
<file path=[Content_Types].xml><?xml version="1.0" encoding="utf-8"?>
<Types xmlns="http://schemas.openxmlformats.org/package/2006/content-types">
  <Default Extension="bin" ContentType="application/vnd.openxmlformats-officedocument.oleObject"/>
  <Default Extension="doc" ContentType="application/msword"/>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B29EA" w14:textId="77777777" w:rsidR="00000000" w:rsidRDefault="001F0AD0">
      <w:pPr>
        <w:pStyle w:val="DocumentTitle"/>
      </w:pPr>
      <w:r>
        <w:t>North American Numbering Council (NANC)</w:t>
      </w:r>
    </w:p>
    <w:p w14:paraId="6EB3A210" w14:textId="77777777" w:rsidR="00000000" w:rsidRDefault="001F0AD0">
      <w:pPr>
        <w:pStyle w:val="DocumentTitle"/>
      </w:pPr>
      <w:r>
        <w:t>Functional Requirements Specification</w:t>
      </w:r>
    </w:p>
    <w:p w14:paraId="7C5D3885" w14:textId="77777777" w:rsidR="00000000" w:rsidRDefault="001F0AD0">
      <w:pPr>
        <w:pStyle w:val="Product"/>
      </w:pPr>
      <w:r>
        <w:t>Number Portability Administration Center (NPAC)</w:t>
      </w:r>
    </w:p>
    <w:p w14:paraId="1F4E3823" w14:textId="77777777" w:rsidR="00000000" w:rsidRDefault="001F0AD0">
      <w:pPr>
        <w:pStyle w:val="Product"/>
      </w:pPr>
      <w:r>
        <w:t>Service Management System (SMS)</w:t>
      </w:r>
    </w:p>
    <w:p w14:paraId="16CC46E6" w14:textId="77777777" w:rsidR="00000000" w:rsidRDefault="001F0AD0">
      <w:pPr>
        <w:pStyle w:val="Version"/>
      </w:pPr>
      <w:r>
        <w:t>Version 3.0.</w:t>
      </w:r>
      <w:del w:id="0" w:author="Jean Anthony" w:date="2001-03-12T20:36:00Z">
        <w:r>
          <w:delText>2</w:delText>
        </w:r>
      </w:del>
      <w:ins w:id="1" w:author="Jean Anthony" w:date="2001-03-12T20:36:00Z">
        <w:r>
          <w:t>3</w:t>
        </w:r>
      </w:ins>
    </w:p>
    <w:p w14:paraId="35C8912A" w14:textId="77777777" w:rsidR="00000000" w:rsidRDefault="001F0AD0">
      <w:pPr>
        <w:jc w:val="right"/>
        <w:rPr>
          <w:b/>
          <w:bCs/>
        </w:rPr>
      </w:pPr>
      <w:r>
        <w:rPr>
          <w:b/>
          <w:bCs/>
        </w:rPr>
        <w:t>March 1</w:t>
      </w:r>
      <w:ins w:id="2" w:author="Jean Anthony" w:date="2001-03-19T10:59:00Z">
        <w:r>
          <w:rPr>
            <w:b/>
            <w:bCs/>
          </w:rPr>
          <w:t>9</w:t>
        </w:r>
      </w:ins>
      <w:r>
        <w:rPr>
          <w:b/>
          <w:bCs/>
        </w:rPr>
        <w:t>, 2001</w:t>
      </w:r>
    </w:p>
    <w:p w14:paraId="6A75C728" w14:textId="77777777" w:rsidR="00000000" w:rsidRDefault="001F0AD0"/>
    <w:p w14:paraId="43662DA3" w14:textId="77777777" w:rsidR="00000000" w:rsidRDefault="001F0AD0">
      <w:pPr>
        <w:sectPr w:rsidR="00000000">
          <w:headerReference w:type="default" r:id="rId7"/>
          <w:footerReference w:type="even" r:id="rId8"/>
          <w:footerReference w:type="default" r:id="rId9"/>
          <w:pgSz w:w="12240" w:h="15840" w:code="1"/>
          <w:pgMar w:top="1440" w:right="1440" w:bottom="1440" w:left="1440" w:header="720" w:footer="864" w:gutter="0"/>
          <w:pgNumType w:start="1" w:chapStyle="1"/>
          <w:cols w:space="720"/>
          <w:titlePg/>
        </w:sectPr>
      </w:pPr>
    </w:p>
    <w:p w14:paraId="41F19377" w14:textId="77777777" w:rsidR="00000000" w:rsidRDefault="001F0AD0">
      <w:pPr>
        <w:pStyle w:val="Heading2NoNumber"/>
        <w:numPr>
          <w:ilvl w:val="0"/>
          <w:numId w:val="0"/>
        </w:numPr>
      </w:pPr>
      <w:bookmarkStart w:id="3" w:name="_Toc369425374"/>
      <w:bookmarkStart w:id="4" w:name="_Toc369428585"/>
      <w:r>
        <w:lastRenderedPageBreak/>
        <w:t>Related Publications</w:t>
      </w:r>
      <w:bookmarkEnd w:id="3"/>
      <w:bookmarkEnd w:id="4"/>
    </w:p>
    <w:p w14:paraId="6BB3207B" w14:textId="77777777" w:rsidR="00000000" w:rsidRDefault="001F0AD0">
      <w:pPr>
        <w:pStyle w:val="BodyText"/>
      </w:pPr>
      <w:r>
        <w:rPr>
          <w:i/>
        </w:rPr>
        <w:t>NPAC SMS Interoperable Interface Specificatio</w:t>
      </w:r>
      <w:r>
        <w:rPr>
          <w:i/>
        </w:rPr>
        <w:t>n (IIS)</w:t>
      </w:r>
      <w:r>
        <w:t>, Version 3.0.2, December 4, 2000.</w:t>
      </w:r>
    </w:p>
    <w:p w14:paraId="51F2103C" w14:textId="77777777" w:rsidR="00000000" w:rsidRDefault="001F0AD0">
      <w:pPr>
        <w:pStyle w:val="BodyText"/>
      </w:pPr>
      <w:r>
        <w:rPr>
          <w:i/>
        </w:rPr>
        <w:t>Illinois Commerce Commission Number Portability Administration Center and Service Management System Request for Proposal (ICC NPAC/SMS RFP)</w:t>
      </w:r>
      <w:r>
        <w:t>, February 6, 1996.</w:t>
      </w:r>
    </w:p>
    <w:p w14:paraId="4E65A9E2" w14:textId="77777777" w:rsidR="00000000" w:rsidRDefault="001F0AD0">
      <w:pPr>
        <w:pStyle w:val="BodyText"/>
      </w:pPr>
      <w:r>
        <w:rPr>
          <w:i/>
        </w:rPr>
        <w:t>Generic Requirements for SCP Application and GTT Functi</w:t>
      </w:r>
      <w:r>
        <w:rPr>
          <w:i/>
        </w:rPr>
        <w:t>on for Number Portability</w:t>
      </w:r>
      <w:r>
        <w:t>, ICC LNP Workshop SCP Generic Requirements Subcommittee.</w:t>
      </w:r>
    </w:p>
    <w:p w14:paraId="2D332602" w14:textId="77777777" w:rsidR="00000000" w:rsidRDefault="001F0AD0">
      <w:pPr>
        <w:pStyle w:val="BodyText"/>
      </w:pPr>
      <w:r>
        <w:rPr>
          <w:i/>
        </w:rPr>
        <w:t>Generic Switching and Signaling Requirements for Number Portability</w:t>
      </w:r>
      <w:r>
        <w:t>, version 1.03, ICC LNP Workshop Switch Generic Requirements Subcommittee, September 4, 1996.</w:t>
      </w:r>
    </w:p>
    <w:p w14:paraId="1E45EB94" w14:textId="77777777" w:rsidR="00000000" w:rsidRDefault="001F0AD0">
      <w:pPr>
        <w:pStyle w:val="BodyText"/>
      </w:pPr>
      <w:r>
        <w:rPr>
          <w:i/>
        </w:rPr>
        <w:t>Report on Lo</w:t>
      </w:r>
      <w:r>
        <w:rPr>
          <w:i/>
        </w:rPr>
        <w:t>cal Number Portability</w:t>
      </w:r>
      <w:r>
        <w:t>, Industry Numbering Committee (INC).</w:t>
      </w:r>
    </w:p>
    <w:p w14:paraId="7B6B3FDD" w14:textId="77777777" w:rsidR="00000000" w:rsidRDefault="001F0AD0">
      <w:pPr>
        <w:pStyle w:val="BodyText"/>
      </w:pPr>
      <w:r>
        <w:rPr>
          <w:i/>
        </w:rPr>
        <w:t>FCC 96-286 First Report And Order</w:t>
      </w:r>
      <w:r>
        <w:rPr>
          <w:b/>
        </w:rPr>
        <w:t xml:space="preserve">, </w:t>
      </w:r>
      <w:r>
        <w:t>CC Docket No. 95-116, July 2, 1996.</w:t>
      </w:r>
    </w:p>
    <w:p w14:paraId="5C7DFCD7" w14:textId="77777777" w:rsidR="00000000" w:rsidRDefault="001F0AD0">
      <w:pPr>
        <w:pStyle w:val="BodyText"/>
      </w:pPr>
      <w:r>
        <w:t>CTIA Report on Wireless Portability Version 2, July 7, 1998</w:t>
      </w:r>
    </w:p>
    <w:p w14:paraId="6859B22C" w14:textId="77777777" w:rsidR="00000000" w:rsidRDefault="001F0AD0">
      <w:pPr>
        <w:pStyle w:val="Legalese"/>
        <w:framePr w:wrap="notBeside"/>
        <w:rPr>
          <w:b/>
          <w:sz w:val="18"/>
        </w:rPr>
      </w:pPr>
      <w:r>
        <w:rPr>
          <w:b/>
          <w:sz w:val="18"/>
        </w:rPr>
        <w:t>Release 3.0: © COPYRIGHT 1997, 1998, 1999, 2000</w:t>
      </w:r>
      <w:ins w:id="5" w:author="Jean Anthony" w:date="2001-03-19T15:33:00Z">
        <w:r>
          <w:rPr>
            <w:b/>
            <w:sz w:val="18"/>
          </w:rPr>
          <w:t>, 2001</w:t>
        </w:r>
      </w:ins>
      <w:r>
        <w:rPr>
          <w:b/>
          <w:sz w:val="18"/>
        </w:rPr>
        <w:t xml:space="preserve"> NeuStar, In</w:t>
      </w:r>
      <w:r>
        <w:rPr>
          <w:b/>
          <w:sz w:val="18"/>
        </w:rPr>
        <w:t>c.</w:t>
      </w:r>
    </w:p>
    <w:p w14:paraId="54153BAB" w14:textId="77777777" w:rsidR="00000000" w:rsidRDefault="001F0AD0">
      <w:pPr>
        <w:pStyle w:val="Legalese"/>
        <w:framePr w:wrap="notBeside"/>
      </w:pPr>
      <w:r>
        <w:t xml:space="preserve">The Work may be freely redistributed subject to the terms of the GNU General Public License (the “GPL”), a copy of which may be found at </w:t>
      </w:r>
      <w:r>
        <w:rPr>
          <w:rFonts w:ascii="Arial" w:hAnsi="Arial"/>
          <w:sz w:val="14"/>
        </w:rPr>
        <w:t>ftp://prep.ai.mit.edu/pub/gnu/GPL</w:t>
      </w:r>
      <w:r>
        <w:t>, or requested by writing to FSF, Inc., 675 Mass Ave, Cambridge, MA 02139, USA.  An</w:t>
      </w:r>
      <w:r>
        <w:t>y use of this Work is subject to the terms of the GPL.  The “Work” covered by the GPL by operation of this notice and license is this document and any and all modifications to or derivatives of this document.  Where the words “Program,” “software,” “source</w:t>
      </w:r>
      <w:r>
        <w:t xml:space="preserve"> code,” “code,” or “files” are used in the GPL, users understand and agree that the “Work” as defined here is substituted for purposes of this notice and license.</w:t>
      </w:r>
    </w:p>
    <w:p w14:paraId="4D9EE85C" w14:textId="77777777" w:rsidR="00000000" w:rsidRDefault="001F0AD0">
      <w:pPr>
        <w:pStyle w:val="BodyText"/>
        <w:framePr w:hSpace="187" w:wrap="notBeside" w:hAnchor="page" w:xAlign="center" w:yAlign="bottom" w:anchorLock="1"/>
        <w:pBdr>
          <w:top w:val="single" w:sz="12" w:space="4" w:color="auto" w:shadow="1"/>
          <w:left w:val="single" w:sz="12" w:space="4" w:color="auto" w:shadow="1"/>
          <w:bottom w:val="single" w:sz="12" w:space="4" w:color="auto" w:shadow="1"/>
          <w:right w:val="single" w:sz="12" w:space="4" w:color="auto" w:shadow="1"/>
        </w:pBdr>
        <w:spacing w:after="20"/>
        <w:rPr>
          <w:sz w:val="16"/>
        </w:rPr>
      </w:pPr>
    </w:p>
    <w:p w14:paraId="6444F812" w14:textId="77777777" w:rsidR="00000000" w:rsidRDefault="001F0AD0">
      <w:pPr>
        <w:pStyle w:val="BodyText"/>
        <w:framePr w:hSpace="187" w:wrap="notBeside" w:hAnchor="page" w:xAlign="center" w:yAlign="bottom" w:anchorLock="1"/>
        <w:pBdr>
          <w:top w:val="single" w:sz="12" w:space="4" w:color="auto" w:shadow="1"/>
          <w:left w:val="single" w:sz="12" w:space="4" w:color="auto" w:shadow="1"/>
          <w:bottom w:val="single" w:sz="12" w:space="4" w:color="auto" w:shadow="1"/>
          <w:right w:val="single" w:sz="12" w:space="4" w:color="auto" w:shadow="1"/>
        </w:pBdr>
        <w:spacing w:after="20"/>
        <w:rPr>
          <w:sz w:val="16"/>
        </w:rPr>
      </w:pPr>
      <w:r>
        <w:rPr>
          <w:sz w:val="16"/>
        </w:rPr>
        <w:t>The purpose of the NeuStar, Inc. copyright and GNU General Public License on this Work is to</w:t>
      </w:r>
      <w:r>
        <w:rPr>
          <w:sz w:val="16"/>
        </w:rPr>
        <w:t xml:space="preserve"> ensure that this Work and any subsequent derivations thereof remain non-proprietary.</w:t>
      </w:r>
    </w:p>
    <w:p w14:paraId="44EDC4E6" w14:textId="77777777" w:rsidR="00000000" w:rsidRDefault="001F0AD0"/>
    <w:p w14:paraId="70A776C8" w14:textId="77777777" w:rsidR="00000000" w:rsidRDefault="001F0AD0">
      <w:pPr>
        <w:sectPr w:rsidR="00000000">
          <w:headerReference w:type="default" r:id="rId10"/>
          <w:footerReference w:type="default" r:id="rId11"/>
          <w:pgSz w:w="12240" w:h="15840" w:code="1"/>
          <w:pgMar w:top="1440" w:right="1440" w:bottom="1440" w:left="1440" w:header="720" w:footer="864" w:gutter="0"/>
          <w:pgNumType w:start="1" w:chapStyle="1"/>
          <w:cols w:space="720"/>
          <w:titlePg/>
        </w:sectPr>
      </w:pPr>
    </w:p>
    <w:p w14:paraId="6384BE94" w14:textId="77777777" w:rsidR="00000000" w:rsidRDefault="001F0AD0">
      <w:pPr>
        <w:pStyle w:val="FrontMatter"/>
      </w:pPr>
      <w:r>
        <w:lastRenderedPageBreak/>
        <w:t>Table of Contents</w:t>
      </w:r>
    </w:p>
    <w:p w14:paraId="76903191" w14:textId="77777777" w:rsidR="00000000" w:rsidRDefault="001F0AD0">
      <w:pPr>
        <w:pStyle w:val="TOC1"/>
        <w:tabs>
          <w:tab w:val="left" w:pos="475"/>
        </w:tabs>
        <w:rPr>
          <w:rFonts w:ascii="Times New Roman" w:hAnsi="Times New Roman"/>
          <w:b w:val="0"/>
          <w:caps w:val="0"/>
          <w:noProof/>
          <w:sz w:val="24"/>
          <w:szCs w:val="24"/>
          <w:u w:val="none"/>
        </w:rPr>
      </w:pPr>
      <w:r>
        <w:fldChar w:fldCharType="begin"/>
      </w:r>
      <w:r>
        <w:instrText xml:space="preserve"> TOC \o "1-6" \h \z </w:instrText>
      </w:r>
      <w:r>
        <w:fldChar w:fldCharType="separate"/>
      </w:r>
      <w:hyperlink w:anchor="_Toc508178384" w:history="1">
        <w:r>
          <w:rPr>
            <w:rStyle w:val="Hyperlink"/>
            <w:noProof/>
            <w:szCs w:val="56"/>
          </w:rPr>
          <w:t>0.</w:t>
        </w:r>
        <w:r>
          <w:rPr>
            <w:rFonts w:ascii="Times New Roman" w:hAnsi="Times New Roman"/>
            <w:b w:val="0"/>
            <w:caps w:val="0"/>
            <w:noProof/>
            <w:sz w:val="24"/>
            <w:szCs w:val="24"/>
            <w:u w:val="none"/>
          </w:rPr>
          <w:tab/>
        </w:r>
        <w:r>
          <w:rPr>
            <w:rStyle w:val="Hyperlink"/>
            <w:noProof/>
            <w:szCs w:val="56"/>
          </w:rPr>
          <w:t>Preface</w:t>
        </w:r>
        <w:r>
          <w:rPr>
            <w:noProof/>
            <w:webHidden/>
          </w:rPr>
          <w:tab/>
        </w:r>
        <w:r>
          <w:rPr>
            <w:noProof/>
            <w:webHidden/>
          </w:rPr>
          <w:fldChar w:fldCharType="begin"/>
        </w:r>
        <w:r>
          <w:rPr>
            <w:noProof/>
            <w:webHidden/>
          </w:rPr>
          <w:instrText xml:space="preserve"> PAGEREF _Toc508178384 \h </w:instrText>
        </w:r>
        <w:r>
          <w:rPr>
            <w:noProof/>
          </w:rPr>
        </w:r>
        <w:r>
          <w:rPr>
            <w:noProof/>
            <w:webHidden/>
          </w:rPr>
          <w:fldChar w:fldCharType="separate"/>
        </w:r>
        <w:r>
          <w:rPr>
            <w:noProof/>
            <w:webHidden/>
          </w:rPr>
          <w:t>0-0</w:t>
        </w:r>
        <w:r>
          <w:rPr>
            <w:noProof/>
            <w:webHidden/>
          </w:rPr>
          <w:fldChar w:fldCharType="end"/>
        </w:r>
      </w:hyperlink>
    </w:p>
    <w:p w14:paraId="14CA86E8" w14:textId="77777777" w:rsidR="00000000" w:rsidRDefault="001F0AD0">
      <w:pPr>
        <w:pStyle w:val="TOC2"/>
        <w:tabs>
          <w:tab w:val="left" w:pos="960"/>
        </w:tabs>
        <w:rPr>
          <w:b w:val="0"/>
          <w:noProof/>
          <w:sz w:val="24"/>
          <w:szCs w:val="24"/>
        </w:rPr>
      </w:pPr>
      <w:hyperlink w:anchor="_Toc508178385" w:history="1">
        <w:r>
          <w:rPr>
            <w:rStyle w:val="Hyperlink"/>
            <w:noProof/>
            <w:szCs w:val="36"/>
          </w:rPr>
          <w:t>0.1</w:t>
        </w:r>
        <w:r>
          <w:rPr>
            <w:b w:val="0"/>
            <w:noProof/>
            <w:sz w:val="24"/>
            <w:szCs w:val="24"/>
          </w:rPr>
          <w:tab/>
        </w:r>
        <w:r>
          <w:rPr>
            <w:rStyle w:val="Hyperlink"/>
            <w:noProof/>
            <w:szCs w:val="36"/>
          </w:rPr>
          <w:t>Document Str</w:t>
        </w:r>
        <w:r>
          <w:rPr>
            <w:rStyle w:val="Hyperlink"/>
            <w:noProof/>
            <w:szCs w:val="36"/>
          </w:rPr>
          <w:t>ucture</w:t>
        </w:r>
        <w:r>
          <w:rPr>
            <w:noProof/>
            <w:webHidden/>
          </w:rPr>
          <w:tab/>
        </w:r>
        <w:r>
          <w:rPr>
            <w:noProof/>
            <w:webHidden/>
          </w:rPr>
          <w:fldChar w:fldCharType="begin"/>
        </w:r>
        <w:r>
          <w:rPr>
            <w:noProof/>
            <w:webHidden/>
          </w:rPr>
          <w:instrText xml:space="preserve"> PAGEREF _Toc508178385 \h </w:instrText>
        </w:r>
        <w:r>
          <w:rPr>
            <w:noProof/>
          </w:rPr>
        </w:r>
        <w:r>
          <w:rPr>
            <w:noProof/>
            <w:webHidden/>
          </w:rPr>
          <w:fldChar w:fldCharType="separate"/>
        </w:r>
        <w:r>
          <w:rPr>
            <w:noProof/>
            <w:webHidden/>
          </w:rPr>
          <w:t>0-0</w:t>
        </w:r>
        <w:r>
          <w:rPr>
            <w:noProof/>
            <w:webHidden/>
          </w:rPr>
          <w:fldChar w:fldCharType="end"/>
        </w:r>
      </w:hyperlink>
    </w:p>
    <w:p w14:paraId="38A6363E" w14:textId="77777777" w:rsidR="00000000" w:rsidRDefault="001F0AD0">
      <w:pPr>
        <w:pStyle w:val="TOC2"/>
        <w:tabs>
          <w:tab w:val="left" w:pos="960"/>
        </w:tabs>
        <w:rPr>
          <w:b w:val="0"/>
          <w:noProof/>
          <w:sz w:val="24"/>
          <w:szCs w:val="24"/>
        </w:rPr>
      </w:pPr>
      <w:hyperlink w:anchor="_Toc508178386" w:history="1">
        <w:r>
          <w:rPr>
            <w:rStyle w:val="Hyperlink"/>
            <w:noProof/>
            <w:szCs w:val="36"/>
          </w:rPr>
          <w:t>0.2</w:t>
        </w:r>
        <w:r>
          <w:rPr>
            <w:b w:val="0"/>
            <w:noProof/>
            <w:sz w:val="24"/>
            <w:szCs w:val="24"/>
          </w:rPr>
          <w:tab/>
        </w:r>
        <w:r>
          <w:rPr>
            <w:rStyle w:val="Hyperlink"/>
            <w:noProof/>
            <w:szCs w:val="36"/>
          </w:rPr>
          <w:t>Document Numbering Strategy</w:t>
        </w:r>
        <w:r>
          <w:rPr>
            <w:noProof/>
            <w:webHidden/>
          </w:rPr>
          <w:tab/>
        </w:r>
        <w:r>
          <w:rPr>
            <w:noProof/>
            <w:webHidden/>
          </w:rPr>
          <w:fldChar w:fldCharType="begin"/>
        </w:r>
        <w:r>
          <w:rPr>
            <w:noProof/>
            <w:webHidden/>
          </w:rPr>
          <w:instrText xml:space="preserve"> PAGEREF _Toc508178386 \h </w:instrText>
        </w:r>
        <w:r>
          <w:rPr>
            <w:noProof/>
          </w:rPr>
        </w:r>
        <w:r>
          <w:rPr>
            <w:noProof/>
            <w:webHidden/>
          </w:rPr>
          <w:fldChar w:fldCharType="separate"/>
        </w:r>
        <w:r>
          <w:rPr>
            <w:noProof/>
            <w:webHidden/>
          </w:rPr>
          <w:t>0-1</w:t>
        </w:r>
        <w:r>
          <w:rPr>
            <w:noProof/>
            <w:webHidden/>
          </w:rPr>
          <w:fldChar w:fldCharType="end"/>
        </w:r>
      </w:hyperlink>
    </w:p>
    <w:p w14:paraId="5B7BB8B2" w14:textId="77777777" w:rsidR="00000000" w:rsidRDefault="001F0AD0">
      <w:pPr>
        <w:pStyle w:val="TOC2"/>
        <w:tabs>
          <w:tab w:val="left" w:pos="960"/>
        </w:tabs>
        <w:rPr>
          <w:b w:val="0"/>
          <w:noProof/>
          <w:sz w:val="24"/>
          <w:szCs w:val="24"/>
        </w:rPr>
      </w:pPr>
      <w:hyperlink w:anchor="_Toc508178387" w:history="1">
        <w:r>
          <w:rPr>
            <w:rStyle w:val="Hyperlink"/>
            <w:noProof/>
            <w:szCs w:val="36"/>
          </w:rPr>
          <w:t>0.3</w:t>
        </w:r>
        <w:r>
          <w:rPr>
            <w:b w:val="0"/>
            <w:noProof/>
            <w:sz w:val="24"/>
            <w:szCs w:val="24"/>
          </w:rPr>
          <w:tab/>
        </w:r>
        <w:r>
          <w:rPr>
            <w:rStyle w:val="Hyperlink"/>
            <w:noProof/>
            <w:szCs w:val="36"/>
          </w:rPr>
          <w:t>Document Version History</w:t>
        </w:r>
        <w:r>
          <w:rPr>
            <w:noProof/>
            <w:webHidden/>
          </w:rPr>
          <w:tab/>
        </w:r>
        <w:r>
          <w:rPr>
            <w:noProof/>
            <w:webHidden/>
          </w:rPr>
          <w:fldChar w:fldCharType="begin"/>
        </w:r>
        <w:r>
          <w:rPr>
            <w:noProof/>
            <w:webHidden/>
          </w:rPr>
          <w:instrText xml:space="preserve"> PAGEREF _Toc508178387 \h </w:instrText>
        </w:r>
        <w:r>
          <w:rPr>
            <w:noProof/>
          </w:rPr>
        </w:r>
        <w:r>
          <w:rPr>
            <w:noProof/>
            <w:webHidden/>
          </w:rPr>
          <w:fldChar w:fldCharType="separate"/>
        </w:r>
        <w:r>
          <w:rPr>
            <w:noProof/>
            <w:webHidden/>
          </w:rPr>
          <w:t>0-2</w:t>
        </w:r>
        <w:r>
          <w:rPr>
            <w:noProof/>
            <w:webHidden/>
          </w:rPr>
          <w:fldChar w:fldCharType="end"/>
        </w:r>
      </w:hyperlink>
    </w:p>
    <w:p w14:paraId="34696C24" w14:textId="77777777" w:rsidR="00000000" w:rsidRDefault="001F0AD0">
      <w:pPr>
        <w:pStyle w:val="TOC3"/>
        <w:tabs>
          <w:tab w:val="left" w:pos="1200"/>
        </w:tabs>
        <w:rPr>
          <w:noProof/>
          <w:sz w:val="24"/>
          <w:szCs w:val="24"/>
        </w:rPr>
      </w:pPr>
      <w:hyperlink w:anchor="_Toc508178388" w:history="1">
        <w:r>
          <w:rPr>
            <w:rStyle w:val="Hyperlink"/>
            <w:noProof/>
            <w:szCs w:val="32"/>
          </w:rPr>
          <w:t>0.3.1</w:t>
        </w:r>
        <w:r>
          <w:rPr>
            <w:noProof/>
            <w:sz w:val="24"/>
            <w:szCs w:val="24"/>
          </w:rPr>
          <w:tab/>
        </w:r>
        <w:r>
          <w:rPr>
            <w:rStyle w:val="Hyperlink"/>
            <w:noProof/>
            <w:szCs w:val="32"/>
          </w:rPr>
          <w:t>Release 1.0</w:t>
        </w:r>
        <w:r>
          <w:rPr>
            <w:noProof/>
            <w:webHidden/>
          </w:rPr>
          <w:tab/>
        </w:r>
        <w:r>
          <w:rPr>
            <w:noProof/>
            <w:webHidden/>
          </w:rPr>
          <w:fldChar w:fldCharType="begin"/>
        </w:r>
        <w:r>
          <w:rPr>
            <w:noProof/>
            <w:webHidden/>
          </w:rPr>
          <w:instrText xml:space="preserve"> PAGEREF _Toc508178388 \h </w:instrText>
        </w:r>
        <w:r>
          <w:rPr>
            <w:noProof/>
          </w:rPr>
        </w:r>
        <w:r>
          <w:rPr>
            <w:noProof/>
            <w:webHidden/>
          </w:rPr>
          <w:fldChar w:fldCharType="separate"/>
        </w:r>
        <w:r>
          <w:rPr>
            <w:noProof/>
            <w:webHidden/>
          </w:rPr>
          <w:t>0-2</w:t>
        </w:r>
        <w:r>
          <w:rPr>
            <w:noProof/>
            <w:webHidden/>
          </w:rPr>
          <w:fldChar w:fldCharType="end"/>
        </w:r>
      </w:hyperlink>
    </w:p>
    <w:p w14:paraId="4B6674FF" w14:textId="77777777" w:rsidR="00000000" w:rsidRDefault="001F0AD0">
      <w:pPr>
        <w:pStyle w:val="TOC3"/>
        <w:tabs>
          <w:tab w:val="left" w:pos="1200"/>
        </w:tabs>
        <w:rPr>
          <w:noProof/>
          <w:sz w:val="24"/>
          <w:szCs w:val="24"/>
        </w:rPr>
      </w:pPr>
      <w:hyperlink w:anchor="_Toc508178389" w:history="1">
        <w:r>
          <w:rPr>
            <w:rStyle w:val="Hyperlink"/>
            <w:noProof/>
            <w:szCs w:val="32"/>
          </w:rPr>
          <w:t>0.3.2</w:t>
        </w:r>
        <w:r>
          <w:rPr>
            <w:noProof/>
            <w:sz w:val="24"/>
            <w:szCs w:val="24"/>
          </w:rPr>
          <w:tab/>
        </w:r>
        <w:r>
          <w:rPr>
            <w:rStyle w:val="Hyperlink"/>
            <w:noProof/>
            <w:szCs w:val="32"/>
          </w:rPr>
          <w:t>Release 2.0</w:t>
        </w:r>
        <w:r>
          <w:rPr>
            <w:noProof/>
            <w:webHidden/>
          </w:rPr>
          <w:tab/>
        </w:r>
        <w:r>
          <w:rPr>
            <w:noProof/>
            <w:webHidden/>
          </w:rPr>
          <w:fldChar w:fldCharType="begin"/>
        </w:r>
        <w:r>
          <w:rPr>
            <w:noProof/>
            <w:webHidden/>
          </w:rPr>
          <w:instrText xml:space="preserve"> PAGEREF _Toc508178389 \h </w:instrText>
        </w:r>
        <w:r>
          <w:rPr>
            <w:noProof/>
          </w:rPr>
        </w:r>
        <w:r>
          <w:rPr>
            <w:noProof/>
            <w:webHidden/>
          </w:rPr>
          <w:fldChar w:fldCharType="separate"/>
        </w:r>
        <w:r>
          <w:rPr>
            <w:noProof/>
            <w:webHidden/>
          </w:rPr>
          <w:t>0-2</w:t>
        </w:r>
        <w:r>
          <w:rPr>
            <w:noProof/>
            <w:webHidden/>
          </w:rPr>
          <w:fldChar w:fldCharType="end"/>
        </w:r>
      </w:hyperlink>
    </w:p>
    <w:p w14:paraId="34A34543" w14:textId="77777777" w:rsidR="00000000" w:rsidRDefault="001F0AD0">
      <w:pPr>
        <w:pStyle w:val="TOC3"/>
        <w:tabs>
          <w:tab w:val="left" w:pos="1200"/>
        </w:tabs>
        <w:rPr>
          <w:noProof/>
          <w:sz w:val="24"/>
          <w:szCs w:val="24"/>
        </w:rPr>
      </w:pPr>
      <w:hyperlink w:anchor="_Toc508178390" w:history="1">
        <w:r>
          <w:rPr>
            <w:rStyle w:val="Hyperlink"/>
            <w:noProof/>
            <w:szCs w:val="32"/>
          </w:rPr>
          <w:t>0.3.3</w:t>
        </w:r>
        <w:r>
          <w:rPr>
            <w:noProof/>
            <w:sz w:val="24"/>
            <w:szCs w:val="24"/>
          </w:rPr>
          <w:tab/>
        </w:r>
        <w:r>
          <w:rPr>
            <w:rStyle w:val="Hyperlink"/>
            <w:noProof/>
            <w:szCs w:val="32"/>
          </w:rPr>
          <w:t>Release 3.0</w:t>
        </w:r>
        <w:r>
          <w:rPr>
            <w:noProof/>
            <w:webHidden/>
          </w:rPr>
          <w:tab/>
        </w:r>
        <w:r>
          <w:rPr>
            <w:noProof/>
            <w:webHidden/>
          </w:rPr>
          <w:fldChar w:fldCharType="begin"/>
        </w:r>
        <w:r>
          <w:rPr>
            <w:noProof/>
            <w:webHidden/>
          </w:rPr>
          <w:instrText xml:space="preserve"> PAGEREF _Toc508178390 \h </w:instrText>
        </w:r>
        <w:r>
          <w:rPr>
            <w:noProof/>
          </w:rPr>
        </w:r>
        <w:r>
          <w:rPr>
            <w:noProof/>
            <w:webHidden/>
          </w:rPr>
          <w:fldChar w:fldCharType="separate"/>
        </w:r>
        <w:r>
          <w:rPr>
            <w:noProof/>
            <w:webHidden/>
          </w:rPr>
          <w:t>0-2</w:t>
        </w:r>
        <w:r>
          <w:rPr>
            <w:noProof/>
            <w:webHidden/>
          </w:rPr>
          <w:fldChar w:fldCharType="end"/>
        </w:r>
      </w:hyperlink>
    </w:p>
    <w:p w14:paraId="76A4E105" w14:textId="77777777" w:rsidR="00000000" w:rsidRDefault="001F0AD0">
      <w:pPr>
        <w:pStyle w:val="TOC2"/>
        <w:tabs>
          <w:tab w:val="left" w:pos="960"/>
        </w:tabs>
        <w:rPr>
          <w:b w:val="0"/>
          <w:noProof/>
          <w:sz w:val="24"/>
          <w:szCs w:val="24"/>
        </w:rPr>
      </w:pPr>
      <w:hyperlink w:anchor="_Toc508178391" w:history="1">
        <w:r>
          <w:rPr>
            <w:rStyle w:val="Hyperlink"/>
            <w:noProof/>
            <w:szCs w:val="36"/>
          </w:rPr>
          <w:t>0.4</w:t>
        </w:r>
        <w:r>
          <w:rPr>
            <w:b w:val="0"/>
            <w:noProof/>
            <w:sz w:val="24"/>
            <w:szCs w:val="24"/>
          </w:rPr>
          <w:tab/>
        </w:r>
        <w:r>
          <w:rPr>
            <w:rStyle w:val="Hyperlink"/>
            <w:noProof/>
            <w:szCs w:val="36"/>
          </w:rPr>
          <w:t>Abbreviations and Notations</w:t>
        </w:r>
        <w:r>
          <w:rPr>
            <w:noProof/>
            <w:webHidden/>
          </w:rPr>
          <w:tab/>
        </w:r>
        <w:r>
          <w:rPr>
            <w:noProof/>
            <w:webHidden/>
          </w:rPr>
          <w:fldChar w:fldCharType="begin"/>
        </w:r>
        <w:r>
          <w:rPr>
            <w:noProof/>
            <w:webHidden/>
          </w:rPr>
          <w:instrText xml:space="preserve"> PAGEREF _Toc508178391 \h </w:instrText>
        </w:r>
        <w:r>
          <w:rPr>
            <w:noProof/>
          </w:rPr>
        </w:r>
        <w:r>
          <w:rPr>
            <w:noProof/>
            <w:webHidden/>
          </w:rPr>
          <w:fldChar w:fldCharType="separate"/>
        </w:r>
        <w:r>
          <w:rPr>
            <w:noProof/>
            <w:webHidden/>
          </w:rPr>
          <w:t>0-3</w:t>
        </w:r>
        <w:r>
          <w:rPr>
            <w:noProof/>
            <w:webHidden/>
          </w:rPr>
          <w:fldChar w:fldCharType="end"/>
        </w:r>
      </w:hyperlink>
    </w:p>
    <w:p w14:paraId="2E597A2C" w14:textId="77777777" w:rsidR="00000000" w:rsidRDefault="001F0AD0">
      <w:pPr>
        <w:pStyle w:val="TOC2"/>
        <w:tabs>
          <w:tab w:val="left" w:pos="960"/>
        </w:tabs>
        <w:rPr>
          <w:b w:val="0"/>
          <w:noProof/>
          <w:sz w:val="24"/>
          <w:szCs w:val="24"/>
        </w:rPr>
      </w:pPr>
      <w:hyperlink w:anchor="_Toc508178392" w:history="1">
        <w:r>
          <w:rPr>
            <w:rStyle w:val="Hyperlink"/>
            <w:noProof/>
            <w:szCs w:val="36"/>
          </w:rPr>
          <w:t>0.5</w:t>
        </w:r>
        <w:r>
          <w:rPr>
            <w:b w:val="0"/>
            <w:noProof/>
            <w:sz w:val="24"/>
            <w:szCs w:val="24"/>
          </w:rPr>
          <w:tab/>
        </w:r>
        <w:r>
          <w:rPr>
            <w:rStyle w:val="Hyperlink"/>
            <w:noProof/>
            <w:szCs w:val="36"/>
          </w:rPr>
          <w:t>Document Language</w:t>
        </w:r>
        <w:r>
          <w:rPr>
            <w:noProof/>
            <w:webHidden/>
          </w:rPr>
          <w:tab/>
        </w:r>
        <w:r>
          <w:rPr>
            <w:noProof/>
            <w:webHidden/>
          </w:rPr>
          <w:fldChar w:fldCharType="begin"/>
        </w:r>
        <w:r>
          <w:rPr>
            <w:noProof/>
            <w:webHidden/>
          </w:rPr>
          <w:instrText xml:space="preserve"> PAGEREF _Toc508178392 \h </w:instrText>
        </w:r>
        <w:r>
          <w:rPr>
            <w:noProof/>
          </w:rPr>
        </w:r>
        <w:r>
          <w:rPr>
            <w:noProof/>
            <w:webHidden/>
          </w:rPr>
          <w:fldChar w:fldCharType="separate"/>
        </w:r>
        <w:r>
          <w:rPr>
            <w:noProof/>
            <w:webHidden/>
          </w:rPr>
          <w:t>0-5</w:t>
        </w:r>
        <w:r>
          <w:rPr>
            <w:noProof/>
            <w:webHidden/>
          </w:rPr>
          <w:fldChar w:fldCharType="end"/>
        </w:r>
      </w:hyperlink>
    </w:p>
    <w:p w14:paraId="39B0BF7A" w14:textId="77777777" w:rsidR="00000000" w:rsidRDefault="001F0AD0">
      <w:pPr>
        <w:pStyle w:val="TOC1"/>
        <w:tabs>
          <w:tab w:val="left" w:pos="475"/>
        </w:tabs>
        <w:rPr>
          <w:rFonts w:ascii="Times New Roman" w:hAnsi="Times New Roman"/>
          <w:b w:val="0"/>
          <w:caps w:val="0"/>
          <w:noProof/>
          <w:sz w:val="24"/>
          <w:szCs w:val="24"/>
          <w:u w:val="none"/>
        </w:rPr>
      </w:pPr>
      <w:hyperlink w:anchor="_Toc508178393" w:history="1">
        <w:r>
          <w:rPr>
            <w:rStyle w:val="Hyperlink"/>
            <w:noProof/>
            <w:szCs w:val="56"/>
          </w:rPr>
          <w:t>1.</w:t>
        </w:r>
        <w:r>
          <w:rPr>
            <w:rFonts w:ascii="Times New Roman" w:hAnsi="Times New Roman"/>
            <w:b w:val="0"/>
            <w:caps w:val="0"/>
            <w:noProof/>
            <w:sz w:val="24"/>
            <w:szCs w:val="24"/>
            <w:u w:val="none"/>
          </w:rPr>
          <w:tab/>
        </w:r>
        <w:r>
          <w:rPr>
            <w:rStyle w:val="Hyperlink"/>
            <w:noProof/>
            <w:szCs w:val="56"/>
          </w:rPr>
          <w:t>Introduction</w:t>
        </w:r>
        <w:r>
          <w:rPr>
            <w:noProof/>
            <w:webHidden/>
          </w:rPr>
          <w:tab/>
        </w:r>
        <w:r>
          <w:rPr>
            <w:noProof/>
            <w:webHidden/>
          </w:rPr>
          <w:fldChar w:fldCharType="begin"/>
        </w:r>
        <w:r>
          <w:rPr>
            <w:noProof/>
            <w:webHidden/>
          </w:rPr>
          <w:instrText xml:space="preserve"> PAGEREF _Toc508178393 \h </w:instrText>
        </w:r>
        <w:r>
          <w:rPr>
            <w:noProof/>
          </w:rPr>
        </w:r>
        <w:r>
          <w:rPr>
            <w:noProof/>
            <w:webHidden/>
          </w:rPr>
          <w:fldChar w:fldCharType="separate"/>
        </w:r>
        <w:r>
          <w:rPr>
            <w:noProof/>
            <w:webHidden/>
          </w:rPr>
          <w:t>1-1</w:t>
        </w:r>
        <w:r>
          <w:rPr>
            <w:noProof/>
            <w:webHidden/>
          </w:rPr>
          <w:fldChar w:fldCharType="end"/>
        </w:r>
      </w:hyperlink>
    </w:p>
    <w:p w14:paraId="4CAE8ED3" w14:textId="77777777" w:rsidR="00000000" w:rsidRDefault="001F0AD0">
      <w:pPr>
        <w:pStyle w:val="TOC2"/>
        <w:tabs>
          <w:tab w:val="left" w:pos="960"/>
        </w:tabs>
        <w:rPr>
          <w:b w:val="0"/>
          <w:noProof/>
          <w:sz w:val="24"/>
          <w:szCs w:val="24"/>
        </w:rPr>
      </w:pPr>
      <w:hyperlink w:anchor="_Toc508178394" w:history="1">
        <w:r>
          <w:rPr>
            <w:rStyle w:val="Hyperlink"/>
            <w:noProof/>
            <w:szCs w:val="36"/>
          </w:rPr>
          <w:t>1.1</w:t>
        </w:r>
        <w:r>
          <w:rPr>
            <w:b w:val="0"/>
            <w:noProof/>
            <w:sz w:val="24"/>
            <w:szCs w:val="24"/>
          </w:rPr>
          <w:tab/>
        </w:r>
        <w:r>
          <w:rPr>
            <w:rStyle w:val="Hyperlink"/>
            <w:noProof/>
            <w:szCs w:val="36"/>
          </w:rPr>
          <w:t>NPAC SMS Platform Overview</w:t>
        </w:r>
        <w:r>
          <w:rPr>
            <w:noProof/>
            <w:webHidden/>
          </w:rPr>
          <w:tab/>
        </w:r>
        <w:r>
          <w:rPr>
            <w:noProof/>
            <w:webHidden/>
          </w:rPr>
          <w:fldChar w:fldCharType="begin"/>
        </w:r>
        <w:r>
          <w:rPr>
            <w:noProof/>
            <w:webHidden/>
          </w:rPr>
          <w:instrText xml:space="preserve"> PAGEREF _Toc508178394 \h </w:instrText>
        </w:r>
        <w:r>
          <w:rPr>
            <w:noProof/>
          </w:rPr>
        </w:r>
        <w:r>
          <w:rPr>
            <w:noProof/>
            <w:webHidden/>
          </w:rPr>
          <w:fldChar w:fldCharType="separate"/>
        </w:r>
        <w:r>
          <w:rPr>
            <w:noProof/>
            <w:webHidden/>
          </w:rPr>
          <w:t>1-1</w:t>
        </w:r>
        <w:r>
          <w:rPr>
            <w:noProof/>
            <w:webHidden/>
          </w:rPr>
          <w:fldChar w:fldCharType="end"/>
        </w:r>
      </w:hyperlink>
    </w:p>
    <w:p w14:paraId="5FAA16E2" w14:textId="77777777" w:rsidR="00000000" w:rsidRDefault="001F0AD0">
      <w:pPr>
        <w:pStyle w:val="TOC2"/>
        <w:tabs>
          <w:tab w:val="left" w:pos="960"/>
        </w:tabs>
        <w:rPr>
          <w:b w:val="0"/>
          <w:noProof/>
          <w:sz w:val="24"/>
          <w:szCs w:val="24"/>
        </w:rPr>
      </w:pPr>
      <w:hyperlink w:anchor="_Toc508178395" w:history="1">
        <w:r>
          <w:rPr>
            <w:rStyle w:val="Hyperlink"/>
            <w:noProof/>
            <w:szCs w:val="36"/>
          </w:rPr>
          <w:t>1.2</w:t>
        </w:r>
        <w:r>
          <w:rPr>
            <w:b w:val="0"/>
            <w:noProof/>
            <w:sz w:val="24"/>
            <w:szCs w:val="24"/>
          </w:rPr>
          <w:tab/>
        </w:r>
        <w:r>
          <w:rPr>
            <w:rStyle w:val="Hyperlink"/>
            <w:noProof/>
            <w:szCs w:val="36"/>
          </w:rPr>
          <w:t>NPAC SMS Functional Overview</w:t>
        </w:r>
        <w:r>
          <w:rPr>
            <w:noProof/>
            <w:webHidden/>
          </w:rPr>
          <w:tab/>
        </w:r>
        <w:r>
          <w:rPr>
            <w:noProof/>
            <w:webHidden/>
          </w:rPr>
          <w:fldChar w:fldCharType="begin"/>
        </w:r>
        <w:r>
          <w:rPr>
            <w:noProof/>
            <w:webHidden/>
          </w:rPr>
          <w:instrText xml:space="preserve"> PAGEREF _Toc508178395 \h </w:instrText>
        </w:r>
        <w:r>
          <w:rPr>
            <w:noProof/>
          </w:rPr>
        </w:r>
        <w:r>
          <w:rPr>
            <w:noProof/>
            <w:webHidden/>
          </w:rPr>
          <w:fldChar w:fldCharType="separate"/>
        </w:r>
        <w:r>
          <w:rPr>
            <w:noProof/>
            <w:webHidden/>
          </w:rPr>
          <w:t>1-1</w:t>
        </w:r>
        <w:r>
          <w:rPr>
            <w:noProof/>
            <w:webHidden/>
          </w:rPr>
          <w:fldChar w:fldCharType="end"/>
        </w:r>
      </w:hyperlink>
    </w:p>
    <w:p w14:paraId="1B3CBAF7" w14:textId="77777777" w:rsidR="00000000" w:rsidRDefault="001F0AD0">
      <w:pPr>
        <w:pStyle w:val="TOC3"/>
        <w:tabs>
          <w:tab w:val="left" w:pos="1200"/>
        </w:tabs>
        <w:rPr>
          <w:noProof/>
          <w:sz w:val="24"/>
          <w:szCs w:val="24"/>
        </w:rPr>
      </w:pPr>
      <w:hyperlink w:anchor="_Toc508178396" w:history="1">
        <w:r>
          <w:rPr>
            <w:rStyle w:val="Hyperlink"/>
            <w:noProof/>
            <w:szCs w:val="32"/>
          </w:rPr>
          <w:t>1.2.1</w:t>
        </w:r>
        <w:r>
          <w:rPr>
            <w:noProof/>
            <w:sz w:val="24"/>
            <w:szCs w:val="24"/>
          </w:rPr>
          <w:tab/>
        </w:r>
        <w:r>
          <w:rPr>
            <w:rStyle w:val="Hyperlink"/>
            <w:noProof/>
            <w:szCs w:val="32"/>
          </w:rPr>
          <w:t>Provisioning S</w:t>
        </w:r>
        <w:r>
          <w:rPr>
            <w:rStyle w:val="Hyperlink"/>
            <w:noProof/>
            <w:szCs w:val="32"/>
          </w:rPr>
          <w:t>ervice Functionality</w:t>
        </w:r>
        <w:r>
          <w:rPr>
            <w:noProof/>
            <w:webHidden/>
          </w:rPr>
          <w:tab/>
        </w:r>
        <w:r>
          <w:rPr>
            <w:noProof/>
            <w:webHidden/>
          </w:rPr>
          <w:fldChar w:fldCharType="begin"/>
        </w:r>
        <w:r>
          <w:rPr>
            <w:noProof/>
            <w:webHidden/>
          </w:rPr>
          <w:instrText xml:space="preserve"> PAGEREF _Toc508178396 \h </w:instrText>
        </w:r>
        <w:r>
          <w:rPr>
            <w:noProof/>
          </w:rPr>
        </w:r>
        <w:r>
          <w:rPr>
            <w:noProof/>
            <w:webHidden/>
          </w:rPr>
          <w:fldChar w:fldCharType="separate"/>
        </w:r>
        <w:r>
          <w:rPr>
            <w:noProof/>
            <w:webHidden/>
          </w:rPr>
          <w:t>1-1</w:t>
        </w:r>
        <w:r>
          <w:rPr>
            <w:noProof/>
            <w:webHidden/>
          </w:rPr>
          <w:fldChar w:fldCharType="end"/>
        </w:r>
      </w:hyperlink>
    </w:p>
    <w:p w14:paraId="03DD4790" w14:textId="77777777" w:rsidR="00000000" w:rsidRDefault="001F0AD0">
      <w:pPr>
        <w:pStyle w:val="TOC3"/>
        <w:tabs>
          <w:tab w:val="left" w:pos="1200"/>
        </w:tabs>
        <w:rPr>
          <w:noProof/>
          <w:sz w:val="24"/>
          <w:szCs w:val="24"/>
        </w:rPr>
      </w:pPr>
      <w:hyperlink w:anchor="_Toc508178397" w:history="1">
        <w:r>
          <w:rPr>
            <w:rStyle w:val="Hyperlink"/>
            <w:noProof/>
            <w:szCs w:val="32"/>
          </w:rPr>
          <w:t>1.2.2</w:t>
        </w:r>
        <w:r>
          <w:rPr>
            <w:noProof/>
            <w:sz w:val="24"/>
            <w:szCs w:val="24"/>
          </w:rPr>
          <w:tab/>
        </w:r>
        <w:r>
          <w:rPr>
            <w:rStyle w:val="Hyperlink"/>
            <w:noProof/>
            <w:szCs w:val="32"/>
          </w:rPr>
          <w:t>Disconnect Service Functionality</w:t>
        </w:r>
        <w:r>
          <w:rPr>
            <w:noProof/>
            <w:webHidden/>
          </w:rPr>
          <w:tab/>
        </w:r>
        <w:r>
          <w:rPr>
            <w:noProof/>
            <w:webHidden/>
          </w:rPr>
          <w:fldChar w:fldCharType="begin"/>
        </w:r>
        <w:r>
          <w:rPr>
            <w:noProof/>
            <w:webHidden/>
          </w:rPr>
          <w:instrText xml:space="preserve"> PAGEREF _Toc508178397 \h </w:instrText>
        </w:r>
        <w:r>
          <w:rPr>
            <w:noProof/>
          </w:rPr>
        </w:r>
        <w:r>
          <w:rPr>
            <w:noProof/>
            <w:webHidden/>
          </w:rPr>
          <w:fldChar w:fldCharType="separate"/>
        </w:r>
        <w:r>
          <w:rPr>
            <w:noProof/>
            <w:webHidden/>
          </w:rPr>
          <w:t>1-2</w:t>
        </w:r>
        <w:r>
          <w:rPr>
            <w:noProof/>
            <w:webHidden/>
          </w:rPr>
          <w:fldChar w:fldCharType="end"/>
        </w:r>
      </w:hyperlink>
    </w:p>
    <w:p w14:paraId="5B0F0AC5" w14:textId="77777777" w:rsidR="00000000" w:rsidRDefault="001F0AD0">
      <w:pPr>
        <w:pStyle w:val="TOC3"/>
        <w:tabs>
          <w:tab w:val="left" w:pos="1200"/>
        </w:tabs>
        <w:rPr>
          <w:noProof/>
          <w:sz w:val="24"/>
          <w:szCs w:val="24"/>
        </w:rPr>
      </w:pPr>
      <w:hyperlink w:anchor="_Toc508178398" w:history="1">
        <w:r>
          <w:rPr>
            <w:rStyle w:val="Hyperlink"/>
            <w:noProof/>
            <w:szCs w:val="32"/>
          </w:rPr>
          <w:t>1.2.3</w:t>
        </w:r>
        <w:r>
          <w:rPr>
            <w:noProof/>
            <w:sz w:val="24"/>
            <w:szCs w:val="24"/>
          </w:rPr>
          <w:tab/>
        </w:r>
        <w:r>
          <w:rPr>
            <w:rStyle w:val="Hyperlink"/>
            <w:noProof/>
            <w:szCs w:val="32"/>
          </w:rPr>
          <w:t>Repair Service Functionality</w:t>
        </w:r>
        <w:r>
          <w:rPr>
            <w:noProof/>
            <w:webHidden/>
          </w:rPr>
          <w:tab/>
        </w:r>
        <w:r>
          <w:rPr>
            <w:noProof/>
            <w:webHidden/>
          </w:rPr>
          <w:fldChar w:fldCharType="begin"/>
        </w:r>
        <w:r>
          <w:rPr>
            <w:noProof/>
            <w:webHidden/>
          </w:rPr>
          <w:instrText xml:space="preserve"> PAGEREF _Toc508178398 \</w:instrText>
        </w:r>
        <w:r>
          <w:rPr>
            <w:noProof/>
            <w:webHidden/>
          </w:rPr>
          <w:instrText xml:space="preserve">h </w:instrText>
        </w:r>
        <w:r>
          <w:rPr>
            <w:noProof/>
          </w:rPr>
        </w:r>
        <w:r>
          <w:rPr>
            <w:noProof/>
            <w:webHidden/>
          </w:rPr>
          <w:fldChar w:fldCharType="separate"/>
        </w:r>
        <w:r>
          <w:rPr>
            <w:noProof/>
            <w:webHidden/>
          </w:rPr>
          <w:t>1-2</w:t>
        </w:r>
        <w:r>
          <w:rPr>
            <w:noProof/>
            <w:webHidden/>
          </w:rPr>
          <w:fldChar w:fldCharType="end"/>
        </w:r>
      </w:hyperlink>
    </w:p>
    <w:p w14:paraId="6B1D0EE4" w14:textId="77777777" w:rsidR="00000000" w:rsidRDefault="001F0AD0">
      <w:pPr>
        <w:pStyle w:val="TOC3"/>
        <w:tabs>
          <w:tab w:val="left" w:pos="1200"/>
        </w:tabs>
        <w:rPr>
          <w:noProof/>
          <w:sz w:val="24"/>
          <w:szCs w:val="24"/>
        </w:rPr>
      </w:pPr>
      <w:hyperlink w:anchor="_Toc508178399" w:history="1">
        <w:r>
          <w:rPr>
            <w:rStyle w:val="Hyperlink"/>
            <w:noProof/>
            <w:szCs w:val="32"/>
          </w:rPr>
          <w:t>1.2.4</w:t>
        </w:r>
        <w:r>
          <w:rPr>
            <w:noProof/>
            <w:sz w:val="24"/>
            <w:szCs w:val="24"/>
          </w:rPr>
          <w:tab/>
        </w:r>
        <w:r>
          <w:rPr>
            <w:rStyle w:val="Hyperlink"/>
            <w:noProof/>
            <w:szCs w:val="32"/>
          </w:rPr>
          <w:t>Conflict Resolution Functionality</w:t>
        </w:r>
        <w:r>
          <w:rPr>
            <w:noProof/>
            <w:webHidden/>
          </w:rPr>
          <w:tab/>
        </w:r>
        <w:r>
          <w:rPr>
            <w:noProof/>
            <w:webHidden/>
          </w:rPr>
          <w:fldChar w:fldCharType="begin"/>
        </w:r>
        <w:r>
          <w:rPr>
            <w:noProof/>
            <w:webHidden/>
          </w:rPr>
          <w:instrText xml:space="preserve"> PAGEREF _Toc508178399 \h </w:instrText>
        </w:r>
        <w:r>
          <w:rPr>
            <w:noProof/>
          </w:rPr>
        </w:r>
        <w:r>
          <w:rPr>
            <w:noProof/>
            <w:webHidden/>
          </w:rPr>
          <w:fldChar w:fldCharType="separate"/>
        </w:r>
        <w:r>
          <w:rPr>
            <w:noProof/>
            <w:webHidden/>
          </w:rPr>
          <w:t>1-2</w:t>
        </w:r>
        <w:r>
          <w:rPr>
            <w:noProof/>
            <w:webHidden/>
          </w:rPr>
          <w:fldChar w:fldCharType="end"/>
        </w:r>
      </w:hyperlink>
    </w:p>
    <w:p w14:paraId="54D12D2C" w14:textId="77777777" w:rsidR="00000000" w:rsidRDefault="001F0AD0">
      <w:pPr>
        <w:pStyle w:val="TOC3"/>
        <w:tabs>
          <w:tab w:val="left" w:pos="1200"/>
        </w:tabs>
        <w:rPr>
          <w:noProof/>
          <w:sz w:val="24"/>
          <w:szCs w:val="24"/>
        </w:rPr>
      </w:pPr>
      <w:hyperlink w:anchor="_Toc508178400" w:history="1">
        <w:r>
          <w:rPr>
            <w:rStyle w:val="Hyperlink"/>
            <w:noProof/>
            <w:szCs w:val="32"/>
          </w:rPr>
          <w:t>1.2.5</w:t>
        </w:r>
        <w:r>
          <w:rPr>
            <w:noProof/>
            <w:sz w:val="24"/>
            <w:szCs w:val="24"/>
          </w:rPr>
          <w:tab/>
        </w:r>
        <w:r>
          <w:rPr>
            <w:rStyle w:val="Hyperlink"/>
            <w:noProof/>
            <w:szCs w:val="32"/>
          </w:rPr>
          <w:t>Disaster Recovery and Backup Functionality</w:t>
        </w:r>
        <w:r>
          <w:rPr>
            <w:noProof/>
            <w:webHidden/>
          </w:rPr>
          <w:tab/>
        </w:r>
        <w:r>
          <w:rPr>
            <w:noProof/>
            <w:webHidden/>
          </w:rPr>
          <w:fldChar w:fldCharType="begin"/>
        </w:r>
        <w:r>
          <w:rPr>
            <w:noProof/>
            <w:webHidden/>
          </w:rPr>
          <w:instrText xml:space="preserve"> PAGEREF _Toc508178400 \h </w:instrText>
        </w:r>
        <w:r>
          <w:rPr>
            <w:noProof/>
          </w:rPr>
        </w:r>
        <w:r>
          <w:rPr>
            <w:noProof/>
            <w:webHidden/>
          </w:rPr>
          <w:fldChar w:fldCharType="separate"/>
        </w:r>
        <w:r>
          <w:rPr>
            <w:noProof/>
            <w:webHidden/>
          </w:rPr>
          <w:t>1-2</w:t>
        </w:r>
        <w:r>
          <w:rPr>
            <w:noProof/>
            <w:webHidden/>
          </w:rPr>
          <w:fldChar w:fldCharType="end"/>
        </w:r>
      </w:hyperlink>
    </w:p>
    <w:p w14:paraId="77BEE3FF" w14:textId="77777777" w:rsidR="00000000" w:rsidRDefault="001F0AD0">
      <w:pPr>
        <w:pStyle w:val="TOC3"/>
        <w:tabs>
          <w:tab w:val="left" w:pos="1200"/>
        </w:tabs>
        <w:rPr>
          <w:noProof/>
          <w:sz w:val="24"/>
          <w:szCs w:val="24"/>
        </w:rPr>
      </w:pPr>
      <w:hyperlink w:anchor="_Toc508178401" w:history="1">
        <w:r>
          <w:rPr>
            <w:rStyle w:val="Hyperlink"/>
            <w:noProof/>
            <w:szCs w:val="32"/>
          </w:rPr>
          <w:t>1.2.6</w:t>
        </w:r>
        <w:r>
          <w:rPr>
            <w:noProof/>
            <w:sz w:val="24"/>
            <w:szCs w:val="24"/>
          </w:rPr>
          <w:tab/>
        </w:r>
        <w:r>
          <w:rPr>
            <w:rStyle w:val="Hyperlink"/>
            <w:noProof/>
            <w:szCs w:val="32"/>
          </w:rPr>
          <w:t>Order Cancellation Functionality</w:t>
        </w:r>
        <w:r>
          <w:rPr>
            <w:noProof/>
            <w:webHidden/>
          </w:rPr>
          <w:tab/>
        </w:r>
        <w:r>
          <w:rPr>
            <w:noProof/>
            <w:webHidden/>
          </w:rPr>
          <w:fldChar w:fldCharType="begin"/>
        </w:r>
        <w:r>
          <w:rPr>
            <w:noProof/>
            <w:webHidden/>
          </w:rPr>
          <w:instrText xml:space="preserve"> PAGEREF _Toc508178401 \h </w:instrText>
        </w:r>
        <w:r>
          <w:rPr>
            <w:noProof/>
          </w:rPr>
        </w:r>
        <w:r>
          <w:rPr>
            <w:noProof/>
            <w:webHidden/>
          </w:rPr>
          <w:fldChar w:fldCharType="separate"/>
        </w:r>
        <w:r>
          <w:rPr>
            <w:noProof/>
            <w:webHidden/>
          </w:rPr>
          <w:t>1-3</w:t>
        </w:r>
        <w:r>
          <w:rPr>
            <w:noProof/>
            <w:webHidden/>
          </w:rPr>
          <w:fldChar w:fldCharType="end"/>
        </w:r>
      </w:hyperlink>
    </w:p>
    <w:p w14:paraId="713DA6DE" w14:textId="77777777" w:rsidR="00000000" w:rsidRDefault="001F0AD0">
      <w:pPr>
        <w:pStyle w:val="TOC3"/>
        <w:tabs>
          <w:tab w:val="left" w:pos="1200"/>
        </w:tabs>
        <w:rPr>
          <w:noProof/>
          <w:sz w:val="24"/>
          <w:szCs w:val="24"/>
        </w:rPr>
      </w:pPr>
      <w:hyperlink w:anchor="_Toc508178402" w:history="1">
        <w:r>
          <w:rPr>
            <w:rStyle w:val="Hyperlink"/>
            <w:noProof/>
            <w:szCs w:val="32"/>
          </w:rPr>
          <w:t>1.2.7</w:t>
        </w:r>
        <w:r>
          <w:rPr>
            <w:noProof/>
            <w:sz w:val="24"/>
            <w:szCs w:val="24"/>
          </w:rPr>
          <w:tab/>
        </w:r>
        <w:r>
          <w:rPr>
            <w:rStyle w:val="Hyperlink"/>
            <w:noProof/>
            <w:szCs w:val="32"/>
          </w:rPr>
          <w:t>Audit Request Functionality</w:t>
        </w:r>
        <w:r>
          <w:rPr>
            <w:noProof/>
            <w:webHidden/>
          </w:rPr>
          <w:tab/>
        </w:r>
        <w:r>
          <w:rPr>
            <w:noProof/>
            <w:webHidden/>
          </w:rPr>
          <w:fldChar w:fldCharType="begin"/>
        </w:r>
        <w:r>
          <w:rPr>
            <w:noProof/>
            <w:webHidden/>
          </w:rPr>
          <w:instrText xml:space="preserve"> PAGEREF _Toc508178402 \h </w:instrText>
        </w:r>
        <w:r>
          <w:rPr>
            <w:noProof/>
          </w:rPr>
        </w:r>
        <w:r>
          <w:rPr>
            <w:noProof/>
            <w:webHidden/>
          </w:rPr>
          <w:fldChar w:fldCharType="separate"/>
        </w:r>
        <w:r>
          <w:rPr>
            <w:noProof/>
            <w:webHidden/>
          </w:rPr>
          <w:t>1-3</w:t>
        </w:r>
        <w:r>
          <w:rPr>
            <w:noProof/>
            <w:webHidden/>
          </w:rPr>
          <w:fldChar w:fldCharType="end"/>
        </w:r>
      </w:hyperlink>
    </w:p>
    <w:p w14:paraId="65378EF4" w14:textId="77777777" w:rsidR="00000000" w:rsidRDefault="001F0AD0">
      <w:pPr>
        <w:pStyle w:val="TOC3"/>
        <w:tabs>
          <w:tab w:val="left" w:pos="1200"/>
        </w:tabs>
        <w:rPr>
          <w:noProof/>
          <w:sz w:val="24"/>
          <w:szCs w:val="24"/>
        </w:rPr>
      </w:pPr>
      <w:hyperlink w:anchor="_Toc508178403" w:history="1">
        <w:r>
          <w:rPr>
            <w:rStyle w:val="Hyperlink"/>
            <w:noProof/>
            <w:szCs w:val="32"/>
          </w:rPr>
          <w:t>1.2.8</w:t>
        </w:r>
        <w:r>
          <w:rPr>
            <w:noProof/>
            <w:sz w:val="24"/>
            <w:szCs w:val="24"/>
          </w:rPr>
          <w:tab/>
        </w:r>
        <w:r>
          <w:rPr>
            <w:rStyle w:val="Hyperlink"/>
            <w:noProof/>
            <w:szCs w:val="32"/>
          </w:rPr>
          <w:t>Report Request Functionality</w:t>
        </w:r>
        <w:r>
          <w:rPr>
            <w:noProof/>
            <w:webHidden/>
          </w:rPr>
          <w:tab/>
        </w:r>
        <w:r>
          <w:rPr>
            <w:noProof/>
            <w:webHidden/>
          </w:rPr>
          <w:fldChar w:fldCharType="begin"/>
        </w:r>
        <w:r>
          <w:rPr>
            <w:noProof/>
            <w:webHidden/>
          </w:rPr>
          <w:instrText xml:space="preserve"> PAGEREF _Toc508178403 \h </w:instrText>
        </w:r>
        <w:r>
          <w:rPr>
            <w:noProof/>
          </w:rPr>
        </w:r>
        <w:r>
          <w:rPr>
            <w:noProof/>
            <w:webHidden/>
          </w:rPr>
          <w:fldChar w:fldCharType="separate"/>
        </w:r>
        <w:r>
          <w:rPr>
            <w:noProof/>
            <w:webHidden/>
          </w:rPr>
          <w:t>1-3</w:t>
        </w:r>
        <w:r>
          <w:rPr>
            <w:noProof/>
            <w:webHidden/>
          </w:rPr>
          <w:fldChar w:fldCharType="end"/>
        </w:r>
      </w:hyperlink>
    </w:p>
    <w:p w14:paraId="1F740DAB" w14:textId="77777777" w:rsidR="00000000" w:rsidRDefault="001F0AD0">
      <w:pPr>
        <w:pStyle w:val="TOC3"/>
        <w:tabs>
          <w:tab w:val="left" w:pos="1200"/>
        </w:tabs>
        <w:rPr>
          <w:noProof/>
          <w:sz w:val="24"/>
          <w:szCs w:val="24"/>
        </w:rPr>
      </w:pPr>
      <w:hyperlink w:anchor="_Toc508178404" w:history="1">
        <w:r>
          <w:rPr>
            <w:rStyle w:val="Hyperlink"/>
            <w:noProof/>
            <w:szCs w:val="32"/>
          </w:rPr>
          <w:t>1.2.9</w:t>
        </w:r>
        <w:r>
          <w:rPr>
            <w:noProof/>
            <w:sz w:val="24"/>
            <w:szCs w:val="24"/>
          </w:rPr>
          <w:tab/>
        </w:r>
        <w:r>
          <w:rPr>
            <w:rStyle w:val="Hyperlink"/>
            <w:noProof/>
            <w:szCs w:val="32"/>
          </w:rPr>
          <w:t>Data Management Functionality</w:t>
        </w:r>
        <w:r>
          <w:rPr>
            <w:noProof/>
            <w:webHidden/>
          </w:rPr>
          <w:tab/>
        </w:r>
        <w:r>
          <w:rPr>
            <w:noProof/>
            <w:webHidden/>
          </w:rPr>
          <w:fldChar w:fldCharType="begin"/>
        </w:r>
        <w:r>
          <w:rPr>
            <w:noProof/>
            <w:webHidden/>
          </w:rPr>
          <w:instrText xml:space="preserve"> PAGEREF _Toc508178404 \h </w:instrText>
        </w:r>
        <w:r>
          <w:rPr>
            <w:noProof/>
          </w:rPr>
        </w:r>
        <w:r>
          <w:rPr>
            <w:noProof/>
            <w:webHidden/>
          </w:rPr>
          <w:fldChar w:fldCharType="separate"/>
        </w:r>
        <w:r>
          <w:rPr>
            <w:noProof/>
            <w:webHidden/>
          </w:rPr>
          <w:t>1-3</w:t>
        </w:r>
        <w:r>
          <w:rPr>
            <w:noProof/>
            <w:webHidden/>
          </w:rPr>
          <w:fldChar w:fldCharType="end"/>
        </w:r>
      </w:hyperlink>
    </w:p>
    <w:p w14:paraId="423D2998" w14:textId="77777777" w:rsidR="00000000" w:rsidRDefault="001F0AD0">
      <w:pPr>
        <w:pStyle w:val="TOC4"/>
        <w:tabs>
          <w:tab w:val="left" w:pos="1680"/>
        </w:tabs>
        <w:rPr>
          <w:noProof/>
          <w:sz w:val="24"/>
          <w:szCs w:val="24"/>
        </w:rPr>
      </w:pPr>
      <w:hyperlink w:anchor="_Toc508178405" w:history="1">
        <w:r>
          <w:rPr>
            <w:rStyle w:val="Hyperlink"/>
            <w:noProof/>
            <w:szCs w:val="28"/>
          </w:rPr>
          <w:t>1.2.9.1</w:t>
        </w:r>
        <w:r>
          <w:rPr>
            <w:noProof/>
            <w:sz w:val="24"/>
            <w:szCs w:val="24"/>
          </w:rPr>
          <w:tab/>
        </w:r>
        <w:r>
          <w:rPr>
            <w:rStyle w:val="Hyperlink"/>
            <w:noProof/>
            <w:szCs w:val="28"/>
          </w:rPr>
          <w:t>NPAC Network Data</w:t>
        </w:r>
        <w:r>
          <w:rPr>
            <w:noProof/>
            <w:webHidden/>
          </w:rPr>
          <w:tab/>
        </w:r>
        <w:r>
          <w:rPr>
            <w:noProof/>
            <w:webHidden/>
          </w:rPr>
          <w:fldChar w:fldCharType="begin"/>
        </w:r>
        <w:r>
          <w:rPr>
            <w:noProof/>
            <w:webHidden/>
          </w:rPr>
          <w:instrText xml:space="preserve"> PAGEREF _Toc508178405 \h </w:instrText>
        </w:r>
        <w:r>
          <w:rPr>
            <w:noProof/>
          </w:rPr>
        </w:r>
        <w:r>
          <w:rPr>
            <w:noProof/>
            <w:webHidden/>
          </w:rPr>
          <w:fldChar w:fldCharType="separate"/>
        </w:r>
        <w:r>
          <w:rPr>
            <w:noProof/>
            <w:webHidden/>
          </w:rPr>
          <w:t>1-3</w:t>
        </w:r>
        <w:r>
          <w:rPr>
            <w:noProof/>
            <w:webHidden/>
          </w:rPr>
          <w:fldChar w:fldCharType="end"/>
        </w:r>
      </w:hyperlink>
    </w:p>
    <w:p w14:paraId="3F718935" w14:textId="77777777" w:rsidR="00000000" w:rsidRDefault="001F0AD0">
      <w:pPr>
        <w:pStyle w:val="TOC4"/>
        <w:tabs>
          <w:tab w:val="left" w:pos="1680"/>
        </w:tabs>
        <w:rPr>
          <w:noProof/>
          <w:sz w:val="24"/>
          <w:szCs w:val="24"/>
        </w:rPr>
      </w:pPr>
      <w:hyperlink w:anchor="_Toc508178406" w:history="1">
        <w:r>
          <w:rPr>
            <w:rStyle w:val="Hyperlink"/>
            <w:noProof/>
            <w:szCs w:val="28"/>
          </w:rPr>
          <w:t>1.2.9.2</w:t>
        </w:r>
        <w:r>
          <w:rPr>
            <w:noProof/>
            <w:sz w:val="24"/>
            <w:szCs w:val="24"/>
          </w:rPr>
          <w:tab/>
        </w:r>
        <w:r>
          <w:rPr>
            <w:rStyle w:val="Hyperlink"/>
            <w:noProof/>
            <w:szCs w:val="28"/>
          </w:rPr>
          <w:t>Service Provider Data</w:t>
        </w:r>
        <w:r>
          <w:rPr>
            <w:noProof/>
            <w:webHidden/>
          </w:rPr>
          <w:tab/>
        </w:r>
        <w:r>
          <w:rPr>
            <w:noProof/>
            <w:webHidden/>
          </w:rPr>
          <w:fldChar w:fldCharType="begin"/>
        </w:r>
        <w:r>
          <w:rPr>
            <w:noProof/>
            <w:webHidden/>
          </w:rPr>
          <w:instrText xml:space="preserve"> PAGEREF _Toc508178406 \h </w:instrText>
        </w:r>
        <w:r>
          <w:rPr>
            <w:noProof/>
          </w:rPr>
        </w:r>
        <w:r>
          <w:rPr>
            <w:noProof/>
            <w:webHidden/>
          </w:rPr>
          <w:fldChar w:fldCharType="separate"/>
        </w:r>
        <w:r>
          <w:rPr>
            <w:noProof/>
            <w:webHidden/>
          </w:rPr>
          <w:t>1-4</w:t>
        </w:r>
        <w:r>
          <w:rPr>
            <w:noProof/>
            <w:webHidden/>
          </w:rPr>
          <w:fldChar w:fldCharType="end"/>
        </w:r>
      </w:hyperlink>
    </w:p>
    <w:p w14:paraId="01A979B2" w14:textId="77777777" w:rsidR="00000000" w:rsidRDefault="001F0AD0">
      <w:pPr>
        <w:pStyle w:val="TOC4"/>
        <w:tabs>
          <w:tab w:val="left" w:pos="1680"/>
        </w:tabs>
        <w:rPr>
          <w:noProof/>
          <w:sz w:val="24"/>
          <w:szCs w:val="24"/>
        </w:rPr>
      </w:pPr>
      <w:hyperlink w:anchor="_Toc508178407" w:history="1">
        <w:r>
          <w:rPr>
            <w:rStyle w:val="Hyperlink"/>
            <w:noProof/>
            <w:szCs w:val="28"/>
          </w:rPr>
          <w:t>1.2.9.3</w:t>
        </w:r>
        <w:r>
          <w:rPr>
            <w:noProof/>
            <w:sz w:val="24"/>
            <w:szCs w:val="24"/>
          </w:rPr>
          <w:tab/>
        </w:r>
        <w:r>
          <w:rPr>
            <w:rStyle w:val="Hyperlink"/>
            <w:noProof/>
            <w:szCs w:val="28"/>
          </w:rPr>
          <w:t>Subscription Version Data</w:t>
        </w:r>
        <w:r>
          <w:rPr>
            <w:noProof/>
            <w:webHidden/>
          </w:rPr>
          <w:tab/>
        </w:r>
        <w:r>
          <w:rPr>
            <w:noProof/>
            <w:webHidden/>
          </w:rPr>
          <w:fldChar w:fldCharType="begin"/>
        </w:r>
        <w:r>
          <w:rPr>
            <w:noProof/>
            <w:webHidden/>
          </w:rPr>
          <w:instrText xml:space="preserve"> PAGEREF _Toc508178407 \h </w:instrText>
        </w:r>
        <w:r>
          <w:rPr>
            <w:noProof/>
          </w:rPr>
        </w:r>
        <w:r>
          <w:rPr>
            <w:noProof/>
            <w:webHidden/>
          </w:rPr>
          <w:fldChar w:fldCharType="separate"/>
        </w:r>
        <w:r>
          <w:rPr>
            <w:noProof/>
            <w:webHidden/>
          </w:rPr>
          <w:t>1-4</w:t>
        </w:r>
        <w:r>
          <w:rPr>
            <w:noProof/>
            <w:webHidden/>
          </w:rPr>
          <w:fldChar w:fldCharType="end"/>
        </w:r>
      </w:hyperlink>
    </w:p>
    <w:p w14:paraId="5DAE410F" w14:textId="77777777" w:rsidR="00000000" w:rsidRDefault="001F0AD0">
      <w:pPr>
        <w:pStyle w:val="TOC3"/>
        <w:tabs>
          <w:tab w:val="left" w:pos="1440"/>
        </w:tabs>
        <w:rPr>
          <w:noProof/>
          <w:sz w:val="24"/>
          <w:szCs w:val="24"/>
        </w:rPr>
      </w:pPr>
      <w:hyperlink w:anchor="_Toc508178408" w:history="1">
        <w:r>
          <w:rPr>
            <w:rStyle w:val="Hyperlink"/>
            <w:noProof/>
            <w:szCs w:val="32"/>
          </w:rPr>
          <w:t>1.2.10</w:t>
        </w:r>
        <w:r>
          <w:rPr>
            <w:noProof/>
            <w:sz w:val="24"/>
            <w:szCs w:val="24"/>
          </w:rPr>
          <w:tab/>
        </w:r>
        <w:r>
          <w:rPr>
            <w:rStyle w:val="Hyperlink"/>
            <w:noProof/>
            <w:szCs w:val="32"/>
          </w:rPr>
          <w:t>NPA-NXX Split Processing</w:t>
        </w:r>
        <w:r>
          <w:rPr>
            <w:noProof/>
            <w:webHidden/>
          </w:rPr>
          <w:tab/>
        </w:r>
        <w:r>
          <w:rPr>
            <w:noProof/>
            <w:webHidden/>
          </w:rPr>
          <w:fldChar w:fldCharType="begin"/>
        </w:r>
        <w:r>
          <w:rPr>
            <w:noProof/>
            <w:webHidden/>
          </w:rPr>
          <w:instrText xml:space="preserve"> PAGEREF _Toc</w:instrText>
        </w:r>
        <w:r>
          <w:rPr>
            <w:noProof/>
            <w:webHidden/>
          </w:rPr>
          <w:instrText xml:space="preserve">508178408 \h </w:instrText>
        </w:r>
        <w:r>
          <w:rPr>
            <w:noProof/>
          </w:rPr>
        </w:r>
        <w:r>
          <w:rPr>
            <w:noProof/>
            <w:webHidden/>
          </w:rPr>
          <w:fldChar w:fldCharType="separate"/>
        </w:r>
        <w:r>
          <w:rPr>
            <w:noProof/>
            <w:webHidden/>
          </w:rPr>
          <w:t>1-4</w:t>
        </w:r>
        <w:r>
          <w:rPr>
            <w:noProof/>
            <w:webHidden/>
          </w:rPr>
          <w:fldChar w:fldCharType="end"/>
        </w:r>
      </w:hyperlink>
    </w:p>
    <w:p w14:paraId="0102BA6A" w14:textId="77777777" w:rsidR="00000000" w:rsidRDefault="001F0AD0">
      <w:pPr>
        <w:pStyle w:val="TOC3"/>
        <w:tabs>
          <w:tab w:val="left" w:pos="1440"/>
        </w:tabs>
        <w:rPr>
          <w:noProof/>
          <w:sz w:val="24"/>
          <w:szCs w:val="24"/>
        </w:rPr>
      </w:pPr>
      <w:hyperlink w:anchor="_Toc508178409" w:history="1">
        <w:r>
          <w:rPr>
            <w:rStyle w:val="Hyperlink"/>
            <w:noProof/>
            <w:szCs w:val="32"/>
          </w:rPr>
          <w:t>1.2.11</w:t>
        </w:r>
        <w:r>
          <w:rPr>
            <w:noProof/>
            <w:sz w:val="24"/>
            <w:szCs w:val="24"/>
          </w:rPr>
          <w:tab/>
        </w:r>
        <w:r>
          <w:rPr>
            <w:rStyle w:val="Hyperlink"/>
            <w:noProof/>
            <w:szCs w:val="32"/>
          </w:rPr>
          <w:t>Business Days/Hours</w:t>
        </w:r>
        <w:r>
          <w:rPr>
            <w:noProof/>
            <w:webHidden/>
          </w:rPr>
          <w:tab/>
        </w:r>
        <w:r>
          <w:rPr>
            <w:noProof/>
            <w:webHidden/>
          </w:rPr>
          <w:fldChar w:fldCharType="begin"/>
        </w:r>
        <w:r>
          <w:rPr>
            <w:noProof/>
            <w:webHidden/>
          </w:rPr>
          <w:instrText xml:space="preserve"> PAGEREF _Toc508178409 \h </w:instrText>
        </w:r>
        <w:r>
          <w:rPr>
            <w:noProof/>
          </w:rPr>
        </w:r>
        <w:r>
          <w:rPr>
            <w:noProof/>
            <w:webHidden/>
          </w:rPr>
          <w:fldChar w:fldCharType="separate"/>
        </w:r>
        <w:r>
          <w:rPr>
            <w:noProof/>
            <w:webHidden/>
          </w:rPr>
          <w:t>1-5</w:t>
        </w:r>
        <w:r>
          <w:rPr>
            <w:noProof/>
            <w:webHidden/>
          </w:rPr>
          <w:fldChar w:fldCharType="end"/>
        </w:r>
      </w:hyperlink>
    </w:p>
    <w:p w14:paraId="60B62AE7" w14:textId="77777777" w:rsidR="00000000" w:rsidRDefault="001F0AD0">
      <w:pPr>
        <w:pStyle w:val="TOC3"/>
        <w:tabs>
          <w:tab w:val="left" w:pos="1440"/>
        </w:tabs>
        <w:rPr>
          <w:noProof/>
          <w:sz w:val="24"/>
          <w:szCs w:val="24"/>
        </w:rPr>
      </w:pPr>
      <w:hyperlink w:anchor="_Toc508178410" w:history="1">
        <w:r>
          <w:rPr>
            <w:rStyle w:val="Hyperlink"/>
            <w:noProof/>
            <w:szCs w:val="32"/>
          </w:rPr>
          <w:t>1.2.12</w:t>
        </w:r>
        <w:r>
          <w:rPr>
            <w:noProof/>
            <w:sz w:val="24"/>
            <w:szCs w:val="24"/>
          </w:rPr>
          <w:tab/>
        </w:r>
        <w:r>
          <w:rPr>
            <w:rStyle w:val="Hyperlink"/>
            <w:noProof/>
            <w:szCs w:val="32"/>
          </w:rPr>
          <w:t>Timer Types</w:t>
        </w:r>
        <w:r>
          <w:rPr>
            <w:noProof/>
            <w:webHidden/>
          </w:rPr>
          <w:tab/>
        </w:r>
        <w:r>
          <w:rPr>
            <w:noProof/>
            <w:webHidden/>
          </w:rPr>
          <w:fldChar w:fldCharType="begin"/>
        </w:r>
        <w:r>
          <w:rPr>
            <w:noProof/>
            <w:webHidden/>
          </w:rPr>
          <w:instrText xml:space="preserve"> PAGEREF _Toc508178410 \h </w:instrText>
        </w:r>
        <w:r>
          <w:rPr>
            <w:noProof/>
          </w:rPr>
        </w:r>
        <w:r>
          <w:rPr>
            <w:noProof/>
            <w:webHidden/>
          </w:rPr>
          <w:fldChar w:fldCharType="separate"/>
        </w:r>
        <w:r>
          <w:rPr>
            <w:noProof/>
            <w:webHidden/>
          </w:rPr>
          <w:t>1-6</w:t>
        </w:r>
        <w:r>
          <w:rPr>
            <w:noProof/>
            <w:webHidden/>
          </w:rPr>
          <w:fldChar w:fldCharType="end"/>
        </w:r>
      </w:hyperlink>
    </w:p>
    <w:p w14:paraId="4798DB2D" w14:textId="77777777" w:rsidR="00000000" w:rsidRDefault="001F0AD0">
      <w:pPr>
        <w:pStyle w:val="TOC3"/>
        <w:tabs>
          <w:tab w:val="left" w:pos="1440"/>
        </w:tabs>
        <w:rPr>
          <w:noProof/>
          <w:sz w:val="24"/>
          <w:szCs w:val="24"/>
        </w:rPr>
      </w:pPr>
      <w:hyperlink w:anchor="_Toc508178411" w:history="1">
        <w:r>
          <w:rPr>
            <w:rStyle w:val="Hyperlink"/>
            <w:noProof/>
            <w:szCs w:val="32"/>
          </w:rPr>
          <w:t>1.2.13</w:t>
        </w:r>
        <w:r>
          <w:rPr>
            <w:noProof/>
            <w:sz w:val="24"/>
            <w:szCs w:val="24"/>
          </w:rPr>
          <w:tab/>
        </w:r>
        <w:r>
          <w:rPr>
            <w:rStyle w:val="Hyperlink"/>
            <w:noProof/>
            <w:szCs w:val="32"/>
          </w:rPr>
          <w:t>Recovery Func</w:t>
        </w:r>
        <w:r>
          <w:rPr>
            <w:rStyle w:val="Hyperlink"/>
            <w:noProof/>
            <w:szCs w:val="32"/>
          </w:rPr>
          <w:t>tionality</w:t>
        </w:r>
        <w:r>
          <w:rPr>
            <w:noProof/>
            <w:webHidden/>
          </w:rPr>
          <w:tab/>
        </w:r>
        <w:r>
          <w:rPr>
            <w:noProof/>
            <w:webHidden/>
          </w:rPr>
          <w:fldChar w:fldCharType="begin"/>
        </w:r>
        <w:r>
          <w:rPr>
            <w:noProof/>
            <w:webHidden/>
          </w:rPr>
          <w:instrText xml:space="preserve"> PAGEREF _Toc508178411 \h </w:instrText>
        </w:r>
        <w:r>
          <w:rPr>
            <w:noProof/>
          </w:rPr>
        </w:r>
        <w:r>
          <w:rPr>
            <w:noProof/>
            <w:webHidden/>
          </w:rPr>
          <w:fldChar w:fldCharType="separate"/>
        </w:r>
        <w:r>
          <w:rPr>
            <w:noProof/>
            <w:webHidden/>
          </w:rPr>
          <w:t>1-6</w:t>
        </w:r>
        <w:r>
          <w:rPr>
            <w:noProof/>
            <w:webHidden/>
          </w:rPr>
          <w:fldChar w:fldCharType="end"/>
        </w:r>
      </w:hyperlink>
    </w:p>
    <w:p w14:paraId="4E1D2AEF" w14:textId="77777777" w:rsidR="00000000" w:rsidRDefault="001F0AD0">
      <w:pPr>
        <w:pStyle w:val="TOC4"/>
        <w:tabs>
          <w:tab w:val="left" w:pos="1680"/>
        </w:tabs>
        <w:rPr>
          <w:noProof/>
          <w:sz w:val="24"/>
          <w:szCs w:val="24"/>
        </w:rPr>
      </w:pPr>
      <w:hyperlink w:anchor="_Toc508178412" w:history="1">
        <w:r>
          <w:rPr>
            <w:rStyle w:val="Hyperlink"/>
            <w:noProof/>
            <w:szCs w:val="28"/>
          </w:rPr>
          <w:t>1.2.13.1</w:t>
        </w:r>
        <w:r>
          <w:rPr>
            <w:noProof/>
            <w:sz w:val="24"/>
            <w:szCs w:val="24"/>
          </w:rPr>
          <w:tab/>
        </w:r>
        <w:r>
          <w:rPr>
            <w:rStyle w:val="Hyperlink"/>
            <w:noProof/>
            <w:szCs w:val="28"/>
          </w:rPr>
          <w:t>Network Data Recovery</w:t>
        </w:r>
        <w:r>
          <w:rPr>
            <w:noProof/>
            <w:webHidden/>
          </w:rPr>
          <w:tab/>
        </w:r>
        <w:r>
          <w:rPr>
            <w:noProof/>
            <w:webHidden/>
          </w:rPr>
          <w:fldChar w:fldCharType="begin"/>
        </w:r>
        <w:r>
          <w:rPr>
            <w:noProof/>
            <w:webHidden/>
          </w:rPr>
          <w:instrText xml:space="preserve"> PAGEREF _Toc508178412 \h </w:instrText>
        </w:r>
        <w:r>
          <w:rPr>
            <w:noProof/>
          </w:rPr>
        </w:r>
        <w:r>
          <w:rPr>
            <w:noProof/>
            <w:webHidden/>
          </w:rPr>
          <w:fldChar w:fldCharType="separate"/>
        </w:r>
        <w:r>
          <w:rPr>
            <w:noProof/>
            <w:webHidden/>
          </w:rPr>
          <w:t>1-7</w:t>
        </w:r>
        <w:r>
          <w:rPr>
            <w:noProof/>
            <w:webHidden/>
          </w:rPr>
          <w:fldChar w:fldCharType="end"/>
        </w:r>
      </w:hyperlink>
    </w:p>
    <w:p w14:paraId="5004E7A4" w14:textId="77777777" w:rsidR="00000000" w:rsidRDefault="001F0AD0">
      <w:pPr>
        <w:pStyle w:val="TOC4"/>
        <w:tabs>
          <w:tab w:val="left" w:pos="1680"/>
        </w:tabs>
        <w:rPr>
          <w:noProof/>
          <w:sz w:val="24"/>
          <w:szCs w:val="24"/>
        </w:rPr>
      </w:pPr>
      <w:hyperlink w:anchor="_Toc508178413" w:history="1">
        <w:r>
          <w:rPr>
            <w:rStyle w:val="Hyperlink"/>
            <w:noProof/>
            <w:szCs w:val="28"/>
          </w:rPr>
          <w:t>1.2.13.2</w:t>
        </w:r>
        <w:r>
          <w:rPr>
            <w:noProof/>
            <w:sz w:val="24"/>
            <w:szCs w:val="24"/>
          </w:rPr>
          <w:tab/>
        </w:r>
        <w:r>
          <w:rPr>
            <w:rStyle w:val="Hyperlink"/>
            <w:noProof/>
            <w:szCs w:val="28"/>
          </w:rPr>
          <w:t>Subscription Data Recovery</w:t>
        </w:r>
        <w:r>
          <w:rPr>
            <w:noProof/>
            <w:webHidden/>
          </w:rPr>
          <w:tab/>
        </w:r>
        <w:r>
          <w:rPr>
            <w:noProof/>
            <w:webHidden/>
          </w:rPr>
          <w:fldChar w:fldCharType="begin"/>
        </w:r>
        <w:r>
          <w:rPr>
            <w:noProof/>
            <w:webHidden/>
          </w:rPr>
          <w:instrText xml:space="preserve"> PAGEREF _Toc508178413 \h </w:instrText>
        </w:r>
        <w:r>
          <w:rPr>
            <w:noProof/>
          </w:rPr>
        </w:r>
        <w:r>
          <w:rPr>
            <w:noProof/>
            <w:webHidden/>
          </w:rPr>
          <w:fldChar w:fldCharType="separate"/>
        </w:r>
        <w:r>
          <w:rPr>
            <w:noProof/>
            <w:webHidden/>
          </w:rPr>
          <w:t>1-7</w:t>
        </w:r>
        <w:r>
          <w:rPr>
            <w:noProof/>
            <w:webHidden/>
          </w:rPr>
          <w:fldChar w:fldCharType="end"/>
        </w:r>
      </w:hyperlink>
    </w:p>
    <w:p w14:paraId="67377018" w14:textId="77777777" w:rsidR="00000000" w:rsidRDefault="001F0AD0">
      <w:pPr>
        <w:pStyle w:val="TOC4"/>
        <w:tabs>
          <w:tab w:val="left" w:pos="1680"/>
        </w:tabs>
        <w:rPr>
          <w:noProof/>
          <w:sz w:val="24"/>
          <w:szCs w:val="24"/>
        </w:rPr>
      </w:pPr>
      <w:hyperlink w:anchor="_Toc508178414" w:history="1">
        <w:r>
          <w:rPr>
            <w:rStyle w:val="Hyperlink"/>
            <w:noProof/>
            <w:szCs w:val="28"/>
          </w:rPr>
          <w:t>1.2.13.3</w:t>
        </w:r>
        <w:r>
          <w:rPr>
            <w:noProof/>
            <w:sz w:val="24"/>
            <w:szCs w:val="24"/>
          </w:rPr>
          <w:tab/>
        </w:r>
        <w:r>
          <w:rPr>
            <w:rStyle w:val="Hyperlink"/>
            <w:noProof/>
            <w:szCs w:val="28"/>
          </w:rPr>
          <w:t>Notification Recovery</w:t>
        </w:r>
        <w:r>
          <w:rPr>
            <w:noProof/>
            <w:webHidden/>
          </w:rPr>
          <w:tab/>
        </w:r>
        <w:r>
          <w:rPr>
            <w:noProof/>
            <w:webHidden/>
          </w:rPr>
          <w:fldChar w:fldCharType="begin"/>
        </w:r>
        <w:r>
          <w:rPr>
            <w:noProof/>
            <w:webHidden/>
          </w:rPr>
          <w:instrText xml:space="preserve"> PAGEREF _Toc508178414 \h </w:instrText>
        </w:r>
        <w:r>
          <w:rPr>
            <w:noProof/>
          </w:rPr>
        </w:r>
        <w:r>
          <w:rPr>
            <w:noProof/>
            <w:webHidden/>
          </w:rPr>
          <w:fldChar w:fldCharType="separate"/>
        </w:r>
        <w:r>
          <w:rPr>
            <w:noProof/>
            <w:webHidden/>
          </w:rPr>
          <w:t>1-7</w:t>
        </w:r>
        <w:r>
          <w:rPr>
            <w:noProof/>
            <w:webHidden/>
          </w:rPr>
          <w:fldChar w:fldCharType="end"/>
        </w:r>
      </w:hyperlink>
    </w:p>
    <w:p w14:paraId="54D429AD" w14:textId="77777777" w:rsidR="00000000" w:rsidRDefault="001F0AD0">
      <w:pPr>
        <w:pStyle w:val="TOC3"/>
        <w:tabs>
          <w:tab w:val="left" w:pos="1440"/>
        </w:tabs>
        <w:rPr>
          <w:noProof/>
          <w:sz w:val="24"/>
          <w:szCs w:val="24"/>
        </w:rPr>
      </w:pPr>
      <w:hyperlink w:anchor="_Toc508178415" w:history="1">
        <w:r>
          <w:rPr>
            <w:rStyle w:val="Hyperlink"/>
            <w:noProof/>
            <w:szCs w:val="32"/>
          </w:rPr>
          <w:t>1.2.14</w:t>
        </w:r>
        <w:r>
          <w:rPr>
            <w:noProof/>
            <w:sz w:val="24"/>
            <w:szCs w:val="24"/>
          </w:rPr>
          <w:tab/>
        </w:r>
        <w:r>
          <w:rPr>
            <w:rStyle w:val="Hyperlink"/>
            <w:noProof/>
            <w:szCs w:val="32"/>
          </w:rPr>
          <w:t>Number Pooling Overview</w:t>
        </w:r>
        <w:r>
          <w:rPr>
            <w:noProof/>
            <w:webHidden/>
          </w:rPr>
          <w:tab/>
        </w:r>
        <w:r>
          <w:rPr>
            <w:noProof/>
            <w:webHidden/>
          </w:rPr>
          <w:fldChar w:fldCharType="begin"/>
        </w:r>
        <w:r>
          <w:rPr>
            <w:noProof/>
            <w:webHidden/>
          </w:rPr>
          <w:instrText xml:space="preserve"> PAGEREF _Toc508178415 \h </w:instrText>
        </w:r>
        <w:r>
          <w:rPr>
            <w:noProof/>
          </w:rPr>
        </w:r>
        <w:r>
          <w:rPr>
            <w:noProof/>
            <w:webHidden/>
          </w:rPr>
          <w:fldChar w:fldCharType="separate"/>
        </w:r>
        <w:r>
          <w:rPr>
            <w:noProof/>
            <w:webHidden/>
          </w:rPr>
          <w:t>1-8</w:t>
        </w:r>
        <w:r>
          <w:rPr>
            <w:noProof/>
            <w:webHidden/>
          </w:rPr>
          <w:fldChar w:fldCharType="end"/>
        </w:r>
      </w:hyperlink>
    </w:p>
    <w:p w14:paraId="6A4FAD55" w14:textId="77777777" w:rsidR="00000000" w:rsidRDefault="001F0AD0">
      <w:pPr>
        <w:pStyle w:val="TOC2"/>
        <w:tabs>
          <w:tab w:val="left" w:pos="960"/>
        </w:tabs>
        <w:rPr>
          <w:b w:val="0"/>
          <w:noProof/>
          <w:sz w:val="24"/>
          <w:szCs w:val="24"/>
        </w:rPr>
      </w:pPr>
      <w:hyperlink w:anchor="_Toc508178416" w:history="1">
        <w:r>
          <w:rPr>
            <w:rStyle w:val="Hyperlink"/>
            <w:noProof/>
            <w:szCs w:val="36"/>
          </w:rPr>
          <w:t>1.3</w:t>
        </w:r>
        <w:r>
          <w:rPr>
            <w:b w:val="0"/>
            <w:noProof/>
            <w:sz w:val="24"/>
            <w:szCs w:val="24"/>
          </w:rPr>
          <w:tab/>
        </w:r>
        <w:r>
          <w:rPr>
            <w:rStyle w:val="Hyperlink"/>
            <w:noProof/>
            <w:szCs w:val="36"/>
          </w:rPr>
          <w:t>Background</w:t>
        </w:r>
        <w:r>
          <w:rPr>
            <w:noProof/>
            <w:webHidden/>
          </w:rPr>
          <w:tab/>
        </w:r>
        <w:r>
          <w:rPr>
            <w:noProof/>
            <w:webHidden/>
          </w:rPr>
          <w:fldChar w:fldCharType="begin"/>
        </w:r>
        <w:r>
          <w:rPr>
            <w:noProof/>
            <w:webHidden/>
          </w:rPr>
          <w:instrText xml:space="preserve"> PAGEREF _Toc5081</w:instrText>
        </w:r>
        <w:r>
          <w:rPr>
            <w:noProof/>
            <w:webHidden/>
          </w:rPr>
          <w:instrText xml:space="preserve">78416 \h </w:instrText>
        </w:r>
        <w:r>
          <w:rPr>
            <w:noProof/>
          </w:rPr>
        </w:r>
        <w:r>
          <w:rPr>
            <w:noProof/>
            <w:webHidden/>
          </w:rPr>
          <w:fldChar w:fldCharType="separate"/>
        </w:r>
        <w:r>
          <w:rPr>
            <w:noProof/>
            <w:webHidden/>
          </w:rPr>
          <w:t>1-12</w:t>
        </w:r>
        <w:r>
          <w:rPr>
            <w:noProof/>
            <w:webHidden/>
          </w:rPr>
          <w:fldChar w:fldCharType="end"/>
        </w:r>
      </w:hyperlink>
    </w:p>
    <w:p w14:paraId="0DB98DC4" w14:textId="77777777" w:rsidR="00000000" w:rsidRDefault="001F0AD0">
      <w:pPr>
        <w:pStyle w:val="TOC2"/>
        <w:tabs>
          <w:tab w:val="left" w:pos="960"/>
        </w:tabs>
        <w:rPr>
          <w:b w:val="0"/>
          <w:noProof/>
          <w:sz w:val="24"/>
          <w:szCs w:val="24"/>
        </w:rPr>
      </w:pPr>
      <w:hyperlink w:anchor="_Toc508178417" w:history="1">
        <w:r>
          <w:rPr>
            <w:rStyle w:val="Hyperlink"/>
            <w:noProof/>
            <w:szCs w:val="36"/>
          </w:rPr>
          <w:t>1.4</w:t>
        </w:r>
        <w:r>
          <w:rPr>
            <w:b w:val="0"/>
            <w:noProof/>
            <w:sz w:val="24"/>
            <w:szCs w:val="24"/>
          </w:rPr>
          <w:tab/>
        </w:r>
        <w:r>
          <w:rPr>
            <w:rStyle w:val="Hyperlink"/>
            <w:noProof/>
            <w:szCs w:val="36"/>
          </w:rPr>
          <w:t>Objective</w:t>
        </w:r>
        <w:r>
          <w:rPr>
            <w:noProof/>
            <w:webHidden/>
          </w:rPr>
          <w:tab/>
        </w:r>
        <w:r>
          <w:rPr>
            <w:noProof/>
            <w:webHidden/>
          </w:rPr>
          <w:fldChar w:fldCharType="begin"/>
        </w:r>
        <w:r>
          <w:rPr>
            <w:noProof/>
            <w:webHidden/>
          </w:rPr>
          <w:instrText xml:space="preserve"> PAGEREF _Toc508178417 \h </w:instrText>
        </w:r>
        <w:r>
          <w:rPr>
            <w:noProof/>
          </w:rPr>
        </w:r>
        <w:r>
          <w:rPr>
            <w:noProof/>
            <w:webHidden/>
          </w:rPr>
          <w:fldChar w:fldCharType="separate"/>
        </w:r>
        <w:r>
          <w:rPr>
            <w:noProof/>
            <w:webHidden/>
          </w:rPr>
          <w:t>1-13</w:t>
        </w:r>
        <w:r>
          <w:rPr>
            <w:noProof/>
            <w:webHidden/>
          </w:rPr>
          <w:fldChar w:fldCharType="end"/>
        </w:r>
      </w:hyperlink>
    </w:p>
    <w:p w14:paraId="228063A8" w14:textId="77777777" w:rsidR="00000000" w:rsidRDefault="001F0AD0">
      <w:pPr>
        <w:pStyle w:val="TOC2"/>
        <w:tabs>
          <w:tab w:val="left" w:pos="960"/>
        </w:tabs>
        <w:rPr>
          <w:b w:val="0"/>
          <w:noProof/>
          <w:sz w:val="24"/>
          <w:szCs w:val="24"/>
        </w:rPr>
      </w:pPr>
      <w:hyperlink w:anchor="_Toc508178418" w:history="1">
        <w:r>
          <w:rPr>
            <w:rStyle w:val="Hyperlink"/>
            <w:noProof/>
            <w:szCs w:val="36"/>
          </w:rPr>
          <w:t>1.5</w:t>
        </w:r>
        <w:r>
          <w:rPr>
            <w:b w:val="0"/>
            <w:noProof/>
            <w:sz w:val="24"/>
            <w:szCs w:val="24"/>
          </w:rPr>
          <w:tab/>
        </w:r>
        <w:r>
          <w:rPr>
            <w:rStyle w:val="Hyperlink"/>
            <w:noProof/>
            <w:szCs w:val="36"/>
          </w:rPr>
          <w:t>Assumptions</w:t>
        </w:r>
        <w:r>
          <w:rPr>
            <w:noProof/>
            <w:webHidden/>
          </w:rPr>
          <w:tab/>
        </w:r>
        <w:r>
          <w:rPr>
            <w:noProof/>
            <w:webHidden/>
          </w:rPr>
          <w:fldChar w:fldCharType="begin"/>
        </w:r>
        <w:r>
          <w:rPr>
            <w:noProof/>
            <w:webHidden/>
          </w:rPr>
          <w:instrText xml:space="preserve"> PAGEREF _Toc508178418 \h </w:instrText>
        </w:r>
        <w:r>
          <w:rPr>
            <w:noProof/>
          </w:rPr>
        </w:r>
        <w:r>
          <w:rPr>
            <w:noProof/>
            <w:webHidden/>
          </w:rPr>
          <w:fldChar w:fldCharType="separate"/>
        </w:r>
        <w:r>
          <w:rPr>
            <w:noProof/>
            <w:webHidden/>
          </w:rPr>
          <w:t>1-13</w:t>
        </w:r>
        <w:r>
          <w:rPr>
            <w:noProof/>
            <w:webHidden/>
          </w:rPr>
          <w:fldChar w:fldCharType="end"/>
        </w:r>
      </w:hyperlink>
    </w:p>
    <w:p w14:paraId="327BFA80" w14:textId="77777777" w:rsidR="00000000" w:rsidRDefault="001F0AD0">
      <w:pPr>
        <w:pStyle w:val="TOC2"/>
        <w:tabs>
          <w:tab w:val="left" w:pos="960"/>
        </w:tabs>
        <w:rPr>
          <w:b w:val="0"/>
          <w:noProof/>
          <w:sz w:val="24"/>
          <w:szCs w:val="24"/>
        </w:rPr>
      </w:pPr>
      <w:hyperlink w:anchor="_Toc508178419" w:history="1">
        <w:r>
          <w:rPr>
            <w:rStyle w:val="Hyperlink"/>
            <w:noProof/>
            <w:szCs w:val="36"/>
          </w:rPr>
          <w:t>1.6</w:t>
        </w:r>
        <w:r>
          <w:rPr>
            <w:b w:val="0"/>
            <w:noProof/>
            <w:sz w:val="24"/>
            <w:szCs w:val="24"/>
          </w:rPr>
          <w:tab/>
        </w:r>
        <w:r>
          <w:rPr>
            <w:rStyle w:val="Hyperlink"/>
            <w:noProof/>
            <w:szCs w:val="36"/>
          </w:rPr>
          <w:t>Constraints</w:t>
        </w:r>
        <w:r>
          <w:rPr>
            <w:noProof/>
            <w:webHidden/>
          </w:rPr>
          <w:tab/>
        </w:r>
        <w:r>
          <w:rPr>
            <w:noProof/>
            <w:webHidden/>
          </w:rPr>
          <w:fldChar w:fldCharType="begin"/>
        </w:r>
        <w:r>
          <w:rPr>
            <w:noProof/>
            <w:webHidden/>
          </w:rPr>
          <w:instrText xml:space="preserve"> PAGEREF _Toc5081784</w:instrText>
        </w:r>
        <w:r>
          <w:rPr>
            <w:noProof/>
            <w:webHidden/>
          </w:rPr>
          <w:instrText xml:space="preserve">19 \h </w:instrText>
        </w:r>
        <w:r>
          <w:rPr>
            <w:noProof/>
          </w:rPr>
        </w:r>
        <w:r>
          <w:rPr>
            <w:noProof/>
            <w:webHidden/>
          </w:rPr>
          <w:fldChar w:fldCharType="separate"/>
        </w:r>
        <w:r>
          <w:rPr>
            <w:noProof/>
            <w:webHidden/>
          </w:rPr>
          <w:t>1-15</w:t>
        </w:r>
        <w:r>
          <w:rPr>
            <w:noProof/>
            <w:webHidden/>
          </w:rPr>
          <w:fldChar w:fldCharType="end"/>
        </w:r>
      </w:hyperlink>
    </w:p>
    <w:p w14:paraId="5945CB81" w14:textId="77777777" w:rsidR="00000000" w:rsidRDefault="001F0AD0">
      <w:pPr>
        <w:pStyle w:val="TOC1"/>
        <w:tabs>
          <w:tab w:val="left" w:pos="475"/>
        </w:tabs>
        <w:rPr>
          <w:rFonts w:ascii="Times New Roman" w:hAnsi="Times New Roman"/>
          <w:b w:val="0"/>
          <w:caps w:val="0"/>
          <w:noProof/>
          <w:sz w:val="24"/>
          <w:szCs w:val="24"/>
          <w:u w:val="none"/>
        </w:rPr>
      </w:pPr>
      <w:hyperlink w:anchor="_Toc508178420" w:history="1">
        <w:r>
          <w:rPr>
            <w:rStyle w:val="Hyperlink"/>
            <w:noProof/>
            <w:szCs w:val="56"/>
          </w:rPr>
          <w:t>2.</w:t>
        </w:r>
        <w:r>
          <w:rPr>
            <w:rFonts w:ascii="Times New Roman" w:hAnsi="Times New Roman"/>
            <w:b w:val="0"/>
            <w:caps w:val="0"/>
            <w:noProof/>
            <w:sz w:val="24"/>
            <w:szCs w:val="24"/>
            <w:u w:val="none"/>
          </w:rPr>
          <w:tab/>
        </w:r>
        <w:r>
          <w:rPr>
            <w:rStyle w:val="Hyperlink"/>
            <w:noProof/>
            <w:szCs w:val="56"/>
          </w:rPr>
          <w:t>Business Process Flows</w:t>
        </w:r>
        <w:r>
          <w:rPr>
            <w:noProof/>
            <w:webHidden/>
          </w:rPr>
          <w:tab/>
        </w:r>
        <w:r>
          <w:rPr>
            <w:noProof/>
            <w:webHidden/>
          </w:rPr>
          <w:fldChar w:fldCharType="begin"/>
        </w:r>
        <w:r>
          <w:rPr>
            <w:noProof/>
            <w:webHidden/>
          </w:rPr>
          <w:instrText xml:space="preserve"> PAGEREF _Toc508178420 \h </w:instrText>
        </w:r>
        <w:r>
          <w:rPr>
            <w:noProof/>
          </w:rPr>
        </w:r>
        <w:r>
          <w:rPr>
            <w:noProof/>
            <w:webHidden/>
          </w:rPr>
          <w:fldChar w:fldCharType="separate"/>
        </w:r>
        <w:r>
          <w:rPr>
            <w:noProof/>
            <w:webHidden/>
          </w:rPr>
          <w:t>2-1</w:t>
        </w:r>
        <w:r>
          <w:rPr>
            <w:noProof/>
            <w:webHidden/>
          </w:rPr>
          <w:fldChar w:fldCharType="end"/>
        </w:r>
      </w:hyperlink>
    </w:p>
    <w:p w14:paraId="659CE6E2" w14:textId="77777777" w:rsidR="00000000" w:rsidRDefault="001F0AD0">
      <w:pPr>
        <w:pStyle w:val="TOC2"/>
        <w:tabs>
          <w:tab w:val="left" w:pos="960"/>
        </w:tabs>
        <w:rPr>
          <w:b w:val="0"/>
          <w:noProof/>
          <w:sz w:val="24"/>
          <w:szCs w:val="24"/>
        </w:rPr>
      </w:pPr>
      <w:hyperlink w:anchor="_Toc508178421" w:history="1">
        <w:r>
          <w:rPr>
            <w:rStyle w:val="Hyperlink"/>
            <w:noProof/>
            <w:szCs w:val="36"/>
          </w:rPr>
          <w:t>2.1</w:t>
        </w:r>
        <w:r>
          <w:rPr>
            <w:b w:val="0"/>
            <w:noProof/>
            <w:sz w:val="24"/>
            <w:szCs w:val="24"/>
          </w:rPr>
          <w:tab/>
        </w:r>
        <w:r>
          <w:rPr>
            <w:rStyle w:val="Hyperlink"/>
            <w:noProof/>
            <w:szCs w:val="36"/>
          </w:rPr>
          <w:t>Provision Service Process</w:t>
        </w:r>
        <w:r>
          <w:rPr>
            <w:noProof/>
            <w:webHidden/>
          </w:rPr>
          <w:tab/>
        </w:r>
        <w:r>
          <w:rPr>
            <w:noProof/>
            <w:webHidden/>
          </w:rPr>
          <w:fldChar w:fldCharType="begin"/>
        </w:r>
        <w:r>
          <w:rPr>
            <w:noProof/>
            <w:webHidden/>
          </w:rPr>
          <w:instrText xml:space="preserve"> PAGEREF _Toc508178421 \h </w:instrText>
        </w:r>
        <w:r>
          <w:rPr>
            <w:noProof/>
          </w:rPr>
        </w:r>
        <w:r>
          <w:rPr>
            <w:noProof/>
            <w:webHidden/>
          </w:rPr>
          <w:fldChar w:fldCharType="separate"/>
        </w:r>
        <w:r>
          <w:rPr>
            <w:noProof/>
            <w:webHidden/>
          </w:rPr>
          <w:t>2-1</w:t>
        </w:r>
        <w:r>
          <w:rPr>
            <w:noProof/>
            <w:webHidden/>
          </w:rPr>
          <w:fldChar w:fldCharType="end"/>
        </w:r>
      </w:hyperlink>
    </w:p>
    <w:p w14:paraId="4F524FD5" w14:textId="77777777" w:rsidR="00000000" w:rsidRDefault="001F0AD0">
      <w:pPr>
        <w:pStyle w:val="TOC3"/>
        <w:tabs>
          <w:tab w:val="left" w:pos="1200"/>
        </w:tabs>
        <w:rPr>
          <w:noProof/>
          <w:sz w:val="24"/>
          <w:szCs w:val="24"/>
        </w:rPr>
      </w:pPr>
      <w:hyperlink w:anchor="_Toc508178422" w:history="1">
        <w:r>
          <w:rPr>
            <w:rStyle w:val="Hyperlink"/>
            <w:noProof/>
            <w:szCs w:val="32"/>
          </w:rPr>
          <w:t>2.1.1</w:t>
        </w:r>
        <w:r>
          <w:rPr>
            <w:noProof/>
            <w:sz w:val="24"/>
            <w:szCs w:val="24"/>
          </w:rPr>
          <w:tab/>
        </w:r>
        <w:r>
          <w:rPr>
            <w:rStyle w:val="Hyperlink"/>
            <w:noProof/>
            <w:szCs w:val="32"/>
          </w:rPr>
          <w:t>Service pr</w:t>
        </w:r>
        <w:r>
          <w:rPr>
            <w:rStyle w:val="Hyperlink"/>
            <w:noProof/>
            <w:szCs w:val="32"/>
          </w:rPr>
          <w:t>ovider-to-service provider activities</w:t>
        </w:r>
        <w:r>
          <w:rPr>
            <w:noProof/>
            <w:webHidden/>
          </w:rPr>
          <w:tab/>
        </w:r>
        <w:r>
          <w:rPr>
            <w:noProof/>
            <w:webHidden/>
          </w:rPr>
          <w:fldChar w:fldCharType="begin"/>
        </w:r>
        <w:r>
          <w:rPr>
            <w:noProof/>
            <w:webHidden/>
          </w:rPr>
          <w:instrText xml:space="preserve"> PAGEREF _Toc508178422 \h </w:instrText>
        </w:r>
        <w:r>
          <w:rPr>
            <w:noProof/>
          </w:rPr>
        </w:r>
        <w:r>
          <w:rPr>
            <w:noProof/>
            <w:webHidden/>
          </w:rPr>
          <w:fldChar w:fldCharType="separate"/>
        </w:r>
        <w:r>
          <w:rPr>
            <w:noProof/>
            <w:webHidden/>
          </w:rPr>
          <w:t>2-1</w:t>
        </w:r>
        <w:r>
          <w:rPr>
            <w:noProof/>
            <w:webHidden/>
          </w:rPr>
          <w:fldChar w:fldCharType="end"/>
        </w:r>
      </w:hyperlink>
    </w:p>
    <w:p w14:paraId="23CD6F27" w14:textId="77777777" w:rsidR="00000000" w:rsidRDefault="001F0AD0">
      <w:pPr>
        <w:pStyle w:val="TOC3"/>
        <w:tabs>
          <w:tab w:val="left" w:pos="1200"/>
        </w:tabs>
        <w:rPr>
          <w:noProof/>
          <w:sz w:val="24"/>
          <w:szCs w:val="24"/>
        </w:rPr>
      </w:pPr>
      <w:hyperlink w:anchor="_Toc508178423" w:history="1">
        <w:r>
          <w:rPr>
            <w:rStyle w:val="Hyperlink"/>
            <w:noProof/>
            <w:szCs w:val="32"/>
          </w:rPr>
          <w:t>2.1.2</w:t>
        </w:r>
        <w:r>
          <w:rPr>
            <w:noProof/>
            <w:sz w:val="24"/>
            <w:szCs w:val="24"/>
          </w:rPr>
          <w:tab/>
        </w:r>
        <w:r>
          <w:rPr>
            <w:rStyle w:val="Hyperlink"/>
            <w:noProof/>
            <w:szCs w:val="32"/>
          </w:rPr>
          <w:t>Subscription version creation process</w:t>
        </w:r>
        <w:r>
          <w:rPr>
            <w:noProof/>
            <w:webHidden/>
          </w:rPr>
          <w:tab/>
        </w:r>
        <w:r>
          <w:rPr>
            <w:noProof/>
            <w:webHidden/>
          </w:rPr>
          <w:fldChar w:fldCharType="begin"/>
        </w:r>
        <w:r>
          <w:rPr>
            <w:noProof/>
            <w:webHidden/>
          </w:rPr>
          <w:instrText xml:space="preserve"> PAGEREF _Toc508178423 \h </w:instrText>
        </w:r>
        <w:r>
          <w:rPr>
            <w:noProof/>
          </w:rPr>
        </w:r>
        <w:r>
          <w:rPr>
            <w:noProof/>
            <w:webHidden/>
          </w:rPr>
          <w:fldChar w:fldCharType="separate"/>
        </w:r>
        <w:r>
          <w:rPr>
            <w:noProof/>
            <w:webHidden/>
          </w:rPr>
          <w:t>2-1</w:t>
        </w:r>
        <w:r>
          <w:rPr>
            <w:noProof/>
            <w:webHidden/>
          </w:rPr>
          <w:fldChar w:fldCharType="end"/>
        </w:r>
      </w:hyperlink>
    </w:p>
    <w:p w14:paraId="1B2DFDAB" w14:textId="77777777" w:rsidR="00000000" w:rsidRDefault="001F0AD0">
      <w:pPr>
        <w:pStyle w:val="TOC4"/>
        <w:tabs>
          <w:tab w:val="left" w:pos="1680"/>
        </w:tabs>
        <w:rPr>
          <w:noProof/>
          <w:sz w:val="24"/>
          <w:szCs w:val="24"/>
        </w:rPr>
      </w:pPr>
      <w:hyperlink w:anchor="_Toc508178424" w:history="1">
        <w:r>
          <w:rPr>
            <w:rStyle w:val="Hyperlink"/>
            <w:noProof/>
            <w:szCs w:val="28"/>
          </w:rPr>
          <w:t>2.1.2.1</w:t>
        </w:r>
        <w:r>
          <w:rPr>
            <w:noProof/>
            <w:sz w:val="24"/>
            <w:szCs w:val="24"/>
          </w:rPr>
          <w:tab/>
        </w:r>
        <w:r>
          <w:rPr>
            <w:rStyle w:val="Hyperlink"/>
            <w:noProof/>
            <w:szCs w:val="28"/>
          </w:rPr>
          <w:t>Create Subscription Version</w:t>
        </w:r>
        <w:r>
          <w:rPr>
            <w:noProof/>
            <w:webHidden/>
          </w:rPr>
          <w:tab/>
        </w:r>
        <w:r>
          <w:rPr>
            <w:noProof/>
            <w:webHidden/>
          </w:rPr>
          <w:fldChar w:fldCharType="begin"/>
        </w:r>
        <w:r>
          <w:rPr>
            <w:noProof/>
            <w:webHidden/>
          </w:rPr>
          <w:instrText xml:space="preserve"> </w:instrText>
        </w:r>
        <w:r>
          <w:rPr>
            <w:noProof/>
            <w:webHidden/>
          </w:rPr>
          <w:instrText xml:space="preserve">PAGEREF _Toc508178424 \h </w:instrText>
        </w:r>
        <w:r>
          <w:rPr>
            <w:noProof/>
          </w:rPr>
        </w:r>
        <w:r>
          <w:rPr>
            <w:noProof/>
            <w:webHidden/>
          </w:rPr>
          <w:fldChar w:fldCharType="separate"/>
        </w:r>
        <w:r>
          <w:rPr>
            <w:noProof/>
            <w:webHidden/>
          </w:rPr>
          <w:t>2-2</w:t>
        </w:r>
        <w:r>
          <w:rPr>
            <w:noProof/>
            <w:webHidden/>
          </w:rPr>
          <w:fldChar w:fldCharType="end"/>
        </w:r>
      </w:hyperlink>
    </w:p>
    <w:p w14:paraId="4E693C12" w14:textId="77777777" w:rsidR="00000000" w:rsidRDefault="001F0AD0">
      <w:pPr>
        <w:pStyle w:val="TOC4"/>
        <w:tabs>
          <w:tab w:val="left" w:pos="1680"/>
        </w:tabs>
        <w:rPr>
          <w:noProof/>
          <w:sz w:val="24"/>
          <w:szCs w:val="24"/>
        </w:rPr>
      </w:pPr>
      <w:hyperlink w:anchor="_Toc508178425" w:history="1">
        <w:r>
          <w:rPr>
            <w:rStyle w:val="Hyperlink"/>
            <w:noProof/>
            <w:szCs w:val="28"/>
          </w:rPr>
          <w:t>2.1.2.2</w:t>
        </w:r>
        <w:r>
          <w:rPr>
            <w:noProof/>
            <w:sz w:val="24"/>
            <w:szCs w:val="24"/>
          </w:rPr>
          <w:tab/>
        </w:r>
        <w:r>
          <w:rPr>
            <w:rStyle w:val="Hyperlink"/>
            <w:noProof/>
            <w:szCs w:val="28"/>
          </w:rPr>
          <w:t>Request missing/late notification</w:t>
        </w:r>
        <w:r>
          <w:rPr>
            <w:noProof/>
            <w:webHidden/>
          </w:rPr>
          <w:tab/>
        </w:r>
        <w:r>
          <w:rPr>
            <w:noProof/>
            <w:webHidden/>
          </w:rPr>
          <w:fldChar w:fldCharType="begin"/>
        </w:r>
        <w:r>
          <w:rPr>
            <w:noProof/>
            <w:webHidden/>
          </w:rPr>
          <w:instrText xml:space="preserve"> PAGEREF _Toc508178425 \h </w:instrText>
        </w:r>
        <w:r>
          <w:rPr>
            <w:noProof/>
          </w:rPr>
        </w:r>
        <w:r>
          <w:rPr>
            <w:noProof/>
            <w:webHidden/>
          </w:rPr>
          <w:fldChar w:fldCharType="separate"/>
        </w:r>
        <w:r>
          <w:rPr>
            <w:noProof/>
            <w:webHidden/>
          </w:rPr>
          <w:t>2-2</w:t>
        </w:r>
        <w:r>
          <w:rPr>
            <w:noProof/>
            <w:webHidden/>
          </w:rPr>
          <w:fldChar w:fldCharType="end"/>
        </w:r>
      </w:hyperlink>
    </w:p>
    <w:p w14:paraId="36326C29" w14:textId="77777777" w:rsidR="00000000" w:rsidRDefault="001F0AD0">
      <w:pPr>
        <w:pStyle w:val="TOC4"/>
        <w:tabs>
          <w:tab w:val="left" w:pos="1680"/>
        </w:tabs>
        <w:rPr>
          <w:noProof/>
          <w:sz w:val="24"/>
          <w:szCs w:val="24"/>
        </w:rPr>
      </w:pPr>
      <w:hyperlink w:anchor="_Toc508178426" w:history="1">
        <w:r>
          <w:rPr>
            <w:rStyle w:val="Hyperlink"/>
            <w:noProof/>
            <w:szCs w:val="28"/>
          </w:rPr>
          <w:t>2.1.2.3</w:t>
        </w:r>
        <w:r>
          <w:rPr>
            <w:noProof/>
            <w:sz w:val="24"/>
            <w:szCs w:val="24"/>
          </w:rPr>
          <w:tab/>
        </w:r>
        <w:r>
          <w:rPr>
            <w:rStyle w:val="Hyperlink"/>
            <w:noProof/>
            <w:szCs w:val="28"/>
          </w:rPr>
          <w:t>Final Concurrence Notification to Old Service Provider</w:t>
        </w:r>
        <w:r>
          <w:rPr>
            <w:noProof/>
            <w:webHidden/>
          </w:rPr>
          <w:tab/>
        </w:r>
        <w:r>
          <w:rPr>
            <w:noProof/>
            <w:webHidden/>
          </w:rPr>
          <w:fldChar w:fldCharType="begin"/>
        </w:r>
        <w:r>
          <w:rPr>
            <w:noProof/>
            <w:webHidden/>
          </w:rPr>
          <w:instrText xml:space="preserve"> PAGEREF _Toc508</w:instrText>
        </w:r>
        <w:r>
          <w:rPr>
            <w:noProof/>
            <w:webHidden/>
          </w:rPr>
          <w:instrText xml:space="preserve">178426 \h </w:instrText>
        </w:r>
        <w:r>
          <w:rPr>
            <w:noProof/>
          </w:rPr>
        </w:r>
        <w:r>
          <w:rPr>
            <w:noProof/>
            <w:webHidden/>
          </w:rPr>
          <w:fldChar w:fldCharType="separate"/>
        </w:r>
        <w:r>
          <w:rPr>
            <w:noProof/>
            <w:webHidden/>
          </w:rPr>
          <w:t>2-2</w:t>
        </w:r>
        <w:r>
          <w:rPr>
            <w:noProof/>
            <w:webHidden/>
          </w:rPr>
          <w:fldChar w:fldCharType="end"/>
        </w:r>
      </w:hyperlink>
    </w:p>
    <w:p w14:paraId="476C30C5" w14:textId="77777777" w:rsidR="00000000" w:rsidRDefault="001F0AD0">
      <w:pPr>
        <w:pStyle w:val="TOC3"/>
        <w:tabs>
          <w:tab w:val="left" w:pos="1200"/>
        </w:tabs>
        <w:rPr>
          <w:noProof/>
          <w:sz w:val="24"/>
          <w:szCs w:val="24"/>
        </w:rPr>
      </w:pPr>
      <w:hyperlink w:anchor="_Toc508178427" w:history="1">
        <w:r>
          <w:rPr>
            <w:rStyle w:val="Hyperlink"/>
            <w:noProof/>
            <w:szCs w:val="32"/>
          </w:rPr>
          <w:t>2.1.3</w:t>
        </w:r>
        <w:r>
          <w:rPr>
            <w:noProof/>
            <w:sz w:val="24"/>
            <w:szCs w:val="24"/>
          </w:rPr>
          <w:tab/>
        </w:r>
        <w:r>
          <w:rPr>
            <w:rStyle w:val="Hyperlink"/>
            <w:noProof/>
            <w:szCs w:val="32"/>
          </w:rPr>
          <w:t>Service providers perform physical changes</w:t>
        </w:r>
        <w:r>
          <w:rPr>
            <w:noProof/>
            <w:webHidden/>
          </w:rPr>
          <w:tab/>
        </w:r>
        <w:r>
          <w:rPr>
            <w:noProof/>
            <w:webHidden/>
          </w:rPr>
          <w:fldChar w:fldCharType="begin"/>
        </w:r>
        <w:r>
          <w:rPr>
            <w:noProof/>
            <w:webHidden/>
          </w:rPr>
          <w:instrText xml:space="preserve"> PAGEREF _Toc508178427 \h </w:instrText>
        </w:r>
        <w:r>
          <w:rPr>
            <w:noProof/>
          </w:rPr>
        </w:r>
        <w:r>
          <w:rPr>
            <w:noProof/>
            <w:webHidden/>
          </w:rPr>
          <w:fldChar w:fldCharType="separate"/>
        </w:r>
        <w:r>
          <w:rPr>
            <w:noProof/>
            <w:webHidden/>
          </w:rPr>
          <w:t>2-2</w:t>
        </w:r>
        <w:r>
          <w:rPr>
            <w:noProof/>
            <w:webHidden/>
          </w:rPr>
          <w:fldChar w:fldCharType="end"/>
        </w:r>
      </w:hyperlink>
    </w:p>
    <w:p w14:paraId="1C97C12C" w14:textId="77777777" w:rsidR="00000000" w:rsidRDefault="001F0AD0">
      <w:pPr>
        <w:pStyle w:val="TOC3"/>
        <w:tabs>
          <w:tab w:val="left" w:pos="1200"/>
        </w:tabs>
        <w:rPr>
          <w:noProof/>
          <w:sz w:val="24"/>
          <w:szCs w:val="24"/>
        </w:rPr>
      </w:pPr>
      <w:hyperlink w:anchor="_Toc508178428" w:history="1">
        <w:r>
          <w:rPr>
            <w:rStyle w:val="Hyperlink"/>
            <w:noProof/>
            <w:szCs w:val="32"/>
          </w:rPr>
          <w:t>2.1.4</w:t>
        </w:r>
        <w:r>
          <w:rPr>
            <w:noProof/>
            <w:sz w:val="24"/>
            <w:szCs w:val="24"/>
          </w:rPr>
          <w:tab/>
        </w:r>
        <w:r>
          <w:rPr>
            <w:rStyle w:val="Hyperlink"/>
            <w:noProof/>
            <w:szCs w:val="32"/>
          </w:rPr>
          <w:t>NPAC SMS "activate and data download" process</w:t>
        </w:r>
        <w:r>
          <w:rPr>
            <w:noProof/>
            <w:webHidden/>
          </w:rPr>
          <w:tab/>
        </w:r>
        <w:r>
          <w:rPr>
            <w:noProof/>
            <w:webHidden/>
          </w:rPr>
          <w:fldChar w:fldCharType="begin"/>
        </w:r>
        <w:r>
          <w:rPr>
            <w:noProof/>
            <w:webHidden/>
          </w:rPr>
          <w:instrText xml:space="preserve"> PAGEREF _Toc508178428 \h </w:instrText>
        </w:r>
        <w:r>
          <w:rPr>
            <w:noProof/>
          </w:rPr>
        </w:r>
        <w:r>
          <w:rPr>
            <w:noProof/>
            <w:webHidden/>
          </w:rPr>
          <w:fldChar w:fldCharType="separate"/>
        </w:r>
        <w:r>
          <w:rPr>
            <w:noProof/>
            <w:webHidden/>
          </w:rPr>
          <w:t>2-2</w:t>
        </w:r>
        <w:r>
          <w:rPr>
            <w:noProof/>
            <w:webHidden/>
          </w:rPr>
          <w:fldChar w:fldCharType="end"/>
        </w:r>
      </w:hyperlink>
    </w:p>
    <w:p w14:paraId="04DA7307" w14:textId="77777777" w:rsidR="00000000" w:rsidRDefault="001F0AD0">
      <w:pPr>
        <w:pStyle w:val="TOC4"/>
        <w:tabs>
          <w:tab w:val="left" w:pos="1680"/>
        </w:tabs>
        <w:rPr>
          <w:noProof/>
          <w:sz w:val="24"/>
          <w:szCs w:val="24"/>
        </w:rPr>
      </w:pPr>
      <w:hyperlink w:anchor="_Toc508178429" w:history="1">
        <w:r>
          <w:rPr>
            <w:rStyle w:val="Hyperlink"/>
            <w:noProof/>
            <w:szCs w:val="28"/>
          </w:rPr>
          <w:t>2.1.4.1</w:t>
        </w:r>
        <w:r>
          <w:rPr>
            <w:noProof/>
            <w:sz w:val="24"/>
            <w:szCs w:val="24"/>
          </w:rPr>
          <w:tab/>
        </w:r>
        <w:r>
          <w:rPr>
            <w:rStyle w:val="Hyperlink"/>
            <w:noProof/>
            <w:szCs w:val="28"/>
          </w:rPr>
          <w:t>New Service Provider sends activation to NPAC SMS</w:t>
        </w:r>
        <w:r>
          <w:rPr>
            <w:noProof/>
            <w:webHidden/>
          </w:rPr>
          <w:tab/>
        </w:r>
        <w:r>
          <w:rPr>
            <w:noProof/>
            <w:webHidden/>
          </w:rPr>
          <w:fldChar w:fldCharType="begin"/>
        </w:r>
        <w:r>
          <w:rPr>
            <w:noProof/>
            <w:webHidden/>
          </w:rPr>
          <w:instrText xml:space="preserve"> PAGEREF _Toc508178429 \h </w:instrText>
        </w:r>
        <w:r>
          <w:rPr>
            <w:noProof/>
          </w:rPr>
        </w:r>
        <w:r>
          <w:rPr>
            <w:noProof/>
            <w:webHidden/>
          </w:rPr>
          <w:fldChar w:fldCharType="separate"/>
        </w:r>
        <w:r>
          <w:rPr>
            <w:noProof/>
            <w:webHidden/>
          </w:rPr>
          <w:t>2-2</w:t>
        </w:r>
        <w:r>
          <w:rPr>
            <w:noProof/>
            <w:webHidden/>
          </w:rPr>
          <w:fldChar w:fldCharType="end"/>
        </w:r>
      </w:hyperlink>
    </w:p>
    <w:p w14:paraId="4B7B964E" w14:textId="77777777" w:rsidR="00000000" w:rsidRDefault="001F0AD0">
      <w:pPr>
        <w:pStyle w:val="TOC4"/>
        <w:tabs>
          <w:tab w:val="left" w:pos="1680"/>
        </w:tabs>
        <w:rPr>
          <w:noProof/>
          <w:sz w:val="24"/>
          <w:szCs w:val="24"/>
        </w:rPr>
      </w:pPr>
      <w:hyperlink w:anchor="_Toc508178430" w:history="1">
        <w:r>
          <w:rPr>
            <w:rStyle w:val="Hyperlink"/>
            <w:noProof/>
            <w:szCs w:val="28"/>
          </w:rPr>
          <w:t>2.1.4.2</w:t>
        </w:r>
        <w:r>
          <w:rPr>
            <w:noProof/>
            <w:sz w:val="24"/>
            <w:szCs w:val="24"/>
          </w:rPr>
          <w:tab/>
        </w:r>
        <w:r>
          <w:rPr>
            <w:rStyle w:val="Hyperlink"/>
            <w:noProof/>
            <w:szCs w:val="28"/>
          </w:rPr>
          <w:t>NPAC SMS broadcasts network data to appropriate Service Providers</w:t>
        </w:r>
        <w:r>
          <w:rPr>
            <w:noProof/>
            <w:webHidden/>
          </w:rPr>
          <w:tab/>
        </w:r>
        <w:r>
          <w:rPr>
            <w:noProof/>
            <w:webHidden/>
          </w:rPr>
          <w:fldChar w:fldCharType="begin"/>
        </w:r>
        <w:r>
          <w:rPr>
            <w:noProof/>
            <w:webHidden/>
          </w:rPr>
          <w:instrText xml:space="preserve"> PAGEREF _Toc508178430 </w:instrText>
        </w:r>
        <w:r>
          <w:rPr>
            <w:noProof/>
            <w:webHidden/>
          </w:rPr>
          <w:instrText xml:space="preserve">\h </w:instrText>
        </w:r>
        <w:r>
          <w:rPr>
            <w:noProof/>
          </w:rPr>
        </w:r>
        <w:r>
          <w:rPr>
            <w:noProof/>
            <w:webHidden/>
          </w:rPr>
          <w:fldChar w:fldCharType="separate"/>
        </w:r>
        <w:r>
          <w:rPr>
            <w:noProof/>
            <w:webHidden/>
          </w:rPr>
          <w:t>2-2</w:t>
        </w:r>
        <w:r>
          <w:rPr>
            <w:noProof/>
            <w:webHidden/>
          </w:rPr>
          <w:fldChar w:fldCharType="end"/>
        </w:r>
      </w:hyperlink>
    </w:p>
    <w:p w14:paraId="5F42021B" w14:textId="77777777" w:rsidR="00000000" w:rsidRDefault="001F0AD0">
      <w:pPr>
        <w:pStyle w:val="TOC4"/>
        <w:tabs>
          <w:tab w:val="left" w:pos="1680"/>
        </w:tabs>
        <w:rPr>
          <w:noProof/>
          <w:sz w:val="24"/>
          <w:szCs w:val="24"/>
        </w:rPr>
      </w:pPr>
      <w:hyperlink w:anchor="_Toc508178431" w:history="1">
        <w:r>
          <w:rPr>
            <w:rStyle w:val="Hyperlink"/>
            <w:noProof/>
            <w:szCs w:val="28"/>
          </w:rPr>
          <w:t>2.1.4.3</w:t>
        </w:r>
        <w:r>
          <w:rPr>
            <w:noProof/>
            <w:sz w:val="24"/>
            <w:szCs w:val="24"/>
          </w:rPr>
          <w:tab/>
        </w:r>
        <w:r>
          <w:rPr>
            <w:rStyle w:val="Hyperlink"/>
            <w:noProof/>
            <w:szCs w:val="28"/>
          </w:rPr>
          <w:t>Failure - notify NPAC</w:t>
        </w:r>
        <w:r>
          <w:rPr>
            <w:noProof/>
            <w:webHidden/>
          </w:rPr>
          <w:tab/>
        </w:r>
        <w:r>
          <w:rPr>
            <w:noProof/>
            <w:webHidden/>
          </w:rPr>
          <w:fldChar w:fldCharType="begin"/>
        </w:r>
        <w:r>
          <w:rPr>
            <w:noProof/>
            <w:webHidden/>
          </w:rPr>
          <w:instrText xml:space="preserve"> PAGEREF _Toc508178431 \h </w:instrText>
        </w:r>
        <w:r>
          <w:rPr>
            <w:noProof/>
          </w:rPr>
        </w:r>
        <w:r>
          <w:rPr>
            <w:noProof/>
            <w:webHidden/>
          </w:rPr>
          <w:fldChar w:fldCharType="separate"/>
        </w:r>
        <w:r>
          <w:rPr>
            <w:noProof/>
            <w:webHidden/>
          </w:rPr>
          <w:t>2-3</w:t>
        </w:r>
        <w:r>
          <w:rPr>
            <w:noProof/>
            <w:webHidden/>
          </w:rPr>
          <w:fldChar w:fldCharType="end"/>
        </w:r>
      </w:hyperlink>
    </w:p>
    <w:p w14:paraId="0257A280" w14:textId="77777777" w:rsidR="00000000" w:rsidRDefault="001F0AD0">
      <w:pPr>
        <w:pStyle w:val="TOC4"/>
        <w:tabs>
          <w:tab w:val="left" w:pos="1680"/>
        </w:tabs>
        <w:rPr>
          <w:noProof/>
          <w:sz w:val="24"/>
          <w:szCs w:val="24"/>
        </w:rPr>
      </w:pPr>
      <w:hyperlink w:anchor="_Toc508178432" w:history="1">
        <w:r>
          <w:rPr>
            <w:rStyle w:val="Hyperlink"/>
            <w:noProof/>
            <w:szCs w:val="28"/>
          </w:rPr>
          <w:t>2.1.4.4</w:t>
        </w:r>
        <w:r>
          <w:rPr>
            <w:noProof/>
            <w:sz w:val="24"/>
            <w:szCs w:val="24"/>
          </w:rPr>
          <w:tab/>
        </w:r>
        <w:r>
          <w:rPr>
            <w:rStyle w:val="Hyperlink"/>
            <w:noProof/>
            <w:szCs w:val="28"/>
          </w:rPr>
          <w:t>Initiate repair procedures</w:t>
        </w:r>
        <w:r>
          <w:rPr>
            <w:noProof/>
            <w:webHidden/>
          </w:rPr>
          <w:tab/>
        </w:r>
        <w:r>
          <w:rPr>
            <w:noProof/>
            <w:webHidden/>
          </w:rPr>
          <w:fldChar w:fldCharType="begin"/>
        </w:r>
        <w:r>
          <w:rPr>
            <w:noProof/>
            <w:webHidden/>
          </w:rPr>
          <w:instrText xml:space="preserve"> PAGEREF _Toc508178432 \h </w:instrText>
        </w:r>
        <w:r>
          <w:rPr>
            <w:noProof/>
          </w:rPr>
        </w:r>
        <w:r>
          <w:rPr>
            <w:noProof/>
            <w:webHidden/>
          </w:rPr>
          <w:fldChar w:fldCharType="separate"/>
        </w:r>
        <w:r>
          <w:rPr>
            <w:noProof/>
            <w:webHidden/>
          </w:rPr>
          <w:t>2-3</w:t>
        </w:r>
        <w:r>
          <w:rPr>
            <w:noProof/>
            <w:webHidden/>
          </w:rPr>
          <w:fldChar w:fldCharType="end"/>
        </w:r>
      </w:hyperlink>
    </w:p>
    <w:p w14:paraId="7701B00F" w14:textId="77777777" w:rsidR="00000000" w:rsidRDefault="001F0AD0">
      <w:pPr>
        <w:pStyle w:val="TOC3"/>
        <w:tabs>
          <w:tab w:val="left" w:pos="1200"/>
        </w:tabs>
        <w:rPr>
          <w:noProof/>
          <w:sz w:val="24"/>
          <w:szCs w:val="24"/>
        </w:rPr>
      </w:pPr>
      <w:hyperlink w:anchor="_Toc508178433" w:history="1">
        <w:r>
          <w:rPr>
            <w:rStyle w:val="Hyperlink"/>
            <w:noProof/>
            <w:szCs w:val="32"/>
          </w:rPr>
          <w:t>2.1.5</w:t>
        </w:r>
        <w:r>
          <w:rPr>
            <w:noProof/>
            <w:sz w:val="24"/>
            <w:szCs w:val="24"/>
          </w:rPr>
          <w:tab/>
        </w:r>
        <w:r>
          <w:rPr>
            <w:rStyle w:val="Hyperlink"/>
            <w:noProof/>
            <w:szCs w:val="32"/>
          </w:rPr>
          <w:t>Servi</w:t>
        </w:r>
        <w:r>
          <w:rPr>
            <w:rStyle w:val="Hyperlink"/>
            <w:noProof/>
            <w:szCs w:val="32"/>
          </w:rPr>
          <w:t>ce providers perform network updates</w:t>
        </w:r>
        <w:r>
          <w:rPr>
            <w:noProof/>
            <w:webHidden/>
          </w:rPr>
          <w:tab/>
        </w:r>
        <w:r>
          <w:rPr>
            <w:noProof/>
            <w:webHidden/>
          </w:rPr>
          <w:fldChar w:fldCharType="begin"/>
        </w:r>
        <w:r>
          <w:rPr>
            <w:noProof/>
            <w:webHidden/>
          </w:rPr>
          <w:instrText xml:space="preserve"> PAGEREF _Toc508178433 \h </w:instrText>
        </w:r>
        <w:r>
          <w:rPr>
            <w:noProof/>
          </w:rPr>
        </w:r>
        <w:r>
          <w:rPr>
            <w:noProof/>
            <w:webHidden/>
          </w:rPr>
          <w:fldChar w:fldCharType="separate"/>
        </w:r>
        <w:r>
          <w:rPr>
            <w:noProof/>
            <w:webHidden/>
          </w:rPr>
          <w:t>2-3</w:t>
        </w:r>
        <w:r>
          <w:rPr>
            <w:noProof/>
            <w:webHidden/>
          </w:rPr>
          <w:fldChar w:fldCharType="end"/>
        </w:r>
      </w:hyperlink>
    </w:p>
    <w:p w14:paraId="16CC2C0F" w14:textId="77777777" w:rsidR="00000000" w:rsidRDefault="001F0AD0">
      <w:pPr>
        <w:pStyle w:val="TOC2"/>
        <w:tabs>
          <w:tab w:val="left" w:pos="960"/>
        </w:tabs>
        <w:rPr>
          <w:b w:val="0"/>
          <w:noProof/>
          <w:sz w:val="24"/>
          <w:szCs w:val="24"/>
        </w:rPr>
      </w:pPr>
      <w:hyperlink w:anchor="_Toc508178434" w:history="1">
        <w:r>
          <w:rPr>
            <w:rStyle w:val="Hyperlink"/>
            <w:noProof/>
            <w:szCs w:val="36"/>
          </w:rPr>
          <w:t>2.2</w:t>
        </w:r>
        <w:r>
          <w:rPr>
            <w:b w:val="0"/>
            <w:noProof/>
            <w:sz w:val="24"/>
            <w:szCs w:val="24"/>
          </w:rPr>
          <w:tab/>
        </w:r>
        <w:r>
          <w:rPr>
            <w:rStyle w:val="Hyperlink"/>
            <w:noProof/>
            <w:szCs w:val="36"/>
          </w:rPr>
          <w:t>Disconnect Process</w:t>
        </w:r>
        <w:r>
          <w:rPr>
            <w:noProof/>
            <w:webHidden/>
          </w:rPr>
          <w:tab/>
        </w:r>
        <w:r>
          <w:rPr>
            <w:noProof/>
            <w:webHidden/>
          </w:rPr>
          <w:fldChar w:fldCharType="begin"/>
        </w:r>
        <w:r>
          <w:rPr>
            <w:noProof/>
            <w:webHidden/>
          </w:rPr>
          <w:instrText xml:space="preserve"> PAGEREF _Toc508178434 \h </w:instrText>
        </w:r>
        <w:r>
          <w:rPr>
            <w:noProof/>
          </w:rPr>
        </w:r>
        <w:r>
          <w:rPr>
            <w:noProof/>
            <w:webHidden/>
          </w:rPr>
          <w:fldChar w:fldCharType="separate"/>
        </w:r>
        <w:r>
          <w:rPr>
            <w:noProof/>
            <w:webHidden/>
          </w:rPr>
          <w:t>2-3</w:t>
        </w:r>
        <w:r>
          <w:rPr>
            <w:noProof/>
            <w:webHidden/>
          </w:rPr>
          <w:fldChar w:fldCharType="end"/>
        </w:r>
      </w:hyperlink>
    </w:p>
    <w:p w14:paraId="31C3088D" w14:textId="77777777" w:rsidR="00000000" w:rsidRDefault="001F0AD0">
      <w:pPr>
        <w:pStyle w:val="TOC3"/>
        <w:tabs>
          <w:tab w:val="left" w:pos="1200"/>
        </w:tabs>
        <w:rPr>
          <w:noProof/>
          <w:sz w:val="24"/>
          <w:szCs w:val="24"/>
        </w:rPr>
      </w:pPr>
      <w:hyperlink w:anchor="_Toc508178435" w:history="1">
        <w:r>
          <w:rPr>
            <w:rStyle w:val="Hyperlink"/>
            <w:noProof/>
            <w:szCs w:val="32"/>
          </w:rPr>
          <w:t>2.2.1</w:t>
        </w:r>
        <w:r>
          <w:rPr>
            <w:noProof/>
            <w:sz w:val="24"/>
            <w:szCs w:val="24"/>
          </w:rPr>
          <w:tab/>
        </w:r>
        <w:r>
          <w:rPr>
            <w:rStyle w:val="Hyperlink"/>
            <w:noProof/>
            <w:szCs w:val="32"/>
          </w:rPr>
          <w:t>Customer notification, Service Provider initial discon</w:t>
        </w:r>
        <w:r>
          <w:rPr>
            <w:rStyle w:val="Hyperlink"/>
            <w:noProof/>
            <w:szCs w:val="32"/>
          </w:rPr>
          <w:t>nect service order activities</w:t>
        </w:r>
        <w:r>
          <w:rPr>
            <w:noProof/>
            <w:webHidden/>
          </w:rPr>
          <w:tab/>
        </w:r>
        <w:r>
          <w:rPr>
            <w:noProof/>
            <w:webHidden/>
          </w:rPr>
          <w:fldChar w:fldCharType="begin"/>
        </w:r>
        <w:r>
          <w:rPr>
            <w:noProof/>
            <w:webHidden/>
          </w:rPr>
          <w:instrText xml:space="preserve"> PAGEREF _Toc508178435 \h </w:instrText>
        </w:r>
        <w:r>
          <w:rPr>
            <w:noProof/>
          </w:rPr>
        </w:r>
        <w:r>
          <w:rPr>
            <w:noProof/>
            <w:webHidden/>
          </w:rPr>
          <w:fldChar w:fldCharType="separate"/>
        </w:r>
        <w:r>
          <w:rPr>
            <w:noProof/>
            <w:webHidden/>
          </w:rPr>
          <w:t>2-3</w:t>
        </w:r>
        <w:r>
          <w:rPr>
            <w:noProof/>
            <w:webHidden/>
          </w:rPr>
          <w:fldChar w:fldCharType="end"/>
        </w:r>
      </w:hyperlink>
    </w:p>
    <w:p w14:paraId="222BDF8B" w14:textId="77777777" w:rsidR="00000000" w:rsidRDefault="001F0AD0">
      <w:pPr>
        <w:pStyle w:val="TOC3"/>
        <w:tabs>
          <w:tab w:val="left" w:pos="1200"/>
        </w:tabs>
        <w:rPr>
          <w:noProof/>
          <w:sz w:val="24"/>
          <w:szCs w:val="24"/>
        </w:rPr>
      </w:pPr>
      <w:hyperlink w:anchor="_Toc508178436" w:history="1">
        <w:r>
          <w:rPr>
            <w:rStyle w:val="Hyperlink"/>
            <w:noProof/>
            <w:szCs w:val="32"/>
          </w:rPr>
          <w:t>2.2.2</w:t>
        </w:r>
        <w:r>
          <w:rPr>
            <w:noProof/>
            <w:sz w:val="24"/>
            <w:szCs w:val="24"/>
          </w:rPr>
          <w:tab/>
        </w:r>
        <w:r>
          <w:rPr>
            <w:rStyle w:val="Hyperlink"/>
            <w:noProof/>
            <w:szCs w:val="32"/>
          </w:rPr>
          <w:t>NPAC waits for effective release date</w:t>
        </w:r>
        <w:r>
          <w:rPr>
            <w:noProof/>
            <w:webHidden/>
          </w:rPr>
          <w:tab/>
        </w:r>
        <w:r>
          <w:rPr>
            <w:noProof/>
            <w:webHidden/>
          </w:rPr>
          <w:fldChar w:fldCharType="begin"/>
        </w:r>
        <w:r>
          <w:rPr>
            <w:noProof/>
            <w:webHidden/>
          </w:rPr>
          <w:instrText xml:space="preserve"> PAGEREF _Toc508178436 \h </w:instrText>
        </w:r>
        <w:r>
          <w:rPr>
            <w:noProof/>
          </w:rPr>
        </w:r>
        <w:r>
          <w:rPr>
            <w:noProof/>
            <w:webHidden/>
          </w:rPr>
          <w:fldChar w:fldCharType="separate"/>
        </w:r>
        <w:r>
          <w:rPr>
            <w:noProof/>
            <w:webHidden/>
          </w:rPr>
          <w:t>2-3</w:t>
        </w:r>
        <w:r>
          <w:rPr>
            <w:noProof/>
            <w:webHidden/>
          </w:rPr>
          <w:fldChar w:fldCharType="end"/>
        </w:r>
      </w:hyperlink>
    </w:p>
    <w:p w14:paraId="082B9491" w14:textId="77777777" w:rsidR="00000000" w:rsidRDefault="001F0AD0">
      <w:pPr>
        <w:pStyle w:val="TOC3"/>
        <w:tabs>
          <w:tab w:val="left" w:pos="1200"/>
        </w:tabs>
        <w:rPr>
          <w:noProof/>
          <w:sz w:val="24"/>
          <w:szCs w:val="24"/>
        </w:rPr>
      </w:pPr>
      <w:hyperlink w:anchor="_Toc508178437" w:history="1">
        <w:r>
          <w:rPr>
            <w:rStyle w:val="Hyperlink"/>
            <w:noProof/>
            <w:szCs w:val="32"/>
          </w:rPr>
          <w:t>2.2.3</w:t>
        </w:r>
        <w:r>
          <w:rPr>
            <w:noProof/>
            <w:sz w:val="24"/>
            <w:szCs w:val="24"/>
          </w:rPr>
          <w:tab/>
        </w:r>
        <w:r>
          <w:rPr>
            <w:rStyle w:val="Hyperlink"/>
            <w:noProof/>
            <w:szCs w:val="32"/>
          </w:rPr>
          <w:t>NPAC donor notification</w:t>
        </w:r>
        <w:r>
          <w:rPr>
            <w:noProof/>
            <w:webHidden/>
          </w:rPr>
          <w:tab/>
        </w:r>
        <w:r>
          <w:rPr>
            <w:noProof/>
            <w:webHidden/>
          </w:rPr>
          <w:fldChar w:fldCharType="begin"/>
        </w:r>
        <w:r>
          <w:rPr>
            <w:noProof/>
            <w:webHidden/>
          </w:rPr>
          <w:instrText xml:space="preserve"> PAGEREF _Toc50</w:instrText>
        </w:r>
        <w:r>
          <w:rPr>
            <w:noProof/>
            <w:webHidden/>
          </w:rPr>
          <w:instrText xml:space="preserve">8178437 \h </w:instrText>
        </w:r>
        <w:r>
          <w:rPr>
            <w:noProof/>
          </w:rPr>
        </w:r>
        <w:r>
          <w:rPr>
            <w:noProof/>
            <w:webHidden/>
          </w:rPr>
          <w:fldChar w:fldCharType="separate"/>
        </w:r>
        <w:r>
          <w:rPr>
            <w:noProof/>
            <w:webHidden/>
          </w:rPr>
          <w:t>2-4</w:t>
        </w:r>
        <w:r>
          <w:rPr>
            <w:noProof/>
            <w:webHidden/>
          </w:rPr>
          <w:fldChar w:fldCharType="end"/>
        </w:r>
      </w:hyperlink>
    </w:p>
    <w:p w14:paraId="0AEF3394" w14:textId="77777777" w:rsidR="00000000" w:rsidRDefault="001F0AD0">
      <w:pPr>
        <w:pStyle w:val="TOC3"/>
        <w:tabs>
          <w:tab w:val="left" w:pos="1200"/>
        </w:tabs>
        <w:rPr>
          <w:noProof/>
          <w:sz w:val="24"/>
          <w:szCs w:val="24"/>
        </w:rPr>
      </w:pPr>
      <w:hyperlink w:anchor="_Toc508178438" w:history="1">
        <w:r>
          <w:rPr>
            <w:rStyle w:val="Hyperlink"/>
            <w:noProof/>
            <w:szCs w:val="32"/>
          </w:rPr>
          <w:t>2.2.4</w:t>
        </w:r>
        <w:r>
          <w:rPr>
            <w:noProof/>
            <w:sz w:val="24"/>
            <w:szCs w:val="24"/>
          </w:rPr>
          <w:tab/>
        </w:r>
        <w:r>
          <w:rPr>
            <w:rStyle w:val="Hyperlink"/>
            <w:noProof/>
            <w:szCs w:val="32"/>
          </w:rPr>
          <w:t>NPAC performs broadcast download of disconnect data</w:t>
        </w:r>
        <w:r>
          <w:rPr>
            <w:noProof/>
            <w:webHidden/>
          </w:rPr>
          <w:tab/>
        </w:r>
        <w:r>
          <w:rPr>
            <w:noProof/>
            <w:webHidden/>
          </w:rPr>
          <w:fldChar w:fldCharType="begin"/>
        </w:r>
        <w:r>
          <w:rPr>
            <w:noProof/>
            <w:webHidden/>
          </w:rPr>
          <w:instrText xml:space="preserve"> PAGEREF _Toc508178438 \h </w:instrText>
        </w:r>
        <w:r>
          <w:rPr>
            <w:noProof/>
          </w:rPr>
        </w:r>
        <w:r>
          <w:rPr>
            <w:noProof/>
            <w:webHidden/>
          </w:rPr>
          <w:fldChar w:fldCharType="separate"/>
        </w:r>
        <w:r>
          <w:rPr>
            <w:noProof/>
            <w:webHidden/>
          </w:rPr>
          <w:t>2-4</w:t>
        </w:r>
        <w:r>
          <w:rPr>
            <w:noProof/>
            <w:webHidden/>
          </w:rPr>
          <w:fldChar w:fldCharType="end"/>
        </w:r>
      </w:hyperlink>
    </w:p>
    <w:p w14:paraId="159A7163" w14:textId="77777777" w:rsidR="00000000" w:rsidRDefault="001F0AD0">
      <w:pPr>
        <w:pStyle w:val="TOC2"/>
        <w:tabs>
          <w:tab w:val="left" w:pos="960"/>
        </w:tabs>
        <w:rPr>
          <w:b w:val="0"/>
          <w:noProof/>
          <w:sz w:val="24"/>
          <w:szCs w:val="24"/>
        </w:rPr>
      </w:pPr>
      <w:hyperlink w:anchor="_Toc508178439" w:history="1">
        <w:r>
          <w:rPr>
            <w:rStyle w:val="Hyperlink"/>
            <w:noProof/>
            <w:szCs w:val="36"/>
          </w:rPr>
          <w:t>2.3</w:t>
        </w:r>
        <w:r>
          <w:rPr>
            <w:b w:val="0"/>
            <w:noProof/>
            <w:sz w:val="24"/>
            <w:szCs w:val="24"/>
          </w:rPr>
          <w:tab/>
        </w:r>
        <w:r>
          <w:rPr>
            <w:rStyle w:val="Hyperlink"/>
            <w:noProof/>
            <w:szCs w:val="36"/>
          </w:rPr>
          <w:t>Repair Service Process</w:t>
        </w:r>
        <w:r>
          <w:rPr>
            <w:noProof/>
            <w:webHidden/>
          </w:rPr>
          <w:tab/>
        </w:r>
        <w:r>
          <w:rPr>
            <w:noProof/>
            <w:webHidden/>
          </w:rPr>
          <w:fldChar w:fldCharType="begin"/>
        </w:r>
        <w:r>
          <w:rPr>
            <w:noProof/>
            <w:webHidden/>
          </w:rPr>
          <w:instrText xml:space="preserve"> PAGEREF _Toc508178439 \h </w:instrText>
        </w:r>
        <w:r>
          <w:rPr>
            <w:noProof/>
          </w:rPr>
        </w:r>
        <w:r>
          <w:rPr>
            <w:noProof/>
            <w:webHidden/>
          </w:rPr>
          <w:fldChar w:fldCharType="separate"/>
        </w:r>
        <w:r>
          <w:rPr>
            <w:noProof/>
            <w:webHidden/>
          </w:rPr>
          <w:t>2-4</w:t>
        </w:r>
        <w:r>
          <w:rPr>
            <w:noProof/>
            <w:webHidden/>
          </w:rPr>
          <w:fldChar w:fldCharType="end"/>
        </w:r>
      </w:hyperlink>
    </w:p>
    <w:p w14:paraId="60FC946A" w14:textId="77777777" w:rsidR="00000000" w:rsidRDefault="001F0AD0">
      <w:pPr>
        <w:pStyle w:val="TOC3"/>
        <w:tabs>
          <w:tab w:val="left" w:pos="1200"/>
        </w:tabs>
        <w:rPr>
          <w:noProof/>
          <w:sz w:val="24"/>
          <w:szCs w:val="24"/>
        </w:rPr>
      </w:pPr>
      <w:hyperlink w:anchor="_Toc508178441" w:history="1">
        <w:r>
          <w:rPr>
            <w:rStyle w:val="Hyperlink"/>
            <w:noProof/>
            <w:szCs w:val="32"/>
          </w:rPr>
          <w:t>2.3.2</w:t>
        </w:r>
        <w:r>
          <w:rPr>
            <w:noProof/>
            <w:sz w:val="24"/>
            <w:szCs w:val="24"/>
          </w:rPr>
          <w:tab/>
        </w:r>
        <w:r>
          <w:rPr>
            <w:rStyle w:val="Hyperlink"/>
            <w:noProof/>
            <w:szCs w:val="32"/>
          </w:rPr>
          <w:t>Service provider analyzes the problem</w:t>
        </w:r>
        <w:r>
          <w:rPr>
            <w:noProof/>
            <w:webHidden/>
          </w:rPr>
          <w:tab/>
        </w:r>
        <w:r>
          <w:rPr>
            <w:noProof/>
            <w:webHidden/>
          </w:rPr>
          <w:fldChar w:fldCharType="begin"/>
        </w:r>
        <w:r>
          <w:rPr>
            <w:noProof/>
            <w:webHidden/>
          </w:rPr>
          <w:instrText xml:space="preserve"> PAGEREF _Toc508178441 \h </w:instrText>
        </w:r>
        <w:r>
          <w:rPr>
            <w:noProof/>
          </w:rPr>
        </w:r>
        <w:r>
          <w:rPr>
            <w:noProof/>
            <w:webHidden/>
          </w:rPr>
          <w:fldChar w:fldCharType="separate"/>
        </w:r>
        <w:r>
          <w:rPr>
            <w:noProof/>
            <w:webHidden/>
          </w:rPr>
          <w:t>2-5</w:t>
        </w:r>
        <w:r>
          <w:rPr>
            <w:noProof/>
            <w:webHidden/>
          </w:rPr>
          <w:fldChar w:fldCharType="end"/>
        </w:r>
      </w:hyperlink>
    </w:p>
    <w:p w14:paraId="54D6A237" w14:textId="77777777" w:rsidR="00000000" w:rsidRDefault="001F0AD0">
      <w:pPr>
        <w:pStyle w:val="TOC3"/>
        <w:tabs>
          <w:tab w:val="left" w:pos="1200"/>
        </w:tabs>
        <w:rPr>
          <w:noProof/>
          <w:sz w:val="24"/>
          <w:szCs w:val="24"/>
        </w:rPr>
      </w:pPr>
      <w:hyperlink w:anchor="_Toc508178442" w:history="1">
        <w:r>
          <w:rPr>
            <w:rStyle w:val="Hyperlink"/>
            <w:noProof/>
            <w:szCs w:val="32"/>
          </w:rPr>
          <w:t>2.3.3</w:t>
        </w:r>
        <w:r>
          <w:rPr>
            <w:noProof/>
            <w:sz w:val="24"/>
            <w:szCs w:val="24"/>
          </w:rPr>
          <w:tab/>
        </w:r>
        <w:r>
          <w:rPr>
            <w:rStyle w:val="Hyperlink"/>
            <w:noProof/>
            <w:szCs w:val="32"/>
          </w:rPr>
          <w:t>Service provider performs repairs</w:t>
        </w:r>
        <w:r>
          <w:rPr>
            <w:noProof/>
            <w:webHidden/>
          </w:rPr>
          <w:tab/>
        </w:r>
        <w:r>
          <w:rPr>
            <w:noProof/>
            <w:webHidden/>
          </w:rPr>
          <w:fldChar w:fldCharType="begin"/>
        </w:r>
        <w:r>
          <w:rPr>
            <w:noProof/>
            <w:webHidden/>
          </w:rPr>
          <w:instrText xml:space="preserve"> PAGEREF _Toc508178442 \h </w:instrText>
        </w:r>
        <w:r>
          <w:rPr>
            <w:noProof/>
          </w:rPr>
        </w:r>
        <w:r>
          <w:rPr>
            <w:noProof/>
            <w:webHidden/>
          </w:rPr>
          <w:fldChar w:fldCharType="separate"/>
        </w:r>
        <w:r>
          <w:rPr>
            <w:noProof/>
            <w:webHidden/>
          </w:rPr>
          <w:t>2-5</w:t>
        </w:r>
        <w:r>
          <w:rPr>
            <w:noProof/>
            <w:webHidden/>
          </w:rPr>
          <w:fldChar w:fldCharType="end"/>
        </w:r>
      </w:hyperlink>
    </w:p>
    <w:p w14:paraId="4919ED8C" w14:textId="77777777" w:rsidR="00000000" w:rsidRDefault="001F0AD0">
      <w:pPr>
        <w:pStyle w:val="TOC3"/>
        <w:tabs>
          <w:tab w:val="left" w:pos="1200"/>
        </w:tabs>
        <w:rPr>
          <w:noProof/>
          <w:sz w:val="24"/>
          <w:szCs w:val="24"/>
        </w:rPr>
      </w:pPr>
      <w:hyperlink w:anchor="_Toc508178443" w:history="1">
        <w:r>
          <w:rPr>
            <w:rStyle w:val="Hyperlink"/>
            <w:noProof/>
            <w:szCs w:val="32"/>
          </w:rPr>
          <w:t>2.3.4</w:t>
        </w:r>
        <w:r>
          <w:rPr>
            <w:noProof/>
            <w:sz w:val="24"/>
            <w:szCs w:val="24"/>
          </w:rPr>
          <w:tab/>
        </w:r>
        <w:r>
          <w:rPr>
            <w:rStyle w:val="Hyperlink"/>
            <w:noProof/>
            <w:szCs w:val="32"/>
          </w:rPr>
          <w:t>Request broad</w:t>
        </w:r>
        <w:r>
          <w:rPr>
            <w:rStyle w:val="Hyperlink"/>
            <w:noProof/>
            <w:szCs w:val="32"/>
          </w:rPr>
          <w:t>cast of subscription data</w:t>
        </w:r>
        <w:r>
          <w:rPr>
            <w:noProof/>
            <w:webHidden/>
          </w:rPr>
          <w:tab/>
        </w:r>
        <w:r>
          <w:rPr>
            <w:noProof/>
            <w:webHidden/>
          </w:rPr>
          <w:fldChar w:fldCharType="begin"/>
        </w:r>
        <w:r>
          <w:rPr>
            <w:noProof/>
            <w:webHidden/>
          </w:rPr>
          <w:instrText xml:space="preserve"> PAGEREF _Toc508178443 \h </w:instrText>
        </w:r>
        <w:r>
          <w:rPr>
            <w:noProof/>
          </w:rPr>
        </w:r>
        <w:r>
          <w:rPr>
            <w:noProof/>
            <w:webHidden/>
          </w:rPr>
          <w:fldChar w:fldCharType="separate"/>
        </w:r>
        <w:r>
          <w:rPr>
            <w:noProof/>
            <w:webHidden/>
          </w:rPr>
          <w:t>2-5</w:t>
        </w:r>
        <w:r>
          <w:rPr>
            <w:noProof/>
            <w:webHidden/>
          </w:rPr>
          <w:fldChar w:fldCharType="end"/>
        </w:r>
      </w:hyperlink>
    </w:p>
    <w:p w14:paraId="02BAFE56" w14:textId="77777777" w:rsidR="00000000" w:rsidRDefault="001F0AD0">
      <w:pPr>
        <w:pStyle w:val="TOC3"/>
        <w:tabs>
          <w:tab w:val="left" w:pos="1200"/>
        </w:tabs>
        <w:rPr>
          <w:noProof/>
          <w:sz w:val="24"/>
          <w:szCs w:val="24"/>
        </w:rPr>
      </w:pPr>
      <w:hyperlink w:anchor="_Toc508178444" w:history="1">
        <w:r>
          <w:rPr>
            <w:rStyle w:val="Hyperlink"/>
            <w:noProof/>
            <w:szCs w:val="32"/>
          </w:rPr>
          <w:t>2.3.5</w:t>
        </w:r>
        <w:r>
          <w:rPr>
            <w:noProof/>
            <w:sz w:val="24"/>
            <w:szCs w:val="24"/>
          </w:rPr>
          <w:tab/>
        </w:r>
        <w:r>
          <w:rPr>
            <w:rStyle w:val="Hyperlink"/>
            <w:noProof/>
            <w:szCs w:val="32"/>
          </w:rPr>
          <w:t>Broadcast repaired subscription data</w:t>
        </w:r>
        <w:r>
          <w:rPr>
            <w:noProof/>
            <w:webHidden/>
          </w:rPr>
          <w:tab/>
        </w:r>
        <w:r>
          <w:rPr>
            <w:noProof/>
            <w:webHidden/>
          </w:rPr>
          <w:fldChar w:fldCharType="begin"/>
        </w:r>
        <w:r>
          <w:rPr>
            <w:noProof/>
            <w:webHidden/>
          </w:rPr>
          <w:instrText xml:space="preserve"> PAGEREF _Toc508178444 \h </w:instrText>
        </w:r>
        <w:r>
          <w:rPr>
            <w:noProof/>
          </w:rPr>
        </w:r>
        <w:r>
          <w:rPr>
            <w:noProof/>
            <w:webHidden/>
          </w:rPr>
          <w:fldChar w:fldCharType="separate"/>
        </w:r>
        <w:r>
          <w:rPr>
            <w:noProof/>
            <w:webHidden/>
          </w:rPr>
          <w:t>2-5</w:t>
        </w:r>
        <w:r>
          <w:rPr>
            <w:noProof/>
            <w:webHidden/>
          </w:rPr>
          <w:fldChar w:fldCharType="end"/>
        </w:r>
      </w:hyperlink>
    </w:p>
    <w:p w14:paraId="5ABBE0FD" w14:textId="77777777" w:rsidR="00000000" w:rsidRDefault="001F0AD0">
      <w:pPr>
        <w:pStyle w:val="TOC2"/>
        <w:tabs>
          <w:tab w:val="left" w:pos="960"/>
        </w:tabs>
        <w:rPr>
          <w:b w:val="0"/>
          <w:noProof/>
          <w:sz w:val="24"/>
          <w:szCs w:val="24"/>
        </w:rPr>
      </w:pPr>
      <w:hyperlink w:anchor="_Toc508178445" w:history="1">
        <w:r>
          <w:rPr>
            <w:rStyle w:val="Hyperlink"/>
            <w:noProof/>
            <w:szCs w:val="36"/>
          </w:rPr>
          <w:t>2.4</w:t>
        </w:r>
        <w:r>
          <w:rPr>
            <w:b w:val="0"/>
            <w:noProof/>
            <w:sz w:val="24"/>
            <w:szCs w:val="24"/>
          </w:rPr>
          <w:tab/>
        </w:r>
        <w:r>
          <w:rPr>
            <w:rStyle w:val="Hyperlink"/>
            <w:noProof/>
            <w:szCs w:val="36"/>
          </w:rPr>
          <w:t>Conflict Process</w:t>
        </w:r>
        <w:r>
          <w:rPr>
            <w:noProof/>
            <w:webHidden/>
          </w:rPr>
          <w:tab/>
        </w:r>
        <w:r>
          <w:rPr>
            <w:noProof/>
            <w:webHidden/>
          </w:rPr>
          <w:fldChar w:fldCharType="begin"/>
        </w:r>
        <w:r>
          <w:rPr>
            <w:noProof/>
            <w:webHidden/>
          </w:rPr>
          <w:instrText xml:space="preserve"> PAGEREF _Toc508178445 \h </w:instrText>
        </w:r>
        <w:r>
          <w:rPr>
            <w:noProof/>
          </w:rPr>
        </w:r>
        <w:r>
          <w:rPr>
            <w:noProof/>
            <w:webHidden/>
          </w:rPr>
          <w:fldChar w:fldCharType="separate"/>
        </w:r>
        <w:r>
          <w:rPr>
            <w:noProof/>
            <w:webHidden/>
          </w:rPr>
          <w:t>2</w:t>
        </w:r>
        <w:r>
          <w:rPr>
            <w:noProof/>
            <w:webHidden/>
          </w:rPr>
          <w:t>-6</w:t>
        </w:r>
        <w:r>
          <w:rPr>
            <w:noProof/>
            <w:webHidden/>
          </w:rPr>
          <w:fldChar w:fldCharType="end"/>
        </w:r>
      </w:hyperlink>
    </w:p>
    <w:p w14:paraId="74B32925" w14:textId="77777777" w:rsidR="00000000" w:rsidRDefault="001F0AD0">
      <w:pPr>
        <w:pStyle w:val="TOC3"/>
        <w:tabs>
          <w:tab w:val="left" w:pos="1200"/>
        </w:tabs>
        <w:rPr>
          <w:noProof/>
          <w:sz w:val="24"/>
          <w:szCs w:val="24"/>
        </w:rPr>
      </w:pPr>
      <w:hyperlink w:anchor="_Toc508178446" w:history="1">
        <w:r>
          <w:rPr>
            <w:rStyle w:val="Hyperlink"/>
            <w:noProof/>
            <w:szCs w:val="32"/>
          </w:rPr>
          <w:t>2.4.1</w:t>
        </w:r>
        <w:r>
          <w:rPr>
            <w:noProof/>
            <w:sz w:val="24"/>
            <w:szCs w:val="24"/>
          </w:rPr>
          <w:tab/>
        </w:r>
        <w:r>
          <w:rPr>
            <w:rStyle w:val="Hyperlink"/>
            <w:noProof/>
            <w:szCs w:val="32"/>
          </w:rPr>
          <w:t>Subscription version in conflict</w:t>
        </w:r>
        <w:r>
          <w:rPr>
            <w:noProof/>
            <w:webHidden/>
          </w:rPr>
          <w:tab/>
        </w:r>
        <w:r>
          <w:rPr>
            <w:noProof/>
            <w:webHidden/>
          </w:rPr>
          <w:fldChar w:fldCharType="begin"/>
        </w:r>
        <w:r>
          <w:rPr>
            <w:noProof/>
            <w:webHidden/>
          </w:rPr>
          <w:instrText xml:space="preserve"> PAGEREF _Toc508178446 \h </w:instrText>
        </w:r>
        <w:r>
          <w:rPr>
            <w:noProof/>
          </w:rPr>
        </w:r>
        <w:r>
          <w:rPr>
            <w:noProof/>
            <w:webHidden/>
          </w:rPr>
          <w:fldChar w:fldCharType="separate"/>
        </w:r>
        <w:r>
          <w:rPr>
            <w:noProof/>
            <w:webHidden/>
          </w:rPr>
          <w:t>2-6</w:t>
        </w:r>
        <w:r>
          <w:rPr>
            <w:noProof/>
            <w:webHidden/>
          </w:rPr>
          <w:fldChar w:fldCharType="end"/>
        </w:r>
      </w:hyperlink>
    </w:p>
    <w:p w14:paraId="183E5C1E" w14:textId="77777777" w:rsidR="00000000" w:rsidRDefault="001F0AD0">
      <w:pPr>
        <w:pStyle w:val="TOC4"/>
        <w:tabs>
          <w:tab w:val="left" w:pos="1680"/>
        </w:tabs>
        <w:rPr>
          <w:noProof/>
          <w:sz w:val="24"/>
          <w:szCs w:val="24"/>
        </w:rPr>
      </w:pPr>
      <w:hyperlink w:anchor="_Toc508178447" w:history="1">
        <w:r>
          <w:rPr>
            <w:rStyle w:val="Hyperlink"/>
            <w:noProof/>
            <w:szCs w:val="28"/>
          </w:rPr>
          <w:t>2.4.1.1</w:t>
        </w:r>
        <w:r>
          <w:rPr>
            <w:noProof/>
            <w:sz w:val="24"/>
            <w:szCs w:val="24"/>
          </w:rPr>
          <w:tab/>
        </w:r>
        <w:r>
          <w:rPr>
            <w:rStyle w:val="Hyperlink"/>
            <w:noProof/>
            <w:szCs w:val="28"/>
          </w:rPr>
          <w:t>Cancel-Pending Acknowledgment missing from new Service Provider</w:t>
        </w:r>
        <w:r>
          <w:rPr>
            <w:noProof/>
            <w:webHidden/>
          </w:rPr>
          <w:tab/>
        </w:r>
        <w:r>
          <w:rPr>
            <w:noProof/>
            <w:webHidden/>
          </w:rPr>
          <w:fldChar w:fldCharType="begin"/>
        </w:r>
        <w:r>
          <w:rPr>
            <w:noProof/>
            <w:webHidden/>
          </w:rPr>
          <w:instrText xml:space="preserve"> PAGEREF _Toc508178447 \h </w:instrText>
        </w:r>
        <w:r>
          <w:rPr>
            <w:noProof/>
          </w:rPr>
        </w:r>
        <w:r>
          <w:rPr>
            <w:noProof/>
            <w:webHidden/>
          </w:rPr>
          <w:fldChar w:fldCharType="separate"/>
        </w:r>
        <w:r>
          <w:rPr>
            <w:noProof/>
            <w:webHidden/>
          </w:rPr>
          <w:t>2-6</w:t>
        </w:r>
        <w:r>
          <w:rPr>
            <w:noProof/>
            <w:webHidden/>
          </w:rPr>
          <w:fldChar w:fldCharType="end"/>
        </w:r>
      </w:hyperlink>
    </w:p>
    <w:p w14:paraId="2B609F20" w14:textId="77777777" w:rsidR="00000000" w:rsidRDefault="001F0AD0">
      <w:pPr>
        <w:pStyle w:val="TOC4"/>
        <w:tabs>
          <w:tab w:val="left" w:pos="1680"/>
        </w:tabs>
        <w:rPr>
          <w:noProof/>
          <w:sz w:val="24"/>
          <w:szCs w:val="24"/>
        </w:rPr>
      </w:pPr>
      <w:hyperlink w:anchor="_Toc508178448" w:history="1">
        <w:r>
          <w:rPr>
            <w:rStyle w:val="Hyperlink"/>
            <w:noProof/>
            <w:szCs w:val="28"/>
          </w:rPr>
          <w:t>2.4.1.2</w:t>
        </w:r>
        <w:r>
          <w:rPr>
            <w:noProof/>
            <w:sz w:val="24"/>
            <w:szCs w:val="24"/>
          </w:rPr>
          <w:tab/>
        </w:r>
        <w:r>
          <w:rPr>
            <w:rStyle w:val="Hyperlink"/>
            <w:noProof/>
            <w:szCs w:val="28"/>
          </w:rPr>
          <w:t>Old Service Provider requests conflict status</w:t>
        </w:r>
        <w:r>
          <w:rPr>
            <w:noProof/>
            <w:webHidden/>
          </w:rPr>
          <w:tab/>
        </w:r>
        <w:r>
          <w:rPr>
            <w:noProof/>
            <w:webHidden/>
          </w:rPr>
          <w:fldChar w:fldCharType="begin"/>
        </w:r>
        <w:r>
          <w:rPr>
            <w:noProof/>
            <w:webHidden/>
          </w:rPr>
          <w:instrText xml:space="preserve"> PAGEREF _Toc508178448 \h </w:instrText>
        </w:r>
        <w:r>
          <w:rPr>
            <w:noProof/>
          </w:rPr>
        </w:r>
        <w:r>
          <w:rPr>
            <w:noProof/>
            <w:webHidden/>
          </w:rPr>
          <w:fldChar w:fldCharType="separate"/>
        </w:r>
        <w:r>
          <w:rPr>
            <w:noProof/>
            <w:webHidden/>
          </w:rPr>
          <w:t>2-6</w:t>
        </w:r>
        <w:r>
          <w:rPr>
            <w:noProof/>
            <w:webHidden/>
          </w:rPr>
          <w:fldChar w:fldCharType="end"/>
        </w:r>
      </w:hyperlink>
    </w:p>
    <w:p w14:paraId="34C55941" w14:textId="77777777" w:rsidR="00000000" w:rsidRDefault="001F0AD0">
      <w:pPr>
        <w:pStyle w:val="TOC4"/>
        <w:tabs>
          <w:tab w:val="left" w:pos="1680"/>
        </w:tabs>
        <w:rPr>
          <w:noProof/>
          <w:sz w:val="24"/>
          <w:szCs w:val="24"/>
        </w:rPr>
      </w:pPr>
      <w:hyperlink w:anchor="_Toc508178449" w:history="1">
        <w:r>
          <w:rPr>
            <w:rStyle w:val="Hyperlink"/>
            <w:noProof/>
            <w:szCs w:val="28"/>
          </w:rPr>
          <w:t>2.4.1.3</w:t>
        </w:r>
        <w:r>
          <w:rPr>
            <w:noProof/>
            <w:sz w:val="24"/>
            <w:szCs w:val="24"/>
          </w:rPr>
          <w:tab/>
        </w:r>
        <w:r>
          <w:rPr>
            <w:rStyle w:val="Hyperlink"/>
            <w:noProof/>
            <w:szCs w:val="28"/>
          </w:rPr>
          <w:t>Change of status upon problem notification</w:t>
        </w:r>
        <w:r>
          <w:rPr>
            <w:noProof/>
            <w:webHidden/>
          </w:rPr>
          <w:tab/>
        </w:r>
        <w:r>
          <w:rPr>
            <w:noProof/>
            <w:webHidden/>
          </w:rPr>
          <w:fldChar w:fldCharType="begin"/>
        </w:r>
        <w:r>
          <w:rPr>
            <w:noProof/>
            <w:webHidden/>
          </w:rPr>
          <w:instrText xml:space="preserve"> PAGEREF _Toc508178449 \h </w:instrText>
        </w:r>
        <w:r>
          <w:rPr>
            <w:noProof/>
          </w:rPr>
        </w:r>
        <w:r>
          <w:rPr>
            <w:noProof/>
            <w:webHidden/>
          </w:rPr>
          <w:fldChar w:fldCharType="separate"/>
        </w:r>
        <w:r>
          <w:rPr>
            <w:noProof/>
            <w:webHidden/>
          </w:rPr>
          <w:t>2-6</w:t>
        </w:r>
        <w:r>
          <w:rPr>
            <w:noProof/>
            <w:webHidden/>
          </w:rPr>
          <w:fldChar w:fldCharType="end"/>
        </w:r>
      </w:hyperlink>
    </w:p>
    <w:p w14:paraId="11FDE929" w14:textId="77777777" w:rsidR="00000000" w:rsidRDefault="001F0AD0">
      <w:pPr>
        <w:pStyle w:val="TOC4"/>
        <w:tabs>
          <w:tab w:val="left" w:pos="1680"/>
        </w:tabs>
        <w:rPr>
          <w:noProof/>
          <w:sz w:val="24"/>
          <w:szCs w:val="24"/>
        </w:rPr>
      </w:pPr>
      <w:hyperlink w:anchor="_Toc508178450" w:history="1">
        <w:r>
          <w:rPr>
            <w:rStyle w:val="Hyperlink"/>
            <w:noProof/>
            <w:szCs w:val="28"/>
          </w:rPr>
          <w:t>2.4.1.4</w:t>
        </w:r>
        <w:r>
          <w:rPr>
            <w:noProof/>
            <w:sz w:val="24"/>
            <w:szCs w:val="24"/>
          </w:rPr>
          <w:tab/>
        </w:r>
        <w:r>
          <w:rPr>
            <w:rStyle w:val="Hyperlink"/>
            <w:noProof/>
            <w:szCs w:val="28"/>
          </w:rPr>
          <w:t>Change of status upon Old Service Provider non-concurrence</w:t>
        </w:r>
        <w:r>
          <w:rPr>
            <w:noProof/>
            <w:webHidden/>
          </w:rPr>
          <w:tab/>
        </w:r>
        <w:r>
          <w:rPr>
            <w:noProof/>
            <w:webHidden/>
          </w:rPr>
          <w:fldChar w:fldCharType="begin"/>
        </w:r>
        <w:r>
          <w:rPr>
            <w:noProof/>
            <w:webHidden/>
          </w:rPr>
          <w:instrText xml:space="preserve"> PAGEREF _Toc508178450 \h </w:instrText>
        </w:r>
        <w:r>
          <w:rPr>
            <w:noProof/>
          </w:rPr>
        </w:r>
        <w:r>
          <w:rPr>
            <w:noProof/>
            <w:webHidden/>
          </w:rPr>
          <w:fldChar w:fldCharType="separate"/>
        </w:r>
        <w:r>
          <w:rPr>
            <w:noProof/>
            <w:webHidden/>
          </w:rPr>
          <w:t>2-6</w:t>
        </w:r>
        <w:r>
          <w:rPr>
            <w:noProof/>
            <w:webHidden/>
          </w:rPr>
          <w:fldChar w:fldCharType="end"/>
        </w:r>
      </w:hyperlink>
    </w:p>
    <w:p w14:paraId="54E67580" w14:textId="77777777" w:rsidR="00000000" w:rsidRDefault="001F0AD0">
      <w:pPr>
        <w:pStyle w:val="TOC4"/>
        <w:tabs>
          <w:tab w:val="left" w:pos="1680"/>
        </w:tabs>
        <w:rPr>
          <w:noProof/>
          <w:sz w:val="24"/>
          <w:szCs w:val="24"/>
        </w:rPr>
      </w:pPr>
      <w:hyperlink w:anchor="_Toc508178451" w:history="1">
        <w:r>
          <w:rPr>
            <w:rStyle w:val="Hyperlink"/>
            <w:noProof/>
            <w:szCs w:val="28"/>
          </w:rPr>
          <w:t>2.4.1.5</w:t>
        </w:r>
        <w:r>
          <w:rPr>
            <w:noProof/>
            <w:sz w:val="24"/>
            <w:szCs w:val="24"/>
          </w:rPr>
          <w:tab/>
        </w:r>
        <w:r>
          <w:rPr>
            <w:rStyle w:val="Hyperlink"/>
            <w:noProof/>
            <w:szCs w:val="28"/>
          </w:rPr>
          <w:t>Change of status upon New Service Provider non-concurrence</w:t>
        </w:r>
        <w:r>
          <w:rPr>
            <w:noProof/>
            <w:webHidden/>
          </w:rPr>
          <w:tab/>
        </w:r>
        <w:r>
          <w:rPr>
            <w:noProof/>
            <w:webHidden/>
          </w:rPr>
          <w:fldChar w:fldCharType="begin"/>
        </w:r>
        <w:r>
          <w:rPr>
            <w:noProof/>
            <w:webHidden/>
          </w:rPr>
          <w:instrText xml:space="preserve"> PAGEREF _Toc508178451 \h </w:instrText>
        </w:r>
        <w:r>
          <w:rPr>
            <w:noProof/>
          </w:rPr>
        </w:r>
        <w:r>
          <w:rPr>
            <w:noProof/>
            <w:webHidden/>
          </w:rPr>
          <w:fldChar w:fldCharType="separate"/>
        </w:r>
        <w:r>
          <w:rPr>
            <w:noProof/>
            <w:webHidden/>
          </w:rPr>
          <w:t>2-7</w:t>
        </w:r>
        <w:r>
          <w:rPr>
            <w:noProof/>
            <w:webHidden/>
          </w:rPr>
          <w:fldChar w:fldCharType="end"/>
        </w:r>
      </w:hyperlink>
    </w:p>
    <w:p w14:paraId="2836A4C4" w14:textId="77777777" w:rsidR="00000000" w:rsidRDefault="001F0AD0">
      <w:pPr>
        <w:pStyle w:val="TOC3"/>
        <w:tabs>
          <w:tab w:val="left" w:pos="1200"/>
        </w:tabs>
        <w:rPr>
          <w:noProof/>
          <w:sz w:val="24"/>
          <w:szCs w:val="24"/>
        </w:rPr>
      </w:pPr>
      <w:hyperlink w:anchor="_Toc508178452" w:history="1">
        <w:r>
          <w:rPr>
            <w:rStyle w:val="Hyperlink"/>
            <w:noProof/>
            <w:szCs w:val="32"/>
          </w:rPr>
          <w:t>2.4.2</w:t>
        </w:r>
        <w:r>
          <w:rPr>
            <w:noProof/>
            <w:sz w:val="24"/>
            <w:szCs w:val="24"/>
          </w:rPr>
          <w:tab/>
        </w:r>
        <w:r>
          <w:rPr>
            <w:rStyle w:val="Hyperlink"/>
            <w:noProof/>
            <w:szCs w:val="32"/>
          </w:rPr>
          <w:t>New Service Provider coordinates conflict resolution activities</w:t>
        </w:r>
        <w:r>
          <w:rPr>
            <w:noProof/>
            <w:webHidden/>
          </w:rPr>
          <w:tab/>
        </w:r>
        <w:r>
          <w:rPr>
            <w:noProof/>
            <w:webHidden/>
          </w:rPr>
          <w:fldChar w:fldCharType="begin"/>
        </w:r>
        <w:r>
          <w:rPr>
            <w:noProof/>
            <w:webHidden/>
          </w:rPr>
          <w:instrText xml:space="preserve"> PAGEREF _Toc508178452 \h </w:instrText>
        </w:r>
        <w:r>
          <w:rPr>
            <w:noProof/>
          </w:rPr>
        </w:r>
        <w:r>
          <w:rPr>
            <w:noProof/>
            <w:webHidden/>
          </w:rPr>
          <w:fldChar w:fldCharType="separate"/>
        </w:r>
        <w:r>
          <w:rPr>
            <w:noProof/>
            <w:webHidden/>
          </w:rPr>
          <w:t>2-7</w:t>
        </w:r>
        <w:r>
          <w:rPr>
            <w:noProof/>
            <w:webHidden/>
          </w:rPr>
          <w:fldChar w:fldCharType="end"/>
        </w:r>
      </w:hyperlink>
    </w:p>
    <w:p w14:paraId="535BB0F1" w14:textId="77777777" w:rsidR="00000000" w:rsidRDefault="001F0AD0">
      <w:pPr>
        <w:pStyle w:val="TOC4"/>
        <w:tabs>
          <w:tab w:val="left" w:pos="1680"/>
        </w:tabs>
        <w:rPr>
          <w:noProof/>
          <w:sz w:val="24"/>
          <w:szCs w:val="24"/>
        </w:rPr>
      </w:pPr>
      <w:hyperlink w:anchor="_Toc508178453" w:history="1">
        <w:r>
          <w:rPr>
            <w:rStyle w:val="Hyperlink"/>
            <w:noProof/>
            <w:szCs w:val="28"/>
          </w:rPr>
          <w:t>2.4.2.1</w:t>
        </w:r>
        <w:r>
          <w:rPr>
            <w:noProof/>
            <w:sz w:val="24"/>
            <w:szCs w:val="24"/>
          </w:rPr>
          <w:tab/>
        </w:r>
        <w:r>
          <w:rPr>
            <w:rStyle w:val="Hyperlink"/>
            <w:noProof/>
            <w:szCs w:val="28"/>
          </w:rPr>
          <w:t>Cancel pending notification</w:t>
        </w:r>
        <w:r>
          <w:rPr>
            <w:noProof/>
            <w:webHidden/>
          </w:rPr>
          <w:tab/>
        </w:r>
        <w:r>
          <w:rPr>
            <w:noProof/>
            <w:webHidden/>
          </w:rPr>
          <w:fldChar w:fldCharType="begin"/>
        </w:r>
        <w:r>
          <w:rPr>
            <w:noProof/>
            <w:webHidden/>
          </w:rPr>
          <w:instrText xml:space="preserve"> PAGEREF _Toc508178453 \h </w:instrText>
        </w:r>
        <w:r>
          <w:rPr>
            <w:noProof/>
          </w:rPr>
        </w:r>
        <w:r>
          <w:rPr>
            <w:noProof/>
            <w:webHidden/>
          </w:rPr>
          <w:fldChar w:fldCharType="separate"/>
        </w:r>
        <w:r>
          <w:rPr>
            <w:noProof/>
            <w:webHidden/>
          </w:rPr>
          <w:t>2-7</w:t>
        </w:r>
        <w:r>
          <w:rPr>
            <w:noProof/>
            <w:webHidden/>
          </w:rPr>
          <w:fldChar w:fldCharType="end"/>
        </w:r>
      </w:hyperlink>
    </w:p>
    <w:p w14:paraId="7FA00129" w14:textId="77777777" w:rsidR="00000000" w:rsidRDefault="001F0AD0">
      <w:pPr>
        <w:pStyle w:val="TOC3"/>
        <w:tabs>
          <w:tab w:val="left" w:pos="1200"/>
        </w:tabs>
        <w:rPr>
          <w:noProof/>
          <w:sz w:val="24"/>
          <w:szCs w:val="24"/>
        </w:rPr>
      </w:pPr>
      <w:hyperlink w:anchor="_Toc508178454" w:history="1">
        <w:r>
          <w:rPr>
            <w:rStyle w:val="Hyperlink"/>
            <w:noProof/>
            <w:szCs w:val="32"/>
          </w:rPr>
          <w:t>2.4.3</w:t>
        </w:r>
        <w:r>
          <w:rPr>
            <w:noProof/>
            <w:sz w:val="24"/>
            <w:szCs w:val="24"/>
          </w:rPr>
          <w:tab/>
        </w:r>
        <w:r>
          <w:rPr>
            <w:rStyle w:val="Hyperlink"/>
            <w:noProof/>
            <w:szCs w:val="32"/>
          </w:rPr>
          <w:t>Subscription version cancellation</w:t>
        </w:r>
        <w:r>
          <w:rPr>
            <w:noProof/>
            <w:webHidden/>
          </w:rPr>
          <w:tab/>
        </w:r>
        <w:r>
          <w:rPr>
            <w:noProof/>
            <w:webHidden/>
          </w:rPr>
          <w:fldChar w:fldCharType="begin"/>
        </w:r>
        <w:r>
          <w:rPr>
            <w:noProof/>
            <w:webHidden/>
          </w:rPr>
          <w:instrText xml:space="preserve"> PAGEREF _Toc508178454 \h </w:instrText>
        </w:r>
        <w:r>
          <w:rPr>
            <w:noProof/>
          </w:rPr>
        </w:r>
        <w:r>
          <w:rPr>
            <w:noProof/>
            <w:webHidden/>
          </w:rPr>
          <w:fldChar w:fldCharType="separate"/>
        </w:r>
        <w:r>
          <w:rPr>
            <w:noProof/>
            <w:webHidden/>
          </w:rPr>
          <w:t>2-8</w:t>
        </w:r>
        <w:r>
          <w:rPr>
            <w:noProof/>
            <w:webHidden/>
          </w:rPr>
          <w:fldChar w:fldCharType="end"/>
        </w:r>
      </w:hyperlink>
    </w:p>
    <w:p w14:paraId="38598C83" w14:textId="77777777" w:rsidR="00000000" w:rsidRDefault="001F0AD0">
      <w:pPr>
        <w:pStyle w:val="TOC3"/>
        <w:tabs>
          <w:tab w:val="left" w:pos="1200"/>
        </w:tabs>
        <w:rPr>
          <w:noProof/>
          <w:sz w:val="24"/>
          <w:szCs w:val="24"/>
        </w:rPr>
      </w:pPr>
      <w:hyperlink w:anchor="_Toc508178455" w:history="1">
        <w:r>
          <w:rPr>
            <w:rStyle w:val="Hyperlink"/>
            <w:noProof/>
            <w:szCs w:val="32"/>
          </w:rPr>
          <w:t>2.4.4</w:t>
        </w:r>
        <w:r>
          <w:rPr>
            <w:noProof/>
            <w:sz w:val="24"/>
            <w:szCs w:val="24"/>
          </w:rPr>
          <w:tab/>
        </w:r>
        <w:r>
          <w:rPr>
            <w:rStyle w:val="Hyperlink"/>
            <w:noProof/>
            <w:szCs w:val="32"/>
          </w:rPr>
          <w:t>Conflict resolved</w:t>
        </w:r>
        <w:r>
          <w:rPr>
            <w:noProof/>
            <w:webHidden/>
          </w:rPr>
          <w:tab/>
        </w:r>
        <w:r>
          <w:rPr>
            <w:noProof/>
            <w:webHidden/>
          </w:rPr>
          <w:fldChar w:fldCharType="begin"/>
        </w:r>
        <w:r>
          <w:rPr>
            <w:noProof/>
            <w:webHidden/>
          </w:rPr>
          <w:instrText xml:space="preserve"> PAGEREF _Toc508178455 \h </w:instrText>
        </w:r>
        <w:r>
          <w:rPr>
            <w:noProof/>
          </w:rPr>
        </w:r>
        <w:r>
          <w:rPr>
            <w:noProof/>
            <w:webHidden/>
          </w:rPr>
          <w:fldChar w:fldCharType="separate"/>
        </w:r>
        <w:r>
          <w:rPr>
            <w:noProof/>
            <w:webHidden/>
          </w:rPr>
          <w:t>2-8</w:t>
        </w:r>
        <w:r>
          <w:rPr>
            <w:noProof/>
            <w:webHidden/>
          </w:rPr>
          <w:fldChar w:fldCharType="end"/>
        </w:r>
      </w:hyperlink>
    </w:p>
    <w:p w14:paraId="5E7058ED" w14:textId="77777777" w:rsidR="00000000" w:rsidRDefault="001F0AD0">
      <w:pPr>
        <w:pStyle w:val="TOC2"/>
        <w:tabs>
          <w:tab w:val="left" w:pos="960"/>
        </w:tabs>
        <w:rPr>
          <w:b w:val="0"/>
          <w:noProof/>
          <w:sz w:val="24"/>
          <w:szCs w:val="24"/>
        </w:rPr>
      </w:pPr>
      <w:hyperlink w:anchor="_Toc508178456" w:history="1">
        <w:r>
          <w:rPr>
            <w:rStyle w:val="Hyperlink"/>
            <w:noProof/>
            <w:szCs w:val="36"/>
          </w:rPr>
          <w:t>2.5</w:t>
        </w:r>
        <w:r>
          <w:rPr>
            <w:b w:val="0"/>
            <w:noProof/>
            <w:sz w:val="24"/>
            <w:szCs w:val="24"/>
          </w:rPr>
          <w:tab/>
        </w:r>
        <w:r>
          <w:rPr>
            <w:rStyle w:val="Hyperlink"/>
            <w:noProof/>
            <w:szCs w:val="36"/>
          </w:rPr>
          <w:t>Disaster Recovery and Backup Process</w:t>
        </w:r>
        <w:r>
          <w:rPr>
            <w:noProof/>
            <w:webHidden/>
          </w:rPr>
          <w:tab/>
        </w:r>
        <w:r>
          <w:rPr>
            <w:noProof/>
            <w:webHidden/>
          </w:rPr>
          <w:fldChar w:fldCharType="begin"/>
        </w:r>
        <w:r>
          <w:rPr>
            <w:noProof/>
            <w:webHidden/>
          </w:rPr>
          <w:instrText xml:space="preserve"> PAGEREF _Toc508178456 \h </w:instrText>
        </w:r>
        <w:r>
          <w:rPr>
            <w:noProof/>
          </w:rPr>
        </w:r>
        <w:r>
          <w:rPr>
            <w:noProof/>
            <w:webHidden/>
          </w:rPr>
          <w:fldChar w:fldCharType="separate"/>
        </w:r>
        <w:r>
          <w:rPr>
            <w:noProof/>
            <w:webHidden/>
          </w:rPr>
          <w:t>2-8</w:t>
        </w:r>
        <w:r>
          <w:rPr>
            <w:noProof/>
            <w:webHidden/>
          </w:rPr>
          <w:fldChar w:fldCharType="end"/>
        </w:r>
      </w:hyperlink>
    </w:p>
    <w:p w14:paraId="1710660D" w14:textId="77777777" w:rsidR="00000000" w:rsidRDefault="001F0AD0">
      <w:pPr>
        <w:pStyle w:val="TOC3"/>
        <w:tabs>
          <w:tab w:val="left" w:pos="1200"/>
        </w:tabs>
        <w:rPr>
          <w:noProof/>
          <w:sz w:val="24"/>
          <w:szCs w:val="24"/>
        </w:rPr>
      </w:pPr>
      <w:hyperlink w:anchor="_Toc508178457" w:history="1">
        <w:r>
          <w:rPr>
            <w:rStyle w:val="Hyperlink"/>
            <w:noProof/>
            <w:szCs w:val="32"/>
          </w:rPr>
          <w:t>2.5.1</w:t>
        </w:r>
        <w:r>
          <w:rPr>
            <w:noProof/>
            <w:sz w:val="24"/>
            <w:szCs w:val="24"/>
          </w:rPr>
          <w:tab/>
        </w:r>
        <w:r>
          <w:rPr>
            <w:rStyle w:val="Hyperlink"/>
            <w:noProof/>
            <w:szCs w:val="32"/>
          </w:rPr>
          <w:t>NPAC personnel determine downtime requirement</w:t>
        </w:r>
        <w:r>
          <w:rPr>
            <w:noProof/>
            <w:webHidden/>
          </w:rPr>
          <w:tab/>
        </w:r>
        <w:r>
          <w:rPr>
            <w:noProof/>
            <w:webHidden/>
          </w:rPr>
          <w:fldChar w:fldCharType="begin"/>
        </w:r>
        <w:r>
          <w:rPr>
            <w:noProof/>
            <w:webHidden/>
          </w:rPr>
          <w:instrText xml:space="preserve"> PAGEREF _Toc508178457 \h </w:instrText>
        </w:r>
        <w:r>
          <w:rPr>
            <w:noProof/>
          </w:rPr>
        </w:r>
        <w:r>
          <w:rPr>
            <w:noProof/>
            <w:webHidden/>
          </w:rPr>
          <w:fldChar w:fldCharType="separate"/>
        </w:r>
        <w:r>
          <w:rPr>
            <w:noProof/>
            <w:webHidden/>
          </w:rPr>
          <w:t>2-8</w:t>
        </w:r>
        <w:r>
          <w:rPr>
            <w:noProof/>
            <w:webHidden/>
          </w:rPr>
          <w:fldChar w:fldCharType="end"/>
        </w:r>
      </w:hyperlink>
    </w:p>
    <w:p w14:paraId="6B27AE0D" w14:textId="77777777" w:rsidR="00000000" w:rsidRDefault="001F0AD0">
      <w:pPr>
        <w:pStyle w:val="TOC3"/>
        <w:tabs>
          <w:tab w:val="left" w:pos="1200"/>
        </w:tabs>
        <w:rPr>
          <w:noProof/>
          <w:sz w:val="24"/>
          <w:szCs w:val="24"/>
        </w:rPr>
      </w:pPr>
      <w:hyperlink w:anchor="_Toc508178458" w:history="1">
        <w:r>
          <w:rPr>
            <w:rStyle w:val="Hyperlink"/>
            <w:noProof/>
            <w:szCs w:val="32"/>
          </w:rPr>
          <w:t>2.5.2</w:t>
        </w:r>
        <w:r>
          <w:rPr>
            <w:noProof/>
            <w:sz w:val="24"/>
            <w:szCs w:val="24"/>
          </w:rPr>
          <w:tab/>
        </w:r>
        <w:r>
          <w:rPr>
            <w:rStyle w:val="Hyperlink"/>
            <w:noProof/>
            <w:szCs w:val="32"/>
          </w:rPr>
          <w:t>NPAC notifies Service Providers of switch to backup NPAC and st</w:t>
        </w:r>
        <w:r>
          <w:rPr>
            <w:rStyle w:val="Hyperlink"/>
            <w:noProof/>
            <w:szCs w:val="32"/>
          </w:rPr>
          <w:t>art of cutover quiet period</w:t>
        </w:r>
        <w:r>
          <w:rPr>
            <w:noProof/>
            <w:webHidden/>
          </w:rPr>
          <w:tab/>
        </w:r>
        <w:r>
          <w:rPr>
            <w:noProof/>
            <w:webHidden/>
          </w:rPr>
          <w:fldChar w:fldCharType="begin"/>
        </w:r>
        <w:r>
          <w:rPr>
            <w:noProof/>
            <w:webHidden/>
          </w:rPr>
          <w:instrText xml:space="preserve"> PAGEREF _Toc508178458 \h </w:instrText>
        </w:r>
        <w:r>
          <w:rPr>
            <w:noProof/>
          </w:rPr>
        </w:r>
        <w:r>
          <w:rPr>
            <w:noProof/>
            <w:webHidden/>
          </w:rPr>
          <w:fldChar w:fldCharType="separate"/>
        </w:r>
        <w:r>
          <w:rPr>
            <w:noProof/>
            <w:webHidden/>
          </w:rPr>
          <w:t>2-8</w:t>
        </w:r>
        <w:r>
          <w:rPr>
            <w:noProof/>
            <w:webHidden/>
          </w:rPr>
          <w:fldChar w:fldCharType="end"/>
        </w:r>
      </w:hyperlink>
    </w:p>
    <w:p w14:paraId="6C4D24CD" w14:textId="77777777" w:rsidR="00000000" w:rsidRDefault="001F0AD0">
      <w:pPr>
        <w:pStyle w:val="TOC3"/>
        <w:tabs>
          <w:tab w:val="left" w:pos="1200"/>
        </w:tabs>
        <w:rPr>
          <w:noProof/>
          <w:sz w:val="24"/>
          <w:szCs w:val="24"/>
        </w:rPr>
      </w:pPr>
      <w:hyperlink w:anchor="_Toc508178459" w:history="1">
        <w:r>
          <w:rPr>
            <w:rStyle w:val="Hyperlink"/>
            <w:noProof/>
            <w:szCs w:val="32"/>
          </w:rPr>
          <w:t>2.5.3</w:t>
        </w:r>
        <w:r>
          <w:rPr>
            <w:noProof/>
            <w:sz w:val="24"/>
            <w:szCs w:val="24"/>
          </w:rPr>
          <w:tab/>
        </w:r>
        <w:r>
          <w:rPr>
            <w:rStyle w:val="Hyperlink"/>
            <w:noProof/>
            <w:szCs w:val="32"/>
          </w:rPr>
          <w:t>Service providers connect to backup NPAC</w:t>
        </w:r>
        <w:r>
          <w:rPr>
            <w:noProof/>
            <w:webHidden/>
          </w:rPr>
          <w:tab/>
        </w:r>
        <w:r>
          <w:rPr>
            <w:noProof/>
            <w:webHidden/>
          </w:rPr>
          <w:fldChar w:fldCharType="begin"/>
        </w:r>
        <w:r>
          <w:rPr>
            <w:noProof/>
            <w:webHidden/>
          </w:rPr>
          <w:instrText xml:space="preserve"> PAGEREF _Toc508178459 \h </w:instrText>
        </w:r>
        <w:r>
          <w:rPr>
            <w:noProof/>
          </w:rPr>
        </w:r>
        <w:r>
          <w:rPr>
            <w:noProof/>
            <w:webHidden/>
          </w:rPr>
          <w:fldChar w:fldCharType="separate"/>
        </w:r>
        <w:r>
          <w:rPr>
            <w:noProof/>
            <w:webHidden/>
          </w:rPr>
          <w:t>2-8</w:t>
        </w:r>
        <w:r>
          <w:rPr>
            <w:noProof/>
            <w:webHidden/>
          </w:rPr>
          <w:fldChar w:fldCharType="end"/>
        </w:r>
      </w:hyperlink>
    </w:p>
    <w:p w14:paraId="6689C4E1" w14:textId="77777777" w:rsidR="00000000" w:rsidRDefault="001F0AD0">
      <w:pPr>
        <w:pStyle w:val="TOC3"/>
        <w:tabs>
          <w:tab w:val="left" w:pos="1200"/>
        </w:tabs>
        <w:rPr>
          <w:noProof/>
          <w:sz w:val="24"/>
          <w:szCs w:val="24"/>
        </w:rPr>
      </w:pPr>
      <w:hyperlink w:anchor="_Toc508178460" w:history="1">
        <w:r>
          <w:rPr>
            <w:rStyle w:val="Hyperlink"/>
            <w:noProof/>
            <w:szCs w:val="32"/>
          </w:rPr>
          <w:t>2.5.4</w:t>
        </w:r>
        <w:r>
          <w:rPr>
            <w:noProof/>
            <w:sz w:val="24"/>
            <w:szCs w:val="24"/>
          </w:rPr>
          <w:tab/>
        </w:r>
        <w:r>
          <w:rPr>
            <w:rStyle w:val="Hyperlink"/>
            <w:noProof/>
            <w:szCs w:val="32"/>
          </w:rPr>
          <w:t xml:space="preserve">Backup NPAC notifies Service Providers </w:t>
        </w:r>
        <w:r>
          <w:rPr>
            <w:rStyle w:val="Hyperlink"/>
            <w:noProof/>
            <w:szCs w:val="32"/>
          </w:rPr>
          <w:t>of application availability and end of cutover quiet period</w:t>
        </w:r>
        <w:r>
          <w:rPr>
            <w:noProof/>
            <w:webHidden/>
          </w:rPr>
          <w:tab/>
        </w:r>
        <w:r>
          <w:rPr>
            <w:noProof/>
            <w:webHidden/>
          </w:rPr>
          <w:fldChar w:fldCharType="begin"/>
        </w:r>
        <w:r>
          <w:rPr>
            <w:noProof/>
            <w:webHidden/>
          </w:rPr>
          <w:instrText xml:space="preserve"> PAGEREF _Toc508178460 \h </w:instrText>
        </w:r>
        <w:r>
          <w:rPr>
            <w:noProof/>
          </w:rPr>
        </w:r>
        <w:r>
          <w:rPr>
            <w:noProof/>
            <w:webHidden/>
          </w:rPr>
          <w:fldChar w:fldCharType="separate"/>
        </w:r>
        <w:r>
          <w:rPr>
            <w:noProof/>
            <w:webHidden/>
          </w:rPr>
          <w:t>2-9</w:t>
        </w:r>
        <w:r>
          <w:rPr>
            <w:noProof/>
            <w:webHidden/>
          </w:rPr>
          <w:fldChar w:fldCharType="end"/>
        </w:r>
      </w:hyperlink>
    </w:p>
    <w:p w14:paraId="4E52E80B" w14:textId="77777777" w:rsidR="00000000" w:rsidRDefault="001F0AD0">
      <w:pPr>
        <w:pStyle w:val="TOC3"/>
        <w:tabs>
          <w:tab w:val="left" w:pos="1200"/>
        </w:tabs>
        <w:rPr>
          <w:noProof/>
          <w:sz w:val="24"/>
          <w:szCs w:val="24"/>
        </w:rPr>
      </w:pPr>
      <w:hyperlink w:anchor="_Toc508178461" w:history="1">
        <w:r>
          <w:rPr>
            <w:rStyle w:val="Hyperlink"/>
            <w:noProof/>
            <w:szCs w:val="32"/>
          </w:rPr>
          <w:t>2.5.5</w:t>
        </w:r>
        <w:r>
          <w:rPr>
            <w:noProof/>
            <w:sz w:val="24"/>
            <w:szCs w:val="24"/>
          </w:rPr>
          <w:tab/>
        </w:r>
        <w:r>
          <w:rPr>
            <w:rStyle w:val="Hyperlink"/>
            <w:noProof/>
            <w:szCs w:val="32"/>
          </w:rPr>
          <w:t>Service providers conduct business using backup NPAC</w:t>
        </w:r>
        <w:r>
          <w:rPr>
            <w:noProof/>
            <w:webHidden/>
          </w:rPr>
          <w:tab/>
        </w:r>
        <w:r>
          <w:rPr>
            <w:noProof/>
            <w:webHidden/>
          </w:rPr>
          <w:fldChar w:fldCharType="begin"/>
        </w:r>
        <w:r>
          <w:rPr>
            <w:noProof/>
            <w:webHidden/>
          </w:rPr>
          <w:instrText xml:space="preserve"> PAGEREF _Toc508178461 \h </w:instrText>
        </w:r>
        <w:r>
          <w:rPr>
            <w:noProof/>
          </w:rPr>
        </w:r>
        <w:r>
          <w:rPr>
            <w:noProof/>
            <w:webHidden/>
          </w:rPr>
          <w:fldChar w:fldCharType="separate"/>
        </w:r>
        <w:r>
          <w:rPr>
            <w:noProof/>
            <w:webHidden/>
          </w:rPr>
          <w:t>2-9</w:t>
        </w:r>
        <w:r>
          <w:rPr>
            <w:noProof/>
            <w:webHidden/>
          </w:rPr>
          <w:fldChar w:fldCharType="end"/>
        </w:r>
      </w:hyperlink>
    </w:p>
    <w:p w14:paraId="5D9CD4F2" w14:textId="77777777" w:rsidR="00000000" w:rsidRDefault="001F0AD0">
      <w:pPr>
        <w:pStyle w:val="TOC3"/>
        <w:tabs>
          <w:tab w:val="left" w:pos="1200"/>
        </w:tabs>
        <w:rPr>
          <w:noProof/>
          <w:sz w:val="24"/>
          <w:szCs w:val="24"/>
        </w:rPr>
      </w:pPr>
      <w:hyperlink w:anchor="_Toc508178462" w:history="1">
        <w:r>
          <w:rPr>
            <w:rStyle w:val="Hyperlink"/>
            <w:noProof/>
            <w:szCs w:val="32"/>
          </w:rPr>
          <w:t>2</w:t>
        </w:r>
        <w:r>
          <w:rPr>
            <w:rStyle w:val="Hyperlink"/>
            <w:noProof/>
            <w:szCs w:val="32"/>
          </w:rPr>
          <w:t>.5.6</w:t>
        </w:r>
        <w:r>
          <w:rPr>
            <w:noProof/>
            <w:sz w:val="24"/>
            <w:szCs w:val="24"/>
          </w:rPr>
          <w:tab/>
        </w:r>
        <w:r>
          <w:rPr>
            <w:rStyle w:val="Hyperlink"/>
            <w:noProof/>
            <w:szCs w:val="32"/>
          </w:rPr>
          <w:t>Backup NPAC notifies Service Providers of switch to primary NPAC and start of cutover quiet period</w:t>
        </w:r>
        <w:r>
          <w:rPr>
            <w:noProof/>
            <w:webHidden/>
          </w:rPr>
          <w:tab/>
        </w:r>
        <w:r>
          <w:rPr>
            <w:noProof/>
            <w:webHidden/>
          </w:rPr>
          <w:fldChar w:fldCharType="begin"/>
        </w:r>
        <w:r>
          <w:rPr>
            <w:noProof/>
            <w:webHidden/>
          </w:rPr>
          <w:instrText xml:space="preserve"> PAGEREF _Toc508178462 \h </w:instrText>
        </w:r>
        <w:r>
          <w:rPr>
            <w:noProof/>
          </w:rPr>
        </w:r>
        <w:r>
          <w:rPr>
            <w:noProof/>
            <w:webHidden/>
          </w:rPr>
          <w:fldChar w:fldCharType="separate"/>
        </w:r>
        <w:r>
          <w:rPr>
            <w:noProof/>
            <w:webHidden/>
          </w:rPr>
          <w:t>2-9</w:t>
        </w:r>
        <w:r>
          <w:rPr>
            <w:noProof/>
            <w:webHidden/>
          </w:rPr>
          <w:fldChar w:fldCharType="end"/>
        </w:r>
      </w:hyperlink>
    </w:p>
    <w:p w14:paraId="64A237C8" w14:textId="77777777" w:rsidR="00000000" w:rsidRDefault="001F0AD0">
      <w:pPr>
        <w:pStyle w:val="TOC3"/>
        <w:tabs>
          <w:tab w:val="left" w:pos="1200"/>
        </w:tabs>
        <w:rPr>
          <w:noProof/>
          <w:sz w:val="24"/>
          <w:szCs w:val="24"/>
        </w:rPr>
      </w:pPr>
      <w:hyperlink w:anchor="_Toc508178463" w:history="1">
        <w:r>
          <w:rPr>
            <w:rStyle w:val="Hyperlink"/>
            <w:noProof/>
            <w:szCs w:val="32"/>
          </w:rPr>
          <w:t>2.5.7</w:t>
        </w:r>
        <w:r>
          <w:rPr>
            <w:noProof/>
            <w:sz w:val="24"/>
            <w:szCs w:val="24"/>
          </w:rPr>
          <w:tab/>
        </w:r>
        <w:r>
          <w:rPr>
            <w:rStyle w:val="Hyperlink"/>
            <w:noProof/>
            <w:szCs w:val="32"/>
          </w:rPr>
          <w:t>Service providers reconnect to primary NPAC</w:t>
        </w:r>
        <w:r>
          <w:rPr>
            <w:noProof/>
            <w:webHidden/>
          </w:rPr>
          <w:tab/>
        </w:r>
        <w:r>
          <w:rPr>
            <w:noProof/>
            <w:webHidden/>
          </w:rPr>
          <w:fldChar w:fldCharType="begin"/>
        </w:r>
        <w:r>
          <w:rPr>
            <w:noProof/>
            <w:webHidden/>
          </w:rPr>
          <w:instrText xml:space="preserve"> PAGEREF _Toc508178463 \h </w:instrText>
        </w:r>
        <w:r>
          <w:rPr>
            <w:noProof/>
          </w:rPr>
        </w:r>
        <w:r>
          <w:rPr>
            <w:noProof/>
            <w:webHidden/>
          </w:rPr>
          <w:fldChar w:fldCharType="separate"/>
        </w:r>
        <w:r>
          <w:rPr>
            <w:noProof/>
            <w:webHidden/>
          </w:rPr>
          <w:t>2-9</w:t>
        </w:r>
        <w:r>
          <w:rPr>
            <w:noProof/>
            <w:webHidden/>
          </w:rPr>
          <w:fldChar w:fldCharType="end"/>
        </w:r>
      </w:hyperlink>
    </w:p>
    <w:p w14:paraId="3E42D4C4" w14:textId="77777777" w:rsidR="00000000" w:rsidRDefault="001F0AD0">
      <w:pPr>
        <w:pStyle w:val="TOC3"/>
        <w:tabs>
          <w:tab w:val="left" w:pos="1200"/>
        </w:tabs>
        <w:rPr>
          <w:noProof/>
          <w:sz w:val="24"/>
          <w:szCs w:val="24"/>
        </w:rPr>
      </w:pPr>
      <w:hyperlink w:anchor="_Toc508178464" w:history="1">
        <w:r>
          <w:rPr>
            <w:rStyle w:val="Hyperlink"/>
            <w:noProof/>
            <w:szCs w:val="32"/>
          </w:rPr>
          <w:t>2.5.8</w:t>
        </w:r>
        <w:r>
          <w:rPr>
            <w:noProof/>
            <w:sz w:val="24"/>
            <w:szCs w:val="24"/>
          </w:rPr>
          <w:tab/>
        </w:r>
        <w:r>
          <w:rPr>
            <w:rStyle w:val="Hyperlink"/>
            <w:noProof/>
            <w:szCs w:val="32"/>
          </w:rPr>
          <w:t>Primary NPAC notifies Service Providers of availability and end of cutover quiet period</w:t>
        </w:r>
        <w:r>
          <w:rPr>
            <w:noProof/>
            <w:webHidden/>
          </w:rPr>
          <w:tab/>
        </w:r>
        <w:r>
          <w:rPr>
            <w:noProof/>
            <w:webHidden/>
          </w:rPr>
          <w:fldChar w:fldCharType="begin"/>
        </w:r>
        <w:r>
          <w:rPr>
            <w:noProof/>
            <w:webHidden/>
          </w:rPr>
          <w:instrText xml:space="preserve"> PAGEREF _Toc508178464 \h </w:instrText>
        </w:r>
        <w:r>
          <w:rPr>
            <w:noProof/>
          </w:rPr>
        </w:r>
        <w:r>
          <w:rPr>
            <w:noProof/>
            <w:webHidden/>
          </w:rPr>
          <w:fldChar w:fldCharType="separate"/>
        </w:r>
        <w:r>
          <w:rPr>
            <w:noProof/>
            <w:webHidden/>
          </w:rPr>
          <w:t>2-9</w:t>
        </w:r>
        <w:r>
          <w:rPr>
            <w:noProof/>
            <w:webHidden/>
          </w:rPr>
          <w:fldChar w:fldCharType="end"/>
        </w:r>
      </w:hyperlink>
    </w:p>
    <w:p w14:paraId="24E92644" w14:textId="77777777" w:rsidR="00000000" w:rsidRDefault="001F0AD0">
      <w:pPr>
        <w:pStyle w:val="TOC2"/>
        <w:tabs>
          <w:tab w:val="left" w:pos="960"/>
        </w:tabs>
        <w:rPr>
          <w:b w:val="0"/>
          <w:noProof/>
          <w:sz w:val="24"/>
          <w:szCs w:val="24"/>
        </w:rPr>
      </w:pPr>
      <w:hyperlink w:anchor="_Toc508178465" w:history="1">
        <w:r>
          <w:rPr>
            <w:rStyle w:val="Hyperlink"/>
            <w:noProof/>
            <w:szCs w:val="36"/>
          </w:rPr>
          <w:t>2.6</w:t>
        </w:r>
        <w:r>
          <w:rPr>
            <w:b w:val="0"/>
            <w:noProof/>
            <w:sz w:val="24"/>
            <w:szCs w:val="24"/>
          </w:rPr>
          <w:tab/>
        </w:r>
        <w:r>
          <w:rPr>
            <w:rStyle w:val="Hyperlink"/>
            <w:noProof/>
            <w:szCs w:val="36"/>
          </w:rPr>
          <w:t>Service Order Cancellation Process</w:t>
        </w:r>
        <w:r>
          <w:rPr>
            <w:noProof/>
            <w:webHidden/>
          </w:rPr>
          <w:tab/>
        </w:r>
        <w:r>
          <w:rPr>
            <w:noProof/>
            <w:webHidden/>
          </w:rPr>
          <w:fldChar w:fldCharType="begin"/>
        </w:r>
        <w:r>
          <w:rPr>
            <w:noProof/>
            <w:webHidden/>
          </w:rPr>
          <w:instrText xml:space="preserve"> PAGEREF _Toc5081784</w:instrText>
        </w:r>
        <w:r>
          <w:rPr>
            <w:noProof/>
            <w:webHidden/>
          </w:rPr>
          <w:instrText xml:space="preserve">65 \h </w:instrText>
        </w:r>
        <w:r>
          <w:rPr>
            <w:noProof/>
          </w:rPr>
        </w:r>
        <w:r>
          <w:rPr>
            <w:noProof/>
            <w:webHidden/>
          </w:rPr>
          <w:fldChar w:fldCharType="separate"/>
        </w:r>
        <w:r>
          <w:rPr>
            <w:noProof/>
            <w:webHidden/>
          </w:rPr>
          <w:t>2-9</w:t>
        </w:r>
        <w:r>
          <w:rPr>
            <w:noProof/>
            <w:webHidden/>
          </w:rPr>
          <w:fldChar w:fldCharType="end"/>
        </w:r>
      </w:hyperlink>
    </w:p>
    <w:p w14:paraId="1F6DC7FC" w14:textId="77777777" w:rsidR="00000000" w:rsidRDefault="001F0AD0">
      <w:pPr>
        <w:pStyle w:val="TOC3"/>
        <w:tabs>
          <w:tab w:val="left" w:pos="1200"/>
        </w:tabs>
        <w:rPr>
          <w:noProof/>
          <w:sz w:val="24"/>
          <w:szCs w:val="24"/>
        </w:rPr>
      </w:pPr>
      <w:hyperlink w:anchor="_Toc508178466" w:history="1">
        <w:r>
          <w:rPr>
            <w:rStyle w:val="Hyperlink"/>
            <w:noProof/>
            <w:szCs w:val="32"/>
          </w:rPr>
          <w:t>2.6.1</w:t>
        </w:r>
        <w:r>
          <w:rPr>
            <w:noProof/>
            <w:sz w:val="24"/>
            <w:szCs w:val="24"/>
          </w:rPr>
          <w:tab/>
        </w:r>
        <w:r>
          <w:rPr>
            <w:rStyle w:val="Hyperlink"/>
            <w:noProof/>
            <w:szCs w:val="32"/>
          </w:rPr>
          <w:t>Service Provider issues service order cancellation</w:t>
        </w:r>
        <w:r>
          <w:rPr>
            <w:noProof/>
            <w:webHidden/>
          </w:rPr>
          <w:tab/>
        </w:r>
        <w:r>
          <w:rPr>
            <w:noProof/>
            <w:webHidden/>
          </w:rPr>
          <w:fldChar w:fldCharType="begin"/>
        </w:r>
        <w:r>
          <w:rPr>
            <w:noProof/>
            <w:webHidden/>
          </w:rPr>
          <w:instrText xml:space="preserve"> PAGEREF _Toc508178466 \h </w:instrText>
        </w:r>
        <w:r>
          <w:rPr>
            <w:noProof/>
          </w:rPr>
        </w:r>
        <w:r>
          <w:rPr>
            <w:noProof/>
            <w:webHidden/>
          </w:rPr>
          <w:fldChar w:fldCharType="separate"/>
        </w:r>
        <w:r>
          <w:rPr>
            <w:noProof/>
            <w:webHidden/>
          </w:rPr>
          <w:t>2-9</w:t>
        </w:r>
        <w:r>
          <w:rPr>
            <w:noProof/>
            <w:webHidden/>
          </w:rPr>
          <w:fldChar w:fldCharType="end"/>
        </w:r>
      </w:hyperlink>
    </w:p>
    <w:p w14:paraId="519DDAC0" w14:textId="77777777" w:rsidR="00000000" w:rsidRDefault="001F0AD0">
      <w:pPr>
        <w:pStyle w:val="TOC3"/>
        <w:tabs>
          <w:tab w:val="left" w:pos="1200"/>
        </w:tabs>
        <w:rPr>
          <w:noProof/>
          <w:sz w:val="24"/>
          <w:szCs w:val="24"/>
        </w:rPr>
      </w:pPr>
      <w:hyperlink w:anchor="_Toc508178467" w:history="1">
        <w:r>
          <w:rPr>
            <w:rStyle w:val="Hyperlink"/>
            <w:noProof/>
            <w:szCs w:val="32"/>
          </w:rPr>
          <w:t>2.6.2</w:t>
        </w:r>
        <w:r>
          <w:rPr>
            <w:noProof/>
            <w:sz w:val="24"/>
            <w:szCs w:val="24"/>
          </w:rPr>
          <w:tab/>
        </w:r>
        <w:r>
          <w:rPr>
            <w:rStyle w:val="Hyperlink"/>
            <w:noProof/>
            <w:szCs w:val="32"/>
          </w:rPr>
          <w:t>Service provider cancels an un-concurred Subscription Version</w:t>
        </w:r>
        <w:r>
          <w:rPr>
            <w:noProof/>
            <w:webHidden/>
          </w:rPr>
          <w:tab/>
        </w:r>
        <w:r>
          <w:rPr>
            <w:noProof/>
            <w:webHidden/>
          </w:rPr>
          <w:fldChar w:fldCharType="begin"/>
        </w:r>
        <w:r>
          <w:rPr>
            <w:noProof/>
            <w:webHidden/>
          </w:rPr>
          <w:instrText xml:space="preserve"> PAGEREF _Toc50</w:instrText>
        </w:r>
        <w:r>
          <w:rPr>
            <w:noProof/>
            <w:webHidden/>
          </w:rPr>
          <w:instrText xml:space="preserve">8178467 \h </w:instrText>
        </w:r>
        <w:r>
          <w:rPr>
            <w:noProof/>
          </w:rPr>
        </w:r>
        <w:r>
          <w:rPr>
            <w:noProof/>
            <w:webHidden/>
          </w:rPr>
          <w:fldChar w:fldCharType="separate"/>
        </w:r>
        <w:r>
          <w:rPr>
            <w:noProof/>
            <w:webHidden/>
          </w:rPr>
          <w:t>2-10</w:t>
        </w:r>
        <w:r>
          <w:rPr>
            <w:noProof/>
            <w:webHidden/>
          </w:rPr>
          <w:fldChar w:fldCharType="end"/>
        </w:r>
      </w:hyperlink>
    </w:p>
    <w:p w14:paraId="2FDDC72D" w14:textId="77777777" w:rsidR="00000000" w:rsidRDefault="001F0AD0">
      <w:pPr>
        <w:pStyle w:val="TOC3"/>
        <w:tabs>
          <w:tab w:val="left" w:pos="1200"/>
        </w:tabs>
        <w:rPr>
          <w:noProof/>
          <w:sz w:val="24"/>
          <w:szCs w:val="24"/>
        </w:rPr>
      </w:pPr>
      <w:hyperlink w:anchor="_Toc508178468" w:history="1">
        <w:r>
          <w:rPr>
            <w:rStyle w:val="Hyperlink"/>
            <w:noProof/>
            <w:szCs w:val="32"/>
          </w:rPr>
          <w:t>2.6.3</w:t>
        </w:r>
        <w:r>
          <w:rPr>
            <w:noProof/>
            <w:sz w:val="24"/>
            <w:szCs w:val="24"/>
          </w:rPr>
          <w:tab/>
        </w:r>
        <w:r>
          <w:rPr>
            <w:rStyle w:val="Hyperlink"/>
            <w:noProof/>
            <w:szCs w:val="32"/>
          </w:rPr>
          <w:t>NPAC requests missing acknowledgment from Service Provider</w:t>
        </w:r>
        <w:r>
          <w:rPr>
            <w:noProof/>
            <w:webHidden/>
          </w:rPr>
          <w:tab/>
        </w:r>
        <w:r>
          <w:rPr>
            <w:noProof/>
            <w:webHidden/>
          </w:rPr>
          <w:fldChar w:fldCharType="begin"/>
        </w:r>
        <w:r>
          <w:rPr>
            <w:noProof/>
            <w:webHidden/>
          </w:rPr>
          <w:instrText xml:space="preserve"> PAGEREF _Toc508178468 \h </w:instrText>
        </w:r>
        <w:r>
          <w:rPr>
            <w:noProof/>
          </w:rPr>
        </w:r>
        <w:r>
          <w:rPr>
            <w:noProof/>
            <w:webHidden/>
          </w:rPr>
          <w:fldChar w:fldCharType="separate"/>
        </w:r>
        <w:r>
          <w:rPr>
            <w:noProof/>
            <w:webHidden/>
          </w:rPr>
          <w:t>2-10</w:t>
        </w:r>
        <w:r>
          <w:rPr>
            <w:noProof/>
            <w:webHidden/>
          </w:rPr>
          <w:fldChar w:fldCharType="end"/>
        </w:r>
      </w:hyperlink>
    </w:p>
    <w:p w14:paraId="6A2ED180" w14:textId="77777777" w:rsidR="00000000" w:rsidRDefault="001F0AD0">
      <w:pPr>
        <w:pStyle w:val="TOC3"/>
        <w:tabs>
          <w:tab w:val="left" w:pos="1200"/>
        </w:tabs>
        <w:rPr>
          <w:noProof/>
          <w:sz w:val="24"/>
          <w:szCs w:val="24"/>
        </w:rPr>
      </w:pPr>
      <w:hyperlink w:anchor="_Toc508178469" w:history="1">
        <w:r>
          <w:rPr>
            <w:rStyle w:val="Hyperlink"/>
            <w:noProof/>
            <w:szCs w:val="32"/>
          </w:rPr>
          <w:t>2.6.4</w:t>
        </w:r>
        <w:r>
          <w:rPr>
            <w:noProof/>
            <w:sz w:val="24"/>
            <w:szCs w:val="24"/>
          </w:rPr>
          <w:tab/>
        </w:r>
        <w:r>
          <w:rPr>
            <w:rStyle w:val="Hyperlink"/>
            <w:noProof/>
            <w:szCs w:val="32"/>
          </w:rPr>
          <w:t>NPAC cancels the Subscription Version and notifies both Service</w:t>
        </w:r>
        <w:r>
          <w:rPr>
            <w:rStyle w:val="Hyperlink"/>
            <w:noProof/>
            <w:szCs w:val="32"/>
          </w:rPr>
          <w:t xml:space="preserve"> Providers</w:t>
        </w:r>
        <w:r>
          <w:rPr>
            <w:noProof/>
            <w:webHidden/>
          </w:rPr>
          <w:tab/>
        </w:r>
        <w:r>
          <w:rPr>
            <w:noProof/>
            <w:webHidden/>
          </w:rPr>
          <w:fldChar w:fldCharType="begin"/>
        </w:r>
        <w:r>
          <w:rPr>
            <w:noProof/>
            <w:webHidden/>
          </w:rPr>
          <w:instrText xml:space="preserve"> PAGEREF _Toc508178469 \h </w:instrText>
        </w:r>
        <w:r>
          <w:rPr>
            <w:noProof/>
          </w:rPr>
        </w:r>
        <w:r>
          <w:rPr>
            <w:noProof/>
            <w:webHidden/>
          </w:rPr>
          <w:fldChar w:fldCharType="separate"/>
        </w:r>
        <w:r>
          <w:rPr>
            <w:noProof/>
            <w:webHidden/>
          </w:rPr>
          <w:t>2-10</w:t>
        </w:r>
        <w:r>
          <w:rPr>
            <w:noProof/>
            <w:webHidden/>
          </w:rPr>
          <w:fldChar w:fldCharType="end"/>
        </w:r>
      </w:hyperlink>
    </w:p>
    <w:p w14:paraId="212818A2" w14:textId="77777777" w:rsidR="00000000" w:rsidRDefault="001F0AD0">
      <w:pPr>
        <w:pStyle w:val="TOC2"/>
        <w:tabs>
          <w:tab w:val="left" w:pos="960"/>
        </w:tabs>
        <w:rPr>
          <w:b w:val="0"/>
          <w:noProof/>
          <w:sz w:val="24"/>
          <w:szCs w:val="24"/>
        </w:rPr>
      </w:pPr>
      <w:hyperlink w:anchor="_Toc508178470" w:history="1">
        <w:r>
          <w:rPr>
            <w:rStyle w:val="Hyperlink"/>
            <w:noProof/>
            <w:szCs w:val="36"/>
          </w:rPr>
          <w:t>2.7</w:t>
        </w:r>
        <w:r>
          <w:rPr>
            <w:b w:val="0"/>
            <w:noProof/>
            <w:sz w:val="24"/>
            <w:szCs w:val="24"/>
          </w:rPr>
          <w:tab/>
        </w:r>
        <w:r>
          <w:rPr>
            <w:rStyle w:val="Hyperlink"/>
            <w:noProof/>
            <w:szCs w:val="36"/>
          </w:rPr>
          <w:t>Audit Request Process</w:t>
        </w:r>
        <w:r>
          <w:rPr>
            <w:noProof/>
            <w:webHidden/>
          </w:rPr>
          <w:tab/>
        </w:r>
        <w:r>
          <w:rPr>
            <w:noProof/>
            <w:webHidden/>
          </w:rPr>
          <w:fldChar w:fldCharType="begin"/>
        </w:r>
        <w:r>
          <w:rPr>
            <w:noProof/>
            <w:webHidden/>
          </w:rPr>
          <w:instrText xml:space="preserve"> PAGEREF _Toc508178470 \h </w:instrText>
        </w:r>
        <w:r>
          <w:rPr>
            <w:noProof/>
          </w:rPr>
        </w:r>
        <w:r>
          <w:rPr>
            <w:noProof/>
            <w:webHidden/>
          </w:rPr>
          <w:fldChar w:fldCharType="separate"/>
        </w:r>
        <w:r>
          <w:rPr>
            <w:noProof/>
            <w:webHidden/>
          </w:rPr>
          <w:t>2-10</w:t>
        </w:r>
        <w:r>
          <w:rPr>
            <w:noProof/>
            <w:webHidden/>
          </w:rPr>
          <w:fldChar w:fldCharType="end"/>
        </w:r>
      </w:hyperlink>
    </w:p>
    <w:p w14:paraId="1A45BF5E" w14:textId="77777777" w:rsidR="00000000" w:rsidRDefault="001F0AD0">
      <w:pPr>
        <w:pStyle w:val="TOC3"/>
        <w:tabs>
          <w:tab w:val="left" w:pos="1200"/>
        </w:tabs>
        <w:rPr>
          <w:noProof/>
          <w:sz w:val="24"/>
          <w:szCs w:val="24"/>
        </w:rPr>
      </w:pPr>
      <w:hyperlink w:anchor="_Toc508178471" w:history="1">
        <w:r>
          <w:rPr>
            <w:rStyle w:val="Hyperlink"/>
            <w:noProof/>
            <w:szCs w:val="32"/>
          </w:rPr>
          <w:t>2.7.1</w:t>
        </w:r>
        <w:r>
          <w:rPr>
            <w:noProof/>
            <w:sz w:val="24"/>
            <w:szCs w:val="24"/>
          </w:rPr>
          <w:tab/>
        </w:r>
        <w:r>
          <w:rPr>
            <w:rStyle w:val="Hyperlink"/>
            <w:noProof/>
            <w:szCs w:val="32"/>
          </w:rPr>
          <w:t>Service provider requests audit</w:t>
        </w:r>
        <w:r>
          <w:rPr>
            <w:noProof/>
            <w:webHidden/>
          </w:rPr>
          <w:tab/>
        </w:r>
        <w:r>
          <w:rPr>
            <w:noProof/>
            <w:webHidden/>
          </w:rPr>
          <w:fldChar w:fldCharType="begin"/>
        </w:r>
        <w:r>
          <w:rPr>
            <w:noProof/>
            <w:webHidden/>
          </w:rPr>
          <w:instrText xml:space="preserve"> PAGEREF _Toc508178471 \h </w:instrText>
        </w:r>
        <w:r>
          <w:rPr>
            <w:noProof/>
          </w:rPr>
        </w:r>
        <w:r>
          <w:rPr>
            <w:noProof/>
            <w:webHidden/>
          </w:rPr>
          <w:fldChar w:fldCharType="separate"/>
        </w:r>
        <w:r>
          <w:rPr>
            <w:noProof/>
            <w:webHidden/>
          </w:rPr>
          <w:t>2-10</w:t>
        </w:r>
        <w:r>
          <w:rPr>
            <w:noProof/>
            <w:webHidden/>
          </w:rPr>
          <w:fldChar w:fldCharType="end"/>
        </w:r>
      </w:hyperlink>
    </w:p>
    <w:p w14:paraId="00CB3BB0" w14:textId="77777777" w:rsidR="00000000" w:rsidRDefault="001F0AD0">
      <w:pPr>
        <w:pStyle w:val="TOC3"/>
        <w:tabs>
          <w:tab w:val="left" w:pos="1200"/>
        </w:tabs>
        <w:rPr>
          <w:noProof/>
          <w:sz w:val="24"/>
          <w:szCs w:val="24"/>
        </w:rPr>
      </w:pPr>
      <w:hyperlink w:anchor="_Toc508178472" w:history="1">
        <w:r>
          <w:rPr>
            <w:rStyle w:val="Hyperlink"/>
            <w:noProof/>
            <w:szCs w:val="32"/>
          </w:rPr>
          <w:t>2.7.2</w:t>
        </w:r>
        <w:r>
          <w:rPr>
            <w:noProof/>
            <w:sz w:val="24"/>
            <w:szCs w:val="24"/>
          </w:rPr>
          <w:tab/>
        </w:r>
        <w:r>
          <w:rPr>
            <w:rStyle w:val="Hyperlink"/>
            <w:noProof/>
            <w:szCs w:val="32"/>
          </w:rPr>
          <w:t>NPAC SMS issues queries to appropriate Service Providers</w:t>
        </w:r>
        <w:r>
          <w:rPr>
            <w:noProof/>
            <w:webHidden/>
          </w:rPr>
          <w:tab/>
        </w:r>
        <w:r>
          <w:rPr>
            <w:noProof/>
            <w:webHidden/>
          </w:rPr>
          <w:fldChar w:fldCharType="begin"/>
        </w:r>
        <w:r>
          <w:rPr>
            <w:noProof/>
            <w:webHidden/>
          </w:rPr>
          <w:instrText xml:space="preserve"> PAGEREF _Toc508178472 \h </w:instrText>
        </w:r>
        <w:r>
          <w:rPr>
            <w:noProof/>
          </w:rPr>
        </w:r>
        <w:r>
          <w:rPr>
            <w:noProof/>
            <w:webHidden/>
          </w:rPr>
          <w:fldChar w:fldCharType="separate"/>
        </w:r>
        <w:r>
          <w:rPr>
            <w:noProof/>
            <w:webHidden/>
          </w:rPr>
          <w:t>2-10</w:t>
        </w:r>
        <w:r>
          <w:rPr>
            <w:noProof/>
            <w:webHidden/>
          </w:rPr>
          <w:fldChar w:fldCharType="end"/>
        </w:r>
      </w:hyperlink>
    </w:p>
    <w:p w14:paraId="0FBD8DCE" w14:textId="77777777" w:rsidR="00000000" w:rsidRDefault="001F0AD0">
      <w:pPr>
        <w:pStyle w:val="TOC3"/>
        <w:tabs>
          <w:tab w:val="left" w:pos="1200"/>
        </w:tabs>
        <w:rPr>
          <w:noProof/>
          <w:sz w:val="24"/>
          <w:szCs w:val="24"/>
        </w:rPr>
      </w:pPr>
      <w:hyperlink w:anchor="_Toc508178473" w:history="1">
        <w:r>
          <w:rPr>
            <w:rStyle w:val="Hyperlink"/>
            <w:noProof/>
            <w:szCs w:val="32"/>
          </w:rPr>
          <w:t>2.7.3</w:t>
        </w:r>
        <w:r>
          <w:rPr>
            <w:noProof/>
            <w:sz w:val="24"/>
            <w:szCs w:val="24"/>
          </w:rPr>
          <w:tab/>
        </w:r>
        <w:r>
          <w:rPr>
            <w:rStyle w:val="Hyperlink"/>
            <w:noProof/>
            <w:szCs w:val="32"/>
          </w:rPr>
          <w:t>NPAC SMS compares Subscription Version data</w:t>
        </w:r>
        <w:r>
          <w:rPr>
            <w:noProof/>
            <w:webHidden/>
          </w:rPr>
          <w:tab/>
        </w:r>
        <w:r>
          <w:rPr>
            <w:noProof/>
            <w:webHidden/>
          </w:rPr>
          <w:fldChar w:fldCharType="begin"/>
        </w:r>
        <w:r>
          <w:rPr>
            <w:noProof/>
            <w:webHidden/>
          </w:rPr>
          <w:instrText xml:space="preserve"> PAGEREF _Toc508178473 \h </w:instrText>
        </w:r>
        <w:r>
          <w:rPr>
            <w:noProof/>
          </w:rPr>
        </w:r>
        <w:r>
          <w:rPr>
            <w:noProof/>
            <w:webHidden/>
          </w:rPr>
          <w:fldChar w:fldCharType="separate"/>
        </w:r>
        <w:r>
          <w:rPr>
            <w:noProof/>
            <w:webHidden/>
          </w:rPr>
          <w:t>2-11</w:t>
        </w:r>
        <w:r>
          <w:rPr>
            <w:noProof/>
            <w:webHidden/>
          </w:rPr>
          <w:fldChar w:fldCharType="end"/>
        </w:r>
      </w:hyperlink>
    </w:p>
    <w:p w14:paraId="75F5DA85" w14:textId="77777777" w:rsidR="00000000" w:rsidRDefault="001F0AD0">
      <w:pPr>
        <w:pStyle w:val="TOC3"/>
        <w:tabs>
          <w:tab w:val="left" w:pos="1200"/>
        </w:tabs>
        <w:rPr>
          <w:noProof/>
          <w:sz w:val="24"/>
          <w:szCs w:val="24"/>
        </w:rPr>
      </w:pPr>
      <w:hyperlink w:anchor="_Toc508178474" w:history="1">
        <w:r>
          <w:rPr>
            <w:rStyle w:val="Hyperlink"/>
            <w:noProof/>
            <w:szCs w:val="32"/>
          </w:rPr>
          <w:t>2.7.4</w:t>
        </w:r>
        <w:r>
          <w:rPr>
            <w:noProof/>
            <w:sz w:val="24"/>
            <w:szCs w:val="24"/>
          </w:rPr>
          <w:tab/>
        </w:r>
        <w:r>
          <w:rPr>
            <w:rStyle w:val="Hyperlink"/>
            <w:noProof/>
            <w:szCs w:val="32"/>
          </w:rPr>
          <w:t>NPAC SMS updates appropriate Local SMS databases</w:t>
        </w:r>
        <w:r>
          <w:rPr>
            <w:noProof/>
            <w:webHidden/>
          </w:rPr>
          <w:tab/>
        </w:r>
        <w:r>
          <w:rPr>
            <w:noProof/>
            <w:webHidden/>
          </w:rPr>
          <w:fldChar w:fldCharType="begin"/>
        </w:r>
        <w:r>
          <w:rPr>
            <w:noProof/>
            <w:webHidden/>
          </w:rPr>
          <w:instrText xml:space="preserve"> PAGEREF _Toc508178474 \h </w:instrText>
        </w:r>
        <w:r>
          <w:rPr>
            <w:noProof/>
          </w:rPr>
        </w:r>
        <w:r>
          <w:rPr>
            <w:noProof/>
            <w:webHidden/>
          </w:rPr>
          <w:fldChar w:fldCharType="separate"/>
        </w:r>
        <w:r>
          <w:rPr>
            <w:noProof/>
            <w:webHidden/>
          </w:rPr>
          <w:t>2-11</w:t>
        </w:r>
        <w:r>
          <w:rPr>
            <w:noProof/>
            <w:webHidden/>
          </w:rPr>
          <w:fldChar w:fldCharType="end"/>
        </w:r>
      </w:hyperlink>
    </w:p>
    <w:p w14:paraId="73CD1EFB" w14:textId="77777777" w:rsidR="00000000" w:rsidRDefault="001F0AD0">
      <w:pPr>
        <w:pStyle w:val="TOC3"/>
        <w:tabs>
          <w:tab w:val="left" w:pos="1200"/>
        </w:tabs>
        <w:rPr>
          <w:noProof/>
          <w:sz w:val="24"/>
          <w:szCs w:val="24"/>
        </w:rPr>
      </w:pPr>
      <w:hyperlink w:anchor="_Toc508178475" w:history="1">
        <w:r>
          <w:rPr>
            <w:rStyle w:val="Hyperlink"/>
            <w:noProof/>
            <w:szCs w:val="32"/>
          </w:rPr>
          <w:t>2.7.5</w:t>
        </w:r>
        <w:r>
          <w:rPr>
            <w:noProof/>
            <w:sz w:val="24"/>
            <w:szCs w:val="24"/>
          </w:rPr>
          <w:tab/>
        </w:r>
        <w:r>
          <w:rPr>
            <w:rStyle w:val="Hyperlink"/>
            <w:noProof/>
            <w:szCs w:val="32"/>
          </w:rPr>
          <w:t>NPAC SMS sends report of audit discrepancies to requesting SOA</w:t>
        </w:r>
        <w:r>
          <w:rPr>
            <w:noProof/>
            <w:webHidden/>
          </w:rPr>
          <w:tab/>
        </w:r>
        <w:r>
          <w:rPr>
            <w:noProof/>
            <w:webHidden/>
          </w:rPr>
          <w:fldChar w:fldCharType="begin"/>
        </w:r>
        <w:r>
          <w:rPr>
            <w:noProof/>
            <w:webHidden/>
          </w:rPr>
          <w:instrText xml:space="preserve"> PAGEREF _Toc508178475 \h </w:instrText>
        </w:r>
        <w:r>
          <w:rPr>
            <w:noProof/>
          </w:rPr>
        </w:r>
        <w:r>
          <w:rPr>
            <w:noProof/>
            <w:webHidden/>
          </w:rPr>
          <w:fldChar w:fldCharType="separate"/>
        </w:r>
        <w:r>
          <w:rPr>
            <w:noProof/>
            <w:webHidden/>
          </w:rPr>
          <w:t>2-11</w:t>
        </w:r>
        <w:r>
          <w:rPr>
            <w:noProof/>
            <w:webHidden/>
          </w:rPr>
          <w:fldChar w:fldCharType="end"/>
        </w:r>
      </w:hyperlink>
    </w:p>
    <w:p w14:paraId="1F2A72C1" w14:textId="77777777" w:rsidR="00000000" w:rsidRDefault="001F0AD0">
      <w:pPr>
        <w:pStyle w:val="TOC3"/>
        <w:tabs>
          <w:tab w:val="left" w:pos="1200"/>
        </w:tabs>
        <w:rPr>
          <w:noProof/>
          <w:sz w:val="24"/>
          <w:szCs w:val="24"/>
        </w:rPr>
      </w:pPr>
      <w:hyperlink w:anchor="_Toc508178476" w:history="1">
        <w:r>
          <w:rPr>
            <w:rStyle w:val="Hyperlink"/>
            <w:noProof/>
            <w:szCs w:val="32"/>
          </w:rPr>
          <w:t>2.7.6</w:t>
        </w:r>
        <w:r>
          <w:rPr>
            <w:noProof/>
            <w:sz w:val="24"/>
            <w:szCs w:val="24"/>
          </w:rPr>
          <w:tab/>
        </w:r>
        <w:r>
          <w:rPr>
            <w:rStyle w:val="Hyperlink"/>
            <w:noProof/>
            <w:szCs w:val="32"/>
          </w:rPr>
          <w:t>NPAC SMS sends report of audit results to requesting SOA</w:t>
        </w:r>
        <w:r>
          <w:rPr>
            <w:noProof/>
            <w:webHidden/>
          </w:rPr>
          <w:tab/>
        </w:r>
        <w:r>
          <w:rPr>
            <w:noProof/>
            <w:webHidden/>
          </w:rPr>
          <w:fldChar w:fldCharType="begin"/>
        </w:r>
        <w:r>
          <w:rPr>
            <w:noProof/>
            <w:webHidden/>
          </w:rPr>
          <w:instrText xml:space="preserve"> PAGEREF _Toc508178476 \h </w:instrText>
        </w:r>
        <w:r>
          <w:rPr>
            <w:noProof/>
          </w:rPr>
        </w:r>
        <w:r>
          <w:rPr>
            <w:noProof/>
            <w:webHidden/>
          </w:rPr>
          <w:fldChar w:fldCharType="separate"/>
        </w:r>
        <w:r>
          <w:rPr>
            <w:noProof/>
            <w:webHidden/>
          </w:rPr>
          <w:t>2-11</w:t>
        </w:r>
        <w:r>
          <w:rPr>
            <w:noProof/>
            <w:webHidden/>
          </w:rPr>
          <w:fldChar w:fldCharType="end"/>
        </w:r>
      </w:hyperlink>
    </w:p>
    <w:p w14:paraId="3A811B6C" w14:textId="77777777" w:rsidR="00000000" w:rsidRDefault="001F0AD0">
      <w:pPr>
        <w:pStyle w:val="TOC2"/>
        <w:tabs>
          <w:tab w:val="left" w:pos="960"/>
        </w:tabs>
        <w:rPr>
          <w:b w:val="0"/>
          <w:noProof/>
          <w:sz w:val="24"/>
          <w:szCs w:val="24"/>
        </w:rPr>
      </w:pPr>
      <w:hyperlink w:anchor="_Toc508178477" w:history="1">
        <w:r>
          <w:rPr>
            <w:rStyle w:val="Hyperlink"/>
            <w:noProof/>
            <w:szCs w:val="36"/>
          </w:rPr>
          <w:t>2.8</w:t>
        </w:r>
        <w:r>
          <w:rPr>
            <w:b w:val="0"/>
            <w:noProof/>
            <w:sz w:val="24"/>
            <w:szCs w:val="24"/>
          </w:rPr>
          <w:tab/>
        </w:r>
        <w:r>
          <w:rPr>
            <w:rStyle w:val="Hyperlink"/>
            <w:noProof/>
            <w:szCs w:val="36"/>
          </w:rPr>
          <w:t>Report Request Process</w:t>
        </w:r>
        <w:r>
          <w:rPr>
            <w:noProof/>
            <w:webHidden/>
          </w:rPr>
          <w:tab/>
        </w:r>
        <w:r>
          <w:rPr>
            <w:noProof/>
            <w:webHidden/>
          </w:rPr>
          <w:fldChar w:fldCharType="begin"/>
        </w:r>
        <w:r>
          <w:rPr>
            <w:noProof/>
            <w:webHidden/>
          </w:rPr>
          <w:instrText xml:space="preserve"> PAGEREF _Toc508178477 \h </w:instrText>
        </w:r>
        <w:r>
          <w:rPr>
            <w:noProof/>
          </w:rPr>
        </w:r>
        <w:r>
          <w:rPr>
            <w:noProof/>
            <w:webHidden/>
          </w:rPr>
          <w:fldChar w:fldCharType="separate"/>
        </w:r>
        <w:r>
          <w:rPr>
            <w:noProof/>
            <w:webHidden/>
          </w:rPr>
          <w:t>2-11</w:t>
        </w:r>
        <w:r>
          <w:rPr>
            <w:noProof/>
            <w:webHidden/>
          </w:rPr>
          <w:fldChar w:fldCharType="end"/>
        </w:r>
      </w:hyperlink>
    </w:p>
    <w:p w14:paraId="0605D8C0" w14:textId="77777777" w:rsidR="00000000" w:rsidRDefault="001F0AD0">
      <w:pPr>
        <w:pStyle w:val="TOC3"/>
        <w:tabs>
          <w:tab w:val="left" w:pos="1200"/>
        </w:tabs>
        <w:rPr>
          <w:noProof/>
          <w:sz w:val="24"/>
          <w:szCs w:val="24"/>
        </w:rPr>
      </w:pPr>
      <w:hyperlink w:anchor="_Toc508178478" w:history="1">
        <w:r>
          <w:rPr>
            <w:rStyle w:val="Hyperlink"/>
            <w:noProof/>
            <w:szCs w:val="32"/>
          </w:rPr>
          <w:t>2</w:t>
        </w:r>
        <w:r>
          <w:rPr>
            <w:rStyle w:val="Hyperlink"/>
            <w:noProof/>
            <w:szCs w:val="32"/>
          </w:rPr>
          <w:t>.8.1</w:t>
        </w:r>
        <w:r>
          <w:rPr>
            <w:noProof/>
            <w:sz w:val="24"/>
            <w:szCs w:val="24"/>
          </w:rPr>
          <w:tab/>
        </w:r>
        <w:r>
          <w:rPr>
            <w:rStyle w:val="Hyperlink"/>
            <w:noProof/>
            <w:szCs w:val="32"/>
          </w:rPr>
          <w:t>Service provider requests report</w:t>
        </w:r>
        <w:r>
          <w:rPr>
            <w:noProof/>
            <w:webHidden/>
          </w:rPr>
          <w:tab/>
        </w:r>
        <w:r>
          <w:rPr>
            <w:noProof/>
            <w:webHidden/>
          </w:rPr>
          <w:fldChar w:fldCharType="begin"/>
        </w:r>
        <w:r>
          <w:rPr>
            <w:noProof/>
            <w:webHidden/>
          </w:rPr>
          <w:instrText xml:space="preserve"> PAGEREF _Toc508178478 \h </w:instrText>
        </w:r>
        <w:r>
          <w:rPr>
            <w:noProof/>
          </w:rPr>
        </w:r>
        <w:r>
          <w:rPr>
            <w:noProof/>
            <w:webHidden/>
          </w:rPr>
          <w:fldChar w:fldCharType="separate"/>
        </w:r>
        <w:r>
          <w:rPr>
            <w:noProof/>
            <w:webHidden/>
          </w:rPr>
          <w:t>2-11</w:t>
        </w:r>
        <w:r>
          <w:rPr>
            <w:noProof/>
            <w:webHidden/>
          </w:rPr>
          <w:fldChar w:fldCharType="end"/>
        </w:r>
      </w:hyperlink>
    </w:p>
    <w:p w14:paraId="29590169" w14:textId="77777777" w:rsidR="00000000" w:rsidRDefault="001F0AD0">
      <w:pPr>
        <w:pStyle w:val="TOC3"/>
        <w:tabs>
          <w:tab w:val="left" w:pos="1200"/>
        </w:tabs>
        <w:rPr>
          <w:noProof/>
          <w:sz w:val="24"/>
          <w:szCs w:val="24"/>
        </w:rPr>
      </w:pPr>
      <w:hyperlink w:anchor="_Toc508178479" w:history="1">
        <w:r>
          <w:rPr>
            <w:rStyle w:val="Hyperlink"/>
            <w:noProof/>
            <w:szCs w:val="32"/>
          </w:rPr>
          <w:t>2.8.2</w:t>
        </w:r>
        <w:r>
          <w:rPr>
            <w:noProof/>
            <w:sz w:val="24"/>
            <w:szCs w:val="24"/>
          </w:rPr>
          <w:tab/>
        </w:r>
        <w:r>
          <w:rPr>
            <w:rStyle w:val="Hyperlink"/>
            <w:noProof/>
            <w:szCs w:val="32"/>
          </w:rPr>
          <w:t>NPAC SMS generates report</w:t>
        </w:r>
        <w:r>
          <w:rPr>
            <w:noProof/>
            <w:webHidden/>
          </w:rPr>
          <w:tab/>
        </w:r>
        <w:r>
          <w:rPr>
            <w:noProof/>
            <w:webHidden/>
          </w:rPr>
          <w:fldChar w:fldCharType="begin"/>
        </w:r>
        <w:r>
          <w:rPr>
            <w:noProof/>
            <w:webHidden/>
          </w:rPr>
          <w:instrText xml:space="preserve"> PAGEREF _Toc508178479 \h </w:instrText>
        </w:r>
        <w:r>
          <w:rPr>
            <w:noProof/>
          </w:rPr>
        </w:r>
        <w:r>
          <w:rPr>
            <w:noProof/>
            <w:webHidden/>
          </w:rPr>
          <w:fldChar w:fldCharType="separate"/>
        </w:r>
        <w:r>
          <w:rPr>
            <w:noProof/>
            <w:webHidden/>
          </w:rPr>
          <w:t>2-11</w:t>
        </w:r>
        <w:r>
          <w:rPr>
            <w:noProof/>
            <w:webHidden/>
          </w:rPr>
          <w:fldChar w:fldCharType="end"/>
        </w:r>
      </w:hyperlink>
    </w:p>
    <w:p w14:paraId="5697F3CF" w14:textId="77777777" w:rsidR="00000000" w:rsidRDefault="001F0AD0">
      <w:pPr>
        <w:pStyle w:val="TOC3"/>
        <w:tabs>
          <w:tab w:val="left" w:pos="1200"/>
        </w:tabs>
        <w:rPr>
          <w:noProof/>
          <w:sz w:val="24"/>
          <w:szCs w:val="24"/>
        </w:rPr>
      </w:pPr>
      <w:hyperlink w:anchor="_Toc508178480" w:history="1">
        <w:r>
          <w:rPr>
            <w:rStyle w:val="Hyperlink"/>
            <w:noProof/>
            <w:szCs w:val="32"/>
          </w:rPr>
          <w:t>2.8.3</w:t>
        </w:r>
        <w:r>
          <w:rPr>
            <w:noProof/>
            <w:sz w:val="24"/>
            <w:szCs w:val="24"/>
          </w:rPr>
          <w:tab/>
        </w:r>
        <w:r>
          <w:rPr>
            <w:rStyle w:val="Hyperlink"/>
            <w:noProof/>
            <w:szCs w:val="32"/>
          </w:rPr>
          <w:t>Report delivered via NPAC Administrative o</w:t>
        </w:r>
        <w:r>
          <w:rPr>
            <w:rStyle w:val="Hyperlink"/>
            <w:noProof/>
            <w:szCs w:val="32"/>
          </w:rPr>
          <w:t>r SOA Low-Tech Interface, Email, electronic file, fax, printer</w:t>
        </w:r>
        <w:r>
          <w:rPr>
            <w:noProof/>
            <w:webHidden/>
          </w:rPr>
          <w:tab/>
        </w:r>
        <w:r>
          <w:rPr>
            <w:noProof/>
            <w:webHidden/>
          </w:rPr>
          <w:fldChar w:fldCharType="begin"/>
        </w:r>
        <w:r>
          <w:rPr>
            <w:noProof/>
            <w:webHidden/>
          </w:rPr>
          <w:instrText xml:space="preserve"> PAGEREF _Toc508178480 \h </w:instrText>
        </w:r>
        <w:r>
          <w:rPr>
            <w:noProof/>
          </w:rPr>
        </w:r>
        <w:r>
          <w:rPr>
            <w:noProof/>
            <w:webHidden/>
          </w:rPr>
          <w:fldChar w:fldCharType="separate"/>
        </w:r>
        <w:r>
          <w:rPr>
            <w:noProof/>
            <w:webHidden/>
          </w:rPr>
          <w:t>2-12</w:t>
        </w:r>
        <w:r>
          <w:rPr>
            <w:noProof/>
            <w:webHidden/>
          </w:rPr>
          <w:fldChar w:fldCharType="end"/>
        </w:r>
      </w:hyperlink>
    </w:p>
    <w:p w14:paraId="1E711DCC" w14:textId="77777777" w:rsidR="00000000" w:rsidRDefault="001F0AD0">
      <w:pPr>
        <w:pStyle w:val="TOC2"/>
        <w:tabs>
          <w:tab w:val="left" w:pos="960"/>
        </w:tabs>
        <w:rPr>
          <w:b w:val="0"/>
          <w:noProof/>
          <w:sz w:val="24"/>
          <w:szCs w:val="24"/>
        </w:rPr>
      </w:pPr>
      <w:hyperlink w:anchor="_Toc508178481" w:history="1">
        <w:r>
          <w:rPr>
            <w:rStyle w:val="Hyperlink"/>
            <w:noProof/>
            <w:szCs w:val="36"/>
          </w:rPr>
          <w:t>2.9</w:t>
        </w:r>
        <w:r>
          <w:rPr>
            <w:b w:val="0"/>
            <w:noProof/>
            <w:sz w:val="24"/>
            <w:szCs w:val="24"/>
          </w:rPr>
          <w:tab/>
        </w:r>
        <w:r>
          <w:rPr>
            <w:rStyle w:val="Hyperlink"/>
            <w:noProof/>
            <w:szCs w:val="36"/>
          </w:rPr>
          <w:t>Data Administration Requests</w:t>
        </w:r>
        <w:r>
          <w:rPr>
            <w:noProof/>
            <w:webHidden/>
          </w:rPr>
          <w:tab/>
        </w:r>
        <w:r>
          <w:rPr>
            <w:noProof/>
            <w:webHidden/>
          </w:rPr>
          <w:fldChar w:fldCharType="begin"/>
        </w:r>
        <w:r>
          <w:rPr>
            <w:noProof/>
            <w:webHidden/>
          </w:rPr>
          <w:instrText xml:space="preserve"> PAGEREF _Toc508178481 \h </w:instrText>
        </w:r>
        <w:r>
          <w:rPr>
            <w:noProof/>
          </w:rPr>
        </w:r>
        <w:r>
          <w:rPr>
            <w:noProof/>
            <w:webHidden/>
          </w:rPr>
          <w:fldChar w:fldCharType="separate"/>
        </w:r>
        <w:r>
          <w:rPr>
            <w:noProof/>
            <w:webHidden/>
          </w:rPr>
          <w:t>2-12</w:t>
        </w:r>
        <w:r>
          <w:rPr>
            <w:noProof/>
            <w:webHidden/>
          </w:rPr>
          <w:fldChar w:fldCharType="end"/>
        </w:r>
      </w:hyperlink>
    </w:p>
    <w:p w14:paraId="7490ED87" w14:textId="77777777" w:rsidR="00000000" w:rsidRDefault="001F0AD0">
      <w:pPr>
        <w:pStyle w:val="TOC3"/>
        <w:tabs>
          <w:tab w:val="left" w:pos="1200"/>
        </w:tabs>
        <w:rPr>
          <w:noProof/>
          <w:sz w:val="24"/>
          <w:szCs w:val="24"/>
        </w:rPr>
      </w:pPr>
      <w:hyperlink w:anchor="_Toc508178482" w:history="1">
        <w:r>
          <w:rPr>
            <w:rStyle w:val="Hyperlink"/>
            <w:noProof/>
            <w:szCs w:val="32"/>
          </w:rPr>
          <w:t>2.9.1</w:t>
        </w:r>
        <w:r>
          <w:rPr>
            <w:noProof/>
            <w:sz w:val="24"/>
            <w:szCs w:val="24"/>
          </w:rPr>
          <w:tab/>
        </w:r>
        <w:r>
          <w:rPr>
            <w:rStyle w:val="Hyperlink"/>
            <w:noProof/>
            <w:szCs w:val="32"/>
          </w:rPr>
          <w:t>Service provider</w:t>
        </w:r>
        <w:r>
          <w:rPr>
            <w:rStyle w:val="Hyperlink"/>
            <w:noProof/>
            <w:szCs w:val="32"/>
          </w:rPr>
          <w:t xml:space="preserve"> requests administration of data by NPAC personnel</w:t>
        </w:r>
        <w:r>
          <w:rPr>
            <w:noProof/>
            <w:webHidden/>
          </w:rPr>
          <w:tab/>
        </w:r>
        <w:r>
          <w:rPr>
            <w:noProof/>
            <w:webHidden/>
          </w:rPr>
          <w:fldChar w:fldCharType="begin"/>
        </w:r>
        <w:r>
          <w:rPr>
            <w:noProof/>
            <w:webHidden/>
          </w:rPr>
          <w:instrText xml:space="preserve"> PAGEREF _Toc508178482 \h </w:instrText>
        </w:r>
        <w:r>
          <w:rPr>
            <w:noProof/>
          </w:rPr>
        </w:r>
        <w:r>
          <w:rPr>
            <w:noProof/>
            <w:webHidden/>
          </w:rPr>
          <w:fldChar w:fldCharType="separate"/>
        </w:r>
        <w:r>
          <w:rPr>
            <w:noProof/>
            <w:webHidden/>
          </w:rPr>
          <w:t>2-12</w:t>
        </w:r>
        <w:r>
          <w:rPr>
            <w:noProof/>
            <w:webHidden/>
          </w:rPr>
          <w:fldChar w:fldCharType="end"/>
        </w:r>
      </w:hyperlink>
    </w:p>
    <w:p w14:paraId="76F54CC0" w14:textId="77777777" w:rsidR="00000000" w:rsidRDefault="001F0AD0">
      <w:pPr>
        <w:pStyle w:val="TOC3"/>
        <w:tabs>
          <w:tab w:val="left" w:pos="1200"/>
        </w:tabs>
        <w:rPr>
          <w:noProof/>
          <w:sz w:val="24"/>
          <w:szCs w:val="24"/>
        </w:rPr>
      </w:pPr>
      <w:hyperlink w:anchor="_Toc508178483" w:history="1">
        <w:r>
          <w:rPr>
            <w:rStyle w:val="Hyperlink"/>
            <w:noProof/>
            <w:szCs w:val="32"/>
          </w:rPr>
          <w:t>2.9.2</w:t>
        </w:r>
        <w:r>
          <w:rPr>
            <w:noProof/>
            <w:sz w:val="24"/>
            <w:szCs w:val="24"/>
          </w:rPr>
          <w:tab/>
        </w:r>
        <w:r>
          <w:rPr>
            <w:rStyle w:val="Hyperlink"/>
            <w:noProof/>
            <w:szCs w:val="32"/>
          </w:rPr>
          <w:t>NPAC SMS personnel confirms user’s privileges</w:t>
        </w:r>
        <w:r>
          <w:rPr>
            <w:noProof/>
            <w:webHidden/>
          </w:rPr>
          <w:tab/>
        </w:r>
        <w:r>
          <w:rPr>
            <w:noProof/>
            <w:webHidden/>
          </w:rPr>
          <w:fldChar w:fldCharType="begin"/>
        </w:r>
        <w:r>
          <w:rPr>
            <w:noProof/>
            <w:webHidden/>
          </w:rPr>
          <w:instrText xml:space="preserve"> PAGEREF _Toc508178483 \h </w:instrText>
        </w:r>
        <w:r>
          <w:rPr>
            <w:noProof/>
          </w:rPr>
        </w:r>
        <w:r>
          <w:rPr>
            <w:noProof/>
            <w:webHidden/>
          </w:rPr>
          <w:fldChar w:fldCharType="separate"/>
        </w:r>
        <w:r>
          <w:rPr>
            <w:noProof/>
            <w:webHidden/>
          </w:rPr>
          <w:t>2-12</w:t>
        </w:r>
        <w:r>
          <w:rPr>
            <w:noProof/>
            <w:webHidden/>
          </w:rPr>
          <w:fldChar w:fldCharType="end"/>
        </w:r>
      </w:hyperlink>
    </w:p>
    <w:p w14:paraId="3B8E5391" w14:textId="77777777" w:rsidR="00000000" w:rsidRDefault="001F0AD0">
      <w:pPr>
        <w:pStyle w:val="TOC3"/>
        <w:tabs>
          <w:tab w:val="left" w:pos="1200"/>
        </w:tabs>
        <w:rPr>
          <w:noProof/>
          <w:sz w:val="24"/>
          <w:szCs w:val="24"/>
        </w:rPr>
      </w:pPr>
      <w:hyperlink w:anchor="_Toc508178484" w:history="1">
        <w:r>
          <w:rPr>
            <w:rStyle w:val="Hyperlink"/>
            <w:noProof/>
            <w:szCs w:val="32"/>
          </w:rPr>
          <w:t>2.9.3</w:t>
        </w:r>
        <w:r>
          <w:rPr>
            <w:noProof/>
            <w:sz w:val="24"/>
            <w:szCs w:val="24"/>
          </w:rPr>
          <w:tab/>
        </w:r>
        <w:r>
          <w:rPr>
            <w:rStyle w:val="Hyperlink"/>
            <w:noProof/>
            <w:szCs w:val="32"/>
          </w:rPr>
          <w:t xml:space="preserve">NPAC SMS </w:t>
        </w:r>
        <w:r>
          <w:rPr>
            <w:rStyle w:val="Hyperlink"/>
            <w:noProof/>
            <w:szCs w:val="32"/>
          </w:rPr>
          <w:t>personnel inputs user’s request</w:t>
        </w:r>
        <w:r>
          <w:rPr>
            <w:noProof/>
            <w:webHidden/>
          </w:rPr>
          <w:tab/>
        </w:r>
        <w:r>
          <w:rPr>
            <w:noProof/>
            <w:webHidden/>
          </w:rPr>
          <w:fldChar w:fldCharType="begin"/>
        </w:r>
        <w:r>
          <w:rPr>
            <w:noProof/>
            <w:webHidden/>
          </w:rPr>
          <w:instrText xml:space="preserve"> PAGEREF _Toc508178484 \h </w:instrText>
        </w:r>
        <w:r>
          <w:rPr>
            <w:noProof/>
          </w:rPr>
        </w:r>
        <w:r>
          <w:rPr>
            <w:noProof/>
            <w:webHidden/>
          </w:rPr>
          <w:fldChar w:fldCharType="separate"/>
        </w:r>
        <w:r>
          <w:rPr>
            <w:noProof/>
            <w:webHidden/>
          </w:rPr>
          <w:t>2-12</w:t>
        </w:r>
        <w:r>
          <w:rPr>
            <w:noProof/>
            <w:webHidden/>
          </w:rPr>
          <w:fldChar w:fldCharType="end"/>
        </w:r>
      </w:hyperlink>
    </w:p>
    <w:p w14:paraId="5E28B837" w14:textId="77777777" w:rsidR="00000000" w:rsidRDefault="001F0AD0">
      <w:pPr>
        <w:pStyle w:val="TOC3"/>
        <w:tabs>
          <w:tab w:val="left" w:pos="1200"/>
        </w:tabs>
        <w:rPr>
          <w:noProof/>
          <w:sz w:val="24"/>
          <w:szCs w:val="24"/>
        </w:rPr>
      </w:pPr>
      <w:hyperlink w:anchor="_Toc508178485" w:history="1">
        <w:r>
          <w:rPr>
            <w:rStyle w:val="Hyperlink"/>
            <w:noProof/>
            <w:szCs w:val="32"/>
          </w:rPr>
          <w:t>2.9.4</w:t>
        </w:r>
        <w:r>
          <w:rPr>
            <w:noProof/>
            <w:sz w:val="24"/>
            <w:szCs w:val="24"/>
          </w:rPr>
          <w:tab/>
        </w:r>
        <w:r>
          <w:rPr>
            <w:rStyle w:val="Hyperlink"/>
            <w:noProof/>
            <w:szCs w:val="32"/>
          </w:rPr>
          <w:t>NPAC SMS performs user’s request</w:t>
        </w:r>
        <w:r>
          <w:rPr>
            <w:noProof/>
            <w:webHidden/>
          </w:rPr>
          <w:tab/>
        </w:r>
        <w:r>
          <w:rPr>
            <w:noProof/>
            <w:webHidden/>
          </w:rPr>
          <w:fldChar w:fldCharType="begin"/>
        </w:r>
        <w:r>
          <w:rPr>
            <w:noProof/>
            <w:webHidden/>
          </w:rPr>
          <w:instrText xml:space="preserve"> PAGEREF _Toc508178485 \h </w:instrText>
        </w:r>
        <w:r>
          <w:rPr>
            <w:noProof/>
          </w:rPr>
        </w:r>
        <w:r>
          <w:rPr>
            <w:noProof/>
            <w:webHidden/>
          </w:rPr>
          <w:fldChar w:fldCharType="separate"/>
        </w:r>
        <w:r>
          <w:rPr>
            <w:noProof/>
            <w:webHidden/>
          </w:rPr>
          <w:t>2-12</w:t>
        </w:r>
        <w:r>
          <w:rPr>
            <w:noProof/>
            <w:webHidden/>
          </w:rPr>
          <w:fldChar w:fldCharType="end"/>
        </w:r>
      </w:hyperlink>
    </w:p>
    <w:p w14:paraId="5B300E50" w14:textId="77777777" w:rsidR="00000000" w:rsidRDefault="001F0AD0">
      <w:pPr>
        <w:pStyle w:val="TOC3"/>
        <w:tabs>
          <w:tab w:val="left" w:pos="1200"/>
        </w:tabs>
        <w:rPr>
          <w:noProof/>
          <w:sz w:val="24"/>
          <w:szCs w:val="24"/>
        </w:rPr>
      </w:pPr>
      <w:hyperlink w:anchor="_Toc508178486" w:history="1">
        <w:r>
          <w:rPr>
            <w:rStyle w:val="Hyperlink"/>
            <w:noProof/>
            <w:szCs w:val="32"/>
          </w:rPr>
          <w:t>2.9.5</w:t>
        </w:r>
        <w:r>
          <w:rPr>
            <w:noProof/>
            <w:sz w:val="24"/>
            <w:szCs w:val="24"/>
          </w:rPr>
          <w:tab/>
        </w:r>
        <w:r>
          <w:rPr>
            <w:rStyle w:val="Hyperlink"/>
            <w:noProof/>
            <w:szCs w:val="32"/>
          </w:rPr>
          <w:t>NPAC SMS personnel logs request denial if</w:t>
        </w:r>
        <w:r>
          <w:rPr>
            <w:rStyle w:val="Hyperlink"/>
            <w:noProof/>
            <w:szCs w:val="32"/>
          </w:rPr>
          <w:t xml:space="preserve"> user’s privileges are not validated</w:t>
        </w:r>
        <w:r>
          <w:rPr>
            <w:noProof/>
            <w:webHidden/>
          </w:rPr>
          <w:tab/>
        </w:r>
        <w:r>
          <w:rPr>
            <w:noProof/>
            <w:webHidden/>
          </w:rPr>
          <w:fldChar w:fldCharType="begin"/>
        </w:r>
        <w:r>
          <w:rPr>
            <w:noProof/>
            <w:webHidden/>
          </w:rPr>
          <w:instrText xml:space="preserve"> PAGEREF _Toc508178486 \h </w:instrText>
        </w:r>
        <w:r>
          <w:rPr>
            <w:noProof/>
          </w:rPr>
        </w:r>
        <w:r>
          <w:rPr>
            <w:noProof/>
            <w:webHidden/>
          </w:rPr>
          <w:fldChar w:fldCharType="separate"/>
        </w:r>
        <w:r>
          <w:rPr>
            <w:noProof/>
            <w:webHidden/>
          </w:rPr>
          <w:t>2-12</w:t>
        </w:r>
        <w:r>
          <w:rPr>
            <w:noProof/>
            <w:webHidden/>
          </w:rPr>
          <w:fldChar w:fldCharType="end"/>
        </w:r>
      </w:hyperlink>
    </w:p>
    <w:p w14:paraId="5DA20853" w14:textId="77777777" w:rsidR="00000000" w:rsidRDefault="001F0AD0">
      <w:pPr>
        <w:pStyle w:val="TOC1"/>
        <w:tabs>
          <w:tab w:val="left" w:pos="475"/>
        </w:tabs>
        <w:rPr>
          <w:rFonts w:ascii="Times New Roman" w:hAnsi="Times New Roman"/>
          <w:b w:val="0"/>
          <w:caps w:val="0"/>
          <w:noProof/>
          <w:sz w:val="24"/>
          <w:szCs w:val="24"/>
          <w:u w:val="none"/>
        </w:rPr>
      </w:pPr>
      <w:hyperlink w:anchor="_Toc508178487" w:history="1">
        <w:r>
          <w:rPr>
            <w:rStyle w:val="Hyperlink"/>
            <w:noProof/>
            <w:szCs w:val="56"/>
          </w:rPr>
          <w:t>3.</w:t>
        </w:r>
        <w:r>
          <w:rPr>
            <w:rFonts w:ascii="Times New Roman" w:hAnsi="Times New Roman"/>
            <w:b w:val="0"/>
            <w:caps w:val="0"/>
            <w:noProof/>
            <w:sz w:val="24"/>
            <w:szCs w:val="24"/>
            <w:u w:val="none"/>
          </w:rPr>
          <w:tab/>
        </w:r>
        <w:r>
          <w:rPr>
            <w:rStyle w:val="Hyperlink"/>
            <w:noProof/>
            <w:szCs w:val="56"/>
          </w:rPr>
          <w:t>NPAC Data Administration</w:t>
        </w:r>
        <w:r>
          <w:rPr>
            <w:noProof/>
            <w:webHidden/>
          </w:rPr>
          <w:tab/>
        </w:r>
        <w:r>
          <w:rPr>
            <w:noProof/>
            <w:webHidden/>
          </w:rPr>
          <w:fldChar w:fldCharType="begin"/>
        </w:r>
        <w:r>
          <w:rPr>
            <w:noProof/>
            <w:webHidden/>
          </w:rPr>
          <w:instrText xml:space="preserve"> PAGEREF _Toc508178487 \h </w:instrText>
        </w:r>
        <w:r>
          <w:rPr>
            <w:noProof/>
          </w:rPr>
        </w:r>
        <w:r>
          <w:rPr>
            <w:noProof/>
            <w:webHidden/>
          </w:rPr>
          <w:fldChar w:fldCharType="separate"/>
        </w:r>
        <w:r>
          <w:rPr>
            <w:noProof/>
            <w:webHidden/>
          </w:rPr>
          <w:t>3-1</w:t>
        </w:r>
        <w:r>
          <w:rPr>
            <w:noProof/>
            <w:webHidden/>
          </w:rPr>
          <w:fldChar w:fldCharType="end"/>
        </w:r>
      </w:hyperlink>
    </w:p>
    <w:p w14:paraId="2C263C42" w14:textId="77777777" w:rsidR="00000000" w:rsidRDefault="001F0AD0">
      <w:pPr>
        <w:pStyle w:val="TOC2"/>
        <w:tabs>
          <w:tab w:val="left" w:pos="960"/>
        </w:tabs>
        <w:rPr>
          <w:b w:val="0"/>
          <w:noProof/>
          <w:sz w:val="24"/>
          <w:szCs w:val="24"/>
        </w:rPr>
      </w:pPr>
      <w:hyperlink w:anchor="_Toc508178488" w:history="1">
        <w:r>
          <w:rPr>
            <w:rStyle w:val="Hyperlink"/>
            <w:noProof/>
            <w:szCs w:val="36"/>
          </w:rPr>
          <w:t>3.1</w:t>
        </w:r>
        <w:r>
          <w:rPr>
            <w:b w:val="0"/>
            <w:noProof/>
            <w:sz w:val="24"/>
            <w:szCs w:val="24"/>
          </w:rPr>
          <w:tab/>
        </w:r>
        <w:r>
          <w:rPr>
            <w:rStyle w:val="Hyperlink"/>
            <w:noProof/>
            <w:szCs w:val="36"/>
          </w:rPr>
          <w:t>Overview</w:t>
        </w:r>
        <w:r>
          <w:rPr>
            <w:noProof/>
            <w:webHidden/>
          </w:rPr>
          <w:tab/>
        </w:r>
        <w:r>
          <w:rPr>
            <w:noProof/>
            <w:webHidden/>
          </w:rPr>
          <w:fldChar w:fldCharType="begin"/>
        </w:r>
        <w:r>
          <w:rPr>
            <w:noProof/>
            <w:webHidden/>
          </w:rPr>
          <w:instrText xml:space="preserve"> PAGEREF _Toc508178488 \h </w:instrText>
        </w:r>
        <w:r>
          <w:rPr>
            <w:noProof/>
          </w:rPr>
        </w:r>
        <w:r>
          <w:rPr>
            <w:noProof/>
            <w:webHidden/>
          </w:rPr>
          <w:fldChar w:fldCharType="separate"/>
        </w:r>
        <w:r>
          <w:rPr>
            <w:noProof/>
            <w:webHidden/>
          </w:rPr>
          <w:t>3-1</w:t>
        </w:r>
        <w:r>
          <w:rPr>
            <w:noProof/>
            <w:webHidden/>
          </w:rPr>
          <w:fldChar w:fldCharType="end"/>
        </w:r>
      </w:hyperlink>
    </w:p>
    <w:p w14:paraId="51E27D3A" w14:textId="77777777" w:rsidR="00000000" w:rsidRDefault="001F0AD0">
      <w:pPr>
        <w:pStyle w:val="TOC3"/>
        <w:tabs>
          <w:tab w:val="left" w:pos="1200"/>
        </w:tabs>
        <w:rPr>
          <w:noProof/>
          <w:sz w:val="24"/>
          <w:szCs w:val="24"/>
        </w:rPr>
      </w:pPr>
      <w:hyperlink w:anchor="_Toc508178489" w:history="1">
        <w:r>
          <w:rPr>
            <w:rStyle w:val="Hyperlink"/>
            <w:noProof/>
            <w:szCs w:val="32"/>
          </w:rPr>
          <w:t>3.1.1</w:t>
        </w:r>
        <w:r>
          <w:rPr>
            <w:noProof/>
            <w:sz w:val="24"/>
            <w:szCs w:val="24"/>
          </w:rPr>
          <w:tab/>
        </w:r>
        <w:r>
          <w:rPr>
            <w:rStyle w:val="Hyperlink"/>
            <w:noProof/>
            <w:szCs w:val="32"/>
          </w:rPr>
          <w:t>Data Type Legend</w:t>
        </w:r>
        <w:r>
          <w:rPr>
            <w:noProof/>
            <w:webHidden/>
          </w:rPr>
          <w:tab/>
        </w:r>
        <w:r>
          <w:rPr>
            <w:noProof/>
            <w:webHidden/>
          </w:rPr>
          <w:fldChar w:fldCharType="begin"/>
        </w:r>
        <w:r>
          <w:rPr>
            <w:noProof/>
            <w:webHidden/>
          </w:rPr>
          <w:instrText xml:space="preserve"> PAGEREF _Toc508178489 \h </w:instrText>
        </w:r>
        <w:r>
          <w:rPr>
            <w:noProof/>
          </w:rPr>
        </w:r>
        <w:r>
          <w:rPr>
            <w:noProof/>
            <w:webHidden/>
          </w:rPr>
          <w:fldChar w:fldCharType="separate"/>
        </w:r>
        <w:r>
          <w:rPr>
            <w:noProof/>
            <w:webHidden/>
          </w:rPr>
          <w:t>3-2</w:t>
        </w:r>
        <w:r>
          <w:rPr>
            <w:noProof/>
            <w:webHidden/>
          </w:rPr>
          <w:fldChar w:fldCharType="end"/>
        </w:r>
      </w:hyperlink>
    </w:p>
    <w:p w14:paraId="78EAFE52" w14:textId="77777777" w:rsidR="00000000" w:rsidRDefault="001F0AD0">
      <w:pPr>
        <w:pStyle w:val="TOC3"/>
        <w:tabs>
          <w:tab w:val="left" w:pos="1200"/>
        </w:tabs>
        <w:rPr>
          <w:noProof/>
          <w:sz w:val="24"/>
          <w:szCs w:val="24"/>
        </w:rPr>
      </w:pPr>
      <w:hyperlink w:anchor="_Toc508178490" w:history="1">
        <w:r>
          <w:rPr>
            <w:rStyle w:val="Hyperlink"/>
            <w:noProof/>
            <w:szCs w:val="32"/>
          </w:rPr>
          <w:t>3.1.2</w:t>
        </w:r>
        <w:r>
          <w:rPr>
            <w:noProof/>
            <w:sz w:val="24"/>
            <w:szCs w:val="24"/>
          </w:rPr>
          <w:tab/>
        </w:r>
        <w:r>
          <w:rPr>
            <w:rStyle w:val="Hyperlink"/>
            <w:noProof/>
            <w:szCs w:val="32"/>
          </w:rPr>
          <w:t>NPAC Customer Data</w:t>
        </w:r>
        <w:r>
          <w:rPr>
            <w:noProof/>
            <w:webHidden/>
          </w:rPr>
          <w:tab/>
        </w:r>
        <w:r>
          <w:rPr>
            <w:noProof/>
            <w:webHidden/>
          </w:rPr>
          <w:fldChar w:fldCharType="begin"/>
        </w:r>
        <w:r>
          <w:rPr>
            <w:noProof/>
            <w:webHidden/>
          </w:rPr>
          <w:instrText xml:space="preserve"> PAGEREF _Toc508178490 \h </w:instrText>
        </w:r>
        <w:r>
          <w:rPr>
            <w:noProof/>
          </w:rPr>
        </w:r>
        <w:r>
          <w:rPr>
            <w:noProof/>
            <w:webHidden/>
          </w:rPr>
          <w:fldChar w:fldCharType="separate"/>
        </w:r>
        <w:r>
          <w:rPr>
            <w:noProof/>
            <w:webHidden/>
          </w:rPr>
          <w:t>3-3</w:t>
        </w:r>
        <w:r>
          <w:rPr>
            <w:noProof/>
            <w:webHidden/>
          </w:rPr>
          <w:fldChar w:fldCharType="end"/>
        </w:r>
      </w:hyperlink>
    </w:p>
    <w:p w14:paraId="6A2B9156" w14:textId="77777777" w:rsidR="00000000" w:rsidRDefault="001F0AD0">
      <w:pPr>
        <w:pStyle w:val="TOC3"/>
        <w:tabs>
          <w:tab w:val="left" w:pos="1200"/>
        </w:tabs>
        <w:rPr>
          <w:noProof/>
          <w:sz w:val="24"/>
          <w:szCs w:val="24"/>
        </w:rPr>
      </w:pPr>
      <w:hyperlink w:anchor="_Toc508178491" w:history="1">
        <w:r>
          <w:rPr>
            <w:rStyle w:val="Hyperlink"/>
            <w:noProof/>
            <w:szCs w:val="32"/>
          </w:rPr>
          <w:t>3.1.3</w:t>
        </w:r>
        <w:r>
          <w:rPr>
            <w:noProof/>
            <w:sz w:val="24"/>
            <w:szCs w:val="24"/>
          </w:rPr>
          <w:tab/>
        </w:r>
        <w:r>
          <w:rPr>
            <w:rStyle w:val="Hyperlink"/>
            <w:noProof/>
            <w:szCs w:val="32"/>
          </w:rPr>
          <w:t>Subscription Version Data</w:t>
        </w:r>
        <w:r>
          <w:rPr>
            <w:noProof/>
            <w:webHidden/>
          </w:rPr>
          <w:tab/>
        </w:r>
        <w:r>
          <w:rPr>
            <w:noProof/>
            <w:webHidden/>
          </w:rPr>
          <w:fldChar w:fldCharType="begin"/>
        </w:r>
        <w:r>
          <w:rPr>
            <w:noProof/>
            <w:webHidden/>
          </w:rPr>
          <w:instrText xml:space="preserve"> PAGEREF _To</w:instrText>
        </w:r>
        <w:r>
          <w:rPr>
            <w:noProof/>
            <w:webHidden/>
          </w:rPr>
          <w:instrText xml:space="preserve">c508178491 \h </w:instrText>
        </w:r>
        <w:r>
          <w:rPr>
            <w:noProof/>
          </w:rPr>
        </w:r>
        <w:r>
          <w:rPr>
            <w:noProof/>
            <w:webHidden/>
          </w:rPr>
          <w:fldChar w:fldCharType="separate"/>
        </w:r>
        <w:r>
          <w:rPr>
            <w:noProof/>
            <w:webHidden/>
          </w:rPr>
          <w:t>3-8</w:t>
        </w:r>
        <w:r>
          <w:rPr>
            <w:noProof/>
            <w:webHidden/>
          </w:rPr>
          <w:fldChar w:fldCharType="end"/>
        </w:r>
      </w:hyperlink>
    </w:p>
    <w:p w14:paraId="247392B2" w14:textId="77777777" w:rsidR="00000000" w:rsidRDefault="001F0AD0">
      <w:pPr>
        <w:pStyle w:val="TOC3"/>
        <w:tabs>
          <w:tab w:val="left" w:pos="1200"/>
        </w:tabs>
        <w:rPr>
          <w:noProof/>
          <w:sz w:val="24"/>
          <w:szCs w:val="24"/>
        </w:rPr>
      </w:pPr>
      <w:hyperlink w:anchor="_Toc508178492" w:history="1">
        <w:r>
          <w:rPr>
            <w:rStyle w:val="Hyperlink"/>
            <w:noProof/>
            <w:szCs w:val="32"/>
          </w:rPr>
          <w:t>3.1.4</w:t>
        </w:r>
        <w:r>
          <w:rPr>
            <w:noProof/>
            <w:sz w:val="24"/>
            <w:szCs w:val="24"/>
          </w:rPr>
          <w:tab/>
        </w:r>
        <w:r>
          <w:rPr>
            <w:rStyle w:val="Hyperlink"/>
            <w:noProof/>
            <w:szCs w:val="32"/>
          </w:rPr>
          <w:t>Network Data</w:t>
        </w:r>
        <w:r>
          <w:rPr>
            <w:noProof/>
            <w:webHidden/>
          </w:rPr>
          <w:tab/>
        </w:r>
        <w:r>
          <w:rPr>
            <w:noProof/>
            <w:webHidden/>
          </w:rPr>
          <w:fldChar w:fldCharType="begin"/>
        </w:r>
        <w:r>
          <w:rPr>
            <w:noProof/>
            <w:webHidden/>
          </w:rPr>
          <w:instrText xml:space="preserve"> PAGEREF _Toc508178492 \h </w:instrText>
        </w:r>
        <w:r>
          <w:rPr>
            <w:noProof/>
          </w:rPr>
        </w:r>
        <w:r>
          <w:rPr>
            <w:noProof/>
            <w:webHidden/>
          </w:rPr>
          <w:fldChar w:fldCharType="separate"/>
        </w:r>
        <w:r>
          <w:rPr>
            <w:noProof/>
            <w:webHidden/>
          </w:rPr>
          <w:t>3-15</w:t>
        </w:r>
        <w:r>
          <w:rPr>
            <w:noProof/>
            <w:webHidden/>
          </w:rPr>
          <w:fldChar w:fldCharType="end"/>
        </w:r>
      </w:hyperlink>
    </w:p>
    <w:p w14:paraId="00CF7336" w14:textId="77777777" w:rsidR="00000000" w:rsidRDefault="001F0AD0">
      <w:pPr>
        <w:pStyle w:val="TOC2"/>
        <w:tabs>
          <w:tab w:val="left" w:pos="960"/>
        </w:tabs>
        <w:rPr>
          <w:b w:val="0"/>
          <w:noProof/>
          <w:sz w:val="24"/>
          <w:szCs w:val="24"/>
        </w:rPr>
      </w:pPr>
      <w:hyperlink w:anchor="_Toc508178493" w:history="1">
        <w:r>
          <w:rPr>
            <w:rStyle w:val="Hyperlink"/>
            <w:noProof/>
            <w:szCs w:val="36"/>
          </w:rPr>
          <w:t>3.2</w:t>
        </w:r>
        <w:r>
          <w:rPr>
            <w:b w:val="0"/>
            <w:noProof/>
            <w:sz w:val="24"/>
            <w:szCs w:val="24"/>
          </w:rPr>
          <w:tab/>
        </w:r>
        <w:r>
          <w:rPr>
            <w:rStyle w:val="Hyperlink"/>
            <w:noProof/>
            <w:szCs w:val="36"/>
          </w:rPr>
          <w:t>NPAC Personnel Functionality</w:t>
        </w:r>
        <w:r>
          <w:rPr>
            <w:noProof/>
            <w:webHidden/>
          </w:rPr>
          <w:tab/>
        </w:r>
        <w:r>
          <w:rPr>
            <w:noProof/>
            <w:webHidden/>
          </w:rPr>
          <w:fldChar w:fldCharType="begin"/>
        </w:r>
        <w:r>
          <w:rPr>
            <w:noProof/>
            <w:webHidden/>
          </w:rPr>
          <w:instrText xml:space="preserve"> PAGEREF _Toc508178493 \h </w:instrText>
        </w:r>
        <w:r>
          <w:rPr>
            <w:noProof/>
          </w:rPr>
        </w:r>
        <w:r>
          <w:rPr>
            <w:noProof/>
            <w:webHidden/>
          </w:rPr>
          <w:fldChar w:fldCharType="separate"/>
        </w:r>
        <w:r>
          <w:rPr>
            <w:noProof/>
            <w:webHidden/>
          </w:rPr>
          <w:t>3-18</w:t>
        </w:r>
        <w:r>
          <w:rPr>
            <w:noProof/>
            <w:webHidden/>
          </w:rPr>
          <w:fldChar w:fldCharType="end"/>
        </w:r>
      </w:hyperlink>
    </w:p>
    <w:p w14:paraId="3183891A" w14:textId="77777777" w:rsidR="00000000" w:rsidRDefault="001F0AD0">
      <w:pPr>
        <w:pStyle w:val="TOC3"/>
        <w:tabs>
          <w:tab w:val="left" w:pos="1200"/>
        </w:tabs>
        <w:rPr>
          <w:noProof/>
          <w:sz w:val="24"/>
          <w:szCs w:val="24"/>
        </w:rPr>
      </w:pPr>
      <w:hyperlink w:anchor="_Toc508178494" w:history="1">
        <w:r>
          <w:rPr>
            <w:rStyle w:val="Hyperlink"/>
            <w:noProof/>
            <w:szCs w:val="32"/>
          </w:rPr>
          <w:t>3.2.1</w:t>
        </w:r>
        <w:r>
          <w:rPr>
            <w:noProof/>
            <w:sz w:val="24"/>
            <w:szCs w:val="24"/>
          </w:rPr>
          <w:tab/>
        </w:r>
        <w:r>
          <w:rPr>
            <w:rStyle w:val="Hyperlink"/>
            <w:noProof/>
            <w:szCs w:val="32"/>
          </w:rPr>
          <w:t>Block</w:t>
        </w:r>
        <w:r>
          <w:rPr>
            <w:rStyle w:val="Hyperlink"/>
            <w:noProof/>
            <w:szCs w:val="32"/>
          </w:rPr>
          <w:t xml:space="preserve"> Holder, Mass Update</w:t>
        </w:r>
        <w:r>
          <w:rPr>
            <w:noProof/>
            <w:webHidden/>
          </w:rPr>
          <w:tab/>
        </w:r>
        <w:r>
          <w:rPr>
            <w:noProof/>
            <w:webHidden/>
          </w:rPr>
          <w:fldChar w:fldCharType="begin"/>
        </w:r>
        <w:r>
          <w:rPr>
            <w:noProof/>
            <w:webHidden/>
          </w:rPr>
          <w:instrText xml:space="preserve"> PAGEREF _Toc508178494 \h </w:instrText>
        </w:r>
        <w:r>
          <w:rPr>
            <w:noProof/>
          </w:rPr>
        </w:r>
        <w:r>
          <w:rPr>
            <w:noProof/>
            <w:webHidden/>
          </w:rPr>
          <w:fldChar w:fldCharType="separate"/>
        </w:r>
        <w:r>
          <w:rPr>
            <w:noProof/>
            <w:webHidden/>
          </w:rPr>
          <w:t>3-19</w:t>
        </w:r>
        <w:r>
          <w:rPr>
            <w:noProof/>
            <w:webHidden/>
          </w:rPr>
          <w:fldChar w:fldCharType="end"/>
        </w:r>
      </w:hyperlink>
    </w:p>
    <w:p w14:paraId="1E2F83EA" w14:textId="77777777" w:rsidR="00000000" w:rsidRDefault="001F0AD0">
      <w:pPr>
        <w:pStyle w:val="TOC2"/>
        <w:tabs>
          <w:tab w:val="left" w:pos="960"/>
        </w:tabs>
        <w:rPr>
          <w:b w:val="0"/>
          <w:noProof/>
          <w:sz w:val="24"/>
          <w:szCs w:val="24"/>
        </w:rPr>
      </w:pPr>
      <w:hyperlink w:anchor="_Toc508178495" w:history="1">
        <w:r>
          <w:rPr>
            <w:rStyle w:val="Hyperlink"/>
            <w:noProof/>
            <w:szCs w:val="36"/>
          </w:rPr>
          <w:t>3.3</w:t>
        </w:r>
        <w:r>
          <w:rPr>
            <w:b w:val="0"/>
            <w:noProof/>
            <w:sz w:val="24"/>
            <w:szCs w:val="24"/>
          </w:rPr>
          <w:tab/>
        </w:r>
        <w:r>
          <w:rPr>
            <w:rStyle w:val="Hyperlink"/>
            <w:noProof/>
            <w:szCs w:val="36"/>
          </w:rPr>
          <w:t>System Functionality</w:t>
        </w:r>
        <w:r>
          <w:rPr>
            <w:noProof/>
            <w:webHidden/>
          </w:rPr>
          <w:tab/>
        </w:r>
        <w:r>
          <w:rPr>
            <w:noProof/>
            <w:webHidden/>
          </w:rPr>
          <w:fldChar w:fldCharType="begin"/>
        </w:r>
        <w:r>
          <w:rPr>
            <w:noProof/>
            <w:webHidden/>
          </w:rPr>
          <w:instrText xml:space="preserve"> PAGEREF _Toc508178495 \h </w:instrText>
        </w:r>
        <w:r>
          <w:rPr>
            <w:noProof/>
          </w:rPr>
        </w:r>
        <w:r>
          <w:rPr>
            <w:noProof/>
            <w:webHidden/>
          </w:rPr>
          <w:fldChar w:fldCharType="separate"/>
        </w:r>
        <w:r>
          <w:rPr>
            <w:noProof/>
            <w:webHidden/>
          </w:rPr>
          <w:t>3-20</w:t>
        </w:r>
        <w:r>
          <w:rPr>
            <w:noProof/>
            <w:webHidden/>
          </w:rPr>
          <w:fldChar w:fldCharType="end"/>
        </w:r>
      </w:hyperlink>
    </w:p>
    <w:p w14:paraId="1FE46257" w14:textId="77777777" w:rsidR="00000000" w:rsidRDefault="001F0AD0">
      <w:pPr>
        <w:pStyle w:val="TOC2"/>
        <w:tabs>
          <w:tab w:val="left" w:pos="960"/>
        </w:tabs>
        <w:rPr>
          <w:b w:val="0"/>
          <w:noProof/>
          <w:sz w:val="24"/>
          <w:szCs w:val="24"/>
        </w:rPr>
      </w:pPr>
      <w:hyperlink w:anchor="_Toc508178496" w:history="1">
        <w:r>
          <w:rPr>
            <w:rStyle w:val="Hyperlink"/>
            <w:noProof/>
            <w:szCs w:val="36"/>
          </w:rPr>
          <w:t>3.4</w:t>
        </w:r>
        <w:r>
          <w:rPr>
            <w:b w:val="0"/>
            <w:noProof/>
            <w:sz w:val="24"/>
            <w:szCs w:val="24"/>
          </w:rPr>
          <w:tab/>
        </w:r>
        <w:r>
          <w:rPr>
            <w:rStyle w:val="Hyperlink"/>
            <w:noProof/>
            <w:szCs w:val="36"/>
          </w:rPr>
          <w:t>Additional Requirements</w:t>
        </w:r>
        <w:r>
          <w:rPr>
            <w:noProof/>
            <w:webHidden/>
          </w:rPr>
          <w:tab/>
        </w:r>
        <w:r>
          <w:rPr>
            <w:noProof/>
            <w:webHidden/>
          </w:rPr>
          <w:fldChar w:fldCharType="begin"/>
        </w:r>
        <w:r>
          <w:rPr>
            <w:noProof/>
            <w:webHidden/>
          </w:rPr>
          <w:instrText xml:space="preserve"> PAGEREF _Toc508178496 \h </w:instrText>
        </w:r>
        <w:r>
          <w:rPr>
            <w:noProof/>
          </w:rPr>
        </w:r>
        <w:r>
          <w:rPr>
            <w:noProof/>
            <w:webHidden/>
          </w:rPr>
          <w:fldChar w:fldCharType="separate"/>
        </w:r>
        <w:r>
          <w:rPr>
            <w:noProof/>
            <w:webHidden/>
          </w:rPr>
          <w:t>3-24</w:t>
        </w:r>
        <w:r>
          <w:rPr>
            <w:noProof/>
            <w:webHidden/>
          </w:rPr>
          <w:fldChar w:fldCharType="end"/>
        </w:r>
      </w:hyperlink>
    </w:p>
    <w:p w14:paraId="179D79E3" w14:textId="77777777" w:rsidR="00000000" w:rsidRDefault="001F0AD0">
      <w:pPr>
        <w:pStyle w:val="TOC2"/>
        <w:tabs>
          <w:tab w:val="left" w:pos="960"/>
        </w:tabs>
        <w:rPr>
          <w:b w:val="0"/>
          <w:noProof/>
          <w:sz w:val="24"/>
          <w:szCs w:val="24"/>
        </w:rPr>
      </w:pPr>
      <w:hyperlink w:anchor="_Toc508178497" w:history="1">
        <w:r>
          <w:rPr>
            <w:rStyle w:val="Hyperlink"/>
            <w:noProof/>
            <w:szCs w:val="36"/>
          </w:rPr>
          <w:t>3.5</w:t>
        </w:r>
        <w:r>
          <w:rPr>
            <w:b w:val="0"/>
            <w:noProof/>
            <w:sz w:val="24"/>
            <w:szCs w:val="24"/>
          </w:rPr>
          <w:tab/>
        </w:r>
        <w:r>
          <w:rPr>
            <w:rStyle w:val="Hyperlink"/>
            <w:noProof/>
            <w:szCs w:val="36"/>
          </w:rPr>
          <w:t>NPA Splits Requirements</w:t>
        </w:r>
        <w:r>
          <w:rPr>
            <w:noProof/>
            <w:webHidden/>
          </w:rPr>
          <w:tab/>
        </w:r>
        <w:r>
          <w:rPr>
            <w:noProof/>
            <w:webHidden/>
          </w:rPr>
          <w:fldChar w:fldCharType="begin"/>
        </w:r>
        <w:r>
          <w:rPr>
            <w:noProof/>
            <w:webHidden/>
          </w:rPr>
          <w:instrText xml:space="preserve"> PAGEREF _Toc508178497 \h </w:instrText>
        </w:r>
        <w:r>
          <w:rPr>
            <w:noProof/>
          </w:rPr>
        </w:r>
        <w:r>
          <w:rPr>
            <w:noProof/>
            <w:webHidden/>
          </w:rPr>
          <w:fldChar w:fldCharType="separate"/>
        </w:r>
        <w:r>
          <w:rPr>
            <w:noProof/>
            <w:webHidden/>
          </w:rPr>
          <w:t>3-26</w:t>
        </w:r>
        <w:r>
          <w:rPr>
            <w:noProof/>
            <w:webHidden/>
          </w:rPr>
          <w:fldChar w:fldCharType="end"/>
        </w:r>
      </w:hyperlink>
    </w:p>
    <w:p w14:paraId="0F59C63B" w14:textId="77777777" w:rsidR="00000000" w:rsidRDefault="001F0AD0">
      <w:pPr>
        <w:pStyle w:val="TOC3"/>
        <w:tabs>
          <w:tab w:val="left" w:pos="1200"/>
        </w:tabs>
        <w:rPr>
          <w:noProof/>
          <w:sz w:val="24"/>
          <w:szCs w:val="24"/>
        </w:rPr>
      </w:pPr>
      <w:hyperlink w:anchor="_Toc508178498" w:history="1">
        <w:r>
          <w:rPr>
            <w:rStyle w:val="Hyperlink"/>
            <w:noProof/>
            <w:szCs w:val="32"/>
          </w:rPr>
          <w:t>3.5.1</w:t>
        </w:r>
        <w:r>
          <w:rPr>
            <w:noProof/>
            <w:sz w:val="24"/>
            <w:szCs w:val="24"/>
          </w:rPr>
          <w:tab/>
        </w:r>
        <w:r>
          <w:rPr>
            <w:rStyle w:val="Hyperlink"/>
            <w:noProof/>
            <w:szCs w:val="32"/>
          </w:rPr>
          <w:t>NPA-NXX-X Holder, NPA Splits</w:t>
        </w:r>
        <w:r>
          <w:rPr>
            <w:noProof/>
            <w:webHidden/>
          </w:rPr>
          <w:tab/>
        </w:r>
        <w:r>
          <w:rPr>
            <w:noProof/>
            <w:webHidden/>
          </w:rPr>
          <w:fldChar w:fldCharType="begin"/>
        </w:r>
        <w:r>
          <w:rPr>
            <w:noProof/>
            <w:webHidden/>
          </w:rPr>
          <w:instrText xml:space="preserve"> PAGEREF _Toc508178498 \h </w:instrText>
        </w:r>
        <w:r>
          <w:rPr>
            <w:noProof/>
          </w:rPr>
        </w:r>
        <w:r>
          <w:rPr>
            <w:noProof/>
            <w:webHidden/>
          </w:rPr>
          <w:fldChar w:fldCharType="separate"/>
        </w:r>
        <w:r>
          <w:rPr>
            <w:noProof/>
            <w:webHidden/>
          </w:rPr>
          <w:t>3-30</w:t>
        </w:r>
        <w:r>
          <w:rPr>
            <w:noProof/>
            <w:webHidden/>
          </w:rPr>
          <w:fldChar w:fldCharType="end"/>
        </w:r>
      </w:hyperlink>
    </w:p>
    <w:p w14:paraId="02168F94" w14:textId="77777777" w:rsidR="00000000" w:rsidRDefault="001F0AD0">
      <w:pPr>
        <w:pStyle w:val="TOC3"/>
        <w:tabs>
          <w:tab w:val="left" w:pos="1200"/>
        </w:tabs>
        <w:rPr>
          <w:noProof/>
          <w:sz w:val="24"/>
          <w:szCs w:val="24"/>
        </w:rPr>
      </w:pPr>
      <w:hyperlink w:anchor="_Toc508178499" w:history="1">
        <w:r>
          <w:rPr>
            <w:rStyle w:val="Hyperlink"/>
            <w:noProof/>
            <w:szCs w:val="32"/>
          </w:rPr>
          <w:t>3.5.2</w:t>
        </w:r>
        <w:r>
          <w:rPr>
            <w:noProof/>
            <w:sz w:val="24"/>
            <w:szCs w:val="24"/>
          </w:rPr>
          <w:tab/>
        </w:r>
        <w:r>
          <w:rPr>
            <w:rStyle w:val="Hyperlink"/>
            <w:noProof/>
            <w:szCs w:val="32"/>
          </w:rPr>
          <w:t>Block Holder, NPA Splits</w:t>
        </w:r>
        <w:r>
          <w:rPr>
            <w:noProof/>
            <w:webHidden/>
          </w:rPr>
          <w:tab/>
        </w:r>
        <w:r>
          <w:rPr>
            <w:noProof/>
            <w:webHidden/>
          </w:rPr>
          <w:fldChar w:fldCharType="begin"/>
        </w:r>
        <w:r>
          <w:rPr>
            <w:noProof/>
            <w:webHidden/>
          </w:rPr>
          <w:instrText xml:space="preserve"> PAGEREF _Toc508178499 \h </w:instrText>
        </w:r>
        <w:r>
          <w:rPr>
            <w:noProof/>
          </w:rPr>
        </w:r>
        <w:r>
          <w:rPr>
            <w:noProof/>
            <w:webHidden/>
          </w:rPr>
          <w:fldChar w:fldCharType="separate"/>
        </w:r>
        <w:r>
          <w:rPr>
            <w:noProof/>
            <w:webHidden/>
          </w:rPr>
          <w:t>3-33</w:t>
        </w:r>
        <w:r>
          <w:rPr>
            <w:noProof/>
            <w:webHidden/>
          </w:rPr>
          <w:fldChar w:fldCharType="end"/>
        </w:r>
      </w:hyperlink>
    </w:p>
    <w:p w14:paraId="368EDD32" w14:textId="77777777" w:rsidR="00000000" w:rsidRDefault="001F0AD0">
      <w:pPr>
        <w:pStyle w:val="TOC2"/>
        <w:tabs>
          <w:tab w:val="left" w:pos="960"/>
        </w:tabs>
        <w:rPr>
          <w:b w:val="0"/>
          <w:noProof/>
          <w:sz w:val="24"/>
          <w:szCs w:val="24"/>
        </w:rPr>
      </w:pPr>
      <w:hyperlink w:anchor="_Toc508178500" w:history="1">
        <w:r>
          <w:rPr>
            <w:rStyle w:val="Hyperlink"/>
            <w:noProof/>
            <w:szCs w:val="36"/>
          </w:rPr>
          <w:t>3.6</w:t>
        </w:r>
        <w:r>
          <w:rPr>
            <w:b w:val="0"/>
            <w:noProof/>
            <w:sz w:val="24"/>
            <w:szCs w:val="24"/>
          </w:rPr>
          <w:tab/>
        </w:r>
        <w:r>
          <w:rPr>
            <w:rStyle w:val="Hyperlink"/>
            <w:noProof/>
            <w:szCs w:val="36"/>
          </w:rPr>
          <w:t>NPA-NXX Filter Management Requirements</w:t>
        </w:r>
        <w:r>
          <w:rPr>
            <w:noProof/>
            <w:webHidden/>
          </w:rPr>
          <w:tab/>
        </w:r>
        <w:r>
          <w:rPr>
            <w:noProof/>
            <w:webHidden/>
          </w:rPr>
          <w:fldChar w:fldCharType="begin"/>
        </w:r>
        <w:r>
          <w:rPr>
            <w:noProof/>
            <w:webHidden/>
          </w:rPr>
          <w:instrText xml:space="preserve"> PAGEREF _Toc508178500 \h </w:instrText>
        </w:r>
        <w:r>
          <w:rPr>
            <w:noProof/>
          </w:rPr>
        </w:r>
        <w:r>
          <w:rPr>
            <w:noProof/>
            <w:webHidden/>
          </w:rPr>
          <w:fldChar w:fldCharType="separate"/>
        </w:r>
        <w:r>
          <w:rPr>
            <w:noProof/>
            <w:webHidden/>
          </w:rPr>
          <w:t>3-35</w:t>
        </w:r>
        <w:r>
          <w:rPr>
            <w:noProof/>
            <w:webHidden/>
          </w:rPr>
          <w:fldChar w:fldCharType="end"/>
        </w:r>
      </w:hyperlink>
    </w:p>
    <w:p w14:paraId="21C8A0BF" w14:textId="77777777" w:rsidR="00000000" w:rsidRDefault="001F0AD0">
      <w:pPr>
        <w:pStyle w:val="TOC2"/>
        <w:tabs>
          <w:tab w:val="left" w:pos="960"/>
        </w:tabs>
        <w:rPr>
          <w:b w:val="0"/>
          <w:noProof/>
          <w:sz w:val="24"/>
          <w:szCs w:val="24"/>
        </w:rPr>
      </w:pPr>
      <w:hyperlink w:anchor="_Toc508178501" w:history="1">
        <w:r>
          <w:rPr>
            <w:rStyle w:val="Hyperlink"/>
            <w:noProof/>
            <w:szCs w:val="36"/>
          </w:rPr>
          <w:t>3.7</w:t>
        </w:r>
        <w:r>
          <w:rPr>
            <w:b w:val="0"/>
            <w:noProof/>
            <w:sz w:val="24"/>
            <w:szCs w:val="24"/>
          </w:rPr>
          <w:tab/>
        </w:r>
        <w:r>
          <w:rPr>
            <w:rStyle w:val="Hyperlink"/>
            <w:noProof/>
            <w:szCs w:val="36"/>
          </w:rPr>
          <w:t>Business Hour and Days Requirements</w:t>
        </w:r>
        <w:r>
          <w:rPr>
            <w:noProof/>
            <w:webHidden/>
          </w:rPr>
          <w:tab/>
        </w:r>
        <w:r>
          <w:rPr>
            <w:noProof/>
            <w:webHidden/>
          </w:rPr>
          <w:fldChar w:fldCharType="begin"/>
        </w:r>
        <w:r>
          <w:rPr>
            <w:noProof/>
            <w:webHidden/>
          </w:rPr>
          <w:instrText xml:space="preserve"> PAGEREF _Toc508178501 \h </w:instrText>
        </w:r>
        <w:r>
          <w:rPr>
            <w:noProof/>
          </w:rPr>
        </w:r>
        <w:r>
          <w:rPr>
            <w:noProof/>
            <w:webHidden/>
          </w:rPr>
          <w:fldChar w:fldCharType="separate"/>
        </w:r>
        <w:r>
          <w:rPr>
            <w:noProof/>
            <w:webHidden/>
          </w:rPr>
          <w:t>3-36</w:t>
        </w:r>
        <w:r>
          <w:rPr>
            <w:noProof/>
            <w:webHidden/>
          </w:rPr>
          <w:fldChar w:fldCharType="end"/>
        </w:r>
      </w:hyperlink>
    </w:p>
    <w:p w14:paraId="28CB7C74" w14:textId="77777777" w:rsidR="00000000" w:rsidRDefault="001F0AD0">
      <w:pPr>
        <w:pStyle w:val="TOC2"/>
        <w:tabs>
          <w:tab w:val="left" w:pos="960"/>
        </w:tabs>
        <w:rPr>
          <w:b w:val="0"/>
          <w:noProof/>
          <w:sz w:val="24"/>
          <w:szCs w:val="24"/>
        </w:rPr>
      </w:pPr>
      <w:hyperlink w:anchor="_Toc508178502" w:history="1">
        <w:r>
          <w:rPr>
            <w:rStyle w:val="Hyperlink"/>
            <w:noProof/>
            <w:szCs w:val="36"/>
          </w:rPr>
          <w:t>3.8</w:t>
        </w:r>
        <w:r>
          <w:rPr>
            <w:b w:val="0"/>
            <w:noProof/>
            <w:sz w:val="24"/>
            <w:szCs w:val="24"/>
          </w:rPr>
          <w:tab/>
        </w:r>
        <w:r>
          <w:rPr>
            <w:rStyle w:val="Hyperlink"/>
            <w:noProof/>
            <w:szCs w:val="36"/>
          </w:rPr>
          <w:t>Multiple Service Provider Ids Per SOA Association Requirements</w:t>
        </w:r>
        <w:r>
          <w:rPr>
            <w:noProof/>
            <w:webHidden/>
          </w:rPr>
          <w:tab/>
        </w:r>
        <w:r>
          <w:rPr>
            <w:noProof/>
            <w:webHidden/>
          </w:rPr>
          <w:fldChar w:fldCharType="begin"/>
        </w:r>
        <w:r>
          <w:rPr>
            <w:noProof/>
            <w:webHidden/>
          </w:rPr>
          <w:instrText xml:space="preserve"> PAGEREF _Toc508178502 \h </w:instrText>
        </w:r>
        <w:r>
          <w:rPr>
            <w:noProof/>
          </w:rPr>
        </w:r>
        <w:r>
          <w:rPr>
            <w:noProof/>
            <w:webHidden/>
          </w:rPr>
          <w:fldChar w:fldCharType="separate"/>
        </w:r>
        <w:r>
          <w:rPr>
            <w:noProof/>
            <w:webHidden/>
          </w:rPr>
          <w:t>3-37</w:t>
        </w:r>
        <w:r>
          <w:rPr>
            <w:noProof/>
            <w:webHidden/>
          </w:rPr>
          <w:fldChar w:fldCharType="end"/>
        </w:r>
      </w:hyperlink>
    </w:p>
    <w:p w14:paraId="21724968" w14:textId="77777777" w:rsidR="00000000" w:rsidRDefault="001F0AD0">
      <w:pPr>
        <w:pStyle w:val="TOC2"/>
        <w:tabs>
          <w:tab w:val="left" w:pos="960"/>
        </w:tabs>
        <w:rPr>
          <w:b w:val="0"/>
          <w:noProof/>
          <w:sz w:val="24"/>
          <w:szCs w:val="24"/>
        </w:rPr>
      </w:pPr>
      <w:hyperlink w:anchor="_Toc508178503" w:history="1">
        <w:r>
          <w:rPr>
            <w:rStyle w:val="Hyperlink"/>
            <w:noProof/>
            <w:szCs w:val="36"/>
          </w:rPr>
          <w:t>3.9</w:t>
        </w:r>
        <w:r>
          <w:rPr>
            <w:b w:val="0"/>
            <w:noProof/>
            <w:sz w:val="24"/>
            <w:szCs w:val="24"/>
          </w:rPr>
          <w:tab/>
        </w:r>
        <w:r>
          <w:rPr>
            <w:rStyle w:val="Hyperlink"/>
            <w:noProof/>
            <w:szCs w:val="36"/>
          </w:rPr>
          <w:t>Bulk Data Download Functionality</w:t>
        </w:r>
        <w:r>
          <w:rPr>
            <w:noProof/>
            <w:webHidden/>
          </w:rPr>
          <w:tab/>
        </w:r>
        <w:r>
          <w:rPr>
            <w:noProof/>
            <w:webHidden/>
          </w:rPr>
          <w:fldChar w:fldCharType="begin"/>
        </w:r>
        <w:r>
          <w:rPr>
            <w:noProof/>
            <w:webHidden/>
          </w:rPr>
          <w:instrText xml:space="preserve"> PAGEREF _Toc508178503 \h </w:instrText>
        </w:r>
        <w:r>
          <w:rPr>
            <w:noProof/>
          </w:rPr>
        </w:r>
        <w:r>
          <w:rPr>
            <w:noProof/>
            <w:webHidden/>
          </w:rPr>
          <w:fldChar w:fldCharType="separate"/>
        </w:r>
        <w:r>
          <w:rPr>
            <w:noProof/>
            <w:webHidden/>
          </w:rPr>
          <w:t>3-39</w:t>
        </w:r>
        <w:r>
          <w:rPr>
            <w:noProof/>
            <w:webHidden/>
          </w:rPr>
          <w:fldChar w:fldCharType="end"/>
        </w:r>
      </w:hyperlink>
    </w:p>
    <w:p w14:paraId="3876D766" w14:textId="77777777" w:rsidR="00000000" w:rsidRDefault="001F0AD0">
      <w:pPr>
        <w:pStyle w:val="TOC2"/>
        <w:tabs>
          <w:tab w:val="left" w:pos="960"/>
        </w:tabs>
        <w:rPr>
          <w:b w:val="0"/>
          <w:noProof/>
          <w:sz w:val="24"/>
          <w:szCs w:val="24"/>
        </w:rPr>
      </w:pPr>
      <w:hyperlink w:anchor="_Toc508178504" w:history="1">
        <w:r>
          <w:rPr>
            <w:rStyle w:val="Hyperlink"/>
            <w:noProof/>
            <w:szCs w:val="36"/>
          </w:rPr>
          <w:t>3.10</w:t>
        </w:r>
        <w:r>
          <w:rPr>
            <w:b w:val="0"/>
            <w:noProof/>
            <w:sz w:val="24"/>
            <w:szCs w:val="24"/>
          </w:rPr>
          <w:tab/>
        </w:r>
        <w:r>
          <w:rPr>
            <w:rStyle w:val="Hyperlink"/>
            <w:noProof/>
            <w:szCs w:val="36"/>
          </w:rPr>
          <w:t>NPA-NXX-X Information</w:t>
        </w:r>
        <w:r>
          <w:rPr>
            <w:noProof/>
            <w:webHidden/>
          </w:rPr>
          <w:tab/>
        </w:r>
        <w:r>
          <w:rPr>
            <w:noProof/>
            <w:webHidden/>
          </w:rPr>
          <w:fldChar w:fldCharType="begin"/>
        </w:r>
        <w:r>
          <w:rPr>
            <w:noProof/>
            <w:webHidden/>
          </w:rPr>
          <w:instrText xml:space="preserve"> PAGEREF _Toc508178504 \h </w:instrText>
        </w:r>
        <w:r>
          <w:rPr>
            <w:noProof/>
          </w:rPr>
        </w:r>
        <w:r>
          <w:rPr>
            <w:noProof/>
            <w:webHidden/>
          </w:rPr>
          <w:fldChar w:fldCharType="separate"/>
        </w:r>
        <w:r>
          <w:rPr>
            <w:noProof/>
            <w:webHidden/>
          </w:rPr>
          <w:t>3-40</w:t>
        </w:r>
        <w:r>
          <w:rPr>
            <w:noProof/>
            <w:webHidden/>
          </w:rPr>
          <w:fldChar w:fldCharType="end"/>
        </w:r>
      </w:hyperlink>
    </w:p>
    <w:p w14:paraId="42323BDF" w14:textId="77777777" w:rsidR="00000000" w:rsidRDefault="001F0AD0">
      <w:pPr>
        <w:pStyle w:val="TOC3"/>
        <w:tabs>
          <w:tab w:val="left" w:pos="1440"/>
        </w:tabs>
        <w:rPr>
          <w:noProof/>
          <w:sz w:val="24"/>
          <w:szCs w:val="24"/>
        </w:rPr>
      </w:pPr>
      <w:hyperlink w:anchor="_Toc508178505" w:history="1">
        <w:r>
          <w:rPr>
            <w:rStyle w:val="Hyperlink"/>
            <w:noProof/>
            <w:szCs w:val="32"/>
          </w:rPr>
          <w:t>3.10.1</w:t>
        </w:r>
        <w:r>
          <w:rPr>
            <w:noProof/>
            <w:sz w:val="24"/>
            <w:szCs w:val="24"/>
          </w:rPr>
          <w:tab/>
        </w:r>
        <w:r>
          <w:rPr>
            <w:rStyle w:val="Hyperlink"/>
            <w:noProof/>
            <w:szCs w:val="32"/>
          </w:rPr>
          <w:t>NPA-NXX-X Download Indicator Management</w:t>
        </w:r>
        <w:r>
          <w:rPr>
            <w:noProof/>
            <w:webHidden/>
          </w:rPr>
          <w:tab/>
        </w:r>
        <w:r>
          <w:rPr>
            <w:noProof/>
            <w:webHidden/>
          </w:rPr>
          <w:fldChar w:fldCharType="begin"/>
        </w:r>
        <w:r>
          <w:rPr>
            <w:noProof/>
            <w:webHidden/>
          </w:rPr>
          <w:instrText xml:space="preserve"> PAGEREF _Toc508178505 \h </w:instrText>
        </w:r>
        <w:r>
          <w:rPr>
            <w:noProof/>
          </w:rPr>
        </w:r>
        <w:r>
          <w:rPr>
            <w:noProof/>
            <w:webHidden/>
          </w:rPr>
          <w:fldChar w:fldCharType="separate"/>
        </w:r>
        <w:r>
          <w:rPr>
            <w:noProof/>
            <w:webHidden/>
          </w:rPr>
          <w:t>3-40</w:t>
        </w:r>
        <w:r>
          <w:rPr>
            <w:noProof/>
            <w:webHidden/>
          </w:rPr>
          <w:fldChar w:fldCharType="end"/>
        </w:r>
      </w:hyperlink>
    </w:p>
    <w:p w14:paraId="1C2FAF5C" w14:textId="77777777" w:rsidR="00000000" w:rsidRDefault="001F0AD0">
      <w:pPr>
        <w:pStyle w:val="TOC3"/>
        <w:tabs>
          <w:tab w:val="left" w:pos="1440"/>
        </w:tabs>
        <w:rPr>
          <w:noProof/>
          <w:sz w:val="24"/>
          <w:szCs w:val="24"/>
        </w:rPr>
      </w:pPr>
      <w:hyperlink w:anchor="_Toc508178506" w:history="1">
        <w:r>
          <w:rPr>
            <w:rStyle w:val="Hyperlink"/>
            <w:noProof/>
            <w:szCs w:val="32"/>
          </w:rPr>
          <w:t>3.10.2</w:t>
        </w:r>
        <w:r>
          <w:rPr>
            <w:noProof/>
            <w:sz w:val="24"/>
            <w:szCs w:val="24"/>
          </w:rPr>
          <w:tab/>
        </w:r>
        <w:r>
          <w:rPr>
            <w:rStyle w:val="Hyperlink"/>
            <w:noProof/>
            <w:szCs w:val="32"/>
          </w:rPr>
          <w:t>NPA-NXX-X Holder</w:t>
        </w:r>
        <w:r>
          <w:rPr>
            <w:rStyle w:val="Hyperlink"/>
            <w:noProof/>
            <w:szCs w:val="32"/>
          </w:rPr>
          <w:t xml:space="preserve"> Information</w:t>
        </w:r>
        <w:r>
          <w:rPr>
            <w:noProof/>
            <w:webHidden/>
          </w:rPr>
          <w:tab/>
        </w:r>
        <w:r>
          <w:rPr>
            <w:noProof/>
            <w:webHidden/>
          </w:rPr>
          <w:fldChar w:fldCharType="begin"/>
        </w:r>
        <w:r>
          <w:rPr>
            <w:noProof/>
            <w:webHidden/>
          </w:rPr>
          <w:instrText xml:space="preserve"> PAGEREF _Toc508178506 \h </w:instrText>
        </w:r>
        <w:r>
          <w:rPr>
            <w:noProof/>
          </w:rPr>
        </w:r>
        <w:r>
          <w:rPr>
            <w:noProof/>
            <w:webHidden/>
          </w:rPr>
          <w:fldChar w:fldCharType="separate"/>
        </w:r>
        <w:r>
          <w:rPr>
            <w:noProof/>
            <w:webHidden/>
          </w:rPr>
          <w:t>3-41</w:t>
        </w:r>
        <w:r>
          <w:rPr>
            <w:noProof/>
            <w:webHidden/>
          </w:rPr>
          <w:fldChar w:fldCharType="end"/>
        </w:r>
      </w:hyperlink>
    </w:p>
    <w:p w14:paraId="6C670BA0" w14:textId="77777777" w:rsidR="00000000" w:rsidRDefault="001F0AD0">
      <w:pPr>
        <w:pStyle w:val="TOC3"/>
        <w:tabs>
          <w:tab w:val="left" w:pos="1440"/>
        </w:tabs>
        <w:rPr>
          <w:noProof/>
          <w:sz w:val="24"/>
          <w:szCs w:val="24"/>
        </w:rPr>
      </w:pPr>
      <w:hyperlink w:anchor="_Toc508178507" w:history="1">
        <w:r>
          <w:rPr>
            <w:rStyle w:val="Hyperlink"/>
            <w:noProof/>
            <w:szCs w:val="32"/>
          </w:rPr>
          <w:t>3.10.3</w:t>
        </w:r>
        <w:r>
          <w:rPr>
            <w:noProof/>
            <w:sz w:val="24"/>
            <w:szCs w:val="24"/>
          </w:rPr>
          <w:tab/>
        </w:r>
        <w:r>
          <w:rPr>
            <w:rStyle w:val="Hyperlink"/>
            <w:noProof/>
            <w:szCs w:val="32"/>
          </w:rPr>
          <w:t>NPA-NXX-X Holder, NPAC Scheduling/Re-Scheduling of Block Creation</w:t>
        </w:r>
        <w:r>
          <w:rPr>
            <w:noProof/>
            <w:webHidden/>
          </w:rPr>
          <w:tab/>
        </w:r>
        <w:r>
          <w:rPr>
            <w:noProof/>
            <w:webHidden/>
          </w:rPr>
          <w:fldChar w:fldCharType="begin"/>
        </w:r>
        <w:r>
          <w:rPr>
            <w:noProof/>
            <w:webHidden/>
          </w:rPr>
          <w:instrText xml:space="preserve"> PAGEREF _Toc508178507 \h </w:instrText>
        </w:r>
        <w:r>
          <w:rPr>
            <w:noProof/>
          </w:rPr>
        </w:r>
        <w:r>
          <w:rPr>
            <w:noProof/>
            <w:webHidden/>
          </w:rPr>
          <w:fldChar w:fldCharType="separate"/>
        </w:r>
        <w:r>
          <w:rPr>
            <w:noProof/>
            <w:webHidden/>
          </w:rPr>
          <w:t>3-43</w:t>
        </w:r>
        <w:r>
          <w:rPr>
            <w:noProof/>
            <w:webHidden/>
          </w:rPr>
          <w:fldChar w:fldCharType="end"/>
        </w:r>
      </w:hyperlink>
    </w:p>
    <w:p w14:paraId="4835E399" w14:textId="77777777" w:rsidR="00000000" w:rsidRDefault="001F0AD0">
      <w:pPr>
        <w:pStyle w:val="TOC3"/>
        <w:tabs>
          <w:tab w:val="left" w:pos="1440"/>
        </w:tabs>
        <w:rPr>
          <w:noProof/>
          <w:sz w:val="24"/>
          <w:szCs w:val="24"/>
        </w:rPr>
      </w:pPr>
      <w:hyperlink w:anchor="_Toc508178508" w:history="1">
        <w:r>
          <w:rPr>
            <w:rStyle w:val="Hyperlink"/>
            <w:noProof/>
            <w:szCs w:val="32"/>
          </w:rPr>
          <w:t>3.10.4</w:t>
        </w:r>
        <w:r>
          <w:rPr>
            <w:noProof/>
            <w:sz w:val="24"/>
            <w:szCs w:val="24"/>
          </w:rPr>
          <w:tab/>
        </w:r>
        <w:r>
          <w:rPr>
            <w:rStyle w:val="Hyperlink"/>
            <w:noProof/>
            <w:szCs w:val="32"/>
          </w:rPr>
          <w:t>NPA-NXX-X Holder, Additio</w:t>
        </w:r>
        <w:r>
          <w:rPr>
            <w:rStyle w:val="Hyperlink"/>
            <w:noProof/>
            <w:szCs w:val="32"/>
          </w:rPr>
          <w:t>n</w:t>
        </w:r>
        <w:r>
          <w:rPr>
            <w:noProof/>
            <w:webHidden/>
          </w:rPr>
          <w:tab/>
        </w:r>
        <w:r>
          <w:rPr>
            <w:noProof/>
            <w:webHidden/>
          </w:rPr>
          <w:fldChar w:fldCharType="begin"/>
        </w:r>
        <w:r>
          <w:rPr>
            <w:noProof/>
            <w:webHidden/>
          </w:rPr>
          <w:instrText xml:space="preserve"> PAGEREF _Toc508178508 \h </w:instrText>
        </w:r>
        <w:r>
          <w:rPr>
            <w:noProof/>
          </w:rPr>
        </w:r>
        <w:r>
          <w:rPr>
            <w:noProof/>
            <w:webHidden/>
          </w:rPr>
          <w:fldChar w:fldCharType="separate"/>
        </w:r>
        <w:r>
          <w:rPr>
            <w:noProof/>
            <w:webHidden/>
          </w:rPr>
          <w:t>3-46</w:t>
        </w:r>
        <w:r>
          <w:rPr>
            <w:noProof/>
            <w:webHidden/>
          </w:rPr>
          <w:fldChar w:fldCharType="end"/>
        </w:r>
      </w:hyperlink>
    </w:p>
    <w:p w14:paraId="566942C4" w14:textId="77777777" w:rsidR="00000000" w:rsidRDefault="001F0AD0">
      <w:pPr>
        <w:pStyle w:val="TOC3"/>
        <w:tabs>
          <w:tab w:val="left" w:pos="1440"/>
        </w:tabs>
        <w:rPr>
          <w:noProof/>
          <w:sz w:val="24"/>
          <w:szCs w:val="24"/>
        </w:rPr>
      </w:pPr>
      <w:hyperlink w:anchor="_Toc508178509" w:history="1">
        <w:r>
          <w:rPr>
            <w:rStyle w:val="Hyperlink"/>
            <w:noProof/>
            <w:szCs w:val="32"/>
          </w:rPr>
          <w:t>3.10.5</w:t>
        </w:r>
        <w:r>
          <w:rPr>
            <w:noProof/>
            <w:sz w:val="24"/>
            <w:szCs w:val="24"/>
          </w:rPr>
          <w:tab/>
        </w:r>
        <w:r>
          <w:rPr>
            <w:rStyle w:val="Hyperlink"/>
            <w:noProof/>
            <w:szCs w:val="32"/>
          </w:rPr>
          <w:t>NPA-NXX-X Holder, Modification</w:t>
        </w:r>
        <w:r>
          <w:rPr>
            <w:noProof/>
            <w:webHidden/>
          </w:rPr>
          <w:tab/>
        </w:r>
        <w:r>
          <w:rPr>
            <w:noProof/>
            <w:webHidden/>
          </w:rPr>
          <w:fldChar w:fldCharType="begin"/>
        </w:r>
        <w:r>
          <w:rPr>
            <w:noProof/>
            <w:webHidden/>
          </w:rPr>
          <w:instrText xml:space="preserve"> PAGEREF _Toc508178509 \h </w:instrText>
        </w:r>
        <w:r>
          <w:rPr>
            <w:noProof/>
          </w:rPr>
        </w:r>
        <w:r>
          <w:rPr>
            <w:noProof/>
            <w:webHidden/>
          </w:rPr>
          <w:fldChar w:fldCharType="separate"/>
        </w:r>
        <w:r>
          <w:rPr>
            <w:noProof/>
            <w:webHidden/>
          </w:rPr>
          <w:t>3-48</w:t>
        </w:r>
        <w:r>
          <w:rPr>
            <w:noProof/>
            <w:webHidden/>
          </w:rPr>
          <w:fldChar w:fldCharType="end"/>
        </w:r>
      </w:hyperlink>
    </w:p>
    <w:p w14:paraId="1F333F68" w14:textId="77777777" w:rsidR="00000000" w:rsidRDefault="001F0AD0">
      <w:pPr>
        <w:pStyle w:val="TOC3"/>
        <w:tabs>
          <w:tab w:val="left" w:pos="1440"/>
        </w:tabs>
        <w:rPr>
          <w:noProof/>
          <w:sz w:val="24"/>
          <w:szCs w:val="24"/>
        </w:rPr>
      </w:pPr>
      <w:hyperlink w:anchor="_Toc508178510" w:history="1">
        <w:r>
          <w:rPr>
            <w:rStyle w:val="Hyperlink"/>
            <w:noProof/>
            <w:szCs w:val="32"/>
          </w:rPr>
          <w:t>3.10.6</w:t>
        </w:r>
        <w:r>
          <w:rPr>
            <w:noProof/>
            <w:sz w:val="24"/>
            <w:szCs w:val="24"/>
          </w:rPr>
          <w:tab/>
        </w:r>
        <w:r>
          <w:rPr>
            <w:rStyle w:val="Hyperlink"/>
            <w:noProof/>
            <w:szCs w:val="32"/>
          </w:rPr>
          <w:t>NPA-NXX-X Holder, Deletion</w:t>
        </w:r>
        <w:r>
          <w:rPr>
            <w:noProof/>
            <w:webHidden/>
          </w:rPr>
          <w:tab/>
        </w:r>
        <w:r>
          <w:rPr>
            <w:noProof/>
            <w:webHidden/>
          </w:rPr>
          <w:fldChar w:fldCharType="begin"/>
        </w:r>
        <w:r>
          <w:rPr>
            <w:noProof/>
            <w:webHidden/>
          </w:rPr>
          <w:instrText xml:space="preserve"> PAGEREF _Toc508178510 \h </w:instrText>
        </w:r>
        <w:r>
          <w:rPr>
            <w:noProof/>
          </w:rPr>
        </w:r>
        <w:r>
          <w:rPr>
            <w:noProof/>
            <w:webHidden/>
          </w:rPr>
          <w:fldChar w:fldCharType="separate"/>
        </w:r>
        <w:r>
          <w:rPr>
            <w:noProof/>
            <w:webHidden/>
          </w:rPr>
          <w:t>3-49</w:t>
        </w:r>
        <w:r>
          <w:rPr>
            <w:noProof/>
            <w:webHidden/>
          </w:rPr>
          <w:fldChar w:fldCharType="end"/>
        </w:r>
      </w:hyperlink>
    </w:p>
    <w:p w14:paraId="0C144955" w14:textId="77777777" w:rsidR="00000000" w:rsidRDefault="001F0AD0">
      <w:pPr>
        <w:pStyle w:val="TOC3"/>
        <w:tabs>
          <w:tab w:val="left" w:pos="1440"/>
        </w:tabs>
        <w:rPr>
          <w:noProof/>
          <w:sz w:val="24"/>
          <w:szCs w:val="24"/>
        </w:rPr>
      </w:pPr>
      <w:hyperlink w:anchor="_Toc508178511" w:history="1">
        <w:r>
          <w:rPr>
            <w:rStyle w:val="Hyperlink"/>
            <w:noProof/>
            <w:szCs w:val="32"/>
          </w:rPr>
          <w:t>3.10.7</w:t>
        </w:r>
        <w:r>
          <w:rPr>
            <w:noProof/>
            <w:sz w:val="24"/>
            <w:szCs w:val="24"/>
          </w:rPr>
          <w:tab/>
        </w:r>
        <w:r>
          <w:rPr>
            <w:rStyle w:val="Hyperlink"/>
            <w:noProof/>
            <w:szCs w:val="32"/>
          </w:rPr>
          <w:t>NPA-NXX-X Holder, First Port Notification</w:t>
        </w:r>
        <w:r>
          <w:rPr>
            <w:noProof/>
            <w:webHidden/>
          </w:rPr>
          <w:tab/>
        </w:r>
        <w:r>
          <w:rPr>
            <w:noProof/>
            <w:webHidden/>
          </w:rPr>
          <w:fldChar w:fldCharType="begin"/>
        </w:r>
        <w:r>
          <w:rPr>
            <w:noProof/>
            <w:webHidden/>
          </w:rPr>
          <w:instrText xml:space="preserve"> PAGEREF _Toc508178511 \h </w:instrText>
        </w:r>
        <w:r>
          <w:rPr>
            <w:noProof/>
          </w:rPr>
        </w:r>
        <w:r>
          <w:rPr>
            <w:noProof/>
            <w:webHidden/>
          </w:rPr>
          <w:fldChar w:fldCharType="separate"/>
        </w:r>
        <w:r>
          <w:rPr>
            <w:noProof/>
            <w:webHidden/>
          </w:rPr>
          <w:t>3-51</w:t>
        </w:r>
        <w:r>
          <w:rPr>
            <w:noProof/>
            <w:webHidden/>
          </w:rPr>
          <w:fldChar w:fldCharType="end"/>
        </w:r>
      </w:hyperlink>
    </w:p>
    <w:p w14:paraId="014DFF79" w14:textId="77777777" w:rsidR="00000000" w:rsidRDefault="001F0AD0">
      <w:pPr>
        <w:pStyle w:val="TOC3"/>
        <w:tabs>
          <w:tab w:val="left" w:pos="1440"/>
        </w:tabs>
        <w:rPr>
          <w:noProof/>
          <w:sz w:val="24"/>
          <w:szCs w:val="24"/>
        </w:rPr>
      </w:pPr>
      <w:hyperlink w:anchor="_Toc508178512" w:history="1">
        <w:r>
          <w:rPr>
            <w:rStyle w:val="Hyperlink"/>
            <w:noProof/>
            <w:szCs w:val="32"/>
          </w:rPr>
          <w:t>3.10.8</w:t>
        </w:r>
        <w:r>
          <w:rPr>
            <w:noProof/>
            <w:sz w:val="24"/>
            <w:szCs w:val="24"/>
          </w:rPr>
          <w:tab/>
        </w:r>
        <w:r>
          <w:rPr>
            <w:rStyle w:val="Hyperlink"/>
            <w:noProof/>
            <w:szCs w:val="32"/>
          </w:rPr>
          <w:t>NPA-NXX-X Holder, Query</w:t>
        </w:r>
        <w:r>
          <w:rPr>
            <w:noProof/>
            <w:webHidden/>
          </w:rPr>
          <w:tab/>
        </w:r>
        <w:r>
          <w:rPr>
            <w:noProof/>
            <w:webHidden/>
          </w:rPr>
          <w:fldChar w:fldCharType="begin"/>
        </w:r>
        <w:r>
          <w:rPr>
            <w:noProof/>
            <w:webHidden/>
          </w:rPr>
          <w:instrText xml:space="preserve"> PAGEREF _Toc508178512 \h </w:instrText>
        </w:r>
        <w:r>
          <w:rPr>
            <w:noProof/>
          </w:rPr>
        </w:r>
        <w:r>
          <w:rPr>
            <w:noProof/>
            <w:webHidden/>
          </w:rPr>
          <w:fldChar w:fldCharType="separate"/>
        </w:r>
        <w:r>
          <w:rPr>
            <w:noProof/>
            <w:webHidden/>
          </w:rPr>
          <w:t>3-52</w:t>
        </w:r>
        <w:r>
          <w:rPr>
            <w:noProof/>
            <w:webHidden/>
          </w:rPr>
          <w:fldChar w:fldCharType="end"/>
        </w:r>
      </w:hyperlink>
    </w:p>
    <w:p w14:paraId="284E8446" w14:textId="77777777" w:rsidR="00000000" w:rsidRDefault="001F0AD0">
      <w:pPr>
        <w:pStyle w:val="TOC3"/>
        <w:tabs>
          <w:tab w:val="left" w:pos="1440"/>
        </w:tabs>
        <w:rPr>
          <w:noProof/>
          <w:sz w:val="24"/>
          <w:szCs w:val="24"/>
        </w:rPr>
      </w:pPr>
      <w:hyperlink w:anchor="_Toc508178513" w:history="1">
        <w:r>
          <w:rPr>
            <w:rStyle w:val="Hyperlink"/>
            <w:noProof/>
            <w:szCs w:val="32"/>
          </w:rPr>
          <w:t>3.10.9</w:t>
        </w:r>
        <w:r>
          <w:rPr>
            <w:noProof/>
            <w:sz w:val="24"/>
            <w:szCs w:val="24"/>
          </w:rPr>
          <w:tab/>
        </w:r>
        <w:r>
          <w:rPr>
            <w:rStyle w:val="Hyperlink"/>
            <w:noProof/>
            <w:szCs w:val="32"/>
          </w:rPr>
          <w:t>NPA-NX</w:t>
        </w:r>
        <w:r>
          <w:rPr>
            <w:rStyle w:val="Hyperlink"/>
            <w:noProof/>
            <w:szCs w:val="32"/>
          </w:rPr>
          <w:t>X-X Holder, Bulk Data Download</w:t>
        </w:r>
        <w:r>
          <w:rPr>
            <w:noProof/>
            <w:webHidden/>
          </w:rPr>
          <w:tab/>
        </w:r>
        <w:r>
          <w:rPr>
            <w:noProof/>
            <w:webHidden/>
          </w:rPr>
          <w:fldChar w:fldCharType="begin"/>
        </w:r>
        <w:r>
          <w:rPr>
            <w:noProof/>
            <w:webHidden/>
          </w:rPr>
          <w:instrText xml:space="preserve"> PAGEREF _Toc508178513 \h </w:instrText>
        </w:r>
        <w:r>
          <w:rPr>
            <w:noProof/>
          </w:rPr>
        </w:r>
        <w:r>
          <w:rPr>
            <w:noProof/>
            <w:webHidden/>
          </w:rPr>
          <w:fldChar w:fldCharType="separate"/>
        </w:r>
        <w:r>
          <w:rPr>
            <w:noProof/>
            <w:webHidden/>
          </w:rPr>
          <w:t>3-52</w:t>
        </w:r>
        <w:r>
          <w:rPr>
            <w:noProof/>
            <w:webHidden/>
          </w:rPr>
          <w:fldChar w:fldCharType="end"/>
        </w:r>
      </w:hyperlink>
    </w:p>
    <w:p w14:paraId="67353790" w14:textId="77777777" w:rsidR="00000000" w:rsidRDefault="001F0AD0">
      <w:pPr>
        <w:pStyle w:val="TOC2"/>
        <w:tabs>
          <w:tab w:val="left" w:pos="960"/>
        </w:tabs>
        <w:rPr>
          <w:b w:val="0"/>
          <w:noProof/>
          <w:sz w:val="24"/>
          <w:szCs w:val="24"/>
        </w:rPr>
      </w:pPr>
      <w:hyperlink w:anchor="_Toc508178514" w:history="1">
        <w:r>
          <w:rPr>
            <w:rStyle w:val="Hyperlink"/>
            <w:noProof/>
            <w:szCs w:val="36"/>
          </w:rPr>
          <w:t>3.11</w:t>
        </w:r>
        <w:r>
          <w:rPr>
            <w:b w:val="0"/>
            <w:noProof/>
            <w:sz w:val="24"/>
            <w:szCs w:val="24"/>
          </w:rPr>
          <w:tab/>
        </w:r>
        <w:r>
          <w:rPr>
            <w:rStyle w:val="Hyperlink"/>
            <w:noProof/>
            <w:szCs w:val="36"/>
          </w:rPr>
          <w:t>Block Information</w:t>
        </w:r>
        <w:r>
          <w:rPr>
            <w:noProof/>
            <w:webHidden/>
          </w:rPr>
          <w:tab/>
        </w:r>
        <w:r>
          <w:rPr>
            <w:noProof/>
            <w:webHidden/>
          </w:rPr>
          <w:fldChar w:fldCharType="begin"/>
        </w:r>
        <w:r>
          <w:rPr>
            <w:noProof/>
            <w:webHidden/>
          </w:rPr>
          <w:instrText xml:space="preserve"> PAGEREF _Toc508178514 \h </w:instrText>
        </w:r>
        <w:r>
          <w:rPr>
            <w:noProof/>
          </w:rPr>
        </w:r>
        <w:r>
          <w:rPr>
            <w:noProof/>
            <w:webHidden/>
          </w:rPr>
          <w:fldChar w:fldCharType="separate"/>
        </w:r>
        <w:r>
          <w:rPr>
            <w:noProof/>
            <w:webHidden/>
          </w:rPr>
          <w:t>3-53</w:t>
        </w:r>
        <w:r>
          <w:rPr>
            <w:noProof/>
            <w:webHidden/>
          </w:rPr>
          <w:fldChar w:fldCharType="end"/>
        </w:r>
      </w:hyperlink>
    </w:p>
    <w:p w14:paraId="7FA17540" w14:textId="77777777" w:rsidR="00000000" w:rsidRDefault="001F0AD0">
      <w:pPr>
        <w:pStyle w:val="TOC4"/>
        <w:tabs>
          <w:tab w:val="left" w:pos="1680"/>
        </w:tabs>
        <w:rPr>
          <w:noProof/>
          <w:sz w:val="24"/>
          <w:szCs w:val="24"/>
        </w:rPr>
      </w:pPr>
      <w:hyperlink w:anchor="_Toc508178515" w:history="1">
        <w:r>
          <w:rPr>
            <w:rStyle w:val="Hyperlink"/>
            <w:noProof/>
            <w:szCs w:val="28"/>
          </w:rPr>
          <w:t>3.11.1.1</w:t>
        </w:r>
        <w:r>
          <w:rPr>
            <w:noProof/>
            <w:sz w:val="24"/>
            <w:szCs w:val="24"/>
          </w:rPr>
          <w:tab/>
        </w:r>
        <w:r>
          <w:rPr>
            <w:rStyle w:val="Hyperlink"/>
            <w:noProof/>
            <w:szCs w:val="28"/>
          </w:rPr>
          <w:t>Version Status</w:t>
        </w:r>
        <w:r>
          <w:rPr>
            <w:noProof/>
            <w:webHidden/>
          </w:rPr>
          <w:tab/>
        </w:r>
        <w:r>
          <w:rPr>
            <w:noProof/>
            <w:webHidden/>
          </w:rPr>
          <w:fldChar w:fldCharType="begin"/>
        </w:r>
        <w:r>
          <w:rPr>
            <w:noProof/>
            <w:webHidden/>
          </w:rPr>
          <w:instrText xml:space="preserve"> PAGEREF _Toc508178515 \h </w:instrText>
        </w:r>
        <w:r>
          <w:rPr>
            <w:noProof/>
          </w:rPr>
        </w:r>
        <w:r>
          <w:rPr>
            <w:noProof/>
            <w:webHidden/>
          </w:rPr>
          <w:fldChar w:fldCharType="separate"/>
        </w:r>
        <w:r>
          <w:rPr>
            <w:noProof/>
            <w:webHidden/>
          </w:rPr>
          <w:t>3-53</w:t>
        </w:r>
        <w:r>
          <w:rPr>
            <w:noProof/>
            <w:webHidden/>
          </w:rPr>
          <w:fldChar w:fldCharType="end"/>
        </w:r>
      </w:hyperlink>
    </w:p>
    <w:p w14:paraId="701C09FD" w14:textId="77777777" w:rsidR="00000000" w:rsidRDefault="001F0AD0">
      <w:pPr>
        <w:pStyle w:val="TOC3"/>
        <w:tabs>
          <w:tab w:val="left" w:pos="1440"/>
        </w:tabs>
        <w:rPr>
          <w:noProof/>
          <w:sz w:val="24"/>
          <w:szCs w:val="24"/>
        </w:rPr>
      </w:pPr>
      <w:hyperlink w:anchor="_Toc508178516" w:history="1">
        <w:r>
          <w:rPr>
            <w:rStyle w:val="Hyperlink"/>
            <w:noProof/>
            <w:szCs w:val="32"/>
          </w:rPr>
          <w:t>3.11.2</w:t>
        </w:r>
        <w:r>
          <w:rPr>
            <w:noProof/>
            <w:sz w:val="24"/>
            <w:szCs w:val="24"/>
          </w:rPr>
          <w:tab/>
        </w:r>
        <w:r>
          <w:rPr>
            <w:rStyle w:val="Hyperlink"/>
            <w:noProof/>
            <w:szCs w:val="32"/>
          </w:rPr>
          <w:t>Block Holder, General</w:t>
        </w:r>
        <w:r>
          <w:rPr>
            <w:noProof/>
            <w:webHidden/>
          </w:rPr>
          <w:tab/>
        </w:r>
        <w:r>
          <w:rPr>
            <w:noProof/>
            <w:webHidden/>
          </w:rPr>
          <w:fldChar w:fldCharType="begin"/>
        </w:r>
        <w:r>
          <w:rPr>
            <w:noProof/>
            <w:webHidden/>
          </w:rPr>
          <w:instrText xml:space="preserve"> PAGEREF _Toc508178516 \h </w:instrText>
        </w:r>
        <w:r>
          <w:rPr>
            <w:noProof/>
          </w:rPr>
        </w:r>
        <w:r>
          <w:rPr>
            <w:noProof/>
            <w:webHidden/>
          </w:rPr>
          <w:fldChar w:fldCharType="separate"/>
        </w:r>
        <w:r>
          <w:rPr>
            <w:noProof/>
            <w:webHidden/>
          </w:rPr>
          <w:t>3-56</w:t>
        </w:r>
        <w:r>
          <w:rPr>
            <w:noProof/>
            <w:webHidden/>
          </w:rPr>
          <w:fldChar w:fldCharType="end"/>
        </w:r>
      </w:hyperlink>
    </w:p>
    <w:p w14:paraId="7EB824EB" w14:textId="77777777" w:rsidR="00000000" w:rsidRDefault="001F0AD0">
      <w:pPr>
        <w:pStyle w:val="TOC3"/>
        <w:tabs>
          <w:tab w:val="left" w:pos="1440"/>
        </w:tabs>
        <w:rPr>
          <w:noProof/>
          <w:sz w:val="24"/>
          <w:szCs w:val="24"/>
        </w:rPr>
      </w:pPr>
      <w:hyperlink w:anchor="_Toc508178517" w:history="1">
        <w:r>
          <w:rPr>
            <w:rStyle w:val="Hyperlink"/>
            <w:noProof/>
            <w:szCs w:val="32"/>
          </w:rPr>
          <w:t>3.11.3</w:t>
        </w:r>
        <w:r>
          <w:rPr>
            <w:noProof/>
            <w:sz w:val="24"/>
            <w:szCs w:val="24"/>
          </w:rPr>
          <w:tab/>
        </w:r>
        <w:r>
          <w:rPr>
            <w:rStyle w:val="Hyperlink"/>
            <w:noProof/>
            <w:szCs w:val="32"/>
          </w:rPr>
          <w:t>Block Holder, Addition</w:t>
        </w:r>
        <w:r>
          <w:rPr>
            <w:noProof/>
            <w:webHidden/>
          </w:rPr>
          <w:tab/>
        </w:r>
        <w:r>
          <w:rPr>
            <w:noProof/>
            <w:webHidden/>
          </w:rPr>
          <w:fldChar w:fldCharType="begin"/>
        </w:r>
        <w:r>
          <w:rPr>
            <w:noProof/>
            <w:webHidden/>
          </w:rPr>
          <w:instrText xml:space="preserve"> PAGEREF _Toc508178517 \h </w:instrText>
        </w:r>
        <w:r>
          <w:rPr>
            <w:noProof/>
          </w:rPr>
        </w:r>
        <w:r>
          <w:rPr>
            <w:noProof/>
            <w:webHidden/>
          </w:rPr>
          <w:fldChar w:fldCharType="separate"/>
        </w:r>
        <w:r>
          <w:rPr>
            <w:noProof/>
            <w:webHidden/>
          </w:rPr>
          <w:t>3-66</w:t>
        </w:r>
        <w:r>
          <w:rPr>
            <w:noProof/>
            <w:webHidden/>
          </w:rPr>
          <w:fldChar w:fldCharType="end"/>
        </w:r>
      </w:hyperlink>
    </w:p>
    <w:p w14:paraId="796D4EDE" w14:textId="77777777" w:rsidR="00000000" w:rsidRDefault="001F0AD0">
      <w:pPr>
        <w:pStyle w:val="TOC3"/>
        <w:tabs>
          <w:tab w:val="left" w:pos="1440"/>
        </w:tabs>
        <w:rPr>
          <w:noProof/>
          <w:sz w:val="24"/>
          <w:szCs w:val="24"/>
        </w:rPr>
      </w:pPr>
      <w:hyperlink w:anchor="_Toc508178518" w:history="1">
        <w:r>
          <w:rPr>
            <w:rStyle w:val="Hyperlink"/>
            <w:noProof/>
            <w:szCs w:val="32"/>
          </w:rPr>
          <w:t>3.11.4</w:t>
        </w:r>
        <w:r>
          <w:rPr>
            <w:noProof/>
            <w:sz w:val="24"/>
            <w:szCs w:val="24"/>
          </w:rPr>
          <w:tab/>
        </w:r>
        <w:r>
          <w:rPr>
            <w:rStyle w:val="Hyperlink"/>
            <w:noProof/>
            <w:szCs w:val="32"/>
          </w:rPr>
          <w:t>Block Holder, Modificat</w:t>
        </w:r>
        <w:r>
          <w:rPr>
            <w:rStyle w:val="Hyperlink"/>
            <w:noProof/>
            <w:szCs w:val="32"/>
          </w:rPr>
          <w:t>ion</w:t>
        </w:r>
        <w:r>
          <w:rPr>
            <w:noProof/>
            <w:webHidden/>
          </w:rPr>
          <w:tab/>
        </w:r>
        <w:r>
          <w:rPr>
            <w:noProof/>
            <w:webHidden/>
          </w:rPr>
          <w:fldChar w:fldCharType="begin"/>
        </w:r>
        <w:r>
          <w:rPr>
            <w:noProof/>
            <w:webHidden/>
          </w:rPr>
          <w:instrText xml:space="preserve"> PAGEREF _Toc508178518 \h </w:instrText>
        </w:r>
        <w:r>
          <w:rPr>
            <w:noProof/>
          </w:rPr>
        </w:r>
        <w:r>
          <w:rPr>
            <w:noProof/>
            <w:webHidden/>
          </w:rPr>
          <w:fldChar w:fldCharType="separate"/>
        </w:r>
        <w:r>
          <w:rPr>
            <w:noProof/>
            <w:webHidden/>
          </w:rPr>
          <w:t>3-67</w:t>
        </w:r>
        <w:r>
          <w:rPr>
            <w:noProof/>
            <w:webHidden/>
          </w:rPr>
          <w:fldChar w:fldCharType="end"/>
        </w:r>
      </w:hyperlink>
    </w:p>
    <w:p w14:paraId="71779275" w14:textId="77777777" w:rsidR="00000000" w:rsidRDefault="001F0AD0">
      <w:pPr>
        <w:pStyle w:val="TOC3"/>
        <w:tabs>
          <w:tab w:val="left" w:pos="1440"/>
        </w:tabs>
        <w:rPr>
          <w:noProof/>
          <w:sz w:val="24"/>
          <w:szCs w:val="24"/>
        </w:rPr>
      </w:pPr>
      <w:hyperlink w:anchor="_Toc508178519" w:history="1">
        <w:r>
          <w:rPr>
            <w:rStyle w:val="Hyperlink"/>
            <w:noProof/>
            <w:szCs w:val="32"/>
          </w:rPr>
          <w:t>3.11.5</w:t>
        </w:r>
        <w:r>
          <w:rPr>
            <w:noProof/>
            <w:sz w:val="24"/>
            <w:szCs w:val="24"/>
          </w:rPr>
          <w:tab/>
        </w:r>
        <w:r>
          <w:rPr>
            <w:rStyle w:val="Hyperlink"/>
            <w:noProof/>
            <w:szCs w:val="32"/>
          </w:rPr>
          <w:t>Block Holder, Deletion</w:t>
        </w:r>
        <w:r>
          <w:rPr>
            <w:noProof/>
            <w:webHidden/>
          </w:rPr>
          <w:tab/>
        </w:r>
        <w:r>
          <w:rPr>
            <w:noProof/>
            <w:webHidden/>
          </w:rPr>
          <w:fldChar w:fldCharType="begin"/>
        </w:r>
        <w:r>
          <w:rPr>
            <w:noProof/>
            <w:webHidden/>
          </w:rPr>
          <w:instrText xml:space="preserve"> PAGEREF _Toc508178519 \h </w:instrText>
        </w:r>
        <w:r>
          <w:rPr>
            <w:noProof/>
          </w:rPr>
        </w:r>
        <w:r>
          <w:rPr>
            <w:noProof/>
            <w:webHidden/>
          </w:rPr>
          <w:fldChar w:fldCharType="separate"/>
        </w:r>
        <w:r>
          <w:rPr>
            <w:noProof/>
            <w:webHidden/>
          </w:rPr>
          <w:t>3-69</w:t>
        </w:r>
        <w:r>
          <w:rPr>
            <w:noProof/>
            <w:webHidden/>
          </w:rPr>
          <w:fldChar w:fldCharType="end"/>
        </w:r>
      </w:hyperlink>
    </w:p>
    <w:p w14:paraId="133A7D6E" w14:textId="77777777" w:rsidR="00000000" w:rsidRDefault="001F0AD0">
      <w:pPr>
        <w:pStyle w:val="TOC3"/>
        <w:tabs>
          <w:tab w:val="left" w:pos="1440"/>
        </w:tabs>
        <w:rPr>
          <w:noProof/>
          <w:sz w:val="24"/>
          <w:szCs w:val="24"/>
        </w:rPr>
      </w:pPr>
      <w:hyperlink w:anchor="_Toc508178520" w:history="1">
        <w:r>
          <w:rPr>
            <w:rStyle w:val="Hyperlink"/>
            <w:noProof/>
            <w:szCs w:val="32"/>
          </w:rPr>
          <w:t>3.11.6</w:t>
        </w:r>
        <w:r>
          <w:rPr>
            <w:noProof/>
            <w:sz w:val="24"/>
            <w:szCs w:val="24"/>
          </w:rPr>
          <w:tab/>
        </w:r>
        <w:r>
          <w:rPr>
            <w:rStyle w:val="Hyperlink"/>
            <w:noProof/>
            <w:szCs w:val="32"/>
          </w:rPr>
          <w:t>Block Holder, Query</w:t>
        </w:r>
        <w:r>
          <w:rPr>
            <w:noProof/>
            <w:webHidden/>
          </w:rPr>
          <w:tab/>
        </w:r>
        <w:r>
          <w:rPr>
            <w:noProof/>
            <w:webHidden/>
          </w:rPr>
          <w:fldChar w:fldCharType="begin"/>
        </w:r>
        <w:r>
          <w:rPr>
            <w:noProof/>
            <w:webHidden/>
          </w:rPr>
          <w:instrText xml:space="preserve"> PAGEREF _Toc508178520 \h </w:instrText>
        </w:r>
        <w:r>
          <w:rPr>
            <w:noProof/>
          </w:rPr>
        </w:r>
        <w:r>
          <w:rPr>
            <w:noProof/>
            <w:webHidden/>
          </w:rPr>
          <w:fldChar w:fldCharType="separate"/>
        </w:r>
        <w:r>
          <w:rPr>
            <w:noProof/>
            <w:webHidden/>
          </w:rPr>
          <w:t>3-71</w:t>
        </w:r>
        <w:r>
          <w:rPr>
            <w:noProof/>
            <w:webHidden/>
          </w:rPr>
          <w:fldChar w:fldCharType="end"/>
        </w:r>
      </w:hyperlink>
    </w:p>
    <w:p w14:paraId="45EAA03B" w14:textId="77777777" w:rsidR="00000000" w:rsidRDefault="001F0AD0">
      <w:pPr>
        <w:pStyle w:val="TOC3"/>
        <w:tabs>
          <w:tab w:val="left" w:pos="1440"/>
        </w:tabs>
        <w:rPr>
          <w:noProof/>
          <w:sz w:val="24"/>
          <w:szCs w:val="24"/>
        </w:rPr>
      </w:pPr>
      <w:hyperlink w:anchor="_Toc508178521" w:history="1">
        <w:r>
          <w:rPr>
            <w:rStyle w:val="Hyperlink"/>
            <w:noProof/>
            <w:szCs w:val="32"/>
          </w:rPr>
          <w:t>3.11.7</w:t>
        </w:r>
        <w:r>
          <w:rPr>
            <w:noProof/>
            <w:sz w:val="24"/>
            <w:szCs w:val="24"/>
          </w:rPr>
          <w:tab/>
        </w:r>
        <w:r>
          <w:rPr>
            <w:rStyle w:val="Hyperlink"/>
            <w:noProof/>
            <w:szCs w:val="32"/>
          </w:rPr>
          <w:t>Block Holder, Default Routing Restoration</w:t>
        </w:r>
        <w:r>
          <w:rPr>
            <w:noProof/>
            <w:webHidden/>
          </w:rPr>
          <w:tab/>
        </w:r>
        <w:r>
          <w:rPr>
            <w:noProof/>
            <w:webHidden/>
          </w:rPr>
          <w:fldChar w:fldCharType="begin"/>
        </w:r>
        <w:r>
          <w:rPr>
            <w:noProof/>
            <w:webHidden/>
          </w:rPr>
          <w:instrText xml:space="preserve"> PAGEREF _Toc508178521 \h </w:instrText>
        </w:r>
        <w:r>
          <w:rPr>
            <w:noProof/>
          </w:rPr>
        </w:r>
        <w:r>
          <w:rPr>
            <w:noProof/>
            <w:webHidden/>
          </w:rPr>
          <w:fldChar w:fldCharType="separate"/>
        </w:r>
        <w:r>
          <w:rPr>
            <w:noProof/>
            <w:webHidden/>
          </w:rPr>
          <w:t>3-71</w:t>
        </w:r>
        <w:r>
          <w:rPr>
            <w:noProof/>
            <w:webHidden/>
          </w:rPr>
          <w:fldChar w:fldCharType="end"/>
        </w:r>
      </w:hyperlink>
    </w:p>
    <w:p w14:paraId="5511C4E9" w14:textId="77777777" w:rsidR="00000000" w:rsidRDefault="001F0AD0">
      <w:pPr>
        <w:pStyle w:val="TOC3"/>
        <w:tabs>
          <w:tab w:val="left" w:pos="1440"/>
        </w:tabs>
        <w:rPr>
          <w:noProof/>
          <w:sz w:val="24"/>
          <w:szCs w:val="24"/>
        </w:rPr>
      </w:pPr>
      <w:hyperlink w:anchor="_Toc508178522" w:history="1">
        <w:r>
          <w:rPr>
            <w:rStyle w:val="Hyperlink"/>
            <w:noProof/>
            <w:szCs w:val="32"/>
          </w:rPr>
          <w:t>3.11.8</w:t>
        </w:r>
        <w:r>
          <w:rPr>
            <w:noProof/>
            <w:sz w:val="24"/>
            <w:szCs w:val="24"/>
          </w:rPr>
          <w:tab/>
        </w:r>
        <w:r>
          <w:rPr>
            <w:rStyle w:val="Hyperlink"/>
            <w:noProof/>
            <w:szCs w:val="32"/>
          </w:rPr>
          <w:t>Block Holder, Re-Send</w:t>
        </w:r>
        <w:r>
          <w:rPr>
            <w:noProof/>
            <w:webHidden/>
          </w:rPr>
          <w:tab/>
        </w:r>
        <w:r>
          <w:rPr>
            <w:noProof/>
            <w:webHidden/>
          </w:rPr>
          <w:fldChar w:fldCharType="begin"/>
        </w:r>
        <w:r>
          <w:rPr>
            <w:noProof/>
            <w:webHidden/>
          </w:rPr>
          <w:instrText xml:space="preserve"> PAGEREF _Toc508178522 \h </w:instrText>
        </w:r>
        <w:r>
          <w:rPr>
            <w:noProof/>
          </w:rPr>
        </w:r>
        <w:r>
          <w:rPr>
            <w:noProof/>
            <w:webHidden/>
          </w:rPr>
          <w:fldChar w:fldCharType="separate"/>
        </w:r>
        <w:r>
          <w:rPr>
            <w:noProof/>
            <w:webHidden/>
          </w:rPr>
          <w:t>3-72</w:t>
        </w:r>
        <w:r>
          <w:rPr>
            <w:noProof/>
            <w:webHidden/>
          </w:rPr>
          <w:fldChar w:fldCharType="end"/>
        </w:r>
      </w:hyperlink>
    </w:p>
    <w:p w14:paraId="25BBF171" w14:textId="77777777" w:rsidR="00000000" w:rsidRDefault="001F0AD0">
      <w:pPr>
        <w:pStyle w:val="TOC3"/>
        <w:tabs>
          <w:tab w:val="left" w:pos="1440"/>
        </w:tabs>
        <w:rPr>
          <w:noProof/>
          <w:sz w:val="24"/>
          <w:szCs w:val="24"/>
        </w:rPr>
      </w:pPr>
      <w:hyperlink w:anchor="_Toc508178523" w:history="1">
        <w:r>
          <w:rPr>
            <w:rStyle w:val="Hyperlink"/>
            <w:noProof/>
            <w:szCs w:val="32"/>
          </w:rPr>
          <w:t>3.11.9</w:t>
        </w:r>
        <w:r>
          <w:rPr>
            <w:noProof/>
            <w:sz w:val="24"/>
            <w:szCs w:val="24"/>
          </w:rPr>
          <w:tab/>
        </w:r>
        <w:r>
          <w:rPr>
            <w:rStyle w:val="Hyperlink"/>
            <w:noProof/>
            <w:szCs w:val="32"/>
          </w:rPr>
          <w:t>Block Holder, Bulk Da</w:t>
        </w:r>
        <w:r>
          <w:rPr>
            <w:rStyle w:val="Hyperlink"/>
            <w:noProof/>
            <w:szCs w:val="32"/>
          </w:rPr>
          <w:t>ta Downloads</w:t>
        </w:r>
        <w:r>
          <w:rPr>
            <w:noProof/>
            <w:webHidden/>
          </w:rPr>
          <w:tab/>
        </w:r>
        <w:r>
          <w:rPr>
            <w:noProof/>
            <w:webHidden/>
          </w:rPr>
          <w:fldChar w:fldCharType="begin"/>
        </w:r>
        <w:r>
          <w:rPr>
            <w:noProof/>
            <w:webHidden/>
          </w:rPr>
          <w:instrText xml:space="preserve"> PAGEREF _Toc508178523 \h </w:instrText>
        </w:r>
        <w:r>
          <w:rPr>
            <w:noProof/>
          </w:rPr>
        </w:r>
        <w:r>
          <w:rPr>
            <w:noProof/>
            <w:webHidden/>
          </w:rPr>
          <w:fldChar w:fldCharType="separate"/>
        </w:r>
        <w:r>
          <w:rPr>
            <w:noProof/>
            <w:webHidden/>
          </w:rPr>
          <w:t>3-73</w:t>
        </w:r>
        <w:r>
          <w:rPr>
            <w:noProof/>
            <w:webHidden/>
          </w:rPr>
          <w:fldChar w:fldCharType="end"/>
        </w:r>
      </w:hyperlink>
    </w:p>
    <w:p w14:paraId="362A4AE0" w14:textId="77777777" w:rsidR="00000000" w:rsidRDefault="001F0AD0">
      <w:pPr>
        <w:pStyle w:val="TOC1"/>
        <w:tabs>
          <w:tab w:val="left" w:pos="475"/>
        </w:tabs>
        <w:rPr>
          <w:rFonts w:ascii="Times New Roman" w:hAnsi="Times New Roman"/>
          <w:b w:val="0"/>
          <w:caps w:val="0"/>
          <w:noProof/>
          <w:sz w:val="24"/>
          <w:szCs w:val="24"/>
          <w:u w:val="none"/>
        </w:rPr>
      </w:pPr>
      <w:hyperlink w:anchor="_Toc508178524" w:history="1">
        <w:r>
          <w:rPr>
            <w:rStyle w:val="Hyperlink"/>
            <w:noProof/>
            <w:szCs w:val="56"/>
          </w:rPr>
          <w:t>4.</w:t>
        </w:r>
        <w:r>
          <w:rPr>
            <w:rFonts w:ascii="Times New Roman" w:hAnsi="Times New Roman"/>
            <w:b w:val="0"/>
            <w:caps w:val="0"/>
            <w:noProof/>
            <w:sz w:val="24"/>
            <w:szCs w:val="24"/>
            <w:u w:val="none"/>
          </w:rPr>
          <w:tab/>
        </w:r>
        <w:r>
          <w:rPr>
            <w:rStyle w:val="Hyperlink"/>
            <w:noProof/>
            <w:szCs w:val="56"/>
          </w:rPr>
          <w:t>Service Provider Data Administration</w:t>
        </w:r>
        <w:r>
          <w:rPr>
            <w:noProof/>
            <w:webHidden/>
          </w:rPr>
          <w:tab/>
        </w:r>
        <w:r>
          <w:rPr>
            <w:noProof/>
            <w:webHidden/>
          </w:rPr>
          <w:fldChar w:fldCharType="begin"/>
        </w:r>
        <w:r>
          <w:rPr>
            <w:noProof/>
            <w:webHidden/>
          </w:rPr>
          <w:instrText xml:space="preserve"> PAGEREF _Toc508178524 \h </w:instrText>
        </w:r>
        <w:r>
          <w:rPr>
            <w:noProof/>
          </w:rPr>
        </w:r>
        <w:r>
          <w:rPr>
            <w:noProof/>
            <w:webHidden/>
          </w:rPr>
          <w:fldChar w:fldCharType="separate"/>
        </w:r>
        <w:r>
          <w:rPr>
            <w:noProof/>
            <w:webHidden/>
          </w:rPr>
          <w:t>4-1</w:t>
        </w:r>
        <w:r>
          <w:rPr>
            <w:noProof/>
            <w:webHidden/>
          </w:rPr>
          <w:fldChar w:fldCharType="end"/>
        </w:r>
      </w:hyperlink>
    </w:p>
    <w:p w14:paraId="0F875084" w14:textId="77777777" w:rsidR="00000000" w:rsidRDefault="001F0AD0">
      <w:pPr>
        <w:pStyle w:val="TOC2"/>
        <w:tabs>
          <w:tab w:val="left" w:pos="960"/>
        </w:tabs>
        <w:rPr>
          <w:b w:val="0"/>
          <w:noProof/>
          <w:sz w:val="24"/>
          <w:szCs w:val="24"/>
        </w:rPr>
      </w:pPr>
      <w:hyperlink w:anchor="_Toc508178525" w:history="1">
        <w:r>
          <w:rPr>
            <w:rStyle w:val="Hyperlink"/>
            <w:noProof/>
            <w:szCs w:val="36"/>
          </w:rPr>
          <w:t>4.1</w:t>
        </w:r>
        <w:r>
          <w:rPr>
            <w:b w:val="0"/>
            <w:noProof/>
            <w:sz w:val="24"/>
            <w:szCs w:val="24"/>
          </w:rPr>
          <w:tab/>
        </w:r>
        <w:r>
          <w:rPr>
            <w:rStyle w:val="Hyperlink"/>
            <w:noProof/>
            <w:szCs w:val="36"/>
          </w:rPr>
          <w:t>Service Provider Data Administration and Management</w:t>
        </w:r>
        <w:r>
          <w:rPr>
            <w:noProof/>
            <w:webHidden/>
          </w:rPr>
          <w:tab/>
        </w:r>
        <w:r>
          <w:rPr>
            <w:noProof/>
            <w:webHidden/>
          </w:rPr>
          <w:fldChar w:fldCharType="begin"/>
        </w:r>
        <w:r>
          <w:rPr>
            <w:noProof/>
            <w:webHidden/>
          </w:rPr>
          <w:instrText xml:space="preserve"> PAGEREF </w:instrText>
        </w:r>
        <w:r>
          <w:rPr>
            <w:noProof/>
            <w:webHidden/>
          </w:rPr>
          <w:instrText xml:space="preserve">_Toc508178525 \h </w:instrText>
        </w:r>
        <w:r>
          <w:rPr>
            <w:noProof/>
          </w:rPr>
        </w:r>
        <w:r>
          <w:rPr>
            <w:noProof/>
            <w:webHidden/>
          </w:rPr>
          <w:fldChar w:fldCharType="separate"/>
        </w:r>
        <w:r>
          <w:rPr>
            <w:noProof/>
            <w:webHidden/>
          </w:rPr>
          <w:t>4-1</w:t>
        </w:r>
        <w:r>
          <w:rPr>
            <w:noProof/>
            <w:webHidden/>
          </w:rPr>
          <w:fldChar w:fldCharType="end"/>
        </w:r>
      </w:hyperlink>
    </w:p>
    <w:p w14:paraId="552882F6" w14:textId="77777777" w:rsidR="00000000" w:rsidRDefault="001F0AD0">
      <w:pPr>
        <w:pStyle w:val="TOC3"/>
        <w:tabs>
          <w:tab w:val="left" w:pos="1200"/>
        </w:tabs>
        <w:rPr>
          <w:noProof/>
          <w:sz w:val="24"/>
          <w:szCs w:val="24"/>
        </w:rPr>
      </w:pPr>
      <w:hyperlink w:anchor="_Toc508178526" w:history="1">
        <w:r>
          <w:rPr>
            <w:rStyle w:val="Hyperlink"/>
            <w:noProof/>
            <w:szCs w:val="32"/>
          </w:rPr>
          <w:t>4.1.1</w:t>
        </w:r>
        <w:r>
          <w:rPr>
            <w:noProof/>
            <w:sz w:val="24"/>
            <w:szCs w:val="24"/>
          </w:rPr>
          <w:tab/>
        </w:r>
        <w:r>
          <w:rPr>
            <w:rStyle w:val="Hyperlink"/>
            <w:noProof/>
            <w:szCs w:val="32"/>
          </w:rPr>
          <w:t>User Functionality</w:t>
        </w:r>
        <w:r>
          <w:rPr>
            <w:noProof/>
            <w:webHidden/>
          </w:rPr>
          <w:tab/>
        </w:r>
        <w:r>
          <w:rPr>
            <w:noProof/>
            <w:webHidden/>
          </w:rPr>
          <w:fldChar w:fldCharType="begin"/>
        </w:r>
        <w:r>
          <w:rPr>
            <w:noProof/>
            <w:webHidden/>
          </w:rPr>
          <w:instrText xml:space="preserve"> PAGEREF _Toc508178526 \h </w:instrText>
        </w:r>
        <w:r>
          <w:rPr>
            <w:noProof/>
          </w:rPr>
        </w:r>
        <w:r>
          <w:rPr>
            <w:noProof/>
            <w:webHidden/>
          </w:rPr>
          <w:fldChar w:fldCharType="separate"/>
        </w:r>
        <w:r>
          <w:rPr>
            <w:noProof/>
            <w:webHidden/>
          </w:rPr>
          <w:t>4-1</w:t>
        </w:r>
        <w:r>
          <w:rPr>
            <w:noProof/>
            <w:webHidden/>
          </w:rPr>
          <w:fldChar w:fldCharType="end"/>
        </w:r>
      </w:hyperlink>
    </w:p>
    <w:p w14:paraId="0E34FB40" w14:textId="77777777" w:rsidR="00000000" w:rsidRDefault="001F0AD0">
      <w:pPr>
        <w:pStyle w:val="TOC3"/>
        <w:tabs>
          <w:tab w:val="left" w:pos="1200"/>
        </w:tabs>
        <w:rPr>
          <w:noProof/>
          <w:sz w:val="24"/>
          <w:szCs w:val="24"/>
        </w:rPr>
      </w:pPr>
      <w:hyperlink w:anchor="_Toc508178527" w:history="1">
        <w:r>
          <w:rPr>
            <w:rStyle w:val="Hyperlink"/>
            <w:noProof/>
            <w:szCs w:val="32"/>
          </w:rPr>
          <w:t>4.1.2</w:t>
        </w:r>
        <w:r>
          <w:rPr>
            <w:noProof/>
            <w:sz w:val="24"/>
            <w:szCs w:val="24"/>
          </w:rPr>
          <w:tab/>
        </w:r>
        <w:r>
          <w:rPr>
            <w:rStyle w:val="Hyperlink"/>
            <w:noProof/>
            <w:szCs w:val="32"/>
          </w:rPr>
          <w:t>System Functionality</w:t>
        </w:r>
        <w:r>
          <w:rPr>
            <w:noProof/>
            <w:webHidden/>
          </w:rPr>
          <w:tab/>
        </w:r>
        <w:r>
          <w:rPr>
            <w:noProof/>
            <w:webHidden/>
          </w:rPr>
          <w:fldChar w:fldCharType="begin"/>
        </w:r>
        <w:r>
          <w:rPr>
            <w:noProof/>
            <w:webHidden/>
          </w:rPr>
          <w:instrText xml:space="preserve"> PAGEREF _Toc508178527 \h </w:instrText>
        </w:r>
        <w:r>
          <w:rPr>
            <w:noProof/>
          </w:rPr>
        </w:r>
        <w:r>
          <w:rPr>
            <w:noProof/>
            <w:webHidden/>
          </w:rPr>
          <w:fldChar w:fldCharType="separate"/>
        </w:r>
        <w:r>
          <w:rPr>
            <w:noProof/>
            <w:webHidden/>
          </w:rPr>
          <w:t>4-2</w:t>
        </w:r>
        <w:r>
          <w:rPr>
            <w:noProof/>
            <w:webHidden/>
          </w:rPr>
          <w:fldChar w:fldCharType="end"/>
        </w:r>
      </w:hyperlink>
    </w:p>
    <w:p w14:paraId="21977E99" w14:textId="77777777" w:rsidR="00000000" w:rsidRDefault="001F0AD0">
      <w:pPr>
        <w:pStyle w:val="TOC4"/>
        <w:tabs>
          <w:tab w:val="left" w:pos="1680"/>
        </w:tabs>
        <w:rPr>
          <w:noProof/>
          <w:sz w:val="24"/>
          <w:szCs w:val="24"/>
        </w:rPr>
      </w:pPr>
      <w:hyperlink w:anchor="_Toc508178528" w:history="1">
        <w:r>
          <w:rPr>
            <w:rStyle w:val="Hyperlink"/>
            <w:noProof/>
            <w:szCs w:val="28"/>
          </w:rPr>
          <w:t>4.1.2.1</w:t>
        </w:r>
        <w:r>
          <w:rPr>
            <w:noProof/>
            <w:sz w:val="24"/>
            <w:szCs w:val="24"/>
          </w:rPr>
          <w:tab/>
        </w:r>
        <w:r>
          <w:rPr>
            <w:rStyle w:val="Hyperlink"/>
            <w:noProof/>
            <w:szCs w:val="28"/>
          </w:rPr>
          <w:t>Se</w:t>
        </w:r>
        <w:r>
          <w:rPr>
            <w:rStyle w:val="Hyperlink"/>
            <w:noProof/>
            <w:szCs w:val="28"/>
          </w:rPr>
          <w:t>rvice Provider Data Creation</w:t>
        </w:r>
        <w:r>
          <w:rPr>
            <w:noProof/>
            <w:webHidden/>
          </w:rPr>
          <w:tab/>
        </w:r>
        <w:r>
          <w:rPr>
            <w:noProof/>
            <w:webHidden/>
          </w:rPr>
          <w:fldChar w:fldCharType="begin"/>
        </w:r>
        <w:r>
          <w:rPr>
            <w:noProof/>
            <w:webHidden/>
          </w:rPr>
          <w:instrText xml:space="preserve"> PAGEREF _Toc508178528 \h </w:instrText>
        </w:r>
        <w:r>
          <w:rPr>
            <w:noProof/>
          </w:rPr>
        </w:r>
        <w:r>
          <w:rPr>
            <w:noProof/>
            <w:webHidden/>
          </w:rPr>
          <w:fldChar w:fldCharType="separate"/>
        </w:r>
        <w:r>
          <w:rPr>
            <w:noProof/>
            <w:webHidden/>
          </w:rPr>
          <w:t>4-2</w:t>
        </w:r>
        <w:r>
          <w:rPr>
            <w:noProof/>
            <w:webHidden/>
          </w:rPr>
          <w:fldChar w:fldCharType="end"/>
        </w:r>
      </w:hyperlink>
    </w:p>
    <w:p w14:paraId="4BE07DD6" w14:textId="77777777" w:rsidR="00000000" w:rsidRDefault="001F0AD0">
      <w:pPr>
        <w:pStyle w:val="TOC4"/>
        <w:tabs>
          <w:tab w:val="left" w:pos="1680"/>
        </w:tabs>
        <w:rPr>
          <w:noProof/>
          <w:sz w:val="24"/>
          <w:szCs w:val="24"/>
        </w:rPr>
      </w:pPr>
      <w:hyperlink w:anchor="_Toc508178529" w:history="1">
        <w:r>
          <w:rPr>
            <w:rStyle w:val="Hyperlink"/>
            <w:noProof/>
            <w:szCs w:val="28"/>
          </w:rPr>
          <w:t>4.1.2.2</w:t>
        </w:r>
        <w:r>
          <w:rPr>
            <w:noProof/>
            <w:sz w:val="24"/>
            <w:szCs w:val="24"/>
          </w:rPr>
          <w:tab/>
        </w:r>
        <w:r>
          <w:rPr>
            <w:rStyle w:val="Hyperlink"/>
            <w:noProof/>
            <w:szCs w:val="28"/>
          </w:rPr>
          <w:t>Service Provider Data Modification</w:t>
        </w:r>
        <w:r>
          <w:rPr>
            <w:noProof/>
            <w:webHidden/>
          </w:rPr>
          <w:tab/>
        </w:r>
        <w:r>
          <w:rPr>
            <w:noProof/>
            <w:webHidden/>
          </w:rPr>
          <w:fldChar w:fldCharType="begin"/>
        </w:r>
        <w:r>
          <w:rPr>
            <w:noProof/>
            <w:webHidden/>
          </w:rPr>
          <w:instrText xml:space="preserve"> PAGEREF _Toc508178529 \h </w:instrText>
        </w:r>
        <w:r>
          <w:rPr>
            <w:noProof/>
          </w:rPr>
        </w:r>
        <w:r>
          <w:rPr>
            <w:noProof/>
            <w:webHidden/>
          </w:rPr>
          <w:fldChar w:fldCharType="separate"/>
        </w:r>
        <w:r>
          <w:rPr>
            <w:noProof/>
            <w:webHidden/>
          </w:rPr>
          <w:t>4-4</w:t>
        </w:r>
        <w:r>
          <w:rPr>
            <w:noProof/>
            <w:webHidden/>
          </w:rPr>
          <w:fldChar w:fldCharType="end"/>
        </w:r>
      </w:hyperlink>
    </w:p>
    <w:p w14:paraId="7E4854CD" w14:textId="77777777" w:rsidR="00000000" w:rsidRDefault="001F0AD0">
      <w:pPr>
        <w:pStyle w:val="TOC4"/>
        <w:tabs>
          <w:tab w:val="left" w:pos="1680"/>
        </w:tabs>
        <w:rPr>
          <w:noProof/>
          <w:sz w:val="24"/>
          <w:szCs w:val="24"/>
        </w:rPr>
      </w:pPr>
      <w:hyperlink w:anchor="_Toc508178530" w:history="1">
        <w:r>
          <w:rPr>
            <w:rStyle w:val="Hyperlink"/>
            <w:noProof/>
            <w:szCs w:val="28"/>
          </w:rPr>
          <w:t>4.1.2.3</w:t>
        </w:r>
        <w:r>
          <w:rPr>
            <w:noProof/>
            <w:sz w:val="24"/>
            <w:szCs w:val="24"/>
          </w:rPr>
          <w:tab/>
        </w:r>
        <w:r>
          <w:rPr>
            <w:rStyle w:val="Hyperlink"/>
            <w:noProof/>
            <w:szCs w:val="28"/>
          </w:rPr>
          <w:t>Delete Service Provider Data</w:t>
        </w:r>
        <w:r>
          <w:rPr>
            <w:noProof/>
            <w:webHidden/>
          </w:rPr>
          <w:tab/>
        </w:r>
        <w:r>
          <w:rPr>
            <w:noProof/>
            <w:webHidden/>
          </w:rPr>
          <w:fldChar w:fldCharType="begin"/>
        </w:r>
        <w:r>
          <w:rPr>
            <w:noProof/>
            <w:webHidden/>
          </w:rPr>
          <w:instrText xml:space="preserve"> PAGEREF _</w:instrText>
        </w:r>
        <w:r>
          <w:rPr>
            <w:noProof/>
            <w:webHidden/>
          </w:rPr>
          <w:instrText xml:space="preserve">Toc508178530 \h </w:instrText>
        </w:r>
        <w:r>
          <w:rPr>
            <w:noProof/>
          </w:rPr>
        </w:r>
        <w:r>
          <w:rPr>
            <w:noProof/>
            <w:webHidden/>
          </w:rPr>
          <w:fldChar w:fldCharType="separate"/>
        </w:r>
        <w:r>
          <w:rPr>
            <w:noProof/>
            <w:webHidden/>
          </w:rPr>
          <w:t>4-5</w:t>
        </w:r>
        <w:r>
          <w:rPr>
            <w:noProof/>
            <w:webHidden/>
          </w:rPr>
          <w:fldChar w:fldCharType="end"/>
        </w:r>
      </w:hyperlink>
    </w:p>
    <w:p w14:paraId="37EA496A" w14:textId="77777777" w:rsidR="00000000" w:rsidRDefault="001F0AD0">
      <w:pPr>
        <w:pStyle w:val="TOC3"/>
        <w:tabs>
          <w:tab w:val="left" w:pos="1200"/>
        </w:tabs>
        <w:rPr>
          <w:noProof/>
          <w:sz w:val="24"/>
          <w:szCs w:val="24"/>
        </w:rPr>
      </w:pPr>
      <w:hyperlink w:anchor="_Toc508178531" w:history="1">
        <w:r>
          <w:rPr>
            <w:rStyle w:val="Hyperlink"/>
            <w:noProof/>
            <w:szCs w:val="32"/>
          </w:rPr>
          <w:t>4.1.3</w:t>
        </w:r>
        <w:r>
          <w:rPr>
            <w:noProof/>
            <w:sz w:val="24"/>
            <w:szCs w:val="24"/>
          </w:rPr>
          <w:tab/>
        </w:r>
        <w:r>
          <w:rPr>
            <w:rStyle w:val="Hyperlink"/>
            <w:noProof/>
            <w:szCs w:val="32"/>
          </w:rPr>
          <w:t>Service Provider Queries</w:t>
        </w:r>
        <w:r>
          <w:rPr>
            <w:noProof/>
            <w:webHidden/>
          </w:rPr>
          <w:tab/>
        </w:r>
        <w:r>
          <w:rPr>
            <w:noProof/>
            <w:webHidden/>
          </w:rPr>
          <w:fldChar w:fldCharType="begin"/>
        </w:r>
        <w:r>
          <w:rPr>
            <w:noProof/>
            <w:webHidden/>
          </w:rPr>
          <w:instrText xml:space="preserve"> PAGEREF _Toc508178531 \h </w:instrText>
        </w:r>
        <w:r>
          <w:rPr>
            <w:noProof/>
          </w:rPr>
        </w:r>
        <w:r>
          <w:rPr>
            <w:noProof/>
            <w:webHidden/>
          </w:rPr>
          <w:fldChar w:fldCharType="separate"/>
        </w:r>
        <w:r>
          <w:rPr>
            <w:noProof/>
            <w:webHidden/>
          </w:rPr>
          <w:t>4-5</w:t>
        </w:r>
        <w:r>
          <w:rPr>
            <w:noProof/>
            <w:webHidden/>
          </w:rPr>
          <w:fldChar w:fldCharType="end"/>
        </w:r>
      </w:hyperlink>
    </w:p>
    <w:p w14:paraId="320F349C" w14:textId="77777777" w:rsidR="00000000" w:rsidRDefault="001F0AD0">
      <w:pPr>
        <w:pStyle w:val="TOC4"/>
        <w:tabs>
          <w:tab w:val="left" w:pos="1680"/>
        </w:tabs>
        <w:rPr>
          <w:noProof/>
          <w:sz w:val="24"/>
          <w:szCs w:val="24"/>
        </w:rPr>
      </w:pPr>
      <w:hyperlink w:anchor="_Toc508178532" w:history="1">
        <w:r>
          <w:rPr>
            <w:rStyle w:val="Hyperlink"/>
            <w:noProof/>
            <w:szCs w:val="28"/>
          </w:rPr>
          <w:t>4.1.3.1</w:t>
        </w:r>
        <w:r>
          <w:rPr>
            <w:noProof/>
            <w:sz w:val="24"/>
            <w:szCs w:val="24"/>
          </w:rPr>
          <w:tab/>
        </w:r>
        <w:r>
          <w:rPr>
            <w:rStyle w:val="Hyperlink"/>
            <w:noProof/>
            <w:szCs w:val="28"/>
          </w:rPr>
          <w:t>User Functionality</w:t>
        </w:r>
        <w:r>
          <w:rPr>
            <w:noProof/>
            <w:webHidden/>
          </w:rPr>
          <w:tab/>
        </w:r>
        <w:r>
          <w:rPr>
            <w:noProof/>
            <w:webHidden/>
          </w:rPr>
          <w:fldChar w:fldCharType="begin"/>
        </w:r>
        <w:r>
          <w:rPr>
            <w:noProof/>
            <w:webHidden/>
          </w:rPr>
          <w:instrText xml:space="preserve"> PAGEREF _Toc508178532 \h </w:instrText>
        </w:r>
        <w:r>
          <w:rPr>
            <w:noProof/>
          </w:rPr>
        </w:r>
        <w:r>
          <w:rPr>
            <w:noProof/>
            <w:webHidden/>
          </w:rPr>
          <w:fldChar w:fldCharType="separate"/>
        </w:r>
        <w:r>
          <w:rPr>
            <w:noProof/>
            <w:webHidden/>
          </w:rPr>
          <w:t>4-6</w:t>
        </w:r>
        <w:r>
          <w:rPr>
            <w:noProof/>
            <w:webHidden/>
          </w:rPr>
          <w:fldChar w:fldCharType="end"/>
        </w:r>
      </w:hyperlink>
    </w:p>
    <w:p w14:paraId="0C621AFE" w14:textId="77777777" w:rsidR="00000000" w:rsidRDefault="001F0AD0">
      <w:pPr>
        <w:pStyle w:val="TOC4"/>
        <w:tabs>
          <w:tab w:val="left" w:pos="1680"/>
        </w:tabs>
        <w:rPr>
          <w:noProof/>
          <w:sz w:val="24"/>
          <w:szCs w:val="24"/>
        </w:rPr>
      </w:pPr>
      <w:hyperlink w:anchor="_Toc508178533" w:history="1">
        <w:r>
          <w:rPr>
            <w:rStyle w:val="Hyperlink"/>
            <w:noProof/>
            <w:szCs w:val="28"/>
          </w:rPr>
          <w:t>4.1.3</w:t>
        </w:r>
        <w:r>
          <w:rPr>
            <w:rStyle w:val="Hyperlink"/>
            <w:noProof/>
            <w:szCs w:val="28"/>
          </w:rPr>
          <w:t>.2</w:t>
        </w:r>
        <w:r>
          <w:rPr>
            <w:noProof/>
            <w:sz w:val="24"/>
            <w:szCs w:val="24"/>
          </w:rPr>
          <w:tab/>
        </w:r>
        <w:r>
          <w:rPr>
            <w:rStyle w:val="Hyperlink"/>
            <w:noProof/>
            <w:szCs w:val="28"/>
          </w:rPr>
          <w:t>System Functionality</w:t>
        </w:r>
        <w:r>
          <w:rPr>
            <w:noProof/>
            <w:webHidden/>
          </w:rPr>
          <w:tab/>
        </w:r>
        <w:r>
          <w:rPr>
            <w:noProof/>
            <w:webHidden/>
          </w:rPr>
          <w:fldChar w:fldCharType="begin"/>
        </w:r>
        <w:r>
          <w:rPr>
            <w:noProof/>
            <w:webHidden/>
          </w:rPr>
          <w:instrText xml:space="preserve"> PAGEREF _Toc508178533 \h </w:instrText>
        </w:r>
        <w:r>
          <w:rPr>
            <w:noProof/>
          </w:rPr>
        </w:r>
        <w:r>
          <w:rPr>
            <w:noProof/>
            <w:webHidden/>
          </w:rPr>
          <w:fldChar w:fldCharType="separate"/>
        </w:r>
        <w:r>
          <w:rPr>
            <w:noProof/>
            <w:webHidden/>
          </w:rPr>
          <w:t>4-6</w:t>
        </w:r>
        <w:r>
          <w:rPr>
            <w:noProof/>
            <w:webHidden/>
          </w:rPr>
          <w:fldChar w:fldCharType="end"/>
        </w:r>
      </w:hyperlink>
    </w:p>
    <w:p w14:paraId="2AB23F57" w14:textId="77777777" w:rsidR="00000000" w:rsidRDefault="001F0AD0">
      <w:pPr>
        <w:pStyle w:val="TOC5"/>
        <w:tabs>
          <w:tab w:val="left" w:pos="1920"/>
        </w:tabs>
        <w:rPr>
          <w:noProof/>
          <w:sz w:val="24"/>
          <w:szCs w:val="24"/>
        </w:rPr>
      </w:pPr>
      <w:hyperlink w:anchor="_Toc508178534" w:history="1">
        <w:r>
          <w:rPr>
            <w:rStyle w:val="Hyperlink"/>
            <w:noProof/>
          </w:rPr>
          <w:t>4.1.3.2.1</w:t>
        </w:r>
        <w:r>
          <w:rPr>
            <w:noProof/>
            <w:sz w:val="24"/>
            <w:szCs w:val="24"/>
          </w:rPr>
          <w:tab/>
        </w:r>
        <w:r>
          <w:rPr>
            <w:rStyle w:val="Hyperlink"/>
            <w:noProof/>
          </w:rPr>
          <w:t>Service Provider Query</w:t>
        </w:r>
        <w:r>
          <w:rPr>
            <w:noProof/>
            <w:webHidden/>
          </w:rPr>
          <w:tab/>
        </w:r>
        <w:r>
          <w:rPr>
            <w:noProof/>
            <w:webHidden/>
          </w:rPr>
          <w:fldChar w:fldCharType="begin"/>
        </w:r>
        <w:r>
          <w:rPr>
            <w:noProof/>
            <w:webHidden/>
          </w:rPr>
          <w:instrText xml:space="preserve"> PAGEREF _Toc508178534 \h </w:instrText>
        </w:r>
        <w:r>
          <w:rPr>
            <w:noProof/>
          </w:rPr>
        </w:r>
        <w:r>
          <w:rPr>
            <w:noProof/>
            <w:webHidden/>
          </w:rPr>
          <w:fldChar w:fldCharType="separate"/>
        </w:r>
        <w:r>
          <w:rPr>
            <w:noProof/>
            <w:webHidden/>
          </w:rPr>
          <w:t>4-6</w:t>
        </w:r>
        <w:r>
          <w:rPr>
            <w:noProof/>
            <w:webHidden/>
          </w:rPr>
          <w:fldChar w:fldCharType="end"/>
        </w:r>
      </w:hyperlink>
    </w:p>
    <w:p w14:paraId="1334C7DF" w14:textId="77777777" w:rsidR="00000000" w:rsidRDefault="001F0AD0">
      <w:pPr>
        <w:pStyle w:val="TOC5"/>
        <w:tabs>
          <w:tab w:val="left" w:pos="1920"/>
        </w:tabs>
        <w:rPr>
          <w:noProof/>
          <w:sz w:val="24"/>
          <w:szCs w:val="24"/>
        </w:rPr>
      </w:pPr>
      <w:hyperlink w:anchor="_Toc508178535" w:history="1">
        <w:r>
          <w:rPr>
            <w:rStyle w:val="Hyperlink"/>
            <w:noProof/>
          </w:rPr>
          <w:t>4.1.3.2.2</w:t>
        </w:r>
        <w:r>
          <w:rPr>
            <w:noProof/>
            <w:sz w:val="24"/>
            <w:szCs w:val="24"/>
          </w:rPr>
          <w:tab/>
        </w:r>
        <w:r>
          <w:rPr>
            <w:rStyle w:val="Hyperlink"/>
            <w:noProof/>
          </w:rPr>
          <w:t>Subscription List Query</w:t>
        </w:r>
        <w:r>
          <w:rPr>
            <w:noProof/>
            <w:webHidden/>
          </w:rPr>
          <w:tab/>
        </w:r>
        <w:r>
          <w:rPr>
            <w:noProof/>
            <w:webHidden/>
          </w:rPr>
          <w:fldChar w:fldCharType="begin"/>
        </w:r>
        <w:r>
          <w:rPr>
            <w:noProof/>
            <w:webHidden/>
          </w:rPr>
          <w:instrText xml:space="preserve"> PAGEREF _Toc508178535 \h </w:instrText>
        </w:r>
        <w:r>
          <w:rPr>
            <w:noProof/>
          </w:rPr>
        </w:r>
        <w:r>
          <w:rPr>
            <w:noProof/>
            <w:webHidden/>
          </w:rPr>
          <w:fldChar w:fldCharType="separate"/>
        </w:r>
        <w:r>
          <w:rPr>
            <w:noProof/>
            <w:webHidden/>
          </w:rPr>
          <w:t>4-7</w:t>
        </w:r>
        <w:r>
          <w:rPr>
            <w:noProof/>
            <w:webHidden/>
          </w:rPr>
          <w:fldChar w:fldCharType="end"/>
        </w:r>
      </w:hyperlink>
    </w:p>
    <w:p w14:paraId="6AE472A0" w14:textId="77777777" w:rsidR="00000000" w:rsidRDefault="001F0AD0">
      <w:pPr>
        <w:pStyle w:val="TOC2"/>
        <w:tabs>
          <w:tab w:val="left" w:pos="960"/>
        </w:tabs>
        <w:rPr>
          <w:b w:val="0"/>
          <w:noProof/>
          <w:sz w:val="24"/>
          <w:szCs w:val="24"/>
        </w:rPr>
      </w:pPr>
      <w:hyperlink w:anchor="_Toc508178536" w:history="1">
        <w:r>
          <w:rPr>
            <w:rStyle w:val="Hyperlink"/>
            <w:noProof/>
            <w:szCs w:val="36"/>
          </w:rPr>
          <w:t>4.2</w:t>
        </w:r>
        <w:r>
          <w:rPr>
            <w:b w:val="0"/>
            <w:noProof/>
            <w:sz w:val="24"/>
            <w:szCs w:val="24"/>
          </w:rPr>
          <w:tab/>
        </w:r>
        <w:r>
          <w:rPr>
            <w:rStyle w:val="Hyperlink"/>
            <w:noProof/>
            <w:szCs w:val="36"/>
          </w:rPr>
          <w:t>Additional Requirements</w:t>
        </w:r>
        <w:r>
          <w:rPr>
            <w:noProof/>
            <w:webHidden/>
          </w:rPr>
          <w:tab/>
        </w:r>
        <w:r>
          <w:rPr>
            <w:noProof/>
            <w:webHidden/>
          </w:rPr>
          <w:fldChar w:fldCharType="begin"/>
        </w:r>
        <w:r>
          <w:rPr>
            <w:noProof/>
            <w:webHidden/>
          </w:rPr>
          <w:instrText xml:space="preserve"> PAGEREF _Toc508178536 \h </w:instrText>
        </w:r>
        <w:r>
          <w:rPr>
            <w:noProof/>
          </w:rPr>
        </w:r>
        <w:r>
          <w:rPr>
            <w:noProof/>
            <w:webHidden/>
          </w:rPr>
          <w:fldChar w:fldCharType="separate"/>
        </w:r>
        <w:r>
          <w:rPr>
            <w:noProof/>
            <w:webHidden/>
          </w:rPr>
          <w:t>4-8</w:t>
        </w:r>
        <w:r>
          <w:rPr>
            <w:noProof/>
            <w:webHidden/>
          </w:rPr>
          <w:fldChar w:fldCharType="end"/>
        </w:r>
      </w:hyperlink>
    </w:p>
    <w:p w14:paraId="590E624E" w14:textId="77777777" w:rsidR="00000000" w:rsidRDefault="001F0AD0">
      <w:pPr>
        <w:pStyle w:val="TOC1"/>
        <w:tabs>
          <w:tab w:val="left" w:pos="475"/>
        </w:tabs>
        <w:rPr>
          <w:rFonts w:ascii="Times New Roman" w:hAnsi="Times New Roman"/>
          <w:b w:val="0"/>
          <w:caps w:val="0"/>
          <w:noProof/>
          <w:sz w:val="24"/>
          <w:szCs w:val="24"/>
          <w:u w:val="none"/>
        </w:rPr>
      </w:pPr>
      <w:hyperlink w:anchor="_Toc508178537" w:history="1">
        <w:r>
          <w:rPr>
            <w:rStyle w:val="Hyperlink"/>
            <w:noProof/>
            <w:szCs w:val="56"/>
          </w:rPr>
          <w:t>5.</w:t>
        </w:r>
        <w:r>
          <w:rPr>
            <w:rFonts w:ascii="Times New Roman" w:hAnsi="Times New Roman"/>
            <w:b w:val="0"/>
            <w:caps w:val="0"/>
            <w:noProof/>
            <w:sz w:val="24"/>
            <w:szCs w:val="24"/>
            <w:u w:val="none"/>
          </w:rPr>
          <w:tab/>
        </w:r>
        <w:r>
          <w:rPr>
            <w:rStyle w:val="Hyperlink"/>
            <w:noProof/>
            <w:szCs w:val="56"/>
          </w:rPr>
          <w:t>Subscription Management</w:t>
        </w:r>
        <w:r>
          <w:rPr>
            <w:noProof/>
            <w:webHidden/>
          </w:rPr>
          <w:tab/>
        </w:r>
        <w:r>
          <w:rPr>
            <w:noProof/>
            <w:webHidden/>
          </w:rPr>
          <w:fldChar w:fldCharType="begin"/>
        </w:r>
        <w:r>
          <w:rPr>
            <w:noProof/>
            <w:webHidden/>
          </w:rPr>
          <w:instrText xml:space="preserve"> PAGEREF _Toc508178537 \h </w:instrText>
        </w:r>
        <w:r>
          <w:rPr>
            <w:noProof/>
          </w:rPr>
        </w:r>
        <w:r>
          <w:rPr>
            <w:noProof/>
            <w:webHidden/>
          </w:rPr>
          <w:fldChar w:fldCharType="separate"/>
        </w:r>
        <w:r>
          <w:rPr>
            <w:noProof/>
            <w:webHidden/>
          </w:rPr>
          <w:t>5-1</w:t>
        </w:r>
        <w:r>
          <w:rPr>
            <w:noProof/>
            <w:webHidden/>
          </w:rPr>
          <w:fldChar w:fldCharType="end"/>
        </w:r>
      </w:hyperlink>
    </w:p>
    <w:p w14:paraId="17DE1FAF" w14:textId="77777777" w:rsidR="00000000" w:rsidRDefault="001F0AD0">
      <w:pPr>
        <w:pStyle w:val="TOC2"/>
        <w:tabs>
          <w:tab w:val="left" w:pos="960"/>
        </w:tabs>
        <w:rPr>
          <w:b w:val="0"/>
          <w:noProof/>
          <w:sz w:val="24"/>
          <w:szCs w:val="24"/>
        </w:rPr>
      </w:pPr>
      <w:hyperlink w:anchor="_Toc508178538" w:history="1">
        <w:r>
          <w:rPr>
            <w:rStyle w:val="Hyperlink"/>
            <w:noProof/>
            <w:szCs w:val="36"/>
          </w:rPr>
          <w:t>5.1</w:t>
        </w:r>
        <w:r>
          <w:rPr>
            <w:b w:val="0"/>
            <w:noProof/>
            <w:sz w:val="24"/>
            <w:szCs w:val="24"/>
          </w:rPr>
          <w:tab/>
        </w:r>
        <w:r>
          <w:rPr>
            <w:rStyle w:val="Hyperlink"/>
            <w:noProof/>
            <w:szCs w:val="36"/>
          </w:rPr>
          <w:t>Subscription Version M</w:t>
        </w:r>
        <w:r>
          <w:rPr>
            <w:rStyle w:val="Hyperlink"/>
            <w:noProof/>
            <w:szCs w:val="36"/>
          </w:rPr>
          <w:t>anagement</w:t>
        </w:r>
        <w:r>
          <w:rPr>
            <w:noProof/>
            <w:webHidden/>
          </w:rPr>
          <w:tab/>
        </w:r>
        <w:r>
          <w:rPr>
            <w:noProof/>
            <w:webHidden/>
          </w:rPr>
          <w:fldChar w:fldCharType="begin"/>
        </w:r>
        <w:r>
          <w:rPr>
            <w:noProof/>
            <w:webHidden/>
          </w:rPr>
          <w:instrText xml:space="preserve"> PAGEREF _Toc508178538 \h </w:instrText>
        </w:r>
        <w:r>
          <w:rPr>
            <w:noProof/>
          </w:rPr>
        </w:r>
        <w:r>
          <w:rPr>
            <w:noProof/>
            <w:webHidden/>
          </w:rPr>
          <w:fldChar w:fldCharType="separate"/>
        </w:r>
        <w:r>
          <w:rPr>
            <w:noProof/>
            <w:webHidden/>
          </w:rPr>
          <w:t>5-1</w:t>
        </w:r>
        <w:r>
          <w:rPr>
            <w:noProof/>
            <w:webHidden/>
          </w:rPr>
          <w:fldChar w:fldCharType="end"/>
        </w:r>
      </w:hyperlink>
    </w:p>
    <w:p w14:paraId="3F722BC8" w14:textId="77777777" w:rsidR="00000000" w:rsidRDefault="001F0AD0">
      <w:pPr>
        <w:pStyle w:val="TOC3"/>
        <w:tabs>
          <w:tab w:val="left" w:pos="1200"/>
        </w:tabs>
        <w:rPr>
          <w:noProof/>
          <w:sz w:val="24"/>
          <w:szCs w:val="24"/>
        </w:rPr>
      </w:pPr>
      <w:hyperlink w:anchor="_Toc508178539" w:history="1">
        <w:r>
          <w:rPr>
            <w:rStyle w:val="Hyperlink"/>
            <w:noProof/>
            <w:szCs w:val="32"/>
          </w:rPr>
          <w:t>5.1.1</w:t>
        </w:r>
        <w:r>
          <w:rPr>
            <w:noProof/>
            <w:sz w:val="24"/>
            <w:szCs w:val="24"/>
          </w:rPr>
          <w:tab/>
        </w:r>
        <w:r>
          <w:rPr>
            <w:rStyle w:val="Hyperlink"/>
            <w:noProof/>
            <w:szCs w:val="32"/>
          </w:rPr>
          <w:t>Subscription Version Management</w:t>
        </w:r>
        <w:r>
          <w:rPr>
            <w:noProof/>
            <w:webHidden/>
          </w:rPr>
          <w:tab/>
        </w:r>
        <w:r>
          <w:rPr>
            <w:noProof/>
            <w:webHidden/>
          </w:rPr>
          <w:fldChar w:fldCharType="begin"/>
        </w:r>
        <w:r>
          <w:rPr>
            <w:noProof/>
            <w:webHidden/>
          </w:rPr>
          <w:instrText xml:space="preserve"> PAGEREF _Toc508178539 \h </w:instrText>
        </w:r>
        <w:r>
          <w:rPr>
            <w:noProof/>
          </w:rPr>
        </w:r>
        <w:r>
          <w:rPr>
            <w:noProof/>
            <w:webHidden/>
          </w:rPr>
          <w:fldChar w:fldCharType="separate"/>
        </w:r>
        <w:r>
          <w:rPr>
            <w:noProof/>
            <w:webHidden/>
          </w:rPr>
          <w:t>5-1</w:t>
        </w:r>
        <w:r>
          <w:rPr>
            <w:noProof/>
            <w:webHidden/>
          </w:rPr>
          <w:fldChar w:fldCharType="end"/>
        </w:r>
      </w:hyperlink>
    </w:p>
    <w:p w14:paraId="1A065BC5" w14:textId="77777777" w:rsidR="00000000" w:rsidRDefault="001F0AD0">
      <w:pPr>
        <w:pStyle w:val="TOC4"/>
        <w:tabs>
          <w:tab w:val="left" w:pos="1680"/>
        </w:tabs>
        <w:rPr>
          <w:noProof/>
          <w:sz w:val="24"/>
          <w:szCs w:val="24"/>
        </w:rPr>
      </w:pPr>
      <w:hyperlink w:anchor="_Toc508178540" w:history="1">
        <w:r>
          <w:rPr>
            <w:rStyle w:val="Hyperlink"/>
            <w:noProof/>
            <w:szCs w:val="28"/>
          </w:rPr>
          <w:t>5.1.1.1</w:t>
        </w:r>
        <w:r>
          <w:rPr>
            <w:noProof/>
            <w:sz w:val="24"/>
            <w:szCs w:val="24"/>
          </w:rPr>
          <w:tab/>
        </w:r>
        <w:r>
          <w:rPr>
            <w:rStyle w:val="Hyperlink"/>
            <w:noProof/>
            <w:szCs w:val="28"/>
          </w:rPr>
          <w:t>Version Status</w:t>
        </w:r>
        <w:r>
          <w:rPr>
            <w:noProof/>
            <w:webHidden/>
          </w:rPr>
          <w:tab/>
        </w:r>
        <w:r>
          <w:rPr>
            <w:noProof/>
            <w:webHidden/>
          </w:rPr>
          <w:fldChar w:fldCharType="begin"/>
        </w:r>
        <w:r>
          <w:rPr>
            <w:noProof/>
            <w:webHidden/>
          </w:rPr>
          <w:instrText xml:space="preserve"> PAGEREF _Toc508178540 \h </w:instrText>
        </w:r>
        <w:r>
          <w:rPr>
            <w:noProof/>
          </w:rPr>
        </w:r>
        <w:r>
          <w:rPr>
            <w:noProof/>
            <w:webHidden/>
          </w:rPr>
          <w:fldChar w:fldCharType="separate"/>
        </w:r>
        <w:r>
          <w:rPr>
            <w:noProof/>
            <w:webHidden/>
          </w:rPr>
          <w:t>5-1</w:t>
        </w:r>
        <w:r>
          <w:rPr>
            <w:noProof/>
            <w:webHidden/>
          </w:rPr>
          <w:fldChar w:fldCharType="end"/>
        </w:r>
      </w:hyperlink>
    </w:p>
    <w:p w14:paraId="00FB4C51" w14:textId="77777777" w:rsidR="00000000" w:rsidRDefault="001F0AD0">
      <w:pPr>
        <w:pStyle w:val="TOC3"/>
        <w:tabs>
          <w:tab w:val="left" w:pos="1200"/>
        </w:tabs>
        <w:rPr>
          <w:noProof/>
          <w:sz w:val="24"/>
          <w:szCs w:val="24"/>
        </w:rPr>
      </w:pPr>
      <w:hyperlink w:anchor="_Toc508178541" w:history="1">
        <w:r>
          <w:rPr>
            <w:rStyle w:val="Hyperlink"/>
            <w:noProof/>
            <w:szCs w:val="32"/>
          </w:rPr>
          <w:t>5.1.2</w:t>
        </w:r>
        <w:r>
          <w:rPr>
            <w:noProof/>
            <w:sz w:val="24"/>
            <w:szCs w:val="24"/>
          </w:rPr>
          <w:tab/>
        </w:r>
        <w:r>
          <w:rPr>
            <w:rStyle w:val="Hyperlink"/>
            <w:noProof/>
            <w:szCs w:val="32"/>
          </w:rPr>
          <w:t>Subscription Administration Requirements</w:t>
        </w:r>
        <w:r>
          <w:rPr>
            <w:noProof/>
            <w:webHidden/>
          </w:rPr>
          <w:tab/>
        </w:r>
        <w:r>
          <w:rPr>
            <w:noProof/>
            <w:webHidden/>
          </w:rPr>
          <w:fldChar w:fldCharType="begin"/>
        </w:r>
        <w:r>
          <w:rPr>
            <w:noProof/>
            <w:webHidden/>
          </w:rPr>
          <w:instrText xml:space="preserve"> PAGEREF _Toc508178541 \h </w:instrText>
        </w:r>
        <w:r>
          <w:rPr>
            <w:noProof/>
          </w:rPr>
        </w:r>
        <w:r>
          <w:rPr>
            <w:noProof/>
            <w:webHidden/>
          </w:rPr>
          <w:fldChar w:fldCharType="separate"/>
        </w:r>
        <w:r>
          <w:rPr>
            <w:noProof/>
            <w:webHidden/>
          </w:rPr>
          <w:t>5-10</w:t>
        </w:r>
        <w:r>
          <w:rPr>
            <w:noProof/>
            <w:webHidden/>
          </w:rPr>
          <w:fldChar w:fldCharType="end"/>
        </w:r>
      </w:hyperlink>
    </w:p>
    <w:p w14:paraId="43AB784C" w14:textId="77777777" w:rsidR="00000000" w:rsidRDefault="001F0AD0">
      <w:pPr>
        <w:pStyle w:val="TOC4"/>
        <w:tabs>
          <w:tab w:val="left" w:pos="1680"/>
        </w:tabs>
        <w:rPr>
          <w:noProof/>
          <w:sz w:val="24"/>
          <w:szCs w:val="24"/>
        </w:rPr>
      </w:pPr>
      <w:hyperlink w:anchor="_Toc508178542" w:history="1">
        <w:r>
          <w:rPr>
            <w:rStyle w:val="Hyperlink"/>
            <w:noProof/>
            <w:szCs w:val="28"/>
          </w:rPr>
          <w:t>5.1.2.1</w:t>
        </w:r>
        <w:r>
          <w:rPr>
            <w:noProof/>
            <w:sz w:val="24"/>
            <w:szCs w:val="24"/>
          </w:rPr>
          <w:tab/>
        </w:r>
        <w:r>
          <w:rPr>
            <w:rStyle w:val="Hyperlink"/>
            <w:noProof/>
            <w:szCs w:val="28"/>
          </w:rPr>
          <w:t>User Functionality</w:t>
        </w:r>
        <w:r>
          <w:rPr>
            <w:noProof/>
            <w:webHidden/>
          </w:rPr>
          <w:tab/>
        </w:r>
        <w:r>
          <w:rPr>
            <w:noProof/>
            <w:webHidden/>
          </w:rPr>
          <w:fldChar w:fldCharType="begin"/>
        </w:r>
        <w:r>
          <w:rPr>
            <w:noProof/>
            <w:webHidden/>
          </w:rPr>
          <w:instrText xml:space="preserve"> PAGEREF _Toc508178542 \h </w:instrText>
        </w:r>
        <w:r>
          <w:rPr>
            <w:noProof/>
          </w:rPr>
        </w:r>
        <w:r>
          <w:rPr>
            <w:noProof/>
            <w:webHidden/>
          </w:rPr>
          <w:fldChar w:fldCharType="separate"/>
        </w:r>
        <w:r>
          <w:rPr>
            <w:noProof/>
            <w:webHidden/>
          </w:rPr>
          <w:t>5-10</w:t>
        </w:r>
        <w:r>
          <w:rPr>
            <w:noProof/>
            <w:webHidden/>
          </w:rPr>
          <w:fldChar w:fldCharType="end"/>
        </w:r>
      </w:hyperlink>
    </w:p>
    <w:p w14:paraId="2432D048" w14:textId="77777777" w:rsidR="00000000" w:rsidRDefault="001F0AD0">
      <w:pPr>
        <w:pStyle w:val="TOC4"/>
        <w:tabs>
          <w:tab w:val="left" w:pos="1680"/>
        </w:tabs>
        <w:rPr>
          <w:noProof/>
          <w:sz w:val="24"/>
          <w:szCs w:val="24"/>
        </w:rPr>
      </w:pPr>
      <w:hyperlink w:anchor="_Toc508178543" w:history="1">
        <w:r>
          <w:rPr>
            <w:rStyle w:val="Hyperlink"/>
            <w:noProof/>
            <w:szCs w:val="28"/>
          </w:rPr>
          <w:t>5.1.2.2</w:t>
        </w:r>
        <w:r>
          <w:rPr>
            <w:noProof/>
            <w:sz w:val="24"/>
            <w:szCs w:val="24"/>
          </w:rPr>
          <w:tab/>
        </w:r>
        <w:r>
          <w:rPr>
            <w:rStyle w:val="Hyperlink"/>
            <w:noProof/>
            <w:szCs w:val="28"/>
          </w:rPr>
          <w:t>System Functional</w:t>
        </w:r>
        <w:r>
          <w:rPr>
            <w:rStyle w:val="Hyperlink"/>
            <w:noProof/>
            <w:szCs w:val="28"/>
          </w:rPr>
          <w:t>ity</w:t>
        </w:r>
        <w:r>
          <w:rPr>
            <w:noProof/>
            <w:webHidden/>
          </w:rPr>
          <w:tab/>
        </w:r>
        <w:r>
          <w:rPr>
            <w:noProof/>
            <w:webHidden/>
          </w:rPr>
          <w:fldChar w:fldCharType="begin"/>
        </w:r>
        <w:r>
          <w:rPr>
            <w:noProof/>
            <w:webHidden/>
          </w:rPr>
          <w:instrText xml:space="preserve"> PAGEREF _Toc508178543 \h </w:instrText>
        </w:r>
        <w:r>
          <w:rPr>
            <w:noProof/>
          </w:rPr>
        </w:r>
        <w:r>
          <w:rPr>
            <w:noProof/>
            <w:webHidden/>
          </w:rPr>
          <w:fldChar w:fldCharType="separate"/>
        </w:r>
        <w:r>
          <w:rPr>
            <w:noProof/>
            <w:webHidden/>
          </w:rPr>
          <w:t>5-11</w:t>
        </w:r>
        <w:r>
          <w:rPr>
            <w:noProof/>
            <w:webHidden/>
          </w:rPr>
          <w:fldChar w:fldCharType="end"/>
        </w:r>
      </w:hyperlink>
    </w:p>
    <w:p w14:paraId="4C6D22D6" w14:textId="77777777" w:rsidR="00000000" w:rsidRDefault="001F0AD0">
      <w:pPr>
        <w:pStyle w:val="TOC5"/>
        <w:tabs>
          <w:tab w:val="left" w:pos="1920"/>
        </w:tabs>
        <w:rPr>
          <w:noProof/>
          <w:sz w:val="24"/>
          <w:szCs w:val="24"/>
        </w:rPr>
      </w:pPr>
      <w:hyperlink w:anchor="_Toc508178544" w:history="1">
        <w:r>
          <w:rPr>
            <w:rStyle w:val="Hyperlink"/>
            <w:noProof/>
          </w:rPr>
          <w:t>5.1.2.2.1</w:t>
        </w:r>
        <w:r>
          <w:rPr>
            <w:noProof/>
            <w:sz w:val="24"/>
            <w:szCs w:val="24"/>
          </w:rPr>
          <w:tab/>
        </w:r>
        <w:r>
          <w:rPr>
            <w:rStyle w:val="Hyperlink"/>
            <w:noProof/>
          </w:rPr>
          <w:t>Subscription Version Creation</w:t>
        </w:r>
        <w:r>
          <w:rPr>
            <w:noProof/>
            <w:webHidden/>
          </w:rPr>
          <w:tab/>
        </w:r>
        <w:r>
          <w:rPr>
            <w:noProof/>
            <w:webHidden/>
          </w:rPr>
          <w:fldChar w:fldCharType="begin"/>
        </w:r>
        <w:r>
          <w:rPr>
            <w:noProof/>
            <w:webHidden/>
          </w:rPr>
          <w:instrText xml:space="preserve"> PAGEREF _Toc508178544 \h </w:instrText>
        </w:r>
        <w:r>
          <w:rPr>
            <w:noProof/>
          </w:rPr>
        </w:r>
        <w:r>
          <w:rPr>
            <w:noProof/>
            <w:webHidden/>
          </w:rPr>
          <w:fldChar w:fldCharType="separate"/>
        </w:r>
        <w:r>
          <w:rPr>
            <w:noProof/>
            <w:webHidden/>
          </w:rPr>
          <w:t>5-11</w:t>
        </w:r>
        <w:r>
          <w:rPr>
            <w:noProof/>
            <w:webHidden/>
          </w:rPr>
          <w:fldChar w:fldCharType="end"/>
        </w:r>
      </w:hyperlink>
    </w:p>
    <w:p w14:paraId="11DE4CED" w14:textId="77777777" w:rsidR="00000000" w:rsidRDefault="001F0AD0">
      <w:pPr>
        <w:pStyle w:val="TOC6"/>
        <w:tabs>
          <w:tab w:val="left" w:pos="2297"/>
        </w:tabs>
        <w:rPr>
          <w:noProof/>
          <w:sz w:val="24"/>
          <w:szCs w:val="24"/>
        </w:rPr>
      </w:pPr>
      <w:hyperlink w:anchor="_Toc508178545" w:history="1">
        <w:r>
          <w:rPr>
            <w:rStyle w:val="Hyperlink"/>
            <w:noProof/>
            <w:szCs w:val="22"/>
          </w:rPr>
          <w:t>5.1.2.2.1.1</w:t>
        </w:r>
        <w:r>
          <w:rPr>
            <w:noProof/>
            <w:sz w:val="24"/>
            <w:szCs w:val="24"/>
          </w:rPr>
          <w:tab/>
        </w:r>
        <w:r>
          <w:rPr>
            <w:rStyle w:val="Hyperlink"/>
            <w:noProof/>
            <w:szCs w:val="22"/>
          </w:rPr>
          <w:t>Subscription Version Creation - Inter-Service Provider Ports</w:t>
        </w:r>
        <w:r>
          <w:rPr>
            <w:noProof/>
            <w:webHidden/>
          </w:rPr>
          <w:tab/>
        </w:r>
        <w:r>
          <w:rPr>
            <w:noProof/>
            <w:webHidden/>
          </w:rPr>
          <w:fldChar w:fldCharType="begin"/>
        </w:r>
        <w:r>
          <w:rPr>
            <w:noProof/>
            <w:webHidden/>
          </w:rPr>
          <w:instrText xml:space="preserve"> PAGEREF _Toc508178545 \h </w:instrText>
        </w:r>
        <w:r>
          <w:rPr>
            <w:noProof/>
          </w:rPr>
        </w:r>
        <w:r>
          <w:rPr>
            <w:noProof/>
            <w:webHidden/>
          </w:rPr>
          <w:fldChar w:fldCharType="separate"/>
        </w:r>
        <w:r>
          <w:rPr>
            <w:noProof/>
            <w:webHidden/>
          </w:rPr>
          <w:t>5-12</w:t>
        </w:r>
        <w:r>
          <w:rPr>
            <w:noProof/>
            <w:webHidden/>
          </w:rPr>
          <w:fldChar w:fldCharType="end"/>
        </w:r>
      </w:hyperlink>
    </w:p>
    <w:p w14:paraId="1839EA21" w14:textId="77777777" w:rsidR="00000000" w:rsidRDefault="001F0AD0">
      <w:pPr>
        <w:pStyle w:val="TOC6"/>
        <w:tabs>
          <w:tab w:val="left" w:pos="2297"/>
        </w:tabs>
        <w:rPr>
          <w:noProof/>
          <w:sz w:val="24"/>
          <w:szCs w:val="24"/>
        </w:rPr>
      </w:pPr>
      <w:hyperlink w:anchor="_Toc508178546" w:history="1">
        <w:r>
          <w:rPr>
            <w:rStyle w:val="Hyperlink"/>
            <w:noProof/>
            <w:szCs w:val="22"/>
          </w:rPr>
          <w:t>5.1.2.2.1.2</w:t>
        </w:r>
        <w:r>
          <w:rPr>
            <w:noProof/>
            <w:sz w:val="24"/>
            <w:szCs w:val="24"/>
          </w:rPr>
          <w:tab/>
        </w:r>
        <w:r>
          <w:rPr>
            <w:rStyle w:val="Hyperlink"/>
            <w:noProof/>
            <w:szCs w:val="22"/>
          </w:rPr>
          <w:t>Subscription Version Creation - Intra-Service Provider Port</w:t>
        </w:r>
        <w:r>
          <w:rPr>
            <w:noProof/>
            <w:webHidden/>
          </w:rPr>
          <w:tab/>
        </w:r>
        <w:r>
          <w:rPr>
            <w:noProof/>
            <w:webHidden/>
          </w:rPr>
          <w:fldChar w:fldCharType="begin"/>
        </w:r>
        <w:r>
          <w:rPr>
            <w:noProof/>
            <w:webHidden/>
          </w:rPr>
          <w:instrText xml:space="preserve"> PAGEREF _Toc508178546 \h </w:instrText>
        </w:r>
        <w:r>
          <w:rPr>
            <w:noProof/>
          </w:rPr>
        </w:r>
        <w:r>
          <w:rPr>
            <w:noProof/>
            <w:webHidden/>
          </w:rPr>
          <w:fldChar w:fldCharType="separate"/>
        </w:r>
        <w:r>
          <w:rPr>
            <w:noProof/>
            <w:webHidden/>
          </w:rPr>
          <w:t>5-19</w:t>
        </w:r>
        <w:r>
          <w:rPr>
            <w:noProof/>
            <w:webHidden/>
          </w:rPr>
          <w:fldChar w:fldCharType="end"/>
        </w:r>
      </w:hyperlink>
    </w:p>
    <w:p w14:paraId="00D7B927" w14:textId="77777777" w:rsidR="00000000" w:rsidRDefault="001F0AD0">
      <w:pPr>
        <w:pStyle w:val="TOC5"/>
        <w:tabs>
          <w:tab w:val="left" w:pos="1920"/>
        </w:tabs>
        <w:rPr>
          <w:noProof/>
          <w:sz w:val="24"/>
          <w:szCs w:val="24"/>
        </w:rPr>
      </w:pPr>
      <w:hyperlink w:anchor="_Toc508178547" w:history="1">
        <w:r>
          <w:rPr>
            <w:rStyle w:val="Hyperlink"/>
            <w:noProof/>
          </w:rPr>
          <w:t>5.1.2.2.2</w:t>
        </w:r>
        <w:r>
          <w:rPr>
            <w:noProof/>
            <w:sz w:val="24"/>
            <w:szCs w:val="24"/>
          </w:rPr>
          <w:tab/>
        </w:r>
        <w:r>
          <w:rPr>
            <w:rStyle w:val="Hyperlink"/>
            <w:noProof/>
          </w:rPr>
          <w:t>Subscription Version Modification</w:t>
        </w:r>
        <w:r>
          <w:rPr>
            <w:noProof/>
            <w:webHidden/>
          </w:rPr>
          <w:tab/>
        </w:r>
        <w:r>
          <w:rPr>
            <w:noProof/>
            <w:webHidden/>
          </w:rPr>
          <w:fldChar w:fldCharType="begin"/>
        </w:r>
        <w:r>
          <w:rPr>
            <w:noProof/>
            <w:webHidden/>
          </w:rPr>
          <w:instrText xml:space="preserve"> P</w:instrText>
        </w:r>
        <w:r>
          <w:rPr>
            <w:noProof/>
            <w:webHidden/>
          </w:rPr>
          <w:instrText xml:space="preserve">AGEREF _Toc508178547 \h </w:instrText>
        </w:r>
        <w:r>
          <w:rPr>
            <w:noProof/>
          </w:rPr>
        </w:r>
        <w:r>
          <w:rPr>
            <w:noProof/>
            <w:webHidden/>
          </w:rPr>
          <w:fldChar w:fldCharType="separate"/>
        </w:r>
        <w:r>
          <w:rPr>
            <w:noProof/>
            <w:webHidden/>
          </w:rPr>
          <w:t>5-22</w:t>
        </w:r>
        <w:r>
          <w:rPr>
            <w:noProof/>
            <w:webHidden/>
          </w:rPr>
          <w:fldChar w:fldCharType="end"/>
        </w:r>
      </w:hyperlink>
    </w:p>
    <w:p w14:paraId="6EE6B361" w14:textId="77777777" w:rsidR="00000000" w:rsidRDefault="001F0AD0">
      <w:pPr>
        <w:pStyle w:val="TOC6"/>
        <w:tabs>
          <w:tab w:val="left" w:pos="2297"/>
        </w:tabs>
        <w:rPr>
          <w:noProof/>
          <w:sz w:val="24"/>
          <w:szCs w:val="24"/>
        </w:rPr>
      </w:pPr>
      <w:hyperlink w:anchor="_Toc508178548" w:history="1">
        <w:r>
          <w:rPr>
            <w:rStyle w:val="Hyperlink"/>
            <w:noProof/>
            <w:szCs w:val="22"/>
          </w:rPr>
          <w:t>5.1.2.2.2.1</w:t>
        </w:r>
        <w:r>
          <w:rPr>
            <w:noProof/>
            <w:sz w:val="24"/>
            <w:szCs w:val="24"/>
          </w:rPr>
          <w:tab/>
        </w:r>
        <w:r>
          <w:rPr>
            <w:rStyle w:val="Hyperlink"/>
            <w:noProof/>
            <w:szCs w:val="22"/>
          </w:rPr>
          <w:t>Modification of a Pending or Conflict Subscription Version</w:t>
        </w:r>
        <w:r>
          <w:rPr>
            <w:noProof/>
            <w:webHidden/>
          </w:rPr>
          <w:tab/>
        </w:r>
        <w:r>
          <w:rPr>
            <w:noProof/>
            <w:webHidden/>
          </w:rPr>
          <w:fldChar w:fldCharType="begin"/>
        </w:r>
        <w:r>
          <w:rPr>
            <w:noProof/>
            <w:webHidden/>
          </w:rPr>
          <w:instrText xml:space="preserve"> PAGEREF _Toc508178548 \h </w:instrText>
        </w:r>
        <w:r>
          <w:rPr>
            <w:noProof/>
          </w:rPr>
        </w:r>
        <w:r>
          <w:rPr>
            <w:noProof/>
            <w:webHidden/>
          </w:rPr>
          <w:fldChar w:fldCharType="separate"/>
        </w:r>
        <w:r>
          <w:rPr>
            <w:noProof/>
            <w:webHidden/>
          </w:rPr>
          <w:t>5-23</w:t>
        </w:r>
        <w:r>
          <w:rPr>
            <w:noProof/>
            <w:webHidden/>
          </w:rPr>
          <w:fldChar w:fldCharType="end"/>
        </w:r>
      </w:hyperlink>
    </w:p>
    <w:p w14:paraId="237C8282" w14:textId="77777777" w:rsidR="00000000" w:rsidRDefault="001F0AD0">
      <w:pPr>
        <w:pStyle w:val="TOC6"/>
        <w:tabs>
          <w:tab w:val="left" w:pos="2297"/>
        </w:tabs>
        <w:rPr>
          <w:noProof/>
          <w:sz w:val="24"/>
          <w:szCs w:val="24"/>
        </w:rPr>
      </w:pPr>
      <w:hyperlink w:anchor="_Toc508178549" w:history="1">
        <w:r>
          <w:rPr>
            <w:rStyle w:val="Hyperlink"/>
            <w:noProof/>
            <w:szCs w:val="22"/>
          </w:rPr>
          <w:t>5.1.2.2.2.2</w:t>
        </w:r>
        <w:r>
          <w:rPr>
            <w:noProof/>
            <w:sz w:val="24"/>
            <w:szCs w:val="24"/>
          </w:rPr>
          <w:tab/>
        </w:r>
        <w:r>
          <w:rPr>
            <w:rStyle w:val="Hyperlink"/>
            <w:noProof/>
            <w:szCs w:val="22"/>
          </w:rPr>
          <w:t>Modification of an Active Subscription</w:t>
        </w:r>
        <w:r>
          <w:rPr>
            <w:rStyle w:val="Hyperlink"/>
            <w:noProof/>
            <w:szCs w:val="22"/>
          </w:rPr>
          <w:t xml:space="preserve"> Version</w:t>
        </w:r>
        <w:r>
          <w:rPr>
            <w:noProof/>
            <w:webHidden/>
          </w:rPr>
          <w:tab/>
        </w:r>
        <w:r>
          <w:rPr>
            <w:noProof/>
            <w:webHidden/>
          </w:rPr>
          <w:fldChar w:fldCharType="begin"/>
        </w:r>
        <w:r>
          <w:rPr>
            <w:noProof/>
            <w:webHidden/>
          </w:rPr>
          <w:instrText xml:space="preserve"> PAGEREF _Toc508178549 \h </w:instrText>
        </w:r>
        <w:r>
          <w:rPr>
            <w:noProof/>
          </w:rPr>
        </w:r>
        <w:r>
          <w:rPr>
            <w:noProof/>
            <w:webHidden/>
          </w:rPr>
          <w:fldChar w:fldCharType="separate"/>
        </w:r>
        <w:r>
          <w:rPr>
            <w:noProof/>
            <w:webHidden/>
          </w:rPr>
          <w:t>5-26</w:t>
        </w:r>
        <w:r>
          <w:rPr>
            <w:noProof/>
            <w:webHidden/>
          </w:rPr>
          <w:fldChar w:fldCharType="end"/>
        </w:r>
      </w:hyperlink>
    </w:p>
    <w:p w14:paraId="7AA77463" w14:textId="77777777" w:rsidR="00000000" w:rsidRDefault="001F0AD0">
      <w:pPr>
        <w:pStyle w:val="TOC5"/>
        <w:tabs>
          <w:tab w:val="left" w:pos="1920"/>
        </w:tabs>
        <w:rPr>
          <w:noProof/>
          <w:sz w:val="24"/>
          <w:szCs w:val="24"/>
        </w:rPr>
      </w:pPr>
      <w:hyperlink w:anchor="_Toc508178550" w:history="1">
        <w:r>
          <w:rPr>
            <w:rStyle w:val="Hyperlink"/>
            <w:noProof/>
          </w:rPr>
          <w:t>5.1.2.2.3</w:t>
        </w:r>
        <w:r>
          <w:rPr>
            <w:noProof/>
            <w:sz w:val="24"/>
            <w:szCs w:val="24"/>
          </w:rPr>
          <w:tab/>
        </w:r>
        <w:r>
          <w:rPr>
            <w:rStyle w:val="Hyperlink"/>
            <w:noProof/>
          </w:rPr>
          <w:t>Subscription Version Conflict</w:t>
        </w:r>
        <w:r>
          <w:rPr>
            <w:noProof/>
            <w:webHidden/>
          </w:rPr>
          <w:tab/>
        </w:r>
        <w:r>
          <w:rPr>
            <w:noProof/>
            <w:webHidden/>
          </w:rPr>
          <w:fldChar w:fldCharType="begin"/>
        </w:r>
        <w:r>
          <w:rPr>
            <w:noProof/>
            <w:webHidden/>
          </w:rPr>
          <w:instrText xml:space="preserve"> PAGEREF _Toc508178550 \h </w:instrText>
        </w:r>
        <w:r>
          <w:rPr>
            <w:noProof/>
          </w:rPr>
        </w:r>
        <w:r>
          <w:rPr>
            <w:noProof/>
            <w:webHidden/>
          </w:rPr>
          <w:fldChar w:fldCharType="separate"/>
        </w:r>
        <w:r>
          <w:rPr>
            <w:noProof/>
            <w:webHidden/>
          </w:rPr>
          <w:t>5-29</w:t>
        </w:r>
        <w:r>
          <w:rPr>
            <w:noProof/>
            <w:webHidden/>
          </w:rPr>
          <w:fldChar w:fldCharType="end"/>
        </w:r>
      </w:hyperlink>
    </w:p>
    <w:p w14:paraId="0528FEE4" w14:textId="77777777" w:rsidR="00000000" w:rsidRDefault="001F0AD0">
      <w:pPr>
        <w:pStyle w:val="TOC6"/>
        <w:tabs>
          <w:tab w:val="left" w:pos="2297"/>
        </w:tabs>
        <w:rPr>
          <w:noProof/>
          <w:sz w:val="24"/>
          <w:szCs w:val="24"/>
        </w:rPr>
      </w:pPr>
      <w:hyperlink w:anchor="_Toc508178551" w:history="1">
        <w:r>
          <w:rPr>
            <w:rStyle w:val="Hyperlink"/>
            <w:noProof/>
            <w:szCs w:val="22"/>
          </w:rPr>
          <w:t>5.1.2.2.3.1</w:t>
        </w:r>
        <w:r>
          <w:rPr>
            <w:noProof/>
            <w:sz w:val="24"/>
            <w:szCs w:val="24"/>
          </w:rPr>
          <w:tab/>
        </w:r>
        <w:r>
          <w:rPr>
            <w:rStyle w:val="Hyperlink"/>
            <w:noProof/>
            <w:szCs w:val="22"/>
          </w:rPr>
          <w:t>Placing a Subscription Version in Conflict</w:t>
        </w:r>
        <w:r>
          <w:rPr>
            <w:noProof/>
            <w:webHidden/>
          </w:rPr>
          <w:tab/>
        </w:r>
        <w:r>
          <w:rPr>
            <w:noProof/>
            <w:webHidden/>
          </w:rPr>
          <w:fldChar w:fldCharType="begin"/>
        </w:r>
        <w:r>
          <w:rPr>
            <w:noProof/>
            <w:webHidden/>
          </w:rPr>
          <w:instrText xml:space="preserve"> PAGEREF _Toc</w:instrText>
        </w:r>
        <w:r>
          <w:rPr>
            <w:noProof/>
            <w:webHidden/>
          </w:rPr>
          <w:instrText xml:space="preserve">508178551 \h </w:instrText>
        </w:r>
        <w:r>
          <w:rPr>
            <w:noProof/>
          </w:rPr>
        </w:r>
        <w:r>
          <w:rPr>
            <w:noProof/>
            <w:webHidden/>
          </w:rPr>
          <w:fldChar w:fldCharType="separate"/>
        </w:r>
        <w:r>
          <w:rPr>
            <w:noProof/>
            <w:webHidden/>
          </w:rPr>
          <w:t>5-29</w:t>
        </w:r>
        <w:r>
          <w:rPr>
            <w:noProof/>
            <w:webHidden/>
          </w:rPr>
          <w:fldChar w:fldCharType="end"/>
        </w:r>
      </w:hyperlink>
    </w:p>
    <w:p w14:paraId="10C72D4C" w14:textId="77777777" w:rsidR="00000000" w:rsidRDefault="001F0AD0">
      <w:pPr>
        <w:pStyle w:val="TOC6"/>
        <w:tabs>
          <w:tab w:val="left" w:pos="2297"/>
        </w:tabs>
        <w:rPr>
          <w:noProof/>
          <w:sz w:val="24"/>
          <w:szCs w:val="24"/>
        </w:rPr>
      </w:pPr>
      <w:hyperlink w:anchor="_Toc508178552" w:history="1">
        <w:r>
          <w:rPr>
            <w:rStyle w:val="Hyperlink"/>
            <w:noProof/>
            <w:szCs w:val="22"/>
          </w:rPr>
          <w:t>5.1.2.2.3.2</w:t>
        </w:r>
        <w:r>
          <w:rPr>
            <w:noProof/>
            <w:sz w:val="24"/>
            <w:szCs w:val="24"/>
          </w:rPr>
          <w:tab/>
        </w:r>
        <w:r>
          <w:rPr>
            <w:rStyle w:val="Hyperlink"/>
            <w:noProof/>
            <w:szCs w:val="22"/>
          </w:rPr>
          <w:t>Removing a Subscription Version from Conflict</w:t>
        </w:r>
        <w:r>
          <w:rPr>
            <w:noProof/>
            <w:webHidden/>
          </w:rPr>
          <w:tab/>
        </w:r>
        <w:r>
          <w:rPr>
            <w:noProof/>
            <w:webHidden/>
          </w:rPr>
          <w:fldChar w:fldCharType="begin"/>
        </w:r>
        <w:r>
          <w:rPr>
            <w:noProof/>
            <w:webHidden/>
          </w:rPr>
          <w:instrText xml:space="preserve"> PAGEREF _Toc508178552 \h </w:instrText>
        </w:r>
        <w:r>
          <w:rPr>
            <w:noProof/>
          </w:rPr>
        </w:r>
        <w:r>
          <w:rPr>
            <w:noProof/>
            <w:webHidden/>
          </w:rPr>
          <w:fldChar w:fldCharType="separate"/>
        </w:r>
        <w:r>
          <w:rPr>
            <w:noProof/>
            <w:webHidden/>
          </w:rPr>
          <w:t>5-32</w:t>
        </w:r>
        <w:r>
          <w:rPr>
            <w:noProof/>
            <w:webHidden/>
          </w:rPr>
          <w:fldChar w:fldCharType="end"/>
        </w:r>
      </w:hyperlink>
    </w:p>
    <w:p w14:paraId="4421867D" w14:textId="77777777" w:rsidR="00000000" w:rsidRDefault="001F0AD0">
      <w:pPr>
        <w:pStyle w:val="TOC5"/>
        <w:tabs>
          <w:tab w:val="left" w:pos="1920"/>
        </w:tabs>
        <w:rPr>
          <w:noProof/>
          <w:sz w:val="24"/>
          <w:szCs w:val="24"/>
        </w:rPr>
      </w:pPr>
      <w:hyperlink w:anchor="_Toc508178553" w:history="1">
        <w:r>
          <w:rPr>
            <w:rStyle w:val="Hyperlink"/>
            <w:noProof/>
          </w:rPr>
          <w:t>5.1.2.2.4</w:t>
        </w:r>
        <w:r>
          <w:rPr>
            <w:noProof/>
            <w:sz w:val="24"/>
            <w:szCs w:val="24"/>
          </w:rPr>
          <w:tab/>
        </w:r>
        <w:r>
          <w:rPr>
            <w:rStyle w:val="Hyperlink"/>
            <w:noProof/>
          </w:rPr>
          <w:t>Subscription Version Activation</w:t>
        </w:r>
        <w:r>
          <w:rPr>
            <w:noProof/>
            <w:webHidden/>
          </w:rPr>
          <w:tab/>
        </w:r>
        <w:r>
          <w:rPr>
            <w:noProof/>
            <w:webHidden/>
          </w:rPr>
          <w:fldChar w:fldCharType="begin"/>
        </w:r>
        <w:r>
          <w:rPr>
            <w:noProof/>
            <w:webHidden/>
          </w:rPr>
          <w:instrText xml:space="preserve"> PAGEREF _Toc508178553 \h </w:instrText>
        </w:r>
        <w:r>
          <w:rPr>
            <w:noProof/>
          </w:rPr>
        </w:r>
        <w:r>
          <w:rPr>
            <w:noProof/>
            <w:webHidden/>
          </w:rPr>
          <w:fldChar w:fldCharType="separate"/>
        </w:r>
        <w:r>
          <w:rPr>
            <w:noProof/>
            <w:webHidden/>
          </w:rPr>
          <w:t>5-3</w:t>
        </w:r>
        <w:r>
          <w:rPr>
            <w:noProof/>
            <w:webHidden/>
          </w:rPr>
          <w:t>3</w:t>
        </w:r>
        <w:r>
          <w:rPr>
            <w:noProof/>
            <w:webHidden/>
          </w:rPr>
          <w:fldChar w:fldCharType="end"/>
        </w:r>
      </w:hyperlink>
    </w:p>
    <w:p w14:paraId="553146FF" w14:textId="77777777" w:rsidR="00000000" w:rsidRDefault="001F0AD0">
      <w:pPr>
        <w:pStyle w:val="TOC5"/>
        <w:tabs>
          <w:tab w:val="left" w:pos="1920"/>
        </w:tabs>
        <w:rPr>
          <w:noProof/>
          <w:sz w:val="24"/>
          <w:szCs w:val="24"/>
        </w:rPr>
      </w:pPr>
      <w:hyperlink w:anchor="_Toc508178554" w:history="1">
        <w:r>
          <w:rPr>
            <w:rStyle w:val="Hyperlink"/>
            <w:noProof/>
          </w:rPr>
          <w:t>5.1.2.2.5</w:t>
        </w:r>
        <w:r>
          <w:rPr>
            <w:noProof/>
            <w:sz w:val="24"/>
            <w:szCs w:val="24"/>
          </w:rPr>
          <w:tab/>
        </w:r>
        <w:r>
          <w:rPr>
            <w:rStyle w:val="Hyperlink"/>
            <w:noProof/>
          </w:rPr>
          <w:t>Subscription Version Disconnect</w:t>
        </w:r>
        <w:r>
          <w:rPr>
            <w:noProof/>
            <w:webHidden/>
          </w:rPr>
          <w:tab/>
        </w:r>
        <w:r>
          <w:rPr>
            <w:noProof/>
            <w:webHidden/>
          </w:rPr>
          <w:fldChar w:fldCharType="begin"/>
        </w:r>
        <w:r>
          <w:rPr>
            <w:noProof/>
            <w:webHidden/>
          </w:rPr>
          <w:instrText xml:space="preserve"> PAGEREF _Toc508178554 \h </w:instrText>
        </w:r>
        <w:r>
          <w:rPr>
            <w:noProof/>
          </w:rPr>
        </w:r>
        <w:r>
          <w:rPr>
            <w:noProof/>
            <w:webHidden/>
          </w:rPr>
          <w:fldChar w:fldCharType="separate"/>
        </w:r>
        <w:r>
          <w:rPr>
            <w:noProof/>
            <w:webHidden/>
          </w:rPr>
          <w:t>5-38</w:t>
        </w:r>
        <w:r>
          <w:rPr>
            <w:noProof/>
            <w:webHidden/>
          </w:rPr>
          <w:fldChar w:fldCharType="end"/>
        </w:r>
      </w:hyperlink>
    </w:p>
    <w:p w14:paraId="5E7D7974" w14:textId="77777777" w:rsidR="00000000" w:rsidRDefault="001F0AD0">
      <w:pPr>
        <w:pStyle w:val="TOC5"/>
        <w:tabs>
          <w:tab w:val="left" w:pos="1920"/>
        </w:tabs>
        <w:rPr>
          <w:noProof/>
          <w:sz w:val="24"/>
          <w:szCs w:val="24"/>
        </w:rPr>
      </w:pPr>
      <w:hyperlink w:anchor="_Toc508178555" w:history="1">
        <w:r>
          <w:rPr>
            <w:rStyle w:val="Hyperlink"/>
            <w:noProof/>
          </w:rPr>
          <w:t>5.1.2.2.6</w:t>
        </w:r>
        <w:r>
          <w:rPr>
            <w:noProof/>
            <w:sz w:val="24"/>
            <w:szCs w:val="24"/>
          </w:rPr>
          <w:tab/>
        </w:r>
        <w:r>
          <w:rPr>
            <w:rStyle w:val="Hyperlink"/>
            <w:noProof/>
          </w:rPr>
          <w:t>Subscription Version Cancellation</w:t>
        </w:r>
        <w:r>
          <w:rPr>
            <w:noProof/>
            <w:webHidden/>
          </w:rPr>
          <w:tab/>
        </w:r>
        <w:r>
          <w:rPr>
            <w:noProof/>
            <w:webHidden/>
          </w:rPr>
          <w:fldChar w:fldCharType="begin"/>
        </w:r>
        <w:r>
          <w:rPr>
            <w:noProof/>
            <w:webHidden/>
          </w:rPr>
          <w:instrText xml:space="preserve"> PAGEREF _Toc508178555 \h </w:instrText>
        </w:r>
        <w:r>
          <w:rPr>
            <w:noProof/>
          </w:rPr>
        </w:r>
        <w:r>
          <w:rPr>
            <w:noProof/>
            <w:webHidden/>
          </w:rPr>
          <w:fldChar w:fldCharType="separate"/>
        </w:r>
        <w:r>
          <w:rPr>
            <w:noProof/>
            <w:webHidden/>
          </w:rPr>
          <w:t>5-44</w:t>
        </w:r>
        <w:r>
          <w:rPr>
            <w:noProof/>
            <w:webHidden/>
          </w:rPr>
          <w:fldChar w:fldCharType="end"/>
        </w:r>
      </w:hyperlink>
    </w:p>
    <w:p w14:paraId="0EA948A9" w14:textId="77777777" w:rsidR="00000000" w:rsidRDefault="001F0AD0">
      <w:pPr>
        <w:pStyle w:val="TOC5"/>
        <w:tabs>
          <w:tab w:val="left" w:pos="1920"/>
        </w:tabs>
        <w:rPr>
          <w:noProof/>
          <w:sz w:val="24"/>
          <w:szCs w:val="24"/>
        </w:rPr>
      </w:pPr>
      <w:hyperlink w:anchor="_Toc508178556" w:history="1">
        <w:r>
          <w:rPr>
            <w:rStyle w:val="Hyperlink"/>
            <w:noProof/>
          </w:rPr>
          <w:t>5.1.2.2.7</w:t>
        </w:r>
        <w:r>
          <w:rPr>
            <w:noProof/>
            <w:sz w:val="24"/>
            <w:szCs w:val="24"/>
          </w:rPr>
          <w:tab/>
        </w:r>
        <w:r>
          <w:rPr>
            <w:rStyle w:val="Hyperlink"/>
            <w:noProof/>
          </w:rPr>
          <w:t>Subscription Version Resend</w:t>
        </w:r>
        <w:r>
          <w:rPr>
            <w:noProof/>
            <w:webHidden/>
          </w:rPr>
          <w:tab/>
        </w:r>
        <w:r>
          <w:rPr>
            <w:noProof/>
            <w:webHidden/>
          </w:rPr>
          <w:fldChar w:fldCharType="begin"/>
        </w:r>
        <w:r>
          <w:rPr>
            <w:noProof/>
            <w:webHidden/>
          </w:rPr>
          <w:instrText xml:space="preserve"> PAGEREF _Toc508178556 \h </w:instrText>
        </w:r>
        <w:r>
          <w:rPr>
            <w:noProof/>
          </w:rPr>
        </w:r>
        <w:r>
          <w:rPr>
            <w:noProof/>
            <w:webHidden/>
          </w:rPr>
          <w:fldChar w:fldCharType="separate"/>
        </w:r>
        <w:r>
          <w:rPr>
            <w:noProof/>
            <w:webHidden/>
          </w:rPr>
          <w:t>5-47</w:t>
        </w:r>
        <w:r>
          <w:rPr>
            <w:noProof/>
            <w:webHidden/>
          </w:rPr>
          <w:fldChar w:fldCharType="end"/>
        </w:r>
      </w:hyperlink>
    </w:p>
    <w:p w14:paraId="0F5535FE" w14:textId="77777777" w:rsidR="00000000" w:rsidRDefault="001F0AD0">
      <w:pPr>
        <w:pStyle w:val="TOC3"/>
        <w:tabs>
          <w:tab w:val="left" w:pos="1200"/>
        </w:tabs>
        <w:rPr>
          <w:noProof/>
          <w:sz w:val="24"/>
          <w:szCs w:val="24"/>
        </w:rPr>
      </w:pPr>
      <w:hyperlink w:anchor="_Toc508178557" w:history="1">
        <w:r>
          <w:rPr>
            <w:rStyle w:val="Hyperlink"/>
            <w:noProof/>
            <w:szCs w:val="32"/>
          </w:rPr>
          <w:t>5.1.3</w:t>
        </w:r>
        <w:r>
          <w:rPr>
            <w:noProof/>
            <w:sz w:val="24"/>
            <w:szCs w:val="24"/>
          </w:rPr>
          <w:tab/>
        </w:r>
        <w:r>
          <w:rPr>
            <w:rStyle w:val="Hyperlink"/>
            <w:noProof/>
            <w:szCs w:val="32"/>
          </w:rPr>
          <w:t>Subscription Queries</w:t>
        </w:r>
        <w:r>
          <w:rPr>
            <w:noProof/>
            <w:webHidden/>
          </w:rPr>
          <w:tab/>
        </w:r>
        <w:r>
          <w:rPr>
            <w:noProof/>
            <w:webHidden/>
          </w:rPr>
          <w:fldChar w:fldCharType="begin"/>
        </w:r>
        <w:r>
          <w:rPr>
            <w:noProof/>
            <w:webHidden/>
          </w:rPr>
          <w:instrText xml:space="preserve"> PAGEREF _Toc508178557 \h </w:instrText>
        </w:r>
        <w:r>
          <w:rPr>
            <w:noProof/>
          </w:rPr>
        </w:r>
        <w:r>
          <w:rPr>
            <w:noProof/>
            <w:webHidden/>
          </w:rPr>
          <w:fldChar w:fldCharType="separate"/>
        </w:r>
        <w:r>
          <w:rPr>
            <w:noProof/>
            <w:webHidden/>
          </w:rPr>
          <w:t>5-51</w:t>
        </w:r>
        <w:r>
          <w:rPr>
            <w:noProof/>
            <w:webHidden/>
          </w:rPr>
          <w:fldChar w:fldCharType="end"/>
        </w:r>
      </w:hyperlink>
    </w:p>
    <w:p w14:paraId="53050666" w14:textId="77777777" w:rsidR="00000000" w:rsidRDefault="001F0AD0">
      <w:pPr>
        <w:pStyle w:val="TOC4"/>
        <w:tabs>
          <w:tab w:val="left" w:pos="1680"/>
        </w:tabs>
        <w:rPr>
          <w:noProof/>
          <w:sz w:val="24"/>
          <w:szCs w:val="24"/>
        </w:rPr>
      </w:pPr>
      <w:hyperlink w:anchor="_Toc508178558" w:history="1">
        <w:r>
          <w:rPr>
            <w:rStyle w:val="Hyperlink"/>
            <w:noProof/>
            <w:szCs w:val="28"/>
          </w:rPr>
          <w:t>5.1.3.1</w:t>
        </w:r>
        <w:r>
          <w:rPr>
            <w:noProof/>
            <w:sz w:val="24"/>
            <w:szCs w:val="24"/>
          </w:rPr>
          <w:tab/>
        </w:r>
        <w:r>
          <w:rPr>
            <w:rStyle w:val="Hyperlink"/>
            <w:noProof/>
            <w:szCs w:val="28"/>
          </w:rPr>
          <w:t>User Functionality</w:t>
        </w:r>
        <w:r>
          <w:rPr>
            <w:noProof/>
            <w:webHidden/>
          </w:rPr>
          <w:tab/>
        </w:r>
        <w:r>
          <w:rPr>
            <w:noProof/>
            <w:webHidden/>
          </w:rPr>
          <w:fldChar w:fldCharType="begin"/>
        </w:r>
        <w:r>
          <w:rPr>
            <w:noProof/>
            <w:webHidden/>
          </w:rPr>
          <w:instrText xml:space="preserve"> PAGEREF _Toc5081785</w:instrText>
        </w:r>
        <w:r>
          <w:rPr>
            <w:noProof/>
            <w:webHidden/>
          </w:rPr>
          <w:instrText xml:space="preserve">58 \h </w:instrText>
        </w:r>
        <w:r>
          <w:rPr>
            <w:noProof/>
          </w:rPr>
        </w:r>
        <w:r>
          <w:rPr>
            <w:noProof/>
            <w:webHidden/>
          </w:rPr>
          <w:fldChar w:fldCharType="separate"/>
        </w:r>
        <w:r>
          <w:rPr>
            <w:noProof/>
            <w:webHidden/>
          </w:rPr>
          <w:t>5-51</w:t>
        </w:r>
        <w:r>
          <w:rPr>
            <w:noProof/>
            <w:webHidden/>
          </w:rPr>
          <w:fldChar w:fldCharType="end"/>
        </w:r>
      </w:hyperlink>
    </w:p>
    <w:p w14:paraId="02D34895" w14:textId="77777777" w:rsidR="00000000" w:rsidRDefault="001F0AD0">
      <w:pPr>
        <w:pStyle w:val="TOC4"/>
        <w:tabs>
          <w:tab w:val="left" w:pos="1680"/>
        </w:tabs>
        <w:rPr>
          <w:noProof/>
          <w:sz w:val="24"/>
          <w:szCs w:val="24"/>
        </w:rPr>
      </w:pPr>
      <w:hyperlink w:anchor="_Toc508178559" w:history="1">
        <w:r>
          <w:rPr>
            <w:rStyle w:val="Hyperlink"/>
            <w:noProof/>
            <w:szCs w:val="28"/>
          </w:rPr>
          <w:t>5.1.3.2</w:t>
        </w:r>
        <w:r>
          <w:rPr>
            <w:noProof/>
            <w:sz w:val="24"/>
            <w:szCs w:val="24"/>
          </w:rPr>
          <w:tab/>
        </w:r>
        <w:r>
          <w:rPr>
            <w:rStyle w:val="Hyperlink"/>
            <w:noProof/>
            <w:szCs w:val="28"/>
          </w:rPr>
          <w:t>System Functionality</w:t>
        </w:r>
        <w:r>
          <w:rPr>
            <w:noProof/>
            <w:webHidden/>
          </w:rPr>
          <w:tab/>
        </w:r>
        <w:r>
          <w:rPr>
            <w:noProof/>
            <w:webHidden/>
          </w:rPr>
          <w:fldChar w:fldCharType="begin"/>
        </w:r>
        <w:r>
          <w:rPr>
            <w:noProof/>
            <w:webHidden/>
          </w:rPr>
          <w:instrText xml:space="preserve"> PAGEREF _Toc508178559 \h </w:instrText>
        </w:r>
        <w:r>
          <w:rPr>
            <w:noProof/>
          </w:rPr>
        </w:r>
        <w:r>
          <w:rPr>
            <w:noProof/>
            <w:webHidden/>
          </w:rPr>
          <w:fldChar w:fldCharType="separate"/>
        </w:r>
        <w:r>
          <w:rPr>
            <w:noProof/>
            <w:webHidden/>
          </w:rPr>
          <w:t>5-52</w:t>
        </w:r>
        <w:r>
          <w:rPr>
            <w:noProof/>
            <w:webHidden/>
          </w:rPr>
          <w:fldChar w:fldCharType="end"/>
        </w:r>
      </w:hyperlink>
    </w:p>
    <w:p w14:paraId="7E942137" w14:textId="77777777" w:rsidR="00000000" w:rsidRDefault="001F0AD0">
      <w:pPr>
        <w:pStyle w:val="TOC3"/>
        <w:tabs>
          <w:tab w:val="left" w:pos="1200"/>
        </w:tabs>
        <w:rPr>
          <w:noProof/>
          <w:sz w:val="24"/>
          <w:szCs w:val="24"/>
        </w:rPr>
      </w:pPr>
      <w:hyperlink w:anchor="_Toc508178560" w:history="1">
        <w:r>
          <w:rPr>
            <w:rStyle w:val="Hyperlink"/>
            <w:noProof/>
            <w:szCs w:val="32"/>
          </w:rPr>
          <w:t>5.1.4</w:t>
        </w:r>
        <w:r>
          <w:rPr>
            <w:noProof/>
            <w:sz w:val="24"/>
            <w:szCs w:val="24"/>
          </w:rPr>
          <w:tab/>
        </w:r>
        <w:r>
          <w:rPr>
            <w:rStyle w:val="Hyperlink"/>
            <w:noProof/>
            <w:szCs w:val="32"/>
          </w:rPr>
          <w:t>Subscription Version Processing for National Number Pooling</w:t>
        </w:r>
        <w:r>
          <w:rPr>
            <w:noProof/>
            <w:webHidden/>
          </w:rPr>
          <w:tab/>
        </w:r>
        <w:r>
          <w:rPr>
            <w:noProof/>
            <w:webHidden/>
          </w:rPr>
          <w:fldChar w:fldCharType="begin"/>
        </w:r>
        <w:r>
          <w:rPr>
            <w:noProof/>
            <w:webHidden/>
          </w:rPr>
          <w:instrText xml:space="preserve"> PAGEREF _Toc508178560 \h </w:instrText>
        </w:r>
        <w:r>
          <w:rPr>
            <w:noProof/>
          </w:rPr>
        </w:r>
        <w:r>
          <w:rPr>
            <w:noProof/>
            <w:webHidden/>
          </w:rPr>
          <w:fldChar w:fldCharType="separate"/>
        </w:r>
        <w:r>
          <w:rPr>
            <w:noProof/>
            <w:webHidden/>
          </w:rPr>
          <w:t>5-55</w:t>
        </w:r>
        <w:r>
          <w:rPr>
            <w:noProof/>
            <w:webHidden/>
          </w:rPr>
          <w:fldChar w:fldCharType="end"/>
        </w:r>
      </w:hyperlink>
    </w:p>
    <w:p w14:paraId="13CB37D1" w14:textId="77777777" w:rsidR="00000000" w:rsidRDefault="001F0AD0">
      <w:pPr>
        <w:pStyle w:val="TOC4"/>
        <w:tabs>
          <w:tab w:val="left" w:pos="1680"/>
        </w:tabs>
        <w:rPr>
          <w:noProof/>
          <w:sz w:val="24"/>
          <w:szCs w:val="24"/>
        </w:rPr>
      </w:pPr>
      <w:hyperlink w:anchor="_Toc508178561" w:history="1">
        <w:r>
          <w:rPr>
            <w:rStyle w:val="Hyperlink"/>
            <w:noProof/>
            <w:szCs w:val="28"/>
          </w:rPr>
          <w:t>5.1.4.1</w:t>
        </w:r>
        <w:r>
          <w:rPr>
            <w:noProof/>
            <w:sz w:val="24"/>
            <w:szCs w:val="24"/>
          </w:rPr>
          <w:tab/>
        </w:r>
        <w:r>
          <w:rPr>
            <w:rStyle w:val="Hyperlink"/>
            <w:noProof/>
            <w:szCs w:val="28"/>
          </w:rPr>
          <w:t>Subscription Version, General</w:t>
        </w:r>
        <w:r>
          <w:rPr>
            <w:noProof/>
            <w:webHidden/>
          </w:rPr>
          <w:tab/>
        </w:r>
        <w:r>
          <w:rPr>
            <w:noProof/>
            <w:webHidden/>
          </w:rPr>
          <w:fldChar w:fldCharType="begin"/>
        </w:r>
        <w:r>
          <w:rPr>
            <w:noProof/>
            <w:webHidden/>
          </w:rPr>
          <w:instrText xml:space="preserve"> PAGEREF _Toc508178561 \h </w:instrText>
        </w:r>
        <w:r>
          <w:rPr>
            <w:noProof/>
          </w:rPr>
        </w:r>
        <w:r>
          <w:rPr>
            <w:noProof/>
            <w:webHidden/>
          </w:rPr>
          <w:fldChar w:fldCharType="separate"/>
        </w:r>
        <w:r>
          <w:rPr>
            <w:noProof/>
            <w:webHidden/>
          </w:rPr>
          <w:t>5-55</w:t>
        </w:r>
        <w:r>
          <w:rPr>
            <w:noProof/>
            <w:webHidden/>
          </w:rPr>
          <w:fldChar w:fldCharType="end"/>
        </w:r>
      </w:hyperlink>
    </w:p>
    <w:p w14:paraId="762908A4" w14:textId="77777777" w:rsidR="00000000" w:rsidRDefault="001F0AD0">
      <w:pPr>
        <w:pStyle w:val="TOC4"/>
        <w:tabs>
          <w:tab w:val="left" w:pos="1680"/>
        </w:tabs>
        <w:rPr>
          <w:noProof/>
          <w:sz w:val="24"/>
          <w:szCs w:val="24"/>
        </w:rPr>
      </w:pPr>
      <w:hyperlink w:anchor="_Toc508178562" w:history="1">
        <w:r>
          <w:rPr>
            <w:rStyle w:val="Hyperlink"/>
            <w:noProof/>
            <w:szCs w:val="28"/>
          </w:rPr>
          <w:t>5.1.4.2</w:t>
        </w:r>
        <w:r>
          <w:rPr>
            <w:noProof/>
            <w:sz w:val="24"/>
            <w:szCs w:val="24"/>
          </w:rPr>
          <w:tab/>
        </w:r>
        <w:r>
          <w:rPr>
            <w:rStyle w:val="Hyperlink"/>
            <w:noProof/>
            <w:szCs w:val="28"/>
          </w:rPr>
          <w:t>Subscription Version, Addition for Number Pooling</w:t>
        </w:r>
        <w:r>
          <w:rPr>
            <w:noProof/>
            <w:webHidden/>
          </w:rPr>
          <w:tab/>
        </w:r>
        <w:r>
          <w:rPr>
            <w:noProof/>
            <w:webHidden/>
          </w:rPr>
          <w:fldChar w:fldCharType="begin"/>
        </w:r>
        <w:r>
          <w:rPr>
            <w:noProof/>
            <w:webHidden/>
          </w:rPr>
          <w:instrText xml:space="preserve"> PAGEREF _Toc508178562 \h </w:instrText>
        </w:r>
        <w:r>
          <w:rPr>
            <w:noProof/>
          </w:rPr>
        </w:r>
        <w:r>
          <w:rPr>
            <w:noProof/>
            <w:webHidden/>
          </w:rPr>
          <w:fldChar w:fldCharType="separate"/>
        </w:r>
        <w:r>
          <w:rPr>
            <w:noProof/>
            <w:webHidden/>
          </w:rPr>
          <w:t>5-56</w:t>
        </w:r>
        <w:r>
          <w:rPr>
            <w:noProof/>
            <w:webHidden/>
          </w:rPr>
          <w:fldChar w:fldCharType="end"/>
        </w:r>
      </w:hyperlink>
    </w:p>
    <w:p w14:paraId="1F3D72DE" w14:textId="77777777" w:rsidR="00000000" w:rsidRDefault="001F0AD0">
      <w:pPr>
        <w:pStyle w:val="TOC4"/>
        <w:tabs>
          <w:tab w:val="left" w:pos="1680"/>
        </w:tabs>
        <w:rPr>
          <w:noProof/>
          <w:sz w:val="24"/>
          <w:szCs w:val="24"/>
        </w:rPr>
      </w:pPr>
      <w:hyperlink w:anchor="_Toc508178563" w:history="1">
        <w:r>
          <w:rPr>
            <w:rStyle w:val="Hyperlink"/>
            <w:noProof/>
            <w:szCs w:val="28"/>
          </w:rPr>
          <w:t>5.1.4.3</w:t>
        </w:r>
        <w:r>
          <w:rPr>
            <w:noProof/>
            <w:sz w:val="24"/>
            <w:szCs w:val="24"/>
          </w:rPr>
          <w:tab/>
        </w:r>
        <w:r>
          <w:rPr>
            <w:rStyle w:val="Hyperlink"/>
            <w:noProof/>
            <w:szCs w:val="28"/>
          </w:rPr>
          <w:t>Subscription Version, Block Create Validation of Subscription Versions</w:t>
        </w:r>
        <w:r>
          <w:rPr>
            <w:noProof/>
            <w:webHidden/>
          </w:rPr>
          <w:tab/>
        </w:r>
        <w:r>
          <w:rPr>
            <w:noProof/>
            <w:webHidden/>
          </w:rPr>
          <w:fldChar w:fldCharType="begin"/>
        </w:r>
        <w:r>
          <w:rPr>
            <w:noProof/>
            <w:webHidden/>
          </w:rPr>
          <w:instrText xml:space="preserve"> PAGEREF _Toc508178563 \h </w:instrText>
        </w:r>
        <w:r>
          <w:rPr>
            <w:noProof/>
          </w:rPr>
        </w:r>
        <w:r>
          <w:rPr>
            <w:noProof/>
            <w:webHidden/>
          </w:rPr>
          <w:fldChar w:fldCharType="separate"/>
        </w:r>
        <w:r>
          <w:rPr>
            <w:noProof/>
            <w:webHidden/>
          </w:rPr>
          <w:t>5-58</w:t>
        </w:r>
        <w:r>
          <w:rPr>
            <w:noProof/>
            <w:webHidden/>
          </w:rPr>
          <w:fldChar w:fldCharType="end"/>
        </w:r>
      </w:hyperlink>
    </w:p>
    <w:p w14:paraId="136C68B9" w14:textId="77777777" w:rsidR="00000000" w:rsidRDefault="001F0AD0">
      <w:pPr>
        <w:pStyle w:val="TOC4"/>
        <w:tabs>
          <w:tab w:val="left" w:pos="1680"/>
        </w:tabs>
        <w:rPr>
          <w:noProof/>
          <w:sz w:val="24"/>
          <w:szCs w:val="24"/>
        </w:rPr>
      </w:pPr>
      <w:hyperlink w:anchor="_Toc508178564" w:history="1">
        <w:r>
          <w:rPr>
            <w:rStyle w:val="Hyperlink"/>
            <w:noProof/>
            <w:szCs w:val="28"/>
          </w:rPr>
          <w:t>5.1.4.4</w:t>
        </w:r>
        <w:r>
          <w:rPr>
            <w:noProof/>
            <w:sz w:val="24"/>
            <w:szCs w:val="24"/>
          </w:rPr>
          <w:tab/>
        </w:r>
        <w:r>
          <w:rPr>
            <w:rStyle w:val="Hyperlink"/>
            <w:noProof/>
            <w:szCs w:val="28"/>
          </w:rPr>
          <w:t>Subscription Version, Modification for Number Pooling</w:t>
        </w:r>
        <w:r>
          <w:rPr>
            <w:noProof/>
            <w:webHidden/>
          </w:rPr>
          <w:tab/>
        </w:r>
        <w:r>
          <w:rPr>
            <w:noProof/>
            <w:webHidden/>
          </w:rPr>
          <w:fldChar w:fldCharType="begin"/>
        </w:r>
        <w:r>
          <w:rPr>
            <w:noProof/>
            <w:webHidden/>
          </w:rPr>
          <w:instrText xml:space="preserve"> PAGEREF _Toc508178564 \h </w:instrText>
        </w:r>
        <w:r>
          <w:rPr>
            <w:noProof/>
          </w:rPr>
        </w:r>
        <w:r>
          <w:rPr>
            <w:noProof/>
            <w:webHidden/>
          </w:rPr>
          <w:fldChar w:fldCharType="separate"/>
        </w:r>
        <w:r>
          <w:rPr>
            <w:noProof/>
            <w:webHidden/>
          </w:rPr>
          <w:t>5-59</w:t>
        </w:r>
        <w:r>
          <w:rPr>
            <w:noProof/>
            <w:webHidden/>
          </w:rPr>
          <w:fldChar w:fldCharType="end"/>
        </w:r>
      </w:hyperlink>
    </w:p>
    <w:p w14:paraId="40FA2BEB" w14:textId="77777777" w:rsidR="00000000" w:rsidRDefault="001F0AD0">
      <w:pPr>
        <w:pStyle w:val="TOC4"/>
        <w:tabs>
          <w:tab w:val="left" w:pos="1680"/>
        </w:tabs>
        <w:rPr>
          <w:noProof/>
          <w:sz w:val="24"/>
          <w:szCs w:val="24"/>
        </w:rPr>
      </w:pPr>
      <w:hyperlink w:anchor="_Toc508178565" w:history="1">
        <w:r>
          <w:rPr>
            <w:rStyle w:val="Hyperlink"/>
            <w:noProof/>
            <w:szCs w:val="28"/>
          </w:rPr>
          <w:t>5.1.4.5</w:t>
        </w:r>
        <w:r>
          <w:rPr>
            <w:noProof/>
            <w:sz w:val="24"/>
            <w:szCs w:val="24"/>
          </w:rPr>
          <w:tab/>
        </w:r>
        <w:r>
          <w:rPr>
            <w:rStyle w:val="Hyperlink"/>
            <w:noProof/>
            <w:szCs w:val="28"/>
          </w:rPr>
          <w:t>Subscription Version, Deletion for Number Pooling</w:t>
        </w:r>
        <w:r>
          <w:rPr>
            <w:noProof/>
            <w:webHidden/>
          </w:rPr>
          <w:tab/>
        </w:r>
        <w:r>
          <w:rPr>
            <w:noProof/>
            <w:webHidden/>
          </w:rPr>
          <w:fldChar w:fldCharType="begin"/>
        </w:r>
        <w:r>
          <w:rPr>
            <w:noProof/>
            <w:webHidden/>
          </w:rPr>
          <w:instrText xml:space="preserve"> PAGEREF _Toc508178565 \h </w:instrText>
        </w:r>
        <w:r>
          <w:rPr>
            <w:noProof/>
          </w:rPr>
        </w:r>
        <w:r>
          <w:rPr>
            <w:noProof/>
            <w:webHidden/>
          </w:rPr>
          <w:fldChar w:fldCharType="separate"/>
        </w:r>
        <w:r>
          <w:rPr>
            <w:noProof/>
            <w:webHidden/>
          </w:rPr>
          <w:t>5-60</w:t>
        </w:r>
        <w:r>
          <w:rPr>
            <w:noProof/>
            <w:webHidden/>
          </w:rPr>
          <w:fldChar w:fldCharType="end"/>
        </w:r>
      </w:hyperlink>
    </w:p>
    <w:p w14:paraId="58739E60" w14:textId="77777777" w:rsidR="00000000" w:rsidRDefault="001F0AD0">
      <w:pPr>
        <w:pStyle w:val="TOC4"/>
        <w:tabs>
          <w:tab w:val="left" w:pos="1680"/>
        </w:tabs>
        <w:rPr>
          <w:noProof/>
          <w:sz w:val="24"/>
          <w:szCs w:val="24"/>
        </w:rPr>
      </w:pPr>
      <w:hyperlink w:anchor="_Toc508178566" w:history="1">
        <w:r>
          <w:rPr>
            <w:rStyle w:val="Hyperlink"/>
            <w:noProof/>
            <w:szCs w:val="28"/>
          </w:rPr>
          <w:t>5.1.4.6</w:t>
        </w:r>
        <w:r>
          <w:rPr>
            <w:noProof/>
            <w:sz w:val="24"/>
            <w:szCs w:val="24"/>
          </w:rPr>
          <w:tab/>
        </w:r>
        <w:r>
          <w:rPr>
            <w:rStyle w:val="Hyperlink"/>
            <w:noProof/>
            <w:szCs w:val="28"/>
          </w:rPr>
          <w:t>Subscription Version, Block Delete Validation of Subscription Versions</w:t>
        </w:r>
        <w:r>
          <w:rPr>
            <w:noProof/>
            <w:webHidden/>
          </w:rPr>
          <w:tab/>
        </w:r>
        <w:r>
          <w:rPr>
            <w:noProof/>
            <w:webHidden/>
          </w:rPr>
          <w:fldChar w:fldCharType="begin"/>
        </w:r>
        <w:r>
          <w:rPr>
            <w:noProof/>
            <w:webHidden/>
          </w:rPr>
          <w:instrText xml:space="preserve"> PAGEREF _Toc508178566 </w:instrText>
        </w:r>
        <w:r>
          <w:rPr>
            <w:noProof/>
            <w:webHidden/>
          </w:rPr>
          <w:instrText xml:space="preserve">\h </w:instrText>
        </w:r>
        <w:r>
          <w:rPr>
            <w:noProof/>
          </w:rPr>
        </w:r>
        <w:r>
          <w:rPr>
            <w:noProof/>
            <w:webHidden/>
          </w:rPr>
          <w:fldChar w:fldCharType="separate"/>
        </w:r>
        <w:r>
          <w:rPr>
            <w:noProof/>
            <w:webHidden/>
          </w:rPr>
          <w:t>5-60</w:t>
        </w:r>
        <w:r>
          <w:rPr>
            <w:noProof/>
            <w:webHidden/>
          </w:rPr>
          <w:fldChar w:fldCharType="end"/>
        </w:r>
      </w:hyperlink>
    </w:p>
    <w:p w14:paraId="668FB811" w14:textId="77777777" w:rsidR="00000000" w:rsidRDefault="001F0AD0">
      <w:pPr>
        <w:pStyle w:val="TOC4"/>
        <w:tabs>
          <w:tab w:val="left" w:pos="1680"/>
        </w:tabs>
        <w:rPr>
          <w:noProof/>
          <w:sz w:val="24"/>
          <w:szCs w:val="24"/>
        </w:rPr>
      </w:pPr>
      <w:hyperlink w:anchor="_Toc508178567" w:history="1">
        <w:r>
          <w:rPr>
            <w:rStyle w:val="Hyperlink"/>
            <w:noProof/>
            <w:szCs w:val="28"/>
          </w:rPr>
          <w:t>5.1.4.7</w:t>
        </w:r>
        <w:r>
          <w:rPr>
            <w:noProof/>
            <w:sz w:val="24"/>
            <w:szCs w:val="24"/>
          </w:rPr>
          <w:tab/>
        </w:r>
        <w:r>
          <w:rPr>
            <w:rStyle w:val="Hyperlink"/>
            <w:noProof/>
            <w:szCs w:val="28"/>
          </w:rPr>
          <w:t>Subscription Version, Bulk Data Downloads</w:t>
        </w:r>
        <w:r>
          <w:rPr>
            <w:noProof/>
            <w:webHidden/>
          </w:rPr>
          <w:tab/>
        </w:r>
        <w:r>
          <w:rPr>
            <w:noProof/>
            <w:webHidden/>
          </w:rPr>
          <w:fldChar w:fldCharType="begin"/>
        </w:r>
        <w:r>
          <w:rPr>
            <w:noProof/>
            <w:webHidden/>
          </w:rPr>
          <w:instrText xml:space="preserve"> PAGEREF _Toc508178567 \h </w:instrText>
        </w:r>
        <w:r>
          <w:rPr>
            <w:noProof/>
          </w:rPr>
        </w:r>
        <w:r>
          <w:rPr>
            <w:noProof/>
            <w:webHidden/>
          </w:rPr>
          <w:fldChar w:fldCharType="separate"/>
        </w:r>
        <w:r>
          <w:rPr>
            <w:noProof/>
            <w:webHidden/>
          </w:rPr>
          <w:t>5-60</w:t>
        </w:r>
        <w:r>
          <w:rPr>
            <w:noProof/>
            <w:webHidden/>
          </w:rPr>
          <w:fldChar w:fldCharType="end"/>
        </w:r>
      </w:hyperlink>
    </w:p>
    <w:p w14:paraId="3295534C" w14:textId="77777777" w:rsidR="00000000" w:rsidRDefault="001F0AD0">
      <w:pPr>
        <w:pStyle w:val="TOC1"/>
        <w:tabs>
          <w:tab w:val="left" w:pos="475"/>
        </w:tabs>
        <w:rPr>
          <w:rFonts w:ascii="Times New Roman" w:hAnsi="Times New Roman"/>
          <w:b w:val="0"/>
          <w:caps w:val="0"/>
          <w:noProof/>
          <w:sz w:val="24"/>
          <w:szCs w:val="24"/>
          <w:u w:val="none"/>
        </w:rPr>
      </w:pPr>
      <w:hyperlink w:anchor="_Toc508178568" w:history="1">
        <w:r>
          <w:rPr>
            <w:rStyle w:val="Hyperlink"/>
            <w:noProof/>
            <w:szCs w:val="56"/>
          </w:rPr>
          <w:t>6.</w:t>
        </w:r>
        <w:r>
          <w:rPr>
            <w:rFonts w:ascii="Times New Roman" w:hAnsi="Times New Roman"/>
            <w:b w:val="0"/>
            <w:caps w:val="0"/>
            <w:noProof/>
            <w:sz w:val="24"/>
            <w:szCs w:val="24"/>
            <w:u w:val="none"/>
          </w:rPr>
          <w:tab/>
        </w:r>
        <w:r>
          <w:rPr>
            <w:rStyle w:val="Hyperlink"/>
            <w:noProof/>
            <w:szCs w:val="56"/>
          </w:rPr>
          <w:t>NPAC SMS Interfaces</w:t>
        </w:r>
        <w:r>
          <w:rPr>
            <w:noProof/>
            <w:webHidden/>
          </w:rPr>
          <w:tab/>
        </w:r>
        <w:r>
          <w:rPr>
            <w:noProof/>
            <w:webHidden/>
          </w:rPr>
          <w:fldChar w:fldCharType="begin"/>
        </w:r>
        <w:r>
          <w:rPr>
            <w:noProof/>
            <w:webHidden/>
          </w:rPr>
          <w:instrText xml:space="preserve"> PAGEREF _Toc508178568 \h </w:instrText>
        </w:r>
        <w:r>
          <w:rPr>
            <w:noProof/>
          </w:rPr>
        </w:r>
        <w:r>
          <w:rPr>
            <w:noProof/>
            <w:webHidden/>
          </w:rPr>
          <w:fldChar w:fldCharType="separate"/>
        </w:r>
        <w:r>
          <w:rPr>
            <w:noProof/>
            <w:webHidden/>
          </w:rPr>
          <w:t>6-1</w:t>
        </w:r>
        <w:r>
          <w:rPr>
            <w:noProof/>
            <w:webHidden/>
          </w:rPr>
          <w:fldChar w:fldCharType="end"/>
        </w:r>
      </w:hyperlink>
    </w:p>
    <w:p w14:paraId="25A94C66" w14:textId="77777777" w:rsidR="00000000" w:rsidRDefault="001F0AD0">
      <w:pPr>
        <w:pStyle w:val="TOC2"/>
        <w:tabs>
          <w:tab w:val="left" w:pos="960"/>
        </w:tabs>
        <w:rPr>
          <w:b w:val="0"/>
          <w:noProof/>
          <w:sz w:val="24"/>
          <w:szCs w:val="24"/>
        </w:rPr>
      </w:pPr>
      <w:hyperlink w:anchor="_Toc508178569" w:history="1">
        <w:r>
          <w:rPr>
            <w:rStyle w:val="Hyperlink"/>
            <w:noProof/>
            <w:szCs w:val="36"/>
          </w:rPr>
          <w:t>6</w:t>
        </w:r>
        <w:r>
          <w:rPr>
            <w:rStyle w:val="Hyperlink"/>
            <w:noProof/>
            <w:szCs w:val="36"/>
          </w:rPr>
          <w:t>.1</w:t>
        </w:r>
        <w:r>
          <w:rPr>
            <w:b w:val="0"/>
            <w:noProof/>
            <w:sz w:val="24"/>
            <w:szCs w:val="24"/>
          </w:rPr>
          <w:tab/>
        </w:r>
        <w:r>
          <w:rPr>
            <w:rStyle w:val="Hyperlink"/>
            <w:noProof/>
            <w:szCs w:val="36"/>
          </w:rPr>
          <w:t>SOA to NPAC SMS Interface</w:t>
        </w:r>
        <w:r>
          <w:rPr>
            <w:noProof/>
            <w:webHidden/>
          </w:rPr>
          <w:tab/>
        </w:r>
        <w:r>
          <w:rPr>
            <w:noProof/>
            <w:webHidden/>
          </w:rPr>
          <w:fldChar w:fldCharType="begin"/>
        </w:r>
        <w:r>
          <w:rPr>
            <w:noProof/>
            <w:webHidden/>
          </w:rPr>
          <w:instrText xml:space="preserve"> PAGEREF _Toc508178569 \h </w:instrText>
        </w:r>
        <w:r>
          <w:rPr>
            <w:noProof/>
          </w:rPr>
        </w:r>
        <w:r>
          <w:rPr>
            <w:noProof/>
            <w:webHidden/>
          </w:rPr>
          <w:fldChar w:fldCharType="separate"/>
        </w:r>
        <w:r>
          <w:rPr>
            <w:noProof/>
            <w:webHidden/>
          </w:rPr>
          <w:t>6-1</w:t>
        </w:r>
        <w:r>
          <w:rPr>
            <w:noProof/>
            <w:webHidden/>
          </w:rPr>
          <w:fldChar w:fldCharType="end"/>
        </w:r>
      </w:hyperlink>
    </w:p>
    <w:p w14:paraId="6AE4AAF6" w14:textId="77777777" w:rsidR="00000000" w:rsidRDefault="001F0AD0">
      <w:pPr>
        <w:pStyle w:val="TOC2"/>
        <w:tabs>
          <w:tab w:val="left" w:pos="960"/>
        </w:tabs>
        <w:rPr>
          <w:b w:val="0"/>
          <w:noProof/>
          <w:sz w:val="24"/>
          <w:szCs w:val="24"/>
        </w:rPr>
      </w:pPr>
      <w:hyperlink w:anchor="_Toc508178570" w:history="1">
        <w:r>
          <w:rPr>
            <w:rStyle w:val="Hyperlink"/>
            <w:noProof/>
            <w:szCs w:val="36"/>
          </w:rPr>
          <w:t>6.2</w:t>
        </w:r>
        <w:r>
          <w:rPr>
            <w:b w:val="0"/>
            <w:noProof/>
            <w:sz w:val="24"/>
            <w:szCs w:val="24"/>
          </w:rPr>
          <w:tab/>
        </w:r>
        <w:r>
          <w:rPr>
            <w:rStyle w:val="Hyperlink"/>
            <w:noProof/>
            <w:szCs w:val="36"/>
          </w:rPr>
          <w:t>NPAC SMS to Local SMS Interface</w:t>
        </w:r>
        <w:r>
          <w:rPr>
            <w:noProof/>
            <w:webHidden/>
          </w:rPr>
          <w:tab/>
        </w:r>
        <w:r>
          <w:rPr>
            <w:noProof/>
            <w:webHidden/>
          </w:rPr>
          <w:fldChar w:fldCharType="begin"/>
        </w:r>
        <w:r>
          <w:rPr>
            <w:noProof/>
            <w:webHidden/>
          </w:rPr>
          <w:instrText xml:space="preserve"> PAGEREF _Toc508178570 \h </w:instrText>
        </w:r>
        <w:r>
          <w:rPr>
            <w:noProof/>
          </w:rPr>
        </w:r>
        <w:r>
          <w:rPr>
            <w:noProof/>
            <w:webHidden/>
          </w:rPr>
          <w:fldChar w:fldCharType="separate"/>
        </w:r>
        <w:r>
          <w:rPr>
            <w:noProof/>
            <w:webHidden/>
          </w:rPr>
          <w:t>6-1</w:t>
        </w:r>
        <w:r>
          <w:rPr>
            <w:noProof/>
            <w:webHidden/>
          </w:rPr>
          <w:fldChar w:fldCharType="end"/>
        </w:r>
      </w:hyperlink>
    </w:p>
    <w:p w14:paraId="617F8B43" w14:textId="77777777" w:rsidR="00000000" w:rsidRDefault="001F0AD0">
      <w:pPr>
        <w:pStyle w:val="TOC2"/>
        <w:tabs>
          <w:tab w:val="left" w:pos="960"/>
        </w:tabs>
        <w:rPr>
          <w:b w:val="0"/>
          <w:noProof/>
          <w:sz w:val="24"/>
          <w:szCs w:val="24"/>
        </w:rPr>
      </w:pPr>
      <w:hyperlink w:anchor="_Toc508178571" w:history="1">
        <w:r>
          <w:rPr>
            <w:rStyle w:val="Hyperlink"/>
            <w:noProof/>
            <w:szCs w:val="36"/>
          </w:rPr>
          <w:t>6.3</w:t>
        </w:r>
        <w:r>
          <w:rPr>
            <w:b w:val="0"/>
            <w:noProof/>
            <w:sz w:val="24"/>
            <w:szCs w:val="24"/>
          </w:rPr>
          <w:tab/>
        </w:r>
        <w:r>
          <w:rPr>
            <w:rStyle w:val="Hyperlink"/>
            <w:noProof/>
            <w:szCs w:val="36"/>
          </w:rPr>
          <w:t>Interface Transactions</w:t>
        </w:r>
        <w:r>
          <w:rPr>
            <w:noProof/>
            <w:webHidden/>
          </w:rPr>
          <w:tab/>
        </w:r>
        <w:r>
          <w:rPr>
            <w:noProof/>
            <w:webHidden/>
          </w:rPr>
          <w:fldChar w:fldCharType="begin"/>
        </w:r>
        <w:r>
          <w:rPr>
            <w:noProof/>
            <w:webHidden/>
          </w:rPr>
          <w:instrText xml:space="preserve"> PAGEREF _Toc508178571 \h </w:instrText>
        </w:r>
        <w:r>
          <w:rPr>
            <w:noProof/>
          </w:rPr>
        </w:r>
        <w:r>
          <w:rPr>
            <w:noProof/>
            <w:webHidden/>
          </w:rPr>
          <w:fldChar w:fldCharType="separate"/>
        </w:r>
        <w:r>
          <w:rPr>
            <w:noProof/>
            <w:webHidden/>
          </w:rPr>
          <w:t>6-1</w:t>
        </w:r>
        <w:r>
          <w:rPr>
            <w:noProof/>
            <w:webHidden/>
          </w:rPr>
          <w:fldChar w:fldCharType="end"/>
        </w:r>
      </w:hyperlink>
    </w:p>
    <w:p w14:paraId="750E78C1" w14:textId="77777777" w:rsidR="00000000" w:rsidRDefault="001F0AD0">
      <w:pPr>
        <w:pStyle w:val="TOC2"/>
        <w:tabs>
          <w:tab w:val="left" w:pos="960"/>
        </w:tabs>
        <w:rPr>
          <w:b w:val="0"/>
          <w:noProof/>
          <w:sz w:val="24"/>
          <w:szCs w:val="24"/>
        </w:rPr>
      </w:pPr>
      <w:hyperlink w:anchor="_Toc508178572" w:history="1">
        <w:r>
          <w:rPr>
            <w:rStyle w:val="Hyperlink"/>
            <w:noProof/>
            <w:szCs w:val="36"/>
          </w:rPr>
          <w:t>6.4</w:t>
        </w:r>
        <w:r>
          <w:rPr>
            <w:b w:val="0"/>
            <w:noProof/>
            <w:sz w:val="24"/>
            <w:szCs w:val="24"/>
          </w:rPr>
          <w:tab/>
        </w:r>
        <w:r>
          <w:rPr>
            <w:rStyle w:val="Hyperlink"/>
            <w:noProof/>
            <w:szCs w:val="36"/>
          </w:rPr>
          <w:t>Interface and Protocol Requirements</w:t>
        </w:r>
        <w:r>
          <w:rPr>
            <w:noProof/>
            <w:webHidden/>
          </w:rPr>
          <w:tab/>
        </w:r>
        <w:r>
          <w:rPr>
            <w:noProof/>
            <w:webHidden/>
          </w:rPr>
          <w:fldChar w:fldCharType="begin"/>
        </w:r>
        <w:r>
          <w:rPr>
            <w:noProof/>
            <w:webHidden/>
          </w:rPr>
          <w:instrText xml:space="preserve"> PAGEREF _Toc508178572 \h </w:instrText>
        </w:r>
        <w:r>
          <w:rPr>
            <w:noProof/>
          </w:rPr>
        </w:r>
        <w:r>
          <w:rPr>
            <w:noProof/>
            <w:webHidden/>
          </w:rPr>
          <w:fldChar w:fldCharType="separate"/>
        </w:r>
        <w:r>
          <w:rPr>
            <w:noProof/>
            <w:webHidden/>
          </w:rPr>
          <w:t>6-1</w:t>
        </w:r>
        <w:r>
          <w:rPr>
            <w:noProof/>
            <w:webHidden/>
          </w:rPr>
          <w:fldChar w:fldCharType="end"/>
        </w:r>
      </w:hyperlink>
    </w:p>
    <w:p w14:paraId="473B8823" w14:textId="77777777" w:rsidR="00000000" w:rsidRDefault="001F0AD0">
      <w:pPr>
        <w:pStyle w:val="TOC3"/>
        <w:tabs>
          <w:tab w:val="left" w:pos="1200"/>
        </w:tabs>
        <w:rPr>
          <w:noProof/>
          <w:sz w:val="24"/>
          <w:szCs w:val="24"/>
        </w:rPr>
      </w:pPr>
      <w:hyperlink w:anchor="_Toc508178573" w:history="1">
        <w:r>
          <w:rPr>
            <w:rStyle w:val="Hyperlink"/>
            <w:noProof/>
            <w:szCs w:val="32"/>
          </w:rPr>
          <w:t>6.4.1</w:t>
        </w:r>
        <w:r>
          <w:rPr>
            <w:noProof/>
            <w:sz w:val="24"/>
            <w:szCs w:val="24"/>
          </w:rPr>
          <w:tab/>
        </w:r>
        <w:r>
          <w:rPr>
            <w:rStyle w:val="Hyperlink"/>
            <w:noProof/>
            <w:szCs w:val="32"/>
          </w:rPr>
          <w:t>Protocol Requirements</w:t>
        </w:r>
        <w:r>
          <w:rPr>
            <w:noProof/>
            <w:webHidden/>
          </w:rPr>
          <w:tab/>
        </w:r>
        <w:r>
          <w:rPr>
            <w:noProof/>
            <w:webHidden/>
          </w:rPr>
          <w:fldChar w:fldCharType="begin"/>
        </w:r>
        <w:r>
          <w:rPr>
            <w:noProof/>
            <w:webHidden/>
          </w:rPr>
          <w:instrText xml:space="preserve"> PAGEREF _Toc508178573 \h </w:instrText>
        </w:r>
        <w:r>
          <w:rPr>
            <w:noProof/>
          </w:rPr>
        </w:r>
        <w:r>
          <w:rPr>
            <w:noProof/>
            <w:webHidden/>
          </w:rPr>
          <w:fldChar w:fldCharType="separate"/>
        </w:r>
        <w:r>
          <w:rPr>
            <w:noProof/>
            <w:webHidden/>
          </w:rPr>
          <w:t>6-2</w:t>
        </w:r>
        <w:r>
          <w:rPr>
            <w:noProof/>
            <w:webHidden/>
          </w:rPr>
          <w:fldChar w:fldCharType="end"/>
        </w:r>
      </w:hyperlink>
    </w:p>
    <w:p w14:paraId="51E282A7" w14:textId="77777777" w:rsidR="00000000" w:rsidRDefault="001F0AD0">
      <w:pPr>
        <w:pStyle w:val="TOC3"/>
        <w:tabs>
          <w:tab w:val="left" w:pos="1200"/>
        </w:tabs>
        <w:rPr>
          <w:noProof/>
          <w:sz w:val="24"/>
          <w:szCs w:val="24"/>
        </w:rPr>
      </w:pPr>
      <w:hyperlink w:anchor="_Toc508178574" w:history="1">
        <w:r>
          <w:rPr>
            <w:rStyle w:val="Hyperlink"/>
            <w:noProof/>
            <w:szCs w:val="32"/>
          </w:rPr>
          <w:t>6.4.2</w:t>
        </w:r>
        <w:r>
          <w:rPr>
            <w:noProof/>
            <w:sz w:val="24"/>
            <w:szCs w:val="24"/>
          </w:rPr>
          <w:tab/>
        </w:r>
        <w:r>
          <w:rPr>
            <w:rStyle w:val="Hyperlink"/>
            <w:noProof/>
            <w:szCs w:val="32"/>
          </w:rPr>
          <w:t>Interf</w:t>
        </w:r>
        <w:r>
          <w:rPr>
            <w:rStyle w:val="Hyperlink"/>
            <w:noProof/>
            <w:szCs w:val="32"/>
          </w:rPr>
          <w:t>ace Performance Requirements</w:t>
        </w:r>
        <w:r>
          <w:rPr>
            <w:noProof/>
            <w:webHidden/>
          </w:rPr>
          <w:tab/>
        </w:r>
        <w:r>
          <w:rPr>
            <w:noProof/>
            <w:webHidden/>
          </w:rPr>
          <w:fldChar w:fldCharType="begin"/>
        </w:r>
        <w:r>
          <w:rPr>
            <w:noProof/>
            <w:webHidden/>
          </w:rPr>
          <w:instrText xml:space="preserve"> PAGEREF _Toc508178574 \h </w:instrText>
        </w:r>
        <w:r>
          <w:rPr>
            <w:noProof/>
          </w:rPr>
        </w:r>
        <w:r>
          <w:rPr>
            <w:noProof/>
            <w:webHidden/>
          </w:rPr>
          <w:fldChar w:fldCharType="separate"/>
        </w:r>
        <w:r>
          <w:rPr>
            <w:noProof/>
            <w:webHidden/>
          </w:rPr>
          <w:t>6-2</w:t>
        </w:r>
        <w:r>
          <w:rPr>
            <w:noProof/>
            <w:webHidden/>
          </w:rPr>
          <w:fldChar w:fldCharType="end"/>
        </w:r>
      </w:hyperlink>
    </w:p>
    <w:p w14:paraId="79BB15A2" w14:textId="77777777" w:rsidR="00000000" w:rsidRDefault="001F0AD0">
      <w:pPr>
        <w:pStyle w:val="TOC3"/>
        <w:tabs>
          <w:tab w:val="left" w:pos="1200"/>
        </w:tabs>
        <w:rPr>
          <w:noProof/>
          <w:sz w:val="24"/>
          <w:szCs w:val="24"/>
        </w:rPr>
      </w:pPr>
      <w:hyperlink w:anchor="_Toc508178575" w:history="1">
        <w:r>
          <w:rPr>
            <w:rStyle w:val="Hyperlink"/>
            <w:noProof/>
            <w:szCs w:val="32"/>
          </w:rPr>
          <w:t>6.4.3</w:t>
        </w:r>
        <w:r>
          <w:rPr>
            <w:noProof/>
            <w:sz w:val="24"/>
            <w:szCs w:val="24"/>
          </w:rPr>
          <w:tab/>
        </w:r>
        <w:r>
          <w:rPr>
            <w:rStyle w:val="Hyperlink"/>
            <w:noProof/>
            <w:szCs w:val="32"/>
          </w:rPr>
          <w:t>Interface Performance Requirements</w:t>
        </w:r>
        <w:r>
          <w:rPr>
            <w:noProof/>
            <w:webHidden/>
          </w:rPr>
          <w:tab/>
        </w:r>
        <w:r>
          <w:rPr>
            <w:noProof/>
            <w:webHidden/>
          </w:rPr>
          <w:fldChar w:fldCharType="begin"/>
        </w:r>
        <w:r>
          <w:rPr>
            <w:noProof/>
            <w:webHidden/>
          </w:rPr>
          <w:instrText xml:space="preserve"> PAGEREF _Toc508178575 \h </w:instrText>
        </w:r>
        <w:r>
          <w:rPr>
            <w:noProof/>
          </w:rPr>
        </w:r>
        <w:r>
          <w:rPr>
            <w:noProof/>
            <w:webHidden/>
          </w:rPr>
          <w:fldChar w:fldCharType="separate"/>
        </w:r>
        <w:r>
          <w:rPr>
            <w:noProof/>
            <w:webHidden/>
          </w:rPr>
          <w:t>6-3</w:t>
        </w:r>
        <w:r>
          <w:rPr>
            <w:noProof/>
            <w:webHidden/>
          </w:rPr>
          <w:fldChar w:fldCharType="end"/>
        </w:r>
      </w:hyperlink>
    </w:p>
    <w:p w14:paraId="1939E74F" w14:textId="77777777" w:rsidR="00000000" w:rsidRDefault="001F0AD0">
      <w:pPr>
        <w:pStyle w:val="TOC3"/>
        <w:tabs>
          <w:tab w:val="left" w:pos="1200"/>
        </w:tabs>
        <w:rPr>
          <w:noProof/>
          <w:sz w:val="24"/>
          <w:szCs w:val="24"/>
        </w:rPr>
      </w:pPr>
      <w:hyperlink w:anchor="_Toc508178576" w:history="1">
        <w:r>
          <w:rPr>
            <w:rStyle w:val="Hyperlink"/>
            <w:noProof/>
            <w:szCs w:val="32"/>
          </w:rPr>
          <w:t>6.4.4</w:t>
        </w:r>
        <w:r>
          <w:rPr>
            <w:noProof/>
            <w:sz w:val="24"/>
            <w:szCs w:val="24"/>
          </w:rPr>
          <w:tab/>
        </w:r>
        <w:r>
          <w:rPr>
            <w:rStyle w:val="Hyperlink"/>
            <w:noProof/>
            <w:szCs w:val="32"/>
          </w:rPr>
          <w:t>Request Restraints</w:t>
        </w:r>
        <w:r>
          <w:rPr>
            <w:noProof/>
            <w:webHidden/>
          </w:rPr>
          <w:tab/>
        </w:r>
        <w:r>
          <w:rPr>
            <w:noProof/>
            <w:webHidden/>
          </w:rPr>
          <w:fldChar w:fldCharType="begin"/>
        </w:r>
        <w:r>
          <w:rPr>
            <w:noProof/>
            <w:webHidden/>
          </w:rPr>
          <w:instrText xml:space="preserve"> PAGEREF _Toc508178576 \</w:instrText>
        </w:r>
        <w:r>
          <w:rPr>
            <w:noProof/>
            <w:webHidden/>
          </w:rPr>
          <w:instrText xml:space="preserve">h </w:instrText>
        </w:r>
        <w:r>
          <w:rPr>
            <w:noProof/>
          </w:rPr>
        </w:r>
        <w:r>
          <w:rPr>
            <w:noProof/>
            <w:webHidden/>
          </w:rPr>
          <w:fldChar w:fldCharType="separate"/>
        </w:r>
        <w:r>
          <w:rPr>
            <w:noProof/>
            <w:webHidden/>
          </w:rPr>
          <w:t>6-4</w:t>
        </w:r>
        <w:r>
          <w:rPr>
            <w:noProof/>
            <w:webHidden/>
          </w:rPr>
          <w:fldChar w:fldCharType="end"/>
        </w:r>
      </w:hyperlink>
    </w:p>
    <w:p w14:paraId="5D6B7420" w14:textId="77777777" w:rsidR="00000000" w:rsidRDefault="001F0AD0">
      <w:pPr>
        <w:pStyle w:val="TOC2"/>
        <w:tabs>
          <w:tab w:val="left" w:pos="960"/>
        </w:tabs>
        <w:rPr>
          <w:b w:val="0"/>
          <w:noProof/>
          <w:sz w:val="24"/>
          <w:szCs w:val="24"/>
        </w:rPr>
      </w:pPr>
      <w:hyperlink w:anchor="_Toc508178577" w:history="1">
        <w:r>
          <w:rPr>
            <w:rStyle w:val="Hyperlink"/>
            <w:noProof/>
            <w:szCs w:val="36"/>
          </w:rPr>
          <w:t>6.5</w:t>
        </w:r>
        <w:r>
          <w:rPr>
            <w:b w:val="0"/>
            <w:noProof/>
            <w:sz w:val="24"/>
            <w:szCs w:val="24"/>
          </w:rPr>
          <w:tab/>
        </w:r>
        <w:r>
          <w:rPr>
            <w:rStyle w:val="Hyperlink"/>
            <w:noProof/>
            <w:szCs w:val="36"/>
          </w:rPr>
          <w:t>NPAC SOA Low-tech Interface</w:t>
        </w:r>
        <w:r>
          <w:rPr>
            <w:noProof/>
            <w:webHidden/>
          </w:rPr>
          <w:tab/>
        </w:r>
        <w:r>
          <w:rPr>
            <w:noProof/>
            <w:webHidden/>
          </w:rPr>
          <w:fldChar w:fldCharType="begin"/>
        </w:r>
        <w:r>
          <w:rPr>
            <w:noProof/>
            <w:webHidden/>
          </w:rPr>
          <w:instrText xml:space="preserve"> PAGEREF _Toc508178577 \h </w:instrText>
        </w:r>
        <w:r>
          <w:rPr>
            <w:noProof/>
          </w:rPr>
        </w:r>
        <w:r>
          <w:rPr>
            <w:noProof/>
            <w:webHidden/>
          </w:rPr>
          <w:fldChar w:fldCharType="separate"/>
        </w:r>
        <w:r>
          <w:rPr>
            <w:noProof/>
            <w:webHidden/>
          </w:rPr>
          <w:t>6-5</w:t>
        </w:r>
        <w:r>
          <w:rPr>
            <w:noProof/>
            <w:webHidden/>
          </w:rPr>
          <w:fldChar w:fldCharType="end"/>
        </w:r>
      </w:hyperlink>
    </w:p>
    <w:p w14:paraId="7E52D2D4" w14:textId="77777777" w:rsidR="00000000" w:rsidRDefault="001F0AD0">
      <w:pPr>
        <w:pStyle w:val="TOC2"/>
        <w:tabs>
          <w:tab w:val="left" w:pos="960"/>
        </w:tabs>
        <w:rPr>
          <w:b w:val="0"/>
          <w:noProof/>
          <w:sz w:val="24"/>
          <w:szCs w:val="24"/>
        </w:rPr>
      </w:pPr>
      <w:hyperlink w:anchor="_Toc508178578" w:history="1">
        <w:r>
          <w:rPr>
            <w:rStyle w:val="Hyperlink"/>
            <w:noProof/>
            <w:szCs w:val="36"/>
          </w:rPr>
          <w:t>6.6</w:t>
        </w:r>
        <w:r>
          <w:rPr>
            <w:b w:val="0"/>
            <w:noProof/>
            <w:sz w:val="24"/>
            <w:szCs w:val="24"/>
          </w:rPr>
          <w:tab/>
        </w:r>
        <w:r>
          <w:rPr>
            <w:rStyle w:val="Hyperlink"/>
            <w:noProof/>
            <w:szCs w:val="36"/>
          </w:rPr>
          <w:t>CMIP Request Retry Requirements</w:t>
        </w:r>
        <w:r>
          <w:rPr>
            <w:noProof/>
            <w:webHidden/>
          </w:rPr>
          <w:tab/>
        </w:r>
        <w:r>
          <w:rPr>
            <w:noProof/>
            <w:webHidden/>
          </w:rPr>
          <w:fldChar w:fldCharType="begin"/>
        </w:r>
        <w:r>
          <w:rPr>
            <w:noProof/>
            <w:webHidden/>
          </w:rPr>
          <w:instrText xml:space="preserve"> PAGEREF _Toc508178578 \h </w:instrText>
        </w:r>
        <w:r>
          <w:rPr>
            <w:noProof/>
          </w:rPr>
        </w:r>
        <w:r>
          <w:rPr>
            <w:noProof/>
            <w:webHidden/>
          </w:rPr>
          <w:fldChar w:fldCharType="separate"/>
        </w:r>
        <w:r>
          <w:rPr>
            <w:noProof/>
            <w:webHidden/>
          </w:rPr>
          <w:t>6-6</w:t>
        </w:r>
        <w:r>
          <w:rPr>
            <w:noProof/>
            <w:webHidden/>
          </w:rPr>
          <w:fldChar w:fldCharType="end"/>
        </w:r>
      </w:hyperlink>
    </w:p>
    <w:p w14:paraId="4A6EFBBC" w14:textId="77777777" w:rsidR="00000000" w:rsidRDefault="001F0AD0">
      <w:pPr>
        <w:pStyle w:val="TOC2"/>
        <w:tabs>
          <w:tab w:val="left" w:pos="960"/>
        </w:tabs>
        <w:rPr>
          <w:b w:val="0"/>
          <w:noProof/>
          <w:sz w:val="24"/>
          <w:szCs w:val="24"/>
        </w:rPr>
      </w:pPr>
      <w:hyperlink w:anchor="_Toc508178579" w:history="1">
        <w:r>
          <w:rPr>
            <w:rStyle w:val="Hyperlink"/>
            <w:noProof/>
            <w:szCs w:val="36"/>
          </w:rPr>
          <w:t>6.7</w:t>
        </w:r>
        <w:r>
          <w:rPr>
            <w:b w:val="0"/>
            <w:noProof/>
            <w:sz w:val="24"/>
            <w:szCs w:val="24"/>
          </w:rPr>
          <w:tab/>
        </w:r>
        <w:r>
          <w:rPr>
            <w:rStyle w:val="Hyperlink"/>
            <w:noProof/>
            <w:szCs w:val="36"/>
          </w:rPr>
          <w:t>Notif</w:t>
        </w:r>
        <w:r>
          <w:rPr>
            <w:rStyle w:val="Hyperlink"/>
            <w:noProof/>
            <w:szCs w:val="36"/>
          </w:rPr>
          <w:t>ication Recovery -- General</w:t>
        </w:r>
        <w:r>
          <w:rPr>
            <w:noProof/>
            <w:webHidden/>
          </w:rPr>
          <w:tab/>
        </w:r>
        <w:r>
          <w:rPr>
            <w:noProof/>
            <w:webHidden/>
          </w:rPr>
          <w:fldChar w:fldCharType="begin"/>
        </w:r>
        <w:r>
          <w:rPr>
            <w:noProof/>
            <w:webHidden/>
          </w:rPr>
          <w:instrText xml:space="preserve"> PAGEREF _Toc508178579 \h </w:instrText>
        </w:r>
        <w:r>
          <w:rPr>
            <w:noProof/>
          </w:rPr>
        </w:r>
        <w:r>
          <w:rPr>
            <w:noProof/>
            <w:webHidden/>
          </w:rPr>
          <w:fldChar w:fldCharType="separate"/>
        </w:r>
        <w:r>
          <w:rPr>
            <w:noProof/>
            <w:webHidden/>
          </w:rPr>
          <w:t>6-8</w:t>
        </w:r>
        <w:r>
          <w:rPr>
            <w:noProof/>
            <w:webHidden/>
          </w:rPr>
          <w:fldChar w:fldCharType="end"/>
        </w:r>
      </w:hyperlink>
    </w:p>
    <w:p w14:paraId="1EBC4AB8" w14:textId="77777777" w:rsidR="00000000" w:rsidRDefault="001F0AD0">
      <w:pPr>
        <w:pStyle w:val="TOC2"/>
        <w:tabs>
          <w:tab w:val="left" w:pos="960"/>
        </w:tabs>
        <w:rPr>
          <w:b w:val="0"/>
          <w:noProof/>
          <w:sz w:val="24"/>
          <w:szCs w:val="24"/>
        </w:rPr>
      </w:pPr>
      <w:hyperlink w:anchor="_Toc508178580" w:history="1">
        <w:r>
          <w:rPr>
            <w:rStyle w:val="Hyperlink"/>
            <w:noProof/>
            <w:szCs w:val="36"/>
          </w:rPr>
          <w:t>6.8</w:t>
        </w:r>
        <w:r>
          <w:rPr>
            <w:b w:val="0"/>
            <w:noProof/>
            <w:sz w:val="24"/>
            <w:szCs w:val="24"/>
          </w:rPr>
          <w:tab/>
        </w:r>
        <w:r>
          <w:rPr>
            <w:rStyle w:val="Hyperlink"/>
            <w:noProof/>
            <w:szCs w:val="36"/>
          </w:rPr>
          <w:t>Network Data Recovery</w:t>
        </w:r>
        <w:r>
          <w:rPr>
            <w:noProof/>
            <w:webHidden/>
          </w:rPr>
          <w:tab/>
        </w:r>
        <w:r>
          <w:rPr>
            <w:noProof/>
            <w:webHidden/>
          </w:rPr>
          <w:fldChar w:fldCharType="begin"/>
        </w:r>
        <w:r>
          <w:rPr>
            <w:noProof/>
            <w:webHidden/>
          </w:rPr>
          <w:instrText xml:space="preserve"> PAGEREF _Toc508178580 \h </w:instrText>
        </w:r>
        <w:r>
          <w:rPr>
            <w:noProof/>
          </w:rPr>
        </w:r>
        <w:r>
          <w:rPr>
            <w:noProof/>
            <w:webHidden/>
          </w:rPr>
          <w:fldChar w:fldCharType="separate"/>
        </w:r>
        <w:r>
          <w:rPr>
            <w:noProof/>
            <w:webHidden/>
          </w:rPr>
          <w:t>6-9</w:t>
        </w:r>
        <w:r>
          <w:rPr>
            <w:noProof/>
            <w:webHidden/>
          </w:rPr>
          <w:fldChar w:fldCharType="end"/>
        </w:r>
      </w:hyperlink>
    </w:p>
    <w:p w14:paraId="388B2C24" w14:textId="77777777" w:rsidR="00000000" w:rsidRDefault="001F0AD0">
      <w:pPr>
        <w:pStyle w:val="TOC2"/>
        <w:tabs>
          <w:tab w:val="left" w:pos="960"/>
        </w:tabs>
        <w:rPr>
          <w:b w:val="0"/>
          <w:noProof/>
          <w:sz w:val="24"/>
          <w:szCs w:val="24"/>
        </w:rPr>
      </w:pPr>
      <w:hyperlink w:anchor="_Toc508178581" w:history="1">
        <w:r>
          <w:rPr>
            <w:rStyle w:val="Hyperlink"/>
            <w:noProof/>
            <w:szCs w:val="36"/>
          </w:rPr>
          <w:t>6.9</w:t>
        </w:r>
        <w:r>
          <w:rPr>
            <w:b w:val="0"/>
            <w:noProof/>
            <w:sz w:val="24"/>
            <w:szCs w:val="24"/>
          </w:rPr>
          <w:tab/>
        </w:r>
        <w:r>
          <w:rPr>
            <w:rStyle w:val="Hyperlink"/>
            <w:noProof/>
            <w:szCs w:val="36"/>
          </w:rPr>
          <w:t>Subscription Data Recovery</w:t>
        </w:r>
        <w:r>
          <w:rPr>
            <w:noProof/>
            <w:webHidden/>
          </w:rPr>
          <w:tab/>
        </w:r>
        <w:r>
          <w:rPr>
            <w:noProof/>
            <w:webHidden/>
          </w:rPr>
          <w:fldChar w:fldCharType="begin"/>
        </w:r>
        <w:r>
          <w:rPr>
            <w:noProof/>
            <w:webHidden/>
          </w:rPr>
          <w:instrText xml:space="preserve"> PAGEREF _Toc508178581 \h </w:instrText>
        </w:r>
        <w:r>
          <w:rPr>
            <w:noProof/>
          </w:rPr>
        </w:r>
        <w:r>
          <w:rPr>
            <w:noProof/>
            <w:webHidden/>
          </w:rPr>
          <w:fldChar w:fldCharType="separate"/>
        </w:r>
        <w:r>
          <w:rPr>
            <w:noProof/>
            <w:webHidden/>
          </w:rPr>
          <w:t>6-11</w:t>
        </w:r>
        <w:r>
          <w:rPr>
            <w:noProof/>
            <w:webHidden/>
          </w:rPr>
          <w:fldChar w:fldCharType="end"/>
        </w:r>
      </w:hyperlink>
    </w:p>
    <w:p w14:paraId="4E293CDD" w14:textId="77777777" w:rsidR="00000000" w:rsidRDefault="001F0AD0">
      <w:pPr>
        <w:pStyle w:val="TOC1"/>
        <w:tabs>
          <w:tab w:val="left" w:pos="475"/>
        </w:tabs>
        <w:rPr>
          <w:rFonts w:ascii="Times New Roman" w:hAnsi="Times New Roman"/>
          <w:b w:val="0"/>
          <w:caps w:val="0"/>
          <w:noProof/>
          <w:sz w:val="24"/>
          <w:szCs w:val="24"/>
          <w:u w:val="none"/>
        </w:rPr>
      </w:pPr>
      <w:hyperlink w:anchor="_Toc508178582" w:history="1">
        <w:r>
          <w:rPr>
            <w:rStyle w:val="Hyperlink"/>
            <w:noProof/>
            <w:szCs w:val="56"/>
          </w:rPr>
          <w:t>7.</w:t>
        </w:r>
        <w:r>
          <w:rPr>
            <w:rFonts w:ascii="Times New Roman" w:hAnsi="Times New Roman"/>
            <w:b w:val="0"/>
            <w:caps w:val="0"/>
            <w:noProof/>
            <w:sz w:val="24"/>
            <w:szCs w:val="24"/>
            <w:u w:val="none"/>
          </w:rPr>
          <w:tab/>
        </w:r>
        <w:r>
          <w:rPr>
            <w:rStyle w:val="Hyperlink"/>
            <w:noProof/>
            <w:szCs w:val="56"/>
          </w:rPr>
          <w:t>Security</w:t>
        </w:r>
        <w:r>
          <w:rPr>
            <w:noProof/>
            <w:webHidden/>
          </w:rPr>
          <w:tab/>
        </w:r>
        <w:r>
          <w:rPr>
            <w:noProof/>
            <w:webHidden/>
          </w:rPr>
          <w:fldChar w:fldCharType="begin"/>
        </w:r>
        <w:r>
          <w:rPr>
            <w:noProof/>
            <w:webHidden/>
          </w:rPr>
          <w:instrText xml:space="preserve"> PAGEREF _Toc508178582 \h </w:instrText>
        </w:r>
        <w:r>
          <w:rPr>
            <w:noProof/>
          </w:rPr>
        </w:r>
        <w:r>
          <w:rPr>
            <w:noProof/>
            <w:webHidden/>
          </w:rPr>
          <w:fldChar w:fldCharType="separate"/>
        </w:r>
        <w:r>
          <w:rPr>
            <w:noProof/>
            <w:webHidden/>
          </w:rPr>
          <w:t>7-1</w:t>
        </w:r>
        <w:r>
          <w:rPr>
            <w:noProof/>
            <w:webHidden/>
          </w:rPr>
          <w:fldChar w:fldCharType="end"/>
        </w:r>
      </w:hyperlink>
    </w:p>
    <w:p w14:paraId="1F10D7AF" w14:textId="77777777" w:rsidR="00000000" w:rsidRDefault="001F0AD0">
      <w:pPr>
        <w:pStyle w:val="TOC2"/>
        <w:tabs>
          <w:tab w:val="left" w:pos="960"/>
        </w:tabs>
        <w:rPr>
          <w:b w:val="0"/>
          <w:noProof/>
          <w:sz w:val="24"/>
          <w:szCs w:val="24"/>
        </w:rPr>
      </w:pPr>
      <w:hyperlink w:anchor="_Toc508178583" w:history="1">
        <w:r>
          <w:rPr>
            <w:rStyle w:val="Hyperlink"/>
            <w:noProof/>
            <w:szCs w:val="36"/>
          </w:rPr>
          <w:t>7.1</w:t>
        </w:r>
        <w:r>
          <w:rPr>
            <w:b w:val="0"/>
            <w:noProof/>
            <w:sz w:val="24"/>
            <w:szCs w:val="24"/>
          </w:rPr>
          <w:tab/>
        </w:r>
        <w:r>
          <w:rPr>
            <w:rStyle w:val="Hyperlink"/>
            <w:noProof/>
            <w:szCs w:val="36"/>
          </w:rPr>
          <w:t>Overview</w:t>
        </w:r>
        <w:r>
          <w:rPr>
            <w:noProof/>
            <w:webHidden/>
          </w:rPr>
          <w:tab/>
        </w:r>
        <w:r>
          <w:rPr>
            <w:noProof/>
            <w:webHidden/>
          </w:rPr>
          <w:fldChar w:fldCharType="begin"/>
        </w:r>
        <w:r>
          <w:rPr>
            <w:noProof/>
            <w:webHidden/>
          </w:rPr>
          <w:instrText xml:space="preserve"> PAGEREF _Toc508178583 \h </w:instrText>
        </w:r>
        <w:r>
          <w:rPr>
            <w:noProof/>
          </w:rPr>
        </w:r>
        <w:r>
          <w:rPr>
            <w:noProof/>
            <w:webHidden/>
          </w:rPr>
          <w:fldChar w:fldCharType="separate"/>
        </w:r>
        <w:r>
          <w:rPr>
            <w:noProof/>
            <w:webHidden/>
          </w:rPr>
          <w:t>7-1</w:t>
        </w:r>
        <w:r>
          <w:rPr>
            <w:noProof/>
            <w:webHidden/>
          </w:rPr>
          <w:fldChar w:fldCharType="end"/>
        </w:r>
      </w:hyperlink>
    </w:p>
    <w:p w14:paraId="642F0F8A" w14:textId="77777777" w:rsidR="00000000" w:rsidRDefault="001F0AD0">
      <w:pPr>
        <w:pStyle w:val="TOC2"/>
        <w:tabs>
          <w:tab w:val="left" w:pos="960"/>
        </w:tabs>
        <w:rPr>
          <w:b w:val="0"/>
          <w:noProof/>
          <w:sz w:val="24"/>
          <w:szCs w:val="24"/>
        </w:rPr>
      </w:pPr>
      <w:hyperlink w:anchor="_Toc508178584" w:history="1">
        <w:r>
          <w:rPr>
            <w:rStyle w:val="Hyperlink"/>
            <w:noProof/>
            <w:szCs w:val="36"/>
          </w:rPr>
          <w:t>7.2</w:t>
        </w:r>
        <w:r>
          <w:rPr>
            <w:b w:val="0"/>
            <w:noProof/>
            <w:sz w:val="24"/>
            <w:szCs w:val="24"/>
          </w:rPr>
          <w:tab/>
        </w:r>
        <w:r>
          <w:rPr>
            <w:rStyle w:val="Hyperlink"/>
            <w:noProof/>
            <w:szCs w:val="36"/>
          </w:rPr>
          <w:t>Identification</w:t>
        </w:r>
        <w:r>
          <w:rPr>
            <w:noProof/>
            <w:webHidden/>
          </w:rPr>
          <w:tab/>
        </w:r>
        <w:r>
          <w:rPr>
            <w:noProof/>
            <w:webHidden/>
          </w:rPr>
          <w:fldChar w:fldCharType="begin"/>
        </w:r>
        <w:r>
          <w:rPr>
            <w:noProof/>
            <w:webHidden/>
          </w:rPr>
          <w:instrText xml:space="preserve"> PAGEREF _Toc508178584 \h </w:instrText>
        </w:r>
        <w:r>
          <w:rPr>
            <w:noProof/>
          </w:rPr>
        </w:r>
        <w:r>
          <w:rPr>
            <w:noProof/>
            <w:webHidden/>
          </w:rPr>
          <w:fldChar w:fldCharType="separate"/>
        </w:r>
        <w:r>
          <w:rPr>
            <w:noProof/>
            <w:webHidden/>
          </w:rPr>
          <w:t>7-1</w:t>
        </w:r>
        <w:r>
          <w:rPr>
            <w:noProof/>
            <w:webHidden/>
          </w:rPr>
          <w:fldChar w:fldCharType="end"/>
        </w:r>
      </w:hyperlink>
    </w:p>
    <w:p w14:paraId="7C741F75" w14:textId="77777777" w:rsidR="00000000" w:rsidRDefault="001F0AD0">
      <w:pPr>
        <w:pStyle w:val="TOC2"/>
        <w:tabs>
          <w:tab w:val="left" w:pos="960"/>
        </w:tabs>
        <w:rPr>
          <w:b w:val="0"/>
          <w:noProof/>
          <w:sz w:val="24"/>
          <w:szCs w:val="24"/>
        </w:rPr>
      </w:pPr>
      <w:hyperlink w:anchor="_Toc508178585" w:history="1">
        <w:r>
          <w:rPr>
            <w:rStyle w:val="Hyperlink"/>
            <w:noProof/>
            <w:szCs w:val="36"/>
          </w:rPr>
          <w:t>7.3</w:t>
        </w:r>
        <w:r>
          <w:rPr>
            <w:b w:val="0"/>
            <w:noProof/>
            <w:sz w:val="24"/>
            <w:szCs w:val="24"/>
          </w:rPr>
          <w:tab/>
        </w:r>
        <w:r>
          <w:rPr>
            <w:rStyle w:val="Hyperlink"/>
            <w:noProof/>
            <w:szCs w:val="36"/>
          </w:rPr>
          <w:t>Authentication</w:t>
        </w:r>
        <w:r>
          <w:rPr>
            <w:noProof/>
            <w:webHidden/>
          </w:rPr>
          <w:tab/>
        </w:r>
        <w:r>
          <w:rPr>
            <w:noProof/>
            <w:webHidden/>
          </w:rPr>
          <w:fldChar w:fldCharType="begin"/>
        </w:r>
        <w:r>
          <w:rPr>
            <w:noProof/>
            <w:webHidden/>
          </w:rPr>
          <w:instrText xml:space="preserve"> PAGEREF _Toc508178585 \h </w:instrText>
        </w:r>
        <w:r>
          <w:rPr>
            <w:noProof/>
          </w:rPr>
        </w:r>
        <w:r>
          <w:rPr>
            <w:noProof/>
            <w:webHidden/>
          </w:rPr>
          <w:fldChar w:fldCharType="separate"/>
        </w:r>
        <w:r>
          <w:rPr>
            <w:noProof/>
            <w:webHidden/>
          </w:rPr>
          <w:t>7-2</w:t>
        </w:r>
        <w:r>
          <w:rPr>
            <w:noProof/>
            <w:webHidden/>
          </w:rPr>
          <w:fldChar w:fldCharType="end"/>
        </w:r>
      </w:hyperlink>
    </w:p>
    <w:p w14:paraId="0DE7D527" w14:textId="77777777" w:rsidR="00000000" w:rsidRDefault="001F0AD0">
      <w:pPr>
        <w:pStyle w:val="TOC3"/>
        <w:tabs>
          <w:tab w:val="left" w:pos="1200"/>
        </w:tabs>
        <w:rPr>
          <w:noProof/>
          <w:sz w:val="24"/>
          <w:szCs w:val="24"/>
        </w:rPr>
      </w:pPr>
      <w:hyperlink w:anchor="_Toc508178586" w:history="1">
        <w:r>
          <w:rPr>
            <w:rStyle w:val="Hyperlink"/>
            <w:noProof/>
            <w:szCs w:val="32"/>
          </w:rPr>
          <w:t>7.3.1</w:t>
        </w:r>
        <w:r>
          <w:rPr>
            <w:noProof/>
            <w:sz w:val="24"/>
            <w:szCs w:val="24"/>
          </w:rPr>
          <w:tab/>
        </w:r>
        <w:r>
          <w:rPr>
            <w:rStyle w:val="Hyperlink"/>
            <w:noProof/>
            <w:szCs w:val="32"/>
          </w:rPr>
          <w:t>Password Requirements</w:t>
        </w:r>
        <w:r>
          <w:rPr>
            <w:noProof/>
            <w:webHidden/>
          </w:rPr>
          <w:tab/>
        </w:r>
        <w:r>
          <w:rPr>
            <w:noProof/>
            <w:webHidden/>
          </w:rPr>
          <w:fldChar w:fldCharType="begin"/>
        </w:r>
        <w:r>
          <w:rPr>
            <w:noProof/>
            <w:webHidden/>
          </w:rPr>
          <w:instrText xml:space="preserve"> PAGEREF _Toc508178586 \h </w:instrText>
        </w:r>
        <w:r>
          <w:rPr>
            <w:noProof/>
          </w:rPr>
        </w:r>
        <w:r>
          <w:rPr>
            <w:noProof/>
            <w:webHidden/>
          </w:rPr>
          <w:fldChar w:fldCharType="separate"/>
        </w:r>
        <w:r>
          <w:rPr>
            <w:noProof/>
            <w:webHidden/>
          </w:rPr>
          <w:t>7-3</w:t>
        </w:r>
        <w:r>
          <w:rPr>
            <w:noProof/>
            <w:webHidden/>
          </w:rPr>
          <w:fldChar w:fldCharType="end"/>
        </w:r>
      </w:hyperlink>
    </w:p>
    <w:p w14:paraId="11E8E035" w14:textId="77777777" w:rsidR="00000000" w:rsidRDefault="001F0AD0">
      <w:pPr>
        <w:pStyle w:val="TOC2"/>
        <w:tabs>
          <w:tab w:val="left" w:pos="960"/>
        </w:tabs>
        <w:rPr>
          <w:b w:val="0"/>
          <w:noProof/>
          <w:sz w:val="24"/>
          <w:szCs w:val="24"/>
        </w:rPr>
      </w:pPr>
      <w:hyperlink w:anchor="_Toc508178587" w:history="1">
        <w:r>
          <w:rPr>
            <w:rStyle w:val="Hyperlink"/>
            <w:noProof/>
            <w:szCs w:val="36"/>
          </w:rPr>
          <w:t>7.4</w:t>
        </w:r>
        <w:r>
          <w:rPr>
            <w:b w:val="0"/>
            <w:noProof/>
            <w:sz w:val="24"/>
            <w:szCs w:val="24"/>
          </w:rPr>
          <w:tab/>
        </w:r>
        <w:r>
          <w:rPr>
            <w:rStyle w:val="Hyperlink"/>
            <w:noProof/>
            <w:szCs w:val="36"/>
          </w:rPr>
          <w:t>Access Control</w:t>
        </w:r>
        <w:r>
          <w:rPr>
            <w:noProof/>
            <w:webHidden/>
          </w:rPr>
          <w:tab/>
        </w:r>
        <w:r>
          <w:rPr>
            <w:noProof/>
            <w:webHidden/>
          </w:rPr>
          <w:fldChar w:fldCharType="begin"/>
        </w:r>
        <w:r>
          <w:rPr>
            <w:noProof/>
            <w:webHidden/>
          </w:rPr>
          <w:instrText xml:space="preserve"> PAGEREF _Toc508178587 \h </w:instrText>
        </w:r>
        <w:r>
          <w:rPr>
            <w:noProof/>
          </w:rPr>
        </w:r>
        <w:r>
          <w:rPr>
            <w:noProof/>
            <w:webHidden/>
          </w:rPr>
          <w:fldChar w:fldCharType="separate"/>
        </w:r>
        <w:r>
          <w:rPr>
            <w:noProof/>
            <w:webHidden/>
          </w:rPr>
          <w:t>7-5</w:t>
        </w:r>
        <w:r>
          <w:rPr>
            <w:noProof/>
            <w:webHidden/>
          </w:rPr>
          <w:fldChar w:fldCharType="end"/>
        </w:r>
      </w:hyperlink>
    </w:p>
    <w:p w14:paraId="2DEE1D15" w14:textId="77777777" w:rsidR="00000000" w:rsidRDefault="001F0AD0">
      <w:pPr>
        <w:pStyle w:val="TOC3"/>
        <w:tabs>
          <w:tab w:val="left" w:pos="1200"/>
        </w:tabs>
        <w:rPr>
          <w:noProof/>
          <w:sz w:val="24"/>
          <w:szCs w:val="24"/>
        </w:rPr>
      </w:pPr>
      <w:hyperlink w:anchor="_Toc508178588" w:history="1">
        <w:r>
          <w:rPr>
            <w:rStyle w:val="Hyperlink"/>
            <w:noProof/>
            <w:szCs w:val="32"/>
          </w:rPr>
          <w:t>7.4.1</w:t>
        </w:r>
        <w:r>
          <w:rPr>
            <w:noProof/>
            <w:sz w:val="24"/>
            <w:szCs w:val="24"/>
          </w:rPr>
          <w:tab/>
        </w:r>
        <w:r>
          <w:rPr>
            <w:rStyle w:val="Hyperlink"/>
            <w:noProof/>
            <w:szCs w:val="32"/>
          </w:rPr>
          <w:t>System Access</w:t>
        </w:r>
        <w:r>
          <w:rPr>
            <w:noProof/>
            <w:webHidden/>
          </w:rPr>
          <w:tab/>
        </w:r>
        <w:r>
          <w:rPr>
            <w:noProof/>
            <w:webHidden/>
          </w:rPr>
          <w:fldChar w:fldCharType="begin"/>
        </w:r>
        <w:r>
          <w:rPr>
            <w:noProof/>
            <w:webHidden/>
          </w:rPr>
          <w:instrText xml:space="preserve"> PAGEREF _Toc508178588 \h </w:instrText>
        </w:r>
        <w:r>
          <w:rPr>
            <w:noProof/>
          </w:rPr>
        </w:r>
        <w:r>
          <w:rPr>
            <w:noProof/>
            <w:webHidden/>
          </w:rPr>
          <w:fldChar w:fldCharType="separate"/>
        </w:r>
        <w:r>
          <w:rPr>
            <w:noProof/>
            <w:webHidden/>
          </w:rPr>
          <w:t>7-5</w:t>
        </w:r>
        <w:r>
          <w:rPr>
            <w:noProof/>
            <w:webHidden/>
          </w:rPr>
          <w:fldChar w:fldCharType="end"/>
        </w:r>
      </w:hyperlink>
    </w:p>
    <w:p w14:paraId="22DE8194" w14:textId="77777777" w:rsidR="00000000" w:rsidRDefault="001F0AD0">
      <w:pPr>
        <w:pStyle w:val="TOC3"/>
        <w:tabs>
          <w:tab w:val="left" w:pos="1200"/>
        </w:tabs>
        <w:rPr>
          <w:noProof/>
          <w:sz w:val="24"/>
          <w:szCs w:val="24"/>
        </w:rPr>
      </w:pPr>
      <w:hyperlink w:anchor="_Toc508178589" w:history="1">
        <w:r>
          <w:rPr>
            <w:rStyle w:val="Hyperlink"/>
            <w:noProof/>
            <w:szCs w:val="32"/>
          </w:rPr>
          <w:t>7.4.2</w:t>
        </w:r>
        <w:r>
          <w:rPr>
            <w:noProof/>
            <w:sz w:val="24"/>
            <w:szCs w:val="24"/>
          </w:rPr>
          <w:tab/>
        </w:r>
        <w:r>
          <w:rPr>
            <w:rStyle w:val="Hyperlink"/>
            <w:noProof/>
            <w:szCs w:val="32"/>
          </w:rPr>
          <w:t>Resource Access</w:t>
        </w:r>
        <w:r>
          <w:rPr>
            <w:noProof/>
            <w:webHidden/>
          </w:rPr>
          <w:tab/>
        </w:r>
        <w:r>
          <w:rPr>
            <w:noProof/>
            <w:webHidden/>
          </w:rPr>
          <w:fldChar w:fldCharType="begin"/>
        </w:r>
        <w:r>
          <w:rPr>
            <w:noProof/>
            <w:webHidden/>
          </w:rPr>
          <w:instrText xml:space="preserve"> PAGEREF _Toc508178589 \h </w:instrText>
        </w:r>
        <w:r>
          <w:rPr>
            <w:noProof/>
          </w:rPr>
        </w:r>
        <w:r>
          <w:rPr>
            <w:noProof/>
            <w:webHidden/>
          </w:rPr>
          <w:fldChar w:fldCharType="separate"/>
        </w:r>
        <w:r>
          <w:rPr>
            <w:noProof/>
            <w:webHidden/>
          </w:rPr>
          <w:t>7-9</w:t>
        </w:r>
        <w:r>
          <w:rPr>
            <w:noProof/>
            <w:webHidden/>
          </w:rPr>
          <w:fldChar w:fldCharType="end"/>
        </w:r>
      </w:hyperlink>
    </w:p>
    <w:p w14:paraId="4D1DC12A" w14:textId="77777777" w:rsidR="00000000" w:rsidRDefault="001F0AD0">
      <w:pPr>
        <w:pStyle w:val="TOC2"/>
        <w:tabs>
          <w:tab w:val="left" w:pos="960"/>
        </w:tabs>
        <w:rPr>
          <w:b w:val="0"/>
          <w:noProof/>
          <w:sz w:val="24"/>
          <w:szCs w:val="24"/>
        </w:rPr>
      </w:pPr>
      <w:hyperlink w:anchor="_Toc508178590" w:history="1">
        <w:r>
          <w:rPr>
            <w:rStyle w:val="Hyperlink"/>
            <w:noProof/>
            <w:szCs w:val="36"/>
          </w:rPr>
          <w:t>7.5</w:t>
        </w:r>
        <w:r>
          <w:rPr>
            <w:b w:val="0"/>
            <w:noProof/>
            <w:sz w:val="24"/>
            <w:szCs w:val="24"/>
          </w:rPr>
          <w:tab/>
        </w:r>
        <w:r>
          <w:rPr>
            <w:rStyle w:val="Hyperlink"/>
            <w:noProof/>
            <w:szCs w:val="36"/>
          </w:rPr>
          <w:t>Data and System Integrity</w:t>
        </w:r>
        <w:r>
          <w:rPr>
            <w:noProof/>
            <w:webHidden/>
          </w:rPr>
          <w:tab/>
        </w:r>
        <w:r>
          <w:rPr>
            <w:noProof/>
            <w:webHidden/>
          </w:rPr>
          <w:fldChar w:fldCharType="begin"/>
        </w:r>
        <w:r>
          <w:rPr>
            <w:noProof/>
            <w:webHidden/>
          </w:rPr>
          <w:instrText xml:space="preserve"> PAGERE</w:instrText>
        </w:r>
        <w:r>
          <w:rPr>
            <w:noProof/>
            <w:webHidden/>
          </w:rPr>
          <w:instrText xml:space="preserve">F _Toc508178590 \h </w:instrText>
        </w:r>
        <w:r>
          <w:rPr>
            <w:noProof/>
          </w:rPr>
        </w:r>
        <w:r>
          <w:rPr>
            <w:noProof/>
            <w:webHidden/>
          </w:rPr>
          <w:fldChar w:fldCharType="separate"/>
        </w:r>
        <w:r>
          <w:rPr>
            <w:noProof/>
            <w:webHidden/>
          </w:rPr>
          <w:t>7-10</w:t>
        </w:r>
        <w:r>
          <w:rPr>
            <w:noProof/>
            <w:webHidden/>
          </w:rPr>
          <w:fldChar w:fldCharType="end"/>
        </w:r>
      </w:hyperlink>
    </w:p>
    <w:p w14:paraId="09883D28" w14:textId="77777777" w:rsidR="00000000" w:rsidRDefault="001F0AD0">
      <w:pPr>
        <w:pStyle w:val="TOC2"/>
        <w:tabs>
          <w:tab w:val="left" w:pos="960"/>
        </w:tabs>
        <w:rPr>
          <w:b w:val="0"/>
          <w:noProof/>
          <w:sz w:val="24"/>
          <w:szCs w:val="24"/>
        </w:rPr>
      </w:pPr>
      <w:hyperlink w:anchor="_Toc508178591" w:history="1">
        <w:r>
          <w:rPr>
            <w:rStyle w:val="Hyperlink"/>
            <w:noProof/>
            <w:szCs w:val="36"/>
          </w:rPr>
          <w:t>7.6</w:t>
        </w:r>
        <w:r>
          <w:rPr>
            <w:b w:val="0"/>
            <w:noProof/>
            <w:sz w:val="24"/>
            <w:szCs w:val="24"/>
          </w:rPr>
          <w:tab/>
        </w:r>
        <w:r>
          <w:rPr>
            <w:rStyle w:val="Hyperlink"/>
            <w:noProof/>
            <w:szCs w:val="36"/>
          </w:rPr>
          <w:t>Audit</w:t>
        </w:r>
        <w:r>
          <w:rPr>
            <w:noProof/>
            <w:webHidden/>
          </w:rPr>
          <w:tab/>
        </w:r>
        <w:r>
          <w:rPr>
            <w:noProof/>
            <w:webHidden/>
          </w:rPr>
          <w:fldChar w:fldCharType="begin"/>
        </w:r>
        <w:r>
          <w:rPr>
            <w:noProof/>
            <w:webHidden/>
          </w:rPr>
          <w:instrText xml:space="preserve"> PAGEREF _Toc508178591 \h </w:instrText>
        </w:r>
        <w:r>
          <w:rPr>
            <w:noProof/>
          </w:rPr>
        </w:r>
        <w:r>
          <w:rPr>
            <w:noProof/>
            <w:webHidden/>
          </w:rPr>
          <w:fldChar w:fldCharType="separate"/>
        </w:r>
        <w:r>
          <w:rPr>
            <w:noProof/>
            <w:webHidden/>
          </w:rPr>
          <w:t>7-11</w:t>
        </w:r>
        <w:r>
          <w:rPr>
            <w:noProof/>
            <w:webHidden/>
          </w:rPr>
          <w:fldChar w:fldCharType="end"/>
        </w:r>
      </w:hyperlink>
    </w:p>
    <w:p w14:paraId="4A9ED34A" w14:textId="77777777" w:rsidR="00000000" w:rsidRDefault="001F0AD0">
      <w:pPr>
        <w:pStyle w:val="TOC3"/>
        <w:tabs>
          <w:tab w:val="left" w:pos="1200"/>
        </w:tabs>
        <w:rPr>
          <w:noProof/>
          <w:sz w:val="24"/>
          <w:szCs w:val="24"/>
        </w:rPr>
      </w:pPr>
      <w:hyperlink w:anchor="_Toc508178592" w:history="1">
        <w:r>
          <w:rPr>
            <w:rStyle w:val="Hyperlink"/>
            <w:noProof/>
            <w:szCs w:val="32"/>
          </w:rPr>
          <w:t>7.6.1</w:t>
        </w:r>
        <w:r>
          <w:rPr>
            <w:noProof/>
            <w:sz w:val="24"/>
            <w:szCs w:val="24"/>
          </w:rPr>
          <w:tab/>
        </w:r>
        <w:r>
          <w:rPr>
            <w:rStyle w:val="Hyperlink"/>
            <w:noProof/>
            <w:szCs w:val="32"/>
          </w:rPr>
          <w:t>Audit Log Generation</w:t>
        </w:r>
        <w:r>
          <w:rPr>
            <w:noProof/>
            <w:webHidden/>
          </w:rPr>
          <w:tab/>
        </w:r>
        <w:r>
          <w:rPr>
            <w:noProof/>
            <w:webHidden/>
          </w:rPr>
          <w:fldChar w:fldCharType="begin"/>
        </w:r>
        <w:r>
          <w:rPr>
            <w:noProof/>
            <w:webHidden/>
          </w:rPr>
          <w:instrText xml:space="preserve"> PAGEREF _Toc508178592 \h </w:instrText>
        </w:r>
        <w:r>
          <w:rPr>
            <w:noProof/>
          </w:rPr>
        </w:r>
        <w:r>
          <w:rPr>
            <w:noProof/>
            <w:webHidden/>
          </w:rPr>
          <w:fldChar w:fldCharType="separate"/>
        </w:r>
        <w:r>
          <w:rPr>
            <w:noProof/>
            <w:webHidden/>
          </w:rPr>
          <w:t>7-11</w:t>
        </w:r>
        <w:r>
          <w:rPr>
            <w:noProof/>
            <w:webHidden/>
          </w:rPr>
          <w:fldChar w:fldCharType="end"/>
        </w:r>
      </w:hyperlink>
    </w:p>
    <w:p w14:paraId="4A1C9AB8" w14:textId="77777777" w:rsidR="00000000" w:rsidRDefault="001F0AD0">
      <w:pPr>
        <w:pStyle w:val="TOC3"/>
        <w:tabs>
          <w:tab w:val="left" w:pos="1200"/>
        </w:tabs>
        <w:rPr>
          <w:noProof/>
          <w:sz w:val="24"/>
          <w:szCs w:val="24"/>
        </w:rPr>
      </w:pPr>
      <w:hyperlink w:anchor="_Toc508178593" w:history="1">
        <w:r>
          <w:rPr>
            <w:rStyle w:val="Hyperlink"/>
            <w:noProof/>
            <w:szCs w:val="32"/>
          </w:rPr>
          <w:t>7.6.2</w:t>
        </w:r>
        <w:r>
          <w:rPr>
            <w:noProof/>
            <w:sz w:val="24"/>
            <w:szCs w:val="24"/>
          </w:rPr>
          <w:tab/>
        </w:r>
        <w:r>
          <w:rPr>
            <w:rStyle w:val="Hyperlink"/>
            <w:noProof/>
            <w:szCs w:val="32"/>
          </w:rPr>
          <w:t xml:space="preserve">Reporting and </w:t>
        </w:r>
        <w:r>
          <w:rPr>
            <w:rStyle w:val="Hyperlink"/>
            <w:noProof/>
            <w:szCs w:val="32"/>
          </w:rPr>
          <w:t>Intrusion Detection</w:t>
        </w:r>
        <w:r>
          <w:rPr>
            <w:noProof/>
            <w:webHidden/>
          </w:rPr>
          <w:tab/>
        </w:r>
        <w:r>
          <w:rPr>
            <w:noProof/>
            <w:webHidden/>
          </w:rPr>
          <w:fldChar w:fldCharType="begin"/>
        </w:r>
        <w:r>
          <w:rPr>
            <w:noProof/>
            <w:webHidden/>
          </w:rPr>
          <w:instrText xml:space="preserve"> PAGEREF _Toc508178593 \h </w:instrText>
        </w:r>
        <w:r>
          <w:rPr>
            <w:noProof/>
          </w:rPr>
        </w:r>
        <w:r>
          <w:rPr>
            <w:noProof/>
            <w:webHidden/>
          </w:rPr>
          <w:fldChar w:fldCharType="separate"/>
        </w:r>
        <w:r>
          <w:rPr>
            <w:noProof/>
            <w:webHidden/>
          </w:rPr>
          <w:t>7-13</w:t>
        </w:r>
        <w:r>
          <w:rPr>
            <w:noProof/>
            <w:webHidden/>
          </w:rPr>
          <w:fldChar w:fldCharType="end"/>
        </w:r>
      </w:hyperlink>
    </w:p>
    <w:p w14:paraId="466860B5" w14:textId="77777777" w:rsidR="00000000" w:rsidRDefault="001F0AD0">
      <w:pPr>
        <w:pStyle w:val="TOC2"/>
        <w:tabs>
          <w:tab w:val="left" w:pos="960"/>
        </w:tabs>
        <w:rPr>
          <w:b w:val="0"/>
          <w:noProof/>
          <w:sz w:val="24"/>
          <w:szCs w:val="24"/>
        </w:rPr>
      </w:pPr>
      <w:hyperlink w:anchor="_Toc508178594" w:history="1">
        <w:r>
          <w:rPr>
            <w:rStyle w:val="Hyperlink"/>
            <w:noProof/>
            <w:szCs w:val="36"/>
          </w:rPr>
          <w:t>7.7</w:t>
        </w:r>
        <w:r>
          <w:rPr>
            <w:b w:val="0"/>
            <w:noProof/>
            <w:sz w:val="24"/>
            <w:szCs w:val="24"/>
          </w:rPr>
          <w:tab/>
        </w:r>
        <w:r>
          <w:rPr>
            <w:rStyle w:val="Hyperlink"/>
            <w:noProof/>
            <w:szCs w:val="36"/>
          </w:rPr>
          <w:t>Continuity of Service</w:t>
        </w:r>
        <w:r>
          <w:rPr>
            <w:noProof/>
            <w:webHidden/>
          </w:rPr>
          <w:tab/>
        </w:r>
        <w:r>
          <w:rPr>
            <w:noProof/>
            <w:webHidden/>
          </w:rPr>
          <w:fldChar w:fldCharType="begin"/>
        </w:r>
        <w:r>
          <w:rPr>
            <w:noProof/>
            <w:webHidden/>
          </w:rPr>
          <w:instrText xml:space="preserve"> PAGEREF _Toc508178594 \h </w:instrText>
        </w:r>
        <w:r>
          <w:rPr>
            <w:noProof/>
          </w:rPr>
        </w:r>
        <w:r>
          <w:rPr>
            <w:noProof/>
            <w:webHidden/>
          </w:rPr>
          <w:fldChar w:fldCharType="separate"/>
        </w:r>
        <w:r>
          <w:rPr>
            <w:noProof/>
            <w:webHidden/>
          </w:rPr>
          <w:t>7-14</w:t>
        </w:r>
        <w:r>
          <w:rPr>
            <w:noProof/>
            <w:webHidden/>
          </w:rPr>
          <w:fldChar w:fldCharType="end"/>
        </w:r>
      </w:hyperlink>
    </w:p>
    <w:p w14:paraId="2D52CDC1" w14:textId="77777777" w:rsidR="00000000" w:rsidRDefault="001F0AD0">
      <w:pPr>
        <w:pStyle w:val="TOC2"/>
        <w:tabs>
          <w:tab w:val="left" w:pos="960"/>
        </w:tabs>
        <w:rPr>
          <w:b w:val="0"/>
          <w:noProof/>
          <w:sz w:val="24"/>
          <w:szCs w:val="24"/>
        </w:rPr>
      </w:pPr>
      <w:hyperlink w:anchor="_Toc508178595" w:history="1">
        <w:r>
          <w:rPr>
            <w:rStyle w:val="Hyperlink"/>
            <w:noProof/>
            <w:szCs w:val="36"/>
          </w:rPr>
          <w:t>7.8</w:t>
        </w:r>
        <w:r>
          <w:rPr>
            <w:b w:val="0"/>
            <w:noProof/>
            <w:sz w:val="24"/>
            <w:szCs w:val="24"/>
          </w:rPr>
          <w:tab/>
        </w:r>
        <w:r>
          <w:rPr>
            <w:rStyle w:val="Hyperlink"/>
            <w:noProof/>
            <w:szCs w:val="36"/>
          </w:rPr>
          <w:t>Software Vendor</w:t>
        </w:r>
        <w:r>
          <w:rPr>
            <w:noProof/>
            <w:webHidden/>
          </w:rPr>
          <w:tab/>
        </w:r>
        <w:r>
          <w:rPr>
            <w:noProof/>
            <w:webHidden/>
          </w:rPr>
          <w:fldChar w:fldCharType="begin"/>
        </w:r>
        <w:r>
          <w:rPr>
            <w:noProof/>
            <w:webHidden/>
          </w:rPr>
          <w:instrText xml:space="preserve"> PAGEREF _Toc508178595 \h </w:instrText>
        </w:r>
        <w:r>
          <w:rPr>
            <w:noProof/>
          </w:rPr>
        </w:r>
        <w:r>
          <w:rPr>
            <w:noProof/>
            <w:webHidden/>
          </w:rPr>
          <w:fldChar w:fldCharType="separate"/>
        </w:r>
        <w:r>
          <w:rPr>
            <w:noProof/>
            <w:webHidden/>
          </w:rPr>
          <w:t>7-15</w:t>
        </w:r>
        <w:r>
          <w:rPr>
            <w:noProof/>
            <w:webHidden/>
          </w:rPr>
          <w:fldChar w:fldCharType="end"/>
        </w:r>
      </w:hyperlink>
    </w:p>
    <w:p w14:paraId="5CAC4253" w14:textId="77777777" w:rsidR="00000000" w:rsidRDefault="001F0AD0">
      <w:pPr>
        <w:pStyle w:val="TOC2"/>
        <w:tabs>
          <w:tab w:val="left" w:pos="960"/>
        </w:tabs>
        <w:rPr>
          <w:b w:val="0"/>
          <w:noProof/>
          <w:sz w:val="24"/>
          <w:szCs w:val="24"/>
        </w:rPr>
      </w:pPr>
      <w:hyperlink w:anchor="_Toc508178596" w:history="1">
        <w:r>
          <w:rPr>
            <w:rStyle w:val="Hyperlink"/>
            <w:noProof/>
            <w:szCs w:val="36"/>
          </w:rPr>
          <w:t>7.9</w:t>
        </w:r>
        <w:r>
          <w:rPr>
            <w:b w:val="0"/>
            <w:noProof/>
            <w:sz w:val="24"/>
            <w:szCs w:val="24"/>
          </w:rPr>
          <w:tab/>
        </w:r>
        <w:r>
          <w:rPr>
            <w:rStyle w:val="Hyperlink"/>
            <w:noProof/>
            <w:szCs w:val="36"/>
          </w:rPr>
          <w:t>OSI Security Environment</w:t>
        </w:r>
        <w:r>
          <w:rPr>
            <w:noProof/>
            <w:webHidden/>
          </w:rPr>
          <w:tab/>
        </w:r>
        <w:r>
          <w:rPr>
            <w:noProof/>
            <w:webHidden/>
          </w:rPr>
          <w:fldChar w:fldCharType="begin"/>
        </w:r>
        <w:r>
          <w:rPr>
            <w:noProof/>
            <w:webHidden/>
          </w:rPr>
          <w:instrText xml:space="preserve"> PAGEREF _Toc508178596 \h </w:instrText>
        </w:r>
        <w:r>
          <w:rPr>
            <w:noProof/>
          </w:rPr>
        </w:r>
        <w:r>
          <w:rPr>
            <w:noProof/>
            <w:webHidden/>
          </w:rPr>
          <w:fldChar w:fldCharType="separate"/>
        </w:r>
        <w:r>
          <w:rPr>
            <w:noProof/>
            <w:webHidden/>
          </w:rPr>
          <w:t>7-16</w:t>
        </w:r>
        <w:r>
          <w:rPr>
            <w:noProof/>
            <w:webHidden/>
          </w:rPr>
          <w:fldChar w:fldCharType="end"/>
        </w:r>
      </w:hyperlink>
    </w:p>
    <w:p w14:paraId="5779427E" w14:textId="77777777" w:rsidR="00000000" w:rsidRDefault="001F0AD0">
      <w:pPr>
        <w:pStyle w:val="TOC3"/>
        <w:tabs>
          <w:tab w:val="left" w:pos="1200"/>
        </w:tabs>
        <w:rPr>
          <w:noProof/>
          <w:sz w:val="24"/>
          <w:szCs w:val="24"/>
        </w:rPr>
      </w:pPr>
      <w:hyperlink w:anchor="_Toc508178597" w:history="1">
        <w:r>
          <w:rPr>
            <w:rStyle w:val="Hyperlink"/>
            <w:noProof/>
            <w:szCs w:val="32"/>
          </w:rPr>
          <w:t>7.9.1</w:t>
        </w:r>
        <w:r>
          <w:rPr>
            <w:noProof/>
            <w:sz w:val="24"/>
            <w:szCs w:val="24"/>
          </w:rPr>
          <w:tab/>
        </w:r>
        <w:r>
          <w:rPr>
            <w:rStyle w:val="Hyperlink"/>
            <w:noProof/>
            <w:szCs w:val="32"/>
          </w:rPr>
          <w:t>Threats</w:t>
        </w:r>
        <w:r>
          <w:rPr>
            <w:noProof/>
            <w:webHidden/>
          </w:rPr>
          <w:tab/>
        </w:r>
        <w:r>
          <w:rPr>
            <w:noProof/>
            <w:webHidden/>
          </w:rPr>
          <w:fldChar w:fldCharType="begin"/>
        </w:r>
        <w:r>
          <w:rPr>
            <w:noProof/>
            <w:webHidden/>
          </w:rPr>
          <w:instrText xml:space="preserve"> PAGEREF _Toc508178597 \h </w:instrText>
        </w:r>
        <w:r>
          <w:rPr>
            <w:noProof/>
          </w:rPr>
        </w:r>
        <w:r>
          <w:rPr>
            <w:noProof/>
            <w:webHidden/>
          </w:rPr>
          <w:fldChar w:fldCharType="separate"/>
        </w:r>
        <w:r>
          <w:rPr>
            <w:noProof/>
            <w:webHidden/>
          </w:rPr>
          <w:t>7-16</w:t>
        </w:r>
        <w:r>
          <w:rPr>
            <w:noProof/>
            <w:webHidden/>
          </w:rPr>
          <w:fldChar w:fldCharType="end"/>
        </w:r>
      </w:hyperlink>
    </w:p>
    <w:p w14:paraId="61F8BB88" w14:textId="77777777" w:rsidR="00000000" w:rsidRDefault="001F0AD0">
      <w:pPr>
        <w:pStyle w:val="TOC3"/>
        <w:tabs>
          <w:tab w:val="left" w:pos="1200"/>
        </w:tabs>
        <w:rPr>
          <w:noProof/>
          <w:sz w:val="24"/>
          <w:szCs w:val="24"/>
        </w:rPr>
      </w:pPr>
      <w:hyperlink w:anchor="_Toc508178598" w:history="1">
        <w:r>
          <w:rPr>
            <w:rStyle w:val="Hyperlink"/>
            <w:noProof/>
            <w:szCs w:val="32"/>
          </w:rPr>
          <w:t>7.9.2</w:t>
        </w:r>
        <w:r>
          <w:rPr>
            <w:noProof/>
            <w:sz w:val="24"/>
            <w:szCs w:val="24"/>
          </w:rPr>
          <w:tab/>
        </w:r>
        <w:r>
          <w:rPr>
            <w:rStyle w:val="Hyperlink"/>
            <w:noProof/>
            <w:szCs w:val="32"/>
          </w:rPr>
          <w:t>Security Services</w:t>
        </w:r>
        <w:r>
          <w:rPr>
            <w:noProof/>
            <w:webHidden/>
          </w:rPr>
          <w:tab/>
        </w:r>
        <w:r>
          <w:rPr>
            <w:noProof/>
            <w:webHidden/>
          </w:rPr>
          <w:fldChar w:fldCharType="begin"/>
        </w:r>
        <w:r>
          <w:rPr>
            <w:noProof/>
            <w:webHidden/>
          </w:rPr>
          <w:instrText xml:space="preserve"> PAGEREF _Toc508178598 \h </w:instrText>
        </w:r>
        <w:r>
          <w:rPr>
            <w:noProof/>
          </w:rPr>
        </w:r>
        <w:r>
          <w:rPr>
            <w:noProof/>
            <w:webHidden/>
          </w:rPr>
          <w:fldChar w:fldCharType="separate"/>
        </w:r>
        <w:r>
          <w:rPr>
            <w:noProof/>
            <w:webHidden/>
          </w:rPr>
          <w:t>7-16</w:t>
        </w:r>
        <w:r>
          <w:rPr>
            <w:noProof/>
            <w:webHidden/>
          </w:rPr>
          <w:fldChar w:fldCharType="end"/>
        </w:r>
      </w:hyperlink>
    </w:p>
    <w:p w14:paraId="1E3F2F7E" w14:textId="77777777" w:rsidR="00000000" w:rsidRDefault="001F0AD0">
      <w:pPr>
        <w:pStyle w:val="TOC3"/>
        <w:tabs>
          <w:tab w:val="left" w:pos="1200"/>
        </w:tabs>
        <w:rPr>
          <w:noProof/>
          <w:sz w:val="24"/>
          <w:szCs w:val="24"/>
        </w:rPr>
      </w:pPr>
      <w:hyperlink w:anchor="_Toc508178599" w:history="1">
        <w:r>
          <w:rPr>
            <w:rStyle w:val="Hyperlink"/>
            <w:noProof/>
            <w:szCs w:val="32"/>
          </w:rPr>
          <w:t>7.9.3</w:t>
        </w:r>
        <w:r>
          <w:rPr>
            <w:noProof/>
            <w:sz w:val="24"/>
            <w:szCs w:val="24"/>
          </w:rPr>
          <w:tab/>
        </w:r>
        <w:r>
          <w:rPr>
            <w:rStyle w:val="Hyperlink"/>
            <w:noProof/>
            <w:szCs w:val="32"/>
          </w:rPr>
          <w:t>Security Mechanisms</w:t>
        </w:r>
        <w:r>
          <w:rPr>
            <w:noProof/>
            <w:webHidden/>
          </w:rPr>
          <w:tab/>
        </w:r>
        <w:r>
          <w:rPr>
            <w:noProof/>
            <w:webHidden/>
          </w:rPr>
          <w:fldChar w:fldCharType="begin"/>
        </w:r>
        <w:r>
          <w:rPr>
            <w:noProof/>
            <w:webHidden/>
          </w:rPr>
          <w:instrText xml:space="preserve"> PAGEREF _Toc508178599 \h </w:instrText>
        </w:r>
        <w:r>
          <w:rPr>
            <w:noProof/>
          </w:rPr>
        </w:r>
        <w:r>
          <w:rPr>
            <w:noProof/>
            <w:webHidden/>
          </w:rPr>
          <w:fldChar w:fldCharType="separate"/>
        </w:r>
        <w:r>
          <w:rPr>
            <w:noProof/>
            <w:webHidden/>
          </w:rPr>
          <w:t>7-17</w:t>
        </w:r>
        <w:r>
          <w:rPr>
            <w:noProof/>
            <w:webHidden/>
          </w:rPr>
          <w:fldChar w:fldCharType="end"/>
        </w:r>
      </w:hyperlink>
    </w:p>
    <w:p w14:paraId="790DBB81" w14:textId="77777777" w:rsidR="00000000" w:rsidRDefault="001F0AD0">
      <w:pPr>
        <w:pStyle w:val="TOC4"/>
        <w:tabs>
          <w:tab w:val="left" w:pos="1680"/>
        </w:tabs>
        <w:rPr>
          <w:noProof/>
          <w:sz w:val="24"/>
          <w:szCs w:val="24"/>
        </w:rPr>
      </w:pPr>
      <w:hyperlink w:anchor="_Toc508178600" w:history="1">
        <w:r>
          <w:rPr>
            <w:rStyle w:val="Hyperlink"/>
            <w:noProof/>
            <w:szCs w:val="28"/>
          </w:rPr>
          <w:t>7.9.3.1</w:t>
        </w:r>
        <w:r>
          <w:rPr>
            <w:noProof/>
            <w:sz w:val="24"/>
            <w:szCs w:val="24"/>
          </w:rPr>
          <w:tab/>
        </w:r>
        <w:r>
          <w:rPr>
            <w:rStyle w:val="Hyperlink"/>
            <w:noProof/>
            <w:szCs w:val="28"/>
          </w:rPr>
          <w:t>Encryption</w:t>
        </w:r>
        <w:r>
          <w:rPr>
            <w:noProof/>
            <w:webHidden/>
          </w:rPr>
          <w:tab/>
        </w:r>
        <w:r>
          <w:rPr>
            <w:noProof/>
            <w:webHidden/>
          </w:rPr>
          <w:fldChar w:fldCharType="begin"/>
        </w:r>
        <w:r>
          <w:rPr>
            <w:noProof/>
            <w:webHidden/>
          </w:rPr>
          <w:instrText xml:space="preserve"> PAGEREF _Toc508178600 \h </w:instrText>
        </w:r>
        <w:r>
          <w:rPr>
            <w:noProof/>
          </w:rPr>
        </w:r>
        <w:r>
          <w:rPr>
            <w:noProof/>
            <w:webHidden/>
          </w:rPr>
          <w:fldChar w:fldCharType="separate"/>
        </w:r>
        <w:r>
          <w:rPr>
            <w:noProof/>
            <w:webHidden/>
          </w:rPr>
          <w:t>7-17</w:t>
        </w:r>
        <w:r>
          <w:rPr>
            <w:noProof/>
            <w:webHidden/>
          </w:rPr>
          <w:fldChar w:fldCharType="end"/>
        </w:r>
      </w:hyperlink>
    </w:p>
    <w:p w14:paraId="1EDF2FB0" w14:textId="77777777" w:rsidR="00000000" w:rsidRDefault="001F0AD0">
      <w:pPr>
        <w:pStyle w:val="TOC4"/>
        <w:tabs>
          <w:tab w:val="left" w:pos="1680"/>
        </w:tabs>
        <w:rPr>
          <w:noProof/>
          <w:sz w:val="24"/>
          <w:szCs w:val="24"/>
        </w:rPr>
      </w:pPr>
      <w:hyperlink w:anchor="_Toc508178601" w:history="1">
        <w:r>
          <w:rPr>
            <w:rStyle w:val="Hyperlink"/>
            <w:noProof/>
            <w:szCs w:val="28"/>
          </w:rPr>
          <w:t>7.9.3.2</w:t>
        </w:r>
        <w:r>
          <w:rPr>
            <w:noProof/>
            <w:sz w:val="24"/>
            <w:szCs w:val="24"/>
          </w:rPr>
          <w:tab/>
        </w:r>
        <w:r>
          <w:rPr>
            <w:rStyle w:val="Hyperlink"/>
            <w:noProof/>
            <w:szCs w:val="28"/>
          </w:rPr>
          <w:t>Authentication</w:t>
        </w:r>
        <w:r>
          <w:rPr>
            <w:noProof/>
            <w:webHidden/>
          </w:rPr>
          <w:tab/>
        </w:r>
        <w:r>
          <w:rPr>
            <w:noProof/>
            <w:webHidden/>
          </w:rPr>
          <w:fldChar w:fldCharType="begin"/>
        </w:r>
        <w:r>
          <w:rPr>
            <w:noProof/>
            <w:webHidden/>
          </w:rPr>
          <w:instrText xml:space="preserve"> PAGEREF _Toc5</w:instrText>
        </w:r>
        <w:r>
          <w:rPr>
            <w:noProof/>
            <w:webHidden/>
          </w:rPr>
          <w:instrText xml:space="preserve">08178601 \h </w:instrText>
        </w:r>
        <w:r>
          <w:rPr>
            <w:noProof/>
          </w:rPr>
        </w:r>
        <w:r>
          <w:rPr>
            <w:noProof/>
            <w:webHidden/>
          </w:rPr>
          <w:fldChar w:fldCharType="separate"/>
        </w:r>
        <w:r>
          <w:rPr>
            <w:noProof/>
            <w:webHidden/>
          </w:rPr>
          <w:t>7-17</w:t>
        </w:r>
        <w:r>
          <w:rPr>
            <w:noProof/>
            <w:webHidden/>
          </w:rPr>
          <w:fldChar w:fldCharType="end"/>
        </w:r>
      </w:hyperlink>
    </w:p>
    <w:p w14:paraId="73353519" w14:textId="77777777" w:rsidR="00000000" w:rsidRDefault="001F0AD0">
      <w:pPr>
        <w:pStyle w:val="TOC4"/>
        <w:tabs>
          <w:tab w:val="left" w:pos="1680"/>
        </w:tabs>
        <w:rPr>
          <w:noProof/>
          <w:sz w:val="24"/>
          <w:szCs w:val="24"/>
        </w:rPr>
      </w:pPr>
      <w:hyperlink w:anchor="_Toc508178602" w:history="1">
        <w:r>
          <w:rPr>
            <w:rStyle w:val="Hyperlink"/>
            <w:noProof/>
            <w:szCs w:val="28"/>
          </w:rPr>
          <w:t>7.9.3.3</w:t>
        </w:r>
        <w:r>
          <w:rPr>
            <w:noProof/>
            <w:sz w:val="24"/>
            <w:szCs w:val="24"/>
          </w:rPr>
          <w:tab/>
        </w:r>
        <w:r>
          <w:rPr>
            <w:rStyle w:val="Hyperlink"/>
            <w:noProof/>
            <w:szCs w:val="28"/>
          </w:rPr>
          <w:t>Data Origin Authentication</w:t>
        </w:r>
        <w:r>
          <w:rPr>
            <w:noProof/>
            <w:webHidden/>
          </w:rPr>
          <w:tab/>
        </w:r>
        <w:r>
          <w:rPr>
            <w:noProof/>
            <w:webHidden/>
          </w:rPr>
          <w:fldChar w:fldCharType="begin"/>
        </w:r>
        <w:r>
          <w:rPr>
            <w:noProof/>
            <w:webHidden/>
          </w:rPr>
          <w:instrText xml:space="preserve"> PAGEREF _Toc508178602 \h </w:instrText>
        </w:r>
        <w:r>
          <w:rPr>
            <w:noProof/>
          </w:rPr>
        </w:r>
        <w:r>
          <w:rPr>
            <w:noProof/>
            <w:webHidden/>
          </w:rPr>
          <w:fldChar w:fldCharType="separate"/>
        </w:r>
        <w:r>
          <w:rPr>
            <w:noProof/>
            <w:webHidden/>
          </w:rPr>
          <w:t>7-18</w:t>
        </w:r>
        <w:r>
          <w:rPr>
            <w:noProof/>
            <w:webHidden/>
          </w:rPr>
          <w:fldChar w:fldCharType="end"/>
        </w:r>
      </w:hyperlink>
    </w:p>
    <w:p w14:paraId="5B42E8D5" w14:textId="77777777" w:rsidR="00000000" w:rsidRDefault="001F0AD0">
      <w:pPr>
        <w:pStyle w:val="TOC4"/>
        <w:tabs>
          <w:tab w:val="left" w:pos="1680"/>
        </w:tabs>
        <w:rPr>
          <w:noProof/>
          <w:sz w:val="24"/>
          <w:szCs w:val="24"/>
        </w:rPr>
      </w:pPr>
      <w:hyperlink w:anchor="_Toc508178603" w:history="1">
        <w:r>
          <w:rPr>
            <w:rStyle w:val="Hyperlink"/>
            <w:noProof/>
            <w:szCs w:val="28"/>
          </w:rPr>
          <w:t>7.9.3.4</w:t>
        </w:r>
        <w:r>
          <w:rPr>
            <w:noProof/>
            <w:sz w:val="24"/>
            <w:szCs w:val="24"/>
          </w:rPr>
          <w:tab/>
        </w:r>
        <w:r>
          <w:rPr>
            <w:rStyle w:val="Hyperlink"/>
            <w:noProof/>
            <w:szCs w:val="28"/>
          </w:rPr>
          <w:t>Integrity and Non-repudiation</w:t>
        </w:r>
        <w:r>
          <w:rPr>
            <w:noProof/>
            <w:webHidden/>
          </w:rPr>
          <w:tab/>
        </w:r>
        <w:r>
          <w:rPr>
            <w:noProof/>
            <w:webHidden/>
          </w:rPr>
          <w:fldChar w:fldCharType="begin"/>
        </w:r>
        <w:r>
          <w:rPr>
            <w:noProof/>
            <w:webHidden/>
          </w:rPr>
          <w:instrText xml:space="preserve"> PAGEREF _Toc508178603 \h </w:instrText>
        </w:r>
        <w:r>
          <w:rPr>
            <w:noProof/>
          </w:rPr>
        </w:r>
        <w:r>
          <w:rPr>
            <w:noProof/>
            <w:webHidden/>
          </w:rPr>
          <w:fldChar w:fldCharType="separate"/>
        </w:r>
        <w:r>
          <w:rPr>
            <w:noProof/>
            <w:webHidden/>
          </w:rPr>
          <w:t>7-18</w:t>
        </w:r>
        <w:r>
          <w:rPr>
            <w:noProof/>
            <w:webHidden/>
          </w:rPr>
          <w:fldChar w:fldCharType="end"/>
        </w:r>
      </w:hyperlink>
    </w:p>
    <w:p w14:paraId="30EB0AD2" w14:textId="77777777" w:rsidR="00000000" w:rsidRDefault="001F0AD0">
      <w:pPr>
        <w:pStyle w:val="TOC4"/>
        <w:tabs>
          <w:tab w:val="left" w:pos="1680"/>
        </w:tabs>
        <w:rPr>
          <w:noProof/>
          <w:sz w:val="24"/>
          <w:szCs w:val="24"/>
        </w:rPr>
      </w:pPr>
      <w:hyperlink w:anchor="_Toc508178604" w:history="1">
        <w:r>
          <w:rPr>
            <w:rStyle w:val="Hyperlink"/>
            <w:noProof/>
            <w:szCs w:val="28"/>
          </w:rPr>
          <w:t>7.9.3.5</w:t>
        </w:r>
        <w:r>
          <w:rPr>
            <w:noProof/>
            <w:sz w:val="24"/>
            <w:szCs w:val="24"/>
          </w:rPr>
          <w:tab/>
        </w:r>
        <w:r>
          <w:rPr>
            <w:rStyle w:val="Hyperlink"/>
            <w:noProof/>
            <w:szCs w:val="28"/>
          </w:rPr>
          <w:t>Access Control</w:t>
        </w:r>
        <w:r>
          <w:rPr>
            <w:noProof/>
            <w:webHidden/>
          </w:rPr>
          <w:tab/>
        </w:r>
        <w:r>
          <w:rPr>
            <w:noProof/>
            <w:webHidden/>
          </w:rPr>
          <w:fldChar w:fldCharType="begin"/>
        </w:r>
        <w:r>
          <w:rPr>
            <w:noProof/>
            <w:webHidden/>
          </w:rPr>
          <w:instrText xml:space="preserve"> PAGEREF _Toc508178604 \h </w:instrText>
        </w:r>
        <w:r>
          <w:rPr>
            <w:noProof/>
          </w:rPr>
        </w:r>
        <w:r>
          <w:rPr>
            <w:noProof/>
            <w:webHidden/>
          </w:rPr>
          <w:fldChar w:fldCharType="separate"/>
        </w:r>
        <w:r>
          <w:rPr>
            <w:noProof/>
            <w:webHidden/>
          </w:rPr>
          <w:t>7-19</w:t>
        </w:r>
        <w:r>
          <w:rPr>
            <w:noProof/>
            <w:webHidden/>
          </w:rPr>
          <w:fldChar w:fldCharType="end"/>
        </w:r>
      </w:hyperlink>
    </w:p>
    <w:p w14:paraId="440AF327" w14:textId="77777777" w:rsidR="00000000" w:rsidRDefault="001F0AD0">
      <w:pPr>
        <w:pStyle w:val="TOC4"/>
        <w:tabs>
          <w:tab w:val="left" w:pos="1680"/>
        </w:tabs>
        <w:rPr>
          <w:noProof/>
          <w:sz w:val="24"/>
          <w:szCs w:val="24"/>
        </w:rPr>
      </w:pPr>
      <w:hyperlink w:anchor="_Toc508178605" w:history="1">
        <w:r>
          <w:rPr>
            <w:rStyle w:val="Hyperlink"/>
            <w:noProof/>
            <w:szCs w:val="28"/>
          </w:rPr>
          <w:t>7.9.3.6</w:t>
        </w:r>
        <w:r>
          <w:rPr>
            <w:noProof/>
            <w:sz w:val="24"/>
            <w:szCs w:val="24"/>
          </w:rPr>
          <w:tab/>
        </w:r>
        <w:r>
          <w:rPr>
            <w:rStyle w:val="Hyperlink"/>
            <w:noProof/>
            <w:szCs w:val="28"/>
          </w:rPr>
          <w:t>Audit Trail</w:t>
        </w:r>
        <w:r>
          <w:rPr>
            <w:noProof/>
            <w:webHidden/>
          </w:rPr>
          <w:tab/>
        </w:r>
        <w:r>
          <w:rPr>
            <w:noProof/>
            <w:webHidden/>
          </w:rPr>
          <w:fldChar w:fldCharType="begin"/>
        </w:r>
        <w:r>
          <w:rPr>
            <w:noProof/>
            <w:webHidden/>
          </w:rPr>
          <w:instrText xml:space="preserve"> PAGEREF _Toc508178605 \h </w:instrText>
        </w:r>
        <w:r>
          <w:rPr>
            <w:noProof/>
          </w:rPr>
        </w:r>
        <w:r>
          <w:rPr>
            <w:noProof/>
            <w:webHidden/>
          </w:rPr>
          <w:fldChar w:fldCharType="separate"/>
        </w:r>
        <w:r>
          <w:rPr>
            <w:noProof/>
            <w:webHidden/>
          </w:rPr>
          <w:t>7-19</w:t>
        </w:r>
        <w:r>
          <w:rPr>
            <w:noProof/>
            <w:webHidden/>
          </w:rPr>
          <w:fldChar w:fldCharType="end"/>
        </w:r>
      </w:hyperlink>
    </w:p>
    <w:p w14:paraId="731F0957" w14:textId="77777777" w:rsidR="00000000" w:rsidRDefault="001F0AD0">
      <w:pPr>
        <w:pStyle w:val="TOC4"/>
        <w:tabs>
          <w:tab w:val="left" w:pos="1680"/>
        </w:tabs>
        <w:rPr>
          <w:noProof/>
          <w:sz w:val="24"/>
          <w:szCs w:val="24"/>
        </w:rPr>
      </w:pPr>
      <w:hyperlink w:anchor="_Toc508178606" w:history="1">
        <w:r>
          <w:rPr>
            <w:rStyle w:val="Hyperlink"/>
            <w:noProof/>
            <w:szCs w:val="28"/>
          </w:rPr>
          <w:t>7.9.3.7</w:t>
        </w:r>
        <w:r>
          <w:rPr>
            <w:noProof/>
            <w:sz w:val="24"/>
            <w:szCs w:val="24"/>
          </w:rPr>
          <w:tab/>
        </w:r>
        <w:r>
          <w:rPr>
            <w:rStyle w:val="Hyperlink"/>
            <w:noProof/>
            <w:szCs w:val="28"/>
          </w:rPr>
          <w:t>Key Exchange</w:t>
        </w:r>
        <w:r>
          <w:rPr>
            <w:noProof/>
            <w:webHidden/>
          </w:rPr>
          <w:tab/>
        </w:r>
        <w:r>
          <w:rPr>
            <w:noProof/>
            <w:webHidden/>
          </w:rPr>
          <w:fldChar w:fldCharType="begin"/>
        </w:r>
        <w:r>
          <w:rPr>
            <w:noProof/>
            <w:webHidden/>
          </w:rPr>
          <w:instrText xml:space="preserve"> PAGEREF _Toc508178606 \h </w:instrText>
        </w:r>
        <w:r>
          <w:rPr>
            <w:noProof/>
          </w:rPr>
        </w:r>
        <w:r>
          <w:rPr>
            <w:noProof/>
            <w:webHidden/>
          </w:rPr>
          <w:fldChar w:fldCharType="separate"/>
        </w:r>
        <w:r>
          <w:rPr>
            <w:noProof/>
            <w:webHidden/>
          </w:rPr>
          <w:t>7-19</w:t>
        </w:r>
        <w:r>
          <w:rPr>
            <w:noProof/>
            <w:webHidden/>
          </w:rPr>
          <w:fldChar w:fldCharType="end"/>
        </w:r>
      </w:hyperlink>
    </w:p>
    <w:p w14:paraId="08B63736" w14:textId="77777777" w:rsidR="00000000" w:rsidRDefault="001F0AD0">
      <w:pPr>
        <w:pStyle w:val="TOC1"/>
        <w:tabs>
          <w:tab w:val="left" w:pos="475"/>
        </w:tabs>
        <w:rPr>
          <w:rFonts w:ascii="Times New Roman" w:hAnsi="Times New Roman"/>
          <w:b w:val="0"/>
          <w:caps w:val="0"/>
          <w:noProof/>
          <w:sz w:val="24"/>
          <w:szCs w:val="24"/>
          <w:u w:val="none"/>
        </w:rPr>
      </w:pPr>
      <w:hyperlink w:anchor="_Toc508178607" w:history="1">
        <w:r>
          <w:rPr>
            <w:rStyle w:val="Hyperlink"/>
            <w:noProof/>
            <w:szCs w:val="56"/>
          </w:rPr>
          <w:t>8.</w:t>
        </w:r>
        <w:r>
          <w:rPr>
            <w:rFonts w:ascii="Times New Roman" w:hAnsi="Times New Roman"/>
            <w:b w:val="0"/>
            <w:caps w:val="0"/>
            <w:noProof/>
            <w:sz w:val="24"/>
            <w:szCs w:val="24"/>
            <w:u w:val="none"/>
          </w:rPr>
          <w:tab/>
        </w:r>
        <w:r>
          <w:rPr>
            <w:rStyle w:val="Hyperlink"/>
            <w:noProof/>
            <w:szCs w:val="56"/>
          </w:rPr>
          <w:t>Audit Administration</w:t>
        </w:r>
        <w:r>
          <w:rPr>
            <w:noProof/>
            <w:webHidden/>
          </w:rPr>
          <w:tab/>
        </w:r>
        <w:r>
          <w:rPr>
            <w:noProof/>
            <w:webHidden/>
          </w:rPr>
          <w:fldChar w:fldCharType="begin"/>
        </w:r>
        <w:r>
          <w:rPr>
            <w:noProof/>
            <w:webHidden/>
          </w:rPr>
          <w:instrText xml:space="preserve"> PAGEREF _Toc508178607 \h </w:instrText>
        </w:r>
        <w:r>
          <w:rPr>
            <w:noProof/>
          </w:rPr>
        </w:r>
        <w:r>
          <w:rPr>
            <w:noProof/>
            <w:webHidden/>
          </w:rPr>
          <w:fldChar w:fldCharType="separate"/>
        </w:r>
        <w:r>
          <w:rPr>
            <w:noProof/>
            <w:webHidden/>
          </w:rPr>
          <w:t>8-1</w:t>
        </w:r>
        <w:r>
          <w:rPr>
            <w:noProof/>
            <w:webHidden/>
          </w:rPr>
          <w:fldChar w:fldCharType="end"/>
        </w:r>
      </w:hyperlink>
    </w:p>
    <w:p w14:paraId="5170B59C" w14:textId="77777777" w:rsidR="00000000" w:rsidRDefault="001F0AD0">
      <w:pPr>
        <w:pStyle w:val="TOC2"/>
        <w:tabs>
          <w:tab w:val="left" w:pos="960"/>
        </w:tabs>
        <w:rPr>
          <w:b w:val="0"/>
          <w:noProof/>
          <w:sz w:val="24"/>
          <w:szCs w:val="24"/>
        </w:rPr>
      </w:pPr>
      <w:hyperlink w:anchor="_Toc508178608" w:history="1">
        <w:r>
          <w:rPr>
            <w:rStyle w:val="Hyperlink"/>
            <w:noProof/>
            <w:szCs w:val="36"/>
          </w:rPr>
          <w:t>8.1</w:t>
        </w:r>
        <w:r>
          <w:rPr>
            <w:b w:val="0"/>
            <w:noProof/>
            <w:sz w:val="24"/>
            <w:szCs w:val="24"/>
          </w:rPr>
          <w:tab/>
        </w:r>
        <w:r>
          <w:rPr>
            <w:rStyle w:val="Hyperlink"/>
            <w:noProof/>
            <w:szCs w:val="36"/>
          </w:rPr>
          <w:t>Overview</w:t>
        </w:r>
        <w:r>
          <w:rPr>
            <w:noProof/>
            <w:webHidden/>
          </w:rPr>
          <w:tab/>
        </w:r>
        <w:r>
          <w:rPr>
            <w:noProof/>
            <w:webHidden/>
          </w:rPr>
          <w:fldChar w:fldCharType="begin"/>
        </w:r>
        <w:r>
          <w:rPr>
            <w:noProof/>
            <w:webHidden/>
          </w:rPr>
          <w:instrText xml:space="preserve"> PAGEREF _Toc508178608 \h </w:instrText>
        </w:r>
        <w:r>
          <w:rPr>
            <w:noProof/>
          </w:rPr>
        </w:r>
        <w:r>
          <w:rPr>
            <w:noProof/>
            <w:webHidden/>
          </w:rPr>
          <w:fldChar w:fldCharType="separate"/>
        </w:r>
        <w:r>
          <w:rPr>
            <w:noProof/>
            <w:webHidden/>
          </w:rPr>
          <w:t>8-1</w:t>
        </w:r>
        <w:r>
          <w:rPr>
            <w:noProof/>
            <w:webHidden/>
          </w:rPr>
          <w:fldChar w:fldCharType="end"/>
        </w:r>
      </w:hyperlink>
    </w:p>
    <w:p w14:paraId="6BF3F4D7" w14:textId="77777777" w:rsidR="00000000" w:rsidRDefault="001F0AD0">
      <w:pPr>
        <w:pStyle w:val="TOC2"/>
        <w:tabs>
          <w:tab w:val="left" w:pos="960"/>
        </w:tabs>
        <w:rPr>
          <w:b w:val="0"/>
          <w:noProof/>
          <w:sz w:val="24"/>
          <w:szCs w:val="24"/>
        </w:rPr>
      </w:pPr>
      <w:hyperlink w:anchor="_Toc508178609" w:history="1">
        <w:r>
          <w:rPr>
            <w:rStyle w:val="Hyperlink"/>
            <w:noProof/>
            <w:szCs w:val="36"/>
          </w:rPr>
          <w:t>8.2</w:t>
        </w:r>
        <w:r>
          <w:rPr>
            <w:b w:val="0"/>
            <w:noProof/>
            <w:sz w:val="24"/>
            <w:szCs w:val="24"/>
          </w:rPr>
          <w:tab/>
        </w:r>
        <w:r>
          <w:rPr>
            <w:rStyle w:val="Hyperlink"/>
            <w:noProof/>
            <w:szCs w:val="36"/>
          </w:rPr>
          <w:t>Service Provider User Functionality</w:t>
        </w:r>
        <w:r>
          <w:rPr>
            <w:noProof/>
            <w:webHidden/>
          </w:rPr>
          <w:tab/>
        </w:r>
        <w:r>
          <w:rPr>
            <w:noProof/>
            <w:webHidden/>
          </w:rPr>
          <w:fldChar w:fldCharType="begin"/>
        </w:r>
        <w:r>
          <w:rPr>
            <w:noProof/>
            <w:webHidden/>
          </w:rPr>
          <w:instrText xml:space="preserve"> PAGEREF _Toc50817</w:instrText>
        </w:r>
        <w:r>
          <w:rPr>
            <w:noProof/>
            <w:webHidden/>
          </w:rPr>
          <w:instrText xml:space="preserve">8609 \h </w:instrText>
        </w:r>
        <w:r>
          <w:rPr>
            <w:noProof/>
          </w:rPr>
        </w:r>
        <w:r>
          <w:rPr>
            <w:noProof/>
            <w:webHidden/>
          </w:rPr>
          <w:fldChar w:fldCharType="separate"/>
        </w:r>
        <w:r>
          <w:rPr>
            <w:noProof/>
            <w:webHidden/>
          </w:rPr>
          <w:t>8-1</w:t>
        </w:r>
        <w:r>
          <w:rPr>
            <w:noProof/>
            <w:webHidden/>
          </w:rPr>
          <w:fldChar w:fldCharType="end"/>
        </w:r>
      </w:hyperlink>
    </w:p>
    <w:p w14:paraId="0904CDC6" w14:textId="77777777" w:rsidR="00000000" w:rsidRDefault="001F0AD0">
      <w:pPr>
        <w:pStyle w:val="TOC2"/>
        <w:tabs>
          <w:tab w:val="left" w:pos="960"/>
        </w:tabs>
        <w:rPr>
          <w:b w:val="0"/>
          <w:noProof/>
          <w:sz w:val="24"/>
          <w:szCs w:val="24"/>
        </w:rPr>
      </w:pPr>
      <w:hyperlink w:anchor="_Toc508178610" w:history="1">
        <w:r>
          <w:rPr>
            <w:rStyle w:val="Hyperlink"/>
            <w:noProof/>
            <w:szCs w:val="36"/>
          </w:rPr>
          <w:t>8.3</w:t>
        </w:r>
        <w:r>
          <w:rPr>
            <w:b w:val="0"/>
            <w:noProof/>
            <w:sz w:val="24"/>
            <w:szCs w:val="24"/>
          </w:rPr>
          <w:tab/>
        </w:r>
        <w:r>
          <w:rPr>
            <w:rStyle w:val="Hyperlink"/>
            <w:noProof/>
            <w:szCs w:val="36"/>
          </w:rPr>
          <w:t>NPAC User Functionality</w:t>
        </w:r>
        <w:r>
          <w:rPr>
            <w:noProof/>
            <w:webHidden/>
          </w:rPr>
          <w:tab/>
        </w:r>
        <w:r>
          <w:rPr>
            <w:noProof/>
            <w:webHidden/>
          </w:rPr>
          <w:fldChar w:fldCharType="begin"/>
        </w:r>
        <w:r>
          <w:rPr>
            <w:noProof/>
            <w:webHidden/>
          </w:rPr>
          <w:instrText xml:space="preserve"> PAGEREF _Toc508178610 \h </w:instrText>
        </w:r>
        <w:r>
          <w:rPr>
            <w:noProof/>
          </w:rPr>
        </w:r>
        <w:r>
          <w:rPr>
            <w:noProof/>
            <w:webHidden/>
          </w:rPr>
          <w:fldChar w:fldCharType="separate"/>
        </w:r>
        <w:r>
          <w:rPr>
            <w:noProof/>
            <w:webHidden/>
          </w:rPr>
          <w:t>8-2</w:t>
        </w:r>
        <w:r>
          <w:rPr>
            <w:noProof/>
            <w:webHidden/>
          </w:rPr>
          <w:fldChar w:fldCharType="end"/>
        </w:r>
      </w:hyperlink>
    </w:p>
    <w:p w14:paraId="1856ED8A" w14:textId="77777777" w:rsidR="00000000" w:rsidRDefault="001F0AD0">
      <w:pPr>
        <w:pStyle w:val="TOC2"/>
        <w:tabs>
          <w:tab w:val="left" w:pos="960"/>
        </w:tabs>
        <w:rPr>
          <w:b w:val="0"/>
          <w:noProof/>
          <w:sz w:val="24"/>
          <w:szCs w:val="24"/>
        </w:rPr>
      </w:pPr>
      <w:hyperlink w:anchor="_Toc508178611" w:history="1">
        <w:r>
          <w:rPr>
            <w:rStyle w:val="Hyperlink"/>
            <w:noProof/>
            <w:szCs w:val="36"/>
          </w:rPr>
          <w:t>8.4</w:t>
        </w:r>
        <w:r>
          <w:rPr>
            <w:b w:val="0"/>
            <w:noProof/>
            <w:sz w:val="24"/>
            <w:szCs w:val="24"/>
          </w:rPr>
          <w:tab/>
        </w:r>
        <w:r>
          <w:rPr>
            <w:rStyle w:val="Hyperlink"/>
            <w:noProof/>
            <w:szCs w:val="36"/>
          </w:rPr>
          <w:t>System Functionality</w:t>
        </w:r>
        <w:r>
          <w:rPr>
            <w:noProof/>
            <w:webHidden/>
          </w:rPr>
          <w:tab/>
        </w:r>
        <w:r>
          <w:rPr>
            <w:noProof/>
            <w:webHidden/>
          </w:rPr>
          <w:fldChar w:fldCharType="begin"/>
        </w:r>
        <w:r>
          <w:rPr>
            <w:noProof/>
            <w:webHidden/>
          </w:rPr>
          <w:instrText xml:space="preserve"> PAGEREF _Toc508178611 \h </w:instrText>
        </w:r>
        <w:r>
          <w:rPr>
            <w:noProof/>
          </w:rPr>
        </w:r>
        <w:r>
          <w:rPr>
            <w:noProof/>
            <w:webHidden/>
          </w:rPr>
          <w:fldChar w:fldCharType="separate"/>
        </w:r>
        <w:r>
          <w:rPr>
            <w:noProof/>
            <w:webHidden/>
          </w:rPr>
          <w:t>8-3</w:t>
        </w:r>
        <w:r>
          <w:rPr>
            <w:noProof/>
            <w:webHidden/>
          </w:rPr>
          <w:fldChar w:fldCharType="end"/>
        </w:r>
      </w:hyperlink>
    </w:p>
    <w:p w14:paraId="59E37AFB" w14:textId="77777777" w:rsidR="00000000" w:rsidRDefault="001F0AD0">
      <w:pPr>
        <w:pStyle w:val="TOC2"/>
        <w:tabs>
          <w:tab w:val="left" w:pos="960"/>
        </w:tabs>
        <w:rPr>
          <w:b w:val="0"/>
          <w:noProof/>
          <w:sz w:val="24"/>
          <w:szCs w:val="24"/>
        </w:rPr>
      </w:pPr>
      <w:hyperlink w:anchor="_Toc508178612" w:history="1">
        <w:r>
          <w:rPr>
            <w:rStyle w:val="Hyperlink"/>
            <w:noProof/>
            <w:szCs w:val="36"/>
          </w:rPr>
          <w:t>8.5</w:t>
        </w:r>
        <w:r>
          <w:rPr>
            <w:b w:val="0"/>
            <w:noProof/>
            <w:sz w:val="24"/>
            <w:szCs w:val="24"/>
          </w:rPr>
          <w:tab/>
        </w:r>
        <w:r>
          <w:rPr>
            <w:rStyle w:val="Hyperlink"/>
            <w:noProof/>
            <w:szCs w:val="36"/>
          </w:rPr>
          <w:t>Audit Report M</w:t>
        </w:r>
        <w:r>
          <w:rPr>
            <w:rStyle w:val="Hyperlink"/>
            <w:noProof/>
            <w:szCs w:val="36"/>
          </w:rPr>
          <w:t>anagement</w:t>
        </w:r>
        <w:r>
          <w:rPr>
            <w:noProof/>
            <w:webHidden/>
          </w:rPr>
          <w:tab/>
        </w:r>
        <w:r>
          <w:rPr>
            <w:noProof/>
            <w:webHidden/>
          </w:rPr>
          <w:fldChar w:fldCharType="begin"/>
        </w:r>
        <w:r>
          <w:rPr>
            <w:noProof/>
            <w:webHidden/>
          </w:rPr>
          <w:instrText xml:space="preserve"> PAGEREF _Toc508178612 \h </w:instrText>
        </w:r>
        <w:r>
          <w:rPr>
            <w:noProof/>
          </w:rPr>
        </w:r>
        <w:r>
          <w:rPr>
            <w:noProof/>
            <w:webHidden/>
          </w:rPr>
          <w:fldChar w:fldCharType="separate"/>
        </w:r>
        <w:r>
          <w:rPr>
            <w:noProof/>
            <w:webHidden/>
          </w:rPr>
          <w:t>8-4</w:t>
        </w:r>
        <w:r>
          <w:rPr>
            <w:noProof/>
            <w:webHidden/>
          </w:rPr>
          <w:fldChar w:fldCharType="end"/>
        </w:r>
      </w:hyperlink>
    </w:p>
    <w:p w14:paraId="06F1E3B3" w14:textId="77777777" w:rsidR="00000000" w:rsidRDefault="001F0AD0">
      <w:pPr>
        <w:pStyle w:val="TOC2"/>
        <w:tabs>
          <w:tab w:val="left" w:pos="960"/>
        </w:tabs>
        <w:rPr>
          <w:b w:val="0"/>
          <w:noProof/>
          <w:sz w:val="24"/>
          <w:szCs w:val="24"/>
        </w:rPr>
      </w:pPr>
      <w:hyperlink w:anchor="_Toc508178613" w:history="1">
        <w:r>
          <w:rPr>
            <w:rStyle w:val="Hyperlink"/>
            <w:noProof/>
            <w:szCs w:val="36"/>
          </w:rPr>
          <w:t>8.6</w:t>
        </w:r>
        <w:r>
          <w:rPr>
            <w:b w:val="0"/>
            <w:noProof/>
            <w:sz w:val="24"/>
            <w:szCs w:val="24"/>
          </w:rPr>
          <w:tab/>
        </w:r>
        <w:r>
          <w:rPr>
            <w:rStyle w:val="Hyperlink"/>
            <w:noProof/>
            <w:szCs w:val="36"/>
          </w:rPr>
          <w:t>Additional Requirements</w:t>
        </w:r>
        <w:r>
          <w:rPr>
            <w:noProof/>
            <w:webHidden/>
          </w:rPr>
          <w:tab/>
        </w:r>
        <w:r>
          <w:rPr>
            <w:noProof/>
            <w:webHidden/>
          </w:rPr>
          <w:fldChar w:fldCharType="begin"/>
        </w:r>
        <w:r>
          <w:rPr>
            <w:noProof/>
            <w:webHidden/>
          </w:rPr>
          <w:instrText xml:space="preserve"> PAGEREF _Toc508178613 \h </w:instrText>
        </w:r>
        <w:r>
          <w:rPr>
            <w:noProof/>
          </w:rPr>
        </w:r>
        <w:r>
          <w:rPr>
            <w:noProof/>
            <w:webHidden/>
          </w:rPr>
          <w:fldChar w:fldCharType="separate"/>
        </w:r>
        <w:r>
          <w:rPr>
            <w:noProof/>
            <w:webHidden/>
          </w:rPr>
          <w:t>8-5</w:t>
        </w:r>
        <w:r>
          <w:rPr>
            <w:noProof/>
            <w:webHidden/>
          </w:rPr>
          <w:fldChar w:fldCharType="end"/>
        </w:r>
      </w:hyperlink>
    </w:p>
    <w:p w14:paraId="08B90ED1" w14:textId="77777777" w:rsidR="00000000" w:rsidRDefault="001F0AD0">
      <w:pPr>
        <w:pStyle w:val="TOC2"/>
        <w:tabs>
          <w:tab w:val="left" w:pos="960"/>
        </w:tabs>
        <w:rPr>
          <w:b w:val="0"/>
          <w:noProof/>
          <w:sz w:val="24"/>
          <w:szCs w:val="24"/>
        </w:rPr>
      </w:pPr>
      <w:hyperlink w:anchor="_Toc508178614" w:history="1">
        <w:r>
          <w:rPr>
            <w:rStyle w:val="Hyperlink"/>
            <w:noProof/>
            <w:szCs w:val="36"/>
          </w:rPr>
          <w:t>8.7</w:t>
        </w:r>
        <w:r>
          <w:rPr>
            <w:b w:val="0"/>
            <w:noProof/>
            <w:sz w:val="24"/>
            <w:szCs w:val="24"/>
          </w:rPr>
          <w:tab/>
        </w:r>
        <w:r>
          <w:rPr>
            <w:rStyle w:val="Hyperlink"/>
            <w:noProof/>
            <w:szCs w:val="36"/>
          </w:rPr>
          <w:t>Database Integrity Sampling</w:t>
        </w:r>
        <w:r>
          <w:rPr>
            <w:noProof/>
            <w:webHidden/>
          </w:rPr>
          <w:tab/>
        </w:r>
        <w:r>
          <w:rPr>
            <w:noProof/>
            <w:webHidden/>
          </w:rPr>
          <w:fldChar w:fldCharType="begin"/>
        </w:r>
        <w:r>
          <w:rPr>
            <w:noProof/>
            <w:webHidden/>
          </w:rPr>
          <w:instrText xml:space="preserve"> PAGEREF _Toc508178614 \h </w:instrText>
        </w:r>
        <w:r>
          <w:rPr>
            <w:noProof/>
          </w:rPr>
        </w:r>
        <w:r>
          <w:rPr>
            <w:noProof/>
            <w:webHidden/>
          </w:rPr>
          <w:fldChar w:fldCharType="separate"/>
        </w:r>
        <w:r>
          <w:rPr>
            <w:noProof/>
            <w:webHidden/>
          </w:rPr>
          <w:t>8-6</w:t>
        </w:r>
        <w:r>
          <w:rPr>
            <w:noProof/>
            <w:webHidden/>
          </w:rPr>
          <w:fldChar w:fldCharType="end"/>
        </w:r>
      </w:hyperlink>
    </w:p>
    <w:p w14:paraId="3E7A11A9" w14:textId="77777777" w:rsidR="00000000" w:rsidRDefault="001F0AD0">
      <w:pPr>
        <w:pStyle w:val="TOC2"/>
        <w:tabs>
          <w:tab w:val="left" w:pos="960"/>
        </w:tabs>
        <w:rPr>
          <w:b w:val="0"/>
          <w:noProof/>
          <w:sz w:val="24"/>
          <w:szCs w:val="24"/>
        </w:rPr>
      </w:pPr>
      <w:hyperlink w:anchor="_Toc508178615" w:history="1">
        <w:r>
          <w:rPr>
            <w:rStyle w:val="Hyperlink"/>
            <w:noProof/>
            <w:szCs w:val="36"/>
          </w:rPr>
          <w:t>8.8</w:t>
        </w:r>
        <w:r>
          <w:rPr>
            <w:b w:val="0"/>
            <w:noProof/>
            <w:sz w:val="24"/>
            <w:szCs w:val="24"/>
          </w:rPr>
          <w:tab/>
        </w:r>
        <w:r>
          <w:rPr>
            <w:rStyle w:val="Hyperlink"/>
            <w:noProof/>
            <w:szCs w:val="36"/>
          </w:rPr>
          <w:t>Audit Processing in a Number Pool Environment</w:t>
        </w:r>
        <w:r>
          <w:rPr>
            <w:noProof/>
            <w:webHidden/>
          </w:rPr>
          <w:tab/>
        </w:r>
        <w:r>
          <w:rPr>
            <w:noProof/>
            <w:webHidden/>
          </w:rPr>
          <w:fldChar w:fldCharType="begin"/>
        </w:r>
        <w:r>
          <w:rPr>
            <w:noProof/>
            <w:webHidden/>
          </w:rPr>
          <w:instrText xml:space="preserve"> PAGEREF _Toc508178615 \h </w:instrText>
        </w:r>
        <w:r>
          <w:rPr>
            <w:noProof/>
          </w:rPr>
        </w:r>
        <w:r>
          <w:rPr>
            <w:noProof/>
            <w:webHidden/>
          </w:rPr>
          <w:fldChar w:fldCharType="separate"/>
        </w:r>
        <w:r>
          <w:rPr>
            <w:noProof/>
            <w:webHidden/>
          </w:rPr>
          <w:t>8-6</w:t>
        </w:r>
        <w:r>
          <w:rPr>
            <w:noProof/>
            <w:webHidden/>
          </w:rPr>
          <w:fldChar w:fldCharType="end"/>
        </w:r>
      </w:hyperlink>
    </w:p>
    <w:p w14:paraId="6C0460E6" w14:textId="77777777" w:rsidR="00000000" w:rsidRDefault="001F0AD0">
      <w:pPr>
        <w:pStyle w:val="TOC1"/>
        <w:tabs>
          <w:tab w:val="left" w:pos="475"/>
        </w:tabs>
        <w:rPr>
          <w:rFonts w:ascii="Times New Roman" w:hAnsi="Times New Roman"/>
          <w:b w:val="0"/>
          <w:caps w:val="0"/>
          <w:noProof/>
          <w:sz w:val="24"/>
          <w:szCs w:val="24"/>
          <w:u w:val="none"/>
        </w:rPr>
      </w:pPr>
      <w:hyperlink w:anchor="_Toc508178616" w:history="1">
        <w:r>
          <w:rPr>
            <w:rStyle w:val="Hyperlink"/>
            <w:noProof/>
            <w:szCs w:val="56"/>
          </w:rPr>
          <w:t>9.</w:t>
        </w:r>
        <w:r>
          <w:rPr>
            <w:rFonts w:ascii="Times New Roman" w:hAnsi="Times New Roman"/>
            <w:b w:val="0"/>
            <w:caps w:val="0"/>
            <w:noProof/>
            <w:sz w:val="24"/>
            <w:szCs w:val="24"/>
            <w:u w:val="none"/>
          </w:rPr>
          <w:tab/>
        </w:r>
        <w:r>
          <w:rPr>
            <w:rStyle w:val="Hyperlink"/>
            <w:noProof/>
            <w:szCs w:val="56"/>
          </w:rPr>
          <w:t>Reports</w:t>
        </w:r>
        <w:r>
          <w:rPr>
            <w:noProof/>
            <w:webHidden/>
          </w:rPr>
          <w:tab/>
        </w:r>
        <w:r>
          <w:rPr>
            <w:noProof/>
            <w:webHidden/>
          </w:rPr>
          <w:fldChar w:fldCharType="begin"/>
        </w:r>
        <w:r>
          <w:rPr>
            <w:noProof/>
            <w:webHidden/>
          </w:rPr>
          <w:instrText xml:space="preserve"> PAGEREF _Toc508178616 \h </w:instrText>
        </w:r>
        <w:r>
          <w:rPr>
            <w:noProof/>
          </w:rPr>
        </w:r>
        <w:r>
          <w:rPr>
            <w:noProof/>
            <w:webHidden/>
          </w:rPr>
          <w:fldChar w:fldCharType="separate"/>
        </w:r>
        <w:r>
          <w:rPr>
            <w:noProof/>
            <w:webHidden/>
          </w:rPr>
          <w:t>9-1</w:t>
        </w:r>
        <w:r>
          <w:rPr>
            <w:noProof/>
            <w:webHidden/>
          </w:rPr>
          <w:fldChar w:fldCharType="end"/>
        </w:r>
      </w:hyperlink>
    </w:p>
    <w:p w14:paraId="7F0655F5" w14:textId="77777777" w:rsidR="00000000" w:rsidRDefault="001F0AD0">
      <w:pPr>
        <w:pStyle w:val="TOC2"/>
        <w:tabs>
          <w:tab w:val="left" w:pos="960"/>
        </w:tabs>
        <w:rPr>
          <w:b w:val="0"/>
          <w:noProof/>
          <w:sz w:val="24"/>
          <w:szCs w:val="24"/>
        </w:rPr>
      </w:pPr>
      <w:hyperlink w:anchor="_Toc508178617" w:history="1">
        <w:r>
          <w:rPr>
            <w:rStyle w:val="Hyperlink"/>
            <w:noProof/>
            <w:szCs w:val="36"/>
          </w:rPr>
          <w:t>9.1</w:t>
        </w:r>
        <w:r>
          <w:rPr>
            <w:b w:val="0"/>
            <w:noProof/>
            <w:sz w:val="24"/>
            <w:szCs w:val="24"/>
          </w:rPr>
          <w:tab/>
        </w:r>
        <w:r>
          <w:rPr>
            <w:rStyle w:val="Hyperlink"/>
            <w:noProof/>
            <w:szCs w:val="36"/>
          </w:rPr>
          <w:t>Overview</w:t>
        </w:r>
        <w:r>
          <w:rPr>
            <w:noProof/>
            <w:webHidden/>
          </w:rPr>
          <w:tab/>
        </w:r>
        <w:r>
          <w:rPr>
            <w:noProof/>
            <w:webHidden/>
          </w:rPr>
          <w:fldChar w:fldCharType="begin"/>
        </w:r>
        <w:r>
          <w:rPr>
            <w:noProof/>
            <w:webHidden/>
          </w:rPr>
          <w:instrText xml:space="preserve"> PAGEREF _Toc508178617 \h </w:instrText>
        </w:r>
        <w:r>
          <w:rPr>
            <w:noProof/>
          </w:rPr>
        </w:r>
        <w:r>
          <w:rPr>
            <w:noProof/>
            <w:webHidden/>
          </w:rPr>
          <w:fldChar w:fldCharType="separate"/>
        </w:r>
        <w:r>
          <w:rPr>
            <w:noProof/>
            <w:webHidden/>
          </w:rPr>
          <w:t>9-1</w:t>
        </w:r>
        <w:r>
          <w:rPr>
            <w:noProof/>
            <w:webHidden/>
          </w:rPr>
          <w:fldChar w:fldCharType="end"/>
        </w:r>
      </w:hyperlink>
    </w:p>
    <w:p w14:paraId="311C8254" w14:textId="77777777" w:rsidR="00000000" w:rsidRDefault="001F0AD0">
      <w:pPr>
        <w:pStyle w:val="TOC2"/>
        <w:tabs>
          <w:tab w:val="left" w:pos="960"/>
        </w:tabs>
        <w:rPr>
          <w:b w:val="0"/>
          <w:noProof/>
          <w:sz w:val="24"/>
          <w:szCs w:val="24"/>
        </w:rPr>
      </w:pPr>
      <w:hyperlink w:anchor="_Toc508178618" w:history="1">
        <w:r>
          <w:rPr>
            <w:rStyle w:val="Hyperlink"/>
            <w:noProof/>
            <w:szCs w:val="36"/>
          </w:rPr>
          <w:t>9.2</w:t>
        </w:r>
        <w:r>
          <w:rPr>
            <w:b w:val="0"/>
            <w:noProof/>
            <w:sz w:val="24"/>
            <w:szCs w:val="24"/>
          </w:rPr>
          <w:tab/>
        </w:r>
        <w:r>
          <w:rPr>
            <w:rStyle w:val="Hyperlink"/>
            <w:noProof/>
            <w:szCs w:val="36"/>
          </w:rPr>
          <w:t>User Functionality</w:t>
        </w:r>
        <w:r>
          <w:rPr>
            <w:noProof/>
            <w:webHidden/>
          </w:rPr>
          <w:tab/>
        </w:r>
        <w:r>
          <w:rPr>
            <w:noProof/>
            <w:webHidden/>
          </w:rPr>
          <w:fldChar w:fldCharType="begin"/>
        </w:r>
        <w:r>
          <w:rPr>
            <w:noProof/>
            <w:webHidden/>
          </w:rPr>
          <w:instrText xml:space="preserve"> PAGEREF _Toc508178618 \h </w:instrText>
        </w:r>
        <w:r>
          <w:rPr>
            <w:noProof/>
          </w:rPr>
        </w:r>
        <w:r>
          <w:rPr>
            <w:noProof/>
            <w:webHidden/>
          </w:rPr>
          <w:fldChar w:fldCharType="separate"/>
        </w:r>
        <w:r>
          <w:rPr>
            <w:noProof/>
            <w:webHidden/>
          </w:rPr>
          <w:t>9-1</w:t>
        </w:r>
        <w:r>
          <w:rPr>
            <w:noProof/>
            <w:webHidden/>
          </w:rPr>
          <w:fldChar w:fldCharType="end"/>
        </w:r>
      </w:hyperlink>
    </w:p>
    <w:p w14:paraId="2DC0A0C4" w14:textId="77777777" w:rsidR="00000000" w:rsidRDefault="001F0AD0">
      <w:pPr>
        <w:pStyle w:val="TOC2"/>
        <w:tabs>
          <w:tab w:val="left" w:pos="960"/>
        </w:tabs>
        <w:rPr>
          <w:b w:val="0"/>
          <w:noProof/>
          <w:sz w:val="24"/>
          <w:szCs w:val="24"/>
        </w:rPr>
      </w:pPr>
      <w:hyperlink w:anchor="_Toc508178619" w:history="1">
        <w:r>
          <w:rPr>
            <w:rStyle w:val="Hyperlink"/>
            <w:noProof/>
            <w:szCs w:val="36"/>
          </w:rPr>
          <w:t>9.3</w:t>
        </w:r>
        <w:r>
          <w:rPr>
            <w:b w:val="0"/>
            <w:noProof/>
            <w:sz w:val="24"/>
            <w:szCs w:val="24"/>
          </w:rPr>
          <w:tab/>
        </w:r>
        <w:r>
          <w:rPr>
            <w:rStyle w:val="Hyperlink"/>
            <w:noProof/>
            <w:szCs w:val="36"/>
          </w:rPr>
          <w:t>System Functionality</w:t>
        </w:r>
        <w:r>
          <w:rPr>
            <w:noProof/>
            <w:webHidden/>
          </w:rPr>
          <w:tab/>
        </w:r>
        <w:r>
          <w:rPr>
            <w:noProof/>
            <w:webHidden/>
          </w:rPr>
          <w:fldChar w:fldCharType="begin"/>
        </w:r>
        <w:r>
          <w:rPr>
            <w:noProof/>
            <w:webHidden/>
          </w:rPr>
          <w:instrText xml:space="preserve"> PAGEREF _Toc508178619 \h </w:instrText>
        </w:r>
        <w:r>
          <w:rPr>
            <w:noProof/>
          </w:rPr>
        </w:r>
        <w:r>
          <w:rPr>
            <w:noProof/>
            <w:webHidden/>
          </w:rPr>
          <w:fldChar w:fldCharType="separate"/>
        </w:r>
        <w:r>
          <w:rPr>
            <w:noProof/>
            <w:webHidden/>
          </w:rPr>
          <w:t>9-3</w:t>
        </w:r>
        <w:r>
          <w:rPr>
            <w:noProof/>
            <w:webHidden/>
          </w:rPr>
          <w:fldChar w:fldCharType="end"/>
        </w:r>
      </w:hyperlink>
    </w:p>
    <w:p w14:paraId="51E44749" w14:textId="77777777" w:rsidR="00000000" w:rsidRDefault="001F0AD0">
      <w:pPr>
        <w:pStyle w:val="TOC3"/>
        <w:tabs>
          <w:tab w:val="left" w:pos="1200"/>
        </w:tabs>
        <w:rPr>
          <w:noProof/>
          <w:sz w:val="24"/>
          <w:szCs w:val="24"/>
        </w:rPr>
      </w:pPr>
      <w:hyperlink w:anchor="_Toc508178620" w:history="1">
        <w:r>
          <w:rPr>
            <w:rStyle w:val="Hyperlink"/>
            <w:noProof/>
            <w:szCs w:val="32"/>
          </w:rPr>
          <w:t>9.3.1</w:t>
        </w:r>
        <w:r>
          <w:rPr>
            <w:noProof/>
            <w:sz w:val="24"/>
            <w:szCs w:val="24"/>
          </w:rPr>
          <w:tab/>
        </w:r>
        <w:r>
          <w:rPr>
            <w:rStyle w:val="Hyperlink"/>
            <w:noProof/>
            <w:szCs w:val="32"/>
          </w:rPr>
          <w:t>National Number Pooling Re</w:t>
        </w:r>
        <w:r>
          <w:rPr>
            <w:rStyle w:val="Hyperlink"/>
            <w:noProof/>
            <w:szCs w:val="32"/>
          </w:rPr>
          <w:t>ports</w:t>
        </w:r>
        <w:r>
          <w:rPr>
            <w:noProof/>
            <w:webHidden/>
          </w:rPr>
          <w:tab/>
        </w:r>
        <w:r>
          <w:rPr>
            <w:noProof/>
            <w:webHidden/>
          </w:rPr>
          <w:fldChar w:fldCharType="begin"/>
        </w:r>
        <w:r>
          <w:rPr>
            <w:noProof/>
            <w:webHidden/>
          </w:rPr>
          <w:instrText xml:space="preserve"> PAGEREF _Toc508178620 \h </w:instrText>
        </w:r>
        <w:r>
          <w:rPr>
            <w:noProof/>
          </w:rPr>
        </w:r>
        <w:r>
          <w:rPr>
            <w:noProof/>
            <w:webHidden/>
          </w:rPr>
          <w:fldChar w:fldCharType="separate"/>
        </w:r>
        <w:r>
          <w:rPr>
            <w:noProof/>
            <w:webHidden/>
          </w:rPr>
          <w:t>9-4</w:t>
        </w:r>
        <w:r>
          <w:rPr>
            <w:noProof/>
            <w:webHidden/>
          </w:rPr>
          <w:fldChar w:fldCharType="end"/>
        </w:r>
      </w:hyperlink>
    </w:p>
    <w:p w14:paraId="3D8F8B52" w14:textId="77777777" w:rsidR="00000000" w:rsidRDefault="001F0AD0">
      <w:pPr>
        <w:pStyle w:val="TOC1"/>
        <w:tabs>
          <w:tab w:val="left" w:pos="720"/>
        </w:tabs>
        <w:rPr>
          <w:rFonts w:ascii="Times New Roman" w:hAnsi="Times New Roman"/>
          <w:b w:val="0"/>
          <w:caps w:val="0"/>
          <w:noProof/>
          <w:sz w:val="24"/>
          <w:szCs w:val="24"/>
          <w:u w:val="none"/>
        </w:rPr>
      </w:pPr>
      <w:hyperlink w:anchor="_Toc508178621" w:history="1">
        <w:r>
          <w:rPr>
            <w:rStyle w:val="Hyperlink"/>
            <w:noProof/>
            <w:szCs w:val="56"/>
          </w:rPr>
          <w:t>10.</w:t>
        </w:r>
        <w:r>
          <w:rPr>
            <w:rFonts w:ascii="Times New Roman" w:hAnsi="Times New Roman"/>
            <w:b w:val="0"/>
            <w:caps w:val="0"/>
            <w:noProof/>
            <w:sz w:val="24"/>
            <w:szCs w:val="24"/>
            <w:u w:val="none"/>
          </w:rPr>
          <w:tab/>
        </w:r>
        <w:r>
          <w:rPr>
            <w:rStyle w:val="Hyperlink"/>
            <w:noProof/>
            <w:szCs w:val="56"/>
          </w:rPr>
          <w:t>Performance and Reliability</w:t>
        </w:r>
        <w:r>
          <w:rPr>
            <w:noProof/>
            <w:webHidden/>
          </w:rPr>
          <w:tab/>
        </w:r>
        <w:r>
          <w:rPr>
            <w:noProof/>
            <w:webHidden/>
          </w:rPr>
          <w:fldChar w:fldCharType="begin"/>
        </w:r>
        <w:r>
          <w:rPr>
            <w:noProof/>
            <w:webHidden/>
          </w:rPr>
          <w:instrText xml:space="preserve"> PAGEREF _Toc508178621 \h </w:instrText>
        </w:r>
        <w:r>
          <w:rPr>
            <w:noProof/>
          </w:rPr>
        </w:r>
        <w:r>
          <w:rPr>
            <w:noProof/>
            <w:webHidden/>
          </w:rPr>
          <w:fldChar w:fldCharType="separate"/>
        </w:r>
        <w:r>
          <w:rPr>
            <w:noProof/>
            <w:webHidden/>
          </w:rPr>
          <w:t>10-1</w:t>
        </w:r>
        <w:r>
          <w:rPr>
            <w:noProof/>
            <w:webHidden/>
          </w:rPr>
          <w:fldChar w:fldCharType="end"/>
        </w:r>
      </w:hyperlink>
    </w:p>
    <w:p w14:paraId="46E08D6C" w14:textId="77777777" w:rsidR="00000000" w:rsidRDefault="001F0AD0">
      <w:pPr>
        <w:pStyle w:val="TOC2"/>
        <w:tabs>
          <w:tab w:val="left" w:pos="960"/>
        </w:tabs>
        <w:rPr>
          <w:b w:val="0"/>
          <w:noProof/>
          <w:sz w:val="24"/>
          <w:szCs w:val="24"/>
        </w:rPr>
      </w:pPr>
      <w:hyperlink w:anchor="_Toc508178622" w:history="1">
        <w:r>
          <w:rPr>
            <w:rStyle w:val="Hyperlink"/>
            <w:noProof/>
            <w:szCs w:val="36"/>
          </w:rPr>
          <w:t>10.1</w:t>
        </w:r>
        <w:r>
          <w:rPr>
            <w:b w:val="0"/>
            <w:noProof/>
            <w:sz w:val="24"/>
            <w:szCs w:val="24"/>
          </w:rPr>
          <w:tab/>
        </w:r>
        <w:r>
          <w:rPr>
            <w:rStyle w:val="Hyperlink"/>
            <w:noProof/>
            <w:szCs w:val="36"/>
          </w:rPr>
          <w:t>Availability and Reliability</w:t>
        </w:r>
        <w:r>
          <w:rPr>
            <w:noProof/>
            <w:webHidden/>
          </w:rPr>
          <w:tab/>
        </w:r>
        <w:r>
          <w:rPr>
            <w:noProof/>
            <w:webHidden/>
          </w:rPr>
          <w:fldChar w:fldCharType="begin"/>
        </w:r>
        <w:r>
          <w:rPr>
            <w:noProof/>
            <w:webHidden/>
          </w:rPr>
          <w:instrText xml:space="preserve"> PAGEREF _Toc508178622 \h </w:instrText>
        </w:r>
        <w:r>
          <w:rPr>
            <w:noProof/>
          </w:rPr>
        </w:r>
        <w:r>
          <w:rPr>
            <w:noProof/>
            <w:webHidden/>
          </w:rPr>
          <w:fldChar w:fldCharType="separate"/>
        </w:r>
        <w:r>
          <w:rPr>
            <w:noProof/>
            <w:webHidden/>
          </w:rPr>
          <w:t>10-1</w:t>
        </w:r>
        <w:r>
          <w:rPr>
            <w:noProof/>
            <w:webHidden/>
          </w:rPr>
          <w:fldChar w:fldCharType="end"/>
        </w:r>
      </w:hyperlink>
    </w:p>
    <w:p w14:paraId="2F9E50C3" w14:textId="77777777" w:rsidR="00000000" w:rsidRDefault="001F0AD0">
      <w:pPr>
        <w:pStyle w:val="TOC2"/>
        <w:tabs>
          <w:tab w:val="left" w:pos="960"/>
        </w:tabs>
        <w:rPr>
          <w:b w:val="0"/>
          <w:noProof/>
          <w:sz w:val="24"/>
          <w:szCs w:val="24"/>
        </w:rPr>
      </w:pPr>
      <w:hyperlink w:anchor="_Toc508178623" w:history="1">
        <w:r>
          <w:rPr>
            <w:rStyle w:val="Hyperlink"/>
            <w:noProof/>
            <w:szCs w:val="36"/>
          </w:rPr>
          <w:t>10.2</w:t>
        </w:r>
        <w:r>
          <w:rPr>
            <w:b w:val="0"/>
            <w:noProof/>
            <w:sz w:val="24"/>
            <w:szCs w:val="24"/>
          </w:rPr>
          <w:tab/>
        </w:r>
        <w:r>
          <w:rPr>
            <w:rStyle w:val="Hyperlink"/>
            <w:noProof/>
            <w:szCs w:val="36"/>
          </w:rPr>
          <w:t>Capacity and Performance</w:t>
        </w:r>
        <w:r>
          <w:rPr>
            <w:noProof/>
            <w:webHidden/>
          </w:rPr>
          <w:tab/>
        </w:r>
        <w:r>
          <w:rPr>
            <w:noProof/>
            <w:webHidden/>
          </w:rPr>
          <w:fldChar w:fldCharType="begin"/>
        </w:r>
        <w:r>
          <w:rPr>
            <w:noProof/>
            <w:webHidden/>
          </w:rPr>
          <w:instrText xml:space="preserve"> PAGEREF _Toc508178623 \h </w:instrText>
        </w:r>
        <w:r>
          <w:rPr>
            <w:noProof/>
          </w:rPr>
        </w:r>
        <w:r>
          <w:rPr>
            <w:noProof/>
            <w:webHidden/>
          </w:rPr>
          <w:fldChar w:fldCharType="separate"/>
        </w:r>
        <w:r>
          <w:rPr>
            <w:noProof/>
            <w:webHidden/>
          </w:rPr>
          <w:t>10-4</w:t>
        </w:r>
        <w:r>
          <w:rPr>
            <w:noProof/>
            <w:webHidden/>
          </w:rPr>
          <w:fldChar w:fldCharType="end"/>
        </w:r>
      </w:hyperlink>
    </w:p>
    <w:p w14:paraId="678D0B39" w14:textId="77777777" w:rsidR="00000000" w:rsidRDefault="001F0AD0">
      <w:pPr>
        <w:pStyle w:val="TOC2"/>
        <w:tabs>
          <w:tab w:val="left" w:pos="960"/>
        </w:tabs>
        <w:rPr>
          <w:b w:val="0"/>
          <w:noProof/>
          <w:sz w:val="24"/>
          <w:szCs w:val="24"/>
        </w:rPr>
      </w:pPr>
      <w:hyperlink w:anchor="_Toc508178624" w:history="1">
        <w:r>
          <w:rPr>
            <w:rStyle w:val="Hyperlink"/>
            <w:noProof/>
            <w:szCs w:val="36"/>
          </w:rPr>
          <w:t>10.3</w:t>
        </w:r>
        <w:r>
          <w:rPr>
            <w:b w:val="0"/>
            <w:noProof/>
            <w:sz w:val="24"/>
            <w:szCs w:val="24"/>
          </w:rPr>
          <w:tab/>
        </w:r>
        <w:r>
          <w:rPr>
            <w:rStyle w:val="Hyperlink"/>
            <w:noProof/>
            <w:szCs w:val="36"/>
          </w:rPr>
          <w:t>Requirements in RFP Not Given a Unique ID</w:t>
        </w:r>
        <w:r>
          <w:rPr>
            <w:noProof/>
            <w:webHidden/>
          </w:rPr>
          <w:tab/>
        </w:r>
        <w:r>
          <w:rPr>
            <w:noProof/>
            <w:webHidden/>
          </w:rPr>
          <w:fldChar w:fldCharType="begin"/>
        </w:r>
        <w:r>
          <w:rPr>
            <w:noProof/>
            <w:webHidden/>
          </w:rPr>
          <w:instrText xml:space="preserve"> PAGEREF _Toc508178624 \h </w:instrText>
        </w:r>
        <w:r>
          <w:rPr>
            <w:noProof/>
          </w:rPr>
        </w:r>
        <w:r>
          <w:rPr>
            <w:noProof/>
            <w:webHidden/>
          </w:rPr>
          <w:fldChar w:fldCharType="separate"/>
        </w:r>
        <w:r>
          <w:rPr>
            <w:noProof/>
            <w:webHidden/>
          </w:rPr>
          <w:t>10-4</w:t>
        </w:r>
        <w:r>
          <w:rPr>
            <w:noProof/>
            <w:webHidden/>
          </w:rPr>
          <w:fldChar w:fldCharType="end"/>
        </w:r>
      </w:hyperlink>
    </w:p>
    <w:p w14:paraId="28F4875D" w14:textId="77777777" w:rsidR="00000000" w:rsidRDefault="001F0AD0">
      <w:pPr>
        <w:pStyle w:val="TOC1"/>
        <w:tabs>
          <w:tab w:val="left" w:pos="720"/>
        </w:tabs>
        <w:rPr>
          <w:rFonts w:ascii="Times New Roman" w:hAnsi="Times New Roman"/>
          <w:b w:val="0"/>
          <w:caps w:val="0"/>
          <w:noProof/>
          <w:sz w:val="24"/>
          <w:szCs w:val="24"/>
          <w:u w:val="none"/>
        </w:rPr>
      </w:pPr>
      <w:hyperlink w:anchor="_Toc508178625" w:history="1">
        <w:r>
          <w:rPr>
            <w:rStyle w:val="Hyperlink"/>
            <w:noProof/>
            <w:szCs w:val="56"/>
          </w:rPr>
          <w:t>11.</w:t>
        </w:r>
        <w:r>
          <w:rPr>
            <w:rFonts w:ascii="Times New Roman" w:hAnsi="Times New Roman"/>
            <w:b w:val="0"/>
            <w:caps w:val="0"/>
            <w:noProof/>
            <w:sz w:val="24"/>
            <w:szCs w:val="24"/>
            <w:u w:val="none"/>
          </w:rPr>
          <w:tab/>
        </w:r>
        <w:r>
          <w:rPr>
            <w:rStyle w:val="Hyperlink"/>
            <w:noProof/>
            <w:szCs w:val="56"/>
          </w:rPr>
          <w:t>Billing</w:t>
        </w:r>
        <w:r>
          <w:rPr>
            <w:noProof/>
            <w:webHidden/>
          </w:rPr>
          <w:tab/>
        </w:r>
        <w:r>
          <w:rPr>
            <w:noProof/>
            <w:webHidden/>
          </w:rPr>
          <w:fldChar w:fldCharType="begin"/>
        </w:r>
        <w:r>
          <w:rPr>
            <w:noProof/>
            <w:webHidden/>
          </w:rPr>
          <w:instrText xml:space="preserve"> PAGER</w:instrText>
        </w:r>
        <w:r>
          <w:rPr>
            <w:noProof/>
            <w:webHidden/>
          </w:rPr>
          <w:instrText xml:space="preserve">EF _Toc508178625 \h </w:instrText>
        </w:r>
        <w:r>
          <w:rPr>
            <w:noProof/>
          </w:rPr>
        </w:r>
        <w:r>
          <w:rPr>
            <w:noProof/>
            <w:webHidden/>
          </w:rPr>
          <w:fldChar w:fldCharType="separate"/>
        </w:r>
        <w:r>
          <w:rPr>
            <w:noProof/>
            <w:webHidden/>
          </w:rPr>
          <w:t>11-1</w:t>
        </w:r>
        <w:r>
          <w:rPr>
            <w:noProof/>
            <w:webHidden/>
          </w:rPr>
          <w:fldChar w:fldCharType="end"/>
        </w:r>
      </w:hyperlink>
    </w:p>
    <w:p w14:paraId="47F9C5B7" w14:textId="77777777" w:rsidR="00000000" w:rsidRDefault="001F0AD0">
      <w:pPr>
        <w:pStyle w:val="TOC2"/>
        <w:tabs>
          <w:tab w:val="left" w:pos="960"/>
        </w:tabs>
        <w:rPr>
          <w:b w:val="0"/>
          <w:noProof/>
          <w:sz w:val="24"/>
          <w:szCs w:val="24"/>
        </w:rPr>
      </w:pPr>
      <w:hyperlink w:anchor="_Toc508178626" w:history="1">
        <w:r>
          <w:rPr>
            <w:rStyle w:val="Hyperlink"/>
            <w:noProof/>
            <w:szCs w:val="36"/>
          </w:rPr>
          <w:t>11.1</w:t>
        </w:r>
        <w:r>
          <w:rPr>
            <w:b w:val="0"/>
            <w:noProof/>
            <w:sz w:val="24"/>
            <w:szCs w:val="24"/>
          </w:rPr>
          <w:tab/>
        </w:r>
        <w:r>
          <w:rPr>
            <w:rStyle w:val="Hyperlink"/>
            <w:noProof/>
            <w:szCs w:val="36"/>
          </w:rPr>
          <w:t>User Functionality</w:t>
        </w:r>
        <w:r>
          <w:rPr>
            <w:noProof/>
            <w:webHidden/>
          </w:rPr>
          <w:tab/>
        </w:r>
        <w:r>
          <w:rPr>
            <w:noProof/>
            <w:webHidden/>
          </w:rPr>
          <w:fldChar w:fldCharType="begin"/>
        </w:r>
        <w:r>
          <w:rPr>
            <w:noProof/>
            <w:webHidden/>
          </w:rPr>
          <w:instrText xml:space="preserve"> PAGEREF _Toc508178626 \h </w:instrText>
        </w:r>
        <w:r>
          <w:rPr>
            <w:noProof/>
          </w:rPr>
        </w:r>
        <w:r>
          <w:rPr>
            <w:noProof/>
            <w:webHidden/>
          </w:rPr>
          <w:fldChar w:fldCharType="separate"/>
        </w:r>
        <w:r>
          <w:rPr>
            <w:noProof/>
            <w:webHidden/>
          </w:rPr>
          <w:t>11-1</w:t>
        </w:r>
        <w:r>
          <w:rPr>
            <w:noProof/>
            <w:webHidden/>
          </w:rPr>
          <w:fldChar w:fldCharType="end"/>
        </w:r>
      </w:hyperlink>
    </w:p>
    <w:p w14:paraId="5422C988" w14:textId="77777777" w:rsidR="00000000" w:rsidRDefault="001F0AD0">
      <w:pPr>
        <w:pStyle w:val="TOC2"/>
        <w:tabs>
          <w:tab w:val="left" w:pos="960"/>
        </w:tabs>
        <w:rPr>
          <w:b w:val="0"/>
          <w:noProof/>
          <w:sz w:val="24"/>
          <w:szCs w:val="24"/>
        </w:rPr>
      </w:pPr>
      <w:hyperlink w:anchor="_Toc508178627" w:history="1">
        <w:r>
          <w:rPr>
            <w:rStyle w:val="Hyperlink"/>
            <w:noProof/>
            <w:szCs w:val="36"/>
          </w:rPr>
          <w:t>11.2</w:t>
        </w:r>
        <w:r>
          <w:rPr>
            <w:b w:val="0"/>
            <w:noProof/>
            <w:sz w:val="24"/>
            <w:szCs w:val="24"/>
          </w:rPr>
          <w:tab/>
        </w:r>
        <w:r>
          <w:rPr>
            <w:rStyle w:val="Hyperlink"/>
            <w:noProof/>
            <w:szCs w:val="36"/>
          </w:rPr>
          <w:t>System Functionality</w:t>
        </w:r>
        <w:r>
          <w:rPr>
            <w:noProof/>
            <w:webHidden/>
          </w:rPr>
          <w:tab/>
        </w:r>
        <w:r>
          <w:rPr>
            <w:noProof/>
            <w:webHidden/>
          </w:rPr>
          <w:fldChar w:fldCharType="begin"/>
        </w:r>
        <w:r>
          <w:rPr>
            <w:noProof/>
            <w:webHidden/>
          </w:rPr>
          <w:instrText xml:space="preserve"> PAGEREF _Toc508178627 \h </w:instrText>
        </w:r>
        <w:r>
          <w:rPr>
            <w:noProof/>
          </w:rPr>
        </w:r>
        <w:r>
          <w:rPr>
            <w:noProof/>
            <w:webHidden/>
          </w:rPr>
          <w:fldChar w:fldCharType="separate"/>
        </w:r>
        <w:r>
          <w:rPr>
            <w:noProof/>
            <w:webHidden/>
          </w:rPr>
          <w:t>11-1</w:t>
        </w:r>
        <w:r>
          <w:rPr>
            <w:noProof/>
            <w:webHidden/>
          </w:rPr>
          <w:fldChar w:fldCharType="end"/>
        </w:r>
      </w:hyperlink>
    </w:p>
    <w:p w14:paraId="559A4E42" w14:textId="77777777" w:rsidR="00000000" w:rsidRDefault="001F0AD0">
      <w:pPr>
        <w:rPr>
          <w:noProof/>
        </w:rPr>
      </w:pPr>
      <w:r>
        <w:fldChar w:fldCharType="end"/>
      </w:r>
    </w:p>
    <w:p w14:paraId="1BB90A61" w14:textId="77777777" w:rsidR="00000000" w:rsidRDefault="001F0AD0">
      <w:pPr>
        <w:tabs>
          <w:tab w:val="right" w:pos="10080"/>
        </w:tabs>
      </w:pPr>
      <w:r>
        <w:rPr>
          <w:rFonts w:ascii="Arial" w:hAnsi="Arial"/>
          <w:b/>
          <w:u w:val="single"/>
        </w:rPr>
        <w:t xml:space="preserve">Appendix A. </w:t>
      </w:r>
      <w:r>
        <w:rPr>
          <w:rFonts w:ascii="Arial" w:hAnsi="Arial"/>
          <w:b/>
          <w:caps/>
          <w:u w:val="single"/>
        </w:rPr>
        <w:t>Business Process Flows</w:t>
      </w:r>
      <w:r>
        <w:rPr>
          <w:b/>
          <w:u w:val="single"/>
        </w:rPr>
        <w:tab/>
      </w:r>
      <w:r>
        <w:rPr>
          <w:rFonts w:ascii="Arial" w:hAnsi="Arial"/>
          <w:b/>
          <w:u w:val="single"/>
        </w:rPr>
        <w:t>A-</w:t>
      </w:r>
      <w:r>
        <w:rPr>
          <w:rFonts w:ascii="Arial" w:hAnsi="Arial"/>
          <w:b/>
          <w:u w:val="single"/>
        </w:rPr>
        <w:t>1</w:t>
      </w:r>
    </w:p>
    <w:p w14:paraId="24CFDAE5" w14:textId="77777777" w:rsidR="00000000" w:rsidRDefault="001F0AD0">
      <w:pPr>
        <w:tabs>
          <w:tab w:val="right" w:pos="10080"/>
        </w:tabs>
      </w:pPr>
      <w:r>
        <w:rPr>
          <w:rFonts w:ascii="Arial" w:hAnsi="Arial"/>
          <w:b/>
          <w:u w:val="single"/>
        </w:rPr>
        <w:t xml:space="preserve">Appendix B. </w:t>
      </w:r>
      <w:r>
        <w:rPr>
          <w:rFonts w:ascii="Arial" w:hAnsi="Arial"/>
          <w:b/>
          <w:caps/>
          <w:u w:val="single"/>
        </w:rPr>
        <w:t>Glossary</w:t>
      </w:r>
      <w:r>
        <w:rPr>
          <w:b/>
          <w:u w:val="single"/>
        </w:rPr>
        <w:tab/>
      </w:r>
      <w:r>
        <w:rPr>
          <w:rFonts w:ascii="Arial" w:hAnsi="Arial"/>
          <w:b/>
          <w:u w:val="single"/>
        </w:rPr>
        <w:t>B-1</w:t>
      </w:r>
    </w:p>
    <w:p w14:paraId="550D4ABF" w14:textId="77777777" w:rsidR="00000000" w:rsidRDefault="001F0AD0">
      <w:pPr>
        <w:tabs>
          <w:tab w:val="right" w:pos="10080"/>
        </w:tabs>
      </w:pPr>
      <w:r>
        <w:rPr>
          <w:rFonts w:ascii="Arial" w:hAnsi="Arial"/>
          <w:b/>
          <w:u w:val="single"/>
        </w:rPr>
        <w:t xml:space="preserve">Appendix C. </w:t>
      </w:r>
      <w:r>
        <w:rPr>
          <w:rFonts w:ascii="Arial" w:hAnsi="Arial"/>
          <w:b/>
          <w:caps/>
          <w:u w:val="single"/>
        </w:rPr>
        <w:t>System Tunables</w:t>
      </w:r>
      <w:r>
        <w:rPr>
          <w:b/>
          <w:u w:val="single"/>
        </w:rPr>
        <w:tab/>
      </w:r>
      <w:r>
        <w:rPr>
          <w:rFonts w:ascii="Arial" w:hAnsi="Arial"/>
          <w:b/>
          <w:u w:val="single"/>
        </w:rPr>
        <w:t>C-1</w:t>
      </w:r>
    </w:p>
    <w:p w14:paraId="79F96D21" w14:textId="77777777" w:rsidR="00000000" w:rsidRDefault="001F0AD0">
      <w:pPr>
        <w:tabs>
          <w:tab w:val="right" w:pos="10080"/>
        </w:tabs>
      </w:pPr>
      <w:r>
        <w:rPr>
          <w:rFonts w:ascii="Arial" w:hAnsi="Arial"/>
          <w:b/>
          <w:u w:val="single"/>
        </w:rPr>
        <w:t xml:space="preserve">Appendix D. </w:t>
      </w:r>
      <w:r>
        <w:rPr>
          <w:rFonts w:ascii="Arial" w:hAnsi="Arial"/>
          <w:b/>
          <w:caps/>
          <w:u w:val="single"/>
        </w:rPr>
        <w:t>Encryption key exchange</w:t>
      </w:r>
      <w:r>
        <w:rPr>
          <w:b/>
          <w:u w:val="single"/>
        </w:rPr>
        <w:tab/>
      </w:r>
      <w:r>
        <w:rPr>
          <w:rFonts w:ascii="Arial" w:hAnsi="Arial"/>
          <w:b/>
          <w:u w:val="single"/>
        </w:rPr>
        <w:t>D-1</w:t>
      </w:r>
    </w:p>
    <w:p w14:paraId="70DC92D5" w14:textId="77777777" w:rsidR="00000000" w:rsidRDefault="001F0AD0">
      <w:pPr>
        <w:tabs>
          <w:tab w:val="right" w:pos="10080"/>
        </w:tabs>
        <w:rPr>
          <w:rFonts w:ascii="Arial" w:hAnsi="Arial"/>
          <w:b/>
          <w:u w:val="single"/>
        </w:rPr>
      </w:pPr>
      <w:r>
        <w:rPr>
          <w:rFonts w:ascii="Arial" w:hAnsi="Arial"/>
          <w:b/>
          <w:u w:val="single"/>
        </w:rPr>
        <w:t xml:space="preserve">Appendix E. </w:t>
      </w:r>
      <w:r>
        <w:rPr>
          <w:rFonts w:ascii="Arial" w:hAnsi="Arial"/>
          <w:b/>
          <w:caps/>
          <w:u w:val="single"/>
        </w:rPr>
        <w:t>Download file examples</w:t>
      </w:r>
      <w:r>
        <w:rPr>
          <w:b/>
          <w:u w:val="single"/>
        </w:rPr>
        <w:tab/>
      </w:r>
      <w:r>
        <w:rPr>
          <w:rFonts w:ascii="Arial" w:hAnsi="Arial"/>
          <w:b/>
          <w:u w:val="single"/>
        </w:rPr>
        <w:t>E-1</w:t>
      </w:r>
    </w:p>
    <w:p w14:paraId="58F9DB5B" w14:textId="77777777" w:rsidR="00000000" w:rsidRDefault="001F0AD0">
      <w:pPr>
        <w:tabs>
          <w:tab w:val="right" w:pos="10080"/>
        </w:tabs>
      </w:pPr>
      <w:r>
        <w:rPr>
          <w:rFonts w:ascii="Arial" w:hAnsi="Arial"/>
          <w:b/>
          <w:u w:val="single"/>
        </w:rPr>
        <w:t>Appendix F. Midwest Region Number Pooling (deleted)</w:t>
      </w:r>
      <w:r>
        <w:rPr>
          <w:rFonts w:ascii="Arial" w:hAnsi="Arial"/>
          <w:b/>
          <w:u w:val="single"/>
        </w:rPr>
        <w:tab/>
        <w:t>F-1</w:t>
      </w:r>
    </w:p>
    <w:p w14:paraId="04611425" w14:textId="77777777" w:rsidR="00000000" w:rsidRDefault="001F0AD0">
      <w:pPr>
        <w:tabs>
          <w:tab w:val="right" w:pos="10080"/>
        </w:tabs>
      </w:pPr>
      <w:r>
        <w:rPr>
          <w:rFonts w:ascii="Arial" w:hAnsi="Arial"/>
          <w:b/>
          <w:u w:val="single"/>
        </w:rPr>
        <w:t>Appendix G. Deleted Requirements</w:t>
      </w:r>
      <w:r>
        <w:rPr>
          <w:rFonts w:ascii="Arial" w:hAnsi="Arial"/>
          <w:b/>
          <w:u w:val="single"/>
        </w:rPr>
        <w:tab/>
        <w:t>G-1</w:t>
      </w:r>
    </w:p>
    <w:p w14:paraId="1B4E7A01" w14:textId="77777777" w:rsidR="00000000" w:rsidRDefault="001F0AD0">
      <w:pPr>
        <w:tabs>
          <w:tab w:val="right" w:pos="10080"/>
        </w:tabs>
      </w:pPr>
      <w:r>
        <w:rPr>
          <w:rFonts w:ascii="Arial" w:hAnsi="Arial"/>
          <w:b/>
          <w:u w:val="single"/>
        </w:rPr>
        <w:t>Appendix H. Release Migra</w:t>
      </w:r>
      <w:r>
        <w:rPr>
          <w:rFonts w:ascii="Arial" w:hAnsi="Arial"/>
          <w:b/>
          <w:u w:val="single"/>
        </w:rPr>
        <w:t>tion</w:t>
      </w:r>
      <w:r>
        <w:rPr>
          <w:rFonts w:ascii="Arial" w:hAnsi="Arial"/>
          <w:b/>
          <w:u w:val="single"/>
        </w:rPr>
        <w:tab/>
        <w:t>H-1</w:t>
      </w:r>
    </w:p>
    <w:p w14:paraId="2CAB326F" w14:textId="77777777" w:rsidR="00000000" w:rsidRDefault="001F0AD0">
      <w:pPr>
        <w:sectPr w:rsidR="00000000">
          <w:headerReference w:type="default" r:id="rId12"/>
          <w:footerReference w:type="default" r:id="rId13"/>
          <w:type w:val="oddPage"/>
          <w:pgSz w:w="12240" w:h="15840" w:code="1"/>
          <w:pgMar w:top="1440" w:right="1080" w:bottom="1440" w:left="1080" w:header="720" w:footer="864" w:gutter="0"/>
          <w:pgNumType w:fmt="lowerRoman" w:start="1"/>
          <w:cols w:space="720"/>
        </w:sectPr>
      </w:pPr>
      <w:r>
        <w:br w:type="page"/>
      </w:r>
    </w:p>
    <w:p w14:paraId="3EBA9D66" w14:textId="77777777" w:rsidR="00000000" w:rsidRDefault="001F0AD0">
      <w:pPr>
        <w:pStyle w:val="FrontMatter"/>
      </w:pPr>
      <w:r>
        <w:t>List of Figures</w:t>
      </w:r>
    </w:p>
    <w:p w14:paraId="18351A10" w14:textId="77777777" w:rsidR="00000000" w:rsidRDefault="001F0AD0">
      <w:pPr>
        <w:pStyle w:val="TableofFigures"/>
        <w:rPr>
          <w:noProof/>
          <w:sz w:val="24"/>
          <w:szCs w:val="24"/>
        </w:rPr>
      </w:pPr>
      <w:r>
        <w:rPr>
          <w:b/>
        </w:rPr>
        <w:fldChar w:fldCharType="begin"/>
      </w:r>
      <w:r>
        <w:rPr>
          <w:b/>
        </w:rPr>
        <w:instrText xml:space="preserve"> TOC \h \z \c "Figure" </w:instrText>
      </w:r>
      <w:r>
        <w:rPr>
          <w:b/>
        </w:rPr>
        <w:fldChar w:fldCharType="separate"/>
      </w:r>
      <w:hyperlink w:anchor="_Toc508178630" w:history="1">
        <w:r>
          <w:rPr>
            <w:rStyle w:val="Hyperlink"/>
            <w:noProof/>
          </w:rPr>
          <w:t>Figure 3</w:t>
        </w:r>
        <w:r>
          <w:rPr>
            <w:rStyle w:val="Hyperlink"/>
            <w:noProof/>
          </w:rPr>
          <w:noBreakHyphen/>
          <w:t>1 -- Entity Relations</w:t>
        </w:r>
        <w:r>
          <w:rPr>
            <w:rStyle w:val="Hyperlink"/>
            <w:noProof/>
          </w:rPr>
          <w:t>h</w:t>
        </w:r>
        <w:r>
          <w:rPr>
            <w:rStyle w:val="Hyperlink"/>
            <w:noProof/>
          </w:rPr>
          <w:t>ip M</w:t>
        </w:r>
        <w:r>
          <w:rPr>
            <w:rStyle w:val="Hyperlink"/>
            <w:noProof/>
          </w:rPr>
          <w:t>o</w:t>
        </w:r>
        <w:r>
          <w:rPr>
            <w:rStyle w:val="Hyperlink"/>
            <w:noProof/>
          </w:rPr>
          <w:t>del</w:t>
        </w:r>
        <w:r>
          <w:rPr>
            <w:noProof/>
            <w:webHidden/>
          </w:rPr>
          <w:tab/>
        </w:r>
        <w:r>
          <w:rPr>
            <w:noProof/>
            <w:webHidden/>
          </w:rPr>
          <w:fldChar w:fldCharType="begin"/>
        </w:r>
        <w:r>
          <w:rPr>
            <w:noProof/>
            <w:webHidden/>
          </w:rPr>
          <w:instrText xml:space="preserve"> PAGEREF _Toc508178630 \h </w:instrText>
        </w:r>
        <w:r>
          <w:rPr>
            <w:noProof/>
          </w:rPr>
        </w:r>
        <w:r>
          <w:rPr>
            <w:noProof/>
            <w:webHidden/>
          </w:rPr>
          <w:fldChar w:fldCharType="separate"/>
        </w:r>
        <w:r>
          <w:rPr>
            <w:noProof/>
            <w:webHidden/>
          </w:rPr>
          <w:t>3-2</w:t>
        </w:r>
        <w:r>
          <w:rPr>
            <w:noProof/>
            <w:webHidden/>
          </w:rPr>
          <w:fldChar w:fldCharType="end"/>
        </w:r>
      </w:hyperlink>
    </w:p>
    <w:p w14:paraId="4835A0A5" w14:textId="77777777" w:rsidR="00000000" w:rsidRDefault="001F0AD0">
      <w:pPr>
        <w:pStyle w:val="TableofFigures"/>
        <w:rPr>
          <w:noProof/>
          <w:sz w:val="24"/>
          <w:szCs w:val="24"/>
        </w:rPr>
      </w:pPr>
      <w:hyperlink w:anchor="_Toc508178631" w:history="1">
        <w:r>
          <w:rPr>
            <w:rStyle w:val="Hyperlink"/>
            <w:noProof/>
          </w:rPr>
          <w:t>Figure 3</w:t>
        </w:r>
        <w:r>
          <w:rPr>
            <w:rStyle w:val="Hyperlink"/>
            <w:noProof/>
          </w:rPr>
          <w:noBreakHyphen/>
          <w:t>2 -- Number Pool Block Version Status Interaction Diag</w:t>
        </w:r>
        <w:r>
          <w:rPr>
            <w:rStyle w:val="Hyperlink"/>
            <w:noProof/>
          </w:rPr>
          <w:t>ram</w:t>
        </w:r>
        <w:r>
          <w:rPr>
            <w:noProof/>
            <w:webHidden/>
          </w:rPr>
          <w:tab/>
        </w:r>
        <w:r>
          <w:rPr>
            <w:noProof/>
            <w:webHidden/>
          </w:rPr>
          <w:fldChar w:fldCharType="begin"/>
        </w:r>
        <w:r>
          <w:rPr>
            <w:noProof/>
            <w:webHidden/>
          </w:rPr>
          <w:instrText xml:space="preserve"> PAGEREF _Toc508178631 \h </w:instrText>
        </w:r>
        <w:r>
          <w:rPr>
            <w:noProof/>
          </w:rPr>
        </w:r>
        <w:r>
          <w:rPr>
            <w:noProof/>
            <w:webHidden/>
          </w:rPr>
          <w:fldChar w:fldCharType="separate"/>
        </w:r>
        <w:r>
          <w:rPr>
            <w:noProof/>
            <w:webHidden/>
          </w:rPr>
          <w:t>3-53</w:t>
        </w:r>
        <w:r>
          <w:rPr>
            <w:noProof/>
            <w:webHidden/>
          </w:rPr>
          <w:fldChar w:fldCharType="end"/>
        </w:r>
      </w:hyperlink>
    </w:p>
    <w:p w14:paraId="4C60A2B2" w14:textId="77777777" w:rsidR="00000000" w:rsidRDefault="001F0AD0">
      <w:pPr>
        <w:pStyle w:val="TableofFigures"/>
        <w:rPr>
          <w:noProof/>
          <w:sz w:val="24"/>
          <w:szCs w:val="24"/>
        </w:rPr>
      </w:pPr>
      <w:hyperlink w:anchor="_Toc508178632" w:history="1">
        <w:r>
          <w:rPr>
            <w:rStyle w:val="Hyperlink"/>
            <w:noProof/>
          </w:rPr>
          <w:t>Figure 5</w:t>
        </w:r>
        <w:r>
          <w:rPr>
            <w:rStyle w:val="Hyperlink"/>
            <w:noProof/>
          </w:rPr>
          <w:noBreakHyphen/>
          <w:t>1 -- Subscription Version Status Interaction Diagram</w:t>
        </w:r>
        <w:r>
          <w:rPr>
            <w:noProof/>
            <w:webHidden/>
          </w:rPr>
          <w:tab/>
        </w:r>
        <w:r>
          <w:rPr>
            <w:noProof/>
            <w:webHidden/>
          </w:rPr>
          <w:fldChar w:fldCharType="begin"/>
        </w:r>
        <w:r>
          <w:rPr>
            <w:noProof/>
            <w:webHidden/>
          </w:rPr>
          <w:instrText xml:space="preserve"> PAGEREF _Toc508178632 \h </w:instrText>
        </w:r>
        <w:r>
          <w:rPr>
            <w:noProof/>
          </w:rPr>
        </w:r>
        <w:r>
          <w:rPr>
            <w:noProof/>
            <w:webHidden/>
          </w:rPr>
          <w:fldChar w:fldCharType="separate"/>
        </w:r>
        <w:r>
          <w:rPr>
            <w:noProof/>
            <w:webHidden/>
          </w:rPr>
          <w:t>5-2</w:t>
        </w:r>
        <w:r>
          <w:rPr>
            <w:noProof/>
            <w:webHidden/>
          </w:rPr>
          <w:fldChar w:fldCharType="end"/>
        </w:r>
      </w:hyperlink>
    </w:p>
    <w:p w14:paraId="324E6ED1" w14:textId="77777777" w:rsidR="00000000" w:rsidRDefault="001F0AD0">
      <w:pPr>
        <w:pStyle w:val="TableofFigures"/>
        <w:rPr>
          <w:noProof/>
          <w:sz w:val="24"/>
          <w:szCs w:val="24"/>
        </w:rPr>
      </w:pPr>
      <w:r>
        <w:rPr>
          <w:b/>
        </w:rPr>
        <w:fldChar w:fldCharType="end"/>
      </w:r>
      <w:r>
        <w:rPr>
          <w:b/>
        </w:rPr>
        <w:fldChar w:fldCharType="begin"/>
      </w:r>
      <w:r>
        <w:rPr>
          <w:b/>
        </w:rPr>
        <w:instrText xml:space="preserve"> TOC \h \z \c "Figure A-" </w:instrText>
      </w:r>
      <w:r>
        <w:rPr>
          <w:b/>
        </w:rPr>
        <w:fldChar w:fldCharType="separate"/>
      </w:r>
      <w:hyperlink w:anchor="_Toc485015333" w:history="1">
        <w:r>
          <w:rPr>
            <w:rStyle w:val="Hyperlink"/>
            <w:noProof/>
          </w:rPr>
          <w:t>Figure A- 1 -- NPAC Busi</w:t>
        </w:r>
        <w:r>
          <w:rPr>
            <w:rStyle w:val="Hyperlink"/>
            <w:noProof/>
          </w:rPr>
          <w:t>ness Process Flows Legend</w:t>
        </w:r>
        <w:r>
          <w:rPr>
            <w:noProof/>
            <w:webHidden/>
          </w:rPr>
          <w:tab/>
        </w:r>
        <w:r>
          <w:rPr>
            <w:noProof/>
            <w:webHidden/>
          </w:rPr>
          <w:fldChar w:fldCharType="begin"/>
        </w:r>
        <w:r>
          <w:rPr>
            <w:noProof/>
            <w:webHidden/>
          </w:rPr>
          <w:instrText xml:space="preserve"> PAGEREF _Toc485015333 \h </w:instrText>
        </w:r>
        <w:r>
          <w:rPr>
            <w:noProof/>
          </w:rPr>
        </w:r>
        <w:r>
          <w:rPr>
            <w:noProof/>
            <w:webHidden/>
          </w:rPr>
          <w:fldChar w:fldCharType="separate"/>
        </w:r>
        <w:r>
          <w:rPr>
            <w:noProof/>
            <w:webHidden/>
          </w:rPr>
          <w:t>A-2</w:t>
        </w:r>
        <w:r>
          <w:rPr>
            <w:noProof/>
            <w:webHidden/>
          </w:rPr>
          <w:fldChar w:fldCharType="end"/>
        </w:r>
      </w:hyperlink>
    </w:p>
    <w:p w14:paraId="05FE0DD6" w14:textId="77777777" w:rsidR="00000000" w:rsidRDefault="001F0AD0">
      <w:pPr>
        <w:pStyle w:val="TableofFigures"/>
        <w:rPr>
          <w:noProof/>
          <w:sz w:val="24"/>
          <w:szCs w:val="24"/>
        </w:rPr>
      </w:pPr>
      <w:hyperlink w:anchor="_Toc485015334" w:history="1">
        <w:r>
          <w:rPr>
            <w:rStyle w:val="Hyperlink"/>
            <w:noProof/>
          </w:rPr>
          <w:t>Figure A- 2 -- NPAC SMS Provision Service Process</w:t>
        </w:r>
        <w:r>
          <w:rPr>
            <w:noProof/>
            <w:webHidden/>
          </w:rPr>
          <w:tab/>
        </w:r>
        <w:r>
          <w:rPr>
            <w:noProof/>
            <w:webHidden/>
          </w:rPr>
          <w:fldChar w:fldCharType="begin"/>
        </w:r>
        <w:r>
          <w:rPr>
            <w:noProof/>
            <w:webHidden/>
          </w:rPr>
          <w:instrText xml:space="preserve"> PAGEREF _Toc485015334 \h </w:instrText>
        </w:r>
        <w:r>
          <w:rPr>
            <w:noProof/>
          </w:rPr>
        </w:r>
        <w:r>
          <w:rPr>
            <w:noProof/>
            <w:webHidden/>
          </w:rPr>
          <w:fldChar w:fldCharType="separate"/>
        </w:r>
        <w:r>
          <w:rPr>
            <w:noProof/>
            <w:webHidden/>
          </w:rPr>
          <w:t>A-3</w:t>
        </w:r>
        <w:r>
          <w:rPr>
            <w:noProof/>
            <w:webHidden/>
          </w:rPr>
          <w:fldChar w:fldCharType="end"/>
        </w:r>
      </w:hyperlink>
    </w:p>
    <w:p w14:paraId="7E659046" w14:textId="77777777" w:rsidR="00000000" w:rsidRDefault="001F0AD0">
      <w:pPr>
        <w:pStyle w:val="TableofFigures"/>
        <w:rPr>
          <w:noProof/>
          <w:sz w:val="24"/>
          <w:szCs w:val="24"/>
        </w:rPr>
      </w:pPr>
      <w:hyperlink w:anchor="_Toc485015335" w:history="1">
        <w:r>
          <w:rPr>
            <w:rStyle w:val="Hyperlink"/>
            <w:noProof/>
          </w:rPr>
          <w:t>Figure A- 3 -- Flow 2.1.2 NPAC SMS Subscript</w:t>
        </w:r>
        <w:r>
          <w:rPr>
            <w:rStyle w:val="Hyperlink"/>
            <w:noProof/>
          </w:rPr>
          <w:t>ion Version Creation Process</w:t>
        </w:r>
        <w:r>
          <w:rPr>
            <w:noProof/>
            <w:webHidden/>
          </w:rPr>
          <w:tab/>
        </w:r>
        <w:r>
          <w:rPr>
            <w:noProof/>
            <w:webHidden/>
          </w:rPr>
          <w:fldChar w:fldCharType="begin"/>
        </w:r>
        <w:r>
          <w:rPr>
            <w:noProof/>
            <w:webHidden/>
          </w:rPr>
          <w:instrText xml:space="preserve"> PAGEREF _Toc485015335 \h </w:instrText>
        </w:r>
        <w:r>
          <w:rPr>
            <w:noProof/>
          </w:rPr>
        </w:r>
        <w:r>
          <w:rPr>
            <w:noProof/>
            <w:webHidden/>
          </w:rPr>
          <w:fldChar w:fldCharType="separate"/>
        </w:r>
        <w:r>
          <w:rPr>
            <w:noProof/>
            <w:webHidden/>
          </w:rPr>
          <w:t>A-4</w:t>
        </w:r>
        <w:r>
          <w:rPr>
            <w:noProof/>
            <w:webHidden/>
          </w:rPr>
          <w:fldChar w:fldCharType="end"/>
        </w:r>
      </w:hyperlink>
    </w:p>
    <w:p w14:paraId="195CBCDA" w14:textId="77777777" w:rsidR="00000000" w:rsidRDefault="001F0AD0">
      <w:pPr>
        <w:pStyle w:val="TableofFigures"/>
        <w:rPr>
          <w:noProof/>
          <w:sz w:val="24"/>
          <w:szCs w:val="24"/>
        </w:rPr>
      </w:pPr>
      <w:hyperlink w:anchor="_Toc485015336" w:history="1">
        <w:r>
          <w:rPr>
            <w:rStyle w:val="Hyperlink"/>
            <w:noProof/>
          </w:rPr>
          <w:t>Figure A- 4 -- Flow 2.1.4 NPAC SMS Activate and Data Download Process</w:t>
        </w:r>
        <w:r>
          <w:rPr>
            <w:noProof/>
            <w:webHidden/>
          </w:rPr>
          <w:tab/>
        </w:r>
        <w:r>
          <w:rPr>
            <w:noProof/>
            <w:webHidden/>
          </w:rPr>
          <w:fldChar w:fldCharType="begin"/>
        </w:r>
        <w:r>
          <w:rPr>
            <w:noProof/>
            <w:webHidden/>
          </w:rPr>
          <w:instrText xml:space="preserve"> PAGEREF _Toc485015336 \h </w:instrText>
        </w:r>
        <w:r>
          <w:rPr>
            <w:noProof/>
          </w:rPr>
        </w:r>
        <w:r>
          <w:rPr>
            <w:noProof/>
            <w:webHidden/>
          </w:rPr>
          <w:fldChar w:fldCharType="separate"/>
        </w:r>
        <w:r>
          <w:rPr>
            <w:noProof/>
            <w:webHidden/>
          </w:rPr>
          <w:t>A-5</w:t>
        </w:r>
        <w:r>
          <w:rPr>
            <w:noProof/>
            <w:webHidden/>
          </w:rPr>
          <w:fldChar w:fldCharType="end"/>
        </w:r>
      </w:hyperlink>
    </w:p>
    <w:p w14:paraId="15C5AE92" w14:textId="77777777" w:rsidR="00000000" w:rsidRDefault="001F0AD0">
      <w:pPr>
        <w:pStyle w:val="TableofFigures"/>
        <w:rPr>
          <w:noProof/>
          <w:sz w:val="24"/>
          <w:szCs w:val="24"/>
        </w:rPr>
      </w:pPr>
      <w:hyperlink w:anchor="_Toc485015337" w:history="1">
        <w:r>
          <w:rPr>
            <w:rStyle w:val="Hyperlink"/>
            <w:noProof/>
          </w:rPr>
          <w:t>Figure A- 5 -- Flow 2</w:t>
        </w:r>
        <w:r>
          <w:rPr>
            <w:rStyle w:val="Hyperlink"/>
            <w:noProof/>
          </w:rPr>
          <w:t>.2 NPAC SMS Disconnect Process</w:t>
        </w:r>
        <w:r>
          <w:rPr>
            <w:noProof/>
            <w:webHidden/>
          </w:rPr>
          <w:tab/>
        </w:r>
        <w:r>
          <w:rPr>
            <w:noProof/>
            <w:webHidden/>
          </w:rPr>
          <w:fldChar w:fldCharType="begin"/>
        </w:r>
        <w:r>
          <w:rPr>
            <w:noProof/>
            <w:webHidden/>
          </w:rPr>
          <w:instrText xml:space="preserve"> PAGEREF _Toc485015337 \h </w:instrText>
        </w:r>
        <w:r>
          <w:rPr>
            <w:noProof/>
          </w:rPr>
        </w:r>
        <w:r>
          <w:rPr>
            <w:noProof/>
            <w:webHidden/>
          </w:rPr>
          <w:fldChar w:fldCharType="separate"/>
        </w:r>
        <w:r>
          <w:rPr>
            <w:noProof/>
            <w:webHidden/>
          </w:rPr>
          <w:t>A-6</w:t>
        </w:r>
        <w:r>
          <w:rPr>
            <w:noProof/>
            <w:webHidden/>
          </w:rPr>
          <w:fldChar w:fldCharType="end"/>
        </w:r>
      </w:hyperlink>
    </w:p>
    <w:p w14:paraId="5BC6D36E" w14:textId="77777777" w:rsidR="00000000" w:rsidRDefault="001F0AD0">
      <w:pPr>
        <w:pStyle w:val="TableofFigures"/>
        <w:rPr>
          <w:noProof/>
          <w:sz w:val="24"/>
          <w:szCs w:val="24"/>
        </w:rPr>
      </w:pPr>
      <w:hyperlink w:anchor="_Toc485015338" w:history="1">
        <w:r>
          <w:rPr>
            <w:rStyle w:val="Hyperlink"/>
            <w:noProof/>
          </w:rPr>
          <w:t>Figure A- 6 -- Flow 2.3 NPAC SMS Repair Process</w:t>
        </w:r>
        <w:r>
          <w:rPr>
            <w:noProof/>
            <w:webHidden/>
          </w:rPr>
          <w:tab/>
        </w:r>
        <w:r>
          <w:rPr>
            <w:noProof/>
            <w:webHidden/>
          </w:rPr>
          <w:fldChar w:fldCharType="begin"/>
        </w:r>
        <w:r>
          <w:rPr>
            <w:noProof/>
            <w:webHidden/>
          </w:rPr>
          <w:instrText xml:space="preserve"> PAGEREF _Toc485015338 \h </w:instrText>
        </w:r>
        <w:r>
          <w:rPr>
            <w:noProof/>
          </w:rPr>
        </w:r>
        <w:r>
          <w:rPr>
            <w:noProof/>
            <w:webHidden/>
          </w:rPr>
          <w:fldChar w:fldCharType="separate"/>
        </w:r>
        <w:r>
          <w:rPr>
            <w:noProof/>
            <w:webHidden/>
          </w:rPr>
          <w:t>A-7</w:t>
        </w:r>
        <w:r>
          <w:rPr>
            <w:noProof/>
            <w:webHidden/>
          </w:rPr>
          <w:fldChar w:fldCharType="end"/>
        </w:r>
      </w:hyperlink>
    </w:p>
    <w:p w14:paraId="75AA0C3B" w14:textId="77777777" w:rsidR="00000000" w:rsidRDefault="001F0AD0">
      <w:pPr>
        <w:pStyle w:val="TableofFigures"/>
        <w:rPr>
          <w:noProof/>
          <w:sz w:val="24"/>
          <w:szCs w:val="24"/>
        </w:rPr>
      </w:pPr>
      <w:hyperlink w:anchor="_Toc485015339" w:history="1">
        <w:r>
          <w:rPr>
            <w:rStyle w:val="Hyperlink"/>
            <w:noProof/>
          </w:rPr>
          <w:t>Figure A- 7 -- Flow 2.4.1 Conflict Proces</w:t>
        </w:r>
        <w:r>
          <w:rPr>
            <w:rStyle w:val="Hyperlink"/>
            <w:noProof/>
          </w:rPr>
          <w:t>s</w:t>
        </w:r>
        <w:r>
          <w:rPr>
            <w:noProof/>
            <w:webHidden/>
          </w:rPr>
          <w:tab/>
        </w:r>
        <w:r>
          <w:rPr>
            <w:noProof/>
            <w:webHidden/>
          </w:rPr>
          <w:fldChar w:fldCharType="begin"/>
        </w:r>
        <w:r>
          <w:rPr>
            <w:noProof/>
            <w:webHidden/>
          </w:rPr>
          <w:instrText xml:space="preserve"> PAGEREF _Toc485015339 \h </w:instrText>
        </w:r>
        <w:r>
          <w:rPr>
            <w:noProof/>
          </w:rPr>
        </w:r>
        <w:r>
          <w:rPr>
            <w:noProof/>
            <w:webHidden/>
          </w:rPr>
          <w:fldChar w:fldCharType="separate"/>
        </w:r>
        <w:r>
          <w:rPr>
            <w:noProof/>
            <w:webHidden/>
          </w:rPr>
          <w:t>A-8</w:t>
        </w:r>
        <w:r>
          <w:rPr>
            <w:noProof/>
            <w:webHidden/>
          </w:rPr>
          <w:fldChar w:fldCharType="end"/>
        </w:r>
      </w:hyperlink>
    </w:p>
    <w:p w14:paraId="17A43B82" w14:textId="77777777" w:rsidR="00000000" w:rsidRDefault="001F0AD0">
      <w:pPr>
        <w:pStyle w:val="TableofFigures"/>
        <w:rPr>
          <w:noProof/>
          <w:sz w:val="24"/>
          <w:szCs w:val="24"/>
        </w:rPr>
      </w:pPr>
      <w:hyperlink w:anchor="_Toc485015340" w:history="1">
        <w:r>
          <w:rPr>
            <w:rStyle w:val="Hyperlink"/>
            <w:noProof/>
          </w:rPr>
          <w:t>Figure A- 8 -- Flow 2.5 NPAC SMS Disaster Recovery Process</w:t>
        </w:r>
        <w:r>
          <w:rPr>
            <w:noProof/>
            <w:webHidden/>
          </w:rPr>
          <w:tab/>
        </w:r>
        <w:r>
          <w:rPr>
            <w:noProof/>
            <w:webHidden/>
          </w:rPr>
          <w:fldChar w:fldCharType="begin"/>
        </w:r>
        <w:r>
          <w:rPr>
            <w:noProof/>
            <w:webHidden/>
          </w:rPr>
          <w:instrText xml:space="preserve"> PAGEREF _Toc485015340 \h </w:instrText>
        </w:r>
        <w:r>
          <w:rPr>
            <w:noProof/>
          </w:rPr>
        </w:r>
        <w:r>
          <w:rPr>
            <w:noProof/>
            <w:webHidden/>
          </w:rPr>
          <w:fldChar w:fldCharType="separate"/>
        </w:r>
        <w:r>
          <w:rPr>
            <w:noProof/>
            <w:webHidden/>
          </w:rPr>
          <w:t>A-9</w:t>
        </w:r>
        <w:r>
          <w:rPr>
            <w:noProof/>
            <w:webHidden/>
          </w:rPr>
          <w:fldChar w:fldCharType="end"/>
        </w:r>
      </w:hyperlink>
    </w:p>
    <w:p w14:paraId="128B9850" w14:textId="77777777" w:rsidR="00000000" w:rsidRDefault="001F0AD0">
      <w:pPr>
        <w:pStyle w:val="TableofFigures"/>
        <w:rPr>
          <w:noProof/>
          <w:sz w:val="24"/>
          <w:szCs w:val="24"/>
        </w:rPr>
      </w:pPr>
      <w:hyperlink w:anchor="_Toc485015341" w:history="1">
        <w:r>
          <w:rPr>
            <w:rStyle w:val="Hyperlink"/>
            <w:noProof/>
          </w:rPr>
          <w:t>Figure A- 9 -- Flow 2.6 Cancellation Process</w:t>
        </w:r>
        <w:r>
          <w:rPr>
            <w:noProof/>
            <w:webHidden/>
          </w:rPr>
          <w:tab/>
        </w:r>
        <w:r>
          <w:rPr>
            <w:noProof/>
            <w:webHidden/>
          </w:rPr>
          <w:fldChar w:fldCharType="begin"/>
        </w:r>
        <w:r>
          <w:rPr>
            <w:noProof/>
            <w:webHidden/>
          </w:rPr>
          <w:instrText xml:space="preserve"> PAGEREF _Toc</w:instrText>
        </w:r>
        <w:r>
          <w:rPr>
            <w:noProof/>
            <w:webHidden/>
          </w:rPr>
          <w:instrText xml:space="preserve">485015341 \h </w:instrText>
        </w:r>
        <w:r>
          <w:rPr>
            <w:noProof/>
          </w:rPr>
        </w:r>
        <w:r>
          <w:rPr>
            <w:noProof/>
            <w:webHidden/>
          </w:rPr>
          <w:fldChar w:fldCharType="separate"/>
        </w:r>
        <w:r>
          <w:rPr>
            <w:noProof/>
            <w:webHidden/>
          </w:rPr>
          <w:t>A-10</w:t>
        </w:r>
        <w:r>
          <w:rPr>
            <w:noProof/>
            <w:webHidden/>
          </w:rPr>
          <w:fldChar w:fldCharType="end"/>
        </w:r>
      </w:hyperlink>
    </w:p>
    <w:p w14:paraId="105EDD61" w14:textId="77777777" w:rsidR="00000000" w:rsidRDefault="001F0AD0">
      <w:pPr>
        <w:pStyle w:val="TableofFigures"/>
        <w:rPr>
          <w:noProof/>
          <w:sz w:val="24"/>
          <w:szCs w:val="24"/>
        </w:rPr>
      </w:pPr>
      <w:hyperlink w:anchor="_Toc485015342" w:history="1">
        <w:r>
          <w:rPr>
            <w:rStyle w:val="Hyperlink"/>
            <w:noProof/>
          </w:rPr>
          <w:t>Figure A- 10 -- Flow 2.7 Audit Process</w:t>
        </w:r>
        <w:r>
          <w:rPr>
            <w:noProof/>
            <w:webHidden/>
          </w:rPr>
          <w:tab/>
        </w:r>
        <w:r>
          <w:rPr>
            <w:noProof/>
            <w:webHidden/>
          </w:rPr>
          <w:fldChar w:fldCharType="begin"/>
        </w:r>
        <w:r>
          <w:rPr>
            <w:noProof/>
            <w:webHidden/>
          </w:rPr>
          <w:instrText xml:space="preserve"> PAGEREF _Toc485015342 \h </w:instrText>
        </w:r>
        <w:r>
          <w:rPr>
            <w:noProof/>
          </w:rPr>
        </w:r>
        <w:r>
          <w:rPr>
            <w:noProof/>
            <w:webHidden/>
          </w:rPr>
          <w:fldChar w:fldCharType="separate"/>
        </w:r>
        <w:r>
          <w:rPr>
            <w:noProof/>
            <w:webHidden/>
          </w:rPr>
          <w:t>A-11</w:t>
        </w:r>
        <w:r>
          <w:rPr>
            <w:noProof/>
            <w:webHidden/>
          </w:rPr>
          <w:fldChar w:fldCharType="end"/>
        </w:r>
      </w:hyperlink>
    </w:p>
    <w:p w14:paraId="225F7B14" w14:textId="77777777" w:rsidR="00000000" w:rsidRDefault="001F0AD0">
      <w:pPr>
        <w:pStyle w:val="TableofFigures"/>
        <w:rPr>
          <w:noProof/>
          <w:sz w:val="24"/>
          <w:szCs w:val="24"/>
        </w:rPr>
      </w:pPr>
      <w:hyperlink w:anchor="_Toc485015343" w:history="1">
        <w:r>
          <w:rPr>
            <w:rStyle w:val="Hyperlink"/>
            <w:noProof/>
          </w:rPr>
          <w:t>Figure A- 11 -- Flow 2.8 Report Process</w:t>
        </w:r>
        <w:r>
          <w:rPr>
            <w:noProof/>
            <w:webHidden/>
          </w:rPr>
          <w:tab/>
        </w:r>
        <w:r>
          <w:rPr>
            <w:noProof/>
            <w:webHidden/>
          </w:rPr>
          <w:fldChar w:fldCharType="begin"/>
        </w:r>
        <w:r>
          <w:rPr>
            <w:noProof/>
            <w:webHidden/>
          </w:rPr>
          <w:instrText xml:space="preserve"> PAGEREF _Toc485015343 \h </w:instrText>
        </w:r>
        <w:r>
          <w:rPr>
            <w:noProof/>
          </w:rPr>
        </w:r>
        <w:r>
          <w:rPr>
            <w:noProof/>
            <w:webHidden/>
          </w:rPr>
          <w:fldChar w:fldCharType="separate"/>
        </w:r>
        <w:r>
          <w:rPr>
            <w:noProof/>
            <w:webHidden/>
          </w:rPr>
          <w:t>A-12</w:t>
        </w:r>
        <w:r>
          <w:rPr>
            <w:noProof/>
            <w:webHidden/>
          </w:rPr>
          <w:fldChar w:fldCharType="end"/>
        </w:r>
      </w:hyperlink>
    </w:p>
    <w:p w14:paraId="44016184" w14:textId="77777777" w:rsidR="00000000" w:rsidRDefault="001F0AD0">
      <w:pPr>
        <w:pStyle w:val="TableofFigures"/>
        <w:rPr>
          <w:noProof/>
          <w:sz w:val="24"/>
          <w:szCs w:val="24"/>
        </w:rPr>
      </w:pPr>
      <w:r>
        <w:rPr>
          <w:b/>
        </w:rPr>
        <w:fldChar w:fldCharType="end"/>
      </w:r>
      <w:r>
        <w:rPr>
          <w:b/>
        </w:rPr>
        <w:fldChar w:fldCharType="begin"/>
      </w:r>
      <w:r>
        <w:rPr>
          <w:b/>
        </w:rPr>
        <w:instrText xml:space="preserve"> TOC \h \z \c "</w:instrText>
      </w:r>
      <w:r>
        <w:rPr>
          <w:b/>
        </w:rPr>
        <w:instrText xml:space="preserve">Figure E-" </w:instrText>
      </w:r>
      <w:r>
        <w:rPr>
          <w:b/>
        </w:rPr>
        <w:fldChar w:fldCharType="separate"/>
      </w:r>
      <w:hyperlink w:anchor="_Toc485015344" w:history="1">
        <w:r>
          <w:rPr>
            <w:rStyle w:val="Hyperlink"/>
            <w:noProof/>
          </w:rPr>
          <w:t>Figure E- 1 -- Subscription Download File Example</w:t>
        </w:r>
        <w:r>
          <w:rPr>
            <w:noProof/>
            <w:webHidden/>
          </w:rPr>
          <w:tab/>
        </w:r>
        <w:r>
          <w:rPr>
            <w:noProof/>
            <w:webHidden/>
          </w:rPr>
          <w:fldChar w:fldCharType="begin"/>
        </w:r>
        <w:r>
          <w:rPr>
            <w:noProof/>
            <w:webHidden/>
          </w:rPr>
          <w:instrText xml:space="preserve"> PAGEREF _Toc485015344 \h </w:instrText>
        </w:r>
        <w:r>
          <w:rPr>
            <w:noProof/>
          </w:rPr>
        </w:r>
        <w:r>
          <w:rPr>
            <w:noProof/>
            <w:webHidden/>
          </w:rPr>
          <w:fldChar w:fldCharType="separate"/>
        </w:r>
        <w:r>
          <w:rPr>
            <w:noProof/>
            <w:webHidden/>
          </w:rPr>
          <w:t>E-1</w:t>
        </w:r>
        <w:r>
          <w:rPr>
            <w:noProof/>
            <w:webHidden/>
          </w:rPr>
          <w:fldChar w:fldCharType="end"/>
        </w:r>
      </w:hyperlink>
    </w:p>
    <w:p w14:paraId="0406E816"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"_Toc485015345"</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Figure E- 2 -- Network Service Provider Download File Example</w:t>
      </w:r>
      <w:r>
        <w:rPr>
          <w:noProof/>
          <w:webHidden/>
        </w:rPr>
        <w:tab/>
      </w:r>
      <w:r>
        <w:rPr>
          <w:noProof/>
          <w:webHidden/>
        </w:rPr>
        <w:fldChar w:fldCharType="begin"/>
      </w:r>
      <w:r>
        <w:rPr>
          <w:noProof/>
          <w:webHidden/>
        </w:rPr>
        <w:instrText xml:space="preserve"> PAGEREF _Toc485015345 \h </w:instrText>
      </w:r>
      <w:r>
        <w:rPr>
          <w:noProof/>
        </w:rPr>
      </w:r>
      <w:r>
        <w:rPr>
          <w:noProof/>
          <w:webHidden/>
        </w:rPr>
        <w:fldChar w:fldCharType="separate"/>
      </w:r>
      <w:ins w:id="13" w:author="Jean Anthony" w:date="2001-03-19T11:06:00Z">
        <w:r>
          <w:rPr>
            <w:noProof/>
            <w:webHidden/>
          </w:rPr>
          <w:t>E-</w:t>
        </w:r>
        <w:r>
          <w:rPr>
            <w:noProof/>
            <w:webHidden/>
          </w:rPr>
          <w:t>4</w:t>
        </w:r>
      </w:ins>
      <w:del w:id="14" w:author="Jean Anthony" w:date="2001-03-19T11:06:00Z">
        <w:r>
          <w:rPr>
            <w:noProof/>
            <w:webHidden/>
          </w:rPr>
          <w:delText>E-3</w:delText>
        </w:r>
      </w:del>
      <w:r>
        <w:rPr>
          <w:noProof/>
          <w:webHidden/>
        </w:rPr>
        <w:fldChar w:fldCharType="end"/>
      </w:r>
      <w:r>
        <w:rPr>
          <w:rStyle w:val="Hyperlink"/>
          <w:noProof/>
        </w:rPr>
        <w:fldChar w:fldCharType="end"/>
      </w:r>
    </w:p>
    <w:p w14:paraId="18025362"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"_Toc485015346"</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Figure E- 3 -- Network NPA-NXX Download File Example</w:t>
      </w:r>
      <w:r>
        <w:rPr>
          <w:noProof/>
          <w:webHidden/>
        </w:rPr>
        <w:tab/>
      </w:r>
      <w:r>
        <w:rPr>
          <w:noProof/>
          <w:webHidden/>
        </w:rPr>
        <w:fldChar w:fldCharType="begin"/>
      </w:r>
      <w:r>
        <w:rPr>
          <w:noProof/>
          <w:webHidden/>
        </w:rPr>
        <w:instrText xml:space="preserve"> PAGEREF _Toc485015346 \h </w:instrText>
      </w:r>
      <w:r>
        <w:rPr>
          <w:noProof/>
        </w:rPr>
      </w:r>
      <w:r>
        <w:rPr>
          <w:noProof/>
          <w:webHidden/>
        </w:rPr>
        <w:fldChar w:fldCharType="separate"/>
      </w:r>
      <w:ins w:id="15" w:author="Jean Anthony" w:date="2001-03-19T11:06:00Z">
        <w:r>
          <w:rPr>
            <w:noProof/>
            <w:webHidden/>
          </w:rPr>
          <w:t>E-5</w:t>
        </w:r>
      </w:ins>
      <w:del w:id="16" w:author="Jean Anthony" w:date="2001-03-19T11:06:00Z">
        <w:r>
          <w:rPr>
            <w:noProof/>
            <w:webHidden/>
          </w:rPr>
          <w:delText>E-4</w:delText>
        </w:r>
      </w:del>
      <w:r>
        <w:rPr>
          <w:noProof/>
          <w:webHidden/>
        </w:rPr>
        <w:fldChar w:fldCharType="end"/>
      </w:r>
      <w:r>
        <w:rPr>
          <w:rStyle w:val="Hyperlink"/>
          <w:noProof/>
        </w:rPr>
        <w:fldChar w:fldCharType="end"/>
      </w:r>
    </w:p>
    <w:p w14:paraId="2C45A3B4"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"_Toc485015347"</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Figure E- 4 -- Network LRN Download File Example</w:t>
      </w:r>
      <w:r>
        <w:rPr>
          <w:noProof/>
          <w:webHidden/>
        </w:rPr>
        <w:tab/>
      </w:r>
      <w:r>
        <w:rPr>
          <w:noProof/>
          <w:webHidden/>
        </w:rPr>
        <w:fldChar w:fldCharType="begin"/>
      </w:r>
      <w:r>
        <w:rPr>
          <w:noProof/>
          <w:webHidden/>
        </w:rPr>
        <w:instrText xml:space="preserve"> PAGEREF _Toc485015347 \h </w:instrText>
      </w:r>
      <w:r>
        <w:rPr>
          <w:noProof/>
        </w:rPr>
      </w:r>
      <w:r>
        <w:rPr>
          <w:noProof/>
          <w:webHidden/>
        </w:rPr>
        <w:fldChar w:fldCharType="separate"/>
      </w:r>
      <w:ins w:id="17" w:author="Jean Anthony" w:date="2001-03-19T11:06:00Z">
        <w:r>
          <w:rPr>
            <w:noProof/>
            <w:webHidden/>
          </w:rPr>
          <w:t>E-6</w:t>
        </w:r>
      </w:ins>
      <w:del w:id="18" w:author="Jean Anthony" w:date="2001-03-19T11:06:00Z">
        <w:r>
          <w:rPr>
            <w:noProof/>
            <w:webHidden/>
          </w:rPr>
          <w:delText>E-5</w:delText>
        </w:r>
      </w:del>
      <w:r>
        <w:rPr>
          <w:noProof/>
          <w:webHidden/>
        </w:rPr>
        <w:fldChar w:fldCharType="end"/>
      </w:r>
      <w:r>
        <w:rPr>
          <w:rStyle w:val="Hyperlink"/>
          <w:noProof/>
        </w:rPr>
        <w:fldChar w:fldCharType="end"/>
      </w:r>
    </w:p>
    <w:p w14:paraId="06A606B6"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w:instrText>
      </w:r>
      <w:r>
        <w:rPr>
          <w:noProof/>
        </w:rPr>
        <w:instrText>ERLINK \l "_Toc485015348"</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Figure E- 5 -- Network NPA-NXX-X Download File Example</w:t>
      </w:r>
      <w:r>
        <w:rPr>
          <w:noProof/>
          <w:webHidden/>
        </w:rPr>
        <w:tab/>
      </w:r>
      <w:r>
        <w:rPr>
          <w:noProof/>
          <w:webHidden/>
        </w:rPr>
        <w:fldChar w:fldCharType="begin"/>
      </w:r>
      <w:r>
        <w:rPr>
          <w:noProof/>
          <w:webHidden/>
        </w:rPr>
        <w:instrText xml:space="preserve"> PAGEREF _Toc485015348 \h </w:instrText>
      </w:r>
      <w:r>
        <w:rPr>
          <w:noProof/>
        </w:rPr>
      </w:r>
      <w:r>
        <w:rPr>
          <w:noProof/>
          <w:webHidden/>
        </w:rPr>
        <w:fldChar w:fldCharType="separate"/>
      </w:r>
      <w:ins w:id="19" w:author="Jean Anthony" w:date="2001-03-19T11:06:00Z">
        <w:r>
          <w:rPr>
            <w:noProof/>
            <w:webHidden/>
          </w:rPr>
          <w:t>E-7</w:t>
        </w:r>
      </w:ins>
      <w:del w:id="20" w:author="Jean Anthony" w:date="2001-03-19T11:06:00Z">
        <w:r>
          <w:rPr>
            <w:noProof/>
            <w:webHidden/>
          </w:rPr>
          <w:delText>E-6</w:delText>
        </w:r>
      </w:del>
      <w:r>
        <w:rPr>
          <w:noProof/>
          <w:webHidden/>
        </w:rPr>
        <w:fldChar w:fldCharType="end"/>
      </w:r>
      <w:r>
        <w:rPr>
          <w:rStyle w:val="Hyperlink"/>
          <w:noProof/>
        </w:rPr>
        <w:fldChar w:fldCharType="end"/>
      </w:r>
    </w:p>
    <w:p w14:paraId="2A5C312F"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"_Toc485015349"</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Figure E- 6 -- Block Download File Example</w:t>
      </w:r>
      <w:r>
        <w:rPr>
          <w:noProof/>
          <w:webHidden/>
        </w:rPr>
        <w:tab/>
      </w:r>
      <w:r>
        <w:rPr>
          <w:noProof/>
          <w:webHidden/>
        </w:rPr>
        <w:fldChar w:fldCharType="begin"/>
      </w:r>
      <w:r>
        <w:rPr>
          <w:noProof/>
          <w:webHidden/>
        </w:rPr>
        <w:instrText xml:space="preserve"> PAGEREF _Toc485015349 \h </w:instrText>
      </w:r>
      <w:r>
        <w:rPr>
          <w:noProof/>
        </w:rPr>
      </w:r>
      <w:r>
        <w:rPr>
          <w:noProof/>
          <w:webHidden/>
        </w:rPr>
        <w:fldChar w:fldCharType="separate"/>
      </w:r>
      <w:ins w:id="21" w:author="Jean Anthony" w:date="2001-03-19T11:06:00Z">
        <w:r>
          <w:rPr>
            <w:noProof/>
            <w:webHidden/>
          </w:rPr>
          <w:t>E-8</w:t>
        </w:r>
      </w:ins>
      <w:del w:id="22" w:author="Jean Anthony" w:date="2001-03-19T11:06:00Z">
        <w:r>
          <w:rPr>
            <w:noProof/>
            <w:webHidden/>
          </w:rPr>
          <w:delText>E-7</w:delText>
        </w:r>
      </w:del>
      <w:r>
        <w:rPr>
          <w:noProof/>
          <w:webHidden/>
        </w:rPr>
        <w:fldChar w:fldCharType="end"/>
      </w:r>
      <w:r>
        <w:rPr>
          <w:rStyle w:val="Hyperlink"/>
          <w:noProof/>
        </w:rPr>
        <w:fldChar w:fldCharType="end"/>
      </w:r>
    </w:p>
    <w:p w14:paraId="2DD7B357" w14:textId="77777777" w:rsidR="00000000" w:rsidRDefault="001F0AD0">
      <w:pPr>
        <w:rPr>
          <w:b/>
        </w:rPr>
      </w:pPr>
      <w:r>
        <w:rPr>
          <w:b/>
        </w:rPr>
        <w:fldChar w:fldCharType="end"/>
      </w:r>
    </w:p>
    <w:p w14:paraId="4707CD39" w14:textId="77777777" w:rsidR="00000000" w:rsidRDefault="001F0AD0">
      <w:pPr>
        <w:rPr>
          <w:b/>
        </w:rPr>
      </w:pPr>
      <w:r>
        <w:rPr>
          <w:b/>
        </w:rPr>
        <w:br w:type="page"/>
      </w:r>
    </w:p>
    <w:p w14:paraId="1158DB87" w14:textId="77777777" w:rsidR="00000000" w:rsidRDefault="001F0AD0">
      <w:pPr>
        <w:rPr>
          <w:b/>
        </w:rPr>
      </w:pPr>
    </w:p>
    <w:p w14:paraId="18EA7907" w14:textId="77777777" w:rsidR="00000000" w:rsidRDefault="001F0AD0">
      <w:pPr>
        <w:rPr>
          <w:b/>
        </w:rPr>
        <w:sectPr w:rsidR="00000000">
          <w:headerReference w:type="default" r:id="rId14"/>
          <w:footerReference w:type="default" r:id="rId15"/>
          <w:type w:val="oddPage"/>
          <w:pgSz w:w="12240" w:h="15840" w:code="1"/>
          <w:pgMar w:top="1440" w:right="1440" w:bottom="1440" w:left="1440" w:header="720" w:footer="864" w:gutter="0"/>
          <w:pgNumType w:fmt="lowerRoman"/>
          <w:cols w:space="720"/>
        </w:sectPr>
      </w:pPr>
    </w:p>
    <w:p w14:paraId="7631B0BF" w14:textId="77777777" w:rsidR="00000000" w:rsidRDefault="001F0AD0">
      <w:pPr>
        <w:pStyle w:val="FrontMatter"/>
      </w:pPr>
      <w:r>
        <w:t>List of Tables</w:t>
      </w:r>
    </w:p>
    <w:p w14:paraId="6B5679DC" w14:textId="77777777" w:rsidR="00000000" w:rsidRDefault="001F0AD0">
      <w:pPr>
        <w:pStyle w:val="TableofFigures"/>
        <w:rPr>
          <w:noProof/>
          <w:sz w:val="24"/>
          <w:szCs w:val="24"/>
        </w:rPr>
      </w:pPr>
      <w:r>
        <w:rPr>
          <w:b/>
        </w:rPr>
        <w:fldChar w:fldCharType="begin"/>
      </w:r>
      <w:r>
        <w:rPr>
          <w:b/>
        </w:rPr>
        <w:instrText xml:space="preserve"> TOC \f t \h \z \c "Table" </w:instrText>
      </w:r>
      <w:r>
        <w:rPr>
          <w:b/>
        </w:rPr>
        <w:fldChar w:fldCharType="separate"/>
      </w:r>
      <w:hyperlink w:anchor="_Toc508178633" w:history="1">
        <w:r>
          <w:rPr>
            <w:rStyle w:val="Hyperlink"/>
            <w:noProof/>
          </w:rPr>
          <w:t>Table 0</w:t>
        </w:r>
        <w:r>
          <w:rPr>
            <w:rStyle w:val="Hyperlink"/>
            <w:noProof/>
          </w:rPr>
          <w:noBreakHyphen/>
          <w:t>1 Notation Key</w:t>
        </w:r>
        <w:r>
          <w:rPr>
            <w:noProof/>
            <w:webHidden/>
          </w:rPr>
          <w:tab/>
        </w:r>
        <w:r>
          <w:rPr>
            <w:noProof/>
            <w:webHidden/>
          </w:rPr>
          <w:fldChar w:fldCharType="begin"/>
        </w:r>
        <w:r>
          <w:rPr>
            <w:noProof/>
            <w:webHidden/>
          </w:rPr>
          <w:instrText xml:space="preserve"> PAGEREF _Toc508178633 \h </w:instrText>
        </w:r>
        <w:r>
          <w:rPr>
            <w:noProof/>
          </w:rPr>
        </w:r>
        <w:r>
          <w:rPr>
            <w:noProof/>
            <w:webHidden/>
          </w:rPr>
          <w:fldChar w:fldCharType="separate"/>
        </w:r>
        <w:r>
          <w:rPr>
            <w:noProof/>
            <w:webHidden/>
          </w:rPr>
          <w:t>0-5</w:t>
        </w:r>
        <w:r>
          <w:rPr>
            <w:noProof/>
            <w:webHidden/>
          </w:rPr>
          <w:fldChar w:fldCharType="end"/>
        </w:r>
      </w:hyperlink>
    </w:p>
    <w:p w14:paraId="6F8DCB1B" w14:textId="77777777" w:rsidR="00000000" w:rsidRDefault="001F0AD0">
      <w:pPr>
        <w:pStyle w:val="TableofFigures"/>
        <w:rPr>
          <w:noProof/>
          <w:sz w:val="24"/>
          <w:szCs w:val="24"/>
        </w:rPr>
      </w:pPr>
      <w:hyperlink w:anchor="_Toc508178634" w:history="1">
        <w:r>
          <w:rPr>
            <w:rStyle w:val="Hyperlink"/>
            <w:noProof/>
          </w:rPr>
          <w:t>Table 0</w:t>
        </w:r>
        <w:r>
          <w:rPr>
            <w:rStyle w:val="Hyperlink"/>
            <w:noProof/>
          </w:rPr>
          <w:noBreakHyphen/>
          <w:t>2 Language Key</w:t>
        </w:r>
        <w:r>
          <w:rPr>
            <w:noProof/>
            <w:webHidden/>
          </w:rPr>
          <w:tab/>
        </w:r>
        <w:r>
          <w:rPr>
            <w:noProof/>
            <w:webHidden/>
          </w:rPr>
          <w:fldChar w:fldCharType="begin"/>
        </w:r>
        <w:r>
          <w:rPr>
            <w:noProof/>
            <w:webHidden/>
          </w:rPr>
          <w:instrText xml:space="preserve"> PAGEREF _Toc508178634 \h </w:instrText>
        </w:r>
        <w:r>
          <w:rPr>
            <w:noProof/>
          </w:rPr>
        </w:r>
        <w:r>
          <w:rPr>
            <w:noProof/>
            <w:webHidden/>
          </w:rPr>
          <w:fldChar w:fldCharType="separate"/>
        </w:r>
        <w:r>
          <w:rPr>
            <w:noProof/>
            <w:webHidden/>
          </w:rPr>
          <w:t>0-5</w:t>
        </w:r>
        <w:r>
          <w:rPr>
            <w:noProof/>
            <w:webHidden/>
          </w:rPr>
          <w:fldChar w:fldCharType="end"/>
        </w:r>
      </w:hyperlink>
    </w:p>
    <w:p w14:paraId="2DB5B116" w14:textId="77777777" w:rsidR="00000000" w:rsidRDefault="001F0AD0">
      <w:pPr>
        <w:pStyle w:val="TableofFigures"/>
        <w:rPr>
          <w:noProof/>
          <w:sz w:val="24"/>
          <w:szCs w:val="24"/>
        </w:rPr>
      </w:pPr>
      <w:hyperlink w:anchor="_Toc508178635" w:history="1">
        <w:r>
          <w:rPr>
            <w:rStyle w:val="Hyperlink"/>
            <w:noProof/>
          </w:rPr>
          <w:t>Table 1</w:t>
        </w:r>
        <w:r>
          <w:rPr>
            <w:rStyle w:val="Hyperlink"/>
            <w:noProof/>
          </w:rPr>
          <w:noBreakHyphen/>
          <w:t>1 Bu</w:t>
        </w:r>
        <w:r>
          <w:rPr>
            <w:rStyle w:val="Hyperlink"/>
            <w:noProof/>
          </w:rPr>
          <w:t>siness Day/Hour Behavior</w:t>
        </w:r>
        <w:r>
          <w:rPr>
            <w:noProof/>
            <w:webHidden/>
          </w:rPr>
          <w:tab/>
        </w:r>
        <w:r>
          <w:rPr>
            <w:noProof/>
            <w:webHidden/>
          </w:rPr>
          <w:fldChar w:fldCharType="begin"/>
        </w:r>
        <w:r>
          <w:rPr>
            <w:noProof/>
            <w:webHidden/>
          </w:rPr>
          <w:instrText xml:space="preserve"> PAGEREF _Toc508178635 \h </w:instrText>
        </w:r>
        <w:r>
          <w:rPr>
            <w:noProof/>
          </w:rPr>
        </w:r>
        <w:r>
          <w:rPr>
            <w:noProof/>
            <w:webHidden/>
          </w:rPr>
          <w:fldChar w:fldCharType="separate"/>
        </w:r>
        <w:r>
          <w:rPr>
            <w:noProof/>
            <w:webHidden/>
          </w:rPr>
          <w:t>1-5</w:t>
        </w:r>
        <w:r>
          <w:rPr>
            <w:noProof/>
            <w:webHidden/>
          </w:rPr>
          <w:fldChar w:fldCharType="end"/>
        </w:r>
      </w:hyperlink>
    </w:p>
    <w:p w14:paraId="2E577096" w14:textId="77777777" w:rsidR="00000000" w:rsidRDefault="001F0AD0">
      <w:pPr>
        <w:pStyle w:val="TableofFigures"/>
        <w:rPr>
          <w:noProof/>
          <w:sz w:val="24"/>
          <w:szCs w:val="24"/>
        </w:rPr>
      </w:pPr>
      <w:hyperlink w:anchor="_Toc508178636" w:history="1">
        <w:r>
          <w:rPr>
            <w:rStyle w:val="Hyperlink"/>
            <w:noProof/>
          </w:rPr>
          <w:t>Table 1</w:t>
        </w:r>
        <w:r>
          <w:rPr>
            <w:rStyle w:val="Hyperlink"/>
            <w:noProof/>
          </w:rPr>
          <w:noBreakHyphen/>
          <w:t>2 Timer Type Behaviour</w:t>
        </w:r>
        <w:r>
          <w:rPr>
            <w:noProof/>
            <w:webHidden/>
          </w:rPr>
          <w:tab/>
        </w:r>
        <w:r>
          <w:rPr>
            <w:noProof/>
            <w:webHidden/>
          </w:rPr>
          <w:fldChar w:fldCharType="begin"/>
        </w:r>
        <w:r>
          <w:rPr>
            <w:noProof/>
            <w:webHidden/>
          </w:rPr>
          <w:instrText xml:space="preserve"> PAGEREF _Toc508178636 \h </w:instrText>
        </w:r>
        <w:r>
          <w:rPr>
            <w:noProof/>
          </w:rPr>
        </w:r>
        <w:r>
          <w:rPr>
            <w:noProof/>
            <w:webHidden/>
          </w:rPr>
          <w:fldChar w:fldCharType="separate"/>
        </w:r>
        <w:r>
          <w:rPr>
            <w:noProof/>
            <w:webHidden/>
          </w:rPr>
          <w:t>1-6</w:t>
        </w:r>
        <w:r>
          <w:rPr>
            <w:noProof/>
            <w:webHidden/>
          </w:rPr>
          <w:fldChar w:fldCharType="end"/>
        </w:r>
      </w:hyperlink>
    </w:p>
    <w:p w14:paraId="6B86EAEE" w14:textId="77777777" w:rsidR="00000000" w:rsidRDefault="001F0AD0">
      <w:pPr>
        <w:pStyle w:val="TableofFigures"/>
        <w:rPr>
          <w:noProof/>
          <w:sz w:val="24"/>
          <w:szCs w:val="24"/>
        </w:rPr>
      </w:pPr>
      <w:hyperlink w:anchor="_Toc508178637" w:history="1">
        <w:r>
          <w:rPr>
            <w:rStyle w:val="Hyperlink"/>
            <w:noProof/>
          </w:rPr>
          <w:t>Table 1</w:t>
        </w:r>
        <w:r>
          <w:rPr>
            <w:rStyle w:val="Hyperlink"/>
            <w:noProof/>
          </w:rPr>
          <w:noBreakHyphen/>
          <w:t>3 Vacant Number Treatment/Snapback Notification</w:t>
        </w:r>
        <w:r>
          <w:rPr>
            <w:noProof/>
            <w:webHidden/>
          </w:rPr>
          <w:tab/>
        </w:r>
        <w:r>
          <w:rPr>
            <w:noProof/>
            <w:webHidden/>
          </w:rPr>
          <w:fldChar w:fldCharType="begin"/>
        </w:r>
        <w:r>
          <w:rPr>
            <w:noProof/>
            <w:webHidden/>
          </w:rPr>
          <w:instrText xml:space="preserve"> PAGERE</w:instrText>
        </w:r>
        <w:r>
          <w:rPr>
            <w:noProof/>
            <w:webHidden/>
          </w:rPr>
          <w:instrText xml:space="preserve">F _Toc508178637 \h </w:instrText>
        </w:r>
        <w:r>
          <w:rPr>
            <w:noProof/>
          </w:rPr>
        </w:r>
        <w:r>
          <w:rPr>
            <w:noProof/>
            <w:webHidden/>
          </w:rPr>
          <w:fldChar w:fldCharType="separate"/>
        </w:r>
        <w:r>
          <w:rPr>
            <w:noProof/>
            <w:webHidden/>
          </w:rPr>
          <w:t>1-12</w:t>
        </w:r>
        <w:r>
          <w:rPr>
            <w:noProof/>
            <w:webHidden/>
          </w:rPr>
          <w:fldChar w:fldCharType="end"/>
        </w:r>
      </w:hyperlink>
    </w:p>
    <w:p w14:paraId="31EF8E65" w14:textId="77777777" w:rsidR="00000000" w:rsidRDefault="001F0AD0">
      <w:pPr>
        <w:pStyle w:val="TableofFigures"/>
        <w:rPr>
          <w:noProof/>
          <w:sz w:val="24"/>
          <w:szCs w:val="24"/>
        </w:rPr>
      </w:pPr>
      <w:hyperlink w:anchor="_Toc508178638" w:history="1">
        <w:r>
          <w:rPr>
            <w:rStyle w:val="Hyperlink"/>
            <w:noProof/>
          </w:rPr>
          <w:t>Table 3</w:t>
        </w:r>
        <w:r>
          <w:rPr>
            <w:rStyle w:val="Hyperlink"/>
            <w:noProof/>
          </w:rPr>
          <w:noBreakHyphen/>
          <w:t>1 Data Type Legend</w:t>
        </w:r>
        <w:r>
          <w:rPr>
            <w:noProof/>
            <w:webHidden/>
          </w:rPr>
          <w:tab/>
        </w:r>
        <w:r>
          <w:rPr>
            <w:noProof/>
            <w:webHidden/>
          </w:rPr>
          <w:fldChar w:fldCharType="begin"/>
        </w:r>
        <w:r>
          <w:rPr>
            <w:noProof/>
            <w:webHidden/>
          </w:rPr>
          <w:instrText xml:space="preserve"> PAGEREF _Toc508178638 \h </w:instrText>
        </w:r>
        <w:r>
          <w:rPr>
            <w:noProof/>
          </w:rPr>
        </w:r>
        <w:r>
          <w:rPr>
            <w:noProof/>
            <w:webHidden/>
          </w:rPr>
          <w:fldChar w:fldCharType="separate"/>
        </w:r>
        <w:r>
          <w:rPr>
            <w:noProof/>
            <w:webHidden/>
          </w:rPr>
          <w:t>3-3</w:t>
        </w:r>
        <w:r>
          <w:rPr>
            <w:noProof/>
            <w:webHidden/>
          </w:rPr>
          <w:fldChar w:fldCharType="end"/>
        </w:r>
      </w:hyperlink>
    </w:p>
    <w:p w14:paraId="4E367BC0" w14:textId="77777777" w:rsidR="00000000" w:rsidRDefault="001F0AD0">
      <w:pPr>
        <w:pStyle w:val="TableofFigures"/>
        <w:rPr>
          <w:noProof/>
          <w:sz w:val="24"/>
          <w:szCs w:val="24"/>
        </w:rPr>
      </w:pPr>
      <w:hyperlink w:anchor="_Toc508178639" w:history="1">
        <w:r>
          <w:rPr>
            <w:rStyle w:val="Hyperlink"/>
            <w:noProof/>
          </w:rPr>
          <w:t>Table 3</w:t>
        </w:r>
        <w:r>
          <w:rPr>
            <w:rStyle w:val="Hyperlink"/>
            <w:noProof/>
          </w:rPr>
          <w:noBreakHyphen/>
          <w:t>2 NPAC Customer Data Model</w:t>
        </w:r>
        <w:r>
          <w:rPr>
            <w:noProof/>
            <w:webHidden/>
          </w:rPr>
          <w:tab/>
        </w:r>
        <w:r>
          <w:rPr>
            <w:noProof/>
            <w:webHidden/>
          </w:rPr>
          <w:fldChar w:fldCharType="begin"/>
        </w:r>
        <w:r>
          <w:rPr>
            <w:noProof/>
            <w:webHidden/>
          </w:rPr>
          <w:instrText xml:space="preserve"> PAGEREF _Toc508178639 \h </w:instrText>
        </w:r>
        <w:r>
          <w:rPr>
            <w:noProof/>
          </w:rPr>
        </w:r>
        <w:r>
          <w:rPr>
            <w:noProof/>
            <w:webHidden/>
          </w:rPr>
          <w:fldChar w:fldCharType="separate"/>
        </w:r>
        <w:r>
          <w:rPr>
            <w:noProof/>
            <w:webHidden/>
          </w:rPr>
          <w:t>3-5</w:t>
        </w:r>
        <w:r>
          <w:rPr>
            <w:noProof/>
            <w:webHidden/>
          </w:rPr>
          <w:fldChar w:fldCharType="end"/>
        </w:r>
      </w:hyperlink>
    </w:p>
    <w:p w14:paraId="1B366465" w14:textId="77777777" w:rsidR="00000000" w:rsidRDefault="001F0AD0">
      <w:pPr>
        <w:pStyle w:val="TableofFigures"/>
        <w:rPr>
          <w:noProof/>
          <w:sz w:val="24"/>
          <w:szCs w:val="24"/>
        </w:rPr>
      </w:pPr>
      <w:hyperlink w:anchor="_Toc508178640" w:history="1">
        <w:r>
          <w:rPr>
            <w:rStyle w:val="Hyperlink"/>
            <w:noProof/>
          </w:rPr>
          <w:t>Table 3</w:t>
        </w:r>
        <w:r>
          <w:rPr>
            <w:rStyle w:val="Hyperlink"/>
            <w:noProof/>
          </w:rPr>
          <w:noBreakHyphen/>
          <w:t>3 NPAC Customer Contact Data Model</w:t>
        </w:r>
        <w:r>
          <w:rPr>
            <w:noProof/>
            <w:webHidden/>
          </w:rPr>
          <w:tab/>
        </w:r>
        <w:r>
          <w:rPr>
            <w:noProof/>
            <w:webHidden/>
          </w:rPr>
          <w:fldChar w:fldCharType="begin"/>
        </w:r>
        <w:r>
          <w:rPr>
            <w:noProof/>
            <w:webHidden/>
          </w:rPr>
          <w:instrText xml:space="preserve"> PAGEREF _Toc508178640 \h </w:instrText>
        </w:r>
        <w:r>
          <w:rPr>
            <w:noProof/>
          </w:rPr>
        </w:r>
        <w:r>
          <w:rPr>
            <w:noProof/>
            <w:webHidden/>
          </w:rPr>
          <w:fldChar w:fldCharType="separate"/>
        </w:r>
        <w:r>
          <w:rPr>
            <w:noProof/>
            <w:webHidden/>
          </w:rPr>
          <w:t>3-7</w:t>
        </w:r>
        <w:r>
          <w:rPr>
            <w:noProof/>
            <w:webHidden/>
          </w:rPr>
          <w:fldChar w:fldCharType="end"/>
        </w:r>
      </w:hyperlink>
    </w:p>
    <w:p w14:paraId="10B642E6" w14:textId="77777777" w:rsidR="00000000" w:rsidRDefault="001F0AD0">
      <w:pPr>
        <w:pStyle w:val="TableofFigures"/>
        <w:rPr>
          <w:noProof/>
          <w:sz w:val="24"/>
          <w:szCs w:val="24"/>
        </w:rPr>
      </w:pPr>
      <w:hyperlink w:anchor="_Toc508178641" w:history="1">
        <w:r>
          <w:rPr>
            <w:rStyle w:val="Hyperlink"/>
            <w:noProof/>
          </w:rPr>
          <w:t>Table 3</w:t>
        </w:r>
        <w:r>
          <w:rPr>
            <w:rStyle w:val="Hyperlink"/>
            <w:noProof/>
          </w:rPr>
          <w:noBreakHyphen/>
          <w:t>4 NPAC Customer Network Address Data Model</w:t>
        </w:r>
        <w:r>
          <w:rPr>
            <w:noProof/>
            <w:webHidden/>
          </w:rPr>
          <w:tab/>
        </w:r>
        <w:r>
          <w:rPr>
            <w:noProof/>
            <w:webHidden/>
          </w:rPr>
          <w:fldChar w:fldCharType="begin"/>
        </w:r>
        <w:r>
          <w:rPr>
            <w:noProof/>
            <w:webHidden/>
          </w:rPr>
          <w:instrText xml:space="preserve"> PAGEREF _Toc508178641 \h </w:instrText>
        </w:r>
        <w:r>
          <w:rPr>
            <w:noProof/>
          </w:rPr>
        </w:r>
        <w:r>
          <w:rPr>
            <w:noProof/>
            <w:webHidden/>
          </w:rPr>
          <w:fldChar w:fldCharType="separate"/>
        </w:r>
        <w:r>
          <w:rPr>
            <w:noProof/>
            <w:webHidden/>
          </w:rPr>
          <w:t>3-7</w:t>
        </w:r>
        <w:r>
          <w:rPr>
            <w:noProof/>
            <w:webHidden/>
          </w:rPr>
          <w:fldChar w:fldCharType="end"/>
        </w:r>
      </w:hyperlink>
    </w:p>
    <w:p w14:paraId="3B311A9E" w14:textId="77777777" w:rsidR="00000000" w:rsidRDefault="001F0AD0">
      <w:pPr>
        <w:pStyle w:val="TableofFigures"/>
        <w:rPr>
          <w:noProof/>
          <w:sz w:val="24"/>
          <w:szCs w:val="24"/>
        </w:rPr>
      </w:pPr>
      <w:hyperlink w:anchor="_Toc508178642" w:history="1">
        <w:r>
          <w:rPr>
            <w:rStyle w:val="Hyperlink"/>
            <w:noProof/>
          </w:rPr>
          <w:t>Table 3</w:t>
        </w:r>
        <w:r>
          <w:rPr>
            <w:rStyle w:val="Hyperlink"/>
            <w:noProof/>
          </w:rPr>
          <w:noBreakHyphen/>
          <w:t>5 NPAC Customer</w:t>
        </w:r>
        <w:r>
          <w:rPr>
            <w:rStyle w:val="Hyperlink"/>
            <w:noProof/>
          </w:rPr>
          <w:t xml:space="preserve"> Associated Service Provider Data Model</w:t>
        </w:r>
        <w:r>
          <w:rPr>
            <w:noProof/>
            <w:webHidden/>
          </w:rPr>
          <w:tab/>
        </w:r>
        <w:r>
          <w:rPr>
            <w:noProof/>
            <w:webHidden/>
          </w:rPr>
          <w:fldChar w:fldCharType="begin"/>
        </w:r>
        <w:r>
          <w:rPr>
            <w:noProof/>
            <w:webHidden/>
          </w:rPr>
          <w:instrText xml:space="preserve"> PAGEREF _Toc508178642 \h </w:instrText>
        </w:r>
        <w:r>
          <w:rPr>
            <w:noProof/>
          </w:rPr>
        </w:r>
        <w:r>
          <w:rPr>
            <w:noProof/>
            <w:webHidden/>
          </w:rPr>
          <w:fldChar w:fldCharType="separate"/>
        </w:r>
        <w:r>
          <w:rPr>
            <w:noProof/>
            <w:webHidden/>
          </w:rPr>
          <w:t>3-8</w:t>
        </w:r>
        <w:r>
          <w:rPr>
            <w:noProof/>
            <w:webHidden/>
          </w:rPr>
          <w:fldChar w:fldCharType="end"/>
        </w:r>
      </w:hyperlink>
    </w:p>
    <w:p w14:paraId="65D6E78D" w14:textId="77777777" w:rsidR="00000000" w:rsidRDefault="001F0AD0">
      <w:pPr>
        <w:pStyle w:val="TableofFigures"/>
        <w:rPr>
          <w:noProof/>
          <w:sz w:val="24"/>
          <w:szCs w:val="24"/>
        </w:rPr>
      </w:pPr>
      <w:hyperlink w:anchor="_Toc508178643" w:history="1">
        <w:r>
          <w:rPr>
            <w:rStyle w:val="Hyperlink"/>
            <w:noProof/>
          </w:rPr>
          <w:t>Table 3</w:t>
        </w:r>
        <w:r>
          <w:rPr>
            <w:rStyle w:val="Hyperlink"/>
            <w:noProof/>
          </w:rPr>
          <w:noBreakHyphen/>
          <w:t>6 Subscription Version Data Model</w:t>
        </w:r>
        <w:r>
          <w:rPr>
            <w:noProof/>
            <w:webHidden/>
          </w:rPr>
          <w:tab/>
        </w:r>
        <w:r>
          <w:rPr>
            <w:noProof/>
            <w:webHidden/>
          </w:rPr>
          <w:fldChar w:fldCharType="begin"/>
        </w:r>
        <w:r>
          <w:rPr>
            <w:noProof/>
            <w:webHidden/>
          </w:rPr>
          <w:instrText xml:space="preserve"> PAGEREF _Toc508178643 \h </w:instrText>
        </w:r>
        <w:r>
          <w:rPr>
            <w:noProof/>
          </w:rPr>
        </w:r>
        <w:r>
          <w:rPr>
            <w:noProof/>
            <w:webHidden/>
          </w:rPr>
          <w:fldChar w:fldCharType="separate"/>
        </w:r>
        <w:r>
          <w:rPr>
            <w:noProof/>
            <w:webHidden/>
          </w:rPr>
          <w:t>3-12</w:t>
        </w:r>
        <w:r>
          <w:rPr>
            <w:noProof/>
            <w:webHidden/>
          </w:rPr>
          <w:fldChar w:fldCharType="end"/>
        </w:r>
      </w:hyperlink>
    </w:p>
    <w:p w14:paraId="007E095B" w14:textId="77777777" w:rsidR="00000000" w:rsidRDefault="001F0AD0">
      <w:pPr>
        <w:pStyle w:val="TableofFigures"/>
        <w:rPr>
          <w:noProof/>
          <w:sz w:val="24"/>
          <w:szCs w:val="24"/>
        </w:rPr>
      </w:pPr>
      <w:hyperlink w:anchor="_Toc508178644" w:history="1">
        <w:r>
          <w:rPr>
            <w:rStyle w:val="Hyperlink"/>
            <w:noProof/>
          </w:rPr>
          <w:t>Table 3</w:t>
        </w:r>
        <w:r>
          <w:rPr>
            <w:rStyle w:val="Hyperlink"/>
            <w:noProof/>
          </w:rPr>
          <w:noBreakHyphen/>
          <w:t>7 Subscription Version Failed</w:t>
        </w:r>
        <w:r>
          <w:rPr>
            <w:rStyle w:val="Hyperlink"/>
            <w:noProof/>
          </w:rPr>
          <w:t xml:space="preserve"> SP List Data Model</w:t>
        </w:r>
        <w:r>
          <w:rPr>
            <w:noProof/>
            <w:webHidden/>
          </w:rPr>
          <w:tab/>
        </w:r>
        <w:r>
          <w:rPr>
            <w:noProof/>
            <w:webHidden/>
          </w:rPr>
          <w:fldChar w:fldCharType="begin"/>
        </w:r>
        <w:r>
          <w:rPr>
            <w:noProof/>
            <w:webHidden/>
          </w:rPr>
          <w:instrText xml:space="preserve"> PAGEREF _Toc508178644 \h </w:instrText>
        </w:r>
        <w:r>
          <w:rPr>
            <w:noProof/>
          </w:rPr>
        </w:r>
        <w:r>
          <w:rPr>
            <w:noProof/>
            <w:webHidden/>
          </w:rPr>
          <w:fldChar w:fldCharType="separate"/>
        </w:r>
        <w:r>
          <w:rPr>
            <w:noProof/>
            <w:webHidden/>
          </w:rPr>
          <w:t>3-12</w:t>
        </w:r>
        <w:r>
          <w:rPr>
            <w:noProof/>
            <w:webHidden/>
          </w:rPr>
          <w:fldChar w:fldCharType="end"/>
        </w:r>
      </w:hyperlink>
    </w:p>
    <w:p w14:paraId="7E39A892" w14:textId="77777777" w:rsidR="00000000" w:rsidRDefault="001F0AD0">
      <w:pPr>
        <w:pStyle w:val="TableofFigures"/>
        <w:rPr>
          <w:noProof/>
          <w:sz w:val="24"/>
          <w:szCs w:val="24"/>
        </w:rPr>
      </w:pPr>
      <w:hyperlink w:anchor="_Toc508178645" w:history="1">
        <w:r>
          <w:rPr>
            <w:rStyle w:val="Hyperlink"/>
            <w:noProof/>
          </w:rPr>
          <w:t>Table 3</w:t>
        </w:r>
        <w:r>
          <w:rPr>
            <w:rStyle w:val="Hyperlink"/>
            <w:noProof/>
          </w:rPr>
          <w:noBreakHyphen/>
          <w:t>8 Number Pooling Block Holder Information Data Model</w:t>
        </w:r>
        <w:r>
          <w:rPr>
            <w:noProof/>
            <w:webHidden/>
          </w:rPr>
          <w:tab/>
        </w:r>
        <w:r>
          <w:rPr>
            <w:noProof/>
            <w:webHidden/>
          </w:rPr>
          <w:fldChar w:fldCharType="begin"/>
        </w:r>
        <w:r>
          <w:rPr>
            <w:noProof/>
            <w:webHidden/>
          </w:rPr>
          <w:instrText xml:space="preserve"> PAGEREF _Toc508178645 \h </w:instrText>
        </w:r>
        <w:r>
          <w:rPr>
            <w:noProof/>
          </w:rPr>
        </w:r>
        <w:r>
          <w:rPr>
            <w:noProof/>
            <w:webHidden/>
          </w:rPr>
          <w:fldChar w:fldCharType="separate"/>
        </w:r>
        <w:r>
          <w:rPr>
            <w:noProof/>
            <w:webHidden/>
          </w:rPr>
          <w:t>3-15</w:t>
        </w:r>
        <w:r>
          <w:rPr>
            <w:noProof/>
            <w:webHidden/>
          </w:rPr>
          <w:fldChar w:fldCharType="end"/>
        </w:r>
      </w:hyperlink>
    </w:p>
    <w:p w14:paraId="0504D1F2" w14:textId="77777777" w:rsidR="00000000" w:rsidRDefault="001F0AD0">
      <w:pPr>
        <w:pStyle w:val="TableofFigures"/>
        <w:rPr>
          <w:noProof/>
          <w:sz w:val="24"/>
          <w:szCs w:val="24"/>
        </w:rPr>
      </w:pPr>
      <w:hyperlink w:anchor="_Toc508178646" w:history="1">
        <w:r>
          <w:rPr>
            <w:rStyle w:val="Hyperlink"/>
            <w:noProof/>
          </w:rPr>
          <w:t>Table 3</w:t>
        </w:r>
        <w:r>
          <w:rPr>
            <w:rStyle w:val="Hyperlink"/>
            <w:noProof/>
          </w:rPr>
          <w:noBreakHyphen/>
          <w:t>9 Number Pooling Block Failed</w:t>
        </w:r>
        <w:r>
          <w:rPr>
            <w:rStyle w:val="Hyperlink"/>
            <w:noProof/>
          </w:rPr>
          <w:t xml:space="preserve"> SP List Data Model</w:t>
        </w:r>
        <w:r>
          <w:rPr>
            <w:noProof/>
            <w:webHidden/>
          </w:rPr>
          <w:tab/>
        </w:r>
        <w:r>
          <w:rPr>
            <w:noProof/>
            <w:webHidden/>
          </w:rPr>
          <w:fldChar w:fldCharType="begin"/>
        </w:r>
        <w:r>
          <w:rPr>
            <w:noProof/>
            <w:webHidden/>
          </w:rPr>
          <w:instrText xml:space="preserve"> PAGEREF _Toc508178646 \h </w:instrText>
        </w:r>
        <w:r>
          <w:rPr>
            <w:noProof/>
          </w:rPr>
        </w:r>
        <w:r>
          <w:rPr>
            <w:noProof/>
            <w:webHidden/>
          </w:rPr>
          <w:fldChar w:fldCharType="separate"/>
        </w:r>
        <w:r>
          <w:rPr>
            <w:noProof/>
            <w:webHidden/>
          </w:rPr>
          <w:t>3-15</w:t>
        </w:r>
        <w:r>
          <w:rPr>
            <w:noProof/>
            <w:webHidden/>
          </w:rPr>
          <w:fldChar w:fldCharType="end"/>
        </w:r>
      </w:hyperlink>
    </w:p>
    <w:p w14:paraId="24F6D4F5" w14:textId="77777777" w:rsidR="00000000" w:rsidRDefault="001F0AD0">
      <w:pPr>
        <w:pStyle w:val="TableofFigures"/>
        <w:rPr>
          <w:noProof/>
          <w:sz w:val="24"/>
          <w:szCs w:val="24"/>
        </w:rPr>
      </w:pPr>
      <w:hyperlink w:anchor="_Toc508178647" w:history="1">
        <w:r>
          <w:rPr>
            <w:rStyle w:val="Hyperlink"/>
            <w:noProof/>
          </w:rPr>
          <w:t>Table 3</w:t>
        </w:r>
        <w:r>
          <w:rPr>
            <w:rStyle w:val="Hyperlink"/>
            <w:noProof/>
          </w:rPr>
          <w:noBreakHyphen/>
          <w:t>10 Portable NPA-NXX Data Model</w:t>
        </w:r>
        <w:r>
          <w:rPr>
            <w:noProof/>
            <w:webHidden/>
          </w:rPr>
          <w:tab/>
        </w:r>
        <w:r>
          <w:rPr>
            <w:noProof/>
            <w:webHidden/>
          </w:rPr>
          <w:fldChar w:fldCharType="begin"/>
        </w:r>
        <w:r>
          <w:rPr>
            <w:noProof/>
            <w:webHidden/>
          </w:rPr>
          <w:instrText xml:space="preserve"> PAGEREF _Toc508178647 \h </w:instrText>
        </w:r>
        <w:r>
          <w:rPr>
            <w:noProof/>
          </w:rPr>
        </w:r>
        <w:r>
          <w:rPr>
            <w:noProof/>
            <w:webHidden/>
          </w:rPr>
          <w:fldChar w:fldCharType="separate"/>
        </w:r>
        <w:r>
          <w:rPr>
            <w:noProof/>
            <w:webHidden/>
          </w:rPr>
          <w:t>3-16</w:t>
        </w:r>
        <w:r>
          <w:rPr>
            <w:noProof/>
            <w:webHidden/>
          </w:rPr>
          <w:fldChar w:fldCharType="end"/>
        </w:r>
      </w:hyperlink>
    </w:p>
    <w:p w14:paraId="2C547CA5" w14:textId="77777777" w:rsidR="00000000" w:rsidRDefault="001F0AD0">
      <w:pPr>
        <w:pStyle w:val="TableofFigures"/>
        <w:rPr>
          <w:noProof/>
          <w:sz w:val="24"/>
          <w:szCs w:val="24"/>
        </w:rPr>
      </w:pPr>
      <w:hyperlink w:anchor="_Toc508178648" w:history="1">
        <w:r>
          <w:rPr>
            <w:rStyle w:val="Hyperlink"/>
            <w:noProof/>
          </w:rPr>
          <w:t>Table 3</w:t>
        </w:r>
        <w:r>
          <w:rPr>
            <w:rStyle w:val="Hyperlink"/>
            <w:noProof/>
          </w:rPr>
          <w:noBreakHyphen/>
          <w:t>11 LRN Data Model</w:t>
        </w:r>
        <w:r>
          <w:rPr>
            <w:noProof/>
            <w:webHidden/>
          </w:rPr>
          <w:tab/>
        </w:r>
        <w:r>
          <w:rPr>
            <w:noProof/>
            <w:webHidden/>
          </w:rPr>
          <w:fldChar w:fldCharType="begin"/>
        </w:r>
        <w:r>
          <w:rPr>
            <w:noProof/>
            <w:webHidden/>
          </w:rPr>
          <w:instrText xml:space="preserve"> PAGEREF _Toc508178648 \h </w:instrText>
        </w:r>
        <w:r>
          <w:rPr>
            <w:noProof/>
          </w:rPr>
        </w:r>
        <w:r>
          <w:rPr>
            <w:noProof/>
            <w:webHidden/>
          </w:rPr>
          <w:fldChar w:fldCharType="separate"/>
        </w:r>
        <w:r>
          <w:rPr>
            <w:noProof/>
            <w:webHidden/>
          </w:rPr>
          <w:t>3-16</w:t>
        </w:r>
        <w:r>
          <w:rPr>
            <w:noProof/>
            <w:webHidden/>
          </w:rPr>
          <w:fldChar w:fldCharType="end"/>
        </w:r>
      </w:hyperlink>
    </w:p>
    <w:p w14:paraId="403E7DEA" w14:textId="77777777" w:rsidR="00000000" w:rsidRDefault="001F0AD0">
      <w:pPr>
        <w:pStyle w:val="TableofFigures"/>
        <w:rPr>
          <w:noProof/>
          <w:sz w:val="24"/>
          <w:szCs w:val="24"/>
        </w:rPr>
      </w:pPr>
      <w:hyperlink w:anchor="_Toc508178649" w:history="1">
        <w:r>
          <w:rPr>
            <w:rStyle w:val="Hyperlink"/>
            <w:noProof/>
          </w:rPr>
          <w:t>Table 3</w:t>
        </w:r>
        <w:r>
          <w:rPr>
            <w:rStyle w:val="Hyperlink"/>
            <w:noProof/>
          </w:rPr>
          <w:noBreakHyphen/>
          <w:t>12 LSMS Filtered NPA-NXX Data Model</w:t>
        </w:r>
        <w:r>
          <w:rPr>
            <w:noProof/>
            <w:webHidden/>
          </w:rPr>
          <w:tab/>
        </w:r>
        <w:r>
          <w:rPr>
            <w:noProof/>
            <w:webHidden/>
          </w:rPr>
          <w:fldChar w:fldCharType="begin"/>
        </w:r>
        <w:r>
          <w:rPr>
            <w:noProof/>
            <w:webHidden/>
          </w:rPr>
          <w:instrText xml:space="preserve"> PAGEREF _Toc508178649 \h </w:instrText>
        </w:r>
        <w:r>
          <w:rPr>
            <w:noProof/>
          </w:rPr>
        </w:r>
        <w:r>
          <w:rPr>
            <w:noProof/>
            <w:webHidden/>
          </w:rPr>
          <w:fldChar w:fldCharType="separate"/>
        </w:r>
        <w:r>
          <w:rPr>
            <w:noProof/>
            <w:webHidden/>
          </w:rPr>
          <w:t>3-17</w:t>
        </w:r>
        <w:r>
          <w:rPr>
            <w:noProof/>
            <w:webHidden/>
          </w:rPr>
          <w:fldChar w:fldCharType="end"/>
        </w:r>
      </w:hyperlink>
    </w:p>
    <w:p w14:paraId="387147C9" w14:textId="77777777" w:rsidR="00000000" w:rsidRDefault="001F0AD0">
      <w:pPr>
        <w:pStyle w:val="TableofFigures"/>
        <w:rPr>
          <w:noProof/>
          <w:sz w:val="24"/>
          <w:szCs w:val="24"/>
        </w:rPr>
      </w:pPr>
      <w:hyperlink w:anchor="_Toc508178650" w:history="1">
        <w:r>
          <w:rPr>
            <w:rStyle w:val="Hyperlink"/>
            <w:noProof/>
          </w:rPr>
          <w:t>Table 3</w:t>
        </w:r>
        <w:r>
          <w:rPr>
            <w:rStyle w:val="Hyperlink"/>
            <w:noProof/>
          </w:rPr>
          <w:noBreakHyphen/>
          <w:t>13 Number Pooling NPA-NXX-X Holder Information Data Model</w:t>
        </w:r>
        <w:r>
          <w:rPr>
            <w:noProof/>
            <w:webHidden/>
          </w:rPr>
          <w:tab/>
        </w:r>
        <w:r>
          <w:rPr>
            <w:noProof/>
            <w:webHidden/>
          </w:rPr>
          <w:fldChar w:fldCharType="begin"/>
        </w:r>
        <w:r>
          <w:rPr>
            <w:noProof/>
            <w:webHidden/>
          </w:rPr>
          <w:instrText xml:space="preserve"> PAGEREF _Toc508178650 \h </w:instrText>
        </w:r>
        <w:r>
          <w:rPr>
            <w:noProof/>
          </w:rPr>
        </w:r>
        <w:r>
          <w:rPr>
            <w:noProof/>
            <w:webHidden/>
          </w:rPr>
          <w:fldChar w:fldCharType="separate"/>
        </w:r>
        <w:r>
          <w:rPr>
            <w:noProof/>
            <w:webHidden/>
          </w:rPr>
          <w:t>3-18</w:t>
        </w:r>
        <w:r>
          <w:rPr>
            <w:noProof/>
            <w:webHidden/>
          </w:rPr>
          <w:fldChar w:fldCharType="end"/>
        </w:r>
      </w:hyperlink>
    </w:p>
    <w:p w14:paraId="6CDBB253" w14:textId="77777777" w:rsidR="00000000" w:rsidRDefault="001F0AD0">
      <w:pPr>
        <w:pStyle w:val="TableofFigures"/>
        <w:rPr>
          <w:noProof/>
          <w:sz w:val="24"/>
          <w:szCs w:val="24"/>
        </w:rPr>
      </w:pPr>
      <w:hyperlink w:anchor="_Toc508178651" w:history="1">
        <w:r>
          <w:rPr>
            <w:rStyle w:val="Hyperlink"/>
            <w:noProof/>
          </w:rPr>
          <w:t>Table 3</w:t>
        </w:r>
        <w:r>
          <w:rPr>
            <w:rStyle w:val="Hyperlink"/>
            <w:noProof/>
          </w:rPr>
          <w:noBreakHyphen/>
          <w:t>14 Number Pool Block Version Status Interaction Descriptions</w:t>
        </w:r>
        <w:r>
          <w:rPr>
            <w:noProof/>
            <w:webHidden/>
          </w:rPr>
          <w:tab/>
        </w:r>
        <w:r>
          <w:rPr>
            <w:noProof/>
            <w:webHidden/>
          </w:rPr>
          <w:fldChar w:fldCharType="begin"/>
        </w:r>
        <w:r>
          <w:rPr>
            <w:noProof/>
            <w:webHidden/>
          </w:rPr>
          <w:instrText xml:space="preserve"> PAGEREF _Toc508178651 \h </w:instrText>
        </w:r>
        <w:r>
          <w:rPr>
            <w:noProof/>
          </w:rPr>
        </w:r>
        <w:r>
          <w:rPr>
            <w:noProof/>
            <w:webHidden/>
          </w:rPr>
          <w:fldChar w:fldCharType="separate"/>
        </w:r>
        <w:r>
          <w:rPr>
            <w:noProof/>
            <w:webHidden/>
          </w:rPr>
          <w:t>3-56</w:t>
        </w:r>
        <w:r>
          <w:rPr>
            <w:noProof/>
            <w:webHidden/>
          </w:rPr>
          <w:fldChar w:fldCharType="end"/>
        </w:r>
      </w:hyperlink>
    </w:p>
    <w:p w14:paraId="4354FEDB" w14:textId="77777777" w:rsidR="00000000" w:rsidRDefault="001F0AD0">
      <w:pPr>
        <w:pStyle w:val="TableofFigures"/>
        <w:rPr>
          <w:noProof/>
          <w:sz w:val="24"/>
          <w:szCs w:val="24"/>
        </w:rPr>
      </w:pPr>
      <w:hyperlink w:anchor="_Toc508178652" w:history="1">
        <w:r>
          <w:rPr>
            <w:rStyle w:val="Hyperlink"/>
            <w:noProof/>
          </w:rPr>
          <w:t>Table 5</w:t>
        </w:r>
        <w:r>
          <w:rPr>
            <w:rStyle w:val="Hyperlink"/>
            <w:noProof/>
          </w:rPr>
          <w:noBreakHyphen/>
          <w:t>1 Subscription Version Status Interaction Descriptions</w:t>
        </w:r>
        <w:r>
          <w:rPr>
            <w:noProof/>
            <w:webHidden/>
          </w:rPr>
          <w:tab/>
        </w:r>
        <w:r>
          <w:rPr>
            <w:noProof/>
            <w:webHidden/>
          </w:rPr>
          <w:fldChar w:fldCharType="begin"/>
        </w:r>
        <w:r>
          <w:rPr>
            <w:noProof/>
            <w:webHidden/>
          </w:rPr>
          <w:instrText xml:space="preserve"> PAGEREF _Toc508178652 \h </w:instrText>
        </w:r>
        <w:r>
          <w:rPr>
            <w:noProof/>
          </w:rPr>
        </w:r>
        <w:r>
          <w:rPr>
            <w:noProof/>
            <w:webHidden/>
          </w:rPr>
          <w:fldChar w:fldCharType="separate"/>
        </w:r>
        <w:r>
          <w:rPr>
            <w:noProof/>
            <w:webHidden/>
          </w:rPr>
          <w:t>5-7</w:t>
        </w:r>
        <w:r>
          <w:rPr>
            <w:noProof/>
            <w:webHidden/>
          </w:rPr>
          <w:fldChar w:fldCharType="end"/>
        </w:r>
      </w:hyperlink>
    </w:p>
    <w:p w14:paraId="2EC1F632" w14:textId="77777777" w:rsidR="00000000" w:rsidRDefault="001F0AD0">
      <w:pPr>
        <w:pStyle w:val="TableofFigures"/>
        <w:rPr>
          <w:noProof/>
          <w:sz w:val="24"/>
          <w:szCs w:val="24"/>
        </w:rPr>
      </w:pPr>
      <w:hyperlink w:anchor="_Toc508178653" w:history="1">
        <w:r>
          <w:rPr>
            <w:rStyle w:val="Hyperlink"/>
            <w:noProof/>
          </w:rPr>
          <w:t>Table 6</w:t>
        </w:r>
        <w:r>
          <w:rPr>
            <w:rStyle w:val="Hyperlink"/>
            <w:noProof/>
          </w:rPr>
          <w:noBreakHyphen/>
          <w:t>1  Interface Protocol Stack</w:t>
        </w:r>
        <w:r>
          <w:rPr>
            <w:noProof/>
            <w:webHidden/>
          </w:rPr>
          <w:tab/>
        </w:r>
        <w:r>
          <w:rPr>
            <w:noProof/>
            <w:webHidden/>
          </w:rPr>
          <w:fldChar w:fldCharType="begin"/>
        </w:r>
        <w:r>
          <w:rPr>
            <w:noProof/>
            <w:webHidden/>
          </w:rPr>
          <w:instrText xml:space="preserve"> PAGEREF _Toc508178653 \h </w:instrText>
        </w:r>
        <w:r>
          <w:rPr>
            <w:noProof/>
          </w:rPr>
        </w:r>
        <w:r>
          <w:rPr>
            <w:noProof/>
            <w:webHidden/>
          </w:rPr>
          <w:fldChar w:fldCharType="separate"/>
        </w:r>
        <w:r>
          <w:rPr>
            <w:noProof/>
            <w:webHidden/>
          </w:rPr>
          <w:t>6-2</w:t>
        </w:r>
        <w:r>
          <w:rPr>
            <w:noProof/>
            <w:webHidden/>
          </w:rPr>
          <w:fldChar w:fldCharType="end"/>
        </w:r>
      </w:hyperlink>
    </w:p>
    <w:p w14:paraId="620E9F73" w14:textId="77777777" w:rsidR="00000000" w:rsidRDefault="001F0AD0">
      <w:pPr>
        <w:pStyle w:val="TableofFigures"/>
        <w:rPr>
          <w:noProof/>
          <w:sz w:val="24"/>
          <w:szCs w:val="24"/>
        </w:rPr>
      </w:pPr>
      <w:r>
        <w:rPr>
          <w:b/>
        </w:rPr>
        <w:fldChar w:fldCharType="end"/>
      </w:r>
      <w:r>
        <w:rPr>
          <w:b/>
        </w:rPr>
        <w:fldChar w:fldCharType="begin"/>
      </w:r>
      <w:r>
        <w:rPr>
          <w:b/>
        </w:rPr>
        <w:instrText xml:space="preserve"> TOC \h \z \c "Requirement Table" </w:instrText>
      </w:r>
      <w:r>
        <w:rPr>
          <w:b/>
        </w:rPr>
        <w:fldChar w:fldCharType="separate"/>
      </w:r>
      <w:hyperlink w:anchor="_Toc485015371" w:history="1">
        <w:r>
          <w:rPr>
            <w:rStyle w:val="Hyperlink"/>
            <w:noProof/>
          </w:rPr>
          <w:t>Requirement Table 3</w:t>
        </w:r>
        <w:r>
          <w:rPr>
            <w:rStyle w:val="Hyperlink"/>
            <w:noProof/>
          </w:rPr>
          <w:noBreakHyphen/>
          <w:t>1, RR3-137.2 -- Block Creation</w:t>
        </w:r>
        <w:r>
          <w:rPr>
            <w:noProof/>
            <w:webHidden/>
          </w:rPr>
          <w:tab/>
        </w:r>
        <w:r>
          <w:rPr>
            <w:noProof/>
            <w:webHidden/>
          </w:rPr>
          <w:fldChar w:fldCharType="begin"/>
        </w:r>
        <w:r>
          <w:rPr>
            <w:noProof/>
            <w:webHidden/>
          </w:rPr>
          <w:instrText xml:space="preserve"> PAGEREF _Toc485015371</w:instrText>
        </w:r>
        <w:r>
          <w:rPr>
            <w:noProof/>
            <w:webHidden/>
          </w:rPr>
          <w:instrText xml:space="preserve"> \h </w:instrText>
        </w:r>
        <w:r>
          <w:rPr>
            <w:noProof/>
          </w:rPr>
        </w:r>
        <w:r>
          <w:rPr>
            <w:noProof/>
            <w:webHidden/>
          </w:rPr>
          <w:fldChar w:fldCharType="separate"/>
        </w:r>
        <w:r>
          <w:rPr>
            <w:noProof/>
            <w:webHidden/>
          </w:rPr>
          <w:t>3-60</w:t>
        </w:r>
        <w:r>
          <w:rPr>
            <w:noProof/>
            <w:webHidden/>
          </w:rPr>
          <w:fldChar w:fldCharType="end"/>
        </w:r>
      </w:hyperlink>
    </w:p>
    <w:p w14:paraId="6607DCF6" w14:textId="77777777" w:rsidR="00000000" w:rsidRDefault="001F0AD0">
      <w:pPr>
        <w:pStyle w:val="TableofFigures"/>
        <w:rPr>
          <w:noProof/>
          <w:sz w:val="24"/>
          <w:szCs w:val="24"/>
        </w:rPr>
      </w:pPr>
      <w:hyperlink w:anchor="_Toc485015372" w:history="1">
        <w:r>
          <w:rPr>
            <w:rStyle w:val="Hyperlink"/>
            <w:noProof/>
          </w:rPr>
          <w:t>Requirement Table 3</w:t>
        </w:r>
        <w:r>
          <w:rPr>
            <w:rStyle w:val="Hyperlink"/>
            <w:noProof/>
          </w:rPr>
          <w:noBreakHyphen/>
          <w:t>2, RR3-137.3 -- Block Modification</w:t>
        </w:r>
        <w:r>
          <w:rPr>
            <w:noProof/>
            <w:webHidden/>
          </w:rPr>
          <w:tab/>
        </w:r>
        <w:r>
          <w:rPr>
            <w:noProof/>
            <w:webHidden/>
          </w:rPr>
          <w:fldChar w:fldCharType="begin"/>
        </w:r>
        <w:r>
          <w:rPr>
            <w:noProof/>
            <w:webHidden/>
          </w:rPr>
          <w:instrText xml:space="preserve"> PAGEREF _Toc485015372 \h </w:instrText>
        </w:r>
        <w:r>
          <w:rPr>
            <w:noProof/>
          </w:rPr>
        </w:r>
        <w:r>
          <w:rPr>
            <w:noProof/>
            <w:webHidden/>
          </w:rPr>
          <w:fldChar w:fldCharType="separate"/>
        </w:r>
        <w:r>
          <w:rPr>
            <w:noProof/>
            <w:webHidden/>
          </w:rPr>
          <w:t>3-61</w:t>
        </w:r>
        <w:r>
          <w:rPr>
            <w:noProof/>
            <w:webHidden/>
          </w:rPr>
          <w:fldChar w:fldCharType="end"/>
        </w:r>
      </w:hyperlink>
    </w:p>
    <w:p w14:paraId="56B4AF91" w14:textId="77777777" w:rsidR="00000000" w:rsidRDefault="001F0AD0">
      <w:pPr>
        <w:pStyle w:val="TableofFigures"/>
        <w:rPr>
          <w:noProof/>
          <w:sz w:val="24"/>
          <w:szCs w:val="24"/>
        </w:rPr>
      </w:pPr>
      <w:hyperlink w:anchor="_Toc485015373" w:history="1">
        <w:r>
          <w:rPr>
            <w:rStyle w:val="Hyperlink"/>
            <w:noProof/>
          </w:rPr>
          <w:t>Requirement Table 3</w:t>
        </w:r>
        <w:r>
          <w:rPr>
            <w:rStyle w:val="Hyperlink"/>
            <w:noProof/>
          </w:rPr>
          <w:noBreakHyphen/>
          <w:t>3, RR3-137.4 -- Block Deletion</w:t>
        </w:r>
        <w:r>
          <w:rPr>
            <w:noProof/>
            <w:webHidden/>
          </w:rPr>
          <w:tab/>
        </w:r>
        <w:r>
          <w:rPr>
            <w:noProof/>
            <w:webHidden/>
          </w:rPr>
          <w:fldChar w:fldCharType="begin"/>
        </w:r>
        <w:r>
          <w:rPr>
            <w:noProof/>
            <w:webHidden/>
          </w:rPr>
          <w:instrText xml:space="preserve"> PAGEREF _Toc485015373 \h </w:instrText>
        </w:r>
        <w:r>
          <w:rPr>
            <w:noProof/>
          </w:rPr>
        </w:r>
        <w:r>
          <w:rPr>
            <w:noProof/>
            <w:webHidden/>
          </w:rPr>
          <w:fldChar w:fldCharType="separate"/>
        </w:r>
        <w:r>
          <w:rPr>
            <w:noProof/>
            <w:webHidden/>
          </w:rPr>
          <w:t>3-62</w:t>
        </w:r>
        <w:r>
          <w:rPr>
            <w:noProof/>
            <w:webHidden/>
          </w:rPr>
          <w:fldChar w:fldCharType="end"/>
        </w:r>
      </w:hyperlink>
    </w:p>
    <w:p w14:paraId="6CC04496" w14:textId="77777777" w:rsidR="00000000" w:rsidRDefault="001F0AD0">
      <w:pPr>
        <w:pStyle w:val="TableofFigures"/>
        <w:rPr>
          <w:noProof/>
          <w:sz w:val="24"/>
          <w:szCs w:val="24"/>
        </w:rPr>
      </w:pPr>
      <w:hyperlink w:anchor="_Toc485015374" w:history="1">
        <w:r>
          <w:rPr>
            <w:rStyle w:val="Hyperlink"/>
            <w:noProof/>
          </w:rPr>
          <w:t>Requirement Table 3</w:t>
        </w:r>
        <w:r>
          <w:rPr>
            <w:rStyle w:val="Hyperlink"/>
            <w:noProof/>
          </w:rPr>
          <w:noBreakHyphen/>
          <w:t>4, RR3-138.2 – Failed SP List</w:t>
        </w:r>
        <w:r>
          <w:rPr>
            <w:noProof/>
            <w:webHidden/>
          </w:rPr>
          <w:tab/>
        </w:r>
        <w:r>
          <w:rPr>
            <w:noProof/>
            <w:webHidden/>
          </w:rPr>
          <w:fldChar w:fldCharType="begin"/>
        </w:r>
        <w:r>
          <w:rPr>
            <w:noProof/>
            <w:webHidden/>
          </w:rPr>
          <w:instrText xml:space="preserve"> PAGEREF _Toc485015374 \h </w:instrText>
        </w:r>
        <w:r>
          <w:rPr>
            <w:noProof/>
          </w:rPr>
        </w:r>
        <w:r>
          <w:rPr>
            <w:noProof/>
            <w:webHidden/>
          </w:rPr>
          <w:fldChar w:fldCharType="separate"/>
        </w:r>
        <w:r>
          <w:rPr>
            <w:noProof/>
            <w:webHidden/>
          </w:rPr>
          <w:t>3-64</w:t>
        </w:r>
        <w:r>
          <w:rPr>
            <w:noProof/>
            <w:webHidden/>
          </w:rPr>
          <w:fldChar w:fldCharType="end"/>
        </w:r>
      </w:hyperlink>
    </w:p>
    <w:p w14:paraId="27141273" w14:textId="77777777" w:rsidR="00000000" w:rsidRDefault="001F0AD0">
      <w:pPr>
        <w:pStyle w:val="TableofFigures"/>
        <w:rPr>
          <w:noProof/>
          <w:sz w:val="24"/>
          <w:szCs w:val="24"/>
        </w:rPr>
      </w:pPr>
      <w:r>
        <w:rPr>
          <w:b/>
        </w:rPr>
        <w:fldChar w:fldCharType="end"/>
      </w:r>
      <w:r>
        <w:rPr>
          <w:b/>
        </w:rPr>
        <w:fldChar w:fldCharType="begin"/>
      </w:r>
      <w:r>
        <w:rPr>
          <w:b/>
        </w:rPr>
        <w:instrText xml:space="preserve"> TOC \h \z \c "Table C-" </w:instrText>
      </w:r>
      <w:r>
        <w:rPr>
          <w:b/>
        </w:rPr>
        <w:fldChar w:fldCharType="separate"/>
      </w:r>
      <w:hyperlink w:anchor="_Toc485015375" w:history="1">
        <w:r>
          <w:rPr>
            <w:rStyle w:val="Hyperlink"/>
            <w:noProof/>
          </w:rPr>
          <w:t>Table C- 1 -- Subscription Tunables</w:t>
        </w:r>
        <w:r>
          <w:rPr>
            <w:noProof/>
            <w:webHidden/>
          </w:rPr>
          <w:tab/>
        </w:r>
        <w:r>
          <w:rPr>
            <w:noProof/>
            <w:webHidden/>
          </w:rPr>
          <w:fldChar w:fldCharType="begin"/>
        </w:r>
        <w:r>
          <w:rPr>
            <w:noProof/>
            <w:webHidden/>
          </w:rPr>
          <w:instrText xml:space="preserve"> PAGEREF _Toc485015375 \h </w:instrText>
        </w:r>
        <w:r>
          <w:rPr>
            <w:noProof/>
          </w:rPr>
        </w:r>
        <w:r>
          <w:rPr>
            <w:noProof/>
            <w:webHidden/>
          </w:rPr>
          <w:fldChar w:fldCharType="separate"/>
        </w:r>
        <w:r>
          <w:rPr>
            <w:noProof/>
            <w:webHidden/>
          </w:rPr>
          <w:t>C-4</w:t>
        </w:r>
        <w:r>
          <w:rPr>
            <w:noProof/>
            <w:webHidden/>
          </w:rPr>
          <w:fldChar w:fldCharType="end"/>
        </w:r>
      </w:hyperlink>
    </w:p>
    <w:p w14:paraId="4814853E" w14:textId="77777777" w:rsidR="00000000" w:rsidRDefault="001F0AD0">
      <w:pPr>
        <w:pStyle w:val="TableofFigures"/>
        <w:rPr>
          <w:noProof/>
          <w:sz w:val="24"/>
          <w:szCs w:val="24"/>
        </w:rPr>
      </w:pPr>
      <w:hyperlink w:anchor="_Toc485015376" w:history="1">
        <w:r>
          <w:rPr>
            <w:rStyle w:val="Hyperlink"/>
            <w:noProof/>
          </w:rPr>
          <w:t>Table C- 2 -- Communications Tunables</w:t>
        </w:r>
        <w:r>
          <w:rPr>
            <w:noProof/>
            <w:webHidden/>
          </w:rPr>
          <w:tab/>
        </w:r>
        <w:r>
          <w:rPr>
            <w:noProof/>
            <w:webHidden/>
          </w:rPr>
          <w:fldChar w:fldCharType="begin"/>
        </w:r>
        <w:r>
          <w:rPr>
            <w:noProof/>
            <w:webHidden/>
          </w:rPr>
          <w:instrText xml:space="preserve"> PAGEREF _Toc485015376 \h </w:instrText>
        </w:r>
        <w:r>
          <w:rPr>
            <w:noProof/>
          </w:rPr>
        </w:r>
        <w:r>
          <w:rPr>
            <w:noProof/>
            <w:webHidden/>
          </w:rPr>
          <w:fldChar w:fldCharType="separate"/>
        </w:r>
        <w:r>
          <w:rPr>
            <w:noProof/>
            <w:webHidden/>
          </w:rPr>
          <w:t>C-7</w:t>
        </w:r>
        <w:r>
          <w:rPr>
            <w:noProof/>
            <w:webHidden/>
          </w:rPr>
          <w:fldChar w:fldCharType="end"/>
        </w:r>
      </w:hyperlink>
    </w:p>
    <w:p w14:paraId="56486F98" w14:textId="77777777" w:rsidR="00000000" w:rsidRDefault="001F0AD0">
      <w:pPr>
        <w:pStyle w:val="TableofFigures"/>
        <w:rPr>
          <w:noProof/>
          <w:sz w:val="24"/>
          <w:szCs w:val="24"/>
        </w:rPr>
      </w:pPr>
      <w:hyperlink w:anchor="_Toc485015377" w:history="1">
        <w:r>
          <w:rPr>
            <w:rStyle w:val="Hyperlink"/>
            <w:noProof/>
          </w:rPr>
          <w:t>Table C- 3 -- Audit Tunables</w:t>
        </w:r>
        <w:r>
          <w:rPr>
            <w:noProof/>
            <w:webHidden/>
          </w:rPr>
          <w:tab/>
        </w:r>
        <w:r>
          <w:rPr>
            <w:noProof/>
            <w:webHidden/>
          </w:rPr>
          <w:fldChar w:fldCharType="begin"/>
        </w:r>
        <w:r>
          <w:rPr>
            <w:noProof/>
            <w:webHidden/>
          </w:rPr>
          <w:instrText xml:space="preserve"> PAGEREF _Toc485015377 \h </w:instrText>
        </w:r>
        <w:r>
          <w:rPr>
            <w:noProof/>
          </w:rPr>
        </w:r>
        <w:r>
          <w:rPr>
            <w:noProof/>
            <w:webHidden/>
          </w:rPr>
          <w:fldChar w:fldCharType="separate"/>
        </w:r>
        <w:r>
          <w:rPr>
            <w:noProof/>
            <w:webHidden/>
          </w:rPr>
          <w:t>C-8</w:t>
        </w:r>
        <w:r>
          <w:rPr>
            <w:noProof/>
            <w:webHidden/>
          </w:rPr>
          <w:fldChar w:fldCharType="end"/>
        </w:r>
      </w:hyperlink>
    </w:p>
    <w:p w14:paraId="33EDEC6B" w14:textId="77777777" w:rsidR="00000000" w:rsidRDefault="001F0AD0">
      <w:pPr>
        <w:pStyle w:val="TableofFigures"/>
        <w:rPr>
          <w:noProof/>
          <w:sz w:val="24"/>
          <w:szCs w:val="24"/>
        </w:rPr>
      </w:pPr>
      <w:hyperlink w:anchor="_Toc485015378" w:history="1">
        <w:r>
          <w:rPr>
            <w:rStyle w:val="Hyperlink"/>
            <w:noProof/>
          </w:rPr>
          <w:t>Table C- 4 -- Logs Tunab</w:t>
        </w:r>
        <w:r>
          <w:rPr>
            <w:rStyle w:val="Hyperlink"/>
            <w:noProof/>
          </w:rPr>
          <w:t>les</w:t>
        </w:r>
        <w:r>
          <w:rPr>
            <w:noProof/>
            <w:webHidden/>
          </w:rPr>
          <w:tab/>
        </w:r>
        <w:r>
          <w:rPr>
            <w:noProof/>
            <w:webHidden/>
          </w:rPr>
          <w:fldChar w:fldCharType="begin"/>
        </w:r>
        <w:r>
          <w:rPr>
            <w:noProof/>
            <w:webHidden/>
          </w:rPr>
          <w:instrText xml:space="preserve"> PAGEREF _Toc485015378 \h </w:instrText>
        </w:r>
        <w:r>
          <w:rPr>
            <w:noProof/>
          </w:rPr>
        </w:r>
        <w:r>
          <w:rPr>
            <w:noProof/>
            <w:webHidden/>
          </w:rPr>
          <w:fldChar w:fldCharType="separate"/>
        </w:r>
        <w:r>
          <w:rPr>
            <w:noProof/>
            <w:webHidden/>
          </w:rPr>
          <w:t>C-9</w:t>
        </w:r>
        <w:r>
          <w:rPr>
            <w:noProof/>
            <w:webHidden/>
          </w:rPr>
          <w:fldChar w:fldCharType="end"/>
        </w:r>
      </w:hyperlink>
    </w:p>
    <w:p w14:paraId="49938250" w14:textId="77777777" w:rsidR="00000000" w:rsidRDefault="001F0AD0">
      <w:pPr>
        <w:pStyle w:val="TableofFigures"/>
        <w:rPr>
          <w:noProof/>
          <w:sz w:val="24"/>
          <w:szCs w:val="24"/>
        </w:rPr>
      </w:pPr>
      <w:hyperlink w:anchor="_Toc485015379" w:history="1">
        <w:r>
          <w:rPr>
            <w:rStyle w:val="Hyperlink"/>
            <w:noProof/>
          </w:rPr>
          <w:t>Table C- 5 -- Keys Tunables</w:t>
        </w:r>
        <w:r>
          <w:rPr>
            <w:noProof/>
            <w:webHidden/>
          </w:rPr>
          <w:tab/>
        </w:r>
        <w:r>
          <w:rPr>
            <w:noProof/>
            <w:webHidden/>
          </w:rPr>
          <w:fldChar w:fldCharType="begin"/>
        </w:r>
        <w:r>
          <w:rPr>
            <w:noProof/>
            <w:webHidden/>
          </w:rPr>
          <w:instrText xml:space="preserve"> PAGEREF _Toc485015379 \h </w:instrText>
        </w:r>
        <w:r>
          <w:rPr>
            <w:noProof/>
          </w:rPr>
        </w:r>
        <w:r>
          <w:rPr>
            <w:noProof/>
            <w:webHidden/>
          </w:rPr>
          <w:fldChar w:fldCharType="separate"/>
        </w:r>
        <w:r>
          <w:rPr>
            <w:noProof/>
            <w:webHidden/>
          </w:rPr>
          <w:t>C-9</w:t>
        </w:r>
        <w:r>
          <w:rPr>
            <w:noProof/>
            <w:webHidden/>
          </w:rPr>
          <w:fldChar w:fldCharType="end"/>
        </w:r>
      </w:hyperlink>
    </w:p>
    <w:p w14:paraId="3AFB0ECE" w14:textId="77777777" w:rsidR="00000000" w:rsidRDefault="001F0AD0">
      <w:pPr>
        <w:pStyle w:val="TableofFigures"/>
        <w:rPr>
          <w:noProof/>
          <w:sz w:val="24"/>
          <w:szCs w:val="24"/>
        </w:rPr>
      </w:pPr>
      <w:hyperlink w:anchor="_Toc485015380" w:history="1">
        <w:r>
          <w:rPr>
            <w:rStyle w:val="Hyperlink"/>
            <w:noProof/>
          </w:rPr>
          <w:t>Table C- 6 -- Block Tunables</w:t>
        </w:r>
        <w:r>
          <w:rPr>
            <w:noProof/>
            <w:webHidden/>
          </w:rPr>
          <w:tab/>
        </w:r>
        <w:r>
          <w:rPr>
            <w:noProof/>
            <w:webHidden/>
          </w:rPr>
          <w:fldChar w:fldCharType="begin"/>
        </w:r>
        <w:r>
          <w:rPr>
            <w:noProof/>
            <w:webHidden/>
          </w:rPr>
          <w:instrText xml:space="preserve"> PAGEREF _Toc485015380 \h </w:instrText>
        </w:r>
        <w:r>
          <w:rPr>
            <w:noProof/>
          </w:rPr>
        </w:r>
        <w:r>
          <w:rPr>
            <w:noProof/>
            <w:webHidden/>
          </w:rPr>
          <w:fldChar w:fldCharType="separate"/>
        </w:r>
        <w:r>
          <w:rPr>
            <w:noProof/>
            <w:webHidden/>
          </w:rPr>
          <w:t>C-9</w:t>
        </w:r>
        <w:r>
          <w:rPr>
            <w:noProof/>
            <w:webHidden/>
          </w:rPr>
          <w:fldChar w:fldCharType="end"/>
        </w:r>
      </w:hyperlink>
    </w:p>
    <w:p w14:paraId="4C73C336" w14:textId="77777777" w:rsidR="00000000" w:rsidRDefault="001F0AD0">
      <w:pPr>
        <w:pStyle w:val="TableofFigures"/>
        <w:rPr>
          <w:noProof/>
          <w:sz w:val="24"/>
          <w:szCs w:val="24"/>
        </w:rPr>
      </w:pPr>
      <w:r>
        <w:rPr>
          <w:b/>
        </w:rPr>
        <w:fldChar w:fldCharType="end"/>
      </w:r>
      <w:r>
        <w:rPr>
          <w:b/>
        </w:rPr>
        <w:fldChar w:fldCharType="begin"/>
      </w:r>
      <w:r>
        <w:rPr>
          <w:b/>
        </w:rPr>
        <w:instrText xml:space="preserve"> TOC \h \z \c "Table D</w:instrText>
      </w:r>
      <w:r>
        <w:rPr>
          <w:b/>
        </w:rPr>
        <w:instrText xml:space="preserve">-" </w:instrText>
      </w:r>
      <w:r>
        <w:rPr>
          <w:b/>
        </w:rPr>
        <w:fldChar w:fldCharType="separate"/>
      </w:r>
      <w:hyperlink w:anchor="_Toc485015381" w:history="1">
        <w:r>
          <w:rPr>
            <w:rStyle w:val="Hyperlink"/>
            <w:noProof/>
          </w:rPr>
          <w:t>Table D- 1 -- Encryption Key Exchange File Format</w:t>
        </w:r>
        <w:r>
          <w:rPr>
            <w:noProof/>
            <w:webHidden/>
          </w:rPr>
          <w:tab/>
        </w:r>
        <w:r>
          <w:rPr>
            <w:noProof/>
            <w:webHidden/>
          </w:rPr>
          <w:fldChar w:fldCharType="begin"/>
        </w:r>
        <w:r>
          <w:rPr>
            <w:noProof/>
            <w:webHidden/>
          </w:rPr>
          <w:instrText xml:space="preserve"> PAGEREF _Toc485015381 \h </w:instrText>
        </w:r>
        <w:r>
          <w:rPr>
            <w:noProof/>
          </w:rPr>
        </w:r>
        <w:r>
          <w:rPr>
            <w:noProof/>
            <w:webHidden/>
          </w:rPr>
          <w:fldChar w:fldCharType="separate"/>
        </w:r>
        <w:r>
          <w:rPr>
            <w:noProof/>
            <w:webHidden/>
          </w:rPr>
          <w:t>D-2</w:t>
        </w:r>
        <w:r>
          <w:rPr>
            <w:noProof/>
            <w:webHidden/>
          </w:rPr>
          <w:fldChar w:fldCharType="end"/>
        </w:r>
      </w:hyperlink>
    </w:p>
    <w:p w14:paraId="1014C84F" w14:textId="77777777" w:rsidR="00000000" w:rsidRDefault="001F0AD0">
      <w:pPr>
        <w:pStyle w:val="TableofFigures"/>
        <w:rPr>
          <w:noProof/>
          <w:sz w:val="24"/>
          <w:szCs w:val="24"/>
        </w:rPr>
      </w:pPr>
      <w:hyperlink w:anchor="_Toc485015382" w:history="1">
        <w:r>
          <w:rPr>
            <w:rStyle w:val="Hyperlink"/>
            <w:noProof/>
          </w:rPr>
          <w:t>Table D- 2 -- Encryption Key Acknowledgement File Format</w:t>
        </w:r>
        <w:r>
          <w:rPr>
            <w:noProof/>
            <w:webHidden/>
          </w:rPr>
          <w:tab/>
        </w:r>
        <w:r>
          <w:rPr>
            <w:noProof/>
            <w:webHidden/>
          </w:rPr>
          <w:fldChar w:fldCharType="begin"/>
        </w:r>
        <w:r>
          <w:rPr>
            <w:noProof/>
            <w:webHidden/>
          </w:rPr>
          <w:instrText xml:space="preserve"> PAGEREF _Toc485015382 \h </w:instrText>
        </w:r>
        <w:r>
          <w:rPr>
            <w:noProof/>
          </w:rPr>
        </w:r>
        <w:r>
          <w:rPr>
            <w:noProof/>
            <w:webHidden/>
          </w:rPr>
          <w:fldChar w:fldCharType="separate"/>
        </w:r>
        <w:r>
          <w:rPr>
            <w:noProof/>
            <w:webHidden/>
          </w:rPr>
          <w:t>D-3</w:t>
        </w:r>
        <w:r>
          <w:rPr>
            <w:noProof/>
            <w:webHidden/>
          </w:rPr>
          <w:fldChar w:fldCharType="end"/>
        </w:r>
      </w:hyperlink>
    </w:p>
    <w:p w14:paraId="08554270" w14:textId="77777777" w:rsidR="00000000" w:rsidRDefault="001F0AD0">
      <w:pPr>
        <w:pStyle w:val="TableofFigures"/>
        <w:rPr>
          <w:noProof/>
          <w:sz w:val="24"/>
          <w:szCs w:val="24"/>
        </w:rPr>
      </w:pPr>
      <w:r>
        <w:rPr>
          <w:b/>
        </w:rPr>
        <w:fldChar w:fldCharType="end"/>
      </w:r>
      <w:r>
        <w:rPr>
          <w:b/>
        </w:rPr>
        <w:fldChar w:fldCharType="begin"/>
      </w:r>
      <w:r>
        <w:rPr>
          <w:b/>
        </w:rPr>
        <w:instrText xml:space="preserve"> TOC \h</w:instrText>
      </w:r>
      <w:r>
        <w:rPr>
          <w:b/>
        </w:rPr>
        <w:instrText xml:space="preserve"> \z \c "Table E-" </w:instrText>
      </w:r>
      <w:r>
        <w:rPr>
          <w:b/>
        </w:rPr>
        <w:fldChar w:fldCharType="separate"/>
      </w:r>
      <w:r>
        <w:rPr>
          <w:rStyle w:val="Hyperlink"/>
          <w:noProof/>
        </w:rPr>
        <w:fldChar w:fldCharType="begin"/>
      </w:r>
      <w:r>
        <w:rPr>
          <w:rStyle w:val="Hyperlink"/>
          <w:noProof/>
        </w:rPr>
        <w:instrText xml:space="preserve"> </w:instrText>
      </w:r>
      <w:r>
        <w:rPr>
          <w:noProof/>
        </w:rPr>
        <w:instrText>HYPERLINK \l "_Toc485015383"</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Table E- 1 -- Explanation of the Fields in The Subscription Download File</w:t>
      </w:r>
      <w:r>
        <w:rPr>
          <w:noProof/>
          <w:webHidden/>
        </w:rPr>
        <w:tab/>
      </w:r>
      <w:r>
        <w:rPr>
          <w:noProof/>
          <w:webHidden/>
        </w:rPr>
        <w:fldChar w:fldCharType="begin"/>
      </w:r>
      <w:r>
        <w:rPr>
          <w:noProof/>
          <w:webHidden/>
        </w:rPr>
        <w:instrText xml:space="preserve"> PAGEREF _Toc485015383 \h </w:instrText>
      </w:r>
      <w:r>
        <w:rPr>
          <w:noProof/>
        </w:rPr>
      </w:r>
      <w:r>
        <w:rPr>
          <w:noProof/>
          <w:webHidden/>
        </w:rPr>
        <w:fldChar w:fldCharType="separate"/>
      </w:r>
      <w:ins w:id="30" w:author="Jean Anthony" w:date="2001-03-19T11:06:00Z">
        <w:r>
          <w:rPr>
            <w:noProof/>
            <w:webHidden/>
          </w:rPr>
          <w:t>E-3</w:t>
        </w:r>
      </w:ins>
      <w:del w:id="31" w:author="Jean Anthony" w:date="2001-03-19T11:06:00Z">
        <w:r>
          <w:rPr>
            <w:noProof/>
            <w:webHidden/>
          </w:rPr>
          <w:delText>E-2</w:delText>
        </w:r>
      </w:del>
      <w:r>
        <w:rPr>
          <w:noProof/>
          <w:webHidden/>
        </w:rPr>
        <w:fldChar w:fldCharType="end"/>
      </w:r>
      <w:r>
        <w:rPr>
          <w:rStyle w:val="Hyperlink"/>
          <w:noProof/>
        </w:rPr>
        <w:fldChar w:fldCharType="end"/>
      </w:r>
    </w:p>
    <w:p w14:paraId="49E27DF5"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"_Toc485015384"</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Table E- 2 -- Explanation of the Fields in the Network Serv</w:t>
      </w:r>
      <w:r>
        <w:rPr>
          <w:rStyle w:val="Hyperlink"/>
          <w:noProof/>
        </w:rPr>
        <w:t>ice Provider Download File</w:t>
      </w:r>
      <w:r>
        <w:rPr>
          <w:noProof/>
          <w:webHidden/>
        </w:rPr>
        <w:tab/>
      </w:r>
      <w:r>
        <w:rPr>
          <w:noProof/>
          <w:webHidden/>
        </w:rPr>
        <w:fldChar w:fldCharType="begin"/>
      </w:r>
      <w:r>
        <w:rPr>
          <w:noProof/>
          <w:webHidden/>
        </w:rPr>
        <w:instrText xml:space="preserve"> PAGEREF _Toc485015384 \h </w:instrText>
      </w:r>
      <w:r>
        <w:rPr>
          <w:noProof/>
        </w:rPr>
      </w:r>
      <w:r>
        <w:rPr>
          <w:noProof/>
          <w:webHidden/>
        </w:rPr>
        <w:fldChar w:fldCharType="separate"/>
      </w:r>
      <w:ins w:id="32" w:author="Jean Anthony" w:date="2001-03-19T11:06:00Z">
        <w:r>
          <w:rPr>
            <w:noProof/>
            <w:webHidden/>
          </w:rPr>
          <w:t>E-4</w:t>
        </w:r>
      </w:ins>
      <w:del w:id="33" w:author="Jean Anthony" w:date="2001-03-19T11:06:00Z">
        <w:r>
          <w:rPr>
            <w:noProof/>
            <w:webHidden/>
          </w:rPr>
          <w:delText>E-3</w:delText>
        </w:r>
      </w:del>
      <w:r>
        <w:rPr>
          <w:noProof/>
          <w:webHidden/>
        </w:rPr>
        <w:fldChar w:fldCharType="end"/>
      </w:r>
      <w:r>
        <w:rPr>
          <w:rStyle w:val="Hyperlink"/>
          <w:noProof/>
        </w:rPr>
        <w:fldChar w:fldCharType="end"/>
      </w:r>
    </w:p>
    <w:p w14:paraId="1106ED7C"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"_Toc485015385"</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Table E- 3 -- Explanation of the Fields in the Network NPA/NXX Download File</w:t>
      </w:r>
      <w:r>
        <w:rPr>
          <w:noProof/>
          <w:webHidden/>
        </w:rPr>
        <w:tab/>
      </w:r>
      <w:r>
        <w:rPr>
          <w:noProof/>
          <w:webHidden/>
        </w:rPr>
        <w:fldChar w:fldCharType="begin"/>
      </w:r>
      <w:r>
        <w:rPr>
          <w:noProof/>
          <w:webHidden/>
        </w:rPr>
        <w:instrText xml:space="preserve"> PAGEREF _Toc485015385 \h </w:instrText>
      </w:r>
      <w:r>
        <w:rPr>
          <w:noProof/>
        </w:rPr>
      </w:r>
      <w:r>
        <w:rPr>
          <w:noProof/>
          <w:webHidden/>
        </w:rPr>
        <w:fldChar w:fldCharType="separate"/>
      </w:r>
      <w:ins w:id="34" w:author="Jean Anthony" w:date="2001-03-19T11:06:00Z">
        <w:r>
          <w:rPr>
            <w:noProof/>
            <w:webHidden/>
          </w:rPr>
          <w:t>E-5</w:t>
        </w:r>
      </w:ins>
      <w:del w:id="35" w:author="Jean Anthony" w:date="2001-03-19T11:06:00Z">
        <w:r>
          <w:rPr>
            <w:noProof/>
            <w:webHidden/>
          </w:rPr>
          <w:delText>E-4</w:delText>
        </w:r>
      </w:del>
      <w:r>
        <w:rPr>
          <w:noProof/>
          <w:webHidden/>
        </w:rPr>
        <w:fldChar w:fldCharType="end"/>
      </w:r>
      <w:r>
        <w:rPr>
          <w:rStyle w:val="Hyperlink"/>
          <w:noProof/>
        </w:rPr>
        <w:fldChar w:fldCharType="end"/>
      </w:r>
    </w:p>
    <w:p w14:paraId="51D15A7B"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"_Toc485015386"</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Table E- 4</w:t>
      </w:r>
      <w:r>
        <w:rPr>
          <w:rStyle w:val="Hyperlink"/>
          <w:noProof/>
        </w:rPr>
        <w:t xml:space="preserve"> -- Explanation of the Fields in the Network LRN Download File</w:t>
      </w:r>
      <w:r>
        <w:rPr>
          <w:noProof/>
          <w:webHidden/>
        </w:rPr>
        <w:tab/>
      </w:r>
      <w:r>
        <w:rPr>
          <w:noProof/>
          <w:webHidden/>
        </w:rPr>
        <w:fldChar w:fldCharType="begin"/>
      </w:r>
      <w:r>
        <w:rPr>
          <w:noProof/>
          <w:webHidden/>
        </w:rPr>
        <w:instrText xml:space="preserve"> PAGEREF _Toc485015386 \h </w:instrText>
      </w:r>
      <w:r>
        <w:rPr>
          <w:noProof/>
        </w:rPr>
      </w:r>
      <w:r>
        <w:rPr>
          <w:noProof/>
          <w:webHidden/>
        </w:rPr>
        <w:fldChar w:fldCharType="separate"/>
      </w:r>
      <w:ins w:id="36" w:author="Jean Anthony" w:date="2001-03-19T11:06:00Z">
        <w:r>
          <w:rPr>
            <w:noProof/>
            <w:webHidden/>
          </w:rPr>
          <w:t>E-6</w:t>
        </w:r>
      </w:ins>
      <w:del w:id="37" w:author="Jean Anthony" w:date="2001-03-19T11:06:00Z">
        <w:r>
          <w:rPr>
            <w:noProof/>
            <w:webHidden/>
          </w:rPr>
          <w:delText>E-5</w:delText>
        </w:r>
      </w:del>
      <w:r>
        <w:rPr>
          <w:noProof/>
          <w:webHidden/>
        </w:rPr>
        <w:fldChar w:fldCharType="end"/>
      </w:r>
      <w:r>
        <w:rPr>
          <w:rStyle w:val="Hyperlink"/>
          <w:noProof/>
        </w:rPr>
        <w:fldChar w:fldCharType="end"/>
      </w:r>
    </w:p>
    <w:p w14:paraId="6788EF82"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HYPERLINK \l "_Toc485015387"</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Table E- 5 -- Explanation of the Fields in the Network NPA-NXX-X Download File</w:t>
      </w:r>
      <w:r>
        <w:rPr>
          <w:noProof/>
          <w:webHidden/>
        </w:rPr>
        <w:tab/>
      </w:r>
      <w:r>
        <w:rPr>
          <w:noProof/>
          <w:webHidden/>
        </w:rPr>
        <w:fldChar w:fldCharType="begin"/>
      </w:r>
      <w:r>
        <w:rPr>
          <w:noProof/>
          <w:webHidden/>
        </w:rPr>
        <w:instrText xml:space="preserve"> PAGEREF _Toc485015387 \h </w:instrText>
      </w:r>
      <w:r>
        <w:rPr>
          <w:noProof/>
        </w:rPr>
      </w:r>
      <w:r>
        <w:rPr>
          <w:noProof/>
          <w:webHidden/>
        </w:rPr>
        <w:fldChar w:fldCharType="separate"/>
      </w:r>
      <w:ins w:id="38" w:author="Jean Anthony" w:date="2001-03-19T11:06:00Z">
        <w:r>
          <w:rPr>
            <w:noProof/>
            <w:webHidden/>
          </w:rPr>
          <w:t>E-7</w:t>
        </w:r>
      </w:ins>
      <w:del w:id="39" w:author="Jean Anthony" w:date="2001-03-19T11:06:00Z">
        <w:r>
          <w:rPr>
            <w:noProof/>
            <w:webHidden/>
          </w:rPr>
          <w:delText>E-6</w:delText>
        </w:r>
      </w:del>
      <w:r>
        <w:rPr>
          <w:noProof/>
          <w:webHidden/>
        </w:rPr>
        <w:fldChar w:fldCharType="end"/>
      </w:r>
      <w:r>
        <w:rPr>
          <w:rStyle w:val="Hyperlink"/>
          <w:noProof/>
        </w:rPr>
        <w:fldChar w:fldCharType="end"/>
      </w:r>
    </w:p>
    <w:p w14:paraId="0B592B5E" w14:textId="77777777" w:rsidR="00000000" w:rsidRDefault="001F0AD0">
      <w:pPr>
        <w:pStyle w:val="TableofFigures"/>
        <w:rPr>
          <w:noProof/>
          <w:sz w:val="24"/>
          <w:szCs w:val="24"/>
        </w:rPr>
      </w:pPr>
      <w:r>
        <w:rPr>
          <w:rStyle w:val="Hyperlink"/>
          <w:noProof/>
        </w:rPr>
        <w:fldChar w:fldCharType="begin"/>
      </w:r>
      <w:r>
        <w:rPr>
          <w:rStyle w:val="Hyperlink"/>
          <w:noProof/>
        </w:rPr>
        <w:instrText xml:space="preserve"> </w:instrText>
      </w:r>
      <w:r>
        <w:rPr>
          <w:noProof/>
        </w:rPr>
        <w:instrText>HYP</w:instrText>
      </w:r>
      <w:r>
        <w:rPr>
          <w:noProof/>
        </w:rPr>
        <w:instrText>ERLINK \l "_Toc485015388"</w:instrText>
      </w:r>
      <w:r>
        <w:rPr>
          <w:rStyle w:val="Hyperlink"/>
          <w:noProof/>
        </w:rPr>
        <w:instrText xml:space="preserve"> </w:instrText>
      </w:r>
      <w:r>
        <w:rPr>
          <w:noProof/>
          <w:color w:val="0000FF"/>
          <w:u w:val="single"/>
        </w:rPr>
      </w:r>
      <w:r>
        <w:rPr>
          <w:rStyle w:val="Hyperlink"/>
          <w:noProof/>
        </w:rPr>
        <w:fldChar w:fldCharType="separate"/>
      </w:r>
      <w:r>
        <w:rPr>
          <w:rStyle w:val="Hyperlink"/>
          <w:noProof/>
        </w:rPr>
        <w:t>Table E- 6 -- Explanation of the Fields in The Block Download File</w:t>
      </w:r>
      <w:r>
        <w:rPr>
          <w:noProof/>
          <w:webHidden/>
        </w:rPr>
        <w:tab/>
      </w:r>
      <w:r>
        <w:rPr>
          <w:noProof/>
          <w:webHidden/>
        </w:rPr>
        <w:fldChar w:fldCharType="begin"/>
      </w:r>
      <w:r>
        <w:rPr>
          <w:noProof/>
          <w:webHidden/>
        </w:rPr>
        <w:instrText xml:space="preserve"> PAGEREF _Toc485015388 \h </w:instrText>
      </w:r>
      <w:r>
        <w:rPr>
          <w:noProof/>
        </w:rPr>
      </w:r>
      <w:r>
        <w:rPr>
          <w:noProof/>
          <w:webHidden/>
        </w:rPr>
        <w:fldChar w:fldCharType="separate"/>
      </w:r>
      <w:ins w:id="40" w:author="Jean Anthony" w:date="2001-03-19T11:06:00Z">
        <w:r>
          <w:rPr>
            <w:noProof/>
            <w:webHidden/>
          </w:rPr>
          <w:t>E-9</w:t>
        </w:r>
      </w:ins>
      <w:del w:id="41" w:author="Jean Anthony" w:date="2001-03-19T11:06:00Z">
        <w:r>
          <w:rPr>
            <w:noProof/>
            <w:webHidden/>
          </w:rPr>
          <w:delText>E-8</w:delText>
        </w:r>
      </w:del>
      <w:r>
        <w:rPr>
          <w:noProof/>
          <w:webHidden/>
        </w:rPr>
        <w:fldChar w:fldCharType="end"/>
      </w:r>
      <w:r>
        <w:rPr>
          <w:rStyle w:val="Hyperlink"/>
          <w:noProof/>
        </w:rPr>
        <w:fldChar w:fldCharType="end"/>
      </w:r>
    </w:p>
    <w:p w14:paraId="76E16027" w14:textId="77777777" w:rsidR="00000000" w:rsidRDefault="001F0AD0">
      <w:pPr>
        <w:pStyle w:val="TableofFigures"/>
      </w:pPr>
      <w:r>
        <w:rPr>
          <w:b/>
        </w:rPr>
        <w:fldChar w:fldCharType="end"/>
      </w:r>
    </w:p>
    <w:p w14:paraId="3F32C269" w14:textId="77777777" w:rsidR="00000000" w:rsidRDefault="001F0AD0">
      <w:pPr>
        <w:rPr>
          <w:b/>
        </w:rPr>
      </w:pPr>
    </w:p>
    <w:p w14:paraId="195914EE" w14:textId="77777777" w:rsidR="00000000" w:rsidRDefault="001F0AD0">
      <w:pPr>
        <w:rPr>
          <w:b/>
        </w:rPr>
        <w:sectPr w:rsidR="00000000">
          <w:headerReference w:type="default" r:id="rId16"/>
          <w:type w:val="oddPage"/>
          <w:pgSz w:w="12240" w:h="15840" w:code="1"/>
          <w:pgMar w:top="1440" w:right="1440" w:bottom="1440" w:left="1440" w:header="720" w:footer="864" w:gutter="0"/>
          <w:pgNumType w:fmt="lowerRoman"/>
          <w:cols w:space="720"/>
        </w:sectPr>
      </w:pPr>
    </w:p>
    <w:p w14:paraId="0984BFB0" w14:textId="77777777" w:rsidR="00000000" w:rsidRDefault="001F0AD0">
      <w:pPr>
        <w:pStyle w:val="Heading1"/>
        <w:numPr>
          <w:numberingChange w:id="42" w:author="Jean Anthony" w:date="2001-03-12T20:36:00Z" w:original="%1:0:0:."/>
        </w:numPr>
      </w:pPr>
      <w:bookmarkStart w:id="43" w:name="_Toc367618183"/>
      <w:bookmarkStart w:id="44" w:name="_Ref368548464"/>
      <w:bookmarkStart w:id="45" w:name="_Toc368561266"/>
      <w:bookmarkStart w:id="46" w:name="_Toc368728211"/>
      <w:bookmarkStart w:id="47" w:name="_Toc381719927"/>
      <w:bookmarkStart w:id="48" w:name="_Toc436023246"/>
      <w:bookmarkStart w:id="49" w:name="_Toc436025309"/>
      <w:bookmarkStart w:id="50" w:name="_Toc508178384"/>
      <w:r>
        <w:t>Preface</w:t>
      </w:r>
      <w:bookmarkEnd w:id="43"/>
      <w:bookmarkEnd w:id="44"/>
      <w:bookmarkEnd w:id="45"/>
      <w:bookmarkEnd w:id="46"/>
      <w:bookmarkEnd w:id="47"/>
      <w:bookmarkEnd w:id="48"/>
      <w:bookmarkEnd w:id="49"/>
      <w:bookmarkEnd w:id="50"/>
    </w:p>
    <w:p w14:paraId="44BA7284" w14:textId="77777777" w:rsidR="00000000" w:rsidRDefault="001F0AD0">
      <w:pPr>
        <w:pStyle w:val="BodyText"/>
      </w:pPr>
      <w:r>
        <w:t>This section describes the organization and typographical conventions used within the document.</w:t>
      </w:r>
    </w:p>
    <w:p w14:paraId="3FC818E8" w14:textId="77777777" w:rsidR="00000000" w:rsidRDefault="001F0AD0">
      <w:pPr>
        <w:pStyle w:val="Heading2"/>
        <w:numPr>
          <w:numberingChange w:id="51" w:author="Jean Anthony" w:date="2001-03-12T20:36:00Z" w:original="%1:0:0:.%2:1:0:"/>
        </w:numPr>
      </w:pPr>
      <w:bookmarkStart w:id="52" w:name="_Toc367618184"/>
      <w:bookmarkStart w:id="53" w:name="_Toc368561267"/>
      <w:bookmarkStart w:id="54" w:name="_Toc368728212"/>
      <w:bookmarkStart w:id="55" w:name="_Toc381719928"/>
      <w:bookmarkStart w:id="56" w:name="_Toc436023247"/>
      <w:bookmarkStart w:id="57" w:name="_Toc436025310"/>
      <w:bookmarkStart w:id="58" w:name="_Toc508178385"/>
      <w:r>
        <w:t>Document Struct</w:t>
      </w:r>
      <w:r>
        <w:t>ure</w:t>
      </w:r>
      <w:bookmarkEnd w:id="52"/>
      <w:bookmarkEnd w:id="53"/>
      <w:bookmarkEnd w:id="54"/>
      <w:bookmarkEnd w:id="55"/>
      <w:bookmarkEnd w:id="56"/>
      <w:bookmarkEnd w:id="57"/>
      <w:bookmarkEnd w:id="58"/>
    </w:p>
    <w:p w14:paraId="7A7045C8" w14:textId="77777777" w:rsidR="00000000" w:rsidRDefault="001F0AD0">
      <w:pPr>
        <w:pStyle w:val="BodyText"/>
      </w:pPr>
      <w:r>
        <w:t>This document is organized into sections as defined below:</w:t>
      </w:r>
    </w:p>
    <w:p w14:paraId="40321120" w14:textId="77777777" w:rsidR="00000000" w:rsidRDefault="001F0AD0">
      <w:pPr>
        <w:pStyle w:val="2Column"/>
        <w:spacing w:before="60" w:after="120"/>
      </w:pPr>
      <w:r>
        <w:rPr>
          <w:b/>
        </w:rPr>
        <w:t>Preface</w:t>
      </w:r>
      <w:r>
        <w:tab/>
        <w:t>This section describes the document structure, conventions, and references used to develop this document.</w:t>
      </w:r>
    </w:p>
    <w:p w14:paraId="5BC7E20C" w14:textId="77777777" w:rsidR="00000000" w:rsidRDefault="001F0AD0">
      <w:pPr>
        <w:pStyle w:val="2Column"/>
        <w:spacing w:before="60" w:after="120"/>
      </w:pPr>
      <w:r>
        <w:rPr>
          <w:b/>
        </w:rPr>
        <w:t>Section 1</w:t>
      </w:r>
      <w:r>
        <w:tab/>
        <w:t xml:space="preserve">Introduction - This section introduces the project and describes its </w:t>
      </w:r>
      <w:r>
        <w:t>scope and objectives, constraints, associated assumptions, and related references.</w:t>
      </w:r>
    </w:p>
    <w:p w14:paraId="1E37D601" w14:textId="77777777" w:rsidR="00000000" w:rsidRDefault="001F0AD0">
      <w:pPr>
        <w:pStyle w:val="2Column"/>
        <w:spacing w:before="60" w:after="120"/>
      </w:pPr>
      <w:r>
        <w:rPr>
          <w:b/>
        </w:rPr>
        <w:t>Section 2</w:t>
      </w:r>
      <w:r>
        <w:tab/>
        <w:t>Business Process Flows - This section provides the high level processing flows for the NPAC SMS.</w:t>
      </w:r>
    </w:p>
    <w:p w14:paraId="5F19B090" w14:textId="77777777" w:rsidR="00000000" w:rsidRDefault="001F0AD0">
      <w:pPr>
        <w:pStyle w:val="2Column"/>
        <w:spacing w:before="60" w:after="120"/>
      </w:pPr>
      <w:r>
        <w:rPr>
          <w:b/>
        </w:rPr>
        <w:t>Section 3</w:t>
      </w:r>
      <w:r>
        <w:tab/>
        <w:t>NPAC Data Administration - This section provides the hig</w:t>
      </w:r>
      <w:r>
        <w:t>h level functional requirements related to the NPAC SMS data relationships.</w:t>
      </w:r>
    </w:p>
    <w:p w14:paraId="77977A19" w14:textId="77777777" w:rsidR="00000000" w:rsidRDefault="001F0AD0">
      <w:pPr>
        <w:pStyle w:val="2Column"/>
        <w:spacing w:before="60" w:after="120"/>
      </w:pPr>
      <w:r>
        <w:rPr>
          <w:b/>
        </w:rPr>
        <w:t>Section 4</w:t>
      </w:r>
      <w:r>
        <w:tab/>
        <w:t>Service Provider Data Administration - This section contains the functional requirements for managing service provider information on the NPAC SMS.</w:t>
      </w:r>
    </w:p>
    <w:p w14:paraId="0933FF9B" w14:textId="77777777" w:rsidR="00000000" w:rsidRDefault="001F0AD0">
      <w:pPr>
        <w:pStyle w:val="2Column"/>
        <w:spacing w:before="60" w:after="120"/>
      </w:pPr>
      <w:r>
        <w:rPr>
          <w:b/>
        </w:rPr>
        <w:t>Section 5</w:t>
      </w:r>
      <w:r>
        <w:tab/>
        <w:t>Subscription</w:t>
      </w:r>
      <w:r>
        <w:t xml:space="preserve"> Administration - This section contains the functional requirements associated with managing service provider subscriptions for ported numbers on the NPAC SMS.</w:t>
      </w:r>
    </w:p>
    <w:p w14:paraId="2AE18DCA" w14:textId="77777777" w:rsidR="00000000" w:rsidRDefault="001F0AD0">
      <w:pPr>
        <w:pStyle w:val="2Column"/>
        <w:spacing w:before="60" w:after="120"/>
      </w:pPr>
      <w:r>
        <w:rPr>
          <w:b/>
        </w:rPr>
        <w:t>Section 6</w:t>
      </w:r>
      <w:r>
        <w:tab/>
        <w:t>NPAC SMS Interfaces - This section contains the functional requirements associated wit</w:t>
      </w:r>
      <w:r>
        <w:t>h the NPAC SMS external interfaces.</w:t>
      </w:r>
    </w:p>
    <w:p w14:paraId="2A0945DE" w14:textId="77777777" w:rsidR="00000000" w:rsidRDefault="001F0AD0">
      <w:pPr>
        <w:pStyle w:val="2Column"/>
        <w:spacing w:before="60" w:after="120"/>
      </w:pPr>
      <w:r>
        <w:rPr>
          <w:b/>
        </w:rPr>
        <w:t>Section 7</w:t>
      </w:r>
      <w:r>
        <w:tab/>
        <w:t>Security - This section contains the functional requirements for the NPAC SMS system security.</w:t>
      </w:r>
    </w:p>
    <w:p w14:paraId="40CA1410" w14:textId="77777777" w:rsidR="00000000" w:rsidRDefault="001F0AD0">
      <w:pPr>
        <w:pStyle w:val="2Column"/>
        <w:spacing w:before="60" w:after="120"/>
      </w:pPr>
      <w:r>
        <w:rPr>
          <w:b/>
        </w:rPr>
        <w:t>Section 8</w:t>
      </w:r>
      <w:r>
        <w:tab/>
        <w:t>Audit Administration - This section contains the functional requirements for NPAC SMS audit administratio</w:t>
      </w:r>
      <w:r>
        <w:t>n.</w:t>
      </w:r>
    </w:p>
    <w:p w14:paraId="23708F6B" w14:textId="77777777" w:rsidR="00000000" w:rsidRDefault="001F0AD0">
      <w:pPr>
        <w:pStyle w:val="2Column"/>
        <w:spacing w:before="60" w:after="120"/>
      </w:pPr>
      <w:r>
        <w:rPr>
          <w:b/>
        </w:rPr>
        <w:t>Section 9</w:t>
      </w:r>
      <w:r>
        <w:tab/>
        <w:t>Reports - This section contains the functional requirements for NPAC SMS reporting capabilities.</w:t>
      </w:r>
    </w:p>
    <w:p w14:paraId="303ABB09" w14:textId="77777777" w:rsidR="00000000" w:rsidRDefault="001F0AD0">
      <w:pPr>
        <w:pStyle w:val="2Column"/>
        <w:spacing w:before="60" w:after="120"/>
      </w:pPr>
      <w:r>
        <w:rPr>
          <w:b/>
        </w:rPr>
        <w:t>Section 10</w:t>
      </w:r>
      <w:r>
        <w:tab/>
        <w:t>Performance and Reliability - This section contains the functional requirements for NPAC SMS system performance and reliability.</w:t>
      </w:r>
    </w:p>
    <w:p w14:paraId="582626D4" w14:textId="77777777" w:rsidR="00000000" w:rsidRDefault="001F0AD0">
      <w:pPr>
        <w:pStyle w:val="2Column"/>
        <w:spacing w:before="60" w:after="120"/>
      </w:pPr>
      <w:r>
        <w:rPr>
          <w:b/>
        </w:rPr>
        <w:t>Sectio</w:t>
      </w:r>
      <w:r>
        <w:rPr>
          <w:b/>
        </w:rPr>
        <w:t>n 11</w:t>
      </w:r>
      <w:r>
        <w:tab/>
        <w:t>Billing - This section contains the functional requirements for NPAC SMS usage recording for usage billing.</w:t>
      </w:r>
    </w:p>
    <w:p w14:paraId="4AAC75B2" w14:textId="77777777" w:rsidR="00000000" w:rsidRDefault="001F0AD0">
      <w:pPr>
        <w:pStyle w:val="2Column"/>
        <w:spacing w:before="60" w:after="120"/>
      </w:pPr>
      <w:r>
        <w:rPr>
          <w:b/>
        </w:rPr>
        <w:t>Appendix A</w:t>
      </w:r>
      <w:r>
        <w:tab/>
        <w:t>This section contains the flow diagrams depicting the NPAC SMS process flows.</w:t>
      </w:r>
    </w:p>
    <w:p w14:paraId="552C0FF8" w14:textId="77777777" w:rsidR="00000000" w:rsidRDefault="001F0AD0">
      <w:pPr>
        <w:pStyle w:val="2Column"/>
        <w:spacing w:before="60" w:after="120"/>
      </w:pPr>
      <w:r>
        <w:rPr>
          <w:b/>
        </w:rPr>
        <w:t>Appendix B</w:t>
      </w:r>
      <w:r>
        <w:tab/>
        <w:t>Glossary - This section provides a descript</w:t>
      </w:r>
      <w:r>
        <w:t>ion of all acronyms and terms used in this document.</w:t>
      </w:r>
    </w:p>
    <w:p w14:paraId="166D82ED" w14:textId="77777777" w:rsidR="00000000" w:rsidRDefault="001F0AD0">
      <w:pPr>
        <w:pStyle w:val="2Column"/>
        <w:spacing w:before="60" w:after="120"/>
      </w:pPr>
      <w:r>
        <w:rPr>
          <w:b/>
        </w:rPr>
        <w:t>Appendix C</w:t>
      </w:r>
      <w:r>
        <w:tab/>
        <w:t>System Tunables - This section provides a list of all system tunables and their default values.</w:t>
      </w:r>
    </w:p>
    <w:p w14:paraId="02446BCF" w14:textId="77777777" w:rsidR="00000000" w:rsidRDefault="001F0AD0">
      <w:pPr>
        <w:pStyle w:val="2Column"/>
        <w:spacing w:before="60" w:after="120"/>
        <w:rPr>
          <w:b/>
        </w:rPr>
      </w:pPr>
      <w:r>
        <w:rPr>
          <w:b/>
        </w:rPr>
        <w:t>Appendix D</w:t>
      </w:r>
      <w:r>
        <w:rPr>
          <w:b/>
        </w:rPr>
        <w:tab/>
      </w:r>
      <w:r>
        <w:t>Encryption Key Exchange – This section provides information on exchange of keys betwe</w:t>
      </w:r>
      <w:r>
        <w:t>en Service Providers and the NPAC SMS.</w:t>
      </w:r>
    </w:p>
    <w:p w14:paraId="15E89009" w14:textId="77777777" w:rsidR="00000000" w:rsidRDefault="001F0AD0">
      <w:pPr>
        <w:pStyle w:val="2Column"/>
        <w:spacing w:before="60" w:after="120"/>
        <w:rPr>
          <w:b/>
        </w:rPr>
      </w:pPr>
      <w:r>
        <w:rPr>
          <w:b/>
        </w:rPr>
        <w:t>Appendix E</w:t>
      </w:r>
      <w:r>
        <w:rPr>
          <w:b/>
        </w:rPr>
        <w:tab/>
      </w:r>
      <w:r>
        <w:t>Download File Examples – This section provides descriptions of the NPAC SMS data download files.</w:t>
      </w:r>
    </w:p>
    <w:p w14:paraId="15EA66B7" w14:textId="77777777" w:rsidR="00000000" w:rsidRDefault="001F0AD0">
      <w:pPr>
        <w:pStyle w:val="2Column"/>
        <w:spacing w:before="60" w:after="120"/>
      </w:pPr>
      <w:r>
        <w:rPr>
          <w:b/>
        </w:rPr>
        <w:t>Appendix F</w:t>
      </w:r>
      <w:r>
        <w:rPr>
          <w:b/>
        </w:rPr>
        <w:tab/>
      </w:r>
      <w:r>
        <w:t>Midwest Region Number Pooling – This section is deleted in release 3.0.0.</w:t>
      </w:r>
    </w:p>
    <w:p w14:paraId="5C7342DC" w14:textId="77777777" w:rsidR="00000000" w:rsidRDefault="001F0AD0">
      <w:pPr>
        <w:pStyle w:val="2Column"/>
        <w:spacing w:before="60" w:after="120"/>
        <w:rPr>
          <w:b/>
        </w:rPr>
      </w:pPr>
      <w:bookmarkStart w:id="59" w:name="_Toc436023248"/>
      <w:bookmarkStart w:id="60" w:name="_Toc436025311"/>
      <w:r>
        <w:rPr>
          <w:b/>
        </w:rPr>
        <w:t>Appendix G</w:t>
      </w:r>
      <w:r>
        <w:rPr>
          <w:b/>
        </w:rPr>
        <w:tab/>
      </w:r>
      <w:r>
        <w:t>Deleted Requi</w:t>
      </w:r>
      <w:r>
        <w:t>rements – This section provides a list of requirements that have been deleted from the FRS.</w:t>
      </w:r>
    </w:p>
    <w:p w14:paraId="4CD8DD98" w14:textId="77777777" w:rsidR="00000000" w:rsidRDefault="001F0AD0">
      <w:pPr>
        <w:pStyle w:val="2Column"/>
        <w:spacing w:before="60" w:after="120"/>
        <w:rPr>
          <w:b/>
        </w:rPr>
      </w:pPr>
      <w:r>
        <w:rPr>
          <w:b/>
        </w:rPr>
        <w:t>Appendix H</w:t>
      </w:r>
      <w:r>
        <w:rPr>
          <w:b/>
        </w:rPr>
        <w:tab/>
      </w:r>
      <w:r>
        <w:t>Release Migration – This section provides requirements for the data migration of the NPAC SMS from Release 2.0 to 3.0.</w:t>
      </w:r>
    </w:p>
    <w:p w14:paraId="36B9EABC" w14:textId="77777777" w:rsidR="00000000" w:rsidRDefault="001F0AD0">
      <w:pPr>
        <w:pStyle w:val="Heading2"/>
        <w:numPr>
          <w:numberingChange w:id="61" w:author="Jean Anthony" w:date="2001-03-12T20:36:00Z" w:original="%1:0:0:.%2:2:0:"/>
        </w:numPr>
      </w:pPr>
      <w:bookmarkStart w:id="62" w:name="_Toc508178386"/>
      <w:r>
        <w:t>Document Numbering Strategy</w:t>
      </w:r>
      <w:bookmarkEnd w:id="59"/>
      <w:bookmarkEnd w:id="60"/>
      <w:bookmarkEnd w:id="62"/>
    </w:p>
    <w:p w14:paraId="156EF1F6" w14:textId="77777777" w:rsidR="00000000" w:rsidRDefault="001F0AD0">
      <w:r>
        <w:t>Starti</w:t>
      </w:r>
      <w:r>
        <w:t>ng with Release 2.0 the documentation number of the FRS document will be Version X.Y.Z as follows:</w:t>
      </w:r>
    </w:p>
    <w:p w14:paraId="5C451EAA" w14:textId="77777777" w:rsidR="00000000" w:rsidRDefault="001F0AD0">
      <w:pPr>
        <w:pStyle w:val="Listnum11st"/>
        <w:rPr>
          <w:sz w:val="20"/>
        </w:rPr>
      </w:pPr>
      <w:r>
        <w:rPr>
          <w:sz w:val="20"/>
        </w:rPr>
        <w:t>X – will only be incremented when a new major release of the NPAC SMS system is authorized.  It will contain only the Change Orders that have been authorized</w:t>
      </w:r>
      <w:r>
        <w:rPr>
          <w:sz w:val="20"/>
        </w:rPr>
        <w:t xml:space="preserve"> for inclusion in this new major release.</w:t>
      </w:r>
    </w:p>
    <w:p w14:paraId="62B657B7" w14:textId="77777777" w:rsidR="00000000" w:rsidRDefault="001F0AD0">
      <w:pPr>
        <w:pStyle w:val="Listnum11st"/>
        <w:rPr>
          <w:sz w:val="20"/>
        </w:rPr>
      </w:pPr>
      <w:r>
        <w:rPr>
          <w:sz w:val="20"/>
        </w:rPr>
        <w:t>Y – Will only be incremented when a new sub-release of an existing release X is authorized.  It will contain only the Change Orders that have been authorized for inclusion in this new sub-release.</w:t>
      </w:r>
    </w:p>
    <w:p w14:paraId="08500045" w14:textId="77777777" w:rsidR="00000000" w:rsidRDefault="001F0AD0">
      <w:pPr>
        <w:pStyle w:val="Listnum11st"/>
      </w:pPr>
      <w:r>
        <w:rPr>
          <w:sz w:val="20"/>
        </w:rPr>
        <w:t>Z – will be incre</w:t>
      </w:r>
      <w:r>
        <w:rPr>
          <w:sz w:val="20"/>
        </w:rPr>
        <w:t>mented when documentation only clarifications and/or backward compatibility issues or other deficiency corrections are made in the FRS and/or IIS.  This number will be reset to 0 when Y is incremented.</w:t>
      </w:r>
    </w:p>
    <w:p w14:paraId="0027030E" w14:textId="77777777" w:rsidR="00000000" w:rsidRDefault="001F0AD0">
      <w:r>
        <w:t>For example, the first release of the Release 2 FRS wi</w:t>
      </w:r>
      <w:r>
        <w:t xml:space="preserve">ll be numbered 2.0.0.  If documentation only clarifications are introduced in the next release of the FRS document it will be numbered 2.0.1.  If requirements are added to Release 2.0 that require NPAC SMS software changes then the next release of the FRS </w:t>
      </w:r>
      <w:r>
        <w:t>document will be numbered 2.1.0.</w:t>
      </w:r>
    </w:p>
    <w:p w14:paraId="73ACD519" w14:textId="77777777" w:rsidR="00000000" w:rsidRDefault="001F0AD0">
      <w:r>
        <w:t>This number scheme is intended to make the mapping between NPAC SMS and the FRS and IIS documentation consistent.</w:t>
      </w:r>
    </w:p>
    <w:p w14:paraId="487815F2" w14:textId="77777777" w:rsidR="00000000" w:rsidRDefault="001F0AD0">
      <w:pPr>
        <w:pStyle w:val="Heading2"/>
        <w:numPr>
          <w:numberingChange w:id="63" w:author="Jean Anthony" w:date="2001-03-12T20:36:00Z" w:original="%1:0:0:.%2:3:0:"/>
        </w:numPr>
      </w:pPr>
      <w:bookmarkStart w:id="64" w:name="_Toc367590572"/>
      <w:bookmarkStart w:id="65" w:name="_Toc368488114"/>
      <w:bookmarkStart w:id="66" w:name="_Toc387211303"/>
      <w:bookmarkStart w:id="67" w:name="_Toc387214216"/>
      <w:bookmarkStart w:id="68" w:name="_Toc387214501"/>
      <w:bookmarkStart w:id="69" w:name="_Toc387655196"/>
      <w:bookmarkStart w:id="70" w:name="_Toc393095472"/>
      <w:bookmarkStart w:id="71" w:name="_Toc436023249"/>
      <w:bookmarkStart w:id="72" w:name="_Toc436025312"/>
      <w:bookmarkStart w:id="73" w:name="_Toc508178387"/>
      <w:r>
        <w:t>Document Version History</w:t>
      </w:r>
      <w:bookmarkEnd w:id="64"/>
      <w:bookmarkEnd w:id="65"/>
      <w:bookmarkEnd w:id="66"/>
      <w:bookmarkEnd w:id="67"/>
      <w:bookmarkEnd w:id="68"/>
      <w:bookmarkEnd w:id="69"/>
      <w:bookmarkEnd w:id="70"/>
      <w:bookmarkEnd w:id="71"/>
      <w:bookmarkEnd w:id="72"/>
      <w:bookmarkEnd w:id="73"/>
    </w:p>
    <w:p w14:paraId="41EEC280" w14:textId="77777777" w:rsidR="00000000" w:rsidRDefault="001F0AD0">
      <w:pPr>
        <w:pStyle w:val="Heading3"/>
        <w:numPr>
          <w:numberingChange w:id="74" w:author="Jean Anthony" w:date="2001-03-12T20:36:00Z" w:original="%1:0:0:.%2:3:0:.%3:1:0:"/>
        </w:numPr>
      </w:pPr>
      <w:bookmarkStart w:id="75" w:name="_Toc436023250"/>
      <w:bookmarkStart w:id="76" w:name="_Toc436025313"/>
      <w:bookmarkStart w:id="77" w:name="_Toc508178388"/>
      <w:r>
        <w:t>Release 1.0</w:t>
      </w:r>
      <w:bookmarkEnd w:id="75"/>
      <w:bookmarkEnd w:id="76"/>
      <w:bookmarkEnd w:id="77"/>
    </w:p>
    <w:p w14:paraId="7FA87D51" w14:textId="77777777" w:rsidR="00000000" w:rsidRDefault="001F0AD0">
      <w:pPr>
        <w:pStyle w:val="BodyLevel2"/>
        <w:rPr>
          <w:b/>
        </w:rPr>
      </w:pPr>
      <w:r>
        <w:rPr>
          <w:b/>
        </w:rPr>
        <w:t>NANC Version 1.0, released on 04/07/97, contains changes from the ICC Su</w:t>
      </w:r>
      <w:r>
        <w:rPr>
          <w:b/>
        </w:rPr>
        <w:t xml:space="preserve">bcommittee FRS Version 1.1.5.  </w:t>
      </w:r>
    </w:p>
    <w:p w14:paraId="7DDC7DF0" w14:textId="77777777" w:rsidR="00000000" w:rsidRDefault="001F0AD0">
      <w:pPr>
        <w:pStyle w:val="BodyLevel2"/>
        <w:rPr>
          <w:b/>
        </w:rPr>
      </w:pPr>
      <w:r>
        <w:rPr>
          <w:b/>
        </w:rPr>
        <w:t>NANC Version 1.1, released on 05/08/97, contains changes from the NANC FRS Version 1.0.</w:t>
      </w:r>
    </w:p>
    <w:p w14:paraId="0ED86796" w14:textId="77777777" w:rsidR="00000000" w:rsidRDefault="001F0AD0">
      <w:pPr>
        <w:pStyle w:val="BodyLevel2"/>
        <w:rPr>
          <w:b/>
        </w:rPr>
      </w:pPr>
      <w:r>
        <w:rPr>
          <w:b/>
        </w:rPr>
        <w:t>NANC Version 1.2, released on 05/25/97, contains changes from the NANC FRS Version 1.1.</w:t>
      </w:r>
    </w:p>
    <w:p w14:paraId="1F0AA1A9" w14:textId="77777777" w:rsidR="00000000" w:rsidRDefault="001F0AD0">
      <w:pPr>
        <w:pStyle w:val="BodyLevel2"/>
        <w:rPr>
          <w:b/>
        </w:rPr>
      </w:pPr>
      <w:r>
        <w:rPr>
          <w:b/>
        </w:rPr>
        <w:t>NANC Version 1.3, released on 07/09/97, contains</w:t>
      </w:r>
      <w:r>
        <w:rPr>
          <w:b/>
        </w:rPr>
        <w:t xml:space="preserve"> changes from the NANC FRS Version 1.2.</w:t>
      </w:r>
    </w:p>
    <w:p w14:paraId="75E8A4C3" w14:textId="77777777" w:rsidR="00000000" w:rsidRDefault="001F0AD0">
      <w:pPr>
        <w:pStyle w:val="BodyLevel2"/>
        <w:rPr>
          <w:b/>
        </w:rPr>
      </w:pPr>
      <w:r>
        <w:rPr>
          <w:b/>
        </w:rPr>
        <w:t>NANC Version 1.4, released on 08/08/97, contains changes from the NANC FRS Version 1.3.</w:t>
      </w:r>
    </w:p>
    <w:p w14:paraId="7905BAE8" w14:textId="77777777" w:rsidR="00000000" w:rsidRDefault="001F0AD0">
      <w:pPr>
        <w:pStyle w:val="BodyLevel2"/>
        <w:rPr>
          <w:b/>
        </w:rPr>
      </w:pPr>
      <w:r>
        <w:rPr>
          <w:b/>
        </w:rPr>
        <w:t>NANC Version 1.5, released on 09/09/97, contains changes from the NANC FRS Version 1.4.</w:t>
      </w:r>
    </w:p>
    <w:p w14:paraId="6BE0500A" w14:textId="77777777" w:rsidR="00000000" w:rsidRDefault="001F0AD0">
      <w:pPr>
        <w:pStyle w:val="BodyLevel2"/>
        <w:rPr>
          <w:b/>
        </w:rPr>
      </w:pPr>
      <w:r>
        <w:rPr>
          <w:b/>
        </w:rPr>
        <w:t xml:space="preserve">NANC Version 1.6, released on 11/12/97, </w:t>
      </w:r>
      <w:r>
        <w:rPr>
          <w:b/>
        </w:rPr>
        <w:t>contains changes from the NANC FRS Version 1.5.</w:t>
      </w:r>
    </w:p>
    <w:p w14:paraId="176B6FEB" w14:textId="77777777" w:rsidR="00000000" w:rsidRDefault="001F0AD0">
      <w:pPr>
        <w:pStyle w:val="BodyLevel2"/>
        <w:rPr>
          <w:b/>
        </w:rPr>
      </w:pPr>
      <w:bookmarkStart w:id="78" w:name="_Toc321120259"/>
      <w:bookmarkStart w:id="79" w:name="_Toc357306656"/>
      <w:bookmarkStart w:id="80" w:name="_Toc357490005"/>
      <w:bookmarkStart w:id="81" w:name="_Toc361567452"/>
      <w:bookmarkStart w:id="82" w:name="_Toc364226175"/>
      <w:bookmarkStart w:id="83" w:name="_Toc365874783"/>
      <w:bookmarkStart w:id="84" w:name="_Toc367618185"/>
      <w:bookmarkStart w:id="85" w:name="_Toc368561268"/>
      <w:bookmarkStart w:id="86" w:name="_Toc368728213"/>
      <w:bookmarkStart w:id="87" w:name="_Toc381719929"/>
      <w:r>
        <w:rPr>
          <w:b/>
        </w:rPr>
        <w:t>NANC Version 1.7, released on 12/12/97, contains changes from the NANC FRS Version 1.6.</w:t>
      </w:r>
    </w:p>
    <w:p w14:paraId="0FB14D96" w14:textId="77777777" w:rsidR="00000000" w:rsidRDefault="001F0AD0">
      <w:pPr>
        <w:pStyle w:val="BodyLevel2"/>
        <w:rPr>
          <w:b/>
        </w:rPr>
      </w:pPr>
      <w:r>
        <w:rPr>
          <w:b/>
        </w:rPr>
        <w:t>NANC Version 1.8, released on 2/11/98, contains changes from the NANC FRS Version 1.7.</w:t>
      </w:r>
    </w:p>
    <w:p w14:paraId="1FFA2459" w14:textId="77777777" w:rsidR="00000000" w:rsidRDefault="001F0AD0">
      <w:pPr>
        <w:pStyle w:val="BodyLevel2"/>
        <w:rPr>
          <w:b/>
        </w:rPr>
      </w:pPr>
      <w:r>
        <w:rPr>
          <w:b/>
        </w:rPr>
        <w:t>NANC Version 1.9, released on 5/1</w:t>
      </w:r>
      <w:r>
        <w:rPr>
          <w:b/>
        </w:rPr>
        <w:t>3/98, contains changes from the NANC FRS Version 1.8.</w:t>
      </w:r>
    </w:p>
    <w:p w14:paraId="5A512E4A" w14:textId="77777777" w:rsidR="00000000" w:rsidRDefault="001F0AD0">
      <w:pPr>
        <w:pStyle w:val="BodyLevel2"/>
        <w:rPr>
          <w:b/>
        </w:rPr>
      </w:pPr>
      <w:r>
        <w:rPr>
          <w:b/>
        </w:rPr>
        <w:t>NANC Version 1.10, released on 7/8/98, contains changes from the NANC FRS Version 1.9.</w:t>
      </w:r>
    </w:p>
    <w:p w14:paraId="7769C36B" w14:textId="77777777" w:rsidR="00000000" w:rsidRDefault="001F0AD0">
      <w:pPr>
        <w:pStyle w:val="BodyLevel2Bullet1"/>
        <w:numPr>
          <w:ilvl w:val="0"/>
          <w:numId w:val="0"/>
        </w:numPr>
        <w:ind w:left="2160" w:hanging="360"/>
        <w:rPr>
          <w:rFonts w:ascii="Arial" w:hAnsi="Arial"/>
          <w:b/>
        </w:rPr>
      </w:pPr>
    </w:p>
    <w:p w14:paraId="2F7AC759" w14:textId="77777777" w:rsidR="00000000" w:rsidRDefault="001F0AD0">
      <w:pPr>
        <w:pStyle w:val="Heading3"/>
        <w:numPr>
          <w:numberingChange w:id="88" w:author="Jean Anthony" w:date="2001-03-12T20:36:00Z" w:original="%1:0:0:.%2:3:0:.%3:2:0:"/>
        </w:numPr>
      </w:pPr>
      <w:bookmarkStart w:id="89" w:name="_Toc436023251"/>
      <w:bookmarkStart w:id="90" w:name="_Toc436025314"/>
      <w:bookmarkStart w:id="91" w:name="_Toc508178389"/>
      <w:r>
        <w:t>Release 2.0</w:t>
      </w:r>
      <w:bookmarkEnd w:id="89"/>
      <w:bookmarkEnd w:id="90"/>
      <w:bookmarkEnd w:id="91"/>
    </w:p>
    <w:p w14:paraId="143E7554" w14:textId="77777777" w:rsidR="00000000" w:rsidRDefault="001F0AD0">
      <w:pPr>
        <w:pStyle w:val="BodyLevel2"/>
        <w:rPr>
          <w:b/>
        </w:rPr>
      </w:pPr>
      <w:r>
        <w:rPr>
          <w:b/>
        </w:rPr>
        <w:t>NANC Version 2.0.0, released on 12/1/98, contains changes from the NANC FRS Version 1.10.</w:t>
      </w:r>
    </w:p>
    <w:p w14:paraId="3B27E2BF" w14:textId="77777777" w:rsidR="00000000" w:rsidRDefault="001F0AD0">
      <w:pPr>
        <w:pStyle w:val="BodyLevel2"/>
        <w:rPr>
          <w:b/>
        </w:rPr>
      </w:pPr>
      <w:r>
        <w:rPr>
          <w:b/>
        </w:rPr>
        <w:t>NANC Version</w:t>
      </w:r>
      <w:r>
        <w:rPr>
          <w:b/>
        </w:rPr>
        <w:t xml:space="preserve"> 2.0.1, released on 5/1/99, contains changes from the NANC FRS Version 2.0.0.</w:t>
      </w:r>
    </w:p>
    <w:p w14:paraId="04327AF4" w14:textId="77777777" w:rsidR="00000000" w:rsidRDefault="001F0AD0">
      <w:pPr>
        <w:pStyle w:val="BodyLevel2"/>
        <w:rPr>
          <w:b/>
        </w:rPr>
      </w:pPr>
      <w:r>
        <w:rPr>
          <w:b/>
        </w:rPr>
        <w:t>NANC Version 2.0.2, released on 9/1/99, contains changes from the NANC FRS Version 2.0.1.</w:t>
      </w:r>
    </w:p>
    <w:p w14:paraId="1FA393A5" w14:textId="77777777" w:rsidR="00000000" w:rsidRDefault="001F0AD0">
      <w:pPr>
        <w:pStyle w:val="BodyLevel2Bullet1"/>
        <w:numPr>
          <w:ilvl w:val="0"/>
          <w:numId w:val="0"/>
        </w:numPr>
      </w:pPr>
    </w:p>
    <w:p w14:paraId="6163F2D6" w14:textId="77777777" w:rsidR="00000000" w:rsidRDefault="001F0AD0">
      <w:pPr>
        <w:pStyle w:val="Heading3"/>
        <w:numPr>
          <w:numberingChange w:id="92" w:author="Jean Anthony" w:date="2001-03-12T20:36:00Z" w:original="%1:0:0:.%2:3:0:.%3:3:0:"/>
        </w:numPr>
      </w:pPr>
      <w:bookmarkStart w:id="93" w:name="_Toc508178390"/>
      <w:r>
        <w:t>Release 3.0</w:t>
      </w:r>
      <w:bookmarkEnd w:id="93"/>
    </w:p>
    <w:p w14:paraId="5267EA09" w14:textId="77777777" w:rsidR="00000000" w:rsidRDefault="001F0AD0">
      <w:pPr>
        <w:pStyle w:val="BodyLevel2"/>
        <w:rPr>
          <w:b/>
        </w:rPr>
      </w:pPr>
      <w:r>
        <w:rPr>
          <w:b/>
        </w:rPr>
        <w:t>NANC Version 3.0.0, released on 1/5/00 and 2/4/00 (revised version), contai</w:t>
      </w:r>
      <w:r>
        <w:rPr>
          <w:b/>
        </w:rPr>
        <w:t>ns changes from the NANC FRS Version 2.0.2.</w:t>
      </w:r>
    </w:p>
    <w:p w14:paraId="778A437E" w14:textId="77777777" w:rsidR="00000000" w:rsidRDefault="001F0AD0">
      <w:pPr>
        <w:pStyle w:val="BodyLevel2"/>
        <w:rPr>
          <w:b/>
        </w:rPr>
      </w:pPr>
      <w:bookmarkStart w:id="94" w:name="_Toc436023252"/>
      <w:bookmarkStart w:id="95" w:name="_Toc436025315"/>
      <w:r>
        <w:rPr>
          <w:b/>
        </w:rPr>
        <w:t xml:space="preserve">NANC Version 3.0.1, released on 6/6/00, contains </w:t>
      </w:r>
      <w:del w:id="96" w:author="Jean Anthony" w:date="2001-03-12T20:41:00Z">
        <w:r>
          <w:rPr>
            <w:b/>
          </w:rPr>
          <w:delText xml:space="preserve">the following </w:delText>
        </w:r>
      </w:del>
      <w:r>
        <w:rPr>
          <w:b/>
        </w:rPr>
        <w:t>changes from the NANC FRS Version 3.0.0</w:t>
      </w:r>
    </w:p>
    <w:p w14:paraId="0E4C2C04" w14:textId="77777777" w:rsidR="00000000" w:rsidRDefault="001F0AD0">
      <w:pPr>
        <w:pStyle w:val="BodyLevel2"/>
        <w:rPr>
          <w:b/>
        </w:rPr>
      </w:pPr>
      <w:r>
        <w:rPr>
          <w:b/>
        </w:rPr>
        <w:t xml:space="preserve">NANC Version 3.0.2, released on 3/1/01, contains </w:t>
      </w:r>
      <w:del w:id="97" w:author="Jean Anthony" w:date="2001-03-12T20:43:00Z">
        <w:r>
          <w:rPr>
            <w:b/>
          </w:rPr>
          <w:delText xml:space="preserve">the following </w:delText>
        </w:r>
      </w:del>
      <w:r>
        <w:rPr>
          <w:b/>
        </w:rPr>
        <w:t>changes from the NANC FRS Version 3.0.1</w:t>
      </w:r>
      <w:del w:id="98" w:author="Jean Anthony" w:date="2001-03-12T20:43:00Z">
        <w:r>
          <w:rPr>
            <w:b/>
          </w:rPr>
          <w:delText>:</w:delText>
        </w:r>
      </w:del>
    </w:p>
    <w:p w14:paraId="1B415705" w14:textId="77777777" w:rsidR="00000000" w:rsidRDefault="001F0AD0">
      <w:pPr>
        <w:pStyle w:val="BodyLevel2Bullet1"/>
        <w:numPr>
          <w:numberingChange w:id="99" w:author="Jean Anthony" w:date="2001-03-12T20:36:00Z" w:original=""/>
        </w:numPr>
        <w:rPr>
          <w:del w:id="100" w:author="Jean Anthony" w:date="2001-03-12T20:44:00Z"/>
          <w:b/>
        </w:rPr>
      </w:pPr>
      <w:del w:id="101" w:author="Jean Anthony" w:date="2001-03-12T20:44:00Z">
        <w:r>
          <w:rPr>
            <w:b/>
          </w:rPr>
          <w:delText>Chang</w:delText>
        </w:r>
        <w:r>
          <w:rPr>
            <w:b/>
          </w:rPr>
          <w:delText>e Order</w:delText>
        </w:r>
        <w:r>
          <w:delText xml:space="preserve"> NANC 313 – FRS Documentation Only Change – Bulk Data Download Files for NPA-NXX-X and Block Data to be Delivered in GMT instead of Central Time</w:delText>
        </w:r>
      </w:del>
    </w:p>
    <w:p w14:paraId="34B40BD2" w14:textId="77777777" w:rsidR="00000000" w:rsidRDefault="001F0AD0">
      <w:pPr>
        <w:pStyle w:val="BodyLevel2Bullet1"/>
        <w:numPr>
          <w:numberingChange w:id="102" w:author="Jean Anthony" w:date="2001-03-12T20:36:00Z" w:original=""/>
        </w:numPr>
        <w:rPr>
          <w:del w:id="103" w:author="Jean Anthony" w:date="2001-03-12T20:44:00Z"/>
        </w:rPr>
      </w:pPr>
      <w:del w:id="104" w:author="Jean Anthony" w:date="2001-03-12T20:44:00Z">
        <w:r>
          <w:rPr>
            <w:b/>
          </w:rPr>
          <w:delText>Change Order</w:delText>
        </w:r>
        <w:r>
          <w:delText xml:space="preserve"> NANC 314 – </w:delText>
        </w:r>
        <w:r>
          <w:rPr>
            <w:bCs/>
          </w:rPr>
          <w:delText xml:space="preserve">FRS Documentation Only Change – Subscription and Block Download File section in </w:delText>
        </w:r>
        <w:r>
          <w:rPr>
            <w:bCs/>
          </w:rPr>
          <w:delText>Appendix E have incorrect DPC data examples</w:delText>
        </w:r>
      </w:del>
    </w:p>
    <w:p w14:paraId="7A36492F" w14:textId="77777777" w:rsidR="00000000" w:rsidRDefault="001F0AD0">
      <w:pPr>
        <w:pStyle w:val="BodyLevel2Bullet1"/>
        <w:numPr>
          <w:numberingChange w:id="105" w:author="Jean Anthony" w:date="2001-03-12T20:36:00Z" w:original=""/>
        </w:numPr>
        <w:rPr>
          <w:del w:id="106" w:author="Jean Anthony" w:date="2001-03-12T20:44:00Z"/>
        </w:rPr>
      </w:pPr>
      <w:del w:id="107" w:author="Jean Anthony" w:date="2001-03-12T20:44:00Z">
        <w:r>
          <w:rPr>
            <w:b/>
          </w:rPr>
          <w:delText>Change Order</w:delText>
        </w:r>
        <w:r>
          <w:rPr>
            <w:bCs/>
          </w:rPr>
          <w:delText xml:space="preserve"> NANC 315 – FRS Documentation Only Change – NSAP Field Size</w:delText>
        </w:r>
      </w:del>
    </w:p>
    <w:p w14:paraId="0FA27E5F" w14:textId="77777777" w:rsidR="00000000" w:rsidRDefault="001F0AD0">
      <w:pPr>
        <w:pStyle w:val="BodyLevel2Bullet1"/>
        <w:numPr>
          <w:numberingChange w:id="108" w:author="Jean Anthony" w:date="2001-03-12T20:36:00Z" w:original=""/>
        </w:numPr>
        <w:rPr>
          <w:del w:id="109" w:author="Jean Anthony" w:date="2001-03-12T20:44:00Z"/>
        </w:rPr>
      </w:pPr>
      <w:del w:id="110" w:author="Jean Anthony" w:date="2001-03-12T20:44:00Z">
        <w:r>
          <w:rPr>
            <w:b/>
          </w:rPr>
          <w:delText>Change Order</w:delText>
        </w:r>
        <w:r>
          <w:rPr>
            <w:bCs/>
          </w:rPr>
          <w:delText xml:space="preserve"> NANC 318 – FRS Documentation Only Change – Update Requirement RR3-49 NPA Splits and the Number Pool Block Holder Information – </w:delText>
        </w:r>
        <w:r>
          <w:rPr>
            <w:bCs/>
          </w:rPr>
          <w:delText>Mass Update that includes one or more Blocks for an NPA-NXX involved in a NPA Split</w:delText>
        </w:r>
      </w:del>
    </w:p>
    <w:p w14:paraId="67D6C45F" w14:textId="77777777" w:rsidR="00000000" w:rsidRDefault="001F0AD0">
      <w:pPr>
        <w:pStyle w:val="BodyLevel2"/>
        <w:numPr>
          <w:ins w:id="111" w:author="Jean Anthony" w:date="2001-03-12T20:43:00Z"/>
        </w:numPr>
        <w:rPr>
          <w:ins w:id="112" w:author="Jean Anthony" w:date="2001-03-12T20:43:00Z"/>
          <w:b/>
        </w:rPr>
      </w:pPr>
      <w:ins w:id="113" w:author="Jean Anthony" w:date="2001-03-12T20:43:00Z">
        <w:r>
          <w:rPr>
            <w:b/>
          </w:rPr>
          <w:t>NANC Version 3.0.</w:t>
        </w:r>
      </w:ins>
      <w:ins w:id="114" w:author="Jean Anthony" w:date="2001-03-19T10:59:00Z">
        <w:r>
          <w:rPr>
            <w:b/>
          </w:rPr>
          <w:t>3</w:t>
        </w:r>
      </w:ins>
      <w:ins w:id="115" w:author="Jean Anthony" w:date="2001-03-12T20:43:00Z">
        <w:r>
          <w:rPr>
            <w:b/>
          </w:rPr>
          <w:t>, released on 3/</w:t>
        </w:r>
      </w:ins>
      <w:ins w:id="116" w:author="Jean Anthony" w:date="2001-03-19T10:59:00Z">
        <w:r>
          <w:rPr>
            <w:b/>
          </w:rPr>
          <w:t>19</w:t>
        </w:r>
      </w:ins>
      <w:ins w:id="117" w:author="Jean Anthony" w:date="2001-03-12T20:43:00Z">
        <w:r>
          <w:rPr>
            <w:b/>
          </w:rPr>
          <w:t>/01, contains the following changes from the NANC FRS Version 3.0.2</w:t>
        </w:r>
      </w:ins>
    </w:p>
    <w:p w14:paraId="353863C1" w14:textId="77777777" w:rsidR="00000000" w:rsidRDefault="001F0AD0">
      <w:pPr>
        <w:pStyle w:val="BodyLevel2Bullet1"/>
        <w:numPr>
          <w:ins w:id="118" w:author="Jean Anthony" w:date="2001-03-12T20:43:00Z"/>
        </w:numPr>
        <w:rPr>
          <w:ins w:id="119" w:author="Jean Anthony" w:date="2001-03-12T20:43:00Z"/>
        </w:rPr>
      </w:pPr>
      <w:ins w:id="120" w:author="Jean Anthony" w:date="2001-03-12T20:43:00Z">
        <w:r>
          <w:rPr>
            <w:b/>
          </w:rPr>
          <w:t>Change Order</w:t>
        </w:r>
        <w:r>
          <w:t xml:space="preserve"> NANC 314 – </w:t>
        </w:r>
        <w:r>
          <w:rPr>
            <w:bCs/>
          </w:rPr>
          <w:t>FRS Documentation Only Change – Subscription</w:t>
        </w:r>
        <w:r>
          <w:rPr>
            <w:bCs/>
          </w:rPr>
          <w:t xml:space="preserve"> and Block Download File section in Appendix E have incorrect DPC data examples</w:t>
        </w:r>
      </w:ins>
      <w:ins w:id="121" w:author="Jean Anthony" w:date="2001-03-12T20:44:00Z">
        <w:r>
          <w:rPr>
            <w:bCs/>
          </w:rPr>
          <w:t xml:space="preserve"> – This change order was incorporated incorrectly in FRS Version 3.0.2.</w:t>
        </w:r>
      </w:ins>
    </w:p>
    <w:p w14:paraId="4F57A486" w14:textId="77777777" w:rsidR="00000000" w:rsidRDefault="001F0AD0">
      <w:pPr>
        <w:pStyle w:val="BodyLevel2Bullet1"/>
        <w:numPr>
          <w:ilvl w:val="0"/>
          <w:numId w:val="0"/>
        </w:numPr>
        <w:ind w:left="720"/>
      </w:pPr>
    </w:p>
    <w:p w14:paraId="704F9878" w14:textId="77777777" w:rsidR="00000000" w:rsidRDefault="001F0AD0">
      <w:pPr>
        <w:pStyle w:val="Heading2"/>
        <w:numPr>
          <w:numberingChange w:id="122" w:author="Jean Anthony" w:date="2001-03-12T20:36:00Z" w:original="%1:0:0:.%2:4:0:"/>
        </w:numPr>
      </w:pPr>
      <w:bookmarkStart w:id="123" w:name="_Toc508178391"/>
      <w:r>
        <w:t>Abbreviations and Notations</w:t>
      </w:r>
      <w:bookmarkEnd w:id="78"/>
      <w:bookmarkEnd w:id="79"/>
      <w:bookmarkEnd w:id="80"/>
      <w:bookmarkEnd w:id="81"/>
      <w:bookmarkEnd w:id="82"/>
      <w:bookmarkEnd w:id="83"/>
      <w:bookmarkEnd w:id="84"/>
      <w:bookmarkEnd w:id="85"/>
      <w:bookmarkEnd w:id="86"/>
      <w:bookmarkEnd w:id="87"/>
      <w:bookmarkEnd w:id="94"/>
      <w:bookmarkEnd w:id="95"/>
      <w:bookmarkEnd w:id="123"/>
    </w:p>
    <w:p w14:paraId="38993419" w14:textId="77777777" w:rsidR="00000000" w:rsidRDefault="001F0AD0">
      <w:pPr>
        <w:pStyle w:val="BodyText"/>
      </w:pPr>
      <w:r>
        <w:t>To uniquely identify requirements, this document follows a naming convention</w:t>
      </w:r>
      <w:r>
        <w:t xml:space="preserve"> where the first character is always a letter denoting whether the item is an assumption (A), a constraint (C) or a requirement (R).</w:t>
      </w:r>
    </w:p>
    <w:p w14:paraId="68706A56" w14:textId="77777777" w:rsidR="00000000" w:rsidRDefault="001F0AD0">
      <w:pPr>
        <w:pStyle w:val="BodyText"/>
      </w:pPr>
      <w:r>
        <w:t>In order to identify all NPAC SMS functional requirements this document incorporates information from three sources: the Il</w:t>
      </w:r>
      <w:r>
        <w:t xml:space="preserve">linois NPAC SMS RFP, Lockheed Martin’s (NeuStar, Inc. as of December 1999) response to the RFP and requirements definition activities performed with the Illinois Number Portability SMS Subcommittee. </w:t>
      </w:r>
    </w:p>
    <w:p w14:paraId="3BAC5B7B" w14:textId="77777777" w:rsidR="00000000" w:rsidRDefault="001F0AD0">
      <w:pPr>
        <w:pStyle w:val="BodyText"/>
      </w:pPr>
      <w:r>
        <w:t>Illinois number of requirements has been adopted for the</w:t>
      </w:r>
      <w:r>
        <w:t xml:space="preserve"> initial release of the NANC document.  In Illinois as requirements were deleted the requirement number and an indication of its deletion were left in the document for tracking purposes.  NANC has chosen to leave these deleted requirements in this document</w:t>
      </w:r>
      <w:r>
        <w:t xml:space="preserve"> for the initial release of the document.  Further explanation of the numbering scheme follows.</w:t>
      </w:r>
    </w:p>
    <w:p w14:paraId="5E3E4949" w14:textId="77777777" w:rsidR="00000000" w:rsidRDefault="001F0AD0">
      <w:pPr>
        <w:pStyle w:val="BodyText"/>
      </w:pPr>
      <w:r>
        <w:t>If the second character is the letter “N”, the item is a requirement, assumption or a constraint that was stated in the narrative portion of the RFP and not ass</w:t>
      </w:r>
      <w:r>
        <w:t>igned a number.  The number following this character identifies the item’s section in the RFP/requirements document.</w:t>
      </w:r>
    </w:p>
    <w:p w14:paraId="168E59ED" w14:textId="77777777" w:rsidR="00000000" w:rsidRDefault="001F0AD0">
      <w:pPr>
        <w:pStyle w:val="BodyText"/>
      </w:pPr>
      <w:r>
        <w:t xml:space="preserve">If the second character is the letter “X”, the item is a requirement, assumption or a constraint that was added upon award, and </w:t>
      </w:r>
      <w:r>
        <w:rPr>
          <w:b/>
        </w:rPr>
        <w:t>not</w:t>
      </w:r>
      <w:r>
        <w:t xml:space="preserve"> in the </w:t>
      </w:r>
      <w:r>
        <w:t>RFP.  These items represent clarifications or enhancements to the RFP.  The number following this character identifies the item’s section in the RFP/requirements document.</w:t>
      </w:r>
    </w:p>
    <w:p w14:paraId="6E1C9BDB" w14:textId="77777777" w:rsidR="00000000" w:rsidRDefault="001F0AD0">
      <w:pPr>
        <w:pStyle w:val="BodyText"/>
      </w:pPr>
      <w:r>
        <w:t xml:space="preserve">If the second character is the letter “R”, the item is a requirement, assumption or </w:t>
      </w:r>
      <w:r>
        <w:t>a constraint that was identified during requirements analysis and verification activities subsequent to award.  These items represent clarifications or enhancements to the RFP.  The number following this character identifies the item’s section in the RFP/r</w:t>
      </w:r>
      <w:r>
        <w:t>equirements document.</w:t>
      </w:r>
    </w:p>
    <w:p w14:paraId="5A941AB1" w14:textId="77777777" w:rsidR="00000000" w:rsidRDefault="001F0AD0">
      <w:pPr>
        <w:pStyle w:val="BodyText"/>
      </w:pPr>
      <w:r>
        <w:t>The following labels are used to identify assumptions, constraints, and requirements within the document.  Each label begins with the letter A, C, or R followed either by a number or letter illustrated below:</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31"/>
        <w:gridCol w:w="8245"/>
      </w:tblGrid>
      <w:tr w:rsidR="00000000" w14:paraId="4ACAAAEA" w14:textId="77777777">
        <w:tblPrEx>
          <w:tblCellMar>
            <w:top w:w="0" w:type="dxa"/>
            <w:bottom w:w="0" w:type="dxa"/>
          </w:tblCellMar>
        </w:tblPrEx>
        <w:trPr>
          <w:tblHeader/>
        </w:trPr>
        <w:tc>
          <w:tcPr>
            <w:tcW w:w="1331" w:type="dxa"/>
          </w:tcPr>
          <w:p w14:paraId="7ED0D522" w14:textId="77777777" w:rsidR="00000000" w:rsidRDefault="001F0AD0">
            <w:pPr>
              <w:pStyle w:val="TableText"/>
            </w:pPr>
            <w:r>
              <w:t>A-&lt;nnn&gt;</w:t>
            </w:r>
          </w:p>
        </w:tc>
        <w:tc>
          <w:tcPr>
            <w:tcW w:w="8245" w:type="dxa"/>
          </w:tcPr>
          <w:p w14:paraId="2C8D7B94" w14:textId="77777777" w:rsidR="00000000" w:rsidRDefault="001F0AD0">
            <w:pPr>
              <w:pStyle w:val="TableText"/>
            </w:pPr>
            <w:r>
              <w:t>Is a label for ea</w:t>
            </w:r>
            <w:r>
              <w:t>ch assumption in the document.  Assumptions are conditions that are expected to be true during the design and implementation phases of the project. This is an assumption that was a numbered assumption in the RFP.</w:t>
            </w:r>
          </w:p>
        </w:tc>
      </w:tr>
      <w:tr w:rsidR="00000000" w14:paraId="6E0C04FE" w14:textId="77777777">
        <w:tblPrEx>
          <w:tblCellMar>
            <w:top w:w="0" w:type="dxa"/>
            <w:bottom w:w="0" w:type="dxa"/>
          </w:tblCellMar>
        </w:tblPrEx>
        <w:trPr>
          <w:tblHeader/>
        </w:trPr>
        <w:tc>
          <w:tcPr>
            <w:tcW w:w="1331" w:type="dxa"/>
          </w:tcPr>
          <w:p w14:paraId="5C0BBE27" w14:textId="77777777" w:rsidR="00000000" w:rsidRDefault="001F0AD0">
            <w:pPr>
              <w:pStyle w:val="TableText"/>
            </w:pPr>
            <w:r>
              <w:t>AN-&lt;nnn&gt;</w:t>
            </w:r>
          </w:p>
        </w:tc>
        <w:tc>
          <w:tcPr>
            <w:tcW w:w="8245" w:type="dxa"/>
          </w:tcPr>
          <w:p w14:paraId="498AD4A1" w14:textId="77777777" w:rsidR="00000000" w:rsidRDefault="001F0AD0">
            <w:pPr>
              <w:pStyle w:val="TableText"/>
            </w:pPr>
            <w:r>
              <w:t>This is an assumption that was co</w:t>
            </w:r>
            <w:r>
              <w:t>ntained in the narrative text in the RFP.</w:t>
            </w:r>
          </w:p>
        </w:tc>
      </w:tr>
      <w:tr w:rsidR="00000000" w14:paraId="0FE19529" w14:textId="77777777">
        <w:tblPrEx>
          <w:tblCellMar>
            <w:top w:w="0" w:type="dxa"/>
            <w:bottom w:w="0" w:type="dxa"/>
          </w:tblCellMar>
        </w:tblPrEx>
        <w:trPr>
          <w:tblHeader/>
        </w:trPr>
        <w:tc>
          <w:tcPr>
            <w:tcW w:w="1331" w:type="dxa"/>
          </w:tcPr>
          <w:p w14:paraId="5E2882AD" w14:textId="77777777" w:rsidR="00000000" w:rsidRDefault="001F0AD0">
            <w:pPr>
              <w:pStyle w:val="TableText"/>
            </w:pPr>
            <w:r>
              <w:t>AP-&lt;nnn&gt;</w:t>
            </w:r>
          </w:p>
        </w:tc>
        <w:tc>
          <w:tcPr>
            <w:tcW w:w="8245" w:type="dxa"/>
          </w:tcPr>
          <w:p w14:paraId="532A112C" w14:textId="77777777" w:rsidR="00000000" w:rsidRDefault="001F0AD0">
            <w:pPr>
              <w:pStyle w:val="TableText"/>
            </w:pPr>
            <w:r>
              <w:t>This is an assumption that was added upon award.</w:t>
            </w:r>
          </w:p>
        </w:tc>
      </w:tr>
      <w:tr w:rsidR="00000000" w14:paraId="0C1EC391" w14:textId="77777777">
        <w:tblPrEx>
          <w:tblCellMar>
            <w:top w:w="0" w:type="dxa"/>
            <w:bottom w:w="0" w:type="dxa"/>
          </w:tblCellMar>
        </w:tblPrEx>
        <w:trPr>
          <w:tblHeader/>
        </w:trPr>
        <w:tc>
          <w:tcPr>
            <w:tcW w:w="1331" w:type="dxa"/>
          </w:tcPr>
          <w:p w14:paraId="5C240701" w14:textId="77777777" w:rsidR="00000000" w:rsidRDefault="001F0AD0">
            <w:pPr>
              <w:pStyle w:val="TableText"/>
            </w:pPr>
            <w:r>
              <w:t>AR-&lt;nnn&gt;</w:t>
            </w:r>
          </w:p>
        </w:tc>
        <w:tc>
          <w:tcPr>
            <w:tcW w:w="8245" w:type="dxa"/>
          </w:tcPr>
          <w:p w14:paraId="6D2DABA5" w14:textId="77777777" w:rsidR="00000000" w:rsidRDefault="001F0AD0">
            <w:pPr>
              <w:pStyle w:val="TableText"/>
            </w:pPr>
            <w:r>
              <w:t>This is an assumption that was identified as a new assumption for the system, during post-award meetings with the Illinois LCC.</w:t>
            </w:r>
          </w:p>
        </w:tc>
      </w:tr>
      <w:tr w:rsidR="00000000" w14:paraId="1A5790D2" w14:textId="77777777">
        <w:tblPrEx>
          <w:tblCellMar>
            <w:top w:w="0" w:type="dxa"/>
            <w:bottom w:w="0" w:type="dxa"/>
          </w:tblCellMar>
        </w:tblPrEx>
        <w:trPr>
          <w:tblHeader/>
        </w:trPr>
        <w:tc>
          <w:tcPr>
            <w:tcW w:w="1331" w:type="dxa"/>
          </w:tcPr>
          <w:p w14:paraId="13415770" w14:textId="77777777" w:rsidR="00000000" w:rsidRDefault="001F0AD0">
            <w:pPr>
              <w:pStyle w:val="TableText"/>
            </w:pPr>
            <w:r>
              <w:t>C-&lt;nnn&gt;</w:t>
            </w:r>
          </w:p>
        </w:tc>
        <w:tc>
          <w:tcPr>
            <w:tcW w:w="8245" w:type="dxa"/>
          </w:tcPr>
          <w:p w14:paraId="4CC41B49" w14:textId="77777777" w:rsidR="00000000" w:rsidRDefault="001F0AD0">
            <w:pPr>
              <w:pStyle w:val="TableText"/>
            </w:pPr>
            <w:r>
              <w:t>Is a lab</w:t>
            </w:r>
            <w:r>
              <w:t>el for each constraint within the document.  Constraints are conditions that restrict the design and implementation scope of the project. This is a constraint that was a numbered constraint in the RFP.</w:t>
            </w:r>
          </w:p>
        </w:tc>
      </w:tr>
      <w:tr w:rsidR="00000000" w14:paraId="088B6349" w14:textId="77777777">
        <w:tblPrEx>
          <w:tblCellMar>
            <w:top w:w="0" w:type="dxa"/>
            <w:bottom w:w="0" w:type="dxa"/>
          </w:tblCellMar>
        </w:tblPrEx>
        <w:trPr>
          <w:tblHeader/>
        </w:trPr>
        <w:tc>
          <w:tcPr>
            <w:tcW w:w="1331" w:type="dxa"/>
          </w:tcPr>
          <w:p w14:paraId="2C5B7ED7" w14:textId="77777777" w:rsidR="00000000" w:rsidRDefault="001F0AD0">
            <w:pPr>
              <w:pStyle w:val="TableText"/>
            </w:pPr>
            <w:r>
              <w:t>CN-&lt;nnn&gt;</w:t>
            </w:r>
          </w:p>
        </w:tc>
        <w:tc>
          <w:tcPr>
            <w:tcW w:w="8245" w:type="dxa"/>
          </w:tcPr>
          <w:p w14:paraId="4D1DBA92" w14:textId="77777777" w:rsidR="00000000" w:rsidRDefault="001F0AD0">
            <w:pPr>
              <w:pStyle w:val="TableText"/>
            </w:pPr>
            <w:r>
              <w:t>This is a constraint that was contained in t</w:t>
            </w:r>
            <w:r>
              <w:t>he narrative text in the RFP.</w:t>
            </w:r>
          </w:p>
        </w:tc>
      </w:tr>
      <w:tr w:rsidR="00000000" w14:paraId="188A30A0" w14:textId="77777777">
        <w:tblPrEx>
          <w:tblCellMar>
            <w:top w:w="0" w:type="dxa"/>
            <w:bottom w:w="0" w:type="dxa"/>
          </w:tblCellMar>
        </w:tblPrEx>
        <w:trPr>
          <w:tblHeader/>
        </w:trPr>
        <w:tc>
          <w:tcPr>
            <w:tcW w:w="1331" w:type="dxa"/>
          </w:tcPr>
          <w:p w14:paraId="666C9EBD" w14:textId="77777777" w:rsidR="00000000" w:rsidRDefault="001F0AD0">
            <w:pPr>
              <w:pStyle w:val="TableText"/>
            </w:pPr>
            <w:r>
              <w:t>CP-&lt;nnn&gt;</w:t>
            </w:r>
          </w:p>
        </w:tc>
        <w:tc>
          <w:tcPr>
            <w:tcW w:w="8245" w:type="dxa"/>
          </w:tcPr>
          <w:p w14:paraId="7012B3D7" w14:textId="77777777" w:rsidR="00000000" w:rsidRDefault="001F0AD0">
            <w:pPr>
              <w:pStyle w:val="TableText"/>
            </w:pPr>
            <w:r>
              <w:t>This is a constraint that was added upon award.</w:t>
            </w:r>
          </w:p>
        </w:tc>
      </w:tr>
      <w:tr w:rsidR="00000000" w14:paraId="1C4C324B" w14:textId="77777777">
        <w:tblPrEx>
          <w:tblCellMar>
            <w:top w:w="0" w:type="dxa"/>
            <w:bottom w:w="0" w:type="dxa"/>
          </w:tblCellMar>
        </w:tblPrEx>
        <w:trPr>
          <w:tblHeader/>
        </w:trPr>
        <w:tc>
          <w:tcPr>
            <w:tcW w:w="1331" w:type="dxa"/>
          </w:tcPr>
          <w:p w14:paraId="087824CC" w14:textId="77777777" w:rsidR="00000000" w:rsidRDefault="001F0AD0">
            <w:pPr>
              <w:pStyle w:val="TableText"/>
            </w:pPr>
            <w:r>
              <w:t>CR-&lt;nnn&gt;</w:t>
            </w:r>
          </w:p>
        </w:tc>
        <w:tc>
          <w:tcPr>
            <w:tcW w:w="8245" w:type="dxa"/>
          </w:tcPr>
          <w:p w14:paraId="04286235" w14:textId="77777777" w:rsidR="00000000" w:rsidRDefault="001F0AD0">
            <w:pPr>
              <w:pStyle w:val="TableText"/>
            </w:pPr>
            <w:r>
              <w:t>This is a constraint that was identified as a new constraint for the system, during post-award meetings with the Illinois LCC.</w:t>
            </w:r>
          </w:p>
        </w:tc>
      </w:tr>
      <w:tr w:rsidR="00000000" w14:paraId="49518B98" w14:textId="77777777">
        <w:tblPrEx>
          <w:tblCellMar>
            <w:top w:w="0" w:type="dxa"/>
            <w:bottom w:w="0" w:type="dxa"/>
          </w:tblCellMar>
        </w:tblPrEx>
        <w:trPr>
          <w:tblHeader/>
        </w:trPr>
        <w:tc>
          <w:tcPr>
            <w:tcW w:w="1331" w:type="dxa"/>
          </w:tcPr>
          <w:p w14:paraId="32323313" w14:textId="77777777" w:rsidR="00000000" w:rsidRDefault="001F0AD0">
            <w:pPr>
              <w:pStyle w:val="TableText"/>
            </w:pPr>
            <w:r>
              <w:t>R-&lt;nnn&gt;</w:t>
            </w:r>
          </w:p>
        </w:tc>
        <w:tc>
          <w:tcPr>
            <w:tcW w:w="8245" w:type="dxa"/>
          </w:tcPr>
          <w:p w14:paraId="4ADE32D9" w14:textId="77777777" w:rsidR="00000000" w:rsidRDefault="001F0AD0">
            <w:pPr>
              <w:pStyle w:val="TableText"/>
            </w:pPr>
            <w:r>
              <w:t>Is a label for each re</w:t>
            </w:r>
            <w:r>
              <w:t>quirement in the document.  Requirements define the functionality expected of the design and implementation. This is a requirement that was a numbered requirement in the RFP.</w:t>
            </w:r>
          </w:p>
        </w:tc>
      </w:tr>
      <w:tr w:rsidR="00000000" w14:paraId="2DEF7EDE" w14:textId="77777777">
        <w:tblPrEx>
          <w:tblCellMar>
            <w:top w:w="0" w:type="dxa"/>
            <w:bottom w:w="0" w:type="dxa"/>
          </w:tblCellMar>
        </w:tblPrEx>
        <w:trPr>
          <w:tblHeader/>
        </w:trPr>
        <w:tc>
          <w:tcPr>
            <w:tcW w:w="1331" w:type="dxa"/>
          </w:tcPr>
          <w:p w14:paraId="58651B1D" w14:textId="77777777" w:rsidR="00000000" w:rsidRDefault="001F0AD0">
            <w:pPr>
              <w:pStyle w:val="TableText"/>
            </w:pPr>
            <w:r>
              <w:t>RN-&lt;nnn&gt;</w:t>
            </w:r>
          </w:p>
        </w:tc>
        <w:tc>
          <w:tcPr>
            <w:tcW w:w="8245" w:type="dxa"/>
          </w:tcPr>
          <w:p w14:paraId="39CDF9A8" w14:textId="77777777" w:rsidR="00000000" w:rsidRDefault="001F0AD0">
            <w:pPr>
              <w:pStyle w:val="TableText"/>
            </w:pPr>
            <w:r>
              <w:t>This is a requirement that was contained in the narrative text in the R</w:t>
            </w:r>
            <w:r>
              <w:t>FP.</w:t>
            </w:r>
          </w:p>
        </w:tc>
      </w:tr>
      <w:tr w:rsidR="00000000" w14:paraId="655A6710" w14:textId="77777777">
        <w:tblPrEx>
          <w:tblCellMar>
            <w:top w:w="0" w:type="dxa"/>
            <w:bottom w:w="0" w:type="dxa"/>
          </w:tblCellMar>
        </w:tblPrEx>
        <w:trPr>
          <w:tblHeader/>
        </w:trPr>
        <w:tc>
          <w:tcPr>
            <w:tcW w:w="1331" w:type="dxa"/>
          </w:tcPr>
          <w:p w14:paraId="57E2E682" w14:textId="77777777" w:rsidR="00000000" w:rsidRDefault="001F0AD0">
            <w:pPr>
              <w:pStyle w:val="TableText"/>
            </w:pPr>
            <w:r>
              <w:t>RR-&lt;nnn&gt;</w:t>
            </w:r>
          </w:p>
        </w:tc>
        <w:tc>
          <w:tcPr>
            <w:tcW w:w="8245" w:type="dxa"/>
          </w:tcPr>
          <w:p w14:paraId="36B1FD97" w14:textId="77777777" w:rsidR="00000000" w:rsidRDefault="001F0AD0">
            <w:pPr>
              <w:pStyle w:val="TableText"/>
            </w:pPr>
            <w:r>
              <w:t>This is a requirement that was identified in a NPAC SMS release subsequent to 1.X.</w:t>
            </w:r>
          </w:p>
        </w:tc>
      </w:tr>
    </w:tbl>
    <w:p w14:paraId="5830CF84" w14:textId="77777777" w:rsidR="00000000" w:rsidRDefault="001F0AD0">
      <w:pPr>
        <w:pStyle w:val="BodyText"/>
      </w:pPr>
      <w:bookmarkStart w:id="124" w:name="_Toc381720294"/>
    </w:p>
    <w:p w14:paraId="6395DAB6" w14:textId="77777777" w:rsidR="00000000" w:rsidRDefault="001F0AD0">
      <w:pPr>
        <w:pStyle w:val="BodyText"/>
      </w:pPr>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31"/>
        <w:gridCol w:w="8245"/>
      </w:tblGrid>
      <w:tr w:rsidR="00000000" w14:paraId="4236BB95" w14:textId="77777777">
        <w:tblPrEx>
          <w:tblCellMar>
            <w:top w:w="0" w:type="dxa"/>
            <w:bottom w:w="0" w:type="dxa"/>
          </w:tblCellMar>
        </w:tblPrEx>
        <w:trPr>
          <w:tblHeader/>
        </w:trPr>
        <w:tc>
          <w:tcPr>
            <w:tcW w:w="1331" w:type="dxa"/>
          </w:tcPr>
          <w:p w14:paraId="06F45734" w14:textId="77777777" w:rsidR="00000000" w:rsidRDefault="001F0AD0">
            <w:pPr>
              <w:pStyle w:val="TableText"/>
            </w:pPr>
            <w:r>
              <w:t>RX-&lt;nnn&gt;</w:t>
            </w:r>
          </w:p>
        </w:tc>
        <w:tc>
          <w:tcPr>
            <w:tcW w:w="8245" w:type="dxa"/>
          </w:tcPr>
          <w:p w14:paraId="66C22C9F" w14:textId="77777777" w:rsidR="00000000" w:rsidRDefault="001F0AD0">
            <w:pPr>
              <w:pStyle w:val="TableText"/>
            </w:pPr>
            <w:r>
              <w:t xml:space="preserve">This is a requirement that was added upon award. </w:t>
            </w:r>
          </w:p>
        </w:tc>
      </w:tr>
      <w:tr w:rsidR="00000000" w14:paraId="6F380C45" w14:textId="77777777">
        <w:tblPrEx>
          <w:tblCellMar>
            <w:top w:w="0" w:type="dxa"/>
            <w:bottom w:w="0" w:type="dxa"/>
          </w:tblCellMar>
        </w:tblPrEx>
        <w:trPr>
          <w:tblHeader/>
        </w:trPr>
        <w:tc>
          <w:tcPr>
            <w:tcW w:w="1331" w:type="dxa"/>
          </w:tcPr>
          <w:p w14:paraId="48C72B94" w14:textId="77777777" w:rsidR="00000000" w:rsidRDefault="001F0AD0">
            <w:pPr>
              <w:pStyle w:val="TableText"/>
            </w:pPr>
            <w:r>
              <w:t>RR-&lt;nnn&gt;</w:t>
            </w:r>
          </w:p>
        </w:tc>
        <w:tc>
          <w:tcPr>
            <w:tcW w:w="8245" w:type="dxa"/>
          </w:tcPr>
          <w:p w14:paraId="1BDFAE8D" w14:textId="77777777" w:rsidR="00000000" w:rsidRDefault="001F0AD0">
            <w:pPr>
              <w:pStyle w:val="TableText"/>
            </w:pPr>
            <w:r>
              <w:t xml:space="preserve">This is a requirement that was identified as a new requirement for the system, during </w:t>
            </w:r>
            <w:r>
              <w:t>post-award meetings with the Illinois LCC.</w:t>
            </w:r>
          </w:p>
        </w:tc>
      </w:tr>
    </w:tbl>
    <w:p w14:paraId="543BA3FC" w14:textId="77777777" w:rsidR="00000000" w:rsidRDefault="001F0AD0">
      <w:pPr>
        <w:pStyle w:val="Caption"/>
      </w:pPr>
      <w:bookmarkStart w:id="125" w:name="_Toc436023445"/>
      <w:bookmarkStart w:id="126" w:name="_Toc436025896"/>
      <w:bookmarkStart w:id="127" w:name="_Toc436026057"/>
      <w:bookmarkStart w:id="128" w:name="_Toc436037419"/>
      <w:bookmarkStart w:id="129" w:name="_Toc437674402"/>
      <w:bookmarkStart w:id="130" w:name="_Toc437674735"/>
      <w:bookmarkStart w:id="131" w:name="_Toc437674961"/>
      <w:bookmarkStart w:id="132" w:name="_Toc437675479"/>
      <w:bookmarkStart w:id="133" w:name="_Ref461418596"/>
      <w:bookmarkStart w:id="134" w:name="_Toc463062914"/>
      <w:bookmarkStart w:id="135" w:name="_Toc463063421"/>
      <w:bookmarkStart w:id="136" w:name="_Toc508178633"/>
      <w:r>
        <w:t xml:space="preserve">Table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Table \* ARABIC \s 1 </w:instrText>
      </w:r>
      <w:r>
        <w:fldChar w:fldCharType="separate"/>
      </w:r>
      <w:r>
        <w:rPr>
          <w:noProof/>
        </w:rPr>
        <w:t>1</w:t>
      </w:r>
      <w:r>
        <w:fldChar w:fldCharType="end"/>
      </w:r>
      <w:r>
        <w:t xml:space="preserve"> Notation Key</w:t>
      </w:r>
      <w:bookmarkEnd w:id="125"/>
      <w:bookmarkEnd w:id="126"/>
      <w:bookmarkEnd w:id="127"/>
      <w:bookmarkEnd w:id="128"/>
      <w:bookmarkEnd w:id="129"/>
      <w:bookmarkEnd w:id="130"/>
      <w:bookmarkEnd w:id="131"/>
      <w:bookmarkEnd w:id="132"/>
      <w:bookmarkEnd w:id="133"/>
      <w:bookmarkEnd w:id="134"/>
      <w:bookmarkEnd w:id="135"/>
      <w:bookmarkEnd w:id="136"/>
    </w:p>
    <w:p w14:paraId="0F0ECA33" w14:textId="77777777" w:rsidR="00000000" w:rsidRDefault="001F0AD0">
      <w:pPr>
        <w:pStyle w:val="Heading2"/>
        <w:numPr>
          <w:numberingChange w:id="137" w:author="Jean Anthony" w:date="2001-03-12T20:36:00Z" w:original="%1:0:0:.%2:5:0:"/>
        </w:numPr>
        <w:jc w:val="center"/>
      </w:pPr>
      <w:bookmarkStart w:id="138" w:name="_Toc357306657"/>
      <w:bookmarkStart w:id="139" w:name="_Toc357490006"/>
      <w:bookmarkStart w:id="140" w:name="_Toc361567453"/>
      <w:bookmarkStart w:id="141" w:name="_Toc364226176"/>
      <w:bookmarkStart w:id="142" w:name="_Toc365874784"/>
      <w:bookmarkStart w:id="143" w:name="_Toc367618186"/>
      <w:bookmarkStart w:id="144" w:name="_Toc368561269"/>
      <w:bookmarkStart w:id="145" w:name="_Toc368728214"/>
      <w:bookmarkStart w:id="146" w:name="_Toc381719930"/>
      <w:bookmarkStart w:id="147" w:name="_Toc436023253"/>
      <w:bookmarkStart w:id="148" w:name="_Toc436025316"/>
      <w:bookmarkStart w:id="149" w:name="_Toc508178392"/>
      <w:r>
        <w:t>Document Language</w:t>
      </w:r>
      <w:bookmarkEnd w:id="138"/>
      <w:bookmarkEnd w:id="139"/>
      <w:bookmarkEnd w:id="140"/>
      <w:bookmarkEnd w:id="141"/>
      <w:bookmarkEnd w:id="142"/>
      <w:bookmarkEnd w:id="143"/>
      <w:bookmarkEnd w:id="144"/>
      <w:bookmarkEnd w:id="145"/>
      <w:bookmarkEnd w:id="146"/>
      <w:bookmarkEnd w:id="147"/>
      <w:bookmarkEnd w:id="148"/>
      <w:bookmarkEnd w:id="149"/>
    </w:p>
    <w:p w14:paraId="456FBD3A" w14:textId="77777777" w:rsidR="00000000" w:rsidRDefault="001F0AD0">
      <w:pPr>
        <w:pStyle w:val="BodyText"/>
      </w:pPr>
      <w:r>
        <w:t>Specific language is used in the document to denote whether a statement is informative or required.  The following words hav</w:t>
      </w:r>
      <w:r>
        <w:t>e these connotations when used to describe actions or items:</w:t>
      </w:r>
    </w:p>
    <w:p w14:paraId="6ABB2479" w14:textId="77777777" w:rsidR="00000000" w:rsidRDefault="001F0AD0"/>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6"/>
        <w:gridCol w:w="8650"/>
      </w:tblGrid>
      <w:tr w:rsidR="00000000" w14:paraId="3A05BD62" w14:textId="77777777">
        <w:tblPrEx>
          <w:tblCellMar>
            <w:top w:w="0" w:type="dxa"/>
            <w:bottom w:w="0" w:type="dxa"/>
          </w:tblCellMar>
        </w:tblPrEx>
        <w:tc>
          <w:tcPr>
            <w:tcW w:w="926" w:type="dxa"/>
          </w:tcPr>
          <w:p w14:paraId="28731DF6" w14:textId="77777777" w:rsidR="00000000" w:rsidRDefault="001F0AD0">
            <w:pPr>
              <w:pStyle w:val="TableText"/>
            </w:pPr>
            <w:r>
              <w:t>shall</w:t>
            </w:r>
          </w:p>
        </w:tc>
        <w:tc>
          <w:tcPr>
            <w:tcW w:w="8650" w:type="dxa"/>
          </w:tcPr>
          <w:p w14:paraId="63511E56" w14:textId="77777777" w:rsidR="00000000" w:rsidRDefault="001F0AD0">
            <w:pPr>
              <w:pStyle w:val="TableText"/>
            </w:pPr>
            <w:r>
              <w:t>The use of the term “shall” in this document is intended to precede a required statement.  Compliance with “shall” must be demonstrated during design review and system acceptance testing.</w:t>
            </w:r>
          </w:p>
        </w:tc>
      </w:tr>
      <w:tr w:rsidR="00000000" w14:paraId="4BA2CA2E" w14:textId="77777777">
        <w:tblPrEx>
          <w:tblCellMar>
            <w:top w:w="0" w:type="dxa"/>
            <w:bottom w:w="0" w:type="dxa"/>
          </w:tblCellMar>
        </w:tblPrEx>
        <w:tc>
          <w:tcPr>
            <w:tcW w:w="926" w:type="dxa"/>
          </w:tcPr>
          <w:p w14:paraId="093F20E9" w14:textId="77777777" w:rsidR="00000000" w:rsidRDefault="001F0AD0">
            <w:pPr>
              <w:pStyle w:val="TableText"/>
            </w:pPr>
            <w:r>
              <w:t>is,</w:t>
            </w:r>
            <w:r>
              <w:br/>
              <w:t>will,</w:t>
            </w:r>
            <w:r>
              <w:br/>
              <w:t>should</w:t>
            </w:r>
          </w:p>
        </w:tc>
        <w:tc>
          <w:tcPr>
            <w:tcW w:w="8650" w:type="dxa"/>
          </w:tcPr>
          <w:p w14:paraId="55DE48FC" w14:textId="77777777" w:rsidR="00000000" w:rsidRDefault="001F0AD0">
            <w:pPr>
              <w:pStyle w:val="TableText"/>
              <w:rPr>
                <w:u w:val="single"/>
              </w:rPr>
            </w:pPr>
            <w:r>
              <w:t>Use of the terms “is,” “will,” or “should” in this document is intended to identify guidance or preference.  Statements annotated in this manner are to be treated as informative or preference, but not required.  Statements following the w</w:t>
            </w:r>
            <w:r>
              <w:t>ords “is,” “will,” or “should” are not a mandatory deliverable for the final system.</w:t>
            </w:r>
          </w:p>
        </w:tc>
      </w:tr>
    </w:tbl>
    <w:p w14:paraId="3F33305C" w14:textId="77777777" w:rsidR="00000000" w:rsidRDefault="001F0AD0">
      <w:pPr>
        <w:pStyle w:val="Caption"/>
      </w:pPr>
      <w:bookmarkStart w:id="150" w:name="_Toc381720295"/>
      <w:bookmarkStart w:id="151" w:name="_Toc436023446"/>
      <w:bookmarkStart w:id="152" w:name="_Toc436025897"/>
      <w:bookmarkStart w:id="153" w:name="_Toc436026058"/>
      <w:bookmarkStart w:id="154" w:name="_Toc436037420"/>
      <w:bookmarkStart w:id="155" w:name="_Toc437674403"/>
      <w:bookmarkStart w:id="156" w:name="_Toc437674736"/>
      <w:bookmarkStart w:id="157" w:name="_Toc437674962"/>
      <w:bookmarkStart w:id="158" w:name="_Toc437675480"/>
      <w:bookmarkStart w:id="159" w:name="_Toc463062915"/>
      <w:bookmarkStart w:id="160" w:name="_Toc463063422"/>
      <w:bookmarkStart w:id="161" w:name="_Toc508178634"/>
      <w:bookmarkEnd w:id="124"/>
      <w:r>
        <w:t xml:space="preserve">Table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Table \* ARABIC \s 1 </w:instrText>
      </w:r>
      <w:r>
        <w:fldChar w:fldCharType="separate"/>
      </w:r>
      <w:r>
        <w:rPr>
          <w:noProof/>
        </w:rPr>
        <w:t>2</w:t>
      </w:r>
      <w:r>
        <w:fldChar w:fldCharType="end"/>
      </w:r>
      <w:r>
        <w:t xml:space="preserve"> Language Key</w:t>
      </w:r>
      <w:bookmarkEnd w:id="150"/>
      <w:bookmarkEnd w:id="151"/>
      <w:bookmarkEnd w:id="152"/>
      <w:bookmarkEnd w:id="153"/>
      <w:bookmarkEnd w:id="154"/>
      <w:bookmarkEnd w:id="155"/>
      <w:bookmarkEnd w:id="156"/>
      <w:bookmarkEnd w:id="157"/>
      <w:bookmarkEnd w:id="158"/>
      <w:bookmarkEnd w:id="159"/>
      <w:bookmarkEnd w:id="160"/>
      <w:bookmarkEnd w:id="161"/>
    </w:p>
    <w:p w14:paraId="29D3179C" w14:textId="77777777" w:rsidR="00000000" w:rsidRDefault="001F0AD0">
      <w:pPr>
        <w:pStyle w:val="Body"/>
      </w:pPr>
    </w:p>
    <w:p w14:paraId="223D7B83" w14:textId="77777777" w:rsidR="00000000" w:rsidRDefault="001F0AD0">
      <w:pPr>
        <w:sectPr w:rsidR="00000000">
          <w:headerReference w:type="default" r:id="rId17"/>
          <w:footerReference w:type="default" r:id="rId18"/>
          <w:type w:val="continuous"/>
          <w:pgSz w:w="12240" w:h="15840" w:code="1"/>
          <w:pgMar w:top="1440" w:right="1440" w:bottom="1440" w:left="1440" w:header="720" w:footer="864" w:gutter="0"/>
          <w:pgNumType w:start="0" w:chapStyle="1"/>
          <w:cols w:space="720"/>
        </w:sectPr>
      </w:pPr>
    </w:p>
    <w:p w14:paraId="2BB82124" w14:textId="77777777" w:rsidR="00000000" w:rsidRDefault="001F0AD0">
      <w:pPr>
        <w:pStyle w:val="Heading1"/>
        <w:numPr>
          <w:numberingChange w:id="166" w:author="Jean Anthony" w:date="2001-03-12T20:36:00Z" w:original="%1:1:0:."/>
        </w:numPr>
      </w:pPr>
      <w:bookmarkStart w:id="167" w:name="_Toc335611965"/>
      <w:bookmarkStart w:id="168" w:name="_Toc335634520"/>
      <w:bookmarkStart w:id="169" w:name="_Toc348499521"/>
      <w:bookmarkStart w:id="170" w:name="_Toc357306658"/>
      <w:bookmarkStart w:id="171" w:name="_Toc357490007"/>
      <w:bookmarkStart w:id="172" w:name="_Toc358097865"/>
      <w:bookmarkStart w:id="173" w:name="_Toc361034163"/>
      <w:bookmarkStart w:id="174" w:name="_Toc365874786"/>
      <w:bookmarkStart w:id="175" w:name="_Toc367618188"/>
      <w:bookmarkStart w:id="176" w:name="_Ref368548737"/>
      <w:bookmarkStart w:id="177" w:name="_Toc381719931"/>
      <w:bookmarkStart w:id="178" w:name="_Toc436023254"/>
      <w:bookmarkStart w:id="179" w:name="_Toc436025317"/>
      <w:bookmarkStart w:id="180" w:name="_Toc508178393"/>
      <w:r>
        <w:t>Introduction</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51DC1FAB" w14:textId="77777777" w:rsidR="00000000" w:rsidRDefault="001F0AD0">
      <w:pPr>
        <w:pStyle w:val="BodyText"/>
      </w:pPr>
      <w:r>
        <w:t>This document defines the functional requirements of the Number Portability Administr</w:t>
      </w:r>
      <w:r>
        <w:t xml:space="preserve">ation Center Service Management System (NPAC SMS) enabling Service Provider Portability. </w:t>
      </w:r>
    </w:p>
    <w:p w14:paraId="04B7C8CD" w14:textId="77777777" w:rsidR="00000000" w:rsidRDefault="001F0AD0">
      <w:pPr>
        <w:pStyle w:val="BodyText"/>
      </w:pPr>
      <w:r>
        <w:t>This introduction gives readers a brief overview of NPAC SMS functionality. It is intended to prepare you for the detailed sections that follow.  If you need more inf</w:t>
      </w:r>
      <w:r>
        <w:t xml:space="preserve">ormation on any particular area, please consult the applicable detailed sections in the remainder of this document or the </w:t>
      </w:r>
      <w:r>
        <w:rPr>
          <w:i/>
        </w:rPr>
        <w:t>NPAC SMS Interoperable Interface Specification</w:t>
      </w:r>
      <w:r>
        <w:t xml:space="preserve">. </w:t>
      </w:r>
    </w:p>
    <w:p w14:paraId="199F269C" w14:textId="77777777" w:rsidR="00000000" w:rsidRDefault="001F0AD0">
      <w:pPr>
        <w:pStyle w:val="BodyText"/>
      </w:pPr>
      <w:r>
        <w:t>This introduction is also meant to convey the basic course of events that give the be</w:t>
      </w:r>
      <w:r>
        <w:t xml:space="preserve">st understanding of the system. Alternate courses of events (variants of the basic course or error paths) are described in the detailed sections later in this document and in the </w:t>
      </w:r>
      <w:r>
        <w:rPr>
          <w:i/>
        </w:rPr>
        <w:t>NPAC SMS Interoperable Interface Specification</w:t>
      </w:r>
      <w:r>
        <w:t>.</w:t>
      </w:r>
    </w:p>
    <w:p w14:paraId="0998E2C0" w14:textId="77777777" w:rsidR="00000000" w:rsidRDefault="001F0AD0">
      <w:pPr>
        <w:pStyle w:val="Heading2"/>
        <w:numPr>
          <w:numberingChange w:id="181" w:author="Jean Anthony" w:date="2001-03-12T20:36:00Z" w:original="%1:1:0:.%2:1:0:"/>
        </w:numPr>
      </w:pPr>
      <w:bookmarkStart w:id="182" w:name="_Toc357306659"/>
      <w:bookmarkStart w:id="183" w:name="_Toc357490008"/>
      <w:bookmarkStart w:id="184" w:name="_Toc358097866"/>
      <w:bookmarkStart w:id="185" w:name="_Toc361034164"/>
      <w:bookmarkStart w:id="186" w:name="_Toc365874787"/>
      <w:bookmarkStart w:id="187" w:name="_Toc367618189"/>
      <w:bookmarkStart w:id="188" w:name="_Toc381719932"/>
      <w:bookmarkStart w:id="189" w:name="_Toc436023255"/>
      <w:bookmarkStart w:id="190" w:name="_Toc436025318"/>
      <w:bookmarkStart w:id="191" w:name="_Toc508178394"/>
      <w:r>
        <w:t>NPAC SMS Platform Overview</w:t>
      </w:r>
      <w:bookmarkEnd w:id="182"/>
      <w:bookmarkEnd w:id="183"/>
      <w:bookmarkEnd w:id="184"/>
      <w:bookmarkEnd w:id="185"/>
      <w:bookmarkEnd w:id="186"/>
      <w:bookmarkEnd w:id="187"/>
      <w:bookmarkEnd w:id="188"/>
      <w:bookmarkEnd w:id="189"/>
      <w:bookmarkEnd w:id="190"/>
      <w:bookmarkEnd w:id="191"/>
    </w:p>
    <w:p w14:paraId="493F9C71" w14:textId="77777777" w:rsidR="00000000" w:rsidRDefault="001F0AD0">
      <w:pPr>
        <w:pStyle w:val="BodyText"/>
      </w:pPr>
      <w:r>
        <w:t>Th</w:t>
      </w:r>
      <w:r>
        <w:t>e Number Portability Administration Center Service Management System (NPAC SMS) is a hardware and software platform, which contains the database of information required to effect the porting of telephone numbers.  In general, the NPAC SMS can receive custo</w:t>
      </w:r>
      <w:r>
        <w:t>mer information from both the old and new Service Providers (including the new Location Routing Number), validates the information received, and downloads the new routing information when an "activate" message is received indicating that the customer has b</w:t>
      </w:r>
      <w:r>
        <w:t xml:space="preserve">een physically connected to the new Service Provider's network.  The NPAC SMS also contains a record of all ported numbers and a history file of all transactions relating to the porting of a number.  The NPAC SMS shall also provide audit functionality and </w:t>
      </w:r>
      <w:r>
        <w:t>the ability to transmit LNP routing information to Service Providers to maintain synchronization of Service Provider’s network elements that support LNP.</w:t>
      </w:r>
    </w:p>
    <w:p w14:paraId="286179D6" w14:textId="77777777" w:rsidR="00000000" w:rsidRDefault="001F0AD0">
      <w:pPr>
        <w:pStyle w:val="Heading2"/>
        <w:numPr>
          <w:numberingChange w:id="192" w:author="Jean Anthony" w:date="2001-03-12T20:36:00Z" w:original="%1:1:0:.%2:2:0:"/>
        </w:numPr>
      </w:pPr>
      <w:bookmarkStart w:id="193" w:name="_Toc357306660"/>
      <w:bookmarkStart w:id="194" w:name="_Toc357490009"/>
      <w:bookmarkStart w:id="195" w:name="_Toc358097867"/>
      <w:bookmarkStart w:id="196" w:name="_Toc361034165"/>
      <w:bookmarkStart w:id="197" w:name="_Toc365874788"/>
      <w:bookmarkStart w:id="198" w:name="_Toc367618190"/>
      <w:bookmarkStart w:id="199" w:name="_Toc381719933"/>
      <w:bookmarkStart w:id="200" w:name="_Toc436023256"/>
      <w:bookmarkStart w:id="201" w:name="_Toc436025319"/>
      <w:bookmarkStart w:id="202" w:name="_Toc508178395"/>
      <w:r>
        <w:t>NPAC SMS Functional Overview</w:t>
      </w:r>
      <w:bookmarkEnd w:id="193"/>
      <w:bookmarkEnd w:id="194"/>
      <w:bookmarkEnd w:id="195"/>
      <w:bookmarkEnd w:id="196"/>
      <w:bookmarkEnd w:id="197"/>
      <w:bookmarkEnd w:id="198"/>
      <w:bookmarkEnd w:id="199"/>
      <w:bookmarkEnd w:id="200"/>
      <w:bookmarkEnd w:id="201"/>
      <w:bookmarkEnd w:id="202"/>
    </w:p>
    <w:p w14:paraId="3E8BD7F7" w14:textId="77777777" w:rsidR="00000000" w:rsidRDefault="001F0AD0">
      <w:pPr>
        <w:pStyle w:val="Heading3"/>
        <w:numPr>
          <w:numberingChange w:id="203" w:author="Jean Anthony" w:date="2001-03-12T20:36:00Z" w:original="%1:1:0:.%2:2:0:.%3:1:0:"/>
        </w:numPr>
      </w:pPr>
      <w:bookmarkStart w:id="204" w:name="_Toc357306661"/>
      <w:bookmarkStart w:id="205" w:name="_Toc357490010"/>
      <w:bookmarkStart w:id="206" w:name="_Toc358097868"/>
      <w:bookmarkStart w:id="207" w:name="_Toc361034166"/>
      <w:bookmarkStart w:id="208" w:name="_Toc365874789"/>
      <w:bookmarkStart w:id="209" w:name="_Toc367618191"/>
      <w:bookmarkStart w:id="210" w:name="_Toc381719934"/>
      <w:bookmarkStart w:id="211" w:name="_Toc436023257"/>
      <w:bookmarkStart w:id="212" w:name="_Toc436025320"/>
      <w:bookmarkStart w:id="213" w:name="_Toc508178396"/>
      <w:r>
        <w:t>Provisioning Service Functionality</w:t>
      </w:r>
      <w:bookmarkEnd w:id="204"/>
      <w:bookmarkEnd w:id="205"/>
      <w:bookmarkEnd w:id="206"/>
      <w:bookmarkEnd w:id="207"/>
      <w:bookmarkEnd w:id="208"/>
      <w:bookmarkEnd w:id="209"/>
      <w:bookmarkEnd w:id="210"/>
      <w:bookmarkEnd w:id="211"/>
      <w:bookmarkEnd w:id="212"/>
      <w:bookmarkEnd w:id="213"/>
    </w:p>
    <w:p w14:paraId="15E8F4AD" w14:textId="77777777" w:rsidR="00000000" w:rsidRDefault="001F0AD0">
      <w:pPr>
        <w:pStyle w:val="BodyText"/>
      </w:pPr>
      <w:r>
        <w:t>The new Service Provider will obtain a</w:t>
      </w:r>
      <w:r>
        <w:t xml:space="preserve">uthorization to port the customer and notify the old Service Provider according to processes internal to the Service Providers.  Both the old and new Service Providers can send a notification to the NPAC SMS from their Service Order Administration Systems </w:t>
      </w:r>
      <w:r>
        <w:t xml:space="preserve">(SOA).  When the NPAC SMS receives the notification(s), it will perform certain validation checks, and attempt to match the notification received from the new Service Provider with a concurring notification that may be sent from the old Service Provider.  </w:t>
      </w:r>
      <w:r>
        <w:t>Assuming the notifications are valid, the two Service Providers will complete any physical changes required.  When the new Service Provider due date is reached, the new Service Provider can send an activation notice to the NPAC SMS.  The NPAC SMS will broa</w:t>
      </w:r>
      <w:r>
        <w:t>dcast the update out in real time to each local SMS.  Upon receiving the update from the NPAC SMS, all Service Providers will update their networks.  The NPAC SMS will record any transmission failures and take the appropriate action.</w:t>
      </w:r>
    </w:p>
    <w:p w14:paraId="24FF5170" w14:textId="77777777" w:rsidR="00000000" w:rsidRDefault="001F0AD0">
      <w:pPr>
        <w:pStyle w:val="BodyText"/>
      </w:pPr>
      <w:r>
        <w:t>In the case where eith</w:t>
      </w:r>
      <w:r>
        <w:t>er the old or new Service Providers did not send a notification to the NPAC SMS, the NPAC SMS will notify the Service Provider from which it did not receive a notification that it is expecting a notification.  If it then receives the missing notification a</w:t>
      </w:r>
      <w:r>
        <w:t xml:space="preserve">nd the notifications indicate agreement among the Service Providers, the process proceeds as normal. If it still does not receive a notification and if it is the old Service Provider that failed to respond, the NPAC SMS will log the failure to respond and </w:t>
      </w:r>
      <w:r>
        <w:t>allow the new Service Provider to proceed with activation when the new Service Provider due date is reached.  If it was the new Service Provider that failed to respond, the NPAC will log the failure to respond, cancel the request, and notify both Service P</w:t>
      </w:r>
      <w:r>
        <w:t xml:space="preserve">roviders of the cancellation.  If there is disagreement among the Service Providers as to who will be providing service for the telephone number, the conflict resolution procedures will be implemented (see Section </w:t>
      </w:r>
      <w:r>
        <w:fldChar w:fldCharType="begin" w:fldLock="1"/>
      </w:r>
      <w:r>
        <w:instrText xml:space="preserve"> REF _Ref377205300 \n </w:instrText>
      </w:r>
      <w:r>
        <w:fldChar w:fldCharType="separate"/>
      </w:r>
      <w:r>
        <w:t>1.2.4</w:t>
      </w:r>
      <w:r>
        <w:fldChar w:fldCharType="end"/>
      </w:r>
      <w:r>
        <w:t>). Processes</w:t>
      </w:r>
      <w:r>
        <w:t xml:space="preserve"> for obtaining authorization from the customer to port a number are defined by the Service Providers.  The NPAC is not involved in obtaining or verifying customer approval to port a TN.</w:t>
      </w:r>
    </w:p>
    <w:p w14:paraId="71E3FF30" w14:textId="77777777" w:rsidR="00000000" w:rsidRDefault="001F0AD0">
      <w:pPr>
        <w:pStyle w:val="Heading3"/>
        <w:numPr>
          <w:numberingChange w:id="214" w:author="Jean Anthony" w:date="2001-03-12T20:36:00Z" w:original="%1:1:0:.%2:2:0:.%3:2:0:"/>
        </w:numPr>
      </w:pPr>
      <w:bookmarkStart w:id="215" w:name="_Toc357306662"/>
      <w:bookmarkStart w:id="216" w:name="_Toc357490011"/>
      <w:bookmarkStart w:id="217" w:name="_Toc358097869"/>
      <w:bookmarkStart w:id="218" w:name="_Toc361034167"/>
      <w:bookmarkStart w:id="219" w:name="_Toc365874790"/>
      <w:bookmarkStart w:id="220" w:name="_Toc367618192"/>
      <w:bookmarkStart w:id="221" w:name="_Toc381719935"/>
      <w:bookmarkStart w:id="222" w:name="_Toc436023258"/>
      <w:bookmarkStart w:id="223" w:name="_Toc436025321"/>
      <w:bookmarkStart w:id="224" w:name="_Toc508178397"/>
      <w:r>
        <w:t>Disconnect Service Functionality</w:t>
      </w:r>
      <w:bookmarkEnd w:id="215"/>
      <w:bookmarkEnd w:id="216"/>
      <w:bookmarkEnd w:id="217"/>
      <w:bookmarkEnd w:id="218"/>
      <w:bookmarkEnd w:id="219"/>
      <w:bookmarkEnd w:id="220"/>
      <w:bookmarkEnd w:id="221"/>
      <w:bookmarkEnd w:id="222"/>
      <w:bookmarkEnd w:id="223"/>
      <w:bookmarkEnd w:id="224"/>
    </w:p>
    <w:p w14:paraId="52C1DBE8" w14:textId="77777777" w:rsidR="00000000" w:rsidRDefault="001F0AD0">
      <w:pPr>
        <w:pStyle w:val="BodyText"/>
      </w:pPr>
      <w:r>
        <w:t>When a ported number is being disconn</w:t>
      </w:r>
      <w:r>
        <w:t>ected, the customer and Service Provider will agree on a date. The current Service Provider will send an update indicating the disconnect to the NPAC SMS. The NPAC SMS will broadcast the update to all Service Providers based on the disconnect effective dat</w:t>
      </w:r>
      <w:r>
        <w:t>e and remove the telephone number from its database of ported numbers. Upon receiving the update, all Service Providers will remove the telephone number from their LNP databases. The NPAC SMS will log the update in history. Calls to the telephone number wi</w:t>
      </w:r>
      <w:r>
        <w:t>ll be routed as a non</w:t>
      </w:r>
      <w:r>
        <w:softHyphen/>
        <w:t>-ported number.</w:t>
      </w:r>
    </w:p>
    <w:p w14:paraId="721E3CB4" w14:textId="77777777" w:rsidR="00000000" w:rsidRDefault="001F0AD0">
      <w:pPr>
        <w:pStyle w:val="Heading3"/>
        <w:numPr>
          <w:numberingChange w:id="225" w:author="Jean Anthony" w:date="2001-03-12T20:36:00Z" w:original="%1:1:0:.%2:2:0:.%3:3:0:"/>
        </w:numPr>
      </w:pPr>
      <w:bookmarkStart w:id="226" w:name="_Toc357306663"/>
      <w:bookmarkStart w:id="227" w:name="_Toc357490012"/>
      <w:bookmarkStart w:id="228" w:name="_Toc358097870"/>
      <w:bookmarkStart w:id="229" w:name="_Toc361034168"/>
      <w:bookmarkStart w:id="230" w:name="_Toc365874791"/>
      <w:bookmarkStart w:id="231" w:name="_Toc367618193"/>
      <w:bookmarkStart w:id="232" w:name="_Toc381719936"/>
      <w:bookmarkStart w:id="233" w:name="_Toc436023259"/>
      <w:bookmarkStart w:id="234" w:name="_Toc436025322"/>
      <w:bookmarkStart w:id="235" w:name="_Toc508178398"/>
      <w:r>
        <w:t>Repair Service Functionality</w:t>
      </w:r>
      <w:bookmarkEnd w:id="226"/>
      <w:bookmarkEnd w:id="227"/>
      <w:bookmarkEnd w:id="228"/>
      <w:bookmarkEnd w:id="229"/>
      <w:bookmarkEnd w:id="230"/>
      <w:bookmarkEnd w:id="231"/>
      <w:bookmarkEnd w:id="232"/>
      <w:bookmarkEnd w:id="233"/>
      <w:bookmarkEnd w:id="234"/>
      <w:bookmarkEnd w:id="235"/>
    </w:p>
    <w:p w14:paraId="0D0BB50A" w14:textId="77777777" w:rsidR="00000000" w:rsidRDefault="001F0AD0">
      <w:pPr>
        <w:pStyle w:val="BodyText"/>
      </w:pPr>
      <w:r>
        <w:t>A problem will be detected either by a Service Provider or by a customer contacting a Service Provider.</w:t>
      </w:r>
    </w:p>
    <w:p w14:paraId="152CE6A0" w14:textId="77777777" w:rsidR="00000000" w:rsidRDefault="001F0AD0">
      <w:pPr>
        <w:pStyle w:val="BodyText"/>
      </w:pPr>
      <w:r>
        <w:t xml:space="preserve">There will be audit capabilities in the NPAC SMS to aid in isolating problems. If an </w:t>
      </w:r>
      <w:r>
        <w:t>inaccuracy is found, the NPAC SMS will supply the correct data to any local SMS requesting updates.</w:t>
      </w:r>
    </w:p>
    <w:p w14:paraId="76983F1F" w14:textId="77777777" w:rsidR="00000000" w:rsidRDefault="001F0AD0">
      <w:pPr>
        <w:pStyle w:val="Heading3"/>
        <w:numPr>
          <w:numberingChange w:id="236" w:author="Jean Anthony" w:date="2001-03-12T20:36:00Z" w:original="%1:1:0:.%2:2:0:.%3:4:0:"/>
        </w:numPr>
      </w:pPr>
      <w:bookmarkStart w:id="237" w:name="_Toc357306664"/>
      <w:bookmarkStart w:id="238" w:name="_Toc357490013"/>
      <w:bookmarkStart w:id="239" w:name="_Toc358097871"/>
      <w:bookmarkStart w:id="240" w:name="_Toc361034169"/>
      <w:bookmarkStart w:id="241" w:name="_Toc365874792"/>
      <w:bookmarkStart w:id="242" w:name="_Toc367618194"/>
      <w:bookmarkStart w:id="243" w:name="_Ref377205300"/>
      <w:bookmarkStart w:id="244" w:name="_Toc381719937"/>
      <w:bookmarkStart w:id="245" w:name="_Toc436023260"/>
      <w:bookmarkStart w:id="246" w:name="_Toc436025323"/>
      <w:bookmarkStart w:id="247" w:name="_Toc508178399"/>
      <w:r>
        <w:t>Conflict Resolution Functionality</w:t>
      </w:r>
      <w:bookmarkEnd w:id="237"/>
      <w:bookmarkEnd w:id="238"/>
      <w:bookmarkEnd w:id="239"/>
      <w:bookmarkEnd w:id="240"/>
      <w:bookmarkEnd w:id="241"/>
      <w:bookmarkEnd w:id="242"/>
      <w:bookmarkEnd w:id="243"/>
      <w:bookmarkEnd w:id="244"/>
      <w:bookmarkEnd w:id="245"/>
      <w:bookmarkEnd w:id="246"/>
      <w:bookmarkEnd w:id="247"/>
    </w:p>
    <w:p w14:paraId="49BA6E8A" w14:textId="77777777" w:rsidR="00000000" w:rsidRDefault="001F0AD0">
      <w:pPr>
        <w:pStyle w:val="BodyText"/>
      </w:pPr>
      <w:r>
        <w:t>If Service Providers disagree on who will serve a particular line number, the NPAC SMS will place the request in the "conf</w:t>
      </w:r>
      <w:r>
        <w:t>lict" state and notify both Service Providers of the conflict status and the Status Change Cause Code.  The Service Providers will determine who will serve the customer via internal processes.  When a resolution is reached, the NPAC will be notified and wi</w:t>
      </w:r>
      <w:r>
        <w:t>ll remove the request from the "conflict" state by the new Service Provider.  The new Service Provider can cancel the Subscription Version.</w:t>
      </w:r>
    </w:p>
    <w:p w14:paraId="102F7BBA" w14:textId="77777777" w:rsidR="00000000" w:rsidRDefault="001F0AD0">
      <w:pPr>
        <w:pStyle w:val="Heading3"/>
        <w:numPr>
          <w:numberingChange w:id="248" w:author="Jean Anthony" w:date="2001-03-12T20:36:00Z" w:original="%1:1:0:.%2:2:0:.%3:5:0:"/>
        </w:numPr>
      </w:pPr>
      <w:bookmarkStart w:id="249" w:name="_Toc357306665"/>
      <w:bookmarkStart w:id="250" w:name="_Toc357490014"/>
      <w:bookmarkStart w:id="251" w:name="_Toc358097872"/>
      <w:bookmarkStart w:id="252" w:name="_Toc361034170"/>
      <w:bookmarkStart w:id="253" w:name="_Toc365874793"/>
      <w:bookmarkStart w:id="254" w:name="_Toc367618195"/>
      <w:bookmarkStart w:id="255" w:name="_Toc381719938"/>
      <w:bookmarkStart w:id="256" w:name="_Toc436023261"/>
      <w:bookmarkStart w:id="257" w:name="_Toc436025324"/>
      <w:bookmarkStart w:id="258" w:name="_Toc508178400"/>
      <w:r>
        <w:t>Disaster Recovery and Backup Functionality</w:t>
      </w:r>
      <w:bookmarkEnd w:id="249"/>
      <w:bookmarkEnd w:id="250"/>
      <w:bookmarkEnd w:id="251"/>
      <w:bookmarkEnd w:id="252"/>
      <w:bookmarkEnd w:id="253"/>
      <w:bookmarkEnd w:id="254"/>
      <w:bookmarkEnd w:id="255"/>
      <w:bookmarkEnd w:id="256"/>
      <w:bookmarkEnd w:id="257"/>
      <w:bookmarkEnd w:id="258"/>
    </w:p>
    <w:p w14:paraId="08AA4F03" w14:textId="77777777" w:rsidR="00000000" w:rsidRDefault="001F0AD0">
      <w:pPr>
        <w:pStyle w:val="BodyText"/>
      </w:pPr>
      <w:r>
        <w:t>If there is unplanned downtime, the NPAC will assess how long the primary</w:t>
      </w:r>
      <w:r>
        <w:t xml:space="preserve"> machine will be down.  The NPAC will notify all of the Service Providers of the situation and planned action by electronic notification and telephone calls to the Service Providers' contact numbers.  The Service Providers will attempt to switch to the bac</w:t>
      </w:r>
      <w:r>
        <w:t>kup NPAC.</w:t>
      </w:r>
    </w:p>
    <w:p w14:paraId="08A5E1A9" w14:textId="77777777" w:rsidR="00000000" w:rsidRDefault="001F0AD0">
      <w:pPr>
        <w:pStyle w:val="BodyText"/>
      </w:pPr>
    </w:p>
    <w:p w14:paraId="5ECED361" w14:textId="77777777" w:rsidR="00000000" w:rsidRDefault="001F0AD0">
      <w:pPr>
        <w:pStyle w:val="Heading3"/>
        <w:numPr>
          <w:numberingChange w:id="259" w:author="Jean Anthony" w:date="2001-03-12T20:36:00Z" w:original="%1:1:0:.%2:2:0:.%3:6:0:"/>
        </w:numPr>
      </w:pPr>
      <w:bookmarkStart w:id="260" w:name="_Toc365874794"/>
      <w:bookmarkStart w:id="261" w:name="_Toc367618196"/>
      <w:bookmarkStart w:id="262" w:name="_Toc381719939"/>
      <w:bookmarkStart w:id="263" w:name="_Toc357306666"/>
      <w:bookmarkStart w:id="264" w:name="_Toc357490015"/>
      <w:bookmarkStart w:id="265" w:name="_Toc358097873"/>
      <w:bookmarkStart w:id="266" w:name="_Toc361034171"/>
      <w:bookmarkStart w:id="267" w:name="_Toc436023262"/>
      <w:bookmarkStart w:id="268" w:name="_Toc436025325"/>
      <w:bookmarkStart w:id="269" w:name="_Toc508178401"/>
      <w:r>
        <w:t>Order Cancellation Functionality</w:t>
      </w:r>
      <w:bookmarkEnd w:id="260"/>
      <w:bookmarkEnd w:id="261"/>
      <w:bookmarkEnd w:id="262"/>
      <w:bookmarkEnd w:id="267"/>
      <w:bookmarkEnd w:id="268"/>
      <w:bookmarkEnd w:id="269"/>
    </w:p>
    <w:bookmarkEnd w:id="263"/>
    <w:bookmarkEnd w:id="264"/>
    <w:bookmarkEnd w:id="265"/>
    <w:bookmarkEnd w:id="266"/>
    <w:p w14:paraId="3F9018EA" w14:textId="77777777" w:rsidR="00000000" w:rsidRDefault="001F0AD0">
      <w:pPr>
        <w:pStyle w:val="BodyText"/>
      </w:pPr>
      <w:r>
        <w:t xml:space="preserve">If a Create Subscription has been sent by only the new Service Provider, the new Service Provider may send a message to the NPAC SMS to cancel the Subscription Version.  If a Create Subscription has been sent by </w:t>
      </w:r>
      <w:r>
        <w:t xml:space="preserve">only the old Service Provider, the old Service Provider may send a message to the NPAC SMS to cancel the Subscription Version.  If both Service Providers have sent a Create Subscription, either may send a message to the NPAC SMS to cancel the Subscription </w:t>
      </w:r>
      <w:r>
        <w:t xml:space="preserve">Version.  If both Service Providers concur with the cancellation, the NPAC SMS will set the Subscription Version to canceled and notify both Service Providers that the Subscription Version has been canceled.  If cancellation concurrence is not provided by </w:t>
      </w:r>
      <w:r>
        <w:t>the new Service Provider the Subscription Version is placed in conflict by the NPAC SMS.  If cancellation concurrence is not provided by the old Service Provider, the Subscription Version is set to cancel by the NPAC SMS.</w:t>
      </w:r>
    </w:p>
    <w:p w14:paraId="16189955" w14:textId="77777777" w:rsidR="00000000" w:rsidRDefault="001F0AD0">
      <w:pPr>
        <w:pStyle w:val="Heading3"/>
        <w:numPr>
          <w:numberingChange w:id="270" w:author="Jean Anthony" w:date="2001-03-12T20:36:00Z" w:original="%1:1:0:.%2:2:0:.%3:7:0:"/>
        </w:numPr>
      </w:pPr>
      <w:bookmarkStart w:id="271" w:name="_Toc357306667"/>
      <w:bookmarkStart w:id="272" w:name="_Toc357490016"/>
      <w:bookmarkStart w:id="273" w:name="_Toc358097874"/>
      <w:bookmarkStart w:id="274" w:name="_Toc361034172"/>
      <w:bookmarkStart w:id="275" w:name="_Toc365874795"/>
      <w:bookmarkStart w:id="276" w:name="_Toc367618197"/>
      <w:bookmarkStart w:id="277" w:name="_Toc381719940"/>
      <w:bookmarkStart w:id="278" w:name="_Toc436023263"/>
      <w:bookmarkStart w:id="279" w:name="_Toc436025326"/>
      <w:bookmarkStart w:id="280" w:name="_Toc508178402"/>
      <w:r>
        <w:t>Audit Request Functionality</w:t>
      </w:r>
      <w:bookmarkEnd w:id="271"/>
      <w:bookmarkEnd w:id="272"/>
      <w:bookmarkEnd w:id="273"/>
      <w:bookmarkEnd w:id="274"/>
      <w:bookmarkEnd w:id="275"/>
      <w:bookmarkEnd w:id="276"/>
      <w:bookmarkEnd w:id="277"/>
      <w:bookmarkEnd w:id="278"/>
      <w:bookmarkEnd w:id="279"/>
      <w:bookmarkEnd w:id="280"/>
    </w:p>
    <w:p w14:paraId="48BF20EE" w14:textId="77777777" w:rsidR="00000000" w:rsidRDefault="001F0AD0">
      <w:pPr>
        <w:pStyle w:val="BodyText"/>
      </w:pPr>
      <w:r>
        <w:t>An aud</w:t>
      </w:r>
      <w:r>
        <w:t>it function will be necessary for troubleshooting customer problems and also as a maintenance process to ensure Subscription Version data integrity across the entire LNP network. Audits will be concerned with the process of comparing the NPAC SMS view of t</w:t>
      </w:r>
      <w:r>
        <w:t>he LNP network’s Subscription Version data with one or more of the Service Provider’s views of its network.  In the case of “on demand” audits, audits may be initiated by any Service Provider who has reason to believe a problem may exist in another Service</w:t>
      </w:r>
      <w:r>
        <w:t xml:space="preserve"> Provider’s network.  These audits are executed via queries to the appropriate Service Provider’s network, and corrected via downloads to those same networks.</w:t>
      </w:r>
    </w:p>
    <w:p w14:paraId="675F1623" w14:textId="77777777" w:rsidR="00000000" w:rsidRDefault="001F0AD0">
      <w:pPr>
        <w:pStyle w:val="BodyText"/>
      </w:pPr>
      <w:r>
        <w:t>In addition, Local Service Providers will be responsible for comparing database extracts of Subsc</w:t>
      </w:r>
      <w:r>
        <w:t>ription data written to an FTP site by the NPAC SMS with their own versions of the same Subscription data.</w:t>
      </w:r>
    </w:p>
    <w:p w14:paraId="45E12816" w14:textId="77777777" w:rsidR="00000000" w:rsidRDefault="001F0AD0">
      <w:pPr>
        <w:pStyle w:val="BodyText"/>
      </w:pPr>
      <w:r>
        <w:t>In a third scenario, the NPAC SMS will select a random sample of active Subscription Versions from its own database, then compare those samples to th</w:t>
      </w:r>
      <w:r>
        <w:t>e representation of that same data in the various Local SMS databases.  All three of the methods outlined above are designed to help ensure data integrity across the LNP network.</w:t>
      </w:r>
    </w:p>
    <w:p w14:paraId="69CBB8FE" w14:textId="77777777" w:rsidR="00000000" w:rsidRDefault="001F0AD0">
      <w:pPr>
        <w:pStyle w:val="Heading3"/>
        <w:numPr>
          <w:numberingChange w:id="281" w:author="Jean Anthony" w:date="2001-03-12T20:36:00Z" w:original="%1:1:0:.%2:2:0:.%3:8:0:"/>
        </w:numPr>
      </w:pPr>
      <w:bookmarkStart w:id="282" w:name="_Toc357306668"/>
      <w:bookmarkStart w:id="283" w:name="_Toc357490017"/>
      <w:bookmarkStart w:id="284" w:name="_Toc358097875"/>
      <w:bookmarkStart w:id="285" w:name="_Toc361034173"/>
      <w:bookmarkStart w:id="286" w:name="_Toc365874796"/>
      <w:bookmarkStart w:id="287" w:name="_Toc367618198"/>
      <w:bookmarkStart w:id="288" w:name="_Toc381719941"/>
      <w:bookmarkStart w:id="289" w:name="_Toc436023264"/>
      <w:bookmarkStart w:id="290" w:name="_Toc436025327"/>
      <w:bookmarkStart w:id="291" w:name="_Toc508178403"/>
      <w:r>
        <w:t>Report Request Functionality</w:t>
      </w:r>
      <w:bookmarkEnd w:id="282"/>
      <w:bookmarkEnd w:id="283"/>
      <w:bookmarkEnd w:id="284"/>
      <w:bookmarkEnd w:id="285"/>
      <w:bookmarkEnd w:id="286"/>
      <w:bookmarkEnd w:id="287"/>
      <w:bookmarkEnd w:id="288"/>
      <w:bookmarkEnd w:id="289"/>
      <w:bookmarkEnd w:id="290"/>
      <w:bookmarkEnd w:id="291"/>
    </w:p>
    <w:p w14:paraId="4784E2C8" w14:textId="77777777" w:rsidR="00000000" w:rsidRDefault="001F0AD0">
      <w:pPr>
        <w:pStyle w:val="BodyText"/>
      </w:pPr>
      <w:r>
        <w:t>The NPAC SMS supports report generation for pre-</w:t>
      </w:r>
      <w:r>
        <w:t xml:space="preserve">defined and ad-hoc reports.  The report generation function creates output report files according to specified format definitions, and distributes reports to output devices as requested.  The report distribution service supports distribution to electronic </w:t>
      </w:r>
      <w:r>
        <w:t>files local/remote printers, e-mail and FAX machines.</w:t>
      </w:r>
    </w:p>
    <w:p w14:paraId="4FFCEBD2" w14:textId="77777777" w:rsidR="00000000" w:rsidRDefault="001F0AD0">
      <w:pPr>
        <w:pStyle w:val="Heading3"/>
        <w:numPr>
          <w:numberingChange w:id="292" w:author="Jean Anthony" w:date="2001-03-12T20:36:00Z" w:original="%1:1:0:.%2:2:0:.%3:9:0:"/>
        </w:numPr>
      </w:pPr>
      <w:bookmarkStart w:id="293" w:name="_Toc357306669"/>
      <w:bookmarkStart w:id="294" w:name="_Toc357490018"/>
      <w:bookmarkStart w:id="295" w:name="_Toc358097876"/>
      <w:bookmarkStart w:id="296" w:name="_Toc361034174"/>
      <w:bookmarkStart w:id="297" w:name="_Toc365874797"/>
      <w:bookmarkStart w:id="298" w:name="_Toc367618199"/>
      <w:bookmarkStart w:id="299" w:name="_Toc381719942"/>
      <w:bookmarkStart w:id="300" w:name="_Toc436023265"/>
      <w:bookmarkStart w:id="301" w:name="_Toc436025328"/>
      <w:bookmarkStart w:id="302" w:name="_Toc508178404"/>
      <w:r>
        <w:t>Data Management Functionality</w:t>
      </w:r>
      <w:bookmarkEnd w:id="293"/>
      <w:bookmarkEnd w:id="294"/>
      <w:bookmarkEnd w:id="295"/>
      <w:bookmarkEnd w:id="296"/>
      <w:bookmarkEnd w:id="297"/>
      <w:bookmarkEnd w:id="298"/>
      <w:bookmarkEnd w:id="299"/>
      <w:bookmarkEnd w:id="300"/>
      <w:bookmarkEnd w:id="301"/>
      <w:bookmarkEnd w:id="302"/>
    </w:p>
    <w:p w14:paraId="34EFB6F9" w14:textId="77777777" w:rsidR="00000000" w:rsidRDefault="001F0AD0">
      <w:pPr>
        <w:pStyle w:val="BodyText"/>
      </w:pPr>
      <w:r>
        <w:t>The NPAC SMS will support functionality to manage network, Service Provider, and Subscription Version data.</w:t>
      </w:r>
    </w:p>
    <w:p w14:paraId="6B4B4692" w14:textId="77777777" w:rsidR="00000000" w:rsidRDefault="001F0AD0">
      <w:pPr>
        <w:pStyle w:val="Heading4"/>
        <w:numPr>
          <w:numberingChange w:id="303" w:author="Jean Anthony" w:date="2001-03-12T20:36:00Z" w:original="%1:1:0:.%2:2:0:.%3:9:0:.%4:1:0:"/>
        </w:numPr>
      </w:pPr>
      <w:bookmarkStart w:id="304" w:name="_Toc381719943"/>
      <w:bookmarkStart w:id="305" w:name="_Toc436023266"/>
      <w:bookmarkStart w:id="306" w:name="_Toc436025329"/>
      <w:bookmarkStart w:id="307" w:name="_Toc508178405"/>
      <w:r>
        <w:t>NPAC Network Data</w:t>
      </w:r>
      <w:bookmarkEnd w:id="304"/>
      <w:bookmarkEnd w:id="305"/>
      <w:bookmarkEnd w:id="306"/>
      <w:bookmarkEnd w:id="307"/>
    </w:p>
    <w:p w14:paraId="41DF4042" w14:textId="77777777" w:rsidR="00000000" w:rsidRDefault="001F0AD0">
      <w:pPr>
        <w:pStyle w:val="BodyText"/>
      </w:pPr>
      <w:r>
        <w:t xml:space="preserve">The NPAC SMS contains data, which defines the </w:t>
      </w:r>
      <w:r>
        <w:t>configuration of the LNP service and network.  This includes such data as: participating Service Providers, NPA</w:t>
      </w:r>
      <w:r>
        <w:noBreakHyphen/>
        <w:t>NXXs that are portable, and LRNs associated with each Service Provider.</w:t>
      </w:r>
    </w:p>
    <w:p w14:paraId="2CB0E923" w14:textId="77777777" w:rsidR="00000000" w:rsidRDefault="001F0AD0">
      <w:pPr>
        <w:pStyle w:val="Heading4"/>
        <w:numPr>
          <w:numberingChange w:id="308" w:author="Jean Anthony" w:date="2001-03-12T20:36:00Z" w:original="%1:1:0:.%2:2:0:.%3:9:0:.%4:2:0:"/>
        </w:numPr>
      </w:pPr>
      <w:bookmarkStart w:id="309" w:name="_Toc381719944"/>
      <w:bookmarkStart w:id="310" w:name="_Toc436023267"/>
      <w:bookmarkStart w:id="311" w:name="_Toc436025330"/>
      <w:bookmarkStart w:id="312" w:name="_Toc508178406"/>
      <w:r>
        <w:t>Service Provider Data</w:t>
      </w:r>
      <w:bookmarkEnd w:id="309"/>
      <w:bookmarkEnd w:id="310"/>
      <w:bookmarkEnd w:id="311"/>
      <w:bookmarkEnd w:id="312"/>
    </w:p>
    <w:p w14:paraId="19ECB04B" w14:textId="77777777" w:rsidR="00000000" w:rsidRDefault="001F0AD0">
      <w:pPr>
        <w:pStyle w:val="BodyText"/>
      </w:pPr>
      <w:r>
        <w:t>The Service Provider data indicates who the LNP Se</w:t>
      </w:r>
      <w:r>
        <w:t>rvice Providers are and includes location, contact name, security, routing, and network interface information.</w:t>
      </w:r>
    </w:p>
    <w:p w14:paraId="2833F926" w14:textId="77777777" w:rsidR="00000000" w:rsidRDefault="001F0AD0">
      <w:pPr>
        <w:pStyle w:val="Heading4"/>
        <w:numPr>
          <w:numberingChange w:id="313" w:author="Jean Anthony" w:date="2001-03-12T20:36:00Z" w:original="%1:1:0:.%2:2:0:.%3:9:0:.%4:3:0:"/>
        </w:numPr>
      </w:pPr>
      <w:bookmarkStart w:id="314" w:name="_Toc381719945"/>
      <w:bookmarkStart w:id="315" w:name="_Toc436023268"/>
      <w:bookmarkStart w:id="316" w:name="_Toc436025331"/>
      <w:bookmarkStart w:id="317" w:name="_Toc508178407"/>
      <w:r>
        <w:t>Subscription Version Data</w:t>
      </w:r>
      <w:bookmarkEnd w:id="314"/>
      <w:bookmarkEnd w:id="315"/>
      <w:bookmarkEnd w:id="316"/>
      <w:bookmarkEnd w:id="317"/>
    </w:p>
    <w:p w14:paraId="6CEA00B7" w14:textId="77777777" w:rsidR="00000000" w:rsidRDefault="001F0AD0">
      <w:pPr>
        <w:pStyle w:val="BodyText"/>
      </w:pPr>
      <w:r>
        <w:t>The subscription data indicates how local number portability should operate to meet subscribers' needs.</w:t>
      </w:r>
    </w:p>
    <w:p w14:paraId="682A6B7B" w14:textId="77777777" w:rsidR="00000000" w:rsidRDefault="001F0AD0">
      <w:pPr>
        <w:pStyle w:val="Heading3"/>
        <w:numPr>
          <w:numberingChange w:id="318" w:author="Jean Anthony" w:date="2001-03-12T20:36:00Z" w:original="%1:1:0:.%2:2:0:.%3:10:0:"/>
        </w:numPr>
      </w:pPr>
      <w:bookmarkStart w:id="319" w:name="_Toc436023269"/>
      <w:bookmarkStart w:id="320" w:name="_Toc436025332"/>
      <w:bookmarkStart w:id="321" w:name="_Toc508178408"/>
      <w:r>
        <w:t>NPA-NXX Split P</w:t>
      </w:r>
      <w:r>
        <w:t>rocessing</w:t>
      </w:r>
      <w:bookmarkEnd w:id="319"/>
      <w:bookmarkEnd w:id="320"/>
      <w:bookmarkEnd w:id="321"/>
    </w:p>
    <w:p w14:paraId="3E6A4964" w14:textId="77777777" w:rsidR="00000000" w:rsidRDefault="001F0AD0">
      <w:pPr>
        <w:pStyle w:val="BodyText"/>
      </w:pPr>
      <w:r>
        <w:t>For an impending NPA split, there is no communication between each SOA and the NPAC via an electronic interface (SOA, LSMS, or NPAC Administrative Interface) other than providing the NPAC with the new network data (LRNs and NPA-NXXs), if applicab</w:t>
      </w:r>
      <w:r>
        <w:t>le.  The NPAC inputs via the NPAC Administrative Interface the information for the NPA split (the current NPA, the new NPA, and the affected NXXs) plus the beginning and end date of the permissive dialing period.  This function of the NPAC Administrative I</w:t>
      </w:r>
      <w:r>
        <w:t>nterface is only available to NPAC Operations personnel.</w:t>
      </w:r>
    </w:p>
    <w:p w14:paraId="0E8E56E6" w14:textId="77777777" w:rsidR="00000000" w:rsidRDefault="001F0AD0">
      <w:pPr>
        <w:pStyle w:val="BodyText"/>
      </w:pPr>
      <w:r>
        <w:t>The NPAC will update its subscription version records when permissive dialing starts to the new NPA.  During the permissive dialing period the NPAC will accept messages with either old or new NPA but</w:t>
      </w:r>
      <w:r>
        <w:t xml:space="preserve"> broadcasts/downloads with the new NPA only.  In addition, all notifications and responses to the SOA system will contain the new NPA only during the permissive dialing period regardless of whether the SOA system is using the old or new NPA in its requests</w:t>
      </w:r>
      <w:r>
        <w:t xml:space="preserve"> to the NPAC SMS.  If a delete request is received, it is broadcast with the new NPA.  The subscription version ID that the NPAC SMS is aware of for the TN is used in the messages.</w:t>
      </w:r>
    </w:p>
    <w:p w14:paraId="05A879AB" w14:textId="77777777" w:rsidR="00000000" w:rsidRDefault="001F0AD0">
      <w:pPr>
        <w:pStyle w:val="BodyText"/>
      </w:pPr>
      <w:r>
        <w:t>Based on information from the LERG, the service providers will update their</w:t>
      </w:r>
      <w:r>
        <w:t xml:space="preserve"> networks/LSMS to accommodate the permissive dialing period and will update the data in their networks/LSMS after permissive dialing ends.  There is no communication from the NPAC to cause these updates to occur.   No assumptions are made about what the LS</w:t>
      </w:r>
      <w:r>
        <w:t>MS does during the permissive period to track the NPA-NXX split for a subscription version.</w:t>
      </w:r>
    </w:p>
    <w:p w14:paraId="2B504CDF" w14:textId="77777777" w:rsidR="00000000" w:rsidRDefault="001F0AD0">
      <w:pPr>
        <w:pStyle w:val="BodyText"/>
      </w:pPr>
      <w:r>
        <w:t>After permissive dialing ends, the NPAC removes any old NPA-NXXs and/or NPA-NXX-Xs related to the NPA Split that are no longer valid, and broadcasts these network d</w:t>
      </w:r>
      <w:r>
        <w:t>ata deletes to the appropriate SOAs/LSMSs.  Additionally, the service providers can remove any old LRNs that are no longer valid due to the split, if any, via an electronic interface (SOA, LSMS, or NPAC Administrative Interface).</w:t>
      </w:r>
    </w:p>
    <w:p w14:paraId="42A1BFE2" w14:textId="77777777" w:rsidR="00000000" w:rsidRDefault="001F0AD0">
      <w:pPr>
        <w:pStyle w:val="BodyText"/>
      </w:pPr>
      <w:r>
        <w:br w:type="page"/>
      </w:r>
    </w:p>
    <w:p w14:paraId="524B15C5" w14:textId="77777777" w:rsidR="00000000" w:rsidRDefault="001F0AD0">
      <w:pPr>
        <w:pStyle w:val="Heading3"/>
        <w:numPr>
          <w:numberingChange w:id="322" w:author="Jean Anthony" w:date="2001-03-12T20:36:00Z" w:original="%1:1:0:.%2:2:0:.%3:11:0:"/>
        </w:numPr>
      </w:pPr>
      <w:bookmarkStart w:id="323" w:name="_Toc436023270"/>
      <w:bookmarkStart w:id="324" w:name="_Toc436025333"/>
      <w:bookmarkStart w:id="325" w:name="_Toc508178409"/>
      <w:r>
        <w:t xml:space="preserve">Business </w:t>
      </w:r>
      <w:bookmarkEnd w:id="323"/>
      <w:bookmarkEnd w:id="324"/>
      <w:r>
        <w:t>Days/Hours</w:t>
      </w:r>
      <w:bookmarkEnd w:id="325"/>
    </w:p>
    <w:p w14:paraId="258F0A26" w14:textId="77777777" w:rsidR="00000000" w:rsidRDefault="001F0AD0">
      <w:r>
        <w:t xml:space="preserve">For </w:t>
      </w:r>
      <w:r>
        <w:t>support of service providers that have different needs for business hours and days available for porting, two types of business days/hours have been defined in the NPAC SMS.  The two types are long and short business days/hours.</w:t>
      </w:r>
    </w:p>
    <w:p w14:paraId="7B8516A3" w14:textId="77777777" w:rsidR="00000000" w:rsidRDefault="001F0AD0">
      <w:pPr>
        <w:pStyle w:val="BodyText"/>
      </w:pPr>
      <w:r>
        <w:t>The following table illustr</w:t>
      </w:r>
      <w:r>
        <w:t>ates the outcome of business hours/days to be used based on the possible combinations:</w:t>
      </w:r>
    </w:p>
    <w:p w14:paraId="3BC26C51" w14:textId="77777777" w:rsidR="00000000" w:rsidRDefault="001F0AD0">
      <w:pPr>
        <w:pStyle w:val="BodyTextIndent"/>
        <w:ind w:left="0"/>
        <w:rPr>
          <w:rFonts w:ascii="Arial" w:hAnsi="Arial"/>
          <w:sz w:val="22"/>
        </w:rPr>
      </w:pPr>
    </w:p>
    <w:tbl>
      <w:tblPr>
        <w:tblW w:w="0" w:type="auto"/>
        <w:tblBorders>
          <w:top w:val="single" w:sz="12" w:space="0" w:color="000000"/>
          <w:left w:val="single" w:sz="12" w:space="0" w:color="000000"/>
          <w:bottom w:val="single" w:sz="12" w:space="0" w:color="000000"/>
          <w:right w:val="single" w:sz="12" w:space="0" w:color="000000"/>
          <w:insideV w:val="single" w:sz="6" w:space="0" w:color="000000"/>
        </w:tblBorders>
        <w:tblLayout w:type="fixed"/>
        <w:tblLook w:val="0000" w:firstRow="0" w:lastRow="0" w:firstColumn="0" w:lastColumn="0" w:noHBand="0" w:noVBand="0"/>
      </w:tblPr>
      <w:tblGrid>
        <w:gridCol w:w="1638"/>
        <w:gridCol w:w="1440"/>
        <w:gridCol w:w="2826"/>
        <w:gridCol w:w="2952"/>
      </w:tblGrid>
      <w:tr w:rsidR="00000000" w14:paraId="07F01905" w14:textId="77777777">
        <w:tblPrEx>
          <w:tblCellMar>
            <w:top w:w="0" w:type="dxa"/>
            <w:bottom w:w="0" w:type="dxa"/>
          </w:tblCellMar>
        </w:tblPrEx>
        <w:trPr>
          <w:cantSplit/>
          <w:trHeight w:val="864"/>
        </w:trPr>
        <w:tc>
          <w:tcPr>
            <w:tcW w:w="1638" w:type="dxa"/>
            <w:tcBorders>
              <w:bottom w:val="single" w:sz="6" w:space="0" w:color="000000"/>
            </w:tcBorders>
            <w:shd w:val="pct12" w:color="auto" w:fill="FFFFFF"/>
          </w:tcPr>
          <w:p w14:paraId="2CC23811" w14:textId="77777777" w:rsidR="00000000" w:rsidRDefault="001F0AD0">
            <w:pPr>
              <w:pStyle w:val="BodyTextIndent"/>
              <w:ind w:left="0"/>
              <w:rPr>
                <w:rFonts w:ascii="Arial" w:hAnsi="Arial"/>
                <w:b/>
                <w:sz w:val="22"/>
              </w:rPr>
            </w:pPr>
          </w:p>
        </w:tc>
        <w:tc>
          <w:tcPr>
            <w:tcW w:w="7218" w:type="dxa"/>
            <w:gridSpan w:val="3"/>
            <w:shd w:val="pct12" w:color="auto" w:fill="FFFFFF"/>
          </w:tcPr>
          <w:p w14:paraId="31EDB972" w14:textId="77777777" w:rsidR="00000000" w:rsidRDefault="001F0AD0">
            <w:pPr>
              <w:pStyle w:val="BodyTextIndent"/>
              <w:ind w:left="0"/>
              <w:rPr>
                <w:rFonts w:ascii="Arial" w:hAnsi="Arial"/>
                <w:b/>
                <w:sz w:val="22"/>
              </w:rPr>
            </w:pPr>
            <w:r>
              <w:rPr>
                <w:rFonts w:ascii="Arial" w:hAnsi="Arial"/>
                <w:b/>
                <w:sz w:val="22"/>
              </w:rPr>
              <w:t>OLD Service Provider</w:t>
            </w:r>
          </w:p>
        </w:tc>
      </w:tr>
      <w:tr w:rsidR="00000000" w14:paraId="4A900D37" w14:textId="77777777">
        <w:tblPrEx>
          <w:tblCellMar>
            <w:top w:w="0" w:type="dxa"/>
            <w:bottom w:w="0" w:type="dxa"/>
          </w:tblCellMar>
        </w:tblPrEx>
        <w:trPr>
          <w:cantSplit/>
          <w:trHeight w:hRule="exact" w:val="864"/>
        </w:trPr>
        <w:tc>
          <w:tcPr>
            <w:tcW w:w="1638" w:type="dxa"/>
            <w:shd w:val="pct12" w:color="auto" w:fill="FFFFFF"/>
          </w:tcPr>
          <w:p w14:paraId="20FC76B0" w14:textId="77777777" w:rsidR="00000000" w:rsidRDefault="001F0AD0">
            <w:pPr>
              <w:pStyle w:val="BodyTextIndent"/>
              <w:ind w:left="113" w:right="113"/>
              <w:rPr>
                <w:rFonts w:ascii="Arial" w:hAnsi="Arial"/>
                <w:b/>
                <w:sz w:val="22"/>
              </w:rPr>
            </w:pPr>
            <w:r>
              <w:rPr>
                <w:rFonts w:ascii="Arial" w:hAnsi="Arial"/>
                <w:b/>
                <w:sz w:val="22"/>
              </w:rPr>
              <w:t>New Service Provider</w:t>
            </w:r>
          </w:p>
        </w:tc>
        <w:tc>
          <w:tcPr>
            <w:tcW w:w="1440" w:type="dxa"/>
            <w:tcBorders>
              <w:top w:val="single" w:sz="6" w:space="0" w:color="000000"/>
              <w:bottom w:val="single" w:sz="6" w:space="0" w:color="000000"/>
            </w:tcBorders>
          </w:tcPr>
          <w:p w14:paraId="1061F550" w14:textId="77777777" w:rsidR="00000000" w:rsidRDefault="001F0AD0">
            <w:pPr>
              <w:pStyle w:val="BodyTextIndent"/>
              <w:ind w:left="0"/>
              <w:jc w:val="center"/>
              <w:rPr>
                <w:rFonts w:ascii="Arial" w:hAnsi="Arial"/>
                <w:b/>
                <w:sz w:val="22"/>
              </w:rPr>
            </w:pPr>
            <w:r>
              <w:rPr>
                <w:rFonts w:ascii="Arial" w:hAnsi="Arial"/>
                <w:b/>
                <w:sz w:val="22"/>
              </w:rPr>
              <w:t>Business Type</w:t>
            </w:r>
          </w:p>
        </w:tc>
        <w:tc>
          <w:tcPr>
            <w:tcW w:w="2826" w:type="dxa"/>
            <w:tcBorders>
              <w:top w:val="single" w:sz="6" w:space="0" w:color="000000"/>
              <w:bottom w:val="single" w:sz="6" w:space="0" w:color="000000"/>
            </w:tcBorders>
          </w:tcPr>
          <w:p w14:paraId="190CBA75" w14:textId="77777777" w:rsidR="00000000" w:rsidRDefault="001F0AD0">
            <w:pPr>
              <w:pStyle w:val="BodyTextIndent"/>
              <w:ind w:left="0"/>
              <w:jc w:val="center"/>
              <w:rPr>
                <w:rFonts w:ascii="Arial" w:hAnsi="Arial"/>
                <w:b/>
                <w:sz w:val="22"/>
              </w:rPr>
            </w:pPr>
            <w:r>
              <w:rPr>
                <w:rFonts w:ascii="Arial" w:hAnsi="Arial"/>
                <w:b/>
                <w:sz w:val="22"/>
              </w:rPr>
              <w:t>Short</w:t>
            </w:r>
          </w:p>
        </w:tc>
        <w:tc>
          <w:tcPr>
            <w:tcW w:w="2952" w:type="dxa"/>
            <w:tcBorders>
              <w:top w:val="single" w:sz="6" w:space="0" w:color="000000"/>
              <w:bottom w:val="single" w:sz="6" w:space="0" w:color="000000"/>
            </w:tcBorders>
          </w:tcPr>
          <w:p w14:paraId="1859DD6B" w14:textId="77777777" w:rsidR="00000000" w:rsidRDefault="001F0AD0">
            <w:pPr>
              <w:pStyle w:val="BodyTextIndent"/>
              <w:ind w:left="0"/>
              <w:jc w:val="center"/>
              <w:rPr>
                <w:rFonts w:ascii="Arial" w:hAnsi="Arial"/>
                <w:b/>
                <w:sz w:val="22"/>
              </w:rPr>
            </w:pPr>
            <w:r>
              <w:rPr>
                <w:rFonts w:ascii="Arial" w:hAnsi="Arial"/>
                <w:b/>
                <w:sz w:val="22"/>
              </w:rPr>
              <w:t>Long</w:t>
            </w:r>
          </w:p>
        </w:tc>
      </w:tr>
      <w:tr w:rsidR="00000000" w14:paraId="5D57A70D" w14:textId="77777777">
        <w:tblPrEx>
          <w:tblCellMar>
            <w:top w:w="0" w:type="dxa"/>
            <w:bottom w:w="0" w:type="dxa"/>
          </w:tblCellMar>
        </w:tblPrEx>
        <w:trPr>
          <w:cantSplit/>
          <w:trHeight w:val="1236"/>
        </w:trPr>
        <w:tc>
          <w:tcPr>
            <w:tcW w:w="1638" w:type="dxa"/>
            <w:shd w:val="pct12" w:color="auto" w:fill="FFFFFF"/>
          </w:tcPr>
          <w:p w14:paraId="1357CB6D" w14:textId="77777777" w:rsidR="00000000" w:rsidRDefault="001F0AD0">
            <w:pPr>
              <w:pStyle w:val="BodyTextIndent"/>
              <w:ind w:left="0"/>
              <w:rPr>
                <w:rFonts w:ascii="Arial" w:hAnsi="Arial"/>
                <w:b/>
                <w:sz w:val="22"/>
              </w:rPr>
            </w:pPr>
          </w:p>
        </w:tc>
        <w:tc>
          <w:tcPr>
            <w:tcW w:w="1440" w:type="dxa"/>
            <w:tcBorders>
              <w:top w:val="single" w:sz="6" w:space="0" w:color="000000"/>
              <w:bottom w:val="single" w:sz="6" w:space="0" w:color="000000"/>
            </w:tcBorders>
          </w:tcPr>
          <w:p w14:paraId="2A23E346" w14:textId="77777777" w:rsidR="00000000" w:rsidRDefault="001F0AD0">
            <w:pPr>
              <w:pStyle w:val="BodyTextIndent"/>
              <w:ind w:left="0"/>
              <w:jc w:val="center"/>
              <w:rPr>
                <w:rFonts w:ascii="Arial" w:hAnsi="Arial"/>
                <w:b/>
                <w:sz w:val="22"/>
              </w:rPr>
            </w:pPr>
            <w:r>
              <w:rPr>
                <w:rFonts w:ascii="Arial" w:hAnsi="Arial"/>
                <w:b/>
                <w:sz w:val="22"/>
              </w:rPr>
              <w:t>Short</w:t>
            </w:r>
          </w:p>
        </w:tc>
        <w:tc>
          <w:tcPr>
            <w:tcW w:w="2826" w:type="dxa"/>
            <w:tcBorders>
              <w:top w:val="single" w:sz="6" w:space="0" w:color="000000"/>
              <w:bottom w:val="single" w:sz="6" w:space="0" w:color="000000"/>
            </w:tcBorders>
          </w:tcPr>
          <w:p w14:paraId="3DD2C3A1" w14:textId="77777777" w:rsidR="00000000" w:rsidRDefault="001F0AD0">
            <w:pPr>
              <w:pStyle w:val="BodyTextIndent"/>
              <w:ind w:left="0"/>
              <w:rPr>
                <w:rFonts w:ascii="Arial" w:hAnsi="Arial"/>
                <w:sz w:val="18"/>
              </w:rPr>
            </w:pPr>
            <w:r>
              <w:rPr>
                <w:rFonts w:ascii="Arial" w:hAnsi="Arial"/>
                <w:sz w:val="18"/>
              </w:rPr>
              <w:t>When both the old and new service providers support short business days/hours for a subscri</w:t>
            </w:r>
            <w:r>
              <w:rPr>
                <w:rFonts w:ascii="Arial" w:hAnsi="Arial"/>
                <w:sz w:val="18"/>
              </w:rPr>
              <w:t xml:space="preserve">ption version port </w:t>
            </w:r>
            <w:r>
              <w:rPr>
                <w:rFonts w:ascii="Arial" w:hAnsi="Arial"/>
                <w:b/>
                <w:sz w:val="18"/>
              </w:rPr>
              <w:t>short</w:t>
            </w:r>
            <w:r>
              <w:rPr>
                <w:rFonts w:ascii="Arial" w:hAnsi="Arial"/>
                <w:sz w:val="18"/>
              </w:rPr>
              <w:t xml:space="preserve"> business days/hours will be used. </w:t>
            </w:r>
          </w:p>
          <w:p w14:paraId="59A7D11A" w14:textId="77777777" w:rsidR="00000000" w:rsidRDefault="001F0AD0">
            <w:pPr>
              <w:pStyle w:val="BodyTextIndent"/>
              <w:ind w:left="0"/>
              <w:rPr>
                <w:rFonts w:ascii="Arial" w:hAnsi="Arial"/>
                <w:sz w:val="18"/>
              </w:rPr>
            </w:pPr>
          </w:p>
          <w:p w14:paraId="160DB594" w14:textId="77777777" w:rsidR="00000000" w:rsidRDefault="001F0AD0">
            <w:pPr>
              <w:pStyle w:val="BodyTextIndent"/>
              <w:ind w:left="0"/>
              <w:rPr>
                <w:rFonts w:ascii="Arial" w:hAnsi="Arial"/>
                <w:sz w:val="18"/>
              </w:rPr>
            </w:pPr>
            <w:r>
              <w:rPr>
                <w:rFonts w:ascii="Arial" w:hAnsi="Arial"/>
                <w:sz w:val="18"/>
              </w:rPr>
              <w:t>No action is necessary by either the old or new service provider operations personnel.</w:t>
            </w:r>
          </w:p>
        </w:tc>
        <w:tc>
          <w:tcPr>
            <w:tcW w:w="2952" w:type="dxa"/>
            <w:tcBorders>
              <w:top w:val="single" w:sz="6" w:space="0" w:color="000000"/>
              <w:bottom w:val="single" w:sz="6" w:space="0" w:color="000000"/>
            </w:tcBorders>
          </w:tcPr>
          <w:p w14:paraId="26FBAE28" w14:textId="77777777" w:rsidR="00000000" w:rsidRDefault="001F0AD0">
            <w:pPr>
              <w:pStyle w:val="BodyTextIndent"/>
              <w:ind w:left="0"/>
              <w:rPr>
                <w:rFonts w:ascii="Arial" w:hAnsi="Arial"/>
                <w:sz w:val="18"/>
              </w:rPr>
            </w:pPr>
            <w:r>
              <w:rPr>
                <w:rFonts w:ascii="Arial" w:hAnsi="Arial"/>
                <w:sz w:val="18"/>
              </w:rPr>
              <w:t>When the new service provider supports short business days/hours and the old service providers supports long</w:t>
            </w:r>
            <w:r>
              <w:rPr>
                <w:rFonts w:ascii="Arial" w:hAnsi="Arial"/>
                <w:sz w:val="18"/>
              </w:rPr>
              <w:t xml:space="preserve"> business days/hours for a subscription version port </w:t>
            </w:r>
            <w:r>
              <w:rPr>
                <w:rFonts w:ascii="Arial" w:hAnsi="Arial"/>
                <w:b/>
                <w:sz w:val="18"/>
              </w:rPr>
              <w:t>short</w:t>
            </w:r>
            <w:r>
              <w:rPr>
                <w:rFonts w:ascii="Arial" w:hAnsi="Arial"/>
                <w:sz w:val="18"/>
              </w:rPr>
              <w:t xml:space="preserve"> business days/hours will be used. </w:t>
            </w:r>
          </w:p>
          <w:p w14:paraId="205501A2" w14:textId="77777777" w:rsidR="00000000" w:rsidRDefault="001F0AD0">
            <w:pPr>
              <w:pStyle w:val="BodyTextIndent"/>
              <w:ind w:left="0"/>
              <w:rPr>
                <w:rFonts w:ascii="Arial" w:hAnsi="Arial"/>
                <w:sz w:val="18"/>
              </w:rPr>
            </w:pPr>
          </w:p>
          <w:p w14:paraId="782C7A2A" w14:textId="77777777" w:rsidR="00000000" w:rsidRDefault="001F0AD0">
            <w:pPr>
              <w:pStyle w:val="BodyTextIndent"/>
              <w:ind w:left="0"/>
              <w:rPr>
                <w:rFonts w:ascii="Arial" w:hAnsi="Arial"/>
                <w:sz w:val="18"/>
              </w:rPr>
            </w:pPr>
            <w:r>
              <w:rPr>
                <w:rFonts w:ascii="Arial" w:hAnsi="Arial"/>
                <w:sz w:val="18"/>
              </w:rPr>
              <w:t>The old service provider who supports the long business days/hours will have to recognize that the short business days/hours are being used instead of the expect</w:t>
            </w:r>
            <w:r>
              <w:rPr>
                <w:rFonts w:ascii="Arial" w:hAnsi="Arial"/>
                <w:sz w:val="18"/>
              </w:rPr>
              <w:t>ed long business days/hours.</w:t>
            </w:r>
          </w:p>
        </w:tc>
      </w:tr>
      <w:tr w:rsidR="00000000" w14:paraId="68D558F7" w14:textId="77777777">
        <w:tblPrEx>
          <w:tblCellMar>
            <w:top w:w="0" w:type="dxa"/>
            <w:bottom w:w="0" w:type="dxa"/>
          </w:tblCellMar>
        </w:tblPrEx>
        <w:trPr>
          <w:cantSplit/>
          <w:trHeight w:val="1236"/>
        </w:trPr>
        <w:tc>
          <w:tcPr>
            <w:tcW w:w="1638" w:type="dxa"/>
            <w:shd w:val="pct12" w:color="auto" w:fill="FFFFFF"/>
          </w:tcPr>
          <w:p w14:paraId="06B07910" w14:textId="77777777" w:rsidR="00000000" w:rsidRDefault="001F0AD0">
            <w:pPr>
              <w:pStyle w:val="BodyTextIndent"/>
              <w:ind w:left="0"/>
              <w:rPr>
                <w:rFonts w:ascii="Arial" w:hAnsi="Arial"/>
                <w:b/>
                <w:sz w:val="22"/>
              </w:rPr>
            </w:pPr>
          </w:p>
        </w:tc>
        <w:tc>
          <w:tcPr>
            <w:tcW w:w="1440" w:type="dxa"/>
            <w:tcBorders>
              <w:top w:val="single" w:sz="6" w:space="0" w:color="000000"/>
              <w:bottom w:val="single" w:sz="6" w:space="0" w:color="000000"/>
            </w:tcBorders>
          </w:tcPr>
          <w:p w14:paraId="3B211E66" w14:textId="77777777" w:rsidR="00000000" w:rsidRDefault="001F0AD0">
            <w:pPr>
              <w:pStyle w:val="BodyTextIndent"/>
              <w:ind w:left="0"/>
              <w:jc w:val="center"/>
              <w:rPr>
                <w:rFonts w:ascii="Arial" w:hAnsi="Arial"/>
                <w:b/>
                <w:sz w:val="22"/>
              </w:rPr>
            </w:pPr>
            <w:r>
              <w:rPr>
                <w:rFonts w:ascii="Arial" w:hAnsi="Arial"/>
                <w:b/>
                <w:sz w:val="22"/>
              </w:rPr>
              <w:t>Long</w:t>
            </w:r>
          </w:p>
        </w:tc>
        <w:tc>
          <w:tcPr>
            <w:tcW w:w="2826" w:type="dxa"/>
            <w:tcBorders>
              <w:top w:val="single" w:sz="6" w:space="0" w:color="000000"/>
              <w:bottom w:val="single" w:sz="6" w:space="0" w:color="000000"/>
            </w:tcBorders>
          </w:tcPr>
          <w:p w14:paraId="009802C1" w14:textId="77777777" w:rsidR="00000000" w:rsidRDefault="001F0AD0">
            <w:pPr>
              <w:pStyle w:val="BodyTextIndent"/>
              <w:ind w:left="0"/>
              <w:rPr>
                <w:rFonts w:ascii="Arial" w:hAnsi="Arial"/>
                <w:sz w:val="18"/>
              </w:rPr>
            </w:pPr>
            <w:r>
              <w:rPr>
                <w:rFonts w:ascii="Arial" w:hAnsi="Arial"/>
                <w:sz w:val="18"/>
              </w:rPr>
              <w:t xml:space="preserve">When the new service provider supports long business days/hours and the old service providers supports short business days/hours for a subscription version port </w:t>
            </w:r>
            <w:r>
              <w:rPr>
                <w:rFonts w:ascii="Arial" w:hAnsi="Arial"/>
                <w:b/>
                <w:sz w:val="18"/>
              </w:rPr>
              <w:t>short</w:t>
            </w:r>
            <w:r>
              <w:rPr>
                <w:rFonts w:ascii="Arial" w:hAnsi="Arial"/>
                <w:sz w:val="18"/>
              </w:rPr>
              <w:t xml:space="preserve"> business days/hours will be used. </w:t>
            </w:r>
          </w:p>
          <w:p w14:paraId="62AE5577" w14:textId="77777777" w:rsidR="00000000" w:rsidRDefault="001F0AD0">
            <w:pPr>
              <w:pStyle w:val="BodyTextIndent"/>
              <w:ind w:left="0"/>
              <w:rPr>
                <w:rFonts w:ascii="Arial" w:hAnsi="Arial"/>
                <w:sz w:val="18"/>
              </w:rPr>
            </w:pPr>
          </w:p>
          <w:p w14:paraId="5511AEA4" w14:textId="77777777" w:rsidR="00000000" w:rsidRDefault="001F0AD0">
            <w:pPr>
              <w:pStyle w:val="BodyTextIndent"/>
              <w:ind w:left="0"/>
              <w:rPr>
                <w:rFonts w:ascii="Arial" w:hAnsi="Arial"/>
                <w:sz w:val="18"/>
              </w:rPr>
            </w:pPr>
            <w:r>
              <w:rPr>
                <w:rFonts w:ascii="Arial" w:hAnsi="Arial"/>
                <w:sz w:val="18"/>
              </w:rPr>
              <w:t>The new service p</w:t>
            </w:r>
            <w:r>
              <w:rPr>
                <w:rFonts w:ascii="Arial" w:hAnsi="Arial"/>
                <w:sz w:val="18"/>
              </w:rPr>
              <w:t>rovider who supports the long business days/hours will have to recognize that the short timers are being used instead of the expected long timers.</w:t>
            </w:r>
          </w:p>
        </w:tc>
        <w:tc>
          <w:tcPr>
            <w:tcW w:w="2952" w:type="dxa"/>
            <w:tcBorders>
              <w:top w:val="single" w:sz="6" w:space="0" w:color="000000"/>
              <w:bottom w:val="single" w:sz="6" w:space="0" w:color="000000"/>
            </w:tcBorders>
          </w:tcPr>
          <w:p w14:paraId="2265AAE9" w14:textId="77777777" w:rsidR="00000000" w:rsidRDefault="001F0AD0">
            <w:pPr>
              <w:pStyle w:val="BodyTextIndent"/>
              <w:ind w:left="0"/>
              <w:rPr>
                <w:rFonts w:ascii="Arial" w:hAnsi="Arial"/>
                <w:sz w:val="18"/>
              </w:rPr>
            </w:pPr>
            <w:r>
              <w:rPr>
                <w:rFonts w:ascii="Arial" w:hAnsi="Arial"/>
                <w:sz w:val="18"/>
              </w:rPr>
              <w:t xml:space="preserve">When both the old and new service providers support long timers for a subscription version port </w:t>
            </w:r>
            <w:r>
              <w:rPr>
                <w:rFonts w:ascii="Arial" w:hAnsi="Arial"/>
                <w:b/>
                <w:sz w:val="18"/>
              </w:rPr>
              <w:t>long</w:t>
            </w:r>
            <w:r>
              <w:rPr>
                <w:rFonts w:ascii="Arial" w:hAnsi="Arial"/>
                <w:sz w:val="18"/>
              </w:rPr>
              <w:t xml:space="preserve"> timers w</w:t>
            </w:r>
            <w:r>
              <w:rPr>
                <w:rFonts w:ascii="Arial" w:hAnsi="Arial"/>
                <w:sz w:val="18"/>
              </w:rPr>
              <w:t xml:space="preserve">ill be used.  </w:t>
            </w:r>
          </w:p>
          <w:p w14:paraId="315A849D" w14:textId="77777777" w:rsidR="00000000" w:rsidRDefault="001F0AD0">
            <w:pPr>
              <w:pStyle w:val="BodyTextIndent"/>
              <w:ind w:left="0"/>
              <w:rPr>
                <w:rFonts w:ascii="Arial" w:hAnsi="Arial"/>
                <w:sz w:val="18"/>
              </w:rPr>
            </w:pPr>
          </w:p>
          <w:p w14:paraId="789E37F3" w14:textId="77777777" w:rsidR="00000000" w:rsidRDefault="001F0AD0">
            <w:pPr>
              <w:pStyle w:val="BodyTextIndent"/>
              <w:ind w:left="0"/>
              <w:rPr>
                <w:rFonts w:ascii="Arial" w:hAnsi="Arial"/>
                <w:sz w:val="18"/>
              </w:rPr>
            </w:pPr>
            <w:r>
              <w:rPr>
                <w:rFonts w:ascii="Arial" w:hAnsi="Arial"/>
                <w:sz w:val="18"/>
              </w:rPr>
              <w:t>No action is necessary by either the old or new service provider operations personnel.</w:t>
            </w:r>
          </w:p>
        </w:tc>
      </w:tr>
    </w:tbl>
    <w:p w14:paraId="5BC2E6F4" w14:textId="77777777" w:rsidR="00000000" w:rsidRDefault="001F0AD0">
      <w:pPr>
        <w:pStyle w:val="Caption"/>
      </w:pPr>
      <w:bookmarkStart w:id="326" w:name="_Toc436025898"/>
      <w:bookmarkStart w:id="327" w:name="_Toc436026059"/>
      <w:bookmarkStart w:id="328" w:name="_Toc436037421"/>
      <w:bookmarkStart w:id="329" w:name="_Toc437674404"/>
      <w:bookmarkStart w:id="330" w:name="_Toc437674737"/>
      <w:bookmarkStart w:id="331" w:name="_Toc437674963"/>
      <w:bookmarkStart w:id="332" w:name="_Toc437675481"/>
      <w:bookmarkStart w:id="333" w:name="_Toc463062916"/>
      <w:bookmarkStart w:id="334" w:name="_Toc463063423"/>
      <w:bookmarkStart w:id="335" w:name="_Toc508178635"/>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r>
        <w:t xml:space="preserve"> Business Day/Hour Behavior</w:t>
      </w:r>
      <w:bookmarkEnd w:id="326"/>
      <w:bookmarkEnd w:id="327"/>
      <w:bookmarkEnd w:id="328"/>
      <w:bookmarkEnd w:id="329"/>
      <w:bookmarkEnd w:id="330"/>
      <w:bookmarkEnd w:id="331"/>
      <w:bookmarkEnd w:id="332"/>
      <w:bookmarkEnd w:id="333"/>
      <w:bookmarkEnd w:id="334"/>
      <w:bookmarkEnd w:id="335"/>
    </w:p>
    <w:p w14:paraId="5F22F5B5" w14:textId="77777777" w:rsidR="00000000" w:rsidRDefault="001F0AD0">
      <w:pPr>
        <w:pStyle w:val="BodyText"/>
      </w:pPr>
    </w:p>
    <w:p w14:paraId="5B38FD24" w14:textId="77777777" w:rsidR="00000000" w:rsidRDefault="001F0AD0">
      <w:pPr>
        <w:pStyle w:val="Heading3"/>
        <w:numPr>
          <w:numberingChange w:id="336" w:author="Jean Anthony" w:date="2001-03-12T20:36:00Z" w:original="%1:1:0:.%2:2:0:.%3:12:0:"/>
        </w:numPr>
      </w:pPr>
      <w:bookmarkStart w:id="337" w:name="_Toc436023271"/>
      <w:bookmarkStart w:id="338" w:name="_Toc436025334"/>
      <w:bookmarkStart w:id="339" w:name="_Toc508178410"/>
      <w:r>
        <w:t>Timer Types</w:t>
      </w:r>
      <w:bookmarkEnd w:id="337"/>
      <w:bookmarkEnd w:id="338"/>
      <w:bookmarkEnd w:id="339"/>
    </w:p>
    <w:p w14:paraId="3454267F" w14:textId="77777777" w:rsidR="00000000" w:rsidRDefault="001F0AD0">
      <w:pPr>
        <w:pStyle w:val="BodyTextIndent"/>
        <w:ind w:left="0"/>
      </w:pPr>
      <w:r>
        <w:t>For support of service providers that have different ne</w:t>
      </w:r>
      <w:r>
        <w:t>eds for timers available for porting, two types of timers have been defined in the NPAC SMS.  The two types are long and short timers.</w:t>
      </w:r>
    </w:p>
    <w:p w14:paraId="1B559681" w14:textId="77777777" w:rsidR="00000000" w:rsidRDefault="001F0AD0">
      <w:pPr>
        <w:pStyle w:val="BodyTextIndent"/>
        <w:ind w:left="0"/>
      </w:pPr>
    </w:p>
    <w:p w14:paraId="3D7B8777" w14:textId="77777777" w:rsidR="00000000" w:rsidRDefault="001F0AD0">
      <w:pPr>
        <w:pStyle w:val="BodyText"/>
      </w:pPr>
      <w:r>
        <w:t>The following table illustrates the outcome of timers to be used based on the possible combinations:</w:t>
      </w:r>
    </w:p>
    <w:p w14:paraId="4708A756" w14:textId="77777777" w:rsidR="00000000" w:rsidRDefault="001F0AD0">
      <w:pPr>
        <w:pStyle w:val="BodyTextIndent"/>
        <w:ind w:left="0"/>
        <w:rPr>
          <w:rFonts w:ascii="Arial" w:hAnsi="Arial"/>
          <w:sz w:val="22"/>
        </w:rPr>
      </w:pPr>
    </w:p>
    <w:tbl>
      <w:tblPr>
        <w:tblW w:w="0" w:type="auto"/>
        <w:tblBorders>
          <w:top w:val="single" w:sz="12" w:space="0" w:color="000000"/>
          <w:left w:val="single" w:sz="12" w:space="0" w:color="000000"/>
          <w:bottom w:val="single" w:sz="12" w:space="0" w:color="000000"/>
          <w:right w:val="single" w:sz="12" w:space="0" w:color="000000"/>
          <w:insideV w:val="single" w:sz="6" w:space="0" w:color="000000"/>
        </w:tblBorders>
        <w:tblLayout w:type="fixed"/>
        <w:tblLook w:val="0000" w:firstRow="0" w:lastRow="0" w:firstColumn="0" w:lastColumn="0" w:noHBand="0" w:noVBand="0"/>
      </w:tblPr>
      <w:tblGrid>
        <w:gridCol w:w="1638"/>
        <w:gridCol w:w="1440"/>
        <w:gridCol w:w="2826"/>
        <w:gridCol w:w="2952"/>
      </w:tblGrid>
      <w:tr w:rsidR="00000000" w14:paraId="07069B44" w14:textId="77777777">
        <w:tblPrEx>
          <w:tblCellMar>
            <w:top w:w="0" w:type="dxa"/>
            <w:bottom w:w="0" w:type="dxa"/>
          </w:tblCellMar>
        </w:tblPrEx>
        <w:trPr>
          <w:cantSplit/>
          <w:trHeight w:hRule="exact" w:val="864"/>
        </w:trPr>
        <w:tc>
          <w:tcPr>
            <w:tcW w:w="1638" w:type="dxa"/>
            <w:tcBorders>
              <w:bottom w:val="single" w:sz="6" w:space="0" w:color="000000"/>
            </w:tcBorders>
            <w:shd w:val="pct12" w:color="auto" w:fill="FFFFFF"/>
          </w:tcPr>
          <w:p w14:paraId="3208768B" w14:textId="77777777" w:rsidR="00000000" w:rsidRDefault="001F0AD0">
            <w:pPr>
              <w:pStyle w:val="BodyTextIndent"/>
              <w:ind w:left="0"/>
              <w:rPr>
                <w:rFonts w:ascii="Arial" w:hAnsi="Arial"/>
                <w:b/>
                <w:sz w:val="22"/>
              </w:rPr>
            </w:pPr>
          </w:p>
        </w:tc>
        <w:tc>
          <w:tcPr>
            <w:tcW w:w="7218" w:type="dxa"/>
            <w:gridSpan w:val="3"/>
            <w:shd w:val="pct12" w:color="auto" w:fill="FFFFFF"/>
          </w:tcPr>
          <w:p w14:paraId="09B88658" w14:textId="77777777" w:rsidR="00000000" w:rsidRDefault="001F0AD0">
            <w:pPr>
              <w:pStyle w:val="BodyTextIndent"/>
              <w:ind w:left="0"/>
              <w:rPr>
                <w:rFonts w:ascii="Arial" w:hAnsi="Arial"/>
                <w:b/>
                <w:sz w:val="22"/>
              </w:rPr>
            </w:pPr>
            <w:r>
              <w:rPr>
                <w:rFonts w:ascii="Arial" w:hAnsi="Arial"/>
                <w:b/>
                <w:sz w:val="22"/>
              </w:rPr>
              <w:t>OLD Service Provi</w:t>
            </w:r>
            <w:r>
              <w:rPr>
                <w:rFonts w:ascii="Arial" w:hAnsi="Arial"/>
                <w:b/>
                <w:sz w:val="22"/>
              </w:rPr>
              <w:t>der</w:t>
            </w:r>
          </w:p>
        </w:tc>
      </w:tr>
      <w:tr w:rsidR="00000000" w14:paraId="0B10904A" w14:textId="77777777">
        <w:tblPrEx>
          <w:tblCellMar>
            <w:top w:w="0" w:type="dxa"/>
            <w:bottom w:w="0" w:type="dxa"/>
          </w:tblCellMar>
        </w:tblPrEx>
        <w:trPr>
          <w:cantSplit/>
          <w:trHeight w:hRule="exact" w:val="1080"/>
        </w:trPr>
        <w:tc>
          <w:tcPr>
            <w:tcW w:w="1638" w:type="dxa"/>
            <w:shd w:val="pct12" w:color="auto" w:fill="FFFFFF"/>
          </w:tcPr>
          <w:p w14:paraId="237F2325" w14:textId="77777777" w:rsidR="00000000" w:rsidRDefault="001F0AD0">
            <w:pPr>
              <w:pStyle w:val="BodyTextIndent"/>
              <w:ind w:left="113" w:right="113"/>
              <w:rPr>
                <w:rFonts w:ascii="Arial" w:hAnsi="Arial"/>
                <w:b/>
                <w:sz w:val="22"/>
              </w:rPr>
            </w:pPr>
            <w:r>
              <w:rPr>
                <w:rFonts w:ascii="Arial" w:hAnsi="Arial"/>
                <w:b/>
                <w:sz w:val="22"/>
              </w:rPr>
              <w:t>New Service Provider</w:t>
            </w:r>
          </w:p>
        </w:tc>
        <w:tc>
          <w:tcPr>
            <w:tcW w:w="1440" w:type="dxa"/>
            <w:tcBorders>
              <w:top w:val="single" w:sz="6" w:space="0" w:color="000000"/>
              <w:bottom w:val="single" w:sz="6" w:space="0" w:color="000000"/>
            </w:tcBorders>
          </w:tcPr>
          <w:p w14:paraId="5F74190F" w14:textId="77777777" w:rsidR="00000000" w:rsidRDefault="001F0AD0">
            <w:pPr>
              <w:pStyle w:val="BodyTextIndent"/>
              <w:ind w:left="0"/>
              <w:jc w:val="center"/>
              <w:rPr>
                <w:rFonts w:ascii="Arial" w:hAnsi="Arial"/>
                <w:b/>
                <w:sz w:val="22"/>
              </w:rPr>
            </w:pPr>
            <w:r>
              <w:rPr>
                <w:rFonts w:ascii="Arial" w:hAnsi="Arial"/>
                <w:b/>
                <w:sz w:val="22"/>
              </w:rPr>
              <w:t>Timer Type</w:t>
            </w:r>
          </w:p>
        </w:tc>
        <w:tc>
          <w:tcPr>
            <w:tcW w:w="2826" w:type="dxa"/>
            <w:tcBorders>
              <w:top w:val="single" w:sz="6" w:space="0" w:color="000000"/>
              <w:bottom w:val="single" w:sz="6" w:space="0" w:color="000000"/>
            </w:tcBorders>
          </w:tcPr>
          <w:p w14:paraId="03F22D65" w14:textId="77777777" w:rsidR="00000000" w:rsidRDefault="001F0AD0">
            <w:pPr>
              <w:pStyle w:val="BodyTextIndent"/>
              <w:ind w:left="0"/>
              <w:jc w:val="center"/>
              <w:rPr>
                <w:rFonts w:ascii="Arial" w:hAnsi="Arial"/>
                <w:b/>
                <w:sz w:val="22"/>
              </w:rPr>
            </w:pPr>
            <w:r>
              <w:rPr>
                <w:rFonts w:ascii="Arial" w:hAnsi="Arial"/>
                <w:b/>
                <w:sz w:val="22"/>
              </w:rPr>
              <w:t>Port Out- Short</w:t>
            </w:r>
          </w:p>
        </w:tc>
        <w:tc>
          <w:tcPr>
            <w:tcW w:w="2952" w:type="dxa"/>
            <w:tcBorders>
              <w:top w:val="single" w:sz="6" w:space="0" w:color="000000"/>
              <w:bottom w:val="single" w:sz="6" w:space="0" w:color="000000"/>
            </w:tcBorders>
          </w:tcPr>
          <w:p w14:paraId="7CC4201A" w14:textId="77777777" w:rsidR="00000000" w:rsidRDefault="001F0AD0">
            <w:pPr>
              <w:pStyle w:val="BodyTextIndent"/>
              <w:ind w:left="0"/>
              <w:jc w:val="center"/>
              <w:rPr>
                <w:rFonts w:ascii="Arial" w:hAnsi="Arial"/>
                <w:b/>
                <w:sz w:val="22"/>
              </w:rPr>
            </w:pPr>
            <w:r>
              <w:rPr>
                <w:rFonts w:ascii="Arial" w:hAnsi="Arial"/>
                <w:b/>
                <w:sz w:val="22"/>
              </w:rPr>
              <w:t>Port Out- Long</w:t>
            </w:r>
          </w:p>
        </w:tc>
      </w:tr>
      <w:tr w:rsidR="00000000" w14:paraId="517757E8" w14:textId="77777777">
        <w:tblPrEx>
          <w:tblCellMar>
            <w:top w:w="0" w:type="dxa"/>
            <w:bottom w:w="0" w:type="dxa"/>
          </w:tblCellMar>
        </w:tblPrEx>
        <w:trPr>
          <w:cantSplit/>
          <w:trHeight w:val="1236"/>
        </w:trPr>
        <w:tc>
          <w:tcPr>
            <w:tcW w:w="1638" w:type="dxa"/>
            <w:shd w:val="pct12" w:color="auto" w:fill="FFFFFF"/>
          </w:tcPr>
          <w:p w14:paraId="157C30B1" w14:textId="77777777" w:rsidR="00000000" w:rsidRDefault="001F0AD0">
            <w:pPr>
              <w:pStyle w:val="BodyTextIndent"/>
              <w:ind w:left="0"/>
              <w:rPr>
                <w:rFonts w:ascii="Arial" w:hAnsi="Arial"/>
                <w:b/>
                <w:sz w:val="22"/>
              </w:rPr>
            </w:pPr>
          </w:p>
        </w:tc>
        <w:tc>
          <w:tcPr>
            <w:tcW w:w="1440" w:type="dxa"/>
            <w:tcBorders>
              <w:top w:val="single" w:sz="6" w:space="0" w:color="000000"/>
              <w:bottom w:val="single" w:sz="6" w:space="0" w:color="000000"/>
            </w:tcBorders>
          </w:tcPr>
          <w:p w14:paraId="5864A68E" w14:textId="77777777" w:rsidR="00000000" w:rsidRDefault="001F0AD0">
            <w:pPr>
              <w:pStyle w:val="BodyTextIndent"/>
              <w:ind w:left="0"/>
              <w:jc w:val="center"/>
              <w:rPr>
                <w:rFonts w:ascii="Arial" w:hAnsi="Arial"/>
                <w:b/>
                <w:sz w:val="22"/>
              </w:rPr>
            </w:pPr>
            <w:r>
              <w:rPr>
                <w:rFonts w:ascii="Arial" w:hAnsi="Arial"/>
                <w:b/>
                <w:sz w:val="22"/>
              </w:rPr>
              <w:t>Port In – Short</w:t>
            </w:r>
          </w:p>
        </w:tc>
        <w:tc>
          <w:tcPr>
            <w:tcW w:w="2826" w:type="dxa"/>
            <w:tcBorders>
              <w:top w:val="single" w:sz="6" w:space="0" w:color="000000"/>
              <w:bottom w:val="single" w:sz="6" w:space="0" w:color="000000"/>
            </w:tcBorders>
          </w:tcPr>
          <w:p w14:paraId="28566E87" w14:textId="77777777" w:rsidR="00000000" w:rsidRDefault="001F0AD0">
            <w:pPr>
              <w:pStyle w:val="BodyTextIndent"/>
              <w:ind w:left="0"/>
              <w:rPr>
                <w:rFonts w:ascii="Arial" w:hAnsi="Arial"/>
                <w:sz w:val="18"/>
              </w:rPr>
            </w:pPr>
            <w:r>
              <w:rPr>
                <w:rFonts w:ascii="Arial" w:hAnsi="Arial"/>
                <w:sz w:val="18"/>
              </w:rPr>
              <w:t xml:space="preserve">When both the old and new service providers support short timers for a subscription version port </w:t>
            </w:r>
            <w:r>
              <w:rPr>
                <w:rFonts w:ascii="Arial" w:hAnsi="Arial"/>
                <w:b/>
                <w:sz w:val="18"/>
              </w:rPr>
              <w:t>short</w:t>
            </w:r>
            <w:r>
              <w:rPr>
                <w:rFonts w:ascii="Arial" w:hAnsi="Arial"/>
                <w:sz w:val="18"/>
              </w:rPr>
              <w:t xml:space="preserve"> timers will be used. </w:t>
            </w:r>
          </w:p>
          <w:p w14:paraId="16DAFBD3" w14:textId="77777777" w:rsidR="00000000" w:rsidRDefault="001F0AD0">
            <w:pPr>
              <w:pStyle w:val="BodyTextIndent"/>
              <w:ind w:left="0"/>
              <w:rPr>
                <w:rFonts w:ascii="Arial" w:hAnsi="Arial"/>
                <w:sz w:val="18"/>
              </w:rPr>
            </w:pPr>
          </w:p>
          <w:p w14:paraId="69FB8BC4" w14:textId="77777777" w:rsidR="00000000" w:rsidRDefault="001F0AD0">
            <w:pPr>
              <w:pStyle w:val="BodyTextIndent"/>
              <w:ind w:left="0"/>
              <w:rPr>
                <w:rFonts w:ascii="Arial" w:hAnsi="Arial"/>
                <w:sz w:val="18"/>
              </w:rPr>
            </w:pPr>
            <w:r>
              <w:rPr>
                <w:rFonts w:ascii="Arial" w:hAnsi="Arial"/>
                <w:sz w:val="18"/>
              </w:rPr>
              <w:t xml:space="preserve">No action is necessary by either the old or </w:t>
            </w:r>
            <w:r>
              <w:rPr>
                <w:rFonts w:ascii="Arial" w:hAnsi="Arial"/>
                <w:sz w:val="18"/>
              </w:rPr>
              <w:t>new service provider operations personnel.</w:t>
            </w:r>
          </w:p>
        </w:tc>
        <w:tc>
          <w:tcPr>
            <w:tcW w:w="2952" w:type="dxa"/>
            <w:tcBorders>
              <w:top w:val="single" w:sz="6" w:space="0" w:color="000000"/>
              <w:bottom w:val="single" w:sz="6" w:space="0" w:color="000000"/>
            </w:tcBorders>
          </w:tcPr>
          <w:p w14:paraId="722DCE4B" w14:textId="77777777" w:rsidR="00000000" w:rsidRDefault="001F0AD0">
            <w:pPr>
              <w:pStyle w:val="BodyTextIndent"/>
              <w:ind w:left="0"/>
              <w:rPr>
                <w:rFonts w:ascii="Arial" w:hAnsi="Arial"/>
                <w:sz w:val="18"/>
              </w:rPr>
            </w:pPr>
            <w:r>
              <w:rPr>
                <w:rFonts w:ascii="Arial" w:hAnsi="Arial"/>
                <w:sz w:val="18"/>
              </w:rPr>
              <w:t xml:space="preserve">When the new service provider supports short timers and the old service providers supports long timers for a subscription version port </w:t>
            </w:r>
            <w:r>
              <w:rPr>
                <w:rFonts w:ascii="Arial" w:hAnsi="Arial"/>
                <w:b/>
                <w:sz w:val="18"/>
              </w:rPr>
              <w:t>long</w:t>
            </w:r>
            <w:r>
              <w:rPr>
                <w:rFonts w:ascii="Arial" w:hAnsi="Arial"/>
                <w:sz w:val="18"/>
              </w:rPr>
              <w:t xml:space="preserve"> timers will be used. </w:t>
            </w:r>
          </w:p>
          <w:p w14:paraId="62500942" w14:textId="77777777" w:rsidR="00000000" w:rsidRDefault="001F0AD0">
            <w:pPr>
              <w:pStyle w:val="BodyTextIndent"/>
              <w:ind w:left="0"/>
              <w:rPr>
                <w:rFonts w:ascii="Arial" w:hAnsi="Arial"/>
                <w:sz w:val="18"/>
              </w:rPr>
            </w:pPr>
          </w:p>
          <w:p w14:paraId="3380061D" w14:textId="77777777" w:rsidR="00000000" w:rsidRDefault="001F0AD0">
            <w:pPr>
              <w:pStyle w:val="BodyTextIndent"/>
              <w:ind w:left="0"/>
              <w:rPr>
                <w:rFonts w:ascii="Arial" w:hAnsi="Arial"/>
                <w:sz w:val="18"/>
              </w:rPr>
            </w:pPr>
            <w:r>
              <w:rPr>
                <w:rFonts w:ascii="Arial" w:hAnsi="Arial"/>
                <w:sz w:val="18"/>
              </w:rPr>
              <w:t>The new service provider who supports the short ti</w:t>
            </w:r>
            <w:r>
              <w:rPr>
                <w:rFonts w:ascii="Arial" w:hAnsi="Arial"/>
                <w:sz w:val="18"/>
              </w:rPr>
              <w:t>mers will have to recognize that the long timers are being used instead of the expected short timers.</w:t>
            </w:r>
          </w:p>
        </w:tc>
      </w:tr>
      <w:tr w:rsidR="00000000" w14:paraId="52087208" w14:textId="77777777">
        <w:tblPrEx>
          <w:tblCellMar>
            <w:top w:w="0" w:type="dxa"/>
            <w:bottom w:w="0" w:type="dxa"/>
          </w:tblCellMar>
        </w:tblPrEx>
        <w:trPr>
          <w:cantSplit/>
          <w:trHeight w:val="2433"/>
        </w:trPr>
        <w:tc>
          <w:tcPr>
            <w:tcW w:w="1638" w:type="dxa"/>
            <w:tcBorders>
              <w:bottom w:val="single" w:sz="6" w:space="0" w:color="000000"/>
            </w:tcBorders>
            <w:shd w:val="pct12" w:color="auto" w:fill="FFFFFF"/>
          </w:tcPr>
          <w:p w14:paraId="6A744329" w14:textId="77777777" w:rsidR="00000000" w:rsidRDefault="001F0AD0">
            <w:pPr>
              <w:pStyle w:val="BodyTextIndent"/>
              <w:ind w:left="0"/>
              <w:rPr>
                <w:rFonts w:ascii="Arial" w:hAnsi="Arial"/>
                <w:b/>
                <w:sz w:val="22"/>
              </w:rPr>
            </w:pPr>
          </w:p>
        </w:tc>
        <w:tc>
          <w:tcPr>
            <w:tcW w:w="1440" w:type="dxa"/>
            <w:tcBorders>
              <w:top w:val="single" w:sz="6" w:space="0" w:color="000000"/>
            </w:tcBorders>
          </w:tcPr>
          <w:p w14:paraId="09415A9C" w14:textId="77777777" w:rsidR="00000000" w:rsidRDefault="001F0AD0">
            <w:pPr>
              <w:pStyle w:val="BodyTextIndent"/>
              <w:ind w:left="0"/>
              <w:jc w:val="center"/>
              <w:rPr>
                <w:rFonts w:ascii="Arial" w:hAnsi="Arial"/>
                <w:b/>
                <w:sz w:val="22"/>
              </w:rPr>
            </w:pPr>
            <w:r>
              <w:rPr>
                <w:rFonts w:ascii="Arial" w:hAnsi="Arial"/>
                <w:b/>
                <w:sz w:val="22"/>
              </w:rPr>
              <w:t>Port In – Long</w:t>
            </w:r>
          </w:p>
        </w:tc>
        <w:tc>
          <w:tcPr>
            <w:tcW w:w="2826" w:type="dxa"/>
            <w:tcBorders>
              <w:top w:val="single" w:sz="6" w:space="0" w:color="000000"/>
            </w:tcBorders>
          </w:tcPr>
          <w:p w14:paraId="2B3DB690" w14:textId="77777777" w:rsidR="00000000" w:rsidRDefault="001F0AD0">
            <w:pPr>
              <w:pStyle w:val="BodyTextIndent"/>
              <w:ind w:left="0"/>
              <w:rPr>
                <w:rFonts w:ascii="Arial" w:hAnsi="Arial"/>
                <w:sz w:val="18"/>
              </w:rPr>
            </w:pPr>
            <w:r>
              <w:rPr>
                <w:rFonts w:ascii="Arial" w:hAnsi="Arial"/>
                <w:sz w:val="18"/>
              </w:rPr>
              <w:t xml:space="preserve">When the new service provider supports long timers and the old service providers supports short timers for a subscription version port </w:t>
            </w:r>
            <w:r>
              <w:rPr>
                <w:rFonts w:ascii="Arial" w:hAnsi="Arial"/>
                <w:b/>
                <w:sz w:val="18"/>
              </w:rPr>
              <w:t>lo</w:t>
            </w:r>
            <w:r>
              <w:rPr>
                <w:rFonts w:ascii="Arial" w:hAnsi="Arial"/>
                <w:b/>
                <w:sz w:val="18"/>
              </w:rPr>
              <w:t>ng</w:t>
            </w:r>
            <w:r>
              <w:rPr>
                <w:rFonts w:ascii="Arial" w:hAnsi="Arial"/>
                <w:sz w:val="18"/>
              </w:rPr>
              <w:t xml:space="preserve"> timers will be used. </w:t>
            </w:r>
          </w:p>
          <w:p w14:paraId="79918C60" w14:textId="77777777" w:rsidR="00000000" w:rsidRDefault="001F0AD0">
            <w:pPr>
              <w:pStyle w:val="BodyTextIndent"/>
              <w:ind w:left="0"/>
              <w:rPr>
                <w:rFonts w:ascii="Arial" w:hAnsi="Arial"/>
                <w:sz w:val="18"/>
              </w:rPr>
            </w:pPr>
          </w:p>
          <w:p w14:paraId="5FC32573" w14:textId="77777777" w:rsidR="00000000" w:rsidRDefault="001F0AD0">
            <w:pPr>
              <w:pStyle w:val="BodyTextIndent"/>
              <w:ind w:left="0"/>
              <w:rPr>
                <w:rFonts w:ascii="Arial" w:hAnsi="Arial"/>
                <w:sz w:val="18"/>
              </w:rPr>
            </w:pPr>
            <w:r>
              <w:rPr>
                <w:rFonts w:ascii="Arial" w:hAnsi="Arial"/>
                <w:sz w:val="18"/>
              </w:rPr>
              <w:t>The old service provider who supports the short timers will have to recognize that the long timers are being used instead of the expected short timers.</w:t>
            </w:r>
          </w:p>
        </w:tc>
        <w:tc>
          <w:tcPr>
            <w:tcW w:w="2952" w:type="dxa"/>
            <w:tcBorders>
              <w:top w:val="single" w:sz="6" w:space="0" w:color="000000"/>
            </w:tcBorders>
          </w:tcPr>
          <w:p w14:paraId="5C80A03E" w14:textId="77777777" w:rsidR="00000000" w:rsidRDefault="001F0AD0">
            <w:pPr>
              <w:pStyle w:val="BodyTextIndent"/>
              <w:ind w:left="0"/>
              <w:rPr>
                <w:rFonts w:ascii="Arial" w:hAnsi="Arial"/>
                <w:sz w:val="18"/>
              </w:rPr>
            </w:pPr>
            <w:r>
              <w:rPr>
                <w:rFonts w:ascii="Arial" w:hAnsi="Arial"/>
                <w:sz w:val="18"/>
              </w:rPr>
              <w:t>When both the old and new service providers support long timers for a subscrip</w:t>
            </w:r>
            <w:r>
              <w:rPr>
                <w:rFonts w:ascii="Arial" w:hAnsi="Arial"/>
                <w:sz w:val="18"/>
              </w:rPr>
              <w:t xml:space="preserve">tion version port </w:t>
            </w:r>
            <w:r>
              <w:rPr>
                <w:rFonts w:ascii="Arial" w:hAnsi="Arial"/>
                <w:b/>
                <w:sz w:val="18"/>
              </w:rPr>
              <w:t>long</w:t>
            </w:r>
            <w:r>
              <w:rPr>
                <w:rFonts w:ascii="Arial" w:hAnsi="Arial"/>
                <w:sz w:val="18"/>
              </w:rPr>
              <w:t xml:space="preserve"> timers will be used.  </w:t>
            </w:r>
          </w:p>
          <w:p w14:paraId="4D9040D7" w14:textId="77777777" w:rsidR="00000000" w:rsidRDefault="001F0AD0">
            <w:pPr>
              <w:pStyle w:val="BodyTextIndent"/>
              <w:ind w:left="0"/>
              <w:rPr>
                <w:rFonts w:ascii="Arial" w:hAnsi="Arial"/>
                <w:sz w:val="18"/>
              </w:rPr>
            </w:pPr>
          </w:p>
          <w:p w14:paraId="32145B89" w14:textId="77777777" w:rsidR="00000000" w:rsidRDefault="001F0AD0">
            <w:pPr>
              <w:pStyle w:val="BodyTextIndent"/>
              <w:ind w:left="0"/>
              <w:rPr>
                <w:rFonts w:ascii="Arial" w:hAnsi="Arial"/>
                <w:sz w:val="18"/>
              </w:rPr>
            </w:pPr>
            <w:r>
              <w:rPr>
                <w:rFonts w:ascii="Arial" w:hAnsi="Arial"/>
                <w:sz w:val="18"/>
              </w:rPr>
              <w:t>No action is necessary by either the old or new service provider operations personnel.</w:t>
            </w:r>
          </w:p>
        </w:tc>
      </w:tr>
    </w:tbl>
    <w:p w14:paraId="290B7FE3" w14:textId="77777777" w:rsidR="00000000" w:rsidRDefault="001F0AD0">
      <w:pPr>
        <w:pStyle w:val="Caption"/>
        <w:rPr>
          <w:noProof/>
        </w:rPr>
      </w:pPr>
      <w:bookmarkStart w:id="340" w:name="_Toc436025899"/>
      <w:bookmarkStart w:id="341" w:name="_Toc436026060"/>
      <w:bookmarkStart w:id="342" w:name="_Toc436037422"/>
      <w:bookmarkStart w:id="343" w:name="_Toc437674405"/>
      <w:bookmarkStart w:id="344" w:name="_Toc437674738"/>
      <w:bookmarkStart w:id="345" w:name="_Toc437674964"/>
      <w:bookmarkStart w:id="346" w:name="_Toc437675482"/>
      <w:bookmarkStart w:id="347" w:name="_Toc463062917"/>
      <w:bookmarkStart w:id="348" w:name="_Toc463063424"/>
      <w:bookmarkStart w:id="349" w:name="_Toc508178636"/>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2</w:t>
      </w:r>
      <w:r>
        <w:fldChar w:fldCharType="end"/>
      </w:r>
      <w:r>
        <w:rPr>
          <w:noProof/>
        </w:rPr>
        <w:t xml:space="preserve"> Timer Type Behaviour</w:t>
      </w:r>
      <w:bookmarkEnd w:id="340"/>
      <w:bookmarkEnd w:id="341"/>
      <w:bookmarkEnd w:id="342"/>
      <w:bookmarkEnd w:id="343"/>
      <w:bookmarkEnd w:id="344"/>
      <w:bookmarkEnd w:id="345"/>
      <w:bookmarkEnd w:id="346"/>
      <w:bookmarkEnd w:id="347"/>
      <w:bookmarkEnd w:id="348"/>
      <w:bookmarkEnd w:id="349"/>
    </w:p>
    <w:p w14:paraId="3935FF48" w14:textId="77777777" w:rsidR="00000000" w:rsidRDefault="001F0AD0">
      <w:pPr>
        <w:pStyle w:val="BodyText"/>
      </w:pPr>
    </w:p>
    <w:p w14:paraId="678F427F" w14:textId="77777777" w:rsidR="00000000" w:rsidRDefault="001F0AD0">
      <w:pPr>
        <w:pStyle w:val="Heading3"/>
        <w:numPr>
          <w:numberingChange w:id="350" w:author="Jean Anthony" w:date="2001-03-12T20:36:00Z" w:original="%1:1:0:.%2:2:0:.%3:13:0:"/>
        </w:numPr>
        <w:tabs>
          <w:tab w:val="clear" w:pos="1080"/>
          <w:tab w:val="num" w:pos="720"/>
        </w:tabs>
      </w:pPr>
      <w:bookmarkStart w:id="351" w:name="_Toc508178411"/>
      <w:r>
        <w:t>Recovery Functionality</w:t>
      </w:r>
      <w:bookmarkEnd w:id="351"/>
    </w:p>
    <w:p w14:paraId="7DF6FE11" w14:textId="77777777" w:rsidR="00000000" w:rsidRDefault="001F0AD0">
      <w:r>
        <w:t>The NPAC SMS provid</w:t>
      </w:r>
      <w:r>
        <w:t>es a mechanism that allows a Service Provider to recover messages sent to either the SOA or LSMS, during a period of time that the Service Provider was not available to receive messages from the NPAC SMS.  This recovery mechanism (also referred to as resyn</w:t>
      </w:r>
      <w:r>
        <w:t xml:space="preserve">chronization) is initiated when a Service Provider’s SOA or LSMS re-associates to the NPAC SMS, by setting the recovery mode indicator to TRUE on the Access Control structure, then requests the recovery of missed messages, by requesting the missed Network </w:t>
      </w:r>
      <w:r>
        <w:t>Data, Subscription Versions and Notifications.</w:t>
      </w:r>
    </w:p>
    <w:p w14:paraId="077DBCA7" w14:textId="77777777" w:rsidR="00000000" w:rsidRDefault="001F0AD0">
      <w:r>
        <w:t>The SOA requests network data and notification data for a specific period of time from the NPAC SMS, which is sent by the NPAC SMS as requested. During the recovery process, new messages are queued on the NPAC</w:t>
      </w:r>
      <w:r>
        <w:t xml:space="preserve"> SMS.  Additionally, during the recovery process, the “x by y” retry functionality (where “x” is the number of attempts, and “y” is the interval in number of minutes in between attempts) continues on the NPAC SMS, but message sending is suspended to the SO</w:t>
      </w:r>
      <w:r>
        <w:t>A, and the retry attempts counter is not decremented, as long as the SOA is still in recovery mode.  Once the recovery is finished, the SOA sends a recovery complete message to the NPAC SMS, which in turn triggers the NPAC SMS to send the previously queued</w:t>
      </w:r>
      <w:r>
        <w:t xml:space="preserve"> messages to the SOA, at the next normally scheduled retry interval.  At the completion of sending the previously queued messages, the interaction between the SOA and the NPAC SMS resumes for normal message processing.</w:t>
      </w:r>
    </w:p>
    <w:p w14:paraId="7DBB0A7C" w14:textId="77777777" w:rsidR="00000000" w:rsidRDefault="001F0AD0">
      <w:r>
        <w:t>The LSMS recovery functionality works</w:t>
      </w:r>
      <w:r>
        <w:t xml:space="preserve"> similar to the SOA, with the addition of recovering subscription data.</w:t>
      </w:r>
    </w:p>
    <w:p w14:paraId="0B8E439E" w14:textId="77777777" w:rsidR="00000000" w:rsidRDefault="001F0AD0">
      <w:pPr>
        <w:pStyle w:val="Heading4"/>
        <w:numPr>
          <w:numberingChange w:id="352" w:author="Jean Anthony" w:date="2001-03-12T20:36:00Z" w:original="%1:1:0:.%2:2:0:.%3:13:0:.%4:1:0:"/>
        </w:numPr>
      </w:pPr>
      <w:bookmarkStart w:id="353" w:name="_Toc508178412"/>
      <w:r>
        <w:t>Network Data Recovery</w:t>
      </w:r>
      <w:bookmarkEnd w:id="353"/>
    </w:p>
    <w:p w14:paraId="6BC4AE95" w14:textId="77777777" w:rsidR="00000000" w:rsidRDefault="001F0AD0">
      <w:pPr>
        <w:rPr>
          <w:snapToGrid w:val="0"/>
        </w:rPr>
      </w:pPr>
      <w:r>
        <w:rPr>
          <w:snapToGrid w:val="0"/>
        </w:rPr>
        <w:t>Network Data Recovery in the NPAC SMS allows a Service Provider for both SOA and LSMS to capture, via a recovery process, all network data downloads that were mis</w:t>
      </w:r>
      <w:r>
        <w:rPr>
          <w:snapToGrid w:val="0"/>
        </w:rPr>
        <w:t>sed during a downtime period for the Service Provider.  The processing steps for this functionality include:</w:t>
      </w:r>
    </w:p>
    <w:p w14:paraId="736A6E15" w14:textId="77777777" w:rsidR="00000000" w:rsidRDefault="001F0AD0" w:rsidP="001F0AD0">
      <w:pPr>
        <w:pStyle w:val="ListBullet1"/>
        <w:numPr>
          <w:ilvl w:val="0"/>
          <w:numId w:val="20"/>
          <w:numberingChange w:id="354" w:author="Jean Anthony" w:date="2001-03-12T20:36:00Z" w:original="%1:1:0:."/>
        </w:numPr>
        <w:spacing w:after="120"/>
        <w:rPr>
          <w:snapToGrid w:val="0"/>
        </w:rPr>
      </w:pPr>
      <w:r>
        <w:rPr>
          <w:snapToGrid w:val="0"/>
        </w:rPr>
        <w:t>The Service Provider system sends a network data recovery request to the NPAC.</w:t>
      </w:r>
    </w:p>
    <w:p w14:paraId="550E0175" w14:textId="77777777" w:rsidR="00000000" w:rsidRDefault="001F0AD0" w:rsidP="001F0AD0">
      <w:pPr>
        <w:numPr>
          <w:ilvl w:val="0"/>
          <w:numId w:val="20"/>
          <w:numberingChange w:id="355" w:author="Jean Anthony" w:date="2001-03-12T20:36:00Z" w:original="%1:2:0:."/>
        </w:numPr>
        <w:rPr>
          <w:snapToGrid w:val="0"/>
        </w:rPr>
      </w:pPr>
      <w:r>
        <w:rPr>
          <w:snapToGrid w:val="0"/>
        </w:rPr>
        <w:t>The NPAC takes the time range in the requested criteria, and compare</w:t>
      </w:r>
      <w:r>
        <w:rPr>
          <w:snapToGrid w:val="0"/>
        </w:rPr>
        <w:t>s the number to the current tunable value.</w:t>
      </w:r>
    </w:p>
    <w:p w14:paraId="155AB9A7" w14:textId="77777777" w:rsidR="00000000" w:rsidRDefault="001F0AD0" w:rsidP="001F0AD0">
      <w:pPr>
        <w:pStyle w:val="List"/>
        <w:numPr>
          <w:ilvl w:val="0"/>
          <w:numId w:val="20"/>
          <w:numberingChange w:id="356" w:author="Jean Anthony" w:date="2001-03-12T20:36:00Z" w:original="%1:3:0:."/>
        </w:numPr>
        <w:spacing w:after="120"/>
        <w:rPr>
          <w:rFonts w:ascii="Times New Roman" w:hAnsi="Times New Roman"/>
          <w:snapToGrid w:val="0"/>
        </w:rPr>
      </w:pPr>
      <w:r>
        <w:rPr>
          <w:rFonts w:ascii="Times New Roman" w:hAnsi="Times New Roman"/>
          <w:snapToGrid w:val="0"/>
        </w:rPr>
        <w:t xml:space="preserve">If the time range exceeds the tunable value, a DownloadReply is returned to the SP system with the status field populated with value 2, signifying “time-range-invalid”.  No network data will be included with this </w:t>
      </w:r>
      <w:r>
        <w:rPr>
          <w:rFonts w:ascii="Times New Roman" w:hAnsi="Times New Roman"/>
          <w:snapToGrid w:val="0"/>
        </w:rPr>
        <w:t>reply.</w:t>
      </w:r>
    </w:p>
    <w:p w14:paraId="5490EE78" w14:textId="77777777" w:rsidR="00000000" w:rsidRDefault="001F0AD0" w:rsidP="001F0AD0">
      <w:pPr>
        <w:pStyle w:val="BodyTextIndent"/>
        <w:numPr>
          <w:ilvl w:val="0"/>
          <w:numId w:val="20"/>
          <w:numberingChange w:id="357" w:author="Jean Anthony" w:date="2001-03-12T20:36:00Z" w:original="%1:4:0:."/>
        </w:numPr>
        <w:spacing w:after="120"/>
      </w:pPr>
      <w:r>
        <w:rPr>
          <w:snapToGrid w:val="0"/>
        </w:rPr>
        <w:t>When an SP system sees this response, the suggested behavior is to reduce the time range requested in the network data recovery action and re-issue the request.</w:t>
      </w:r>
    </w:p>
    <w:p w14:paraId="57195147" w14:textId="77777777" w:rsidR="00000000" w:rsidRDefault="001F0AD0">
      <w:pPr>
        <w:pStyle w:val="Heading4"/>
        <w:numPr>
          <w:numberingChange w:id="358" w:author="Jean Anthony" w:date="2001-03-12T20:36:00Z" w:original="%1:1:0:.%2:2:0:.%3:13:0:.%4:2:0:"/>
        </w:numPr>
      </w:pPr>
      <w:bookmarkStart w:id="359" w:name="_Toc508178413"/>
      <w:r>
        <w:t>Subscription Data Recovery</w:t>
      </w:r>
      <w:bookmarkEnd w:id="359"/>
    </w:p>
    <w:p w14:paraId="014FE8EA" w14:textId="77777777" w:rsidR="00000000" w:rsidRDefault="001F0AD0">
      <w:pPr>
        <w:rPr>
          <w:snapToGrid w:val="0"/>
        </w:rPr>
      </w:pPr>
      <w:r>
        <w:rPr>
          <w:snapToGrid w:val="0"/>
        </w:rPr>
        <w:t>Subscription Data Recovery in the NPAC SMS allows a Service P</w:t>
      </w:r>
      <w:r>
        <w:rPr>
          <w:snapToGrid w:val="0"/>
        </w:rPr>
        <w:t>rovider’s LSMS to capture, via a recovery process, all subscription data downloads that were missed during a downtime period for the Service Provider.  The processing steps for this functionality include:</w:t>
      </w:r>
    </w:p>
    <w:p w14:paraId="71A6FD7F" w14:textId="77777777" w:rsidR="00000000" w:rsidRDefault="001F0AD0" w:rsidP="001F0AD0">
      <w:pPr>
        <w:pStyle w:val="ListBullet1"/>
        <w:numPr>
          <w:ilvl w:val="0"/>
          <w:numId w:val="43"/>
          <w:numberingChange w:id="360" w:author="Jean Anthony" w:date="2001-03-12T20:36:00Z" w:original="%1:1:0:."/>
        </w:numPr>
        <w:spacing w:after="120"/>
        <w:rPr>
          <w:snapToGrid w:val="0"/>
        </w:rPr>
      </w:pPr>
      <w:r>
        <w:rPr>
          <w:snapToGrid w:val="0"/>
        </w:rPr>
        <w:t>The Service Provider system sends a subscription da</w:t>
      </w:r>
      <w:r>
        <w:rPr>
          <w:snapToGrid w:val="0"/>
        </w:rPr>
        <w:t>ta recovery request to the NPAC.</w:t>
      </w:r>
    </w:p>
    <w:p w14:paraId="2E57DC96" w14:textId="77777777" w:rsidR="00000000" w:rsidRDefault="001F0AD0" w:rsidP="001F0AD0">
      <w:pPr>
        <w:numPr>
          <w:ilvl w:val="0"/>
          <w:numId w:val="43"/>
          <w:numberingChange w:id="361" w:author="Jean Anthony" w:date="2001-03-12T20:36:00Z" w:original="%1:2:0:."/>
        </w:numPr>
        <w:rPr>
          <w:snapToGrid w:val="0"/>
        </w:rPr>
      </w:pPr>
      <w:r>
        <w:rPr>
          <w:snapToGrid w:val="0"/>
        </w:rPr>
        <w:t>The NPAC takes the time range in the requested criteria, and compares the number to the current tunable value.</w:t>
      </w:r>
    </w:p>
    <w:p w14:paraId="7BB637A3" w14:textId="77777777" w:rsidR="00000000" w:rsidRDefault="001F0AD0" w:rsidP="001F0AD0">
      <w:pPr>
        <w:pStyle w:val="List"/>
        <w:numPr>
          <w:ilvl w:val="0"/>
          <w:numId w:val="43"/>
          <w:numberingChange w:id="362" w:author="Jean Anthony" w:date="2001-03-12T20:36:00Z" w:original="%1:3:0:."/>
        </w:numPr>
        <w:spacing w:after="120"/>
        <w:rPr>
          <w:rFonts w:ascii="Times New Roman" w:hAnsi="Times New Roman"/>
          <w:snapToGrid w:val="0"/>
        </w:rPr>
      </w:pPr>
      <w:r>
        <w:rPr>
          <w:rFonts w:ascii="Times New Roman" w:hAnsi="Times New Roman"/>
          <w:snapToGrid w:val="0"/>
        </w:rPr>
        <w:t xml:space="preserve">If the time range exceeds the tunable value, a DownloadReply is returned to the SP system with the status field </w:t>
      </w:r>
      <w:r>
        <w:rPr>
          <w:rFonts w:ascii="Times New Roman" w:hAnsi="Times New Roman"/>
          <w:snapToGrid w:val="0"/>
        </w:rPr>
        <w:t>populated with value 2, signifying “time-range-invalid”.  No subscription data will be included with this reply.</w:t>
      </w:r>
    </w:p>
    <w:p w14:paraId="18815D8E" w14:textId="77777777" w:rsidR="00000000" w:rsidRDefault="001F0AD0" w:rsidP="001F0AD0">
      <w:pPr>
        <w:pStyle w:val="BodyTextIndent"/>
        <w:numPr>
          <w:ilvl w:val="0"/>
          <w:numId w:val="43"/>
          <w:numberingChange w:id="363" w:author="Jean Anthony" w:date="2001-03-12T20:36:00Z" w:original="%1:4:0:."/>
        </w:numPr>
        <w:spacing w:after="120"/>
      </w:pPr>
      <w:r>
        <w:rPr>
          <w:snapToGrid w:val="0"/>
        </w:rPr>
        <w:t>When an SP system sees this response, the suggested behavior is to reduce the time range requested in the subscription data recovery action and</w:t>
      </w:r>
      <w:r>
        <w:rPr>
          <w:snapToGrid w:val="0"/>
        </w:rPr>
        <w:t xml:space="preserve"> re-issue the request.</w:t>
      </w:r>
    </w:p>
    <w:p w14:paraId="35EED572" w14:textId="77777777" w:rsidR="00000000" w:rsidRDefault="001F0AD0">
      <w:pPr>
        <w:pStyle w:val="Heading4"/>
        <w:numPr>
          <w:numberingChange w:id="364" w:author="Jean Anthony" w:date="2001-03-12T20:36:00Z" w:original="%1:1:0:.%2:2:0:.%3:13:0:.%4:3:0:"/>
        </w:numPr>
      </w:pPr>
      <w:bookmarkStart w:id="365" w:name="_Toc508178414"/>
      <w:r>
        <w:t>Notification Recovery</w:t>
      </w:r>
      <w:bookmarkEnd w:id="365"/>
    </w:p>
    <w:p w14:paraId="267F4D7C" w14:textId="77777777" w:rsidR="00000000" w:rsidRDefault="001F0AD0">
      <w:pPr>
        <w:rPr>
          <w:snapToGrid w:val="0"/>
        </w:rPr>
      </w:pPr>
      <w:r>
        <w:rPr>
          <w:snapToGrid w:val="0"/>
        </w:rPr>
        <w:t>Notification Recovery in the NPAC SMS allows a Service Provider for both SOA and LSMS to capture, via a recovery process, all notifications that were missed during a downtime period for the Service Provider.  Th</w:t>
      </w:r>
      <w:r>
        <w:rPr>
          <w:snapToGrid w:val="0"/>
        </w:rPr>
        <w:t>e processing steps for this functionality include:</w:t>
      </w:r>
    </w:p>
    <w:p w14:paraId="7CCC4411" w14:textId="77777777" w:rsidR="00000000" w:rsidRDefault="001F0AD0" w:rsidP="001F0AD0">
      <w:pPr>
        <w:pStyle w:val="ListBullet1"/>
        <w:numPr>
          <w:ilvl w:val="0"/>
          <w:numId w:val="44"/>
          <w:numberingChange w:id="366" w:author="Jean Anthony" w:date="2001-03-12T20:36:00Z" w:original="%1:1:0:."/>
        </w:numPr>
        <w:spacing w:after="120"/>
        <w:rPr>
          <w:snapToGrid w:val="0"/>
        </w:rPr>
      </w:pPr>
      <w:r>
        <w:rPr>
          <w:snapToGrid w:val="0"/>
        </w:rPr>
        <w:t>The Service Provider system sends a notification recovery request to the NPAC.</w:t>
      </w:r>
    </w:p>
    <w:p w14:paraId="435C3EF4" w14:textId="77777777" w:rsidR="00000000" w:rsidRDefault="001F0AD0" w:rsidP="001F0AD0">
      <w:pPr>
        <w:numPr>
          <w:ilvl w:val="0"/>
          <w:numId w:val="44"/>
          <w:numberingChange w:id="367" w:author="Jean Anthony" w:date="2001-03-12T20:36:00Z" w:original="%1:2:0:."/>
        </w:numPr>
        <w:rPr>
          <w:snapToGrid w:val="0"/>
        </w:rPr>
      </w:pPr>
      <w:r>
        <w:rPr>
          <w:snapToGrid w:val="0"/>
        </w:rPr>
        <w:t>The NPAC retrieves the records that match the requested criteria, and compares the number to the current tunable value.</w:t>
      </w:r>
    </w:p>
    <w:p w14:paraId="44E7FD5E" w14:textId="77777777" w:rsidR="00000000" w:rsidRDefault="001F0AD0" w:rsidP="001F0AD0">
      <w:pPr>
        <w:pStyle w:val="List"/>
        <w:numPr>
          <w:ilvl w:val="0"/>
          <w:numId w:val="44"/>
          <w:numberingChange w:id="368" w:author="Jean Anthony" w:date="2001-03-12T20:36:00Z" w:original="%1:3:0:."/>
        </w:numPr>
        <w:spacing w:after="120"/>
        <w:rPr>
          <w:rFonts w:ascii="Times New Roman" w:hAnsi="Times New Roman"/>
          <w:snapToGrid w:val="0"/>
        </w:rPr>
      </w:pPr>
      <w:r>
        <w:rPr>
          <w:rFonts w:ascii="Times New Roman" w:hAnsi="Times New Roman"/>
          <w:snapToGrid w:val="0"/>
        </w:rPr>
        <w:t>If the</w:t>
      </w:r>
      <w:r>
        <w:rPr>
          <w:rFonts w:ascii="Times New Roman" w:hAnsi="Times New Roman"/>
          <w:snapToGrid w:val="0"/>
        </w:rPr>
        <w:t xml:space="preserve"> number of records exceeds the tunable value, a NetworkNotificationRecoveryReply is returned to the SP system with the status field populated with value 3, signifying “criteria-too-large”.  No notifications will be included with this reply.</w:t>
      </w:r>
    </w:p>
    <w:p w14:paraId="12EFDA1D" w14:textId="77777777" w:rsidR="00000000" w:rsidRDefault="001F0AD0" w:rsidP="001F0AD0">
      <w:pPr>
        <w:pStyle w:val="BodyTextIndent"/>
        <w:numPr>
          <w:ilvl w:val="0"/>
          <w:numId w:val="44"/>
          <w:numberingChange w:id="369" w:author="Jean Anthony" w:date="2001-03-12T20:36:00Z" w:original="%1:4:0:."/>
        </w:numPr>
        <w:spacing w:after="120"/>
      </w:pPr>
      <w:r>
        <w:rPr>
          <w:snapToGrid w:val="0"/>
        </w:rPr>
        <w:t>When an SP syst</w:t>
      </w:r>
      <w:r>
        <w:rPr>
          <w:snapToGrid w:val="0"/>
        </w:rPr>
        <w:t>em sees this response, the suggested behavior is to reduce the time range requested in the notification recovery action and re-issue the request.</w:t>
      </w:r>
    </w:p>
    <w:p w14:paraId="168F51A5" w14:textId="77777777" w:rsidR="00000000" w:rsidRDefault="001F0AD0">
      <w:pPr>
        <w:pStyle w:val="Heading3"/>
        <w:numPr>
          <w:numberingChange w:id="370" w:author="Jean Anthony" w:date="2001-03-12T20:36:00Z" w:original="%1:1:0:.%2:2:0:.%3:14:0:"/>
        </w:numPr>
      </w:pPr>
      <w:bookmarkStart w:id="371" w:name="_Toc508178415"/>
      <w:r>
        <w:t>Number Pooling Overview</w:t>
      </w:r>
      <w:bookmarkEnd w:id="371"/>
    </w:p>
    <w:p w14:paraId="133BE8E2" w14:textId="77777777" w:rsidR="00000000" w:rsidRDefault="001F0AD0">
      <w:r>
        <w:t>At the present time, the National Number Pooling approach includes the following:</w:t>
      </w:r>
    </w:p>
    <w:p w14:paraId="7C61D394" w14:textId="77777777" w:rsidR="00000000" w:rsidRDefault="001F0AD0" w:rsidP="001F0AD0">
      <w:pPr>
        <w:pStyle w:val="ListBullet2"/>
        <w:numPr>
          <w:ilvl w:val="0"/>
          <w:numId w:val="21"/>
          <w:numberingChange w:id="372" w:author="Jean Anthony" w:date="2001-03-12T20:36:00Z" w:original="%1:1:0:."/>
        </w:numPr>
        <w:spacing w:after="120"/>
      </w:pPr>
      <w:r>
        <w:t>Pre-</w:t>
      </w:r>
      <w:r>
        <w:t>Port 1K Blocks to a single switch (i.e., all Pooled TNs contain same LRN).</w:t>
      </w:r>
    </w:p>
    <w:p w14:paraId="4FFEDEC8" w14:textId="77777777" w:rsidR="00000000" w:rsidRDefault="001F0AD0" w:rsidP="001F0AD0">
      <w:pPr>
        <w:pStyle w:val="ListBullet2"/>
        <w:numPr>
          <w:ilvl w:val="0"/>
          <w:numId w:val="21"/>
          <w:numberingChange w:id="373" w:author="Jean Anthony" w:date="2001-03-12T20:36:00Z" w:original="%1:2:0:."/>
        </w:numPr>
        <w:spacing w:after="120"/>
      </w:pPr>
      <w:r>
        <w:t>EDR (Efficient Data Representation) is captured through the use of “1K Blocks” in the NPAC, and over the SOA-to-NPAC and NPAC-to-LSMS interfaces.</w:t>
      </w:r>
    </w:p>
    <w:p w14:paraId="7FB58EF8" w14:textId="77777777" w:rsidR="00000000" w:rsidRDefault="001F0AD0" w:rsidP="001F0AD0">
      <w:pPr>
        <w:pStyle w:val="ListBullet2"/>
        <w:numPr>
          <w:ilvl w:val="0"/>
          <w:numId w:val="21"/>
          <w:numberingChange w:id="374" w:author="Jean Anthony" w:date="2001-03-12T20:36:00Z" w:original="%1:3:0:."/>
        </w:numPr>
        <w:spacing w:after="120"/>
      </w:pPr>
      <w:r>
        <w:t>The NPA-NXX-X Holder Information in</w:t>
      </w:r>
      <w:r>
        <w:t xml:space="preserve"> the NPAC is a representation of the 1K Block managed by the Pooling Administrator, and represented in the LERG.</w:t>
      </w:r>
    </w:p>
    <w:p w14:paraId="733ACB02" w14:textId="77777777" w:rsidR="00000000" w:rsidRDefault="001F0AD0" w:rsidP="001F0AD0">
      <w:pPr>
        <w:pStyle w:val="ListBullet2"/>
        <w:numPr>
          <w:ilvl w:val="0"/>
          <w:numId w:val="21"/>
          <w:numberingChange w:id="375" w:author="Jean Anthony" w:date="2001-03-12T20:36:00Z" w:original="%1:4:0:."/>
        </w:numPr>
        <w:spacing w:after="120"/>
      </w:pPr>
      <w:r>
        <w:t>The NPAC Customer SOA NPA-NXX-X Indicator in the NPAC Customer Data Model will be added to indicate whether or not the Service Provider accepts</w:t>
      </w:r>
      <w:r>
        <w:t xml:space="preserve"> NPA-NXX-X downloads from the NPAC (TRUE = yes, FALSE = no) to their SOA via the SOA-to-NPAC SMS Interface.</w:t>
      </w:r>
    </w:p>
    <w:p w14:paraId="318B02F0" w14:textId="77777777" w:rsidR="00000000" w:rsidRDefault="001F0AD0" w:rsidP="001F0AD0">
      <w:pPr>
        <w:pStyle w:val="ListBullet2"/>
        <w:numPr>
          <w:ilvl w:val="0"/>
          <w:numId w:val="21"/>
          <w:numberingChange w:id="376" w:author="Jean Anthony" w:date="2001-03-12T20:36:00Z" w:original="%1:5:0:."/>
        </w:numPr>
        <w:spacing w:after="120"/>
      </w:pPr>
      <w:r>
        <w:t>The NPAC Customer LSMS NPA-NXX-X Indicator in the NPAC Customer Data Model will be added to indicate whether or not the Service Provider accepts NPA</w:t>
      </w:r>
      <w:r>
        <w:t>-NXX-X downloads from the NPAC (TRUE = yes, FALSE = no) to their LSMS via the NPAC SMS-to-Local SMS Interface.</w:t>
      </w:r>
    </w:p>
    <w:p w14:paraId="3CFC8ABA" w14:textId="77777777" w:rsidR="00000000" w:rsidRDefault="001F0AD0" w:rsidP="001F0AD0">
      <w:pPr>
        <w:pStyle w:val="ListBullet2"/>
        <w:numPr>
          <w:ilvl w:val="0"/>
          <w:numId w:val="21"/>
          <w:numberingChange w:id="377" w:author="Jean Anthony" w:date="2001-03-12T20:36:00Z" w:original="%1:6:0:."/>
        </w:numPr>
        <w:spacing w:after="120"/>
      </w:pPr>
      <w:r>
        <w:t>The NPAC Customer Data Model (logical) and Service Provider Profile (physical) refer to the same information.</w:t>
      </w:r>
    </w:p>
    <w:p w14:paraId="3F62DDBC" w14:textId="77777777" w:rsidR="00000000" w:rsidRDefault="001F0AD0" w:rsidP="001F0AD0">
      <w:pPr>
        <w:pStyle w:val="ListBullet2"/>
        <w:numPr>
          <w:ilvl w:val="0"/>
          <w:numId w:val="21"/>
          <w:numberingChange w:id="378" w:author="Jean Anthony" w:date="2001-03-12T20:36:00Z" w:original="%1:7:0:."/>
        </w:numPr>
        <w:spacing w:after="120"/>
      </w:pPr>
      <w:r>
        <w:t>The NPA-NXX-X Holder Information is</w:t>
      </w:r>
      <w:r>
        <w:t xml:space="preserve"> broadcast over the SOA-to-NPAC SMS Interface to all Service Providers in that NPAC region (exclusive of those that have filters for that NPA-NXX, and those who have a SOA NPA-NXX-X indicator in the Customer Data Model set to FALSE), for the block allocati</w:t>
      </w:r>
      <w:r>
        <w:t>on of NPA-NXX-X data to the NPA-NXX-X Holder.</w:t>
      </w:r>
    </w:p>
    <w:p w14:paraId="4EE138CF" w14:textId="77777777" w:rsidR="00000000" w:rsidRDefault="001F0AD0" w:rsidP="001F0AD0">
      <w:pPr>
        <w:pStyle w:val="ListBullet2"/>
        <w:numPr>
          <w:ilvl w:val="0"/>
          <w:numId w:val="21"/>
          <w:numberingChange w:id="379" w:author="Jean Anthony" w:date="2001-03-12T20:36:00Z" w:original="%1:8:0:."/>
        </w:numPr>
        <w:spacing w:after="120"/>
      </w:pPr>
      <w:r>
        <w:t>The NPA-NXX-X Holder Information is broadcast over the NPAC SMS-to-Local SMS Interface to all Service Providers in that NPAC region (exclusive of those that have filters for the NPA-NXX, and those who have an L</w:t>
      </w:r>
      <w:r>
        <w:t>SMS NPA-NXX-X indicator in the Customer Data Model set to FALSE), for the block allocation of NPA-NXX-X data to the NPA-NXX-X Holder.</w:t>
      </w:r>
    </w:p>
    <w:p w14:paraId="314D29ED" w14:textId="77777777" w:rsidR="00000000" w:rsidRDefault="001F0AD0" w:rsidP="001F0AD0">
      <w:pPr>
        <w:pStyle w:val="ListBullet2"/>
        <w:numPr>
          <w:ilvl w:val="0"/>
          <w:numId w:val="21"/>
          <w:numberingChange w:id="380" w:author="Jean Anthony" w:date="2001-03-12T20:36:00Z" w:original="%1:9:0:."/>
        </w:numPr>
        <w:spacing w:after="120"/>
      </w:pPr>
      <w:r>
        <w:t>The NPA-NXX-X Holder Information’s “Effective Date” is the date the LERG, the Pooling Administrator, and the NPAC, conside</w:t>
      </w:r>
      <w:r>
        <w:t>r to be the “ownership switchover” date for the 1K Block from the Code Holder (NPA-NXX owning SP) to the Block Holder (NPA-NXX-X owning SP).</w:t>
      </w:r>
    </w:p>
    <w:p w14:paraId="784E42EF" w14:textId="77777777" w:rsidR="00000000" w:rsidRDefault="001F0AD0" w:rsidP="001F0AD0">
      <w:pPr>
        <w:pStyle w:val="ListBullet2"/>
        <w:numPr>
          <w:ilvl w:val="0"/>
          <w:numId w:val="21"/>
          <w:numberingChange w:id="381" w:author="Jean Anthony" w:date="2001-03-12T20:36:00Z" w:original="%1:10:0:."/>
        </w:numPr>
        <w:spacing w:after="120"/>
      </w:pPr>
      <w:r>
        <w:t>At the time of NPA-NXX-X creation, the NPAC will check for "pending-like, no-active" SVs or “pending-like Port-To-O</w:t>
      </w:r>
      <w:r>
        <w:t xml:space="preserve">riginal” SVs.  If any are found, the NPAC will reject the creation of this NPA-NXX-X.  An error message will be generated for the NPAC personnel.  Additionally, the NPAC Personnel will be able to view the discrepant TNs (on the screen in the </w:t>
      </w:r>
      <w:r>
        <w:rPr>
          <w:i/>
        </w:rPr>
        <w:t>Pending-Like N</w:t>
      </w:r>
      <w:r>
        <w:rPr>
          <w:i/>
        </w:rPr>
        <w:t>o-Active Subscription Version and Pending-Like Port-to-Original Subscription Version REPORT</w:t>
      </w:r>
      <w:r>
        <w:t xml:space="preserve"> format), then be able to select multiple output destinations for the report, or exit the NPA-NXX-X Creation and continue with other GUI activities.</w:t>
      </w:r>
    </w:p>
    <w:p w14:paraId="6D6AC2DB" w14:textId="77777777" w:rsidR="00000000" w:rsidRDefault="001F0AD0" w:rsidP="001F0AD0">
      <w:pPr>
        <w:pStyle w:val="ListBullet2"/>
        <w:numPr>
          <w:ilvl w:val="0"/>
          <w:numId w:val="21"/>
          <w:numberingChange w:id="382" w:author="Jean Anthony" w:date="2001-03-12T20:36:00Z" w:original="%1:11:0:."/>
        </w:numPr>
        <w:spacing w:after="120"/>
      </w:pPr>
      <w:r>
        <w:t>The Pending-Like</w:t>
      </w:r>
      <w:r>
        <w:t xml:space="preserve"> No-Active Subscription Version and Pending-Like Port-to-Original Subscription Version report will be available to NPAC personnel.  The report will contain TN, Old SPID, New SPID, Due Date, and Status.</w:t>
      </w:r>
    </w:p>
    <w:p w14:paraId="33C24B76" w14:textId="77777777" w:rsidR="00000000" w:rsidRDefault="001F0AD0" w:rsidP="001F0AD0">
      <w:pPr>
        <w:pStyle w:val="ListBullet2"/>
        <w:numPr>
          <w:ilvl w:val="0"/>
          <w:numId w:val="21"/>
          <w:numberingChange w:id="383" w:author="Jean Anthony" w:date="2001-03-12T20:36:00Z" w:original="%1:12:0:."/>
        </w:numPr>
        <w:spacing w:after="120"/>
      </w:pPr>
      <w:r>
        <w:t>The recipients of the Pending-Like No-Active Subscript</w:t>
      </w:r>
      <w:r>
        <w:t>ion Version and Pending-Like Port-to-Original Subscription Version report (e.g., Pooling Administrator, Code Holder) will have their own M&amp;P (outside of NPAC) to clean up these SVs (either cancel or activate).  Once they are cleaned up, NPAC personnel will</w:t>
      </w:r>
      <w:r>
        <w:t xml:space="preserve"> attempt the NPA-NXX-X creation again.</w:t>
      </w:r>
    </w:p>
    <w:p w14:paraId="3FD5CA1B" w14:textId="77777777" w:rsidR="00000000" w:rsidRDefault="001F0AD0" w:rsidP="001F0AD0">
      <w:pPr>
        <w:pStyle w:val="ListBullet2"/>
        <w:numPr>
          <w:ilvl w:val="0"/>
          <w:numId w:val="21"/>
          <w:numberingChange w:id="384" w:author="Jean Anthony" w:date="2001-03-12T20:36:00Z" w:original="%1:13:0:."/>
        </w:numPr>
        <w:spacing w:after="120"/>
      </w:pPr>
      <w:r>
        <w:t>Once the NPA-NXX-X has been created on the NPAC, the Code Holder is prohibited from performing intra-service provider ports.  If TNs were missed during the Code Holder's pre-donation intra-port activities, then NPAC p</w:t>
      </w:r>
      <w:r>
        <w:t>ersonnel only are allowed to perform these intra-service provider port creates of SVs with no previously active SV, on behalf of the Code Holder.  The NPAC will allow NPAC personnel, via the OpGUI, to create these LISP ports up to the effective date (11:59</w:t>
      </w:r>
      <w:r>
        <w:t>p of the day prior to the effective date), and to activate these LISP ports up to the Block’s activation date/time.  The Code Holder can also assist in the activation of the LISP ports up to the Block’s activation date/time.</w:t>
      </w:r>
    </w:p>
    <w:p w14:paraId="07B7384B" w14:textId="77777777" w:rsidR="00000000" w:rsidRDefault="001F0AD0" w:rsidP="001F0AD0">
      <w:pPr>
        <w:pStyle w:val="ListBullet2"/>
        <w:numPr>
          <w:ilvl w:val="0"/>
          <w:numId w:val="21"/>
          <w:numberingChange w:id="385" w:author="Jean Anthony" w:date="2001-03-12T20:36:00Z" w:original="%1:14:0:."/>
        </w:numPr>
        <w:spacing w:after="120"/>
      </w:pPr>
      <w:r>
        <w:t xml:space="preserve">Once the NPA-NXX-X's Effective </w:t>
      </w:r>
      <w:r>
        <w:t>Date has been reached, but prior to the Block’s activation, snapback messages will go to the Block Holder, and default routing will be the responsibility of the Code Holder.  The exception to this is during the de-pool process for the NPA-NXX-X (see #31 be</w:t>
      </w:r>
      <w:r>
        <w:t>low).</w:t>
      </w:r>
    </w:p>
    <w:p w14:paraId="1AF7377E" w14:textId="77777777" w:rsidR="00000000" w:rsidRDefault="001F0AD0" w:rsidP="001F0AD0">
      <w:pPr>
        <w:pStyle w:val="ListBullet2"/>
        <w:numPr>
          <w:ilvl w:val="0"/>
          <w:numId w:val="21"/>
          <w:numberingChange w:id="386" w:author="Jean Anthony" w:date="2001-03-12T20:36:00Z" w:original="%1:15:0:."/>
        </w:numPr>
        <w:spacing w:after="120"/>
      </w:pPr>
      <w:r>
        <w:t>Once the Block has been created (the record exists in the NPAC SMS and the Creation Timestamp in the Object has been set) in the NPAC, either from a scheduled event on the NPAC, or from a Service Provider SOA sending up the Block, then NPAC processin</w:t>
      </w:r>
      <w:r>
        <w:t>g considers the Block to be “activated” for the Block Holder, and all snapback messages and default routing will go to the Block Holder.</w:t>
      </w:r>
    </w:p>
    <w:p w14:paraId="191890A0" w14:textId="77777777" w:rsidR="00000000" w:rsidRDefault="001F0AD0" w:rsidP="001F0AD0">
      <w:pPr>
        <w:pStyle w:val="ListBullet2"/>
        <w:numPr>
          <w:ilvl w:val="0"/>
          <w:numId w:val="21"/>
          <w:numberingChange w:id="387" w:author="Jean Anthony" w:date="2001-03-12T20:36:00Z" w:original="%1:16:0:."/>
        </w:numPr>
        <w:spacing w:after="120"/>
      </w:pPr>
      <w:r>
        <w:t xml:space="preserve">The Block Holder Information is broadcast over the NPAC-to-LSMS interface, when the SP’s LSMS EDR flag in the Customer </w:t>
      </w:r>
      <w:r>
        <w:t>Profile record in the NPAC, is set to TRUE (non-EDR LSMSs get individual SVs, since the SP's LSMS EDR flag is set to FALSE).</w:t>
      </w:r>
    </w:p>
    <w:p w14:paraId="5E711846" w14:textId="77777777" w:rsidR="00000000" w:rsidRDefault="001F0AD0" w:rsidP="001F0AD0">
      <w:pPr>
        <w:pStyle w:val="ListBullet2"/>
        <w:numPr>
          <w:ilvl w:val="0"/>
          <w:numId w:val="21"/>
          <w:numberingChange w:id="388" w:author="Jean Anthony" w:date="2001-03-12T20:36:00Z" w:original="%1:17:0:."/>
        </w:numPr>
        <w:spacing w:after="120"/>
      </w:pPr>
      <w:r>
        <w:t>The Block Holder Information’s “Activation Timestamp” is the date/time the NPAC broadcasts block or SV data to the applicable LSMSs</w:t>
      </w:r>
      <w:r>
        <w:t>.  Only at this point in time are all SPs notified of the “ownership switchover” date for the 1K Block from the Code Holder (NPA-NXX owning SP) to the Block Holder (NPA-NXX-X owning SP).</w:t>
      </w:r>
    </w:p>
    <w:p w14:paraId="33BD2094" w14:textId="77777777" w:rsidR="00000000" w:rsidRDefault="001F0AD0" w:rsidP="001F0AD0">
      <w:pPr>
        <w:pStyle w:val="ListBullet2"/>
        <w:numPr>
          <w:ilvl w:val="0"/>
          <w:numId w:val="21"/>
          <w:numberingChange w:id="389" w:author="Jean Anthony" w:date="2001-03-12T20:36:00Z" w:original="%1:18:0:."/>
        </w:numPr>
        <w:spacing w:after="120"/>
      </w:pPr>
      <w:r>
        <w:t>Block Create messages over the SOA-to-NPAC SMS Interface will set the</w:t>
      </w:r>
      <w:r>
        <w:t xml:space="preserve"> SOA Origination to TRUE.</w:t>
      </w:r>
    </w:p>
    <w:p w14:paraId="79979DDC" w14:textId="77777777" w:rsidR="00000000" w:rsidRDefault="001F0AD0" w:rsidP="001F0AD0">
      <w:pPr>
        <w:pStyle w:val="ListBullet2"/>
        <w:numPr>
          <w:ilvl w:val="0"/>
          <w:numId w:val="21"/>
          <w:numberingChange w:id="390" w:author="Jean Anthony" w:date="2001-03-12T20:36:00Z" w:original="%1:19:0:."/>
        </w:numPr>
        <w:spacing w:after="120"/>
      </w:pPr>
      <w:r>
        <w:t>The Block Holder Information's SOA notification is broadcast over the SOA to NPAC Interface, when the SOA Origination on the Block record is set to TRUE.</w:t>
      </w:r>
    </w:p>
    <w:p w14:paraId="489007CB" w14:textId="77777777" w:rsidR="00000000" w:rsidRDefault="001F0AD0" w:rsidP="001F0AD0">
      <w:pPr>
        <w:pStyle w:val="ListBullet2"/>
        <w:numPr>
          <w:ilvl w:val="0"/>
          <w:numId w:val="21"/>
          <w:numberingChange w:id="391" w:author="Jean Anthony" w:date="2001-03-12T20:36:00Z" w:original="%1:20:0:."/>
        </w:numPr>
        <w:spacing w:after="120"/>
      </w:pPr>
      <w:r>
        <w:t xml:space="preserve">At the time of Block creation by the </w:t>
      </w:r>
      <w:r>
        <w:rPr>
          <w:b/>
        </w:rPr>
        <w:t>NPAC</w:t>
      </w:r>
      <w:r>
        <w:t xml:space="preserve"> (attempted on or after the NPA-NXX</w:t>
      </w:r>
      <w:r>
        <w:t>-X's Effective Date), the NPAC will check for "pending-like, no-active" SVs.  If any are found, the NPAC will reject the creation of this Block.  A unique alarmable error message (new error message and error number for Block) will be generated and alarm NP</w:t>
      </w:r>
      <w:r>
        <w:t>AC personnel.</w:t>
      </w:r>
    </w:p>
    <w:p w14:paraId="5887CEC9" w14:textId="77777777" w:rsidR="00000000" w:rsidRDefault="001F0AD0" w:rsidP="001F0AD0">
      <w:pPr>
        <w:pStyle w:val="ListBullet2"/>
        <w:numPr>
          <w:ilvl w:val="0"/>
          <w:numId w:val="21"/>
          <w:numberingChange w:id="392" w:author="Jean Anthony" w:date="2001-03-12T20:36:00Z" w:original="%1:21:0:."/>
        </w:numPr>
        <w:spacing w:after="120"/>
      </w:pPr>
      <w:r>
        <w:t xml:space="preserve">At the time of Block creation by the </w:t>
      </w:r>
      <w:r>
        <w:rPr>
          <w:b/>
        </w:rPr>
        <w:t>SP's SOA</w:t>
      </w:r>
      <w:r>
        <w:t xml:space="preserve"> (attempted on or after the NPA-NXX-X's Effective Date), the NPAC will check for "pending-like, no-active" SVs.  If any are found, the NPAC will reject the creation of this Block.  A unique alarmab</w:t>
      </w:r>
      <w:r>
        <w:t>le error message (new error message and error number for Block, but no alarm to NPAC Personnel) will be generated and sent back to the SP's SOA.  A new M&amp;P will require the SP to contact NPAC personnel (USA) and request the generation of the Pending-Like N</w:t>
      </w:r>
      <w:r>
        <w:t>o-Active Subscription Version and Pending-Like Port-to-Original Subscription Version report.</w:t>
      </w:r>
    </w:p>
    <w:p w14:paraId="6D14DF44" w14:textId="77777777" w:rsidR="00000000" w:rsidRDefault="001F0AD0" w:rsidP="001F0AD0">
      <w:pPr>
        <w:pStyle w:val="ListBullet2"/>
        <w:numPr>
          <w:ilvl w:val="0"/>
          <w:numId w:val="21"/>
          <w:numberingChange w:id="393" w:author="Jean Anthony" w:date="2001-03-12T20:36:00Z" w:original="%1:22:0:."/>
        </w:numPr>
        <w:spacing w:after="120"/>
      </w:pPr>
      <w:r>
        <w:t>The Pending-Like No-Active Subscription Version and Pending-Like Port-to-Original Subscription Version report will be created and will contain TN, Old SPID, New SP</w:t>
      </w:r>
      <w:r>
        <w:t>ID, Due Date, and Status.</w:t>
      </w:r>
    </w:p>
    <w:p w14:paraId="54C62345" w14:textId="77777777" w:rsidR="00000000" w:rsidRDefault="001F0AD0" w:rsidP="001F0AD0">
      <w:pPr>
        <w:pStyle w:val="ListBullet2"/>
        <w:numPr>
          <w:ilvl w:val="0"/>
          <w:numId w:val="21"/>
          <w:numberingChange w:id="394" w:author="Jean Anthony" w:date="2001-03-12T20:36:00Z" w:original="%1:23:0:."/>
        </w:numPr>
        <w:spacing w:after="120"/>
      </w:pPr>
      <w:r>
        <w:t>The recipients of the Pending-Like No-Active Subscription Version and Pending-Like Port-to-Original Subscription Version report (e.g., Pooling Administrator, Code Holder) will have their own M&amp;P (outside of NPAC) to clean up these</w:t>
      </w:r>
      <w:r>
        <w:t xml:space="preserve"> SVs (either cancel or activate) by the Code Holder and the NPAC Personnel.  Once they are cleaned up, NPAC personnel will attempt the Block creation again (if it is NPAC initiated), or contact the Block Holder SP and inform them that they could re-submit </w:t>
      </w:r>
      <w:r>
        <w:t>the Block request.</w:t>
      </w:r>
    </w:p>
    <w:p w14:paraId="5043F9BD" w14:textId="77777777" w:rsidR="00000000" w:rsidRDefault="001F0AD0" w:rsidP="001F0AD0">
      <w:pPr>
        <w:pStyle w:val="ListBullet2"/>
        <w:numPr>
          <w:ilvl w:val="0"/>
          <w:numId w:val="21"/>
          <w:numberingChange w:id="395" w:author="Jean Anthony" w:date="2001-03-12T20:36:00Z" w:original="%1:24:0:."/>
        </w:numPr>
        <w:spacing w:after="120"/>
      </w:pPr>
      <w:r>
        <w:t>If during the broadcast of the Pooled Data (Blocks and SVs), one or more Service Providers cause the Block to go into a Partial Failure or Failed status, the NPAC will generate a unique alarmable message, and NPAC Personnel will be notif</w:t>
      </w:r>
      <w:r>
        <w:t>ied of the error, only when the SOA Origination is FALSE (if value is TRUE, existing M&amp;Ps for partial failure or failed conditions will be used).  M&amp;P will be established to have NPAC Personnel resolve the broadcast failures with the Service Providers on t</w:t>
      </w:r>
      <w:r>
        <w:t>he Block’s Failed SP List.</w:t>
      </w:r>
    </w:p>
    <w:p w14:paraId="5AD0A22C" w14:textId="77777777" w:rsidR="00000000" w:rsidRDefault="001F0AD0" w:rsidP="001F0AD0">
      <w:pPr>
        <w:pStyle w:val="ListBullet2"/>
        <w:numPr>
          <w:ilvl w:val="0"/>
          <w:numId w:val="21"/>
          <w:numberingChange w:id="396" w:author="Jean Anthony" w:date="2001-03-12T20:36:00Z" w:original="%1:25:0:."/>
        </w:numPr>
        <w:spacing w:after="120"/>
      </w:pPr>
      <w:r>
        <w:t xml:space="preserve">The NPAC will execute a background process, once a day, to check for Block completeness.  During this background process, the NPAC will check for active blocks that haven’t been verified to contain 1000 SVs (combination of POOL, </w:t>
      </w:r>
      <w:r>
        <w:t>LISP, LSPP) for that Block..  This is designed to capture any “disconnect requests that were sending on it’s way to old”, which may result in an orphan TN that does NOT have an Active SV.  This background process will be run for the first time within 24 ho</w:t>
      </w:r>
      <w:r>
        <w:t>urs of Block Creation (with an Active status), and once every 24 hours thereafter for incomplete Blocks.  For missing TNs that are identified during this process, the NPAC will create, activate and broadcast the missing SVs to non-EDR Local SMSs (i.e., sel</w:t>
      </w:r>
      <w:r>
        <w:t>f-fixing create, activate and broadcast of missing SVs).  Once all 1000 TNs have been accounted for in the NPAC, this Block will no longer be checked by the NPAC.</w:t>
      </w:r>
    </w:p>
    <w:p w14:paraId="10EA5C03" w14:textId="77777777" w:rsidR="00000000" w:rsidRDefault="001F0AD0" w:rsidP="001F0AD0">
      <w:pPr>
        <w:pStyle w:val="ListBullet2"/>
        <w:numPr>
          <w:ilvl w:val="0"/>
          <w:numId w:val="21"/>
          <w:numberingChange w:id="397" w:author="Jean Anthony" w:date="2001-03-12T20:36:00Z" w:original="%1:26:0:."/>
        </w:numPr>
        <w:spacing w:after="120"/>
      </w:pPr>
      <w:r>
        <w:t xml:space="preserve">The NPAC will manage the synchronization of, and maintain the integrity of, the data between </w:t>
      </w:r>
      <w:r>
        <w:t>a Block and the subordinate Pooled Subscription Versions within the Block.  This means that, at all times, the LRN and GTT routing data for the Block and all SVs with LNP Type of POOL within the 1K Block, will contain the same values.  The status for the B</w:t>
      </w:r>
      <w:r>
        <w:t xml:space="preserve">lock and status for each SV with LNP Type of POOL within the 1K Block, may not always contain the same value.  The matrix to coordinate the status is found in the detailed requirements.  The failed SP List for the Block and Failed SP List for each SV with </w:t>
      </w:r>
      <w:r>
        <w:t>LNP Type of POOL within the 1K Block, may not always contain the same Service Providers.  The matrix to coordinate the various Failed SP Lists is found in the detailed requirements.</w:t>
      </w:r>
    </w:p>
    <w:p w14:paraId="09D89365" w14:textId="77777777" w:rsidR="00000000" w:rsidRDefault="001F0AD0" w:rsidP="001F0AD0">
      <w:pPr>
        <w:pStyle w:val="ListBullet2"/>
        <w:numPr>
          <w:ilvl w:val="0"/>
          <w:numId w:val="21"/>
          <w:numberingChange w:id="398" w:author="Jean Anthony" w:date="2001-03-12T20:36:00Z" w:original="%1:27:0:."/>
        </w:numPr>
        <w:spacing w:after="120"/>
      </w:pPr>
      <w:r>
        <w:t>Once a Block is “active”, the routing data can be modified.  This may be p</w:t>
      </w:r>
      <w:r>
        <w:t>erformed by NPAC Personnel using the NPAC OpGUI, Service Provider Personnel using the NPAC Low-tech Interface, or Service Provider via the SOA-to-NPAC SMS Interface.</w:t>
      </w:r>
    </w:p>
    <w:p w14:paraId="549B34ED" w14:textId="77777777" w:rsidR="00000000" w:rsidRDefault="001F0AD0" w:rsidP="001F0AD0">
      <w:pPr>
        <w:pStyle w:val="ListBullet2"/>
        <w:numPr>
          <w:ilvl w:val="0"/>
          <w:numId w:val="21"/>
          <w:numberingChange w:id="399" w:author="Jean Anthony" w:date="2001-03-12T20:36:00Z" w:original="%1:28:0:."/>
        </w:numPr>
        <w:spacing w:after="120"/>
      </w:pPr>
      <w:r>
        <w:t xml:space="preserve">At the time of NPA-NXX-X deletion (i.e., de-pool), the NPAC will check for “pending-like, </w:t>
      </w:r>
      <w:r>
        <w:t>with Active POOL” SVs, or “pending-like, port-to-original” SVs.  If any are found, the NPAC will reject the Deletion of this NPA-NXX-X.  An error message will be generated for the NPAC personnel.  Additionally, the NPAC Personnel will be able to view the d</w:t>
      </w:r>
      <w:r>
        <w:t xml:space="preserve">iscrepant TNs (on the screen in the </w:t>
      </w:r>
      <w:r>
        <w:rPr>
          <w:i/>
        </w:rPr>
        <w:t>Pending-Like With Active POOL Subscription Version and Pending-Like Port-To-Original REPORT</w:t>
      </w:r>
      <w:r>
        <w:t xml:space="preserve"> format), then be able to select multiple output destinations for the report, or exit the NPA-NXX-X Deletion and continue with ot</w:t>
      </w:r>
      <w:r>
        <w:t>her GUI activities.</w:t>
      </w:r>
    </w:p>
    <w:p w14:paraId="614A3A84" w14:textId="77777777" w:rsidR="00000000" w:rsidRDefault="001F0AD0" w:rsidP="001F0AD0">
      <w:pPr>
        <w:pStyle w:val="ListBullet2"/>
        <w:numPr>
          <w:ilvl w:val="0"/>
          <w:numId w:val="21"/>
          <w:numberingChange w:id="400" w:author="Jean Anthony" w:date="2001-03-12T20:36:00Z" w:original="%1:29:0:."/>
        </w:numPr>
        <w:spacing w:after="120"/>
      </w:pPr>
      <w:r>
        <w:t>The Pending-Like With Active POOL Subscription Version and Pending-Like Port-to-Original Subscription Version report will be available to NPAC personnel.  The report will contain TN, Old SPID, New SPID, Due Date, and Status.</w:t>
      </w:r>
    </w:p>
    <w:p w14:paraId="77B3D2A9" w14:textId="77777777" w:rsidR="00000000" w:rsidRDefault="001F0AD0" w:rsidP="001F0AD0">
      <w:pPr>
        <w:pStyle w:val="ListBullet2"/>
        <w:numPr>
          <w:ilvl w:val="0"/>
          <w:numId w:val="21"/>
          <w:numberingChange w:id="401" w:author="Jean Anthony" w:date="2001-03-12T20:36:00Z" w:original="%1:30:0:."/>
        </w:numPr>
        <w:spacing w:after="120"/>
      </w:pPr>
      <w:r>
        <w:t>The recipie</w:t>
      </w:r>
      <w:r>
        <w:t>nts of the Pending-Like With Active POOL Subscription Version and Pending-Like Port-to-Original Subscription Version report (e.g., Pooling Administrator, Block Holder) will have their own M&amp;P (outside of NPAC) to clean up these SVs (either cancel or activa</w:t>
      </w:r>
      <w:r>
        <w:t>te).  Once they are cleaned up, NPAC personnel will await notification from the Pooling Administrator prior to attempting the NPA-NXX-X deletion again.</w:t>
      </w:r>
    </w:p>
    <w:p w14:paraId="48A58F23" w14:textId="77777777" w:rsidR="00000000" w:rsidRDefault="001F0AD0" w:rsidP="001F0AD0">
      <w:pPr>
        <w:pStyle w:val="ListBullet2"/>
        <w:numPr>
          <w:ilvl w:val="0"/>
          <w:numId w:val="21"/>
          <w:numberingChange w:id="402" w:author="Jean Anthony" w:date="2001-03-12T20:36:00Z" w:original="%1:31:0:."/>
        </w:numPr>
        <w:spacing w:after="120"/>
      </w:pPr>
      <w:r>
        <w:t>The NPAC performs a “cascading delete” when processing an NPA-NXX-X Deletion.  This includes sending del</w:t>
      </w:r>
      <w:r>
        <w:t xml:space="preserve">etes of Pooled SV data to non-EDR LSMSs, and sending deletes of Block data to EDR LSMSs.  Once all LSMSs have successfully deleted the Pooled data (the status of all SVs and the Block is Old, and both Failed SP Lists are empty), the NPA-NXX-X is deleted.  </w:t>
      </w:r>
      <w:r>
        <w:t>Similar to the NPA-NXX-X Creation, the NPA-NXX-X Deletion is broadcast to the appropriate Service Providers, based on the values in their NPA-NXX-X Indicators.</w:t>
      </w:r>
    </w:p>
    <w:p w14:paraId="1271015E" w14:textId="77777777" w:rsidR="00000000" w:rsidRDefault="001F0AD0" w:rsidP="001F0AD0">
      <w:pPr>
        <w:pStyle w:val="ListBullet2"/>
        <w:numPr>
          <w:ilvl w:val="0"/>
          <w:numId w:val="21"/>
          <w:numberingChange w:id="403" w:author="Jean Anthony" w:date="2001-03-12T20:36:00Z" w:original="%1:32:0:."/>
        </w:numPr>
        <w:spacing w:after="120"/>
      </w:pPr>
      <w:r>
        <w:t>During the de-pooling process, the vacant number treatment responsibility and snapback for TN re</w:t>
      </w:r>
      <w:r>
        <w:t>-assignment notifications have unique behavior, once the Block has migrated to a status of Old.  As defined in #14 above, snapback messages will go to the Block Holder, and default routing will be the responsibility of the Code Holder, once the NPA-NXX-X's</w:t>
      </w:r>
      <w:r>
        <w:t xml:space="preserve"> Effective Date has been reached.  However, in this de-pooling situation, both snapback messages and default routing responsibility will be the Code Holder.  So, even though the NPA-NXX-X still exists, it has the same behavior as the “pre-effective date” N</w:t>
      </w:r>
      <w:r>
        <w:t>PA-NXX-X situation.</w:t>
      </w:r>
    </w:p>
    <w:p w14:paraId="144E29D9" w14:textId="77777777" w:rsidR="00000000" w:rsidRDefault="001F0AD0" w:rsidP="001F0AD0">
      <w:pPr>
        <w:pStyle w:val="ListBullet2"/>
        <w:numPr>
          <w:ilvl w:val="0"/>
          <w:numId w:val="21"/>
          <w:numberingChange w:id="404" w:author="Jean Anthony" w:date="2001-03-12T20:36:00Z" w:original="%1:33:0:."/>
        </w:numPr>
        <w:spacing w:after="120"/>
      </w:pPr>
      <w:r>
        <w:t>Once the Block has been deleted in the NPAC, then NPAC processing considers the Block to be “deleted” for the Block Holder, and all snapback messages and default routing will go to the Code Holder.  Additionally, the Block is now availa</w:t>
      </w:r>
      <w:r>
        <w:t>ble to be allocated to another Service Provider.</w:t>
      </w:r>
    </w:p>
    <w:p w14:paraId="15A8343D" w14:textId="77777777" w:rsidR="00000000" w:rsidRDefault="001F0AD0" w:rsidP="001F0AD0">
      <w:pPr>
        <w:pStyle w:val="ListBullet2"/>
        <w:numPr>
          <w:ilvl w:val="0"/>
          <w:numId w:val="21"/>
          <w:numberingChange w:id="405" w:author="Jean Anthony" w:date="2001-03-12T20:36:00Z" w:original="%1:34:0:."/>
        </w:numPr>
        <w:spacing w:after="120"/>
      </w:pPr>
      <w:r>
        <w:t>For NPA Split processing, at the start of the Split, the NPAC SMS will automatically create a New NPA-NXX-X to correspond to the Old NPA-NXX-X, and will reject the NPA Split request if the New NPA-NXX-X alre</w:t>
      </w:r>
      <w:r>
        <w:t>ady exists at the time of the NPA Split entry.  The NPAC will remove the New NPA-NXX-X and convert the Block and SVs back to the Old NPA-NXX, if the New NPA-NXX is removed from the NPA Split, prior to the end of PDP.  When adding an NPA-NXX-X during an NPA</w:t>
      </w:r>
      <w:r>
        <w:t xml:space="preserve"> Split, the NPAC will automatically add a corresponding New/Old NPA-NXX-X for an NPA-NXX involved in a Split.  During PDP, the NPAC will treat Block data similar to the treatment of SV data (i.e., either the Old or New NPA-NXX can be sent to the NPAC, but </w:t>
      </w:r>
      <w:r>
        <w:t>the NPAC will broadcast the New NPA-NXX).</w:t>
      </w:r>
    </w:p>
    <w:p w14:paraId="70E8C9CB" w14:textId="77777777" w:rsidR="00000000" w:rsidRDefault="001F0AD0" w:rsidP="001F0AD0">
      <w:pPr>
        <w:pStyle w:val="ListBullet2"/>
        <w:numPr>
          <w:ilvl w:val="0"/>
          <w:numId w:val="21"/>
          <w:numberingChange w:id="406" w:author="Jean Anthony" w:date="2001-03-12T20:36:00Z" w:original="%1:35:0:."/>
        </w:numPr>
        <w:spacing w:after="120"/>
      </w:pPr>
      <w:r>
        <w:t>The NPAC Customer LSMS EDR Indicator in the NPAC Customer Data Model will be added to indicate whether or not the Service Provider uses Efficient Data Representation on the Local SMS (TRUE = yes, FALSE = no).</w:t>
      </w:r>
    </w:p>
    <w:p w14:paraId="2D927572" w14:textId="77777777" w:rsidR="00000000" w:rsidRDefault="001F0AD0" w:rsidP="001F0AD0">
      <w:pPr>
        <w:pStyle w:val="ListBullet2"/>
        <w:numPr>
          <w:ilvl w:val="0"/>
          <w:numId w:val="21"/>
          <w:numberingChange w:id="407" w:author="Jean Anthony" w:date="2001-03-12T20:36:00Z" w:original="%1:36:0:."/>
        </w:numPr>
        <w:spacing w:after="120"/>
      </w:pPr>
      <w:r>
        <w:t>The t</w:t>
      </w:r>
      <w:r>
        <w:t>wo new objects that will be broadcast over the interface include the NPA-NXX-X (1K Block) block allocation, and Block for EDR compatible Local SMSs that represent the 1000 TNs of POOL'ed numbers as the 1K Block.</w:t>
      </w:r>
    </w:p>
    <w:p w14:paraId="66B06443" w14:textId="77777777" w:rsidR="00000000" w:rsidRDefault="001F0AD0" w:rsidP="001F0AD0">
      <w:pPr>
        <w:pStyle w:val="ListBullet2"/>
        <w:numPr>
          <w:ilvl w:val="0"/>
          <w:numId w:val="21"/>
          <w:numberingChange w:id="408" w:author="Jean Anthony" w:date="2001-03-12T20:36:00Z" w:original="%1:37:0:."/>
        </w:numPr>
        <w:spacing w:after="120"/>
      </w:pPr>
      <w:r>
        <w:t>The basis for the National Number Pooling re</w:t>
      </w:r>
      <w:r>
        <w:t xml:space="preserve">quirements was the Illinois Number Pooling NPAC Release 1.4.  The Number Pooling Delta document, </w:t>
      </w:r>
      <w:r>
        <w:rPr>
          <w:b/>
          <w:i/>
        </w:rPr>
        <w:t>National Number Pooling requirements</w:t>
      </w:r>
      <w:r>
        <w:t>, represents the requirements for National Number Pooling functionality.</w:t>
      </w:r>
    </w:p>
    <w:p w14:paraId="180353FB" w14:textId="77777777" w:rsidR="00000000" w:rsidRDefault="001F0AD0"/>
    <w:p w14:paraId="52B97E67" w14:textId="77777777" w:rsidR="00000000" w:rsidRDefault="001F0AD0">
      <w:r>
        <w:br w:type="page"/>
        <w:t xml:space="preserve">The following table portrays </w:t>
      </w:r>
      <w:r>
        <w:rPr>
          <w:b/>
        </w:rPr>
        <w:t>“vacant number trea</w:t>
      </w:r>
      <w:r>
        <w:rPr>
          <w:b/>
        </w:rPr>
        <w:t>tment”</w:t>
      </w:r>
      <w:r>
        <w:t xml:space="preserve"> responsibility and </w:t>
      </w:r>
      <w:r>
        <w:rPr>
          <w:b/>
        </w:rPr>
        <w:t>“snapback for TN re-assignment”</w:t>
      </w:r>
      <w:r>
        <w:t xml:space="preserve"> notifications throughout each phase of number pooling, once the Block has been donated to the Pooling Administrator:</w:t>
      </w:r>
    </w:p>
    <w:p w14:paraId="3133146E" w14:textId="77777777" w:rsidR="00000000" w:rsidRDefault="001F0AD0">
      <w:pPr>
        <w:pStyle w:val="RequirementBody"/>
        <w:keepLines w:val="0"/>
        <w:spacing w:after="12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7" w:firstRow="0" w:lastRow="0" w:firstColumn="0" w:lastColumn="0" w:noHBand="0" w:noVBand="0"/>
      </w:tblPr>
      <w:tblGrid>
        <w:gridCol w:w="1872"/>
        <w:gridCol w:w="1800"/>
        <w:gridCol w:w="1800"/>
        <w:gridCol w:w="1800"/>
        <w:gridCol w:w="1800"/>
      </w:tblGrid>
      <w:tr w:rsidR="00000000" w14:paraId="2816F05A" w14:textId="77777777">
        <w:tblPrEx>
          <w:tblCellMar>
            <w:top w:w="0" w:type="dxa"/>
            <w:bottom w:w="0" w:type="dxa"/>
          </w:tblCellMar>
        </w:tblPrEx>
        <w:tc>
          <w:tcPr>
            <w:tcW w:w="1872" w:type="dxa"/>
          </w:tcPr>
          <w:p w14:paraId="0FA37FBA" w14:textId="77777777" w:rsidR="00000000" w:rsidRDefault="001F0AD0">
            <w:pPr>
              <w:spacing w:after="0"/>
              <w:jc w:val="right"/>
              <w:rPr>
                <w:b/>
              </w:rPr>
            </w:pPr>
            <w:r>
              <w:rPr>
                <w:b/>
              </w:rPr>
              <w:t>Vacant Number Treatment</w:t>
            </w:r>
          </w:p>
        </w:tc>
        <w:tc>
          <w:tcPr>
            <w:tcW w:w="1800" w:type="dxa"/>
          </w:tcPr>
          <w:p w14:paraId="0E67CC27" w14:textId="77777777" w:rsidR="00000000" w:rsidRDefault="001F0AD0">
            <w:pPr>
              <w:spacing w:after="0"/>
              <w:jc w:val="right"/>
              <w:rPr>
                <w:b/>
              </w:rPr>
            </w:pPr>
            <w:r>
              <w:rPr>
                <w:b/>
              </w:rPr>
              <w:t>Pre effective date</w:t>
            </w:r>
          </w:p>
        </w:tc>
        <w:tc>
          <w:tcPr>
            <w:tcW w:w="1800" w:type="dxa"/>
          </w:tcPr>
          <w:p w14:paraId="3F0FB5E1" w14:textId="77777777" w:rsidR="00000000" w:rsidRDefault="001F0AD0">
            <w:pPr>
              <w:spacing w:after="0"/>
              <w:jc w:val="right"/>
              <w:rPr>
                <w:b/>
              </w:rPr>
            </w:pPr>
            <w:r>
              <w:rPr>
                <w:b/>
              </w:rPr>
              <w:t>post effective date</w:t>
            </w:r>
          </w:p>
        </w:tc>
        <w:tc>
          <w:tcPr>
            <w:tcW w:w="1800" w:type="dxa"/>
          </w:tcPr>
          <w:p w14:paraId="58C15E0A" w14:textId="77777777" w:rsidR="00000000" w:rsidRDefault="001F0AD0">
            <w:pPr>
              <w:spacing w:after="0"/>
              <w:jc w:val="right"/>
              <w:rPr>
                <w:b/>
              </w:rPr>
            </w:pPr>
            <w:r>
              <w:rPr>
                <w:b/>
              </w:rPr>
              <w:t>post Block activa</w:t>
            </w:r>
            <w:r>
              <w:rPr>
                <w:b/>
              </w:rPr>
              <w:t>tion</w:t>
            </w:r>
          </w:p>
        </w:tc>
        <w:tc>
          <w:tcPr>
            <w:tcW w:w="1800" w:type="dxa"/>
          </w:tcPr>
          <w:p w14:paraId="0D4195A7" w14:textId="77777777" w:rsidR="00000000" w:rsidRDefault="001F0AD0">
            <w:pPr>
              <w:spacing w:after="0"/>
              <w:jc w:val="right"/>
              <w:rPr>
                <w:b/>
              </w:rPr>
            </w:pPr>
            <w:r>
              <w:rPr>
                <w:b/>
              </w:rPr>
              <w:t>during Block de-pool</w:t>
            </w:r>
          </w:p>
        </w:tc>
      </w:tr>
      <w:tr w:rsidR="00000000" w14:paraId="0E4BAA51" w14:textId="77777777">
        <w:tblPrEx>
          <w:tblCellMar>
            <w:top w:w="0" w:type="dxa"/>
            <w:bottom w:w="0" w:type="dxa"/>
          </w:tblCellMar>
        </w:tblPrEx>
        <w:tc>
          <w:tcPr>
            <w:tcW w:w="1872" w:type="dxa"/>
          </w:tcPr>
          <w:p w14:paraId="130F6784" w14:textId="77777777" w:rsidR="00000000" w:rsidRDefault="001F0AD0">
            <w:pPr>
              <w:spacing w:after="0"/>
              <w:jc w:val="right"/>
            </w:pPr>
            <w:r>
              <w:t>Contaminated disconnect</w:t>
            </w:r>
          </w:p>
        </w:tc>
        <w:tc>
          <w:tcPr>
            <w:tcW w:w="1800" w:type="dxa"/>
          </w:tcPr>
          <w:p w14:paraId="5102FCFB" w14:textId="77777777" w:rsidR="00000000" w:rsidRDefault="001F0AD0">
            <w:pPr>
              <w:spacing w:after="0"/>
              <w:jc w:val="right"/>
            </w:pPr>
            <w:r>
              <w:t>Code holder</w:t>
            </w:r>
          </w:p>
        </w:tc>
        <w:tc>
          <w:tcPr>
            <w:tcW w:w="1800" w:type="dxa"/>
          </w:tcPr>
          <w:p w14:paraId="7AB014B4" w14:textId="77777777" w:rsidR="00000000" w:rsidRDefault="001F0AD0">
            <w:pPr>
              <w:spacing w:after="0"/>
              <w:jc w:val="right"/>
            </w:pPr>
            <w:r>
              <w:t>Code holder</w:t>
            </w:r>
          </w:p>
        </w:tc>
        <w:tc>
          <w:tcPr>
            <w:tcW w:w="1800" w:type="dxa"/>
          </w:tcPr>
          <w:p w14:paraId="50173054" w14:textId="77777777" w:rsidR="00000000" w:rsidRDefault="001F0AD0">
            <w:pPr>
              <w:spacing w:after="0"/>
              <w:jc w:val="right"/>
            </w:pPr>
            <w:r>
              <w:t>Block holder</w:t>
            </w:r>
          </w:p>
        </w:tc>
        <w:tc>
          <w:tcPr>
            <w:tcW w:w="1800" w:type="dxa"/>
          </w:tcPr>
          <w:p w14:paraId="24A5F8EF" w14:textId="77777777" w:rsidR="00000000" w:rsidRDefault="001F0AD0">
            <w:pPr>
              <w:spacing w:after="0"/>
              <w:jc w:val="right"/>
            </w:pPr>
            <w:r>
              <w:t>Code holder</w:t>
            </w:r>
          </w:p>
        </w:tc>
      </w:tr>
      <w:tr w:rsidR="00000000" w14:paraId="785D38B8" w14:textId="77777777">
        <w:tblPrEx>
          <w:tblCellMar>
            <w:top w:w="0" w:type="dxa"/>
            <w:bottom w:w="0" w:type="dxa"/>
          </w:tblCellMar>
        </w:tblPrEx>
        <w:tc>
          <w:tcPr>
            <w:tcW w:w="1872" w:type="dxa"/>
          </w:tcPr>
          <w:p w14:paraId="07D18F77" w14:textId="77777777" w:rsidR="00000000" w:rsidRDefault="001F0AD0">
            <w:pPr>
              <w:spacing w:after="0"/>
              <w:jc w:val="right"/>
            </w:pPr>
            <w:r>
              <w:t>Non-contaminated</w:t>
            </w:r>
          </w:p>
        </w:tc>
        <w:tc>
          <w:tcPr>
            <w:tcW w:w="1800" w:type="dxa"/>
            <w:tcBorders>
              <w:bottom w:val="nil"/>
            </w:tcBorders>
          </w:tcPr>
          <w:p w14:paraId="0D7977E3" w14:textId="77777777" w:rsidR="00000000" w:rsidRDefault="001F0AD0">
            <w:pPr>
              <w:spacing w:after="0"/>
              <w:jc w:val="right"/>
            </w:pPr>
            <w:r>
              <w:t>Code holder</w:t>
            </w:r>
          </w:p>
        </w:tc>
        <w:tc>
          <w:tcPr>
            <w:tcW w:w="1800" w:type="dxa"/>
            <w:tcBorders>
              <w:bottom w:val="nil"/>
            </w:tcBorders>
          </w:tcPr>
          <w:p w14:paraId="07F90706" w14:textId="77777777" w:rsidR="00000000" w:rsidRDefault="001F0AD0">
            <w:pPr>
              <w:spacing w:after="0"/>
              <w:jc w:val="right"/>
            </w:pPr>
            <w:r>
              <w:t>Code holder</w:t>
            </w:r>
          </w:p>
        </w:tc>
        <w:tc>
          <w:tcPr>
            <w:tcW w:w="1800" w:type="dxa"/>
            <w:tcBorders>
              <w:bottom w:val="nil"/>
            </w:tcBorders>
          </w:tcPr>
          <w:p w14:paraId="778F368F" w14:textId="77777777" w:rsidR="00000000" w:rsidRDefault="001F0AD0">
            <w:pPr>
              <w:spacing w:after="0"/>
              <w:jc w:val="right"/>
            </w:pPr>
            <w:r>
              <w:t>Block holder</w:t>
            </w:r>
          </w:p>
        </w:tc>
        <w:tc>
          <w:tcPr>
            <w:tcW w:w="1800" w:type="dxa"/>
            <w:tcBorders>
              <w:bottom w:val="nil"/>
            </w:tcBorders>
          </w:tcPr>
          <w:p w14:paraId="4C2D13CB" w14:textId="77777777" w:rsidR="00000000" w:rsidRDefault="001F0AD0">
            <w:pPr>
              <w:spacing w:after="0"/>
              <w:jc w:val="right"/>
            </w:pPr>
            <w:r>
              <w:t>Code holder</w:t>
            </w:r>
          </w:p>
        </w:tc>
      </w:tr>
      <w:tr w:rsidR="00000000" w14:paraId="58C10B60" w14:textId="77777777">
        <w:tblPrEx>
          <w:tblCellMar>
            <w:top w:w="0" w:type="dxa"/>
            <w:bottom w:w="0" w:type="dxa"/>
          </w:tblCellMar>
        </w:tblPrEx>
        <w:trPr>
          <w:cantSplit/>
        </w:trPr>
        <w:tc>
          <w:tcPr>
            <w:tcW w:w="1872" w:type="dxa"/>
          </w:tcPr>
          <w:p w14:paraId="2B55F337" w14:textId="77777777" w:rsidR="00000000" w:rsidRDefault="001F0AD0">
            <w:pPr>
              <w:spacing w:after="0"/>
              <w:jc w:val="right"/>
              <w:rPr>
                <w:b/>
              </w:rPr>
            </w:pPr>
            <w:r>
              <w:rPr>
                <w:b/>
              </w:rPr>
              <w:t>Snapback for TN re-assignment</w:t>
            </w:r>
          </w:p>
        </w:tc>
        <w:tc>
          <w:tcPr>
            <w:tcW w:w="7200" w:type="dxa"/>
            <w:gridSpan w:val="4"/>
            <w:shd w:val="thinDiagCross" w:color="C0C0C0" w:fill="auto"/>
          </w:tcPr>
          <w:p w14:paraId="1B604EF0" w14:textId="77777777" w:rsidR="00000000" w:rsidRDefault="001F0AD0">
            <w:pPr>
              <w:spacing w:after="0"/>
              <w:jc w:val="right"/>
            </w:pPr>
          </w:p>
        </w:tc>
      </w:tr>
      <w:tr w:rsidR="00000000" w14:paraId="7CC1ABFC" w14:textId="77777777">
        <w:tblPrEx>
          <w:tblCellMar>
            <w:top w:w="0" w:type="dxa"/>
            <w:bottom w:w="0" w:type="dxa"/>
          </w:tblCellMar>
        </w:tblPrEx>
        <w:tc>
          <w:tcPr>
            <w:tcW w:w="1872" w:type="dxa"/>
          </w:tcPr>
          <w:p w14:paraId="00DE58F1" w14:textId="77777777" w:rsidR="00000000" w:rsidRDefault="001F0AD0">
            <w:pPr>
              <w:spacing w:after="0"/>
              <w:jc w:val="right"/>
            </w:pPr>
            <w:r>
              <w:t>Contaminated disconnect</w:t>
            </w:r>
          </w:p>
        </w:tc>
        <w:tc>
          <w:tcPr>
            <w:tcW w:w="1800" w:type="dxa"/>
          </w:tcPr>
          <w:p w14:paraId="6D06BAB6" w14:textId="77777777" w:rsidR="00000000" w:rsidRDefault="001F0AD0">
            <w:pPr>
              <w:spacing w:after="0"/>
              <w:jc w:val="right"/>
            </w:pPr>
            <w:r>
              <w:t>Code holder</w:t>
            </w:r>
            <w:r>
              <w:rPr>
                <w:b/>
              </w:rPr>
              <w:t>*</w:t>
            </w:r>
          </w:p>
        </w:tc>
        <w:tc>
          <w:tcPr>
            <w:tcW w:w="1800" w:type="dxa"/>
          </w:tcPr>
          <w:p w14:paraId="3635DBEB" w14:textId="77777777" w:rsidR="00000000" w:rsidRDefault="001F0AD0">
            <w:pPr>
              <w:spacing w:after="0"/>
              <w:jc w:val="right"/>
            </w:pPr>
            <w:r>
              <w:t>Block holder</w:t>
            </w:r>
          </w:p>
        </w:tc>
        <w:tc>
          <w:tcPr>
            <w:tcW w:w="1800" w:type="dxa"/>
          </w:tcPr>
          <w:p w14:paraId="4B4298DE" w14:textId="77777777" w:rsidR="00000000" w:rsidRDefault="001F0AD0">
            <w:pPr>
              <w:spacing w:after="0"/>
              <w:jc w:val="right"/>
            </w:pPr>
            <w:r>
              <w:t xml:space="preserve">Block </w:t>
            </w:r>
            <w:r>
              <w:t>holder</w:t>
            </w:r>
          </w:p>
        </w:tc>
        <w:tc>
          <w:tcPr>
            <w:tcW w:w="1800" w:type="dxa"/>
          </w:tcPr>
          <w:p w14:paraId="54EF55F6" w14:textId="77777777" w:rsidR="00000000" w:rsidRDefault="001F0AD0">
            <w:pPr>
              <w:spacing w:after="0"/>
              <w:jc w:val="right"/>
            </w:pPr>
            <w:r>
              <w:t>Code holder*</w:t>
            </w:r>
          </w:p>
        </w:tc>
      </w:tr>
      <w:tr w:rsidR="00000000" w14:paraId="7096CCEF" w14:textId="77777777">
        <w:tblPrEx>
          <w:tblCellMar>
            <w:top w:w="0" w:type="dxa"/>
            <w:bottom w:w="0" w:type="dxa"/>
          </w:tblCellMar>
        </w:tblPrEx>
        <w:tc>
          <w:tcPr>
            <w:tcW w:w="1872" w:type="dxa"/>
          </w:tcPr>
          <w:p w14:paraId="2CEFD8C9" w14:textId="77777777" w:rsidR="00000000" w:rsidRDefault="001F0AD0">
            <w:pPr>
              <w:spacing w:after="0"/>
              <w:jc w:val="right"/>
            </w:pPr>
            <w:r>
              <w:t>Non-contaminated</w:t>
            </w:r>
          </w:p>
        </w:tc>
        <w:tc>
          <w:tcPr>
            <w:tcW w:w="1800" w:type="dxa"/>
          </w:tcPr>
          <w:p w14:paraId="085C62C7" w14:textId="77777777" w:rsidR="00000000" w:rsidRDefault="001F0AD0">
            <w:pPr>
              <w:spacing w:after="0"/>
              <w:jc w:val="right"/>
            </w:pPr>
            <w:r>
              <w:t>N/A</w:t>
            </w:r>
          </w:p>
        </w:tc>
        <w:tc>
          <w:tcPr>
            <w:tcW w:w="1800" w:type="dxa"/>
          </w:tcPr>
          <w:p w14:paraId="5B4611E8" w14:textId="77777777" w:rsidR="00000000" w:rsidRDefault="001F0AD0">
            <w:pPr>
              <w:spacing w:after="0"/>
              <w:jc w:val="right"/>
            </w:pPr>
            <w:r>
              <w:t>N/A</w:t>
            </w:r>
          </w:p>
        </w:tc>
        <w:tc>
          <w:tcPr>
            <w:tcW w:w="1800" w:type="dxa"/>
          </w:tcPr>
          <w:p w14:paraId="2A29D22A" w14:textId="77777777" w:rsidR="00000000" w:rsidRDefault="001F0AD0">
            <w:pPr>
              <w:spacing w:after="0"/>
              <w:jc w:val="right"/>
            </w:pPr>
            <w:r>
              <w:t>Block holder</w:t>
            </w:r>
          </w:p>
        </w:tc>
        <w:tc>
          <w:tcPr>
            <w:tcW w:w="1800" w:type="dxa"/>
          </w:tcPr>
          <w:p w14:paraId="217069C7" w14:textId="77777777" w:rsidR="00000000" w:rsidRDefault="001F0AD0">
            <w:pPr>
              <w:spacing w:after="0"/>
              <w:jc w:val="right"/>
            </w:pPr>
            <w:r>
              <w:t>N/A</w:t>
            </w:r>
          </w:p>
        </w:tc>
      </w:tr>
    </w:tbl>
    <w:p w14:paraId="6440DE44" w14:textId="77777777" w:rsidR="00000000" w:rsidRDefault="001F0AD0">
      <w:pPr>
        <w:pStyle w:val="Caption"/>
      </w:pPr>
      <w:bookmarkStart w:id="409" w:name="_Toc508178637"/>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3</w:t>
      </w:r>
      <w:r>
        <w:fldChar w:fldCharType="end"/>
      </w:r>
      <w:r>
        <w:t xml:space="preserve"> Vacant Number Treatment/Snapback Notification</w:t>
      </w:r>
      <w:bookmarkEnd w:id="409"/>
    </w:p>
    <w:p w14:paraId="279BB0D8" w14:textId="77777777" w:rsidR="00000000" w:rsidRDefault="001F0AD0">
      <w:pPr>
        <w:pStyle w:val="RequirementBody"/>
        <w:keepLines w:val="0"/>
        <w:spacing w:after="0"/>
      </w:pPr>
    </w:p>
    <w:p w14:paraId="1ADC15A7" w14:textId="77777777" w:rsidR="00000000" w:rsidRDefault="001F0AD0">
      <w:r>
        <w:rPr>
          <w:b/>
        </w:rPr>
        <w:t>*</w:t>
      </w:r>
      <w:r>
        <w:t xml:space="preserve"> = Code Holder receives a notification but CANNOT reassign this TN.</w:t>
      </w:r>
    </w:p>
    <w:p w14:paraId="08377094" w14:textId="77777777" w:rsidR="00000000" w:rsidRDefault="001F0AD0">
      <w:r>
        <w:t>NOTE:  for the last</w:t>
      </w:r>
      <w:r>
        <w:t xml:space="preserve"> column (during Block de-pool), the behavior is the same as the pre-effective date column.  A block may still exist in the NPAC SMS with a status of Old.  At the time of de-pooling, the Block goes back to the Pooling Administrator and is awaiting re-assign</w:t>
      </w:r>
      <w:r>
        <w:t>ment to the next Block Holder.  The NPA-NXX-X may also exist in the NPAC SMS until a Block is successfully deleted from all Local SMSs.</w:t>
      </w:r>
    </w:p>
    <w:p w14:paraId="51E68720" w14:textId="77777777" w:rsidR="00000000" w:rsidRDefault="001F0AD0"/>
    <w:p w14:paraId="13DABAA8" w14:textId="77777777" w:rsidR="00000000" w:rsidRDefault="001F0AD0">
      <w:pPr>
        <w:pStyle w:val="Heading2"/>
        <w:numPr>
          <w:numberingChange w:id="410" w:author="Jean Anthony" w:date="2001-03-12T20:36:00Z" w:original="%1:1:0:.%2:3:0:"/>
        </w:numPr>
      </w:pPr>
      <w:bookmarkStart w:id="411" w:name="_Toc335611966"/>
      <w:bookmarkStart w:id="412" w:name="_Toc335634521"/>
      <w:bookmarkStart w:id="413" w:name="_Toc348499522"/>
      <w:bookmarkStart w:id="414" w:name="_Toc357306670"/>
      <w:bookmarkStart w:id="415" w:name="_Toc357490019"/>
      <w:bookmarkStart w:id="416" w:name="_Toc358097877"/>
      <w:bookmarkStart w:id="417" w:name="_Toc361034175"/>
      <w:bookmarkStart w:id="418" w:name="_Toc365874798"/>
      <w:bookmarkStart w:id="419" w:name="_Toc367618200"/>
      <w:bookmarkStart w:id="420" w:name="_Toc381719947"/>
      <w:bookmarkStart w:id="421" w:name="_Toc436023272"/>
      <w:bookmarkStart w:id="422" w:name="_Toc436025335"/>
      <w:bookmarkStart w:id="423" w:name="_Toc508178416"/>
      <w:r>
        <w:t>Background</w:t>
      </w:r>
      <w:bookmarkEnd w:id="411"/>
      <w:bookmarkEnd w:id="412"/>
      <w:bookmarkEnd w:id="413"/>
      <w:bookmarkEnd w:id="414"/>
      <w:bookmarkEnd w:id="415"/>
      <w:bookmarkEnd w:id="416"/>
      <w:bookmarkEnd w:id="417"/>
      <w:bookmarkEnd w:id="418"/>
      <w:bookmarkEnd w:id="419"/>
      <w:bookmarkEnd w:id="420"/>
      <w:bookmarkEnd w:id="421"/>
      <w:bookmarkEnd w:id="422"/>
      <w:bookmarkEnd w:id="423"/>
    </w:p>
    <w:p w14:paraId="49378550" w14:textId="77777777" w:rsidR="00000000" w:rsidRDefault="001F0AD0">
      <w:pPr>
        <w:rPr>
          <w:u w:val="single"/>
        </w:rPr>
      </w:pPr>
      <w:r>
        <w:rPr>
          <w:u w:val="single"/>
        </w:rPr>
        <w:t>Release 1.0</w:t>
      </w:r>
    </w:p>
    <w:p w14:paraId="7202366F" w14:textId="77777777" w:rsidR="00000000" w:rsidRDefault="001F0AD0">
      <w:pPr>
        <w:pStyle w:val="BodyText"/>
      </w:pPr>
      <w:r>
        <w:t>An industry task force was formed in Illinois in April 1995, pursuant to the Illinois Commerce C</w:t>
      </w:r>
      <w:r>
        <w:t>ommission (ICC) Order on Customers First Plan (Docket 94</w:t>
      </w:r>
      <w:r>
        <w:noBreakHyphen/>
        <w:t>0096 dated April 7, 1995), to develop a permanent number portability solution for Illinois.  During that year, the task force made significant progress in defining and resolving the issues related to</w:t>
      </w:r>
      <w:r>
        <w:t xml:space="preserve"> implementing number portability. All North American regions for deployment in all North American Local Number Portability Regions then used the work done by the Illinois task force to move forward with LNP implementation.  A group was formed under NANC ca</w:t>
      </w:r>
      <w:r>
        <w:t>lled the LNPA Working Group that oversaw implementation issues and documentation clarifications to the FRS and IIS for Release 1.0.</w:t>
      </w:r>
    </w:p>
    <w:p w14:paraId="59EF4180" w14:textId="77777777" w:rsidR="00000000" w:rsidRDefault="001F0AD0">
      <w:pPr>
        <w:pStyle w:val="BodyText"/>
        <w:rPr>
          <w:u w:val="single"/>
        </w:rPr>
      </w:pPr>
      <w:r>
        <w:rPr>
          <w:u w:val="single"/>
        </w:rPr>
        <w:t>Midwest Region Number Pooling</w:t>
      </w:r>
    </w:p>
    <w:p w14:paraId="4AB0AB09" w14:textId="77777777" w:rsidR="00000000" w:rsidRDefault="001F0AD0">
      <w:pPr>
        <w:pStyle w:val="BodyText"/>
      </w:pPr>
      <w:r>
        <w:t xml:space="preserve">To support number pooling in the Midwest Region requirements were developed and implemented.  </w:t>
      </w:r>
      <w:r>
        <w:t>The requirements are included in Appendix F for completeness.  If a service provider system is implementing Midwest Region Number Pooling then some of these requirements will supercede other requirements in this FRS document.</w:t>
      </w:r>
    </w:p>
    <w:p w14:paraId="769E4272" w14:textId="77777777" w:rsidR="00000000" w:rsidRDefault="001F0AD0">
      <w:pPr>
        <w:pStyle w:val="BodyText"/>
        <w:rPr>
          <w:u w:val="single"/>
        </w:rPr>
      </w:pPr>
      <w:r>
        <w:rPr>
          <w:u w:val="single"/>
        </w:rPr>
        <w:t>Release 2.0</w:t>
      </w:r>
    </w:p>
    <w:p w14:paraId="306808E0" w14:textId="77777777" w:rsidR="00000000" w:rsidRDefault="001F0AD0">
      <w:pPr>
        <w:pStyle w:val="BodyText"/>
      </w:pPr>
      <w:r>
        <w:t>The industry throu</w:t>
      </w:r>
      <w:r>
        <w:t xml:space="preserve">gh work in the LNPA Working Group defined requirements for the next major release to be adopted by all regions.  The Release 2.0 as agreed upon in all regions includes enhancements to the NPAC SMS for new functionality as well as modifications to existing </w:t>
      </w:r>
      <w:r>
        <w:t>functionality.  The major enhancements include service bureau support and network data support for SOA systems as well as enhancements to support service providers implementing wireless portability.</w:t>
      </w:r>
    </w:p>
    <w:p w14:paraId="22293DC9" w14:textId="77777777" w:rsidR="00000000" w:rsidRDefault="001F0AD0">
      <w:pPr>
        <w:pStyle w:val="BodyText"/>
        <w:rPr>
          <w:u w:val="single"/>
        </w:rPr>
      </w:pPr>
      <w:r>
        <w:rPr>
          <w:u w:val="single"/>
        </w:rPr>
        <w:t>Release 3.0</w:t>
      </w:r>
    </w:p>
    <w:p w14:paraId="23341BA4" w14:textId="77777777" w:rsidR="00000000" w:rsidRDefault="001F0AD0">
      <w:pPr>
        <w:pStyle w:val="BodyText"/>
      </w:pPr>
      <w:r>
        <w:t>Through the work of the LNPA Working Group, r</w:t>
      </w:r>
      <w:r>
        <w:t>equirements for National Number Pooling were defined for Release 3.0 of the NPAC SMS.  National Number Pooling is implemented as a replacement to the Midwest Region Number Pooling solution that was implemented as Release 1.4 of the NPAC SMS.  This approach</w:t>
      </w:r>
      <w:r>
        <w:t xml:space="preserve"> includes the optional use of a new Block object over the interface, such that the NPAC SMS now supports both the 1K Block of TNs using Subscription Versions and the new Block object, to represent a 1K block of pooled numbers.  This approach is further def</w:t>
      </w:r>
      <w:r>
        <w:t>ined in section 1.2.14 Number Pooling Overview, of this document.</w:t>
      </w:r>
    </w:p>
    <w:p w14:paraId="21153154" w14:textId="77777777" w:rsidR="00000000" w:rsidRDefault="001F0AD0">
      <w:pPr>
        <w:pStyle w:val="Heading2"/>
        <w:numPr>
          <w:numberingChange w:id="424" w:author="Jean Anthony" w:date="2001-03-12T20:36:00Z" w:original="%1:1:0:.%2:4:0:"/>
        </w:numPr>
      </w:pPr>
      <w:bookmarkStart w:id="425" w:name="_Toc335611967"/>
      <w:bookmarkStart w:id="426" w:name="_Toc335634522"/>
      <w:bookmarkStart w:id="427" w:name="_Toc348499523"/>
      <w:bookmarkStart w:id="428" w:name="_Toc357306671"/>
      <w:bookmarkStart w:id="429" w:name="_Toc357490020"/>
      <w:bookmarkStart w:id="430" w:name="_Toc358097878"/>
      <w:bookmarkStart w:id="431" w:name="_Toc361034176"/>
      <w:bookmarkStart w:id="432" w:name="_Toc365874799"/>
      <w:bookmarkStart w:id="433" w:name="_Toc367618201"/>
      <w:bookmarkStart w:id="434" w:name="_Toc381719948"/>
      <w:bookmarkStart w:id="435" w:name="_Toc436023273"/>
      <w:bookmarkStart w:id="436" w:name="_Toc436025336"/>
      <w:bookmarkStart w:id="437" w:name="_Toc508178417"/>
      <w:r>
        <w:t>Objective</w:t>
      </w:r>
      <w:bookmarkEnd w:id="425"/>
      <w:bookmarkEnd w:id="426"/>
      <w:bookmarkEnd w:id="427"/>
      <w:bookmarkEnd w:id="428"/>
      <w:bookmarkEnd w:id="429"/>
      <w:bookmarkEnd w:id="430"/>
      <w:bookmarkEnd w:id="431"/>
      <w:bookmarkEnd w:id="432"/>
      <w:bookmarkEnd w:id="433"/>
      <w:bookmarkEnd w:id="434"/>
      <w:bookmarkEnd w:id="435"/>
      <w:bookmarkEnd w:id="436"/>
      <w:bookmarkEnd w:id="437"/>
    </w:p>
    <w:p w14:paraId="451239AF" w14:textId="77777777" w:rsidR="00000000" w:rsidRDefault="001F0AD0">
      <w:pPr>
        <w:pStyle w:val="BodyText"/>
      </w:pPr>
      <w:r>
        <w:t>The objective of this document is to uniquely identify the baseline end-user, functional requirements that define the LNP SMS supporting number portability.</w:t>
      </w:r>
    </w:p>
    <w:p w14:paraId="673BC411" w14:textId="77777777" w:rsidR="00000000" w:rsidRDefault="001F0AD0">
      <w:pPr>
        <w:pStyle w:val="Heading2"/>
        <w:numPr>
          <w:numberingChange w:id="438" w:author="Jean Anthony" w:date="2001-03-12T20:36:00Z" w:original="%1:1:0:.%2:5:0:"/>
        </w:numPr>
      </w:pPr>
      <w:bookmarkStart w:id="439" w:name="_Toc335611968"/>
      <w:bookmarkStart w:id="440" w:name="_Toc335634523"/>
      <w:bookmarkStart w:id="441" w:name="_Toc348499524"/>
      <w:bookmarkStart w:id="442" w:name="_Toc357306672"/>
      <w:bookmarkStart w:id="443" w:name="_Toc357490021"/>
      <w:bookmarkStart w:id="444" w:name="_Toc358097879"/>
      <w:bookmarkStart w:id="445" w:name="_Toc361034177"/>
      <w:bookmarkStart w:id="446" w:name="_Toc365874800"/>
      <w:bookmarkStart w:id="447" w:name="_Toc367618202"/>
      <w:bookmarkStart w:id="448" w:name="_Toc381719949"/>
      <w:bookmarkStart w:id="449" w:name="_Toc436023274"/>
      <w:bookmarkStart w:id="450" w:name="_Toc436025337"/>
      <w:bookmarkStart w:id="451" w:name="_Toc508178418"/>
      <w:r>
        <w:t>Assumptions</w:t>
      </w:r>
      <w:bookmarkEnd w:id="439"/>
      <w:bookmarkEnd w:id="440"/>
      <w:bookmarkEnd w:id="441"/>
      <w:bookmarkEnd w:id="442"/>
      <w:bookmarkEnd w:id="443"/>
      <w:bookmarkEnd w:id="444"/>
      <w:bookmarkEnd w:id="445"/>
      <w:bookmarkEnd w:id="446"/>
      <w:bookmarkEnd w:id="447"/>
      <w:bookmarkEnd w:id="448"/>
      <w:bookmarkEnd w:id="449"/>
      <w:bookmarkEnd w:id="450"/>
      <w:bookmarkEnd w:id="451"/>
    </w:p>
    <w:p w14:paraId="7ADDA3AD" w14:textId="77777777" w:rsidR="00000000" w:rsidRDefault="001F0AD0">
      <w:pPr>
        <w:pStyle w:val="AssumptionHead"/>
      </w:pPr>
      <w:r>
        <w:t>A1-1</w:t>
      </w:r>
      <w:r>
        <w:tab/>
        <w:t>Propor</w:t>
      </w:r>
      <w:r>
        <w:t>tional Billing</w:t>
      </w:r>
    </w:p>
    <w:p w14:paraId="23DD2C72" w14:textId="77777777" w:rsidR="00000000" w:rsidRDefault="001F0AD0">
      <w:pPr>
        <w:pStyle w:val="AssumptionBody"/>
      </w:pPr>
      <w:r>
        <w:t>The Service Providers will be billed in proportion to their usage of the services provided by the NPAC SMS.</w:t>
      </w:r>
    </w:p>
    <w:p w14:paraId="76FEC9FB" w14:textId="77777777" w:rsidR="00000000" w:rsidRDefault="001F0AD0">
      <w:pPr>
        <w:pStyle w:val="AssumptionHead"/>
      </w:pPr>
      <w:r>
        <w:t>AR1-1</w:t>
      </w:r>
      <w:r>
        <w:tab/>
        <w:t>Service Provider ID</w:t>
      </w:r>
    </w:p>
    <w:p w14:paraId="2797A7B5" w14:textId="77777777" w:rsidR="00000000" w:rsidRDefault="001F0AD0">
      <w:pPr>
        <w:pStyle w:val="AssumptionBody"/>
      </w:pPr>
      <w:r>
        <w:t>All NPAC Customers will obtain a unique Service Provider ID from a proper source.</w:t>
      </w:r>
    </w:p>
    <w:p w14:paraId="0009989C" w14:textId="77777777" w:rsidR="00000000" w:rsidRDefault="001F0AD0">
      <w:pPr>
        <w:pStyle w:val="AssumptionHead"/>
      </w:pPr>
      <w:r>
        <w:t>A1-2</w:t>
      </w:r>
      <w:r>
        <w:tab/>
        <w:t>Resource Accounting</w:t>
      </w:r>
    </w:p>
    <w:p w14:paraId="0B304196" w14:textId="77777777" w:rsidR="00000000" w:rsidRDefault="001F0AD0">
      <w:pPr>
        <w:pStyle w:val="AssumptionBody"/>
      </w:pPr>
      <w:r>
        <w:t>The resource accounting measurements will not cause degradation in the performance of the basic functions of the NPAC SMS.</w:t>
      </w:r>
    </w:p>
    <w:p w14:paraId="5550D1B6" w14:textId="77777777" w:rsidR="00000000" w:rsidRDefault="001F0AD0">
      <w:pPr>
        <w:pStyle w:val="AssumptionHead"/>
      </w:pPr>
      <w:r>
        <w:t>AR3-1</w:t>
      </w:r>
      <w:r>
        <w:tab/>
        <w:t>Greenwich Mean Time</w:t>
      </w:r>
    </w:p>
    <w:p w14:paraId="188A1FC9" w14:textId="77777777" w:rsidR="00000000" w:rsidRDefault="001F0AD0">
      <w:pPr>
        <w:pStyle w:val="AssumptionBody"/>
        <w:spacing w:after="120"/>
      </w:pPr>
      <w:r>
        <w:t>Specific time of day references in the Functional Requirements Specification are assumed to be in Greenwich</w:t>
      </w:r>
      <w:r>
        <w:t xml:space="preserve"> Mean Time (GMT) for the following:</w:t>
      </w:r>
    </w:p>
    <w:p w14:paraId="05F21C2B" w14:textId="77777777" w:rsidR="00000000" w:rsidRDefault="001F0AD0" w:rsidP="001F0AD0">
      <w:pPr>
        <w:pStyle w:val="BodyText"/>
        <w:numPr>
          <w:ilvl w:val="0"/>
          <w:numId w:val="35"/>
          <w:numberingChange w:id="452" w:author="Jean Anthony" w:date="2001-03-12T20:36:00Z" w:original=""/>
        </w:numPr>
        <w:spacing w:before="0" w:after="0"/>
      </w:pPr>
      <w:r>
        <w:t>SOA to NPAC SMS Messages</w:t>
      </w:r>
    </w:p>
    <w:p w14:paraId="342F4F4D" w14:textId="77777777" w:rsidR="00000000" w:rsidRDefault="001F0AD0" w:rsidP="001F0AD0">
      <w:pPr>
        <w:pStyle w:val="BodyText"/>
        <w:numPr>
          <w:ilvl w:val="0"/>
          <w:numId w:val="35"/>
          <w:numberingChange w:id="453" w:author="Jean Anthony" w:date="2001-03-12T20:36:00Z" w:original=""/>
        </w:numPr>
        <w:spacing w:before="0" w:after="0"/>
      </w:pPr>
      <w:r>
        <w:t>NPAC SMS to Local SMS Messages</w:t>
      </w:r>
    </w:p>
    <w:p w14:paraId="160200DC" w14:textId="77777777" w:rsidR="00000000" w:rsidRDefault="001F0AD0" w:rsidP="001F0AD0">
      <w:pPr>
        <w:pStyle w:val="BodyText"/>
        <w:numPr>
          <w:ilvl w:val="0"/>
          <w:numId w:val="35"/>
          <w:numberingChange w:id="454" w:author="Jean Anthony" w:date="2001-03-12T20:36:00Z" w:original=""/>
        </w:numPr>
        <w:spacing w:before="0"/>
      </w:pPr>
      <w:r>
        <w:t>Reports</w:t>
      </w:r>
    </w:p>
    <w:p w14:paraId="65E7C120" w14:textId="77777777" w:rsidR="00000000" w:rsidRDefault="001F0AD0">
      <w:pPr>
        <w:pStyle w:val="RequirementHead"/>
      </w:pPr>
      <w:r>
        <w:t>AN3-4.1</w:t>
      </w:r>
      <w:r>
        <w:tab/>
        <w:t>NPA Split Information Source</w:t>
      </w:r>
    </w:p>
    <w:p w14:paraId="06E8D43A" w14:textId="77777777" w:rsidR="00000000" w:rsidRDefault="001F0AD0">
      <w:pPr>
        <w:pStyle w:val="RequirementBody"/>
      </w:pPr>
      <w:r>
        <w:t>The service provider responsible for the NPA split communicates NPA Split information to the NPAC.</w:t>
      </w:r>
    </w:p>
    <w:p w14:paraId="2D226241" w14:textId="77777777" w:rsidR="00000000" w:rsidRDefault="001F0AD0">
      <w:pPr>
        <w:pStyle w:val="RequirementHead"/>
      </w:pPr>
      <w:r>
        <w:t>AR3-2</w:t>
      </w:r>
      <w:r>
        <w:tab/>
        <w:t>NPAC Administr</w:t>
      </w:r>
      <w:r>
        <w:t>ative and SOA Low-Tech Interface Time</w:t>
      </w:r>
    </w:p>
    <w:p w14:paraId="1B201F66" w14:textId="77777777" w:rsidR="00000000" w:rsidRDefault="001F0AD0">
      <w:pPr>
        <w:pStyle w:val="RequirementBody"/>
      </w:pPr>
      <w:r>
        <w:t xml:space="preserve">Specific time of day references in the Functional Requirements Specification for the NPAC Administrative Interface and NPAC SOA Low-Tech Interface, are assumed to be in Local Time (standard/daylight) for that specific </w:t>
      </w:r>
      <w:r>
        <w:t>user.</w:t>
      </w:r>
    </w:p>
    <w:p w14:paraId="3A613FFB" w14:textId="77777777" w:rsidR="00000000" w:rsidRDefault="001F0AD0">
      <w:pPr>
        <w:pStyle w:val="RequirementHead"/>
      </w:pPr>
      <w:r>
        <w:t>AR3-3</w:t>
      </w:r>
      <w:r>
        <w:tab/>
        <w:t>System Tunable Time</w:t>
      </w:r>
    </w:p>
    <w:p w14:paraId="3FE0554D" w14:textId="77777777" w:rsidR="00000000" w:rsidRDefault="001F0AD0">
      <w:pPr>
        <w:pStyle w:val="RequirementBody"/>
        <w:spacing w:after="120"/>
      </w:pPr>
      <w:r>
        <w:t>Specific time of day references in the Functional Requirements Specification for the following system tunables, are assumed to be in Central Time (standard/daylight) for that specific user:</w:t>
      </w:r>
    </w:p>
    <w:p w14:paraId="1C355200" w14:textId="77777777" w:rsidR="00000000" w:rsidRDefault="001F0AD0" w:rsidP="001F0AD0">
      <w:pPr>
        <w:pStyle w:val="BodyText"/>
        <w:numPr>
          <w:ilvl w:val="0"/>
          <w:numId w:val="34"/>
          <w:numberingChange w:id="455" w:author="Jean Anthony" w:date="2001-03-12T20:36:00Z" w:original=""/>
        </w:numPr>
        <w:spacing w:before="0" w:after="0"/>
      </w:pPr>
      <w:r>
        <w:t>Conflict Restriction Window</w:t>
      </w:r>
    </w:p>
    <w:p w14:paraId="44979A79" w14:textId="77777777" w:rsidR="00000000" w:rsidRDefault="001F0AD0" w:rsidP="001F0AD0">
      <w:pPr>
        <w:pStyle w:val="BodyText"/>
        <w:numPr>
          <w:ilvl w:val="0"/>
          <w:numId w:val="34"/>
          <w:numberingChange w:id="456" w:author="Jean Anthony" w:date="2001-03-12T20:36:00Z" w:original=""/>
        </w:numPr>
        <w:spacing w:before="0" w:after="0"/>
      </w:pPr>
      <w:r>
        <w:t xml:space="preserve">Short </w:t>
      </w:r>
      <w:r>
        <w:t>Business Day Start Time</w:t>
      </w:r>
    </w:p>
    <w:p w14:paraId="070DF0F2" w14:textId="77777777" w:rsidR="00000000" w:rsidRDefault="001F0AD0" w:rsidP="001F0AD0">
      <w:pPr>
        <w:pStyle w:val="BodyText"/>
        <w:numPr>
          <w:ilvl w:val="0"/>
          <w:numId w:val="34"/>
          <w:numberingChange w:id="457" w:author="Jean Anthony" w:date="2001-03-12T20:36:00Z" w:original=""/>
        </w:numPr>
        <w:spacing w:before="0"/>
      </w:pPr>
      <w:r>
        <w:t>Long Business Day Start Time</w:t>
      </w:r>
    </w:p>
    <w:p w14:paraId="3CE1375A" w14:textId="77777777" w:rsidR="00000000" w:rsidRDefault="001F0AD0">
      <w:pPr>
        <w:pStyle w:val="AssumptionHead"/>
      </w:pPr>
      <w:r>
        <w:t>AR4-1.1</w:t>
      </w:r>
      <w:r>
        <w:tab/>
        <w:t>Service Provider ID</w:t>
      </w:r>
    </w:p>
    <w:p w14:paraId="27153D75" w14:textId="77777777" w:rsidR="00000000" w:rsidRDefault="001F0AD0">
      <w:pPr>
        <w:pStyle w:val="AssumptionBody"/>
      </w:pPr>
      <w:r>
        <w:t>All NPAC Customers will obtain a unique Service Provider ID from a proper source.</w:t>
      </w:r>
    </w:p>
    <w:p w14:paraId="74E36919" w14:textId="77777777" w:rsidR="00000000" w:rsidRDefault="001F0AD0">
      <w:pPr>
        <w:pStyle w:val="AssumptionHead"/>
      </w:pPr>
      <w:r>
        <w:t>AR5-2</w:t>
      </w:r>
      <w:r>
        <w:tab/>
        <w:t>Conflict Resolution Tunable due date value</w:t>
      </w:r>
    </w:p>
    <w:p w14:paraId="5343DBBE" w14:textId="77777777" w:rsidR="00000000" w:rsidRDefault="001F0AD0">
      <w:r>
        <w:t>The time used for the conflict restriction t</w:t>
      </w:r>
      <w:r>
        <w:t>unable calculation relies on the time value specified in the New Service Provider due date.</w:t>
      </w:r>
    </w:p>
    <w:p w14:paraId="6D51E502" w14:textId="77777777" w:rsidR="00000000" w:rsidRDefault="001F0AD0">
      <w:pPr>
        <w:pStyle w:val="AssumptionHead"/>
      </w:pPr>
      <w:r>
        <w:t>AR6-1</w:t>
      </w:r>
      <w:r>
        <w:tab/>
        <w:t>Range Activations</w:t>
      </w:r>
    </w:p>
    <w:p w14:paraId="79CB6786" w14:textId="77777777" w:rsidR="00000000" w:rsidRDefault="001F0AD0">
      <w:pPr>
        <w:pStyle w:val="AssumptionBody"/>
      </w:pPr>
      <w:r>
        <w:t>A range activate will contain an average of 20 TNs.</w:t>
      </w:r>
    </w:p>
    <w:p w14:paraId="0B4F6BCE" w14:textId="77777777" w:rsidR="00000000" w:rsidRDefault="001F0AD0">
      <w:pPr>
        <w:pStyle w:val="AssumptionHead"/>
      </w:pPr>
      <w:r>
        <w:t>AR6-2</w:t>
      </w:r>
      <w:r>
        <w:tab/>
        <w:t>Percent of Range Activations</w:t>
      </w:r>
    </w:p>
    <w:p w14:paraId="00E77583" w14:textId="77777777" w:rsidR="00000000" w:rsidRDefault="001F0AD0">
      <w:pPr>
        <w:pStyle w:val="AssumptionBody"/>
      </w:pPr>
      <w:r>
        <w:t>20% of all downloads as specified in R6-28.1, R6-28.2</w:t>
      </w:r>
      <w:r>
        <w:t>, R6-29.1 and R6-29.2 will be processed via range activations.</w:t>
      </w:r>
    </w:p>
    <w:p w14:paraId="4A93D47E" w14:textId="77777777" w:rsidR="00000000" w:rsidRDefault="001F0AD0">
      <w:pPr>
        <w:pStyle w:val="AssumptionHead"/>
      </w:pPr>
      <w:r>
        <w:t>A8-1</w:t>
      </w:r>
      <w:r>
        <w:tab/>
        <w:t>Service Provider Audits Issued Immediately</w:t>
      </w:r>
    </w:p>
    <w:p w14:paraId="244BBE91" w14:textId="77777777" w:rsidR="00000000" w:rsidRDefault="001F0AD0">
      <w:pPr>
        <w:pStyle w:val="AssumptionBody"/>
      </w:pPr>
      <w:r>
        <w:t>NPAC SMS will process audit requests from service providers immediately.</w:t>
      </w:r>
    </w:p>
    <w:p w14:paraId="08DA88FC" w14:textId="77777777" w:rsidR="00000000" w:rsidRDefault="001F0AD0">
      <w:pPr>
        <w:pStyle w:val="AssumptionHead"/>
      </w:pPr>
      <w:r>
        <w:t>AR10</w:t>
      </w:r>
      <w:r>
        <w:noBreakHyphen/>
        <w:t>1</w:t>
      </w:r>
      <w:r>
        <w:tab/>
        <w:t>Scheduled Downtime</w:t>
      </w:r>
    </w:p>
    <w:p w14:paraId="42C5E9E3" w14:textId="77777777" w:rsidR="00000000" w:rsidRDefault="001F0AD0">
      <w:pPr>
        <w:pStyle w:val="AssumptionBody"/>
      </w:pPr>
      <w:r>
        <w:t>NPAC initiated downtime as defined in R10-5 do</w:t>
      </w:r>
      <w:r>
        <w:t>es not include downtime needed for software release updates initiated by or collectively agreed to by the Service Providers.</w:t>
      </w:r>
    </w:p>
    <w:p w14:paraId="3DAA881A" w14:textId="77777777" w:rsidR="00000000" w:rsidRDefault="001F0AD0">
      <w:pPr>
        <w:pStyle w:val="AssumptionHead"/>
      </w:pPr>
      <w:r>
        <w:t>A11-2</w:t>
      </w:r>
      <w:r>
        <w:tab/>
        <w:t>Accounting Measurements Will Not Degrade the Basic System Performance</w:t>
      </w:r>
    </w:p>
    <w:p w14:paraId="523410BB" w14:textId="77777777" w:rsidR="00000000" w:rsidRDefault="001F0AD0">
      <w:pPr>
        <w:pStyle w:val="AssumptionBody"/>
      </w:pPr>
      <w:r>
        <w:t>The resource accounting measurements will not cause deg</w:t>
      </w:r>
      <w:r>
        <w:t>radation in the performance of the basic functions of the NPAC.</w:t>
      </w:r>
    </w:p>
    <w:p w14:paraId="3272B41F" w14:textId="77777777" w:rsidR="00000000" w:rsidRDefault="001F0AD0">
      <w:pPr>
        <w:pStyle w:val="AssumptionHead"/>
      </w:pPr>
      <w:r>
        <w:t>A3-5</w:t>
      </w:r>
      <w:r>
        <w:tab/>
        <w:t>Associated Service Provider Multiple Service Provider Ids</w:t>
      </w:r>
    </w:p>
    <w:p w14:paraId="7574C919" w14:textId="77777777" w:rsidR="00000000" w:rsidRDefault="001F0AD0">
      <w:pPr>
        <w:pStyle w:val="AssumptionBody"/>
      </w:pPr>
      <w:r>
        <w:t>Associated service providers using SOA functionality from another primary service provider must use another service provider id i</w:t>
      </w:r>
      <w:r>
        <w:t>f they choose to interact with the NPAC independently from the primary service provider for SOA functionality.</w:t>
      </w:r>
    </w:p>
    <w:p w14:paraId="1C53BAFF" w14:textId="77777777" w:rsidR="00000000" w:rsidRDefault="001F0AD0">
      <w:pPr>
        <w:pStyle w:val="Heading2"/>
        <w:numPr>
          <w:numberingChange w:id="458" w:author="Jean Anthony" w:date="2001-03-12T20:36:00Z" w:original="%1:1:0:.%2:6:0:"/>
        </w:numPr>
      </w:pPr>
      <w:bookmarkStart w:id="459" w:name="_Toc348193293"/>
      <w:bookmarkStart w:id="460" w:name="_Toc348499525"/>
      <w:bookmarkStart w:id="461" w:name="_Toc357306673"/>
      <w:bookmarkStart w:id="462" w:name="_Toc357490022"/>
      <w:bookmarkStart w:id="463" w:name="_Toc358097880"/>
      <w:bookmarkStart w:id="464" w:name="_Toc361034178"/>
      <w:bookmarkStart w:id="465" w:name="_Toc365874801"/>
      <w:bookmarkStart w:id="466" w:name="_Toc367618203"/>
      <w:bookmarkStart w:id="467" w:name="_Toc381719950"/>
      <w:bookmarkStart w:id="468" w:name="_Toc436023275"/>
      <w:bookmarkStart w:id="469" w:name="_Toc436025338"/>
      <w:bookmarkStart w:id="470" w:name="_Toc508178419"/>
      <w:r>
        <w:t>Constraints</w:t>
      </w:r>
      <w:bookmarkEnd w:id="459"/>
      <w:bookmarkEnd w:id="460"/>
      <w:bookmarkEnd w:id="461"/>
      <w:bookmarkEnd w:id="462"/>
      <w:bookmarkEnd w:id="463"/>
      <w:bookmarkEnd w:id="464"/>
      <w:bookmarkEnd w:id="465"/>
      <w:bookmarkEnd w:id="466"/>
      <w:bookmarkEnd w:id="467"/>
      <w:bookmarkEnd w:id="468"/>
      <w:bookmarkEnd w:id="469"/>
      <w:bookmarkEnd w:id="470"/>
    </w:p>
    <w:p w14:paraId="5339864D" w14:textId="77777777" w:rsidR="00000000" w:rsidRDefault="001F0AD0">
      <w:pPr>
        <w:pStyle w:val="BodyText"/>
      </w:pPr>
      <w:r>
        <w:t>The following constraints shall be adhered to during the development of the software associated with the requirements within this doc</w:t>
      </w:r>
      <w:r>
        <w:t>ument.</w:t>
      </w:r>
    </w:p>
    <w:p w14:paraId="60E2249E" w14:textId="77777777" w:rsidR="00000000" w:rsidRDefault="001F0AD0">
      <w:pPr>
        <w:pStyle w:val="ConstraintHead"/>
      </w:pPr>
      <w:r>
        <w:t>C1-1</w:t>
      </w:r>
      <w:r>
        <w:tab/>
        <w:t>Real Time Call Processing</w:t>
      </w:r>
    </w:p>
    <w:p w14:paraId="5EA3A9C6" w14:textId="77777777" w:rsidR="00000000" w:rsidRDefault="001F0AD0">
      <w:pPr>
        <w:pStyle w:val="ConstraintBody"/>
      </w:pPr>
      <w:r>
        <w:t>The NPAC SMS is not involved in real time call processing.</w:t>
      </w:r>
    </w:p>
    <w:p w14:paraId="47B4EBBE" w14:textId="77777777" w:rsidR="00000000" w:rsidRDefault="001F0AD0">
      <w:pPr>
        <w:pStyle w:val="ConstraintHead"/>
      </w:pPr>
      <w:r>
        <w:t>C1-2</w:t>
      </w:r>
      <w:r>
        <w:tab/>
        <w:t>Service Provider Activity Tracking</w:t>
      </w:r>
    </w:p>
    <w:p w14:paraId="02C4B790" w14:textId="77777777" w:rsidR="00000000" w:rsidRDefault="001F0AD0">
      <w:pPr>
        <w:pStyle w:val="ConstraintBody"/>
      </w:pPr>
      <w:r>
        <w:t>The NPAC SMS is not involved in facilitating or tracking Service Provider-to-Service Provider activities.</w:t>
      </w:r>
    </w:p>
    <w:p w14:paraId="4FC2B321" w14:textId="77777777" w:rsidR="00000000" w:rsidRDefault="001F0AD0">
      <w:pPr>
        <w:pStyle w:val="ConstraintHead"/>
      </w:pPr>
      <w:r>
        <w:t>CN2-1.1.1</w:t>
      </w:r>
      <w:r>
        <w:tab/>
        <w:t>Int</w:t>
      </w:r>
      <w:r>
        <w:t>eractions between Service Providers are beyond the scope of the NPAC SMS</w:t>
      </w:r>
    </w:p>
    <w:p w14:paraId="7B5ECC15" w14:textId="77777777" w:rsidR="00000000" w:rsidRDefault="001F0AD0">
      <w:pPr>
        <w:pStyle w:val="ConstraintBody"/>
      </w:pPr>
      <w:r>
        <w:t>Processes for obtaining authorization from the customer to port a number are defined by the Service Providers.  The NPAC is not involved in obtaining or verifying customer authorizati</w:t>
      </w:r>
      <w:r>
        <w:t>on.  Details of steps in those processes do not involve the NPAC or NPAC SMS, and are beyond the scope of the NPAC SMS functionality.</w:t>
      </w:r>
    </w:p>
    <w:p w14:paraId="7EC84354" w14:textId="77777777" w:rsidR="00000000" w:rsidRDefault="001F0AD0">
      <w:pPr>
        <w:pStyle w:val="ConstraintHead"/>
      </w:pPr>
      <w:r>
        <w:t>CN2-1.3.1.</w:t>
      </w:r>
      <w:r>
        <w:tab/>
        <w:t>Service provider network change activities are beyond the scope of the NPAC SMS</w:t>
      </w:r>
    </w:p>
    <w:p w14:paraId="63CBD78A" w14:textId="77777777" w:rsidR="00000000" w:rsidRDefault="001F0AD0">
      <w:pPr>
        <w:pStyle w:val="ConstraintBody"/>
      </w:pPr>
      <w:r>
        <w:t>Details of steps in the process</w:t>
      </w:r>
      <w:r>
        <w:t>es that do not involve the NPAC or NPAC SMS, such as physical changes performed in the Service Provider’s networks, are beyond the scope of the NPAC SMS functionality.</w:t>
      </w:r>
    </w:p>
    <w:p w14:paraId="1E18A3E0" w14:textId="77777777" w:rsidR="00000000" w:rsidRDefault="001F0AD0">
      <w:pPr>
        <w:pStyle w:val="ConstraintHead"/>
      </w:pPr>
      <w:r>
        <w:t>CN2-1.4.1</w:t>
      </w:r>
      <w:r>
        <w:tab/>
        <w:t>Service provider’s internal activities are beyond the scope of this document</w:t>
      </w:r>
    </w:p>
    <w:p w14:paraId="32537A94" w14:textId="77777777" w:rsidR="00000000" w:rsidRDefault="001F0AD0">
      <w:pPr>
        <w:pStyle w:val="ConstraintBody"/>
      </w:pPr>
      <w:r>
        <w:t>D</w:t>
      </w:r>
      <w:r>
        <w:t>etails of steps in the processes that do not involve the NPAC or NPAC SMS, such as physical changes performed in the Service Provider’s networks are beyond the scope of this document.</w:t>
      </w:r>
    </w:p>
    <w:p w14:paraId="47924E11" w14:textId="77777777" w:rsidR="00000000" w:rsidRDefault="001F0AD0">
      <w:pPr>
        <w:pStyle w:val="ConstraintHead"/>
      </w:pPr>
      <w:r>
        <w:t>CN2.1.5.1.</w:t>
      </w:r>
      <w:r>
        <w:tab/>
        <w:t>Service Provider’s Network Change Validation Activities Are B</w:t>
      </w:r>
      <w:r>
        <w:t>eyond The Scope Of The NPAC SMS</w:t>
      </w:r>
    </w:p>
    <w:p w14:paraId="52C9B4E5" w14:textId="77777777" w:rsidR="00000000" w:rsidRDefault="001F0AD0">
      <w:pPr>
        <w:pStyle w:val="ConstraintBody"/>
      </w:pPr>
      <w:r>
        <w:t>Network testing performed by the Service Providers, such as testing of call processing and testing of Service Provider network elements, is beyond the scope of the NPAC SMS.</w:t>
      </w:r>
    </w:p>
    <w:p w14:paraId="1F2DA36A" w14:textId="77777777" w:rsidR="00000000" w:rsidRDefault="001F0AD0">
      <w:pPr>
        <w:pStyle w:val="ConstraintHead"/>
      </w:pPr>
      <w:r>
        <w:t>CN2-1.6.1</w:t>
      </w:r>
      <w:r>
        <w:tab/>
        <w:t>Service provider’s internal activities a</w:t>
      </w:r>
      <w:r>
        <w:t>re beyond the scope of this document</w:t>
      </w:r>
    </w:p>
    <w:p w14:paraId="34E2D467" w14:textId="77777777" w:rsidR="00000000" w:rsidRDefault="001F0AD0">
      <w:pPr>
        <w:pStyle w:val="ConstraintBody"/>
        <w:rPr>
          <w:b/>
        </w:rPr>
      </w:pPr>
      <w:r>
        <w:t>Details of steps in the processes that do not involve the NPAC or NPAC SMS, such as updates to data performed in the Service Providers network elements are beyond the scope of this document.</w:t>
      </w:r>
    </w:p>
    <w:p w14:paraId="7CFB4469" w14:textId="77777777" w:rsidR="00000000" w:rsidRDefault="001F0AD0">
      <w:pPr>
        <w:pStyle w:val="ConstraintHead"/>
      </w:pPr>
      <w:r>
        <w:t>CN2-3.3.1</w:t>
      </w:r>
      <w:r>
        <w:tab/>
        <w:t>Service provider’s</w:t>
      </w:r>
      <w:r>
        <w:t xml:space="preserve"> repair activities are beyond the scope of the NPAC SMS</w:t>
      </w:r>
    </w:p>
    <w:p w14:paraId="4E7C7DE9" w14:textId="77777777" w:rsidR="00000000" w:rsidRDefault="001F0AD0">
      <w:pPr>
        <w:pStyle w:val="ConstraintBody"/>
      </w:pPr>
      <w:r>
        <w:t>Details of steps in the repair processes that do not involve the NPAC or NPAC SMS, such as the customer’s notification of problems, the Service Provider’s analysis/troubleshooting activities and the S</w:t>
      </w:r>
      <w:r>
        <w:t>ervice Provider’s repair activities are beyond the scope of the NPAC SMS functionality.</w:t>
      </w:r>
    </w:p>
    <w:p w14:paraId="18F72099" w14:textId="77777777" w:rsidR="00000000" w:rsidRDefault="001F0AD0">
      <w:pPr>
        <w:pStyle w:val="ConstraintHead"/>
      </w:pPr>
      <w:r>
        <w:t>CN2.4.2.1.</w:t>
      </w:r>
      <w:r>
        <w:tab/>
        <w:t>Service provider’s conflict resolution activities are beyond the scope of the SMS NPAC</w:t>
      </w:r>
    </w:p>
    <w:p w14:paraId="5BAA55F6" w14:textId="77777777" w:rsidR="00000000" w:rsidRDefault="001F0AD0">
      <w:pPr>
        <w:pStyle w:val="ConstraintBody"/>
      </w:pPr>
      <w:r>
        <w:t>Details of steps in the processes that do not involve the NPAC or NPAC</w:t>
      </w:r>
      <w:r>
        <w:t xml:space="preserve"> SMS, such as conflict resolution escalation and arbitration activities are beyond the scope of this document.</w:t>
      </w:r>
    </w:p>
    <w:p w14:paraId="30B0AA0A" w14:textId="77777777" w:rsidR="00000000" w:rsidRDefault="001F0AD0">
      <w:pPr>
        <w:pStyle w:val="ConstraintHead"/>
      </w:pPr>
      <w:r>
        <w:t>CN2-6.1.1</w:t>
      </w:r>
      <w:r>
        <w:tab/>
        <w:t>Interactions between Service Providers are beyond the scope of this document</w:t>
      </w:r>
    </w:p>
    <w:p w14:paraId="04781C26" w14:textId="77777777" w:rsidR="00000000" w:rsidRDefault="001F0AD0">
      <w:pPr>
        <w:pStyle w:val="ConstraintBody"/>
      </w:pPr>
      <w:r>
        <w:t>Processes for obtaining authorization from the customer to</w:t>
      </w:r>
      <w:r>
        <w:t xml:space="preserve"> port a number are defined by the Service Providers.  The NPAC is not involved in obtaining or verifying customer authorization.  Details of steps in those processes do not involve the NPAC or NPAC SMS, and are beyond the scope of this document.</w:t>
      </w:r>
    </w:p>
    <w:p w14:paraId="0EDCA178" w14:textId="77777777" w:rsidR="00000000" w:rsidRDefault="001F0AD0">
      <w:pPr>
        <w:pStyle w:val="RequirementHead"/>
        <w:ind w:left="0" w:firstLine="0"/>
      </w:pPr>
      <w:r>
        <w:t>C3-1</w:t>
      </w:r>
      <w:r>
        <w:tab/>
        <w:t>Assoc</w:t>
      </w:r>
      <w:r>
        <w:t>iated Service Provider Notification Aggregation</w:t>
      </w:r>
    </w:p>
    <w:p w14:paraId="412B2CE5" w14:textId="77777777" w:rsidR="00000000" w:rsidRDefault="001F0AD0">
      <w:pPr>
        <w:pStyle w:val="ConstraintBody"/>
      </w:pPr>
      <w:r>
        <w:t>NPAC SMS aggregation of all messages over the SOA to NPAC SMS interface for primary and associated service provider ids will not be supported.</w:t>
      </w:r>
    </w:p>
    <w:p w14:paraId="30661ECA" w14:textId="77777777" w:rsidR="00000000" w:rsidRDefault="001F0AD0">
      <w:pPr>
        <w:rPr>
          <w:b/>
        </w:rPr>
      </w:pPr>
    </w:p>
    <w:p w14:paraId="58B7FDCE" w14:textId="77777777" w:rsidR="00000000" w:rsidRDefault="001F0AD0">
      <w:pPr>
        <w:rPr>
          <w:b/>
        </w:rPr>
        <w:sectPr w:rsidR="00000000">
          <w:headerReference w:type="default" r:id="rId19"/>
          <w:type w:val="continuous"/>
          <w:pgSz w:w="12240" w:h="15840" w:code="1"/>
          <w:pgMar w:top="1440" w:right="1440" w:bottom="1440" w:left="1440" w:header="720" w:footer="864" w:gutter="0"/>
          <w:pgNumType w:start="1" w:chapStyle="1"/>
          <w:cols w:space="720"/>
        </w:sectPr>
      </w:pPr>
    </w:p>
    <w:p w14:paraId="25909A2F" w14:textId="77777777" w:rsidR="00000000" w:rsidRDefault="001F0AD0">
      <w:pPr>
        <w:pStyle w:val="Heading1"/>
        <w:numPr>
          <w:numberingChange w:id="471" w:author="Jean Anthony" w:date="2001-03-12T20:36:00Z" w:original="%1:2:0:."/>
        </w:numPr>
      </w:pPr>
      <w:bookmarkStart w:id="472" w:name="_Toc357306675"/>
      <w:bookmarkStart w:id="473" w:name="_Toc357490024"/>
      <w:bookmarkStart w:id="474" w:name="_Toc361567472"/>
      <w:bookmarkStart w:id="475" w:name="_Toc365874803"/>
      <w:bookmarkStart w:id="476" w:name="_Toc367618205"/>
      <w:bookmarkStart w:id="477" w:name="_Ref368548797"/>
      <w:bookmarkStart w:id="478" w:name="_Toc368561291"/>
      <w:bookmarkStart w:id="479" w:name="_Toc368728236"/>
      <w:bookmarkStart w:id="480" w:name="_Ref377202356"/>
      <w:bookmarkStart w:id="481" w:name="_Ref377202381"/>
      <w:bookmarkStart w:id="482" w:name="_Ref377202397"/>
      <w:bookmarkStart w:id="483" w:name="_Toc381719951"/>
      <w:bookmarkStart w:id="484" w:name="_Toc436023276"/>
      <w:bookmarkStart w:id="485" w:name="_Toc436025339"/>
      <w:bookmarkStart w:id="486" w:name="_Toc508178420"/>
      <w:r>
        <w:t>Business Process F</w:t>
      </w:r>
      <w:bookmarkEnd w:id="472"/>
      <w:bookmarkEnd w:id="473"/>
      <w:r>
        <w:t>lows</w:t>
      </w:r>
      <w:bookmarkEnd w:id="474"/>
      <w:bookmarkEnd w:id="475"/>
      <w:bookmarkEnd w:id="476"/>
      <w:bookmarkEnd w:id="477"/>
      <w:bookmarkEnd w:id="478"/>
      <w:bookmarkEnd w:id="479"/>
      <w:bookmarkEnd w:id="480"/>
      <w:bookmarkEnd w:id="481"/>
      <w:bookmarkEnd w:id="482"/>
      <w:bookmarkEnd w:id="483"/>
      <w:bookmarkEnd w:id="484"/>
      <w:bookmarkEnd w:id="485"/>
      <w:bookmarkEnd w:id="486"/>
    </w:p>
    <w:p w14:paraId="3777C874" w14:textId="77777777" w:rsidR="00000000" w:rsidRDefault="001F0AD0">
      <w:pPr>
        <w:pStyle w:val="BodyText"/>
      </w:pPr>
      <w:r>
        <w:t>The following process flows indicate how</w:t>
      </w:r>
      <w:r>
        <w:t xml:space="preserve"> the NPAC SMS is used by the Service Providers in business processes associated with number portability.  Specific requirements generated by the process flows are included in the appropriate sections later in the document.</w:t>
      </w:r>
    </w:p>
    <w:p w14:paraId="0951D9A5" w14:textId="77777777" w:rsidR="00000000" w:rsidRDefault="001F0AD0">
      <w:pPr>
        <w:pStyle w:val="BodyText"/>
      </w:pPr>
      <w:r>
        <w:t>The process flows supported by th</w:t>
      </w:r>
      <w:r>
        <w:t>e NPAC SMS are:</w:t>
      </w:r>
    </w:p>
    <w:p w14:paraId="241737B4" w14:textId="77777777" w:rsidR="00000000" w:rsidRDefault="001F0AD0" w:rsidP="001F0AD0">
      <w:pPr>
        <w:pStyle w:val="ListBullet1"/>
        <w:numPr>
          <w:ilvl w:val="0"/>
          <w:numId w:val="1"/>
          <w:numberingChange w:id="487" w:author="Jean Anthony" w:date="2001-03-12T20:36:00Z" w:original=""/>
        </w:numPr>
      </w:pPr>
      <w:r>
        <w:t>Service Provisioning</w:t>
      </w:r>
    </w:p>
    <w:p w14:paraId="29C0C70A" w14:textId="77777777" w:rsidR="00000000" w:rsidRDefault="001F0AD0" w:rsidP="001F0AD0">
      <w:pPr>
        <w:pStyle w:val="ListBullet1"/>
        <w:numPr>
          <w:ilvl w:val="0"/>
          <w:numId w:val="1"/>
          <w:numberingChange w:id="488" w:author="Jean Anthony" w:date="2001-03-12T20:36:00Z" w:original=""/>
        </w:numPr>
      </w:pPr>
      <w:r>
        <w:t>Service Disconnection</w:t>
      </w:r>
    </w:p>
    <w:p w14:paraId="63A08B85" w14:textId="77777777" w:rsidR="00000000" w:rsidRDefault="001F0AD0" w:rsidP="001F0AD0">
      <w:pPr>
        <w:pStyle w:val="ListBullet1"/>
        <w:numPr>
          <w:ilvl w:val="0"/>
          <w:numId w:val="1"/>
          <w:numberingChange w:id="489" w:author="Jean Anthony" w:date="2001-03-12T20:36:00Z" w:original=""/>
        </w:numPr>
      </w:pPr>
      <w:r>
        <w:t>Service Repair</w:t>
      </w:r>
    </w:p>
    <w:p w14:paraId="211552B2" w14:textId="77777777" w:rsidR="00000000" w:rsidRDefault="001F0AD0" w:rsidP="001F0AD0">
      <w:pPr>
        <w:pStyle w:val="ListBullet1"/>
        <w:numPr>
          <w:ilvl w:val="0"/>
          <w:numId w:val="1"/>
          <w:numberingChange w:id="490" w:author="Jean Anthony" w:date="2001-03-12T20:36:00Z" w:original=""/>
        </w:numPr>
      </w:pPr>
      <w:r>
        <w:t>Conflict and Conflict Resolution</w:t>
      </w:r>
    </w:p>
    <w:p w14:paraId="4A124749" w14:textId="77777777" w:rsidR="00000000" w:rsidRDefault="001F0AD0" w:rsidP="001F0AD0">
      <w:pPr>
        <w:pStyle w:val="ListBullet1"/>
        <w:numPr>
          <w:ilvl w:val="0"/>
          <w:numId w:val="1"/>
          <w:numberingChange w:id="491" w:author="Jean Anthony" w:date="2001-03-12T20:36:00Z" w:original=""/>
        </w:numPr>
      </w:pPr>
      <w:r>
        <w:t>Disaster Recovery and Backup</w:t>
      </w:r>
    </w:p>
    <w:p w14:paraId="3A45A671" w14:textId="77777777" w:rsidR="00000000" w:rsidRDefault="001F0AD0" w:rsidP="001F0AD0">
      <w:pPr>
        <w:pStyle w:val="ListBullet1"/>
        <w:numPr>
          <w:ilvl w:val="0"/>
          <w:numId w:val="1"/>
          <w:numberingChange w:id="492" w:author="Jean Anthony" w:date="2001-03-12T20:36:00Z" w:original=""/>
        </w:numPr>
      </w:pPr>
      <w:r>
        <w:t>Service Order Cancellation</w:t>
      </w:r>
    </w:p>
    <w:p w14:paraId="1D0F1E9C" w14:textId="77777777" w:rsidR="00000000" w:rsidRDefault="001F0AD0" w:rsidP="001F0AD0">
      <w:pPr>
        <w:pStyle w:val="ListBullet1"/>
        <w:numPr>
          <w:ilvl w:val="0"/>
          <w:numId w:val="1"/>
          <w:numberingChange w:id="493" w:author="Jean Anthony" w:date="2001-03-12T20:36:00Z" w:original=""/>
        </w:numPr>
      </w:pPr>
      <w:r>
        <w:t>Audit Requests</w:t>
      </w:r>
    </w:p>
    <w:p w14:paraId="68160D2D" w14:textId="77777777" w:rsidR="00000000" w:rsidRDefault="001F0AD0" w:rsidP="001F0AD0">
      <w:pPr>
        <w:pStyle w:val="ListBullet1"/>
        <w:numPr>
          <w:ilvl w:val="0"/>
          <w:numId w:val="1"/>
          <w:numberingChange w:id="494" w:author="Jean Anthony" w:date="2001-03-12T20:36:00Z" w:original=""/>
        </w:numPr>
      </w:pPr>
      <w:r>
        <w:t>Report Requests</w:t>
      </w:r>
    </w:p>
    <w:p w14:paraId="310474A1" w14:textId="77777777" w:rsidR="00000000" w:rsidRDefault="001F0AD0" w:rsidP="001F0AD0">
      <w:pPr>
        <w:pStyle w:val="ListBullet1"/>
        <w:numPr>
          <w:ilvl w:val="0"/>
          <w:numId w:val="1"/>
          <w:numberingChange w:id="495" w:author="Jean Anthony" w:date="2001-03-12T20:36:00Z" w:original=""/>
        </w:numPr>
      </w:pPr>
      <w:r>
        <w:t>Data Administration Requests</w:t>
      </w:r>
    </w:p>
    <w:p w14:paraId="12FB12F1" w14:textId="77777777" w:rsidR="00000000" w:rsidRDefault="001F0AD0">
      <w:pPr>
        <w:pStyle w:val="Heading2"/>
        <w:numPr>
          <w:numberingChange w:id="496" w:author="Jean Anthony" w:date="2001-03-12T20:36:00Z" w:original="%1:2:0:.%2:1:0:"/>
        </w:numPr>
      </w:pPr>
      <w:bookmarkStart w:id="497" w:name="_Toc361567473"/>
      <w:bookmarkStart w:id="498" w:name="_Toc365874804"/>
      <w:bookmarkStart w:id="499" w:name="_Toc367618206"/>
      <w:bookmarkStart w:id="500" w:name="_Toc368561292"/>
      <w:bookmarkStart w:id="501" w:name="_Toc368728237"/>
      <w:bookmarkStart w:id="502" w:name="_Toc381719952"/>
      <w:bookmarkStart w:id="503" w:name="_Toc436023277"/>
      <w:bookmarkStart w:id="504" w:name="_Toc436025340"/>
      <w:bookmarkStart w:id="505" w:name="_Toc508178421"/>
      <w:r>
        <w:t>Provision Service Process</w:t>
      </w:r>
      <w:bookmarkEnd w:id="497"/>
      <w:bookmarkEnd w:id="498"/>
      <w:bookmarkEnd w:id="499"/>
      <w:bookmarkEnd w:id="500"/>
      <w:bookmarkEnd w:id="501"/>
      <w:bookmarkEnd w:id="502"/>
      <w:bookmarkEnd w:id="503"/>
      <w:bookmarkEnd w:id="504"/>
      <w:bookmarkEnd w:id="505"/>
    </w:p>
    <w:p w14:paraId="451261D8" w14:textId="77777777" w:rsidR="00000000" w:rsidRDefault="001F0AD0">
      <w:pPr>
        <w:pStyle w:val="BodyText"/>
      </w:pPr>
      <w:r>
        <w:t>This pr</w:t>
      </w:r>
      <w:r>
        <w:t xml:space="preserve">ocess flow defines the provisioning flow in which a customer ports a telephone number to a new Service Provider.  The service provisioning flow activities are shown in Appendix </w:t>
      </w:r>
      <w:r>
        <w:fldChar w:fldCharType="begin" w:fldLock="1"/>
      </w:r>
      <w:r>
        <w:instrText xml:space="preserve"> REF _Ref377205157 \n </w:instrText>
      </w:r>
      <w:r>
        <w:fldChar w:fldCharType="separate"/>
      </w:r>
      <w:r>
        <w:t>A</w:t>
      </w:r>
      <w:r>
        <w:fldChar w:fldCharType="end"/>
      </w:r>
      <w:r>
        <w:t xml:space="preserve">, </w:t>
      </w:r>
      <w:r>
        <w:rPr>
          <w:b/>
          <w:i/>
        </w:rPr>
        <w:fldChar w:fldCharType="begin" w:fldLock="1"/>
      </w:r>
      <w:r>
        <w:rPr>
          <w:b/>
          <w:i/>
        </w:rPr>
        <w:instrText xml:space="preserve"> REF _Ref377205455 \* MERGEFORMAT </w:instrText>
      </w:r>
      <w:r>
        <w:rPr>
          <w:b/>
          <w:i/>
        </w:rPr>
        <w:fldChar w:fldCharType="separate"/>
      </w:r>
      <w:r>
        <w:rPr>
          <w:b/>
          <w:i/>
        </w:rPr>
        <w:t>Flow 2.1 NPAC S</w:t>
      </w:r>
      <w:r>
        <w:rPr>
          <w:b/>
          <w:i/>
        </w:rPr>
        <w:t>MS Provision Service Process</w:t>
      </w:r>
      <w:r>
        <w:rPr>
          <w:b/>
          <w:i/>
        </w:rPr>
        <w:fldChar w:fldCharType="end"/>
      </w:r>
      <w:r>
        <w:t xml:space="preserve">, on page </w:t>
      </w:r>
      <w:r>
        <w:fldChar w:fldCharType="begin"/>
      </w:r>
      <w:r>
        <w:instrText xml:space="preserve"> PAGEREF _Ref417825168 </w:instrText>
      </w:r>
      <w:r>
        <w:fldChar w:fldCharType="separate"/>
      </w:r>
      <w:r>
        <w:rPr>
          <w:noProof/>
        </w:rPr>
        <w:t>A-3</w:t>
      </w:r>
      <w:r>
        <w:fldChar w:fldCharType="end"/>
      </w:r>
      <w:r>
        <w:t>.</w:t>
      </w:r>
    </w:p>
    <w:p w14:paraId="6D408172" w14:textId="77777777" w:rsidR="00000000" w:rsidRDefault="001F0AD0">
      <w:pPr>
        <w:pStyle w:val="Heading3"/>
        <w:numPr>
          <w:numberingChange w:id="506" w:author="Jean Anthony" w:date="2001-03-12T20:36:00Z" w:original="%1:2:0:.%2:1:0:.%3:1:0:"/>
        </w:numPr>
      </w:pPr>
      <w:bookmarkStart w:id="507" w:name="_Toc361567474"/>
      <w:bookmarkStart w:id="508" w:name="_Toc365874805"/>
      <w:bookmarkStart w:id="509" w:name="_Toc367618207"/>
      <w:bookmarkStart w:id="510" w:name="_Toc368561293"/>
      <w:bookmarkStart w:id="511" w:name="_Toc368728238"/>
      <w:bookmarkStart w:id="512" w:name="_Toc381719953"/>
      <w:bookmarkStart w:id="513" w:name="_Toc436023278"/>
      <w:bookmarkStart w:id="514" w:name="_Toc436025341"/>
      <w:bookmarkStart w:id="515" w:name="_Toc508178422"/>
      <w:r>
        <w:t>Service provider-to-service provider activities</w:t>
      </w:r>
      <w:bookmarkEnd w:id="507"/>
      <w:bookmarkEnd w:id="508"/>
      <w:bookmarkEnd w:id="509"/>
      <w:bookmarkEnd w:id="510"/>
      <w:bookmarkEnd w:id="511"/>
      <w:bookmarkEnd w:id="512"/>
      <w:bookmarkEnd w:id="513"/>
      <w:bookmarkEnd w:id="514"/>
      <w:bookmarkEnd w:id="515"/>
    </w:p>
    <w:p w14:paraId="5EB2D46B" w14:textId="77777777" w:rsidR="00000000" w:rsidRDefault="001F0AD0">
      <w:pPr>
        <w:pStyle w:val="BodyText"/>
      </w:pPr>
      <w:r>
        <w:t>The new Service Provider will notify the old Service Provider according to processes internal to the Service Providers.</w:t>
      </w:r>
    </w:p>
    <w:p w14:paraId="0D8BFD31" w14:textId="77777777" w:rsidR="00000000" w:rsidRDefault="001F0AD0">
      <w:pPr>
        <w:pStyle w:val="ConstraintHead"/>
      </w:pPr>
      <w:r>
        <w:t>CN2-1.1.1</w:t>
      </w:r>
      <w:r>
        <w:tab/>
        <w:t>Interact</w:t>
      </w:r>
      <w:r>
        <w:t>ions between Service Providers are beyond the scope of the NPAC SMS</w:t>
      </w:r>
    </w:p>
    <w:p w14:paraId="4E7CFEFE" w14:textId="77777777" w:rsidR="00000000" w:rsidRDefault="001F0AD0">
      <w:pPr>
        <w:pStyle w:val="ConstraintBody"/>
      </w:pPr>
      <w:r>
        <w:t xml:space="preserve">Processes for obtaining authorization from the customer to port a number are defined by the Service Providers.  The NPAC is not involved in obtaining or verifying customer authorization.  </w:t>
      </w:r>
      <w:r>
        <w:t>Details of steps in those processes do not involve the NPAC or NPAC SMS, and are beyond the scope of the NPAC SMS functionality.</w:t>
      </w:r>
    </w:p>
    <w:p w14:paraId="2C4F26F9" w14:textId="77777777" w:rsidR="00000000" w:rsidRDefault="001F0AD0">
      <w:pPr>
        <w:pStyle w:val="Heading3"/>
        <w:numPr>
          <w:numberingChange w:id="516" w:author="Jean Anthony" w:date="2001-03-12T20:36:00Z" w:original="%1:2:0:.%2:1:0:.%3:2:0:"/>
        </w:numPr>
      </w:pPr>
      <w:bookmarkStart w:id="517" w:name="_Toc361567475"/>
      <w:bookmarkStart w:id="518" w:name="_Toc365874806"/>
      <w:bookmarkStart w:id="519" w:name="_Toc367618208"/>
      <w:bookmarkStart w:id="520" w:name="_Toc368561294"/>
      <w:bookmarkStart w:id="521" w:name="_Toc368728239"/>
      <w:bookmarkStart w:id="522" w:name="_Toc381719954"/>
      <w:bookmarkStart w:id="523" w:name="_Toc436023279"/>
      <w:bookmarkStart w:id="524" w:name="_Toc436025342"/>
      <w:bookmarkStart w:id="525" w:name="_Toc508178423"/>
      <w:r>
        <w:t>Subscription version creation process</w:t>
      </w:r>
      <w:bookmarkEnd w:id="517"/>
      <w:bookmarkEnd w:id="518"/>
      <w:bookmarkEnd w:id="519"/>
      <w:bookmarkEnd w:id="520"/>
      <w:bookmarkEnd w:id="521"/>
      <w:bookmarkEnd w:id="522"/>
      <w:bookmarkEnd w:id="523"/>
      <w:bookmarkEnd w:id="524"/>
      <w:bookmarkEnd w:id="525"/>
    </w:p>
    <w:p w14:paraId="7396E9FB" w14:textId="77777777" w:rsidR="00000000" w:rsidRDefault="001F0AD0">
      <w:pPr>
        <w:pStyle w:val="BodyText"/>
      </w:pPr>
      <w:r>
        <w:t xml:space="preserve">The Subscription Version creation flow activities are shown in Appendix </w:t>
      </w:r>
      <w:r>
        <w:fldChar w:fldCharType="begin" w:fldLock="1"/>
      </w:r>
      <w:r>
        <w:instrText xml:space="preserve"> REF _Ref3772051</w:instrText>
      </w:r>
      <w:r>
        <w:instrText xml:space="preserve">57 \n </w:instrText>
      </w:r>
      <w:r>
        <w:fldChar w:fldCharType="separate"/>
      </w:r>
      <w:r>
        <w:t>A</w:t>
      </w:r>
      <w:r>
        <w:fldChar w:fldCharType="end"/>
      </w:r>
      <w:r>
        <w:t xml:space="preserve">, </w:t>
      </w:r>
      <w:r>
        <w:rPr>
          <w:b/>
          <w:i/>
        </w:rPr>
        <w:fldChar w:fldCharType="begin" w:fldLock="1"/>
      </w:r>
      <w:r>
        <w:rPr>
          <w:b/>
          <w:i/>
        </w:rPr>
        <w:instrText xml:space="preserve"> REF _Ref377205645 \* MERGEFORMAT </w:instrText>
      </w:r>
      <w:r>
        <w:rPr>
          <w:b/>
          <w:i/>
        </w:rPr>
        <w:fldChar w:fldCharType="separate"/>
      </w:r>
      <w:r>
        <w:rPr>
          <w:b/>
          <w:i/>
        </w:rPr>
        <w:t>Flow 2.1.2 NPAC SMS Subscription Version Creation Process</w:t>
      </w:r>
      <w:r>
        <w:rPr>
          <w:b/>
          <w:i/>
        </w:rPr>
        <w:fldChar w:fldCharType="end"/>
      </w:r>
      <w:r>
        <w:t xml:space="preserve">, on page </w:t>
      </w:r>
      <w:r>
        <w:fldChar w:fldCharType="begin"/>
      </w:r>
      <w:r>
        <w:instrText xml:space="preserve"> PAGEREF _Ref417825185 </w:instrText>
      </w:r>
      <w:r>
        <w:fldChar w:fldCharType="separate"/>
      </w:r>
      <w:r>
        <w:rPr>
          <w:noProof/>
        </w:rPr>
        <w:t>A-4</w:t>
      </w:r>
      <w:r>
        <w:fldChar w:fldCharType="end"/>
      </w:r>
      <w:r>
        <w:t>.</w:t>
      </w:r>
    </w:p>
    <w:p w14:paraId="7F9B45FB" w14:textId="77777777" w:rsidR="00000000" w:rsidRDefault="001F0AD0">
      <w:pPr>
        <w:pStyle w:val="Heading4"/>
        <w:numPr>
          <w:numberingChange w:id="526" w:author="Jean Anthony" w:date="2001-03-12T20:36:00Z" w:original="%1:2:0:.%2:1:0:.%3:2:0:.%4:1:0:"/>
        </w:numPr>
      </w:pPr>
      <w:bookmarkStart w:id="527" w:name="_Toc381719955"/>
      <w:bookmarkStart w:id="528" w:name="_Toc436023280"/>
      <w:bookmarkStart w:id="529" w:name="_Toc436025343"/>
      <w:bookmarkStart w:id="530" w:name="_Toc508178424"/>
      <w:r>
        <w:t>Create Subscription Version</w:t>
      </w:r>
      <w:bookmarkEnd w:id="527"/>
      <w:bookmarkEnd w:id="528"/>
      <w:bookmarkEnd w:id="529"/>
      <w:bookmarkEnd w:id="530"/>
    </w:p>
    <w:p w14:paraId="02D89B82" w14:textId="77777777" w:rsidR="00000000" w:rsidRDefault="001F0AD0">
      <w:pPr>
        <w:pStyle w:val="BodyText"/>
      </w:pPr>
      <w:r>
        <w:t>When a number is ported, both the old and new Service Providers can send a notific</w:t>
      </w:r>
      <w:r>
        <w:t>ation to the NPAC SMS.  The NPAC validates the data for each notification and attempts to match the notification with a concurring notification from the other Service Provider.  If a notification is missing from either provider after a tunable time period,</w:t>
      </w:r>
      <w:r>
        <w:t xml:space="preserve"> the NPAC sends a request for the missing notification.  If the data provided with the notification is valid, the NPAC SMS creates a pending Subscription Version and awaits the concurring notification.  If the data is invalid, the NPAC SMS reports a specif</w:t>
      </w:r>
      <w:r>
        <w:t>ic error to the sender of the data and discards the request.</w:t>
      </w:r>
    </w:p>
    <w:p w14:paraId="4AD27E4D" w14:textId="77777777" w:rsidR="00000000" w:rsidRDefault="001F0AD0">
      <w:pPr>
        <w:pStyle w:val="Heading4"/>
        <w:numPr>
          <w:numberingChange w:id="531" w:author="Jean Anthony" w:date="2001-03-12T20:36:00Z" w:original="%1:2:0:.%2:1:0:.%3:2:0:.%4:2:0:"/>
        </w:numPr>
      </w:pPr>
      <w:bookmarkStart w:id="532" w:name="_Toc381719956"/>
      <w:bookmarkStart w:id="533" w:name="_Toc436023281"/>
      <w:bookmarkStart w:id="534" w:name="_Toc436025344"/>
      <w:bookmarkStart w:id="535" w:name="_Toc508178425"/>
      <w:r>
        <w:t>Request missing/late notification</w:t>
      </w:r>
      <w:bookmarkEnd w:id="532"/>
      <w:bookmarkEnd w:id="533"/>
      <w:bookmarkEnd w:id="534"/>
      <w:bookmarkEnd w:id="535"/>
    </w:p>
    <w:p w14:paraId="08443309" w14:textId="77777777" w:rsidR="00000000" w:rsidRDefault="001F0AD0">
      <w:pPr>
        <w:pStyle w:val="BodyText"/>
      </w:pPr>
      <w:r>
        <w:t xml:space="preserve">If concurring notification or explicit non-concurrence from the </w:t>
      </w:r>
      <w:r>
        <w:rPr>
          <w:i/>
        </w:rPr>
        <w:t>old</w:t>
      </w:r>
      <w:r>
        <w:t xml:space="preserve"> Service Provider is not received, the process flows to process 2.1.3, as illustrated in Appen</w:t>
      </w:r>
      <w:r>
        <w:t xml:space="preserve">dix </w:t>
      </w:r>
      <w:r>
        <w:fldChar w:fldCharType="begin" w:fldLock="1"/>
      </w:r>
      <w:r>
        <w:instrText xml:space="preserve"> REF _Ref377205157 \n </w:instrText>
      </w:r>
      <w:r>
        <w:fldChar w:fldCharType="separate"/>
      </w:r>
      <w:r>
        <w:t>A</w:t>
      </w:r>
      <w:r>
        <w:fldChar w:fldCharType="end"/>
      </w:r>
      <w:r>
        <w:t xml:space="preserve">, </w:t>
      </w:r>
      <w:r>
        <w:rPr>
          <w:b/>
          <w:i/>
        </w:rPr>
        <w:fldChar w:fldCharType="begin" w:fldLock="1"/>
      </w:r>
      <w:r>
        <w:rPr>
          <w:b/>
          <w:i/>
        </w:rPr>
        <w:instrText xml:space="preserve"> REF _Ref377205455 \* MERGEFORMAT </w:instrText>
      </w:r>
      <w:r>
        <w:rPr>
          <w:b/>
          <w:i/>
        </w:rPr>
        <w:fldChar w:fldCharType="separate"/>
      </w:r>
      <w:r>
        <w:rPr>
          <w:b/>
          <w:i/>
        </w:rPr>
        <w:t>Flow 2.1 NPAC SMS Provision Service Process</w:t>
      </w:r>
      <w:r>
        <w:rPr>
          <w:b/>
          <w:i/>
        </w:rPr>
        <w:fldChar w:fldCharType="end"/>
      </w:r>
      <w:r>
        <w:t xml:space="preserve">, on page </w:t>
      </w:r>
      <w:r>
        <w:fldChar w:fldCharType="begin"/>
      </w:r>
      <w:r>
        <w:instrText xml:space="preserve"> PAGEREF _Ref417825214 </w:instrText>
      </w:r>
      <w:r>
        <w:fldChar w:fldCharType="separate"/>
      </w:r>
      <w:r>
        <w:rPr>
          <w:noProof/>
        </w:rPr>
        <w:t>A-3</w:t>
      </w:r>
      <w:r>
        <w:fldChar w:fldCharType="end"/>
      </w:r>
      <w:r>
        <w:t xml:space="preserve">.  If concurring notification or explicit non-concurrence from the </w:t>
      </w:r>
      <w:r>
        <w:rPr>
          <w:i/>
        </w:rPr>
        <w:t>new</w:t>
      </w:r>
      <w:r>
        <w:t xml:space="preserve"> Service Provider is not received, </w:t>
      </w:r>
      <w:r>
        <w:t>the process flows to 2.6 (Cancel).</w:t>
      </w:r>
    </w:p>
    <w:p w14:paraId="3B668955" w14:textId="77777777" w:rsidR="00000000" w:rsidRDefault="001F0AD0">
      <w:pPr>
        <w:pStyle w:val="Heading4"/>
        <w:numPr>
          <w:numberingChange w:id="536" w:author="Jean Anthony" w:date="2001-03-12T20:36:00Z" w:original="%1:2:0:.%2:1:0:.%3:2:0:.%4:3:0:"/>
        </w:numPr>
      </w:pPr>
      <w:bookmarkStart w:id="537" w:name="_Toc436023282"/>
      <w:bookmarkStart w:id="538" w:name="_Toc436025345"/>
      <w:bookmarkStart w:id="539" w:name="_Toc508178426"/>
      <w:r>
        <w:t>Final Concurrence Notification to Old Service Provider</w:t>
      </w:r>
      <w:bookmarkEnd w:id="537"/>
      <w:bookmarkEnd w:id="538"/>
      <w:bookmarkEnd w:id="539"/>
    </w:p>
    <w:p w14:paraId="67AF4A08" w14:textId="77777777" w:rsidR="00000000" w:rsidRDefault="001F0AD0">
      <w:pPr>
        <w:pStyle w:val="BodyText"/>
      </w:pPr>
      <w:r>
        <w:t>The NPAC will send a final concurrence notification to the Old Service Provider who did not send a concurring notification.</w:t>
      </w:r>
    </w:p>
    <w:p w14:paraId="4AB81209" w14:textId="77777777" w:rsidR="00000000" w:rsidRDefault="001F0AD0">
      <w:pPr>
        <w:pStyle w:val="Heading3"/>
        <w:numPr>
          <w:numberingChange w:id="540" w:author="Jean Anthony" w:date="2001-03-12T20:36:00Z" w:original="%1:2:0:.%2:1:0:.%3:3:0:"/>
        </w:numPr>
      </w:pPr>
      <w:bookmarkStart w:id="541" w:name="_Toc361567476"/>
      <w:bookmarkStart w:id="542" w:name="_Toc365874807"/>
      <w:bookmarkStart w:id="543" w:name="_Toc367618209"/>
      <w:bookmarkStart w:id="544" w:name="_Toc368561295"/>
      <w:bookmarkStart w:id="545" w:name="_Toc368728240"/>
      <w:bookmarkStart w:id="546" w:name="_Toc381719957"/>
      <w:bookmarkStart w:id="547" w:name="_Toc436023283"/>
      <w:bookmarkStart w:id="548" w:name="_Toc436025346"/>
      <w:bookmarkStart w:id="549" w:name="_Toc508178427"/>
      <w:r>
        <w:t>Service providers perform physical changes</w:t>
      </w:r>
      <w:bookmarkEnd w:id="541"/>
      <w:bookmarkEnd w:id="542"/>
      <w:bookmarkEnd w:id="543"/>
      <w:bookmarkEnd w:id="544"/>
      <w:bookmarkEnd w:id="545"/>
      <w:bookmarkEnd w:id="546"/>
      <w:bookmarkEnd w:id="547"/>
      <w:bookmarkEnd w:id="548"/>
      <w:bookmarkEnd w:id="549"/>
    </w:p>
    <w:p w14:paraId="1298CA26" w14:textId="77777777" w:rsidR="00000000" w:rsidRDefault="001F0AD0">
      <w:pPr>
        <w:pStyle w:val="BodyText"/>
      </w:pPr>
      <w:r>
        <w:t>The two Service Providers involved in the number port will coordinate and perform the physical changes to their respective networks.</w:t>
      </w:r>
    </w:p>
    <w:p w14:paraId="0A8FD658" w14:textId="77777777" w:rsidR="00000000" w:rsidRDefault="001F0AD0">
      <w:pPr>
        <w:pStyle w:val="ConstraintHead"/>
      </w:pPr>
      <w:r>
        <w:t>CN2-1.3.1.</w:t>
      </w:r>
      <w:r>
        <w:tab/>
        <w:t>Service provider network change activities are beyond the scope of the NPAC SMS</w:t>
      </w:r>
    </w:p>
    <w:p w14:paraId="4B1EACD5" w14:textId="77777777" w:rsidR="00000000" w:rsidRDefault="001F0AD0">
      <w:pPr>
        <w:pStyle w:val="ConstraintBody"/>
      </w:pPr>
      <w:r>
        <w:t>Details of steps in the process</w:t>
      </w:r>
      <w:r>
        <w:t>es that do not involve the NPAC or NPAC SMS, such as physical changes performed in the Service Provider’s networks, are beyond the scope of the NPAC SMS functionality.</w:t>
      </w:r>
    </w:p>
    <w:p w14:paraId="72D9506D" w14:textId="77777777" w:rsidR="00000000" w:rsidRDefault="001F0AD0">
      <w:pPr>
        <w:pStyle w:val="Heading3"/>
        <w:numPr>
          <w:numberingChange w:id="550" w:author="Jean Anthony" w:date="2001-03-12T20:36:00Z" w:original="%1:2:0:.%2:1:0:.%3:4:0:"/>
        </w:numPr>
      </w:pPr>
      <w:bookmarkStart w:id="551" w:name="_Toc361567477"/>
      <w:bookmarkStart w:id="552" w:name="_Toc365874808"/>
      <w:bookmarkStart w:id="553" w:name="_Toc367618210"/>
      <w:bookmarkStart w:id="554" w:name="_Toc368561296"/>
      <w:bookmarkStart w:id="555" w:name="_Toc368728241"/>
      <w:bookmarkStart w:id="556" w:name="_Toc381719958"/>
      <w:bookmarkStart w:id="557" w:name="_Toc436023284"/>
      <w:bookmarkStart w:id="558" w:name="_Toc436025347"/>
      <w:bookmarkStart w:id="559" w:name="_Toc508178428"/>
      <w:r>
        <w:t>NPAC SMS "activate and data download" process</w:t>
      </w:r>
      <w:bookmarkEnd w:id="551"/>
      <w:bookmarkEnd w:id="552"/>
      <w:bookmarkEnd w:id="553"/>
      <w:bookmarkEnd w:id="554"/>
      <w:bookmarkEnd w:id="555"/>
      <w:bookmarkEnd w:id="556"/>
      <w:bookmarkEnd w:id="557"/>
      <w:bookmarkEnd w:id="558"/>
      <w:bookmarkEnd w:id="559"/>
    </w:p>
    <w:p w14:paraId="15EF58C4" w14:textId="77777777" w:rsidR="00000000" w:rsidRDefault="001F0AD0">
      <w:pPr>
        <w:pStyle w:val="BodyText"/>
      </w:pPr>
      <w:r>
        <w:t>The NPAC network data broadcast download f</w:t>
      </w:r>
      <w:r>
        <w:t xml:space="preserve">low is shown in Appendix </w:t>
      </w:r>
      <w:r>
        <w:fldChar w:fldCharType="begin" w:fldLock="1"/>
      </w:r>
      <w:r>
        <w:instrText xml:space="preserve"> REF _Ref377205157 \n </w:instrText>
      </w:r>
      <w:r>
        <w:fldChar w:fldCharType="separate"/>
      </w:r>
      <w:r>
        <w:t>A</w:t>
      </w:r>
      <w:r>
        <w:fldChar w:fldCharType="end"/>
      </w:r>
      <w:r>
        <w:t xml:space="preserve">, </w:t>
      </w:r>
      <w:r>
        <w:rPr>
          <w:b/>
          <w:i/>
        </w:rPr>
        <w:fldChar w:fldCharType="begin" w:fldLock="1"/>
      </w:r>
      <w:r>
        <w:rPr>
          <w:b/>
          <w:i/>
        </w:rPr>
        <w:instrText xml:space="preserve"> REF _Ref377206172 \* MERGEFORMAT </w:instrText>
      </w:r>
      <w:r>
        <w:rPr>
          <w:b/>
          <w:i/>
        </w:rPr>
        <w:fldChar w:fldCharType="separate"/>
      </w:r>
      <w:r>
        <w:rPr>
          <w:b/>
          <w:i/>
        </w:rPr>
        <w:t>Flow 2.1.4 NPAC SMS Activate and Data Download Process</w:t>
      </w:r>
      <w:r>
        <w:rPr>
          <w:b/>
          <w:i/>
        </w:rPr>
        <w:fldChar w:fldCharType="end"/>
      </w:r>
      <w:r>
        <w:t xml:space="preserve">, on page </w:t>
      </w:r>
      <w:r>
        <w:fldChar w:fldCharType="begin"/>
      </w:r>
      <w:r>
        <w:instrText xml:space="preserve"> PAGEREF _Ref377206196 </w:instrText>
      </w:r>
      <w:r>
        <w:fldChar w:fldCharType="separate"/>
      </w:r>
      <w:r>
        <w:rPr>
          <w:noProof/>
        </w:rPr>
        <w:t>A-5</w:t>
      </w:r>
      <w:r>
        <w:fldChar w:fldCharType="end"/>
      </w:r>
      <w:r>
        <w:t>.</w:t>
      </w:r>
    </w:p>
    <w:p w14:paraId="1A2D11BA" w14:textId="77777777" w:rsidR="00000000" w:rsidRDefault="001F0AD0">
      <w:pPr>
        <w:pStyle w:val="Heading4"/>
        <w:numPr>
          <w:numberingChange w:id="560" w:author="Jean Anthony" w:date="2001-03-12T20:36:00Z" w:original="%1:2:0:.%2:1:0:.%3:4:0:.%4:1:0:"/>
        </w:numPr>
      </w:pPr>
      <w:bookmarkStart w:id="561" w:name="_Toc381719959"/>
      <w:bookmarkStart w:id="562" w:name="_Toc436023285"/>
      <w:bookmarkStart w:id="563" w:name="_Toc436025348"/>
      <w:bookmarkStart w:id="564" w:name="_Toc508178429"/>
      <w:r>
        <w:t>New Service Provider sends activation to NPAC SMS</w:t>
      </w:r>
      <w:bookmarkEnd w:id="561"/>
      <w:bookmarkEnd w:id="562"/>
      <w:bookmarkEnd w:id="563"/>
      <w:bookmarkEnd w:id="564"/>
    </w:p>
    <w:p w14:paraId="4E0DBABA" w14:textId="77777777" w:rsidR="00000000" w:rsidRDefault="001F0AD0">
      <w:pPr>
        <w:pStyle w:val="BodyText"/>
      </w:pPr>
      <w:r>
        <w:t>The new Service Provi</w:t>
      </w:r>
      <w:r>
        <w:t>der sends an activate notification to the NPAC SMS.  If the current date is greater than or equal to the new Service Provider due date, the flow continues.  Otherwise, broadcast of the activation is rejected.</w:t>
      </w:r>
    </w:p>
    <w:p w14:paraId="7FC14736" w14:textId="77777777" w:rsidR="00000000" w:rsidRDefault="001F0AD0">
      <w:pPr>
        <w:pStyle w:val="Heading4"/>
        <w:numPr>
          <w:numberingChange w:id="565" w:author="Jean Anthony" w:date="2001-03-12T20:36:00Z" w:original="%1:2:0:.%2:1:0:.%3:4:0:.%4:2:0:"/>
        </w:numPr>
      </w:pPr>
      <w:bookmarkStart w:id="566" w:name="_Toc381719960"/>
      <w:bookmarkStart w:id="567" w:name="_Toc436023286"/>
      <w:bookmarkStart w:id="568" w:name="_Toc436025349"/>
      <w:bookmarkStart w:id="569" w:name="_Toc508178430"/>
      <w:r>
        <w:t>NPAC SMS broadcasts network data to appropriate</w:t>
      </w:r>
      <w:r>
        <w:t xml:space="preserve"> Service Providers</w:t>
      </w:r>
      <w:bookmarkEnd w:id="566"/>
      <w:bookmarkEnd w:id="567"/>
      <w:bookmarkEnd w:id="568"/>
      <w:bookmarkEnd w:id="569"/>
    </w:p>
    <w:p w14:paraId="34D5D40F" w14:textId="77777777" w:rsidR="00000000" w:rsidRDefault="001F0AD0">
      <w:pPr>
        <w:pStyle w:val="BodyText"/>
      </w:pPr>
      <w:r>
        <w:t>Upon receipt of the activation notification, the NPAC SMS broadcasts the network update data in real time to the appropriate Service Providers' Local SMSs.</w:t>
      </w:r>
    </w:p>
    <w:p w14:paraId="0A351D97" w14:textId="77777777" w:rsidR="00000000" w:rsidRDefault="001F0AD0">
      <w:pPr>
        <w:pStyle w:val="Heading4"/>
        <w:numPr>
          <w:numberingChange w:id="570" w:author="Jean Anthony" w:date="2001-03-12T20:36:00Z" w:original="%1:2:0:.%2:1:0:.%3:4:0:.%4:3:0:"/>
        </w:numPr>
      </w:pPr>
      <w:bookmarkStart w:id="571" w:name="_Toc381719961"/>
      <w:bookmarkStart w:id="572" w:name="_Toc436023287"/>
      <w:bookmarkStart w:id="573" w:name="_Toc436025350"/>
      <w:bookmarkStart w:id="574" w:name="_Toc508178431"/>
      <w:r>
        <w:t>Failure - notify NPAC</w:t>
      </w:r>
      <w:bookmarkEnd w:id="571"/>
      <w:bookmarkEnd w:id="572"/>
      <w:bookmarkEnd w:id="573"/>
      <w:bookmarkEnd w:id="574"/>
    </w:p>
    <w:p w14:paraId="32BCF10A" w14:textId="77777777" w:rsidR="00000000" w:rsidRDefault="001F0AD0">
      <w:pPr>
        <w:pStyle w:val="BodyText"/>
      </w:pPr>
      <w:r>
        <w:t>If the NPAC SMS does not receive positive acknowledgment of</w:t>
      </w:r>
      <w:r>
        <w:t xml:space="preserve"> the broadcast from all Service Providers, the NPAC SMS will rebroadcast the network data download to the Service Providers that did not acknowledge the original broadcast.  The NPAC SMS will perform the rebroadcast a tunable number of times within a tunab</w:t>
      </w:r>
      <w:r>
        <w:t>le time frame.</w:t>
      </w:r>
    </w:p>
    <w:p w14:paraId="1577D58A" w14:textId="77777777" w:rsidR="00000000" w:rsidRDefault="001F0AD0">
      <w:pPr>
        <w:pStyle w:val="Heading4"/>
        <w:numPr>
          <w:numberingChange w:id="575" w:author="Jean Anthony" w:date="2001-03-12T20:36:00Z" w:original="%1:2:0:.%2:1:0:.%3:4:0:.%4:4:0:"/>
        </w:numPr>
      </w:pPr>
      <w:bookmarkStart w:id="576" w:name="_Toc381719962"/>
      <w:bookmarkStart w:id="577" w:name="_Toc436023288"/>
      <w:bookmarkStart w:id="578" w:name="_Toc436025351"/>
      <w:bookmarkStart w:id="579" w:name="_Toc508178432"/>
      <w:r>
        <w:t>Initiate repair procedures</w:t>
      </w:r>
      <w:bookmarkEnd w:id="576"/>
      <w:bookmarkEnd w:id="577"/>
      <w:bookmarkEnd w:id="578"/>
      <w:bookmarkEnd w:id="579"/>
    </w:p>
    <w:p w14:paraId="3147DEDC" w14:textId="77777777" w:rsidR="00000000" w:rsidRDefault="001F0AD0">
      <w:pPr>
        <w:pStyle w:val="BodyText"/>
      </w:pPr>
      <w:r>
        <w:t>If the tunable rebroadcast parameters have been exceeded, the NPAC staff will initiate repair processes with the appropriate Service Providers. The NPAC SMS will send the list of Service Providers associated with e</w:t>
      </w:r>
      <w:r>
        <w:t>ach failed or partial failure subscription version to the old and new Service Providers.</w:t>
      </w:r>
    </w:p>
    <w:p w14:paraId="2D3D5B97" w14:textId="77777777" w:rsidR="00000000" w:rsidRDefault="001F0AD0">
      <w:pPr>
        <w:pStyle w:val="Heading3"/>
        <w:numPr>
          <w:numberingChange w:id="580" w:author="Jean Anthony" w:date="2001-03-12T20:36:00Z" w:original="%1:2:0:.%2:1:0:.%3:5:0:"/>
        </w:numPr>
      </w:pPr>
      <w:bookmarkStart w:id="581" w:name="_Toc361567478"/>
      <w:bookmarkStart w:id="582" w:name="_Toc365874809"/>
      <w:bookmarkStart w:id="583" w:name="_Toc367618211"/>
      <w:bookmarkStart w:id="584" w:name="_Toc368561297"/>
      <w:bookmarkStart w:id="585" w:name="_Toc368728242"/>
      <w:bookmarkStart w:id="586" w:name="_Toc381719963"/>
      <w:bookmarkStart w:id="587" w:name="_Toc436023289"/>
      <w:bookmarkStart w:id="588" w:name="_Toc436025352"/>
      <w:bookmarkStart w:id="589" w:name="_Toc508178433"/>
      <w:r>
        <w:t>Service providers perform network updates</w:t>
      </w:r>
      <w:bookmarkEnd w:id="581"/>
      <w:bookmarkEnd w:id="582"/>
      <w:bookmarkEnd w:id="583"/>
      <w:bookmarkEnd w:id="584"/>
      <w:bookmarkEnd w:id="585"/>
      <w:bookmarkEnd w:id="586"/>
      <w:bookmarkEnd w:id="587"/>
      <w:bookmarkEnd w:id="588"/>
      <w:bookmarkEnd w:id="589"/>
    </w:p>
    <w:p w14:paraId="25EF7624" w14:textId="77777777" w:rsidR="00000000" w:rsidRDefault="001F0AD0">
      <w:pPr>
        <w:pStyle w:val="BodyText"/>
      </w:pPr>
      <w:r>
        <w:t>Upon receiving the network data download broadcast from the NPAC SMS, all Service Providers’ local SMSs will confirm the rece</w:t>
      </w:r>
      <w:r>
        <w:t>ipt of the download broadcast, and update their network elements. The Service Providers may also test their network changes.</w:t>
      </w:r>
    </w:p>
    <w:p w14:paraId="6E940516" w14:textId="77777777" w:rsidR="00000000" w:rsidRDefault="001F0AD0">
      <w:pPr>
        <w:pStyle w:val="ConstraintHead"/>
      </w:pPr>
      <w:r>
        <w:t>CN2-1.5.1.</w:t>
      </w:r>
      <w:r>
        <w:tab/>
        <w:t>Service Provider’s Network Change Validation Activities Are Beyond The Scope Of The NPAC SMS</w:t>
      </w:r>
    </w:p>
    <w:p w14:paraId="3F941E2B" w14:textId="77777777" w:rsidR="00000000" w:rsidRDefault="001F0AD0">
      <w:pPr>
        <w:pStyle w:val="ConstraintBody"/>
        <w:rPr>
          <w:b/>
        </w:rPr>
      </w:pPr>
      <w:r>
        <w:t>Network testing performed b</w:t>
      </w:r>
      <w:r>
        <w:t>y the Service Providers, such as testing of call processing and testing of Service Provider network elements, is beyond the scope of the NPAC SMS.</w:t>
      </w:r>
    </w:p>
    <w:p w14:paraId="30563728" w14:textId="77777777" w:rsidR="00000000" w:rsidRDefault="001F0AD0">
      <w:pPr>
        <w:pStyle w:val="Heading2"/>
        <w:numPr>
          <w:numberingChange w:id="590" w:author="Jean Anthony" w:date="2001-03-12T20:36:00Z" w:original="%1:2:0:.%2:2:0:"/>
        </w:numPr>
      </w:pPr>
      <w:bookmarkStart w:id="591" w:name="_Toc365874810"/>
      <w:bookmarkStart w:id="592" w:name="_Toc367618212"/>
      <w:bookmarkStart w:id="593" w:name="_Toc368561298"/>
      <w:bookmarkStart w:id="594" w:name="_Toc368728243"/>
      <w:bookmarkStart w:id="595" w:name="_Toc381719964"/>
      <w:bookmarkStart w:id="596" w:name="_Toc436023290"/>
      <w:bookmarkStart w:id="597" w:name="_Toc436025353"/>
      <w:bookmarkStart w:id="598" w:name="_Toc508178434"/>
      <w:r>
        <w:t>Disconnect Process</w:t>
      </w:r>
      <w:bookmarkEnd w:id="591"/>
      <w:bookmarkEnd w:id="592"/>
      <w:bookmarkEnd w:id="593"/>
      <w:bookmarkEnd w:id="594"/>
      <w:bookmarkEnd w:id="595"/>
      <w:bookmarkEnd w:id="596"/>
      <w:bookmarkEnd w:id="597"/>
      <w:bookmarkEnd w:id="598"/>
    </w:p>
    <w:p w14:paraId="768EC3B5" w14:textId="77777777" w:rsidR="00000000" w:rsidRDefault="001F0AD0">
      <w:pPr>
        <w:pStyle w:val="BodyText"/>
      </w:pPr>
      <w:r>
        <w:t>This process flow defines the activities associated with the discontinuance of service for</w:t>
      </w:r>
      <w:r>
        <w:t xml:space="preserve"> a ported number.  The NPAC Disconnect Service flow is shown in Appendix </w:t>
      </w:r>
      <w:r>
        <w:fldChar w:fldCharType="begin" w:fldLock="1"/>
      </w:r>
      <w:r>
        <w:instrText xml:space="preserve"> REF _Ref377205157 \n </w:instrText>
      </w:r>
      <w:r>
        <w:fldChar w:fldCharType="separate"/>
      </w:r>
      <w:r>
        <w:t>A</w:t>
      </w:r>
      <w:r>
        <w:fldChar w:fldCharType="end"/>
      </w:r>
      <w:r>
        <w:t xml:space="preserve">, </w:t>
      </w:r>
      <w:r>
        <w:rPr>
          <w:b/>
          <w:i/>
        </w:rPr>
        <w:fldChar w:fldCharType="begin" w:fldLock="1"/>
      </w:r>
      <w:r>
        <w:rPr>
          <w:b/>
          <w:i/>
        </w:rPr>
        <w:instrText xml:space="preserve"> REF _Ref377206401 \* MERGEFORMAT </w:instrText>
      </w:r>
      <w:r>
        <w:rPr>
          <w:b/>
          <w:i/>
        </w:rPr>
        <w:fldChar w:fldCharType="separate"/>
      </w:r>
      <w:r>
        <w:rPr>
          <w:b/>
          <w:i/>
        </w:rPr>
        <w:t>Flow 2.2 NPAC SMS Disconnect Process</w:t>
      </w:r>
      <w:r>
        <w:rPr>
          <w:b/>
          <w:i/>
        </w:rPr>
        <w:fldChar w:fldCharType="end"/>
      </w:r>
      <w:r>
        <w:t xml:space="preserve">, on page </w:t>
      </w:r>
      <w:r>
        <w:fldChar w:fldCharType="begin"/>
      </w:r>
      <w:r>
        <w:instrText xml:space="preserve"> PAGEREF _Ref377206416 </w:instrText>
      </w:r>
      <w:r>
        <w:fldChar w:fldCharType="separate"/>
      </w:r>
      <w:r>
        <w:rPr>
          <w:noProof/>
        </w:rPr>
        <w:t>A-6</w:t>
      </w:r>
      <w:r>
        <w:fldChar w:fldCharType="end"/>
      </w:r>
      <w:r>
        <w:t>.</w:t>
      </w:r>
    </w:p>
    <w:p w14:paraId="5DF6F036" w14:textId="77777777" w:rsidR="00000000" w:rsidRDefault="001F0AD0">
      <w:pPr>
        <w:pStyle w:val="Heading3"/>
        <w:numPr>
          <w:numberingChange w:id="599" w:author="Jean Anthony" w:date="2001-03-12T20:36:00Z" w:original="%1:2:0:.%2:2:0:.%3:1:0:"/>
        </w:numPr>
      </w:pPr>
      <w:bookmarkStart w:id="600" w:name="_Toc361567480"/>
      <w:bookmarkStart w:id="601" w:name="_Toc365874811"/>
      <w:bookmarkStart w:id="602" w:name="_Toc367618213"/>
      <w:bookmarkStart w:id="603" w:name="_Toc368561299"/>
      <w:bookmarkStart w:id="604" w:name="_Toc368728244"/>
      <w:bookmarkStart w:id="605" w:name="_Toc381719965"/>
      <w:bookmarkStart w:id="606" w:name="_Toc436023291"/>
      <w:bookmarkStart w:id="607" w:name="_Toc436025354"/>
      <w:bookmarkStart w:id="608" w:name="_Toc508178435"/>
      <w:r>
        <w:t>Customer notification, Service Provider i</w:t>
      </w:r>
      <w:r>
        <w:t>nitial disconnect service order activities</w:t>
      </w:r>
      <w:bookmarkEnd w:id="600"/>
      <w:bookmarkEnd w:id="601"/>
      <w:bookmarkEnd w:id="602"/>
      <w:bookmarkEnd w:id="603"/>
      <w:bookmarkEnd w:id="604"/>
      <w:bookmarkEnd w:id="605"/>
      <w:bookmarkEnd w:id="606"/>
      <w:bookmarkEnd w:id="607"/>
      <w:bookmarkEnd w:id="608"/>
    </w:p>
    <w:p w14:paraId="656A3263" w14:textId="77777777" w:rsidR="00000000" w:rsidRDefault="001F0AD0">
      <w:pPr>
        <w:pStyle w:val="BodyText"/>
      </w:pPr>
      <w:r>
        <w:t xml:space="preserve">When a ported number is being disconnected, the customer and Service Provider will agree on a date.  The Service Provider will send a notification to the NPAC SMS indicating the date of the physical disconnect of </w:t>
      </w:r>
      <w:r>
        <w:t>the number and, optionally, the date that the disconnect information is to be broadcast to all Local SMSs (the ‘effective release date’).</w:t>
      </w:r>
    </w:p>
    <w:p w14:paraId="361BF9F3" w14:textId="77777777" w:rsidR="00000000" w:rsidRDefault="001F0AD0">
      <w:pPr>
        <w:pStyle w:val="Heading3"/>
        <w:numPr>
          <w:numberingChange w:id="609" w:author="Jean Anthony" w:date="2001-03-12T20:36:00Z" w:original="%1:2:0:.%2:2:0:.%3:2:0:"/>
        </w:numPr>
      </w:pPr>
      <w:bookmarkStart w:id="610" w:name="_Toc361567481"/>
      <w:bookmarkStart w:id="611" w:name="_Toc365874812"/>
      <w:bookmarkStart w:id="612" w:name="_Toc367618214"/>
      <w:bookmarkStart w:id="613" w:name="_Toc368561300"/>
      <w:bookmarkStart w:id="614" w:name="_Toc368728245"/>
      <w:bookmarkStart w:id="615" w:name="_Toc381719966"/>
      <w:bookmarkStart w:id="616" w:name="_Toc436023292"/>
      <w:bookmarkStart w:id="617" w:name="_Toc436025355"/>
      <w:bookmarkStart w:id="618" w:name="_Toc508178436"/>
      <w:r>
        <w:t>NPAC waits for effective release date</w:t>
      </w:r>
      <w:bookmarkEnd w:id="610"/>
      <w:bookmarkEnd w:id="611"/>
      <w:bookmarkEnd w:id="612"/>
      <w:bookmarkEnd w:id="613"/>
      <w:bookmarkEnd w:id="614"/>
      <w:bookmarkEnd w:id="615"/>
      <w:bookmarkEnd w:id="616"/>
      <w:bookmarkEnd w:id="617"/>
      <w:bookmarkEnd w:id="618"/>
    </w:p>
    <w:p w14:paraId="6A50AE06" w14:textId="77777777" w:rsidR="00000000" w:rsidRDefault="001F0AD0">
      <w:pPr>
        <w:pStyle w:val="BodyText"/>
      </w:pPr>
      <w:r>
        <w:t>The NPAC SMS will send delete actions containing the disconnect information base</w:t>
      </w:r>
      <w:r>
        <w:t>d on the effective release date specified by the Service Provider.  If no effective release date is specified on the disconnect request, the NPAC SMS processes the request immediately.</w:t>
      </w:r>
    </w:p>
    <w:p w14:paraId="343118B6" w14:textId="77777777" w:rsidR="00000000" w:rsidRDefault="001F0AD0">
      <w:pPr>
        <w:pStyle w:val="Heading3"/>
        <w:numPr>
          <w:numberingChange w:id="619" w:author="Jean Anthony" w:date="2001-03-12T20:36:00Z" w:original="%1:2:0:.%2:2:0:.%3:3:0:"/>
        </w:numPr>
      </w:pPr>
      <w:bookmarkStart w:id="620" w:name="_Toc381719967"/>
      <w:bookmarkStart w:id="621" w:name="_Toc361567482"/>
      <w:bookmarkStart w:id="622" w:name="_Toc365874813"/>
      <w:bookmarkStart w:id="623" w:name="_Toc367618215"/>
      <w:bookmarkStart w:id="624" w:name="_Toc368561301"/>
      <w:bookmarkStart w:id="625" w:name="_Toc368728246"/>
      <w:bookmarkStart w:id="626" w:name="_Toc436023293"/>
      <w:bookmarkStart w:id="627" w:name="_Toc436025356"/>
      <w:bookmarkStart w:id="628" w:name="_Toc508178437"/>
      <w:r>
        <w:t>NPAC donor notification</w:t>
      </w:r>
      <w:bookmarkEnd w:id="620"/>
      <w:bookmarkEnd w:id="626"/>
      <w:bookmarkEnd w:id="627"/>
      <w:bookmarkEnd w:id="628"/>
    </w:p>
    <w:p w14:paraId="5A8DD39C" w14:textId="77777777" w:rsidR="00000000" w:rsidRDefault="001F0AD0">
      <w:pPr>
        <w:pStyle w:val="BodyText"/>
      </w:pPr>
      <w:r>
        <w:t>The NPAC SMS will broadcast the effective relea</w:t>
      </w:r>
      <w:r>
        <w:t>se date and disconnect date to the donor SOA.</w:t>
      </w:r>
    </w:p>
    <w:p w14:paraId="0DFBEB2E" w14:textId="77777777" w:rsidR="00000000" w:rsidRDefault="001F0AD0">
      <w:pPr>
        <w:pStyle w:val="Heading3"/>
        <w:numPr>
          <w:numberingChange w:id="629" w:author="Jean Anthony" w:date="2001-03-12T20:36:00Z" w:original="%1:2:0:.%2:2:0:.%3:4:0:"/>
        </w:numPr>
      </w:pPr>
      <w:bookmarkStart w:id="630" w:name="_Toc381719968"/>
      <w:bookmarkStart w:id="631" w:name="_Toc436023294"/>
      <w:bookmarkStart w:id="632" w:name="_Toc436025357"/>
      <w:bookmarkStart w:id="633" w:name="_Toc508178438"/>
      <w:r>
        <w:t>NPAC performs broadcast download of disconnect data</w:t>
      </w:r>
      <w:bookmarkEnd w:id="621"/>
      <w:bookmarkEnd w:id="622"/>
      <w:bookmarkEnd w:id="623"/>
      <w:bookmarkEnd w:id="624"/>
      <w:bookmarkEnd w:id="625"/>
      <w:bookmarkEnd w:id="630"/>
      <w:bookmarkEnd w:id="631"/>
      <w:bookmarkEnd w:id="632"/>
      <w:bookmarkEnd w:id="633"/>
    </w:p>
    <w:p w14:paraId="1479FF95" w14:textId="77777777" w:rsidR="00000000" w:rsidRDefault="001F0AD0">
      <w:pPr>
        <w:pStyle w:val="BodyText"/>
      </w:pPr>
      <w:r>
        <w:t>The NPAC SMS will broadcast the disconnect information to all Service Providers. If the broadcast is not acknowledged, the disconnect information will be rese</w:t>
      </w:r>
      <w:r>
        <w:t>nt a tunable number of times within a tunable time frame. If the tunable parameters for the collection of responses have been exceeded, the NPAC staff will initiate repair processes with the appropriate Service Providers (Flow 2.3), and send a list of fail</w:t>
      </w:r>
      <w:r>
        <w:t>ed Service Providers to the current Service Provider.</w:t>
      </w:r>
    </w:p>
    <w:p w14:paraId="274EAFA0" w14:textId="77777777" w:rsidR="00000000" w:rsidRDefault="001F0AD0">
      <w:pPr>
        <w:pStyle w:val="Heading2"/>
        <w:numPr>
          <w:numberingChange w:id="634" w:author="Jean Anthony" w:date="2001-03-12T20:36:00Z" w:original="%1:2:0:.%2:3:0:"/>
        </w:numPr>
      </w:pPr>
      <w:bookmarkStart w:id="635" w:name="_Toc361567483"/>
      <w:bookmarkStart w:id="636" w:name="_Toc365874814"/>
      <w:bookmarkStart w:id="637" w:name="_Toc367618216"/>
      <w:bookmarkStart w:id="638" w:name="_Toc368561302"/>
      <w:bookmarkStart w:id="639" w:name="_Toc368728247"/>
      <w:bookmarkStart w:id="640" w:name="_Toc381719969"/>
      <w:bookmarkStart w:id="641" w:name="_Toc436023295"/>
      <w:bookmarkStart w:id="642" w:name="_Toc436025358"/>
      <w:bookmarkStart w:id="643" w:name="_Toc508178439"/>
      <w:r>
        <w:t>Repair Service</w:t>
      </w:r>
      <w:bookmarkEnd w:id="635"/>
      <w:r>
        <w:t xml:space="preserve"> Process</w:t>
      </w:r>
      <w:bookmarkEnd w:id="636"/>
      <w:bookmarkEnd w:id="637"/>
      <w:bookmarkEnd w:id="638"/>
      <w:bookmarkEnd w:id="639"/>
      <w:bookmarkEnd w:id="640"/>
      <w:bookmarkEnd w:id="641"/>
      <w:bookmarkEnd w:id="642"/>
      <w:bookmarkEnd w:id="643"/>
    </w:p>
    <w:p w14:paraId="10B46552" w14:textId="77777777" w:rsidR="00000000" w:rsidRDefault="001F0AD0">
      <w:pPr>
        <w:pStyle w:val="BodyText"/>
      </w:pPr>
      <w:r>
        <w:t>This process flow defines the activities performed when a problem is detected either by the NPAC SMS, a Service Provider, or by a customer who contacts a Service Provider.  The re</w:t>
      </w:r>
      <w:r>
        <w:t xml:space="preserve">pair service flow is shown in Appendix </w:t>
      </w:r>
      <w:r>
        <w:fldChar w:fldCharType="begin" w:fldLock="1"/>
      </w:r>
      <w:r>
        <w:instrText xml:space="preserve"> REF _Ref377205157 \n </w:instrText>
      </w:r>
      <w:r>
        <w:fldChar w:fldCharType="separate"/>
      </w:r>
      <w:r>
        <w:t>A</w:t>
      </w:r>
      <w:r>
        <w:fldChar w:fldCharType="end"/>
      </w:r>
      <w:r>
        <w:t xml:space="preserve">, </w:t>
      </w:r>
      <w:r>
        <w:rPr>
          <w:b/>
          <w:i/>
        </w:rPr>
        <w:fldChar w:fldCharType="begin" w:fldLock="1"/>
      </w:r>
      <w:r>
        <w:rPr>
          <w:b/>
          <w:i/>
        </w:rPr>
        <w:instrText xml:space="preserve"> REF _Ref377206651 \* MERGEFORMAT </w:instrText>
      </w:r>
      <w:r>
        <w:rPr>
          <w:b/>
          <w:i/>
        </w:rPr>
        <w:fldChar w:fldCharType="separate"/>
      </w:r>
      <w:r>
        <w:rPr>
          <w:b/>
          <w:i/>
        </w:rPr>
        <w:t>Flow 2.3 NPAC SMS Repair Process</w:t>
      </w:r>
      <w:r>
        <w:rPr>
          <w:b/>
          <w:i/>
        </w:rPr>
        <w:fldChar w:fldCharType="end"/>
      </w:r>
      <w:r>
        <w:t xml:space="preserve">, on page </w:t>
      </w:r>
      <w:r>
        <w:fldChar w:fldCharType="begin"/>
      </w:r>
      <w:r>
        <w:instrText xml:space="preserve"> PAGEREF _Ref377206670 </w:instrText>
      </w:r>
      <w:r>
        <w:fldChar w:fldCharType="separate"/>
      </w:r>
      <w:r>
        <w:rPr>
          <w:noProof/>
        </w:rPr>
        <w:t>A-7</w:t>
      </w:r>
      <w:r>
        <w:fldChar w:fldCharType="end"/>
      </w:r>
      <w:r>
        <w:t>.</w:t>
      </w:r>
    </w:p>
    <w:p w14:paraId="739FA63F" w14:textId="77777777" w:rsidR="00000000" w:rsidRDefault="001F0AD0">
      <w:pPr>
        <w:pStyle w:val="Heading3"/>
        <w:keepNext w:val="0"/>
        <w:numPr>
          <w:numberingChange w:id="644" w:author="Jean Anthony" w:date="2001-03-12T20:36:00Z" w:original="%1:2:0:.%2:3:0:.%3:1:0:"/>
        </w:numPr>
        <w:suppressLineNumbers/>
        <w:rPr>
          <w:vanish/>
        </w:rPr>
      </w:pPr>
      <w:r>
        <w:rPr>
          <w:vanish/>
        </w:rPr>
        <w:t>IGNORE: Hidden text placeholder!!!</w:t>
      </w:r>
      <w:bookmarkStart w:id="645" w:name="_Toc483990485"/>
      <w:bookmarkStart w:id="646" w:name="_Toc484935743"/>
      <w:bookmarkStart w:id="647" w:name="_Toc485010415"/>
      <w:bookmarkStart w:id="648" w:name="_Toc485015142"/>
      <w:bookmarkStart w:id="649" w:name="_Toc508178440"/>
      <w:bookmarkEnd w:id="645"/>
      <w:bookmarkEnd w:id="646"/>
      <w:bookmarkEnd w:id="647"/>
      <w:bookmarkEnd w:id="648"/>
      <w:bookmarkEnd w:id="649"/>
    </w:p>
    <w:p w14:paraId="4EB9A636" w14:textId="77777777" w:rsidR="00000000" w:rsidRDefault="001F0AD0">
      <w:pPr>
        <w:pStyle w:val="Heading3NoNumber"/>
        <w:numPr>
          <w:ilvl w:val="0"/>
          <w:numId w:val="0"/>
        </w:numPr>
        <w:ind w:left="1170" w:hanging="1170"/>
      </w:pPr>
      <w:r>
        <w:t>2.3.1-A</w:t>
      </w:r>
      <w:r>
        <w:tab/>
        <w:t>Service provider receives problem no</w:t>
      </w:r>
      <w:r>
        <w:t>tification from customer</w:t>
      </w:r>
    </w:p>
    <w:p w14:paraId="432A520A" w14:textId="77777777" w:rsidR="00000000" w:rsidRDefault="001F0AD0">
      <w:pPr>
        <w:pStyle w:val="BodyText"/>
      </w:pPr>
      <w:r>
        <w:t>If a customer determines there is a problem with their service, they may contact the Service Provider and request Repair Service.  This is one possible entry point to the Repair Process flow.</w:t>
      </w:r>
    </w:p>
    <w:p w14:paraId="499A1D1A" w14:textId="77777777" w:rsidR="00000000" w:rsidRDefault="001F0AD0">
      <w:pPr>
        <w:pStyle w:val="Heading3NoNumber"/>
        <w:numPr>
          <w:ilvl w:val="0"/>
          <w:numId w:val="0"/>
        </w:numPr>
        <w:ind w:left="1170" w:hanging="1170"/>
      </w:pPr>
      <w:r>
        <w:t>2.3.1-B</w:t>
      </w:r>
      <w:r>
        <w:tab/>
        <w:t>Service provider receives probl</w:t>
      </w:r>
      <w:r>
        <w:t>em notification from another Service Provider</w:t>
      </w:r>
    </w:p>
    <w:p w14:paraId="385B559F" w14:textId="77777777" w:rsidR="00000000" w:rsidRDefault="001F0AD0">
      <w:pPr>
        <w:pStyle w:val="BodyText"/>
      </w:pPr>
      <w:r>
        <w:t>If another Service Provider determines there is a problem with a customer’s service, they may contact the current Service Provider and request Repair Service.  This is one possible entry point to the Repair Pro</w:t>
      </w:r>
      <w:r>
        <w:t>cess flow.</w:t>
      </w:r>
    </w:p>
    <w:p w14:paraId="22F0932C" w14:textId="77777777" w:rsidR="00000000" w:rsidRDefault="001F0AD0">
      <w:pPr>
        <w:pStyle w:val="Heading3NoNumber"/>
        <w:numPr>
          <w:ilvl w:val="0"/>
          <w:numId w:val="0"/>
        </w:numPr>
        <w:ind w:left="1170" w:hanging="1170"/>
      </w:pPr>
      <w:r>
        <w:t>2.3.1-C</w:t>
      </w:r>
      <w:r>
        <w:tab/>
        <w:t>Service provider receives problem notification from NPAC SMS</w:t>
      </w:r>
    </w:p>
    <w:p w14:paraId="024AD3BB" w14:textId="77777777" w:rsidR="00000000" w:rsidRDefault="001F0AD0">
      <w:pPr>
        <w:pStyle w:val="BodyText"/>
      </w:pPr>
      <w:r>
        <w:t>If the NPAC determines there is a problem with a customer’s service, they may contact the current Service Provider and request Repair Service.  This is one possible entry point</w:t>
      </w:r>
      <w:r>
        <w:t xml:space="preserve"> to the Repair Process flow.</w:t>
      </w:r>
    </w:p>
    <w:p w14:paraId="0BA9711F" w14:textId="77777777" w:rsidR="00000000" w:rsidRDefault="001F0AD0">
      <w:pPr>
        <w:pStyle w:val="Heading3"/>
        <w:keepNext w:val="0"/>
        <w:numPr>
          <w:numberingChange w:id="650" w:author="Jean Anthony" w:date="2001-03-12T20:36:00Z" w:original="%1:2:0:.%2:3:0:.%3:2:0:"/>
        </w:numPr>
      </w:pPr>
      <w:bookmarkStart w:id="651" w:name="_Toc381719970"/>
      <w:bookmarkStart w:id="652" w:name="_Toc436023296"/>
      <w:bookmarkStart w:id="653" w:name="_Toc436025359"/>
      <w:bookmarkStart w:id="654" w:name="_Toc508178441"/>
      <w:r>
        <w:t>Service provider analyzes the problem</w:t>
      </w:r>
      <w:bookmarkEnd w:id="651"/>
      <w:bookmarkEnd w:id="652"/>
      <w:bookmarkEnd w:id="653"/>
      <w:bookmarkEnd w:id="654"/>
    </w:p>
    <w:p w14:paraId="7E6570FA" w14:textId="77777777" w:rsidR="00000000" w:rsidRDefault="001F0AD0">
      <w:pPr>
        <w:pStyle w:val="BodyText"/>
      </w:pPr>
      <w:r>
        <w:t>If NPAC SMS intervention is needed to resolve the problem, up to three repair actions may be required before repairs can be initiated.</w:t>
      </w:r>
    </w:p>
    <w:p w14:paraId="14AC18EE" w14:textId="77777777" w:rsidR="00000000" w:rsidRDefault="001F0AD0">
      <w:pPr>
        <w:pStyle w:val="Heading3NoNumber"/>
        <w:numPr>
          <w:ilvl w:val="0"/>
          <w:numId w:val="0"/>
        </w:numPr>
        <w:ind w:left="1170" w:hanging="1170"/>
      </w:pPr>
      <w:r>
        <w:t>2.3.2-A</w:t>
      </w:r>
      <w:r>
        <w:tab/>
        <w:t>Subscription data query required</w:t>
      </w:r>
    </w:p>
    <w:p w14:paraId="29451F3B" w14:textId="77777777" w:rsidR="00000000" w:rsidRDefault="001F0AD0">
      <w:pPr>
        <w:pStyle w:val="BodyText"/>
      </w:pPr>
      <w:r>
        <w:t>If a Subscrip</w:t>
      </w:r>
      <w:r>
        <w:t>tion data query is required to initiate the repair, a query is launched to the Local Service Providers.</w:t>
      </w:r>
    </w:p>
    <w:p w14:paraId="5BCBD9D2" w14:textId="77777777" w:rsidR="00000000" w:rsidRDefault="001F0AD0">
      <w:pPr>
        <w:pStyle w:val="Heading3NoNumber"/>
        <w:numPr>
          <w:ilvl w:val="0"/>
          <w:numId w:val="0"/>
        </w:numPr>
        <w:ind w:left="1170" w:hanging="1170"/>
      </w:pPr>
      <w:r>
        <w:t>2.3.2-B</w:t>
      </w:r>
      <w:r>
        <w:tab/>
        <w:t>Subscription data audit required</w:t>
      </w:r>
    </w:p>
    <w:p w14:paraId="367040C1" w14:textId="77777777" w:rsidR="00000000" w:rsidRDefault="001F0AD0">
      <w:pPr>
        <w:pStyle w:val="BodyText"/>
      </w:pPr>
      <w:r>
        <w:t>If a Subscription data audit is required before the repair can be initiated, an audit is initiated with the loc</w:t>
      </w:r>
      <w:r>
        <w:t>al Service Providers.</w:t>
      </w:r>
    </w:p>
    <w:p w14:paraId="0B71026F" w14:textId="77777777" w:rsidR="00000000" w:rsidRDefault="001F0AD0">
      <w:pPr>
        <w:pStyle w:val="Heading3NoNumber"/>
        <w:numPr>
          <w:ilvl w:val="0"/>
          <w:numId w:val="0"/>
        </w:numPr>
        <w:ind w:left="1170" w:hanging="1170"/>
      </w:pPr>
      <w:r>
        <w:t>2.3.2-C</w:t>
      </w:r>
      <w:r>
        <w:tab/>
        <w:t>Network synchronization required</w:t>
      </w:r>
    </w:p>
    <w:p w14:paraId="09771965" w14:textId="77777777" w:rsidR="00000000" w:rsidRDefault="001F0AD0">
      <w:pPr>
        <w:pStyle w:val="BodyText"/>
      </w:pPr>
      <w:r>
        <w:t>If network synchronization is required, the process flows to 2.3.5, Request broadcast of subscription data.</w:t>
      </w:r>
    </w:p>
    <w:p w14:paraId="3915EC97" w14:textId="77777777" w:rsidR="00000000" w:rsidRDefault="001F0AD0">
      <w:pPr>
        <w:pStyle w:val="Heading3"/>
        <w:numPr>
          <w:numberingChange w:id="655" w:author="Jean Anthony" w:date="2001-03-12T20:36:00Z" w:original="%1:2:0:.%2:3:0:.%3:3:0:"/>
        </w:numPr>
      </w:pPr>
      <w:bookmarkStart w:id="656" w:name="_Toc381719971"/>
      <w:bookmarkStart w:id="657" w:name="_Toc436023297"/>
      <w:bookmarkStart w:id="658" w:name="_Toc436025360"/>
      <w:bookmarkStart w:id="659" w:name="_Toc508178442"/>
      <w:r>
        <w:t>Service provider performs repairs</w:t>
      </w:r>
      <w:bookmarkEnd w:id="656"/>
      <w:bookmarkEnd w:id="657"/>
      <w:bookmarkEnd w:id="658"/>
      <w:bookmarkEnd w:id="659"/>
    </w:p>
    <w:p w14:paraId="19223FD7" w14:textId="77777777" w:rsidR="00000000" w:rsidRDefault="001F0AD0">
      <w:pPr>
        <w:pStyle w:val="BodyText"/>
      </w:pPr>
      <w:r>
        <w:t>There will be audit capabilities in the NPAC SMS to</w:t>
      </w:r>
      <w:r>
        <w:t xml:space="preserve"> aid in isolating problems.</w:t>
      </w:r>
    </w:p>
    <w:p w14:paraId="51F7CC8F" w14:textId="77777777" w:rsidR="00000000" w:rsidRDefault="001F0AD0">
      <w:pPr>
        <w:pStyle w:val="ConstraintHead"/>
      </w:pPr>
      <w:r>
        <w:t>CN2-3.3.1</w:t>
      </w:r>
      <w:r>
        <w:tab/>
        <w:t>Service provider’s repair activities are beyond the scope of the NPAC SMS</w:t>
      </w:r>
    </w:p>
    <w:p w14:paraId="2A6F5F4B" w14:textId="77777777" w:rsidR="00000000" w:rsidRDefault="001F0AD0">
      <w:pPr>
        <w:pStyle w:val="ConstraintBody"/>
      </w:pPr>
      <w:r>
        <w:t xml:space="preserve">Details of steps in the repair processes that do not involve the NPAC or NPAC SMS, such as the customer’s notification of problems, the Service </w:t>
      </w:r>
      <w:r>
        <w:t>Provider’s analysis/troubleshooting activities and the Service Provider’s repair activities are beyond the scope of the NPAC SMS functionality.</w:t>
      </w:r>
    </w:p>
    <w:p w14:paraId="0DA795D1" w14:textId="77777777" w:rsidR="00000000" w:rsidRDefault="001F0AD0">
      <w:pPr>
        <w:pStyle w:val="Heading3"/>
        <w:numPr>
          <w:numberingChange w:id="660" w:author="Jean Anthony" w:date="2001-03-12T20:36:00Z" w:original="%1:2:0:.%2:3:0:.%3:4:0:"/>
        </w:numPr>
      </w:pPr>
      <w:bookmarkStart w:id="661" w:name="_Toc381719972"/>
      <w:bookmarkStart w:id="662" w:name="_Toc436023298"/>
      <w:bookmarkStart w:id="663" w:name="_Toc436025361"/>
      <w:bookmarkStart w:id="664" w:name="_Toc508178443"/>
      <w:r>
        <w:t>Request broadcast of subscription data</w:t>
      </w:r>
      <w:bookmarkEnd w:id="661"/>
      <w:bookmarkEnd w:id="662"/>
      <w:bookmarkEnd w:id="663"/>
      <w:bookmarkEnd w:id="664"/>
    </w:p>
    <w:p w14:paraId="712B3708" w14:textId="77777777" w:rsidR="00000000" w:rsidRDefault="001F0AD0">
      <w:pPr>
        <w:pStyle w:val="BodyText"/>
      </w:pPr>
      <w:r>
        <w:t>There will be audit capabilities in the NPAC SMS to aid in isolating prob</w:t>
      </w:r>
      <w:r>
        <w:t>lems. A Service Provider may request a download of subscription data to assist in the repair process, if necessary.</w:t>
      </w:r>
    </w:p>
    <w:p w14:paraId="21EB3262" w14:textId="77777777" w:rsidR="00000000" w:rsidRDefault="001F0AD0">
      <w:pPr>
        <w:pStyle w:val="Heading3"/>
        <w:numPr>
          <w:numberingChange w:id="665" w:author="Jean Anthony" w:date="2001-03-12T20:36:00Z" w:original="%1:2:0:.%2:3:0:.%3:5:0:"/>
        </w:numPr>
      </w:pPr>
      <w:bookmarkStart w:id="666" w:name="_Toc381719973"/>
      <w:bookmarkStart w:id="667" w:name="_Toc436023299"/>
      <w:bookmarkStart w:id="668" w:name="_Toc436025362"/>
      <w:bookmarkStart w:id="669" w:name="_Toc508178444"/>
      <w:r>
        <w:t>Broadcast repaired subscription data</w:t>
      </w:r>
      <w:bookmarkEnd w:id="666"/>
      <w:bookmarkEnd w:id="667"/>
      <w:bookmarkEnd w:id="668"/>
      <w:bookmarkEnd w:id="669"/>
    </w:p>
    <w:p w14:paraId="56F89279" w14:textId="77777777" w:rsidR="00000000" w:rsidRDefault="001F0AD0">
      <w:pPr>
        <w:pStyle w:val="BodyText"/>
      </w:pPr>
      <w:r>
        <w:t>If inaccurate routing data is found, the NPAC SMS will broadcast the correct subscription data to any i</w:t>
      </w:r>
      <w:r>
        <w:t>nvolved Service Provider’s networks to correct inaccuracies.</w:t>
      </w:r>
    </w:p>
    <w:p w14:paraId="191800A1" w14:textId="77777777" w:rsidR="00000000" w:rsidRDefault="001F0AD0">
      <w:pPr>
        <w:pStyle w:val="Heading2"/>
        <w:numPr>
          <w:numberingChange w:id="670" w:author="Jean Anthony" w:date="2001-03-12T20:36:00Z" w:original="%1:2:0:.%2:4:0:"/>
        </w:numPr>
      </w:pPr>
      <w:bookmarkStart w:id="671" w:name="_Toc361567484"/>
      <w:bookmarkStart w:id="672" w:name="_Toc365874815"/>
      <w:bookmarkStart w:id="673" w:name="_Toc367618217"/>
      <w:bookmarkStart w:id="674" w:name="_Toc368561303"/>
      <w:bookmarkStart w:id="675" w:name="_Toc368728248"/>
      <w:bookmarkStart w:id="676" w:name="_Toc381719974"/>
      <w:bookmarkStart w:id="677" w:name="_Toc436023300"/>
      <w:bookmarkStart w:id="678" w:name="_Toc436025363"/>
      <w:bookmarkStart w:id="679" w:name="_Toc508178445"/>
      <w:r>
        <w:t>Conflict Process</w:t>
      </w:r>
      <w:bookmarkEnd w:id="671"/>
      <w:bookmarkEnd w:id="672"/>
      <w:bookmarkEnd w:id="673"/>
      <w:bookmarkEnd w:id="674"/>
      <w:bookmarkEnd w:id="675"/>
      <w:bookmarkEnd w:id="676"/>
      <w:bookmarkEnd w:id="677"/>
      <w:bookmarkEnd w:id="678"/>
      <w:bookmarkEnd w:id="679"/>
    </w:p>
    <w:p w14:paraId="48DCDDB4" w14:textId="77777777" w:rsidR="00000000" w:rsidRDefault="001F0AD0">
      <w:pPr>
        <w:pStyle w:val="BodyText"/>
      </w:pPr>
      <w:r>
        <w:t xml:space="preserve">This process flow defines the activities performed when Service Providers disagree on who will serve a particular customer.  The conflict flow is shown in Appendix </w:t>
      </w:r>
      <w:r>
        <w:fldChar w:fldCharType="begin" w:fldLock="1"/>
      </w:r>
      <w:r>
        <w:instrText xml:space="preserve"> REF _Ref3772</w:instrText>
      </w:r>
      <w:r>
        <w:instrText xml:space="preserve">05157 \n </w:instrText>
      </w:r>
      <w:r>
        <w:fldChar w:fldCharType="separate"/>
      </w:r>
      <w:r>
        <w:t>A</w:t>
      </w:r>
      <w:r>
        <w:fldChar w:fldCharType="end"/>
      </w:r>
      <w:r>
        <w:t xml:space="preserve">, </w:t>
      </w:r>
      <w:r>
        <w:rPr>
          <w:i/>
        </w:rPr>
        <w:fldChar w:fldCharType="begin" w:fldLock="1"/>
      </w:r>
      <w:r>
        <w:rPr>
          <w:i/>
        </w:rPr>
        <w:instrText xml:space="preserve"> REF _Ref377207742 \* MERGEFORMAT </w:instrText>
      </w:r>
      <w:r>
        <w:rPr>
          <w:i/>
        </w:rPr>
        <w:fldChar w:fldCharType="separate"/>
      </w:r>
      <w:r>
        <w:rPr>
          <w:b/>
          <w:i/>
        </w:rPr>
        <w:t>Flow 2.4.1 Conflict Process</w:t>
      </w:r>
      <w:r>
        <w:rPr>
          <w:i/>
        </w:rPr>
        <w:fldChar w:fldCharType="end"/>
      </w:r>
      <w:r>
        <w:t xml:space="preserve">, on page </w:t>
      </w:r>
      <w:r>
        <w:fldChar w:fldCharType="begin"/>
      </w:r>
      <w:r>
        <w:instrText xml:space="preserve"> PAGEREF _Ref377207759 </w:instrText>
      </w:r>
      <w:r>
        <w:fldChar w:fldCharType="separate"/>
      </w:r>
      <w:r>
        <w:rPr>
          <w:noProof/>
        </w:rPr>
        <w:t>A-8</w:t>
      </w:r>
      <w:r>
        <w:fldChar w:fldCharType="end"/>
      </w:r>
      <w:r>
        <w:t>.</w:t>
      </w:r>
    </w:p>
    <w:p w14:paraId="5C322B97" w14:textId="77777777" w:rsidR="00000000" w:rsidRDefault="001F0AD0">
      <w:pPr>
        <w:pStyle w:val="Heading3"/>
        <w:numPr>
          <w:numberingChange w:id="680" w:author="Jean Anthony" w:date="2001-03-12T20:36:00Z" w:original="%1:2:0:.%2:4:0:.%3:1:0:"/>
        </w:numPr>
      </w:pPr>
      <w:bookmarkStart w:id="681" w:name="_Toc361567485"/>
      <w:bookmarkStart w:id="682" w:name="_Toc365874816"/>
      <w:bookmarkStart w:id="683" w:name="_Toc367618218"/>
      <w:bookmarkStart w:id="684" w:name="_Toc368561304"/>
      <w:bookmarkStart w:id="685" w:name="_Toc368728249"/>
      <w:bookmarkStart w:id="686" w:name="_Toc381719975"/>
      <w:bookmarkStart w:id="687" w:name="_Toc436023301"/>
      <w:bookmarkStart w:id="688" w:name="_Toc436025364"/>
      <w:bookmarkStart w:id="689" w:name="_Toc508178446"/>
      <w:r>
        <w:t>Subscription version in conflict</w:t>
      </w:r>
      <w:bookmarkEnd w:id="681"/>
      <w:bookmarkEnd w:id="682"/>
      <w:bookmarkEnd w:id="683"/>
      <w:bookmarkEnd w:id="684"/>
      <w:bookmarkEnd w:id="685"/>
      <w:bookmarkEnd w:id="686"/>
      <w:bookmarkEnd w:id="687"/>
      <w:bookmarkEnd w:id="688"/>
      <w:bookmarkEnd w:id="689"/>
    </w:p>
    <w:p w14:paraId="0BBF1A99" w14:textId="77777777" w:rsidR="00000000" w:rsidRDefault="001F0AD0">
      <w:pPr>
        <w:pStyle w:val="BodyText"/>
      </w:pPr>
      <w:r>
        <w:t>A Subscription Version may be put into a conflict state either by the old Service Provider (assuming cer</w:t>
      </w:r>
      <w:r>
        <w:t>tain conditions are true), or as a result of a failure to acknowledge a Subscription Version in Cancel-Pending state by the new Service Provider. Subscription Versions set to either conflict or cancel initiate the creation of an entry in the Subscription C</w:t>
      </w:r>
      <w:r>
        <w:t>ause Code field identifying the cause of the status change.</w:t>
      </w:r>
    </w:p>
    <w:p w14:paraId="3D6C11C9" w14:textId="77777777" w:rsidR="00000000" w:rsidRDefault="001F0AD0">
      <w:pPr>
        <w:pStyle w:val="Heading4"/>
        <w:numPr>
          <w:numberingChange w:id="690" w:author="Jean Anthony" w:date="2001-03-12T20:36:00Z" w:original="%1:2:0:.%2:4:0:.%3:1:0:.%4:1:0:"/>
        </w:numPr>
      </w:pPr>
      <w:bookmarkStart w:id="691" w:name="_Toc381719976"/>
      <w:bookmarkStart w:id="692" w:name="_Toc436023302"/>
      <w:bookmarkStart w:id="693" w:name="_Toc436025365"/>
      <w:bookmarkStart w:id="694" w:name="_Toc508178447"/>
      <w:r>
        <w:t>Cancel-Pending Acknowledgment missing from new Service Provider</w:t>
      </w:r>
      <w:bookmarkEnd w:id="691"/>
      <w:bookmarkEnd w:id="692"/>
      <w:bookmarkEnd w:id="693"/>
      <w:bookmarkEnd w:id="694"/>
    </w:p>
    <w:p w14:paraId="75F31A51" w14:textId="77777777" w:rsidR="00000000" w:rsidRDefault="001F0AD0">
      <w:pPr>
        <w:pStyle w:val="BodyText"/>
      </w:pPr>
      <w:r>
        <w:t>If the new Service Provider has not yet acknowledged a Subscription Version in Cancel-Pending state, the Subscription Version is put</w:t>
      </w:r>
      <w:r>
        <w:t xml:space="preserve"> into Conflict, and the Cause Code is updated accordingly.</w:t>
      </w:r>
    </w:p>
    <w:p w14:paraId="0A458E83" w14:textId="77777777" w:rsidR="00000000" w:rsidRDefault="001F0AD0">
      <w:pPr>
        <w:pStyle w:val="Heading4"/>
        <w:numPr>
          <w:numberingChange w:id="695" w:author="Jean Anthony" w:date="2001-03-12T20:36:00Z" w:original="%1:2:0:.%2:4:0:.%3:1:0:.%4:2:0:"/>
        </w:numPr>
      </w:pPr>
      <w:bookmarkStart w:id="696" w:name="_Toc381719977"/>
      <w:bookmarkStart w:id="697" w:name="_Toc436023303"/>
      <w:bookmarkStart w:id="698" w:name="_Toc436025366"/>
      <w:bookmarkStart w:id="699" w:name="_Toc508178448"/>
      <w:r>
        <w:t>Old Service Provider requests conflict status</w:t>
      </w:r>
      <w:bookmarkEnd w:id="696"/>
      <w:bookmarkEnd w:id="697"/>
      <w:bookmarkEnd w:id="698"/>
      <w:bookmarkEnd w:id="699"/>
    </w:p>
    <w:p w14:paraId="2978FF73" w14:textId="77777777" w:rsidR="00000000" w:rsidRDefault="001F0AD0">
      <w:pPr>
        <w:pStyle w:val="BodyText"/>
      </w:pPr>
      <w:r>
        <w:t xml:space="preserve">If the old Service Provider requests that a Subscription Version be put in conflict, it must be the first time the request has been made (a request to </w:t>
      </w:r>
      <w:r>
        <w:t>put a Subscription Version in conflict can only be made once by the old Service Provider). The request must be received in the NPAC a tunable number of hours prior to 12:00 A.M. of the new Service Provider due date and the expiration of the Final Concurren</w:t>
      </w:r>
      <w:r>
        <w:t xml:space="preserve">ce Window unless short timers are being used for the port.  If the old Service Provider has not satisfied these conditions then the Subscription Version cannot be put into conflict. </w:t>
      </w:r>
    </w:p>
    <w:p w14:paraId="21EC99AC" w14:textId="77777777" w:rsidR="00000000" w:rsidRDefault="001F0AD0">
      <w:pPr>
        <w:pStyle w:val="Heading4"/>
        <w:numPr>
          <w:numberingChange w:id="700" w:author="Jean Anthony" w:date="2001-03-12T20:36:00Z" w:original="%1:2:0:.%2:4:0:.%3:1:0:.%4:3:0:"/>
        </w:numPr>
      </w:pPr>
      <w:bookmarkStart w:id="701" w:name="_Toc381719978"/>
      <w:bookmarkStart w:id="702" w:name="_Toc436023304"/>
      <w:bookmarkStart w:id="703" w:name="_Toc436025367"/>
      <w:bookmarkStart w:id="704" w:name="_Toc508178449"/>
      <w:r>
        <w:t>Change of status upon problem notification</w:t>
      </w:r>
      <w:bookmarkEnd w:id="701"/>
      <w:bookmarkEnd w:id="702"/>
      <w:bookmarkEnd w:id="703"/>
      <w:bookmarkEnd w:id="704"/>
    </w:p>
    <w:p w14:paraId="0CD02C7C" w14:textId="77777777" w:rsidR="00000000" w:rsidRDefault="001F0AD0">
      <w:pPr>
        <w:pStyle w:val="BodyText"/>
      </w:pPr>
      <w:r>
        <w:t>Subscription version’s conflic</w:t>
      </w:r>
      <w:r>
        <w:t xml:space="preserve">t status “on” is achieved when a Service Provider notifies NPAC SMS personnel of a disagreement between the new and old Service Providers as to whether or not a TN may be ported.  The old Service Provider can only place a “pending” Subscription Version in </w:t>
      </w:r>
      <w:r>
        <w:t>“conflict” one time.</w:t>
      </w:r>
    </w:p>
    <w:p w14:paraId="29475216" w14:textId="77777777" w:rsidR="00000000" w:rsidRDefault="001F0AD0">
      <w:pPr>
        <w:pStyle w:val="Heading4"/>
        <w:numPr>
          <w:numberingChange w:id="705" w:author="Jean Anthony" w:date="2001-03-12T20:36:00Z" w:original="%1:2:0:.%2:4:0:.%3:1:0:.%4:4:0:"/>
        </w:numPr>
      </w:pPr>
      <w:bookmarkStart w:id="706" w:name="_Toc381719979"/>
      <w:bookmarkStart w:id="707" w:name="_Toc436023305"/>
      <w:bookmarkStart w:id="708" w:name="_Toc436025368"/>
      <w:bookmarkStart w:id="709" w:name="_Toc508178450"/>
      <w:r>
        <w:t>Change of status upon Old Service Provider non-concurrence</w:t>
      </w:r>
      <w:bookmarkEnd w:id="706"/>
      <w:bookmarkEnd w:id="707"/>
      <w:bookmarkEnd w:id="708"/>
      <w:bookmarkEnd w:id="709"/>
    </w:p>
    <w:p w14:paraId="3024E2F2" w14:textId="77777777" w:rsidR="00000000" w:rsidRDefault="001F0AD0">
      <w:pPr>
        <w:pStyle w:val="BodyText"/>
      </w:pPr>
      <w:r>
        <w:t>A Subscription Version creation with authorization set to “False” from the Old Service Provider causes the NPAC SMS to place the Subscription Version in conflict during the “Cr</w:t>
      </w:r>
      <w:r>
        <w:t>eate Version” process (2.1.2).</w:t>
      </w:r>
    </w:p>
    <w:p w14:paraId="1223264C" w14:textId="77777777" w:rsidR="00000000" w:rsidRDefault="001F0AD0">
      <w:pPr>
        <w:pStyle w:val="Heading4"/>
        <w:numPr>
          <w:numberingChange w:id="710" w:author="Jean Anthony" w:date="2001-03-12T20:36:00Z" w:original="%1:2:0:.%2:4:0:.%3:1:0:.%4:5:0:"/>
        </w:numPr>
      </w:pPr>
      <w:bookmarkStart w:id="711" w:name="_Toc381719980"/>
      <w:bookmarkStart w:id="712" w:name="_Toc436023306"/>
      <w:bookmarkStart w:id="713" w:name="_Toc436025369"/>
      <w:bookmarkStart w:id="714" w:name="_Toc508178451"/>
      <w:r>
        <w:t>Change of status upon New Service Provider non-concurrence</w:t>
      </w:r>
      <w:bookmarkEnd w:id="711"/>
      <w:bookmarkEnd w:id="712"/>
      <w:bookmarkEnd w:id="713"/>
      <w:bookmarkEnd w:id="714"/>
    </w:p>
    <w:p w14:paraId="6980F6EA" w14:textId="77777777" w:rsidR="00000000" w:rsidRDefault="001F0AD0">
      <w:pPr>
        <w:pStyle w:val="BodyText"/>
      </w:pPr>
      <w:r>
        <w:t>Non-concurrence from the New Service Provider causes the NPAC SMS to cancel the Subscription Version during the “Create Version” process (2.1.2).</w:t>
      </w:r>
    </w:p>
    <w:p w14:paraId="138D6FE3" w14:textId="77777777" w:rsidR="00000000" w:rsidRDefault="001F0AD0">
      <w:pPr>
        <w:pStyle w:val="Heading3"/>
        <w:numPr>
          <w:numberingChange w:id="715" w:author="Jean Anthony" w:date="2001-03-12T20:36:00Z" w:original="%1:2:0:.%2:4:0:.%3:2:0:"/>
        </w:numPr>
      </w:pPr>
      <w:bookmarkStart w:id="716" w:name="_Toc365874817"/>
      <w:bookmarkStart w:id="717" w:name="_Toc367618219"/>
      <w:bookmarkStart w:id="718" w:name="_Toc368561305"/>
      <w:bookmarkStart w:id="719" w:name="_Toc368728250"/>
      <w:bookmarkStart w:id="720" w:name="_Toc381719981"/>
      <w:bookmarkStart w:id="721" w:name="_Toc436023307"/>
      <w:bookmarkStart w:id="722" w:name="_Toc436025370"/>
      <w:bookmarkStart w:id="723" w:name="_Toc508178452"/>
      <w:r>
        <w:t>New Service Provider</w:t>
      </w:r>
      <w:r>
        <w:t xml:space="preserve"> coordinates conflict resolution activities</w:t>
      </w:r>
      <w:bookmarkEnd w:id="716"/>
      <w:bookmarkEnd w:id="717"/>
      <w:bookmarkEnd w:id="718"/>
      <w:bookmarkEnd w:id="719"/>
      <w:bookmarkEnd w:id="720"/>
      <w:bookmarkEnd w:id="721"/>
      <w:bookmarkEnd w:id="722"/>
      <w:bookmarkEnd w:id="723"/>
    </w:p>
    <w:p w14:paraId="340A1B20" w14:textId="77777777" w:rsidR="00000000" w:rsidRDefault="001F0AD0">
      <w:pPr>
        <w:pStyle w:val="BodyText"/>
      </w:pPr>
      <w:r>
        <w:t xml:space="preserve">The New and Old Service Providers use internal and inter-company processes to resolve the conflict.  If the conflict is resolved, the new Service Provider sets the Subscription Version status to pending.  If the </w:t>
      </w:r>
      <w:r>
        <w:t>conflict is not resolved with the tunable maximum number of days, the NPAC SMS cancels the Subscription Version, and sets the Cause Code for the Subscription Version.</w:t>
      </w:r>
    </w:p>
    <w:p w14:paraId="02BF754B" w14:textId="77777777" w:rsidR="00000000" w:rsidRDefault="001F0AD0">
      <w:pPr>
        <w:pStyle w:val="Heading4"/>
        <w:numPr>
          <w:numberingChange w:id="724" w:author="Jean Anthony" w:date="2001-03-12T20:36:00Z" w:original="%1:2:0:.%2:4:0:.%3:2:0:.%4:1:0:"/>
        </w:numPr>
      </w:pPr>
      <w:bookmarkStart w:id="725" w:name="_Toc381719982"/>
      <w:bookmarkStart w:id="726" w:name="_Toc436023308"/>
      <w:bookmarkStart w:id="727" w:name="_Toc436025371"/>
      <w:bookmarkStart w:id="728" w:name="_Toc508178453"/>
      <w:r>
        <w:t>Cancel pending notification</w:t>
      </w:r>
      <w:bookmarkEnd w:id="725"/>
      <w:bookmarkEnd w:id="726"/>
      <w:bookmarkEnd w:id="727"/>
      <w:bookmarkEnd w:id="728"/>
    </w:p>
    <w:p w14:paraId="0603697C" w14:textId="77777777" w:rsidR="00000000" w:rsidRDefault="001F0AD0">
      <w:pPr>
        <w:pStyle w:val="BodyText"/>
      </w:pPr>
      <w:r>
        <w:t>The cancel-pending notification is used for Subscription Vers</w:t>
      </w:r>
      <w:r>
        <w:t>ions where both the Old and New Service Providers have sent their Create message to the NPAC SMS.  The status will be either pending or conflict.</w:t>
      </w:r>
    </w:p>
    <w:p w14:paraId="4BF2661B" w14:textId="77777777" w:rsidR="00000000" w:rsidRDefault="001F0AD0">
      <w:pPr>
        <w:pStyle w:val="BodyText"/>
      </w:pPr>
      <w:r>
        <w:t>If the Old Service Provider sends the Cancel message, the Subscription Version is set to cancel-pending.  A no</w:t>
      </w:r>
      <w:r>
        <w:t>tification is sent to both Old and New Service Providers.</w:t>
      </w:r>
    </w:p>
    <w:p w14:paraId="2D440326" w14:textId="77777777" w:rsidR="00000000" w:rsidRDefault="001F0AD0" w:rsidP="001F0AD0">
      <w:pPr>
        <w:pStyle w:val="BodyText"/>
        <w:numPr>
          <w:ilvl w:val="0"/>
          <w:numId w:val="18"/>
          <w:numberingChange w:id="729" w:author="Jean Anthony" w:date="2001-03-12T20:36:00Z" w:original="%1:1:0:."/>
        </w:numPr>
      </w:pPr>
      <w:r>
        <w:t>If the New Service Provider sends a cancellation acknowledgment, the status is set to Canceled.</w:t>
      </w:r>
    </w:p>
    <w:p w14:paraId="2539A232" w14:textId="77777777" w:rsidR="00000000" w:rsidRDefault="001F0AD0" w:rsidP="001F0AD0">
      <w:pPr>
        <w:pStyle w:val="BodyText"/>
        <w:numPr>
          <w:ilvl w:val="0"/>
          <w:numId w:val="18"/>
          <w:numberingChange w:id="730" w:author="Jean Anthony" w:date="2001-03-12T20:36:00Z" w:original="%1:2:0:."/>
        </w:numPr>
      </w:pPr>
      <w:r>
        <w:t>If the New Service Provider does NOT send a cancellation acknowledgment, the NPAC SMS waits for both C</w:t>
      </w:r>
      <w:r>
        <w:t>ancellation Concurrence Windows to expire, at which time the status is set to Conflict.</w:t>
      </w:r>
    </w:p>
    <w:p w14:paraId="2F102664" w14:textId="77777777" w:rsidR="00000000" w:rsidRDefault="001F0AD0" w:rsidP="001F0AD0">
      <w:pPr>
        <w:pStyle w:val="BodyText"/>
        <w:numPr>
          <w:ilvl w:val="0"/>
          <w:numId w:val="18"/>
          <w:numberingChange w:id="731" w:author="Jean Anthony" w:date="2001-03-12T20:36:00Z" w:original="%1:3:0:."/>
        </w:numPr>
      </w:pPr>
      <w:r>
        <w:t>The Old Service Provider may optionally send the cancellation acknowledgment.</w:t>
      </w:r>
    </w:p>
    <w:p w14:paraId="199D9615" w14:textId="77777777" w:rsidR="00000000" w:rsidRDefault="001F0AD0">
      <w:pPr>
        <w:pStyle w:val="BodyText"/>
      </w:pPr>
      <w:r>
        <w:t>If the New Service Provider sends the Cancel message, the Subscription Version is set to c</w:t>
      </w:r>
      <w:r>
        <w:t>ancel-pending.  A notification is sent to both Old and New Service Providers.</w:t>
      </w:r>
    </w:p>
    <w:p w14:paraId="4D936F9B" w14:textId="77777777" w:rsidR="00000000" w:rsidRDefault="001F0AD0" w:rsidP="001F0AD0">
      <w:pPr>
        <w:pStyle w:val="BodyText"/>
        <w:numPr>
          <w:ilvl w:val="0"/>
          <w:numId w:val="19"/>
          <w:numberingChange w:id="732" w:author="Jean Anthony" w:date="2001-03-12T20:36:00Z" w:original="%1:1:0:."/>
        </w:numPr>
      </w:pPr>
      <w:r>
        <w:t>If the Old Service Provider sends a cancellation acknowledgment, the status is set to Canceled.</w:t>
      </w:r>
    </w:p>
    <w:p w14:paraId="2C2D6E31" w14:textId="77777777" w:rsidR="00000000" w:rsidRDefault="001F0AD0" w:rsidP="001F0AD0">
      <w:pPr>
        <w:pStyle w:val="BodyText"/>
        <w:numPr>
          <w:ilvl w:val="0"/>
          <w:numId w:val="19"/>
          <w:numberingChange w:id="733" w:author="Jean Anthony" w:date="2001-03-12T20:36:00Z" w:original="%1:2:0:."/>
        </w:numPr>
      </w:pPr>
      <w:r>
        <w:t xml:space="preserve">If the Old Service Provider does NOT send a cancellation acknowledgment, the NPAC </w:t>
      </w:r>
      <w:r>
        <w:t>SMS waits for both Cancellation Concurrence Windows to expire, at which time the status is set to Cancel.</w:t>
      </w:r>
    </w:p>
    <w:p w14:paraId="65E92251" w14:textId="77777777" w:rsidR="00000000" w:rsidRDefault="001F0AD0" w:rsidP="001F0AD0">
      <w:pPr>
        <w:pStyle w:val="BodyText"/>
        <w:numPr>
          <w:ilvl w:val="0"/>
          <w:numId w:val="19"/>
          <w:numberingChange w:id="734" w:author="Jean Anthony" w:date="2001-03-12T20:36:00Z" w:original="%1:3:0:."/>
        </w:numPr>
      </w:pPr>
      <w:r>
        <w:t>The New Service Provider may optionally send the cancellation acknowledgment.</w:t>
      </w:r>
    </w:p>
    <w:p w14:paraId="3BD6796F" w14:textId="77777777" w:rsidR="00000000" w:rsidRDefault="001F0AD0">
      <w:pPr>
        <w:pStyle w:val="ConstraintHead"/>
      </w:pPr>
      <w:r>
        <w:t>CN2.4.2.1.</w:t>
      </w:r>
      <w:r>
        <w:tab/>
        <w:t xml:space="preserve">Service provider’s conflict resolution activities are beyond </w:t>
      </w:r>
      <w:r>
        <w:t>the scope of the SMS NPAC</w:t>
      </w:r>
    </w:p>
    <w:p w14:paraId="2DFD6267" w14:textId="77777777" w:rsidR="00000000" w:rsidRDefault="001F0AD0">
      <w:pPr>
        <w:pStyle w:val="ConstraintBody"/>
      </w:pPr>
      <w:r>
        <w:t>Details of steps in the processes that do not involve the NPAC or NPAC SMS, such as conflict resolution escalation and arbitration activities are beyond the scope of this document.</w:t>
      </w:r>
    </w:p>
    <w:p w14:paraId="6CB4E368" w14:textId="77777777" w:rsidR="00000000" w:rsidRDefault="001F0AD0">
      <w:pPr>
        <w:pStyle w:val="Heading3"/>
        <w:numPr>
          <w:numberingChange w:id="735" w:author="Jean Anthony" w:date="2001-03-12T20:36:00Z" w:original="%1:2:0:.%2:4:0:.%3:3:0:"/>
        </w:numPr>
      </w:pPr>
      <w:bookmarkStart w:id="736" w:name="_Toc365874820"/>
      <w:bookmarkStart w:id="737" w:name="_Toc367618222"/>
      <w:bookmarkStart w:id="738" w:name="_Toc368561308"/>
      <w:bookmarkStart w:id="739" w:name="_Toc368728253"/>
      <w:bookmarkStart w:id="740" w:name="_Toc381719983"/>
      <w:bookmarkStart w:id="741" w:name="_Toc436023309"/>
      <w:bookmarkStart w:id="742" w:name="_Toc436025372"/>
      <w:bookmarkStart w:id="743" w:name="_Toc508178454"/>
      <w:r>
        <w:t>Subscription version cancellation</w:t>
      </w:r>
      <w:bookmarkEnd w:id="736"/>
      <w:bookmarkEnd w:id="737"/>
      <w:bookmarkEnd w:id="738"/>
      <w:bookmarkEnd w:id="739"/>
      <w:bookmarkEnd w:id="740"/>
      <w:bookmarkEnd w:id="741"/>
      <w:bookmarkEnd w:id="742"/>
      <w:bookmarkEnd w:id="743"/>
    </w:p>
    <w:p w14:paraId="7284EC63" w14:textId="77777777" w:rsidR="00000000" w:rsidRDefault="001F0AD0">
      <w:pPr>
        <w:pStyle w:val="BodyText"/>
      </w:pPr>
      <w:r>
        <w:t>If the Subscrip</w:t>
      </w:r>
      <w:r>
        <w:t>tion Version status has been set to conflict “on” for 30 days [tunable parameter] and no resolution has occurred, the NPAC SMS will cancel the Subscription Version, set the Cause Code for the Subscription Version, and notify both the old and new Service Pr</w:t>
      </w:r>
      <w:r>
        <w:t>oviders of the cancellation.</w:t>
      </w:r>
    </w:p>
    <w:p w14:paraId="706D8979" w14:textId="77777777" w:rsidR="00000000" w:rsidRDefault="001F0AD0">
      <w:pPr>
        <w:pStyle w:val="Heading3"/>
        <w:numPr>
          <w:numberingChange w:id="744" w:author="Jean Anthony" w:date="2001-03-12T20:36:00Z" w:original="%1:2:0:.%2:4:0:.%3:4:0:"/>
        </w:numPr>
      </w:pPr>
      <w:bookmarkStart w:id="745" w:name="_Toc361567490"/>
      <w:bookmarkStart w:id="746" w:name="_Toc365874821"/>
      <w:bookmarkStart w:id="747" w:name="_Toc367618223"/>
      <w:bookmarkStart w:id="748" w:name="_Toc368561309"/>
      <w:bookmarkStart w:id="749" w:name="_Toc368728254"/>
      <w:bookmarkStart w:id="750" w:name="_Toc381719984"/>
      <w:bookmarkStart w:id="751" w:name="_Toc436023310"/>
      <w:bookmarkStart w:id="752" w:name="_Toc436025373"/>
      <w:bookmarkStart w:id="753" w:name="_Toc508178455"/>
      <w:r>
        <w:t>Conflict resolved</w:t>
      </w:r>
      <w:bookmarkEnd w:id="745"/>
      <w:bookmarkEnd w:id="746"/>
      <w:bookmarkEnd w:id="747"/>
      <w:bookmarkEnd w:id="748"/>
      <w:bookmarkEnd w:id="749"/>
      <w:bookmarkEnd w:id="750"/>
      <w:bookmarkEnd w:id="751"/>
      <w:bookmarkEnd w:id="752"/>
      <w:bookmarkEnd w:id="753"/>
    </w:p>
    <w:p w14:paraId="353FDC5F" w14:textId="77777777" w:rsidR="00000000" w:rsidRDefault="001F0AD0">
      <w:pPr>
        <w:pStyle w:val="BodyText"/>
      </w:pPr>
      <w:r>
        <w:t>When both Service Providers agree to resolve the conflict, the new Service Provider will send a request to the NPAC SMS to change the Subscription Version status to pending.</w:t>
      </w:r>
    </w:p>
    <w:p w14:paraId="6DF5F443" w14:textId="77777777" w:rsidR="00000000" w:rsidRDefault="001F0AD0">
      <w:pPr>
        <w:pStyle w:val="Heading2"/>
        <w:numPr>
          <w:numberingChange w:id="754" w:author="Jean Anthony" w:date="2001-03-12T20:36:00Z" w:original="%1:2:0:.%2:5:0:"/>
        </w:numPr>
      </w:pPr>
      <w:bookmarkStart w:id="755" w:name="_Toc361567491"/>
      <w:bookmarkStart w:id="756" w:name="_Toc365874822"/>
      <w:bookmarkStart w:id="757" w:name="_Toc367618224"/>
      <w:bookmarkStart w:id="758" w:name="_Toc368561310"/>
      <w:bookmarkStart w:id="759" w:name="_Toc368728255"/>
      <w:bookmarkStart w:id="760" w:name="_Toc381719985"/>
      <w:bookmarkStart w:id="761" w:name="_Toc436023311"/>
      <w:bookmarkStart w:id="762" w:name="_Toc436025374"/>
      <w:bookmarkStart w:id="763" w:name="_Toc508178456"/>
      <w:r>
        <w:t>Disaster Recovery and Backup Proces</w:t>
      </w:r>
      <w:r>
        <w:t>s</w:t>
      </w:r>
      <w:bookmarkEnd w:id="755"/>
      <w:bookmarkEnd w:id="756"/>
      <w:bookmarkEnd w:id="757"/>
      <w:bookmarkEnd w:id="758"/>
      <w:bookmarkEnd w:id="759"/>
      <w:bookmarkEnd w:id="760"/>
      <w:bookmarkEnd w:id="761"/>
      <w:bookmarkEnd w:id="762"/>
      <w:bookmarkEnd w:id="763"/>
    </w:p>
    <w:p w14:paraId="0FA8A0AF" w14:textId="77777777" w:rsidR="00000000" w:rsidRDefault="001F0AD0">
      <w:pPr>
        <w:pStyle w:val="BodyText"/>
      </w:pPr>
      <w:r>
        <w:t xml:space="preserve">This process flow defines the backup and restore activities performed by the NPAC and the Service Providers.  The disaster recovery flow is shown in Appendix </w:t>
      </w:r>
      <w:r>
        <w:fldChar w:fldCharType="begin" w:fldLock="1"/>
      </w:r>
      <w:r>
        <w:instrText xml:space="preserve"> REF _Ref377205157 \n </w:instrText>
      </w:r>
      <w:r>
        <w:fldChar w:fldCharType="separate"/>
      </w:r>
      <w:r>
        <w:t>A</w:t>
      </w:r>
      <w:r>
        <w:fldChar w:fldCharType="end"/>
      </w:r>
      <w:r>
        <w:t xml:space="preserve">, </w:t>
      </w:r>
      <w:r>
        <w:rPr>
          <w:b/>
          <w:i/>
        </w:rPr>
        <w:fldChar w:fldCharType="begin" w:fldLock="1"/>
      </w:r>
      <w:r>
        <w:rPr>
          <w:b/>
          <w:i/>
        </w:rPr>
        <w:instrText xml:space="preserve"> REF _Ref377208368 \* MERGEFORMAT </w:instrText>
      </w:r>
      <w:r>
        <w:rPr>
          <w:b/>
          <w:i/>
        </w:rPr>
        <w:fldChar w:fldCharType="separate"/>
      </w:r>
      <w:r>
        <w:rPr>
          <w:b/>
          <w:i/>
        </w:rPr>
        <w:t>Flow 2.5 NPAC SMS Disaster Recov</w:t>
      </w:r>
      <w:r>
        <w:rPr>
          <w:b/>
          <w:i/>
        </w:rPr>
        <w:t>ery Process</w:t>
      </w:r>
      <w:r>
        <w:rPr>
          <w:b/>
          <w:i/>
        </w:rPr>
        <w:fldChar w:fldCharType="end"/>
      </w:r>
      <w:r>
        <w:t xml:space="preserve">, on page </w:t>
      </w:r>
      <w:r>
        <w:fldChar w:fldCharType="begin"/>
      </w:r>
      <w:r>
        <w:instrText xml:space="preserve"> PAGEREF _Ref377208386 </w:instrText>
      </w:r>
      <w:r>
        <w:fldChar w:fldCharType="separate"/>
      </w:r>
      <w:r>
        <w:rPr>
          <w:noProof/>
        </w:rPr>
        <w:t>A-9</w:t>
      </w:r>
      <w:r>
        <w:fldChar w:fldCharType="end"/>
      </w:r>
      <w:r>
        <w:t>.</w:t>
      </w:r>
    </w:p>
    <w:p w14:paraId="5329143E" w14:textId="77777777" w:rsidR="00000000" w:rsidRDefault="001F0AD0">
      <w:pPr>
        <w:pStyle w:val="Heading3"/>
        <w:numPr>
          <w:numberingChange w:id="764" w:author="Jean Anthony" w:date="2001-03-12T20:36:00Z" w:original="%1:2:0:.%2:5:0:.%3:1:0:"/>
        </w:numPr>
      </w:pPr>
      <w:bookmarkStart w:id="765" w:name="_Toc361567492"/>
      <w:bookmarkStart w:id="766" w:name="_Toc365874823"/>
      <w:bookmarkStart w:id="767" w:name="_Toc367618225"/>
      <w:bookmarkStart w:id="768" w:name="_Toc368561311"/>
      <w:bookmarkStart w:id="769" w:name="_Toc368728256"/>
      <w:bookmarkStart w:id="770" w:name="_Toc381719986"/>
      <w:bookmarkStart w:id="771" w:name="_Toc436023312"/>
      <w:bookmarkStart w:id="772" w:name="_Toc436025375"/>
      <w:bookmarkStart w:id="773" w:name="_Toc508178457"/>
      <w:r>
        <w:t>NPAC personnel determine downtime requirement</w:t>
      </w:r>
      <w:bookmarkEnd w:id="765"/>
      <w:bookmarkEnd w:id="766"/>
      <w:bookmarkEnd w:id="767"/>
      <w:bookmarkEnd w:id="768"/>
      <w:bookmarkEnd w:id="769"/>
      <w:bookmarkEnd w:id="770"/>
      <w:bookmarkEnd w:id="771"/>
      <w:bookmarkEnd w:id="772"/>
      <w:bookmarkEnd w:id="773"/>
    </w:p>
    <w:p w14:paraId="69FA70FA" w14:textId="77777777" w:rsidR="00000000" w:rsidRDefault="001F0AD0">
      <w:pPr>
        <w:pStyle w:val="BodyText"/>
      </w:pPr>
      <w:r>
        <w:t xml:space="preserve">If there is planned downtime for the NPAC SMS, the NPAC SMS will send an electronic notification to the Service Providers’ SOAs that includes information on </w:t>
      </w:r>
      <w:r>
        <w:t>when the downtime will start, how long it will be, and if they will be required to switch to the backup or disaster recovery machine. Downtime is considered planned when the NPAC can provide notification to the Service Providers at least 24 hours in advanc</w:t>
      </w:r>
      <w:r>
        <w:t>e.</w:t>
      </w:r>
    </w:p>
    <w:p w14:paraId="47CD1A96" w14:textId="77777777" w:rsidR="00000000" w:rsidRDefault="001F0AD0">
      <w:pPr>
        <w:pStyle w:val="BodyText"/>
      </w:pPr>
      <w:r>
        <w:t xml:space="preserve">If there is unplanned downtime, the NPAC will assess how long the primary machine will be down. The NPAC will notify all of the Service Providers by electronic notification and telephone calls to the Service Providers' contact numbers. The notification </w:t>
      </w:r>
      <w:r>
        <w:t>will describe the situation and the planned action.  The Service Providers will attempt to switch to the backup NPAC.</w:t>
      </w:r>
    </w:p>
    <w:p w14:paraId="2281B852" w14:textId="77777777" w:rsidR="00000000" w:rsidRDefault="001F0AD0">
      <w:pPr>
        <w:pStyle w:val="Heading3"/>
        <w:numPr>
          <w:numberingChange w:id="774" w:author="Jean Anthony" w:date="2001-03-12T20:36:00Z" w:original="%1:2:0:.%2:5:0:.%3:2:0:"/>
        </w:numPr>
      </w:pPr>
      <w:bookmarkStart w:id="775" w:name="_Toc361567495"/>
      <w:bookmarkStart w:id="776" w:name="_Toc365874824"/>
      <w:bookmarkStart w:id="777" w:name="_Toc367618226"/>
      <w:bookmarkStart w:id="778" w:name="_Toc368561312"/>
      <w:bookmarkStart w:id="779" w:name="_Toc368728257"/>
      <w:bookmarkStart w:id="780" w:name="_Toc381719987"/>
      <w:bookmarkStart w:id="781" w:name="_Toc436023313"/>
      <w:bookmarkStart w:id="782" w:name="_Toc436025376"/>
      <w:bookmarkStart w:id="783" w:name="_Toc508178458"/>
      <w:r>
        <w:t>NPAC notifies Service Providers of switch to backup NPAC and start of cutover quiet period</w:t>
      </w:r>
      <w:bookmarkEnd w:id="775"/>
      <w:bookmarkEnd w:id="776"/>
      <w:bookmarkEnd w:id="777"/>
      <w:bookmarkEnd w:id="778"/>
      <w:bookmarkEnd w:id="779"/>
      <w:bookmarkEnd w:id="780"/>
      <w:bookmarkEnd w:id="781"/>
      <w:bookmarkEnd w:id="782"/>
      <w:bookmarkEnd w:id="783"/>
    </w:p>
    <w:p w14:paraId="6588F4BC" w14:textId="77777777" w:rsidR="00000000" w:rsidRDefault="001F0AD0">
      <w:pPr>
        <w:pStyle w:val="BodyText"/>
      </w:pPr>
      <w:r>
        <w:t>The NPAC Service Providers will switch to the b</w:t>
      </w:r>
      <w:r>
        <w:t>ackup or disaster recovery machine as indicated in the notification.</w:t>
      </w:r>
    </w:p>
    <w:p w14:paraId="5221AD0F" w14:textId="77777777" w:rsidR="00000000" w:rsidRDefault="001F0AD0">
      <w:pPr>
        <w:pStyle w:val="Heading3"/>
        <w:numPr>
          <w:numberingChange w:id="784" w:author="Jean Anthony" w:date="2001-03-12T20:36:00Z" w:original="%1:2:0:.%2:5:0:.%3:3:0:"/>
        </w:numPr>
      </w:pPr>
      <w:bookmarkStart w:id="785" w:name="_Toc361567496"/>
      <w:bookmarkStart w:id="786" w:name="_Toc365874825"/>
      <w:bookmarkStart w:id="787" w:name="_Toc367618227"/>
      <w:bookmarkStart w:id="788" w:name="_Toc368561313"/>
      <w:bookmarkStart w:id="789" w:name="_Toc368728258"/>
      <w:bookmarkStart w:id="790" w:name="_Toc381719988"/>
      <w:bookmarkStart w:id="791" w:name="_Toc436023314"/>
      <w:bookmarkStart w:id="792" w:name="_Toc436025377"/>
      <w:bookmarkStart w:id="793" w:name="_Toc508178459"/>
      <w:r>
        <w:t>Service providers connect to backup NPAC</w:t>
      </w:r>
      <w:bookmarkEnd w:id="785"/>
      <w:bookmarkEnd w:id="786"/>
      <w:bookmarkEnd w:id="787"/>
      <w:bookmarkEnd w:id="788"/>
      <w:bookmarkEnd w:id="789"/>
      <w:bookmarkEnd w:id="790"/>
      <w:bookmarkEnd w:id="791"/>
      <w:bookmarkEnd w:id="792"/>
      <w:bookmarkEnd w:id="793"/>
    </w:p>
    <w:p w14:paraId="70F8ED57" w14:textId="77777777" w:rsidR="00000000" w:rsidRDefault="001F0AD0">
      <w:pPr>
        <w:pStyle w:val="BodyText"/>
      </w:pPr>
      <w:r>
        <w:t>The Service Providers must use an alternate connection route to the backup NPAC and establish associations with the backup NPAC application.</w:t>
      </w:r>
    </w:p>
    <w:p w14:paraId="18B61B18" w14:textId="77777777" w:rsidR="00000000" w:rsidRDefault="001F0AD0">
      <w:pPr>
        <w:pStyle w:val="Heading3"/>
        <w:numPr>
          <w:numberingChange w:id="794" w:author="Jean Anthony" w:date="2001-03-12T20:36:00Z" w:original="%1:2:0:.%2:5:0:.%3:4:0:"/>
        </w:numPr>
      </w:pPr>
      <w:bookmarkStart w:id="795" w:name="_Toc361567497"/>
      <w:bookmarkStart w:id="796" w:name="_Toc365874826"/>
      <w:bookmarkStart w:id="797" w:name="_Toc367618228"/>
      <w:bookmarkStart w:id="798" w:name="_Toc368561314"/>
      <w:bookmarkStart w:id="799" w:name="_Toc368728259"/>
      <w:bookmarkStart w:id="800" w:name="_Toc381719989"/>
      <w:bookmarkStart w:id="801" w:name="_Toc436023315"/>
      <w:bookmarkStart w:id="802" w:name="_Toc436025378"/>
      <w:bookmarkStart w:id="803" w:name="_Toc508178460"/>
      <w:r>
        <w:t>Backu</w:t>
      </w:r>
      <w:r>
        <w:t>p NPAC notifies Service Providers of application availability and end of cutover quiet period</w:t>
      </w:r>
      <w:bookmarkEnd w:id="795"/>
      <w:bookmarkEnd w:id="796"/>
      <w:bookmarkEnd w:id="797"/>
      <w:bookmarkEnd w:id="798"/>
      <w:bookmarkEnd w:id="799"/>
      <w:bookmarkEnd w:id="800"/>
      <w:bookmarkEnd w:id="801"/>
      <w:bookmarkEnd w:id="802"/>
      <w:bookmarkEnd w:id="803"/>
    </w:p>
    <w:p w14:paraId="1D3A1E32" w14:textId="77777777" w:rsidR="00000000" w:rsidRDefault="001F0AD0">
      <w:pPr>
        <w:pStyle w:val="BodyText"/>
      </w:pPr>
      <w:r>
        <w:t>When the backup NPAC application and database are on-line, processes will proceed as normal.  The backup NPAC application will be at the same version level as the</w:t>
      </w:r>
      <w:r>
        <w:t xml:space="preserve"> primary NPAC application.  The NPAC SMS database will also contain the same routing information as the primary database.</w:t>
      </w:r>
    </w:p>
    <w:p w14:paraId="59A519A9" w14:textId="77777777" w:rsidR="00000000" w:rsidRDefault="001F0AD0">
      <w:pPr>
        <w:pStyle w:val="Heading3"/>
        <w:numPr>
          <w:numberingChange w:id="804" w:author="Jean Anthony" w:date="2001-03-12T20:36:00Z" w:original="%1:2:0:.%2:5:0:.%3:5:0:"/>
        </w:numPr>
      </w:pPr>
      <w:bookmarkStart w:id="805" w:name="_Toc361567498"/>
      <w:bookmarkStart w:id="806" w:name="_Toc365874827"/>
      <w:bookmarkStart w:id="807" w:name="_Toc367618229"/>
      <w:bookmarkStart w:id="808" w:name="_Toc368561315"/>
      <w:bookmarkStart w:id="809" w:name="_Toc368728260"/>
      <w:bookmarkStart w:id="810" w:name="_Toc381719990"/>
      <w:bookmarkStart w:id="811" w:name="_Toc436023316"/>
      <w:bookmarkStart w:id="812" w:name="_Toc436025379"/>
      <w:bookmarkStart w:id="813" w:name="_Toc508178461"/>
      <w:r>
        <w:t>Service providers conduct business using backup NPAC</w:t>
      </w:r>
      <w:bookmarkEnd w:id="805"/>
      <w:bookmarkEnd w:id="806"/>
      <w:bookmarkEnd w:id="807"/>
      <w:bookmarkEnd w:id="808"/>
      <w:bookmarkEnd w:id="809"/>
      <w:bookmarkEnd w:id="810"/>
      <w:bookmarkEnd w:id="811"/>
      <w:bookmarkEnd w:id="812"/>
      <w:bookmarkEnd w:id="813"/>
    </w:p>
    <w:p w14:paraId="2DD65CC2" w14:textId="77777777" w:rsidR="00000000" w:rsidRDefault="001F0AD0">
      <w:pPr>
        <w:pStyle w:val="BodyText"/>
      </w:pPr>
      <w:r>
        <w:t>The Service Provider should continue to process as normal when connected to the b</w:t>
      </w:r>
      <w:r>
        <w:t xml:space="preserve">ackup NPAC.  </w:t>
      </w:r>
    </w:p>
    <w:p w14:paraId="13B15BB1" w14:textId="77777777" w:rsidR="00000000" w:rsidRDefault="001F0AD0">
      <w:pPr>
        <w:pStyle w:val="Heading3"/>
        <w:numPr>
          <w:numberingChange w:id="814" w:author="Jean Anthony" w:date="2001-03-12T20:36:00Z" w:original="%1:2:0:.%2:5:0:.%3:6:0:"/>
        </w:numPr>
      </w:pPr>
      <w:bookmarkStart w:id="815" w:name="_Toc361567499"/>
      <w:bookmarkStart w:id="816" w:name="_Toc365874828"/>
      <w:bookmarkStart w:id="817" w:name="_Toc367618230"/>
      <w:bookmarkStart w:id="818" w:name="_Toc368561316"/>
      <w:bookmarkStart w:id="819" w:name="_Toc368728261"/>
      <w:bookmarkStart w:id="820" w:name="_Toc381719991"/>
      <w:bookmarkStart w:id="821" w:name="_Toc436023317"/>
      <w:bookmarkStart w:id="822" w:name="_Toc436025380"/>
      <w:bookmarkStart w:id="823" w:name="_Toc508178462"/>
      <w:r>
        <w:t>Backup NPAC notifies Service Providers of switch to primary NPAC and start of cutover quiet period</w:t>
      </w:r>
      <w:bookmarkEnd w:id="815"/>
      <w:bookmarkEnd w:id="816"/>
      <w:bookmarkEnd w:id="817"/>
      <w:bookmarkEnd w:id="818"/>
      <w:bookmarkEnd w:id="819"/>
      <w:bookmarkEnd w:id="820"/>
      <w:bookmarkEnd w:id="821"/>
      <w:bookmarkEnd w:id="822"/>
      <w:bookmarkEnd w:id="823"/>
    </w:p>
    <w:p w14:paraId="16174748" w14:textId="77777777" w:rsidR="00000000" w:rsidRDefault="001F0AD0">
      <w:pPr>
        <w:pStyle w:val="BodyText"/>
      </w:pPr>
      <w:r>
        <w:t>When the primary machine is brought back up, the backup NPAC will advise the Service Providers of the timing of their switch back to the primar</w:t>
      </w:r>
      <w:r>
        <w:t xml:space="preserve">y machine.  </w:t>
      </w:r>
    </w:p>
    <w:p w14:paraId="16164E8E" w14:textId="77777777" w:rsidR="00000000" w:rsidRDefault="001F0AD0">
      <w:pPr>
        <w:pStyle w:val="Heading3"/>
        <w:numPr>
          <w:numberingChange w:id="824" w:author="Jean Anthony" w:date="2001-03-12T20:36:00Z" w:original="%1:2:0:.%2:5:0:.%3:7:0:"/>
        </w:numPr>
      </w:pPr>
      <w:bookmarkStart w:id="825" w:name="_Toc361567500"/>
      <w:bookmarkStart w:id="826" w:name="_Toc365874829"/>
      <w:bookmarkStart w:id="827" w:name="_Toc367618231"/>
      <w:bookmarkStart w:id="828" w:name="_Toc368561317"/>
      <w:bookmarkStart w:id="829" w:name="_Toc368728262"/>
      <w:bookmarkStart w:id="830" w:name="_Toc381719992"/>
      <w:bookmarkStart w:id="831" w:name="_Toc436023318"/>
      <w:bookmarkStart w:id="832" w:name="_Toc436025381"/>
      <w:bookmarkStart w:id="833" w:name="_Toc508178463"/>
      <w:r>
        <w:t>Service providers reconnect to primary NPAC</w:t>
      </w:r>
      <w:bookmarkEnd w:id="825"/>
      <w:bookmarkEnd w:id="826"/>
      <w:bookmarkEnd w:id="827"/>
      <w:bookmarkEnd w:id="828"/>
      <w:bookmarkEnd w:id="829"/>
      <w:bookmarkEnd w:id="830"/>
      <w:bookmarkEnd w:id="831"/>
      <w:bookmarkEnd w:id="832"/>
      <w:bookmarkEnd w:id="833"/>
    </w:p>
    <w:p w14:paraId="70D0564E" w14:textId="77777777" w:rsidR="00000000" w:rsidRDefault="001F0AD0">
      <w:pPr>
        <w:pStyle w:val="BodyText"/>
      </w:pPr>
      <w:r>
        <w:t>The Service Providers re-establish associations with the primary NPAC application using their normal connections.</w:t>
      </w:r>
    </w:p>
    <w:p w14:paraId="038BDB6F" w14:textId="77777777" w:rsidR="00000000" w:rsidRDefault="001F0AD0">
      <w:pPr>
        <w:pStyle w:val="Heading3"/>
        <w:numPr>
          <w:numberingChange w:id="834" w:author="Jean Anthony" w:date="2001-03-12T20:36:00Z" w:original="%1:2:0:.%2:5:0:.%3:8:0:"/>
        </w:numPr>
      </w:pPr>
      <w:bookmarkStart w:id="835" w:name="_Toc361567501"/>
      <w:bookmarkStart w:id="836" w:name="_Toc365874830"/>
      <w:bookmarkStart w:id="837" w:name="_Toc367618232"/>
      <w:bookmarkStart w:id="838" w:name="_Toc368561318"/>
      <w:bookmarkStart w:id="839" w:name="_Toc368728263"/>
      <w:bookmarkStart w:id="840" w:name="_Toc381719993"/>
      <w:bookmarkStart w:id="841" w:name="_Toc436023319"/>
      <w:bookmarkStart w:id="842" w:name="_Toc436025382"/>
      <w:bookmarkStart w:id="843" w:name="_Toc508178464"/>
      <w:r>
        <w:t>Primary NPAC notifies Service Providers of availability and end of cutover quiet peri</w:t>
      </w:r>
      <w:r>
        <w:t>od</w:t>
      </w:r>
      <w:bookmarkEnd w:id="835"/>
      <w:bookmarkEnd w:id="836"/>
      <w:bookmarkEnd w:id="837"/>
      <w:bookmarkEnd w:id="838"/>
      <w:bookmarkEnd w:id="839"/>
      <w:bookmarkEnd w:id="840"/>
      <w:bookmarkEnd w:id="841"/>
      <w:bookmarkEnd w:id="842"/>
      <w:bookmarkEnd w:id="843"/>
    </w:p>
    <w:p w14:paraId="276DF6C9" w14:textId="77777777" w:rsidR="00000000" w:rsidRDefault="001F0AD0">
      <w:pPr>
        <w:pStyle w:val="BodyText"/>
      </w:pPr>
      <w:r>
        <w:t>When the primary NPAC is available, NPAC personnel will notify Service Providers of the end of the cutover quiet period.</w:t>
      </w:r>
    </w:p>
    <w:p w14:paraId="40A13F1B" w14:textId="77777777" w:rsidR="00000000" w:rsidRDefault="001F0AD0">
      <w:pPr>
        <w:pStyle w:val="Heading2"/>
        <w:numPr>
          <w:numberingChange w:id="844" w:author="Jean Anthony" w:date="2001-03-12T20:36:00Z" w:original="%1:2:0:.%2:6:0:"/>
        </w:numPr>
      </w:pPr>
      <w:bookmarkStart w:id="845" w:name="_Toc361567502"/>
      <w:bookmarkStart w:id="846" w:name="_Toc365874831"/>
      <w:bookmarkStart w:id="847" w:name="_Toc367618233"/>
      <w:bookmarkStart w:id="848" w:name="_Toc368561319"/>
      <w:bookmarkStart w:id="849" w:name="_Toc368728264"/>
      <w:bookmarkStart w:id="850" w:name="_Toc381719994"/>
      <w:bookmarkStart w:id="851" w:name="_Toc436023320"/>
      <w:bookmarkStart w:id="852" w:name="_Toc436025383"/>
      <w:bookmarkStart w:id="853" w:name="_Toc508178465"/>
      <w:r>
        <w:t>Service Order Cancellation Process</w:t>
      </w:r>
      <w:bookmarkEnd w:id="845"/>
      <w:bookmarkEnd w:id="846"/>
      <w:bookmarkEnd w:id="847"/>
      <w:bookmarkEnd w:id="848"/>
      <w:bookmarkEnd w:id="849"/>
      <w:bookmarkEnd w:id="850"/>
      <w:bookmarkEnd w:id="851"/>
      <w:bookmarkEnd w:id="852"/>
      <w:bookmarkEnd w:id="853"/>
    </w:p>
    <w:p w14:paraId="04FED098" w14:textId="77777777" w:rsidR="00000000" w:rsidRDefault="001F0AD0">
      <w:pPr>
        <w:pStyle w:val="BodyText"/>
      </w:pPr>
      <w:r>
        <w:t>This flow defines the process performed when a Service Provider cancels a service order.  The ser</w:t>
      </w:r>
      <w:r>
        <w:t xml:space="preserve">vice order cancellation flow is shown in Appendix </w:t>
      </w:r>
      <w:r>
        <w:fldChar w:fldCharType="begin" w:fldLock="1"/>
      </w:r>
      <w:r>
        <w:instrText xml:space="preserve"> REF _Ref377205157 \n </w:instrText>
      </w:r>
      <w:r>
        <w:fldChar w:fldCharType="separate"/>
      </w:r>
      <w:r>
        <w:t>A</w:t>
      </w:r>
      <w:r>
        <w:fldChar w:fldCharType="end"/>
      </w:r>
      <w:r>
        <w:t xml:space="preserve">, </w:t>
      </w:r>
      <w:r>
        <w:rPr>
          <w:i/>
        </w:rPr>
        <w:fldChar w:fldCharType="begin" w:fldLock="1"/>
      </w:r>
      <w:r>
        <w:rPr>
          <w:i/>
        </w:rPr>
        <w:instrText xml:space="preserve"> REF _Ref377208594 \* MERGEFORMAT </w:instrText>
      </w:r>
      <w:r>
        <w:rPr>
          <w:i/>
        </w:rPr>
        <w:fldChar w:fldCharType="separate"/>
      </w:r>
      <w:r>
        <w:rPr>
          <w:b/>
          <w:i/>
        </w:rPr>
        <w:t>Flow 2.6 Cancellation Process</w:t>
      </w:r>
      <w:r>
        <w:rPr>
          <w:i/>
        </w:rPr>
        <w:fldChar w:fldCharType="end"/>
      </w:r>
      <w:r>
        <w:t xml:space="preserve">, on page </w:t>
      </w:r>
      <w:r>
        <w:fldChar w:fldCharType="begin"/>
      </w:r>
      <w:r>
        <w:instrText xml:space="preserve"> PAGEREF _Ref377208612 </w:instrText>
      </w:r>
      <w:r>
        <w:fldChar w:fldCharType="separate"/>
      </w:r>
      <w:r>
        <w:rPr>
          <w:noProof/>
        </w:rPr>
        <w:t>A-10</w:t>
      </w:r>
      <w:r>
        <w:fldChar w:fldCharType="end"/>
      </w:r>
      <w:r>
        <w:t>.</w:t>
      </w:r>
    </w:p>
    <w:p w14:paraId="3E950C45" w14:textId="77777777" w:rsidR="00000000" w:rsidRDefault="001F0AD0">
      <w:pPr>
        <w:pStyle w:val="Heading3"/>
        <w:numPr>
          <w:numberingChange w:id="854" w:author="Jean Anthony" w:date="2001-03-12T20:36:00Z" w:original="%1:2:0:.%2:6:0:.%3:1:0:"/>
        </w:numPr>
      </w:pPr>
      <w:bookmarkStart w:id="855" w:name="_Toc361567503"/>
      <w:bookmarkStart w:id="856" w:name="_Toc365874832"/>
      <w:bookmarkStart w:id="857" w:name="_Toc367618234"/>
      <w:bookmarkStart w:id="858" w:name="_Toc368561320"/>
      <w:bookmarkStart w:id="859" w:name="_Toc368728265"/>
      <w:bookmarkStart w:id="860" w:name="_Toc381719995"/>
      <w:bookmarkStart w:id="861" w:name="_Toc436023321"/>
      <w:bookmarkStart w:id="862" w:name="_Toc436025384"/>
      <w:bookmarkStart w:id="863" w:name="_Toc508178466"/>
      <w:r>
        <w:t>Service Provider issues service order cancellation</w:t>
      </w:r>
      <w:bookmarkEnd w:id="855"/>
      <w:bookmarkEnd w:id="856"/>
      <w:bookmarkEnd w:id="857"/>
      <w:bookmarkEnd w:id="858"/>
      <w:bookmarkEnd w:id="859"/>
      <w:bookmarkEnd w:id="860"/>
      <w:bookmarkEnd w:id="861"/>
      <w:bookmarkEnd w:id="862"/>
      <w:bookmarkEnd w:id="863"/>
    </w:p>
    <w:p w14:paraId="77047D9E" w14:textId="77777777" w:rsidR="00000000" w:rsidRDefault="001F0AD0">
      <w:pPr>
        <w:pStyle w:val="BodyText"/>
      </w:pPr>
      <w:r>
        <w:t xml:space="preserve">From the time both </w:t>
      </w:r>
      <w:r>
        <w:t>Service Providers have sent a valid notification of a new Subscription Version to the time the Subscription Version is activated, either Service Provider may send a message to the NPAC SMS to cancel the Subscription Version. If this occurs, the NPAC SMS wi</w:t>
      </w:r>
      <w:r>
        <w:t>ll notify both Service Providers that the Subscription Version is in a cancel-pending state.</w:t>
      </w:r>
    </w:p>
    <w:p w14:paraId="02540C57" w14:textId="77777777" w:rsidR="00000000" w:rsidRDefault="001F0AD0">
      <w:pPr>
        <w:pStyle w:val="Heading3"/>
        <w:numPr>
          <w:numberingChange w:id="864" w:author="Jean Anthony" w:date="2001-03-12T20:36:00Z" w:original="%1:2:0:.%2:6:0:.%3:2:0:"/>
        </w:numPr>
      </w:pPr>
      <w:bookmarkStart w:id="865" w:name="_Toc381719996"/>
      <w:bookmarkStart w:id="866" w:name="_Toc436023322"/>
      <w:bookmarkStart w:id="867" w:name="_Toc436025385"/>
      <w:bookmarkStart w:id="868" w:name="_Toc508178467"/>
      <w:r>
        <w:t>Service provider cancels an un-concurred Subscription Version</w:t>
      </w:r>
      <w:bookmarkEnd w:id="865"/>
      <w:bookmarkEnd w:id="866"/>
      <w:bookmarkEnd w:id="867"/>
      <w:bookmarkEnd w:id="868"/>
    </w:p>
    <w:p w14:paraId="6D6A157B" w14:textId="77777777" w:rsidR="00000000" w:rsidRDefault="001F0AD0">
      <w:pPr>
        <w:pStyle w:val="BodyText"/>
      </w:pPr>
      <w:r>
        <w:t>If a Service Provider issues a cancel on a Subscription Version that was created by that Service Prov</w:t>
      </w:r>
      <w:r>
        <w:t>ider and not concurred to by the other Service Provider involved in that port, or if the Subscription Version was initiated, then subsequently canceled by the NPAC, the Subscription Version will be canceled immediately and a notification will be sent to bo</w:t>
      </w:r>
      <w:r>
        <w:t>th Service Providers.</w:t>
      </w:r>
    </w:p>
    <w:p w14:paraId="19C71283" w14:textId="77777777" w:rsidR="00000000" w:rsidRDefault="001F0AD0">
      <w:pPr>
        <w:pStyle w:val="Heading3"/>
        <w:numPr>
          <w:numberingChange w:id="869" w:author="Jean Anthony" w:date="2001-03-12T20:36:00Z" w:original="%1:2:0:.%2:6:0:.%3:3:0:"/>
        </w:numPr>
      </w:pPr>
      <w:bookmarkStart w:id="870" w:name="_Toc361567504"/>
      <w:bookmarkStart w:id="871" w:name="_Toc365874833"/>
      <w:bookmarkStart w:id="872" w:name="_Toc367618235"/>
      <w:bookmarkStart w:id="873" w:name="_Toc368561321"/>
      <w:bookmarkStart w:id="874" w:name="_Toc368728266"/>
      <w:bookmarkStart w:id="875" w:name="_Toc381719997"/>
      <w:bookmarkStart w:id="876" w:name="_Toc436023323"/>
      <w:bookmarkStart w:id="877" w:name="_Toc436025386"/>
      <w:bookmarkStart w:id="878" w:name="_Toc508178468"/>
      <w:r>
        <w:t>NPAC requests missing acknowledgment from Service Provider</w:t>
      </w:r>
      <w:bookmarkEnd w:id="870"/>
      <w:bookmarkEnd w:id="871"/>
      <w:bookmarkEnd w:id="872"/>
      <w:bookmarkEnd w:id="873"/>
      <w:bookmarkEnd w:id="874"/>
      <w:bookmarkEnd w:id="875"/>
      <w:bookmarkEnd w:id="876"/>
      <w:bookmarkEnd w:id="877"/>
      <w:bookmarkEnd w:id="878"/>
    </w:p>
    <w:p w14:paraId="051DFBB1" w14:textId="77777777" w:rsidR="00000000" w:rsidRDefault="001F0AD0">
      <w:pPr>
        <w:pStyle w:val="BodyText"/>
      </w:pPr>
      <w:r>
        <w:t>When notified that a Subscription Version has been set to cancel-pending, the non-requesting Service Provider must concur by returning a cancel-pending acknowledgment to the N</w:t>
      </w:r>
      <w:r>
        <w:t>PAC SMS within a tunable amount of hours.  If the NPAC does not receive acknowledgment in the allowable time from the Service Provider, a request is sent to that Service Provider for a cancel-pending-acknowledgment.  If the missing cancel-pending-acknowled</w:t>
      </w:r>
      <w:r>
        <w:t>gment is not received within a tunable time frame, the Subscription Version status is set to “conflict” if it is the new Service Provider that failed to acknowledge, but is set to cancel if the old Service Provider failed to acknowledge.  In either case, t</w:t>
      </w:r>
      <w:r>
        <w:t>he Cause Code is then set for the Subscription Version, and both Service Providers are then notified of the Subscription Version status change.</w:t>
      </w:r>
    </w:p>
    <w:p w14:paraId="6A4D6F71" w14:textId="77777777" w:rsidR="00000000" w:rsidRDefault="001F0AD0">
      <w:pPr>
        <w:pStyle w:val="Heading3"/>
        <w:numPr>
          <w:numberingChange w:id="879" w:author="Jean Anthony" w:date="2001-03-12T20:36:00Z" w:original="%1:2:0:.%2:6:0:.%3:4:0:"/>
        </w:numPr>
      </w:pPr>
      <w:bookmarkStart w:id="880" w:name="_Toc361567505"/>
      <w:bookmarkStart w:id="881" w:name="_Toc365874834"/>
      <w:bookmarkStart w:id="882" w:name="_Toc367618236"/>
      <w:bookmarkStart w:id="883" w:name="_Toc368561322"/>
      <w:bookmarkStart w:id="884" w:name="_Toc368728267"/>
      <w:bookmarkStart w:id="885" w:name="_Toc381719998"/>
      <w:bookmarkStart w:id="886" w:name="_Toc436023324"/>
      <w:bookmarkStart w:id="887" w:name="_Toc436025387"/>
      <w:bookmarkStart w:id="888" w:name="_Toc508178469"/>
      <w:r>
        <w:t>NPAC cancels the Subscription Version and notifies both Service Providers</w:t>
      </w:r>
      <w:bookmarkEnd w:id="880"/>
      <w:bookmarkEnd w:id="881"/>
      <w:bookmarkEnd w:id="882"/>
      <w:bookmarkEnd w:id="883"/>
      <w:bookmarkEnd w:id="884"/>
      <w:bookmarkEnd w:id="885"/>
      <w:bookmarkEnd w:id="886"/>
      <w:bookmarkEnd w:id="887"/>
      <w:bookmarkEnd w:id="888"/>
    </w:p>
    <w:p w14:paraId="37B94075" w14:textId="77777777" w:rsidR="00000000" w:rsidRDefault="001F0AD0">
      <w:pPr>
        <w:pStyle w:val="BodyText"/>
      </w:pPr>
      <w:r>
        <w:t>When acknowledgment is received from b</w:t>
      </w:r>
      <w:r>
        <w:t>oth Service Providers, within the allowed time frame the NPAC SMS will set the Subscription Version to canceled in its database, update the Cause Code for the Subscription Version, and notify both Service Providers that the Subscription Version has been ca</w:t>
      </w:r>
      <w:r>
        <w:t>nceled.  All canceled Subscription Versions are purged from the NPAC database after a tunable period.</w:t>
      </w:r>
    </w:p>
    <w:p w14:paraId="58EA8C63" w14:textId="77777777" w:rsidR="00000000" w:rsidRDefault="001F0AD0">
      <w:pPr>
        <w:pStyle w:val="Heading2"/>
        <w:numPr>
          <w:numberingChange w:id="889" w:author="Jean Anthony" w:date="2001-03-12T20:36:00Z" w:original="%1:2:0:.%2:7:0:"/>
        </w:numPr>
      </w:pPr>
      <w:bookmarkStart w:id="890" w:name="_Toc361567506"/>
      <w:bookmarkStart w:id="891" w:name="_Toc365874835"/>
      <w:bookmarkStart w:id="892" w:name="_Toc367618237"/>
      <w:bookmarkStart w:id="893" w:name="_Toc368561323"/>
      <w:bookmarkStart w:id="894" w:name="_Toc368728268"/>
      <w:bookmarkStart w:id="895" w:name="_Toc381719999"/>
      <w:bookmarkStart w:id="896" w:name="_Toc436023325"/>
      <w:bookmarkStart w:id="897" w:name="_Toc436025388"/>
      <w:bookmarkStart w:id="898" w:name="_Toc508178470"/>
      <w:r>
        <w:t>Audit Request Process</w:t>
      </w:r>
      <w:bookmarkEnd w:id="890"/>
      <w:bookmarkEnd w:id="891"/>
      <w:bookmarkEnd w:id="892"/>
      <w:bookmarkEnd w:id="893"/>
      <w:bookmarkEnd w:id="894"/>
      <w:bookmarkEnd w:id="895"/>
      <w:bookmarkEnd w:id="896"/>
      <w:bookmarkEnd w:id="897"/>
      <w:bookmarkEnd w:id="898"/>
    </w:p>
    <w:p w14:paraId="3918A189" w14:textId="77777777" w:rsidR="00000000" w:rsidRDefault="001F0AD0">
      <w:pPr>
        <w:pStyle w:val="BodyText"/>
      </w:pPr>
      <w:r>
        <w:t>This process flow defines the activities performed by the NPAC when Service Providers request audits of LNP data.  The audit request</w:t>
      </w:r>
      <w:r>
        <w:t xml:space="preserve"> flow is shown in Appendix </w:t>
      </w:r>
      <w:r>
        <w:fldChar w:fldCharType="begin" w:fldLock="1"/>
      </w:r>
      <w:r>
        <w:instrText xml:space="preserve"> REF _Ref377205157 \n </w:instrText>
      </w:r>
      <w:r>
        <w:fldChar w:fldCharType="separate"/>
      </w:r>
      <w:r>
        <w:t>A</w:t>
      </w:r>
      <w:r>
        <w:fldChar w:fldCharType="end"/>
      </w:r>
      <w:r>
        <w:t xml:space="preserve">, </w:t>
      </w:r>
      <w:r>
        <w:rPr>
          <w:i/>
        </w:rPr>
        <w:fldChar w:fldCharType="begin" w:fldLock="1"/>
      </w:r>
      <w:r>
        <w:rPr>
          <w:i/>
        </w:rPr>
        <w:instrText xml:space="preserve"> REF _Ref377208733 \* MERGEFORMAT </w:instrText>
      </w:r>
      <w:r>
        <w:rPr>
          <w:i/>
        </w:rPr>
        <w:fldChar w:fldCharType="separate"/>
      </w:r>
      <w:r>
        <w:rPr>
          <w:b/>
          <w:i/>
        </w:rPr>
        <w:t>Flow 2.7 Audit Process</w:t>
      </w:r>
      <w:r>
        <w:rPr>
          <w:i/>
        </w:rPr>
        <w:fldChar w:fldCharType="end"/>
      </w:r>
      <w:r>
        <w:t xml:space="preserve">, on page </w:t>
      </w:r>
      <w:r>
        <w:fldChar w:fldCharType="begin"/>
      </w:r>
      <w:r>
        <w:instrText xml:space="preserve"> PAGEREF _Ref377208749 </w:instrText>
      </w:r>
      <w:r>
        <w:fldChar w:fldCharType="separate"/>
      </w:r>
      <w:r>
        <w:rPr>
          <w:noProof/>
        </w:rPr>
        <w:t>A-11</w:t>
      </w:r>
      <w:r>
        <w:fldChar w:fldCharType="end"/>
      </w:r>
      <w:r>
        <w:t>.</w:t>
      </w:r>
    </w:p>
    <w:p w14:paraId="00F9CA02" w14:textId="77777777" w:rsidR="00000000" w:rsidRDefault="001F0AD0">
      <w:pPr>
        <w:pStyle w:val="Heading3"/>
        <w:numPr>
          <w:numberingChange w:id="899" w:author="Jean Anthony" w:date="2001-03-12T20:36:00Z" w:original="%1:2:0:.%2:7:0:.%3:1:0:"/>
        </w:numPr>
      </w:pPr>
      <w:bookmarkStart w:id="900" w:name="_Toc361567507"/>
      <w:bookmarkStart w:id="901" w:name="_Toc365874836"/>
      <w:bookmarkStart w:id="902" w:name="_Toc367618238"/>
      <w:bookmarkStart w:id="903" w:name="_Toc368561324"/>
      <w:bookmarkStart w:id="904" w:name="_Toc368728269"/>
      <w:bookmarkStart w:id="905" w:name="_Toc381720000"/>
      <w:bookmarkStart w:id="906" w:name="_Toc436023326"/>
      <w:bookmarkStart w:id="907" w:name="_Toc436025389"/>
      <w:bookmarkStart w:id="908" w:name="_Toc508178471"/>
      <w:r>
        <w:t>Service provider requests audit</w:t>
      </w:r>
      <w:bookmarkEnd w:id="900"/>
      <w:bookmarkEnd w:id="901"/>
      <w:bookmarkEnd w:id="902"/>
      <w:bookmarkEnd w:id="903"/>
      <w:bookmarkEnd w:id="904"/>
      <w:bookmarkEnd w:id="905"/>
      <w:bookmarkEnd w:id="906"/>
      <w:bookmarkEnd w:id="907"/>
      <w:bookmarkEnd w:id="908"/>
    </w:p>
    <w:p w14:paraId="09C75BE9" w14:textId="77777777" w:rsidR="00000000" w:rsidRDefault="001F0AD0">
      <w:pPr>
        <w:pStyle w:val="BodyText"/>
      </w:pPr>
      <w:r>
        <w:t>Any Service Provider can request an audit of another Service Provide</w:t>
      </w:r>
      <w:r>
        <w:t>r’s LSMS.</w:t>
      </w:r>
    </w:p>
    <w:p w14:paraId="401DC16D" w14:textId="77777777" w:rsidR="00000000" w:rsidRDefault="001F0AD0">
      <w:pPr>
        <w:pStyle w:val="Heading3"/>
        <w:numPr>
          <w:numberingChange w:id="909" w:author="Jean Anthony" w:date="2001-03-12T20:36:00Z" w:original="%1:2:0:.%2:7:0:.%3:2:0:"/>
        </w:numPr>
      </w:pPr>
      <w:bookmarkStart w:id="910" w:name="_Toc361567508"/>
      <w:bookmarkStart w:id="911" w:name="_Toc365874837"/>
      <w:bookmarkStart w:id="912" w:name="_Toc367618239"/>
      <w:bookmarkStart w:id="913" w:name="_Toc368561325"/>
      <w:bookmarkStart w:id="914" w:name="_Toc368728270"/>
      <w:bookmarkStart w:id="915" w:name="_Toc381720001"/>
      <w:bookmarkStart w:id="916" w:name="_Toc436023327"/>
      <w:bookmarkStart w:id="917" w:name="_Toc436025390"/>
      <w:bookmarkStart w:id="918" w:name="_Toc508178472"/>
      <w:r>
        <w:t>NPAC SMS issues queries to appropriate Service Providers</w:t>
      </w:r>
      <w:bookmarkEnd w:id="910"/>
      <w:bookmarkEnd w:id="911"/>
      <w:bookmarkEnd w:id="912"/>
      <w:bookmarkEnd w:id="913"/>
      <w:bookmarkEnd w:id="914"/>
      <w:bookmarkEnd w:id="915"/>
      <w:bookmarkEnd w:id="916"/>
      <w:bookmarkEnd w:id="917"/>
      <w:bookmarkEnd w:id="918"/>
    </w:p>
    <w:p w14:paraId="50925863" w14:textId="77777777" w:rsidR="00000000" w:rsidRDefault="001F0AD0">
      <w:pPr>
        <w:pStyle w:val="BodyText"/>
      </w:pPr>
      <w:r>
        <w:t>Upon receipt of an audit request, the NPAC SMS queries the appropriate Service Provider’s Local SMS databases.</w:t>
      </w:r>
    </w:p>
    <w:p w14:paraId="1955B1C6" w14:textId="77777777" w:rsidR="00000000" w:rsidRDefault="001F0AD0">
      <w:pPr>
        <w:pStyle w:val="Heading3"/>
        <w:numPr>
          <w:numberingChange w:id="919" w:author="Jean Anthony" w:date="2001-03-12T20:36:00Z" w:original="%1:2:0:.%2:7:0:.%3:3:0:"/>
        </w:numPr>
      </w:pPr>
      <w:bookmarkStart w:id="920" w:name="_Toc361567509"/>
      <w:bookmarkStart w:id="921" w:name="_Toc365874838"/>
      <w:bookmarkStart w:id="922" w:name="_Toc367618240"/>
      <w:bookmarkStart w:id="923" w:name="_Toc368561326"/>
      <w:bookmarkStart w:id="924" w:name="_Toc368728271"/>
      <w:bookmarkStart w:id="925" w:name="_Toc381720002"/>
      <w:bookmarkStart w:id="926" w:name="_Toc436023328"/>
      <w:bookmarkStart w:id="927" w:name="_Toc436025391"/>
      <w:bookmarkStart w:id="928" w:name="_Toc508178473"/>
      <w:r>
        <w:t>NPAC SMS compares Subscription Version data</w:t>
      </w:r>
      <w:bookmarkEnd w:id="920"/>
      <w:bookmarkEnd w:id="921"/>
      <w:bookmarkEnd w:id="922"/>
      <w:bookmarkEnd w:id="923"/>
      <w:bookmarkEnd w:id="924"/>
      <w:bookmarkEnd w:id="925"/>
      <w:bookmarkEnd w:id="926"/>
      <w:bookmarkEnd w:id="927"/>
      <w:bookmarkEnd w:id="928"/>
    </w:p>
    <w:p w14:paraId="0791AA50" w14:textId="77777777" w:rsidR="00000000" w:rsidRDefault="001F0AD0">
      <w:pPr>
        <w:pStyle w:val="BodyText"/>
      </w:pPr>
      <w:r>
        <w:t>The NPAC SMS compares its own Subs</w:t>
      </w:r>
      <w:r>
        <w:t>cription Version data to the data it finds in the targeted Local SMS Subscription Version databases.</w:t>
      </w:r>
    </w:p>
    <w:p w14:paraId="7A3F6712" w14:textId="77777777" w:rsidR="00000000" w:rsidRDefault="001F0AD0">
      <w:pPr>
        <w:pStyle w:val="Heading3"/>
        <w:numPr>
          <w:numberingChange w:id="929" w:author="Jean Anthony" w:date="2001-03-12T20:36:00Z" w:original="%1:2:0:.%2:7:0:.%3:4:0:"/>
        </w:numPr>
      </w:pPr>
      <w:bookmarkStart w:id="930" w:name="_Toc361567510"/>
      <w:bookmarkStart w:id="931" w:name="_Toc365874839"/>
      <w:bookmarkStart w:id="932" w:name="_Toc367618241"/>
      <w:bookmarkStart w:id="933" w:name="_Toc368561327"/>
      <w:bookmarkStart w:id="934" w:name="_Toc368728272"/>
      <w:bookmarkStart w:id="935" w:name="_Toc381720003"/>
      <w:bookmarkStart w:id="936" w:name="_Toc436023329"/>
      <w:bookmarkStart w:id="937" w:name="_Toc436025392"/>
      <w:bookmarkStart w:id="938" w:name="_Toc508178474"/>
      <w:r>
        <w:t>NPAC SMS updates appropriate Local SMS databases</w:t>
      </w:r>
      <w:bookmarkEnd w:id="930"/>
      <w:bookmarkEnd w:id="931"/>
      <w:bookmarkEnd w:id="932"/>
      <w:bookmarkEnd w:id="933"/>
      <w:bookmarkEnd w:id="934"/>
      <w:bookmarkEnd w:id="935"/>
      <w:bookmarkEnd w:id="936"/>
      <w:bookmarkEnd w:id="937"/>
      <w:bookmarkEnd w:id="938"/>
    </w:p>
    <w:p w14:paraId="6D621D97" w14:textId="77777777" w:rsidR="00000000" w:rsidRDefault="001F0AD0">
      <w:pPr>
        <w:pStyle w:val="BodyText"/>
      </w:pPr>
      <w:r>
        <w:t>The NPAC SMS updates Subscription Version information in the appropriate Local SMS databases.</w:t>
      </w:r>
    </w:p>
    <w:p w14:paraId="68161407" w14:textId="77777777" w:rsidR="00000000" w:rsidRDefault="001F0AD0">
      <w:pPr>
        <w:pStyle w:val="Heading3"/>
        <w:numPr>
          <w:numberingChange w:id="939" w:author="Jean Anthony" w:date="2001-03-12T20:36:00Z" w:original="%1:2:0:.%2:7:0:.%3:5:0:"/>
        </w:numPr>
      </w:pPr>
      <w:bookmarkStart w:id="940" w:name="_Toc381720004"/>
      <w:bookmarkStart w:id="941" w:name="_Toc436023330"/>
      <w:bookmarkStart w:id="942" w:name="_Toc436025393"/>
      <w:bookmarkStart w:id="943" w:name="_Toc508178475"/>
      <w:r>
        <w:t>NPAC SMS sen</w:t>
      </w:r>
      <w:r>
        <w:t>ds report of audit discrepancies to requesting SOA</w:t>
      </w:r>
      <w:bookmarkEnd w:id="940"/>
      <w:bookmarkEnd w:id="941"/>
      <w:bookmarkEnd w:id="942"/>
      <w:bookmarkEnd w:id="943"/>
    </w:p>
    <w:p w14:paraId="320B3938" w14:textId="77777777" w:rsidR="00000000" w:rsidRDefault="001F0AD0">
      <w:pPr>
        <w:pStyle w:val="BodyText"/>
      </w:pPr>
      <w:r>
        <w:t>Once the NPAC SMS has completed updates to the appropriate Local SMSs, the NPAC SMS generates an Audit Discrepancy report to the Service Provider SOA that initiated the Audit request.</w:t>
      </w:r>
    </w:p>
    <w:p w14:paraId="739EE9AA" w14:textId="77777777" w:rsidR="00000000" w:rsidRDefault="001F0AD0">
      <w:pPr>
        <w:pStyle w:val="Heading3"/>
        <w:keepNext w:val="0"/>
        <w:numPr>
          <w:numberingChange w:id="944" w:author="Jean Anthony" w:date="2001-03-12T20:36:00Z" w:original="%1:2:0:.%2:7:0:.%3:6:0:"/>
        </w:numPr>
      </w:pPr>
      <w:bookmarkStart w:id="945" w:name="_Toc381720005"/>
      <w:bookmarkStart w:id="946" w:name="_Toc436023331"/>
      <w:bookmarkStart w:id="947" w:name="_Toc436025394"/>
      <w:bookmarkStart w:id="948" w:name="_Toc508178476"/>
      <w:r>
        <w:t>NPAC SMS sends report</w:t>
      </w:r>
      <w:r>
        <w:t xml:space="preserve"> of audit results to requesting SOA</w:t>
      </w:r>
      <w:bookmarkEnd w:id="945"/>
      <w:bookmarkEnd w:id="946"/>
      <w:bookmarkEnd w:id="947"/>
      <w:bookmarkEnd w:id="948"/>
    </w:p>
    <w:p w14:paraId="3277142C" w14:textId="77777777" w:rsidR="00000000" w:rsidRDefault="001F0AD0">
      <w:pPr>
        <w:pStyle w:val="BodyText"/>
      </w:pPr>
      <w:r>
        <w:t>The NPAC SMS sends the audit results to the Service Provider SOA that initiated the audit request, to indicate the audit is complete.</w:t>
      </w:r>
    </w:p>
    <w:p w14:paraId="1D4DA7BD" w14:textId="77777777" w:rsidR="00000000" w:rsidRDefault="001F0AD0">
      <w:pPr>
        <w:pStyle w:val="Heading2"/>
        <w:numPr>
          <w:numberingChange w:id="949" w:author="Jean Anthony" w:date="2001-03-12T20:36:00Z" w:original="%1:2:0:.%2:8:0:"/>
        </w:numPr>
      </w:pPr>
      <w:bookmarkStart w:id="950" w:name="_Toc361567512"/>
      <w:bookmarkStart w:id="951" w:name="_Toc365874841"/>
      <w:bookmarkStart w:id="952" w:name="_Toc367618243"/>
      <w:bookmarkStart w:id="953" w:name="_Toc368561328"/>
      <w:bookmarkStart w:id="954" w:name="_Toc368728273"/>
      <w:bookmarkStart w:id="955" w:name="_Toc381720006"/>
      <w:bookmarkStart w:id="956" w:name="_Toc436023332"/>
      <w:bookmarkStart w:id="957" w:name="_Toc436025395"/>
      <w:bookmarkStart w:id="958" w:name="_Toc508178477"/>
      <w:r>
        <w:t>Report Request Process</w:t>
      </w:r>
      <w:bookmarkEnd w:id="950"/>
      <w:bookmarkEnd w:id="951"/>
      <w:bookmarkEnd w:id="952"/>
      <w:bookmarkEnd w:id="953"/>
      <w:bookmarkEnd w:id="954"/>
      <w:bookmarkEnd w:id="955"/>
      <w:bookmarkEnd w:id="956"/>
      <w:bookmarkEnd w:id="957"/>
      <w:bookmarkEnd w:id="958"/>
    </w:p>
    <w:p w14:paraId="4728C9A3" w14:textId="77777777" w:rsidR="00000000" w:rsidRDefault="001F0AD0">
      <w:pPr>
        <w:pStyle w:val="BodyText"/>
      </w:pPr>
      <w:r>
        <w:t xml:space="preserve">This process flow defines the activities performed by the NPAC </w:t>
      </w:r>
      <w:r>
        <w:t xml:space="preserve">when the Service Providers request report generation and delivery.  The report request flow is shown in Appendix </w:t>
      </w:r>
      <w:r>
        <w:fldChar w:fldCharType="begin" w:fldLock="1"/>
      </w:r>
      <w:r>
        <w:instrText xml:space="preserve"> REF _Ref377205157 \n </w:instrText>
      </w:r>
      <w:r>
        <w:fldChar w:fldCharType="separate"/>
      </w:r>
      <w:r>
        <w:t>A</w:t>
      </w:r>
      <w:r>
        <w:fldChar w:fldCharType="end"/>
      </w:r>
      <w:r>
        <w:t xml:space="preserve">, </w:t>
      </w:r>
      <w:r>
        <w:rPr>
          <w:i/>
        </w:rPr>
        <w:fldChar w:fldCharType="begin" w:fldLock="1"/>
      </w:r>
      <w:r>
        <w:rPr>
          <w:i/>
        </w:rPr>
        <w:instrText xml:space="preserve"> REF _Ref377208933 \* MERGEFORMAT </w:instrText>
      </w:r>
      <w:r>
        <w:rPr>
          <w:i/>
        </w:rPr>
        <w:fldChar w:fldCharType="separate"/>
      </w:r>
      <w:r>
        <w:rPr>
          <w:b/>
          <w:i/>
        </w:rPr>
        <w:t>Flow 2.8 Report Process</w:t>
      </w:r>
      <w:r>
        <w:rPr>
          <w:i/>
        </w:rPr>
        <w:fldChar w:fldCharType="end"/>
      </w:r>
      <w:r>
        <w:t xml:space="preserve">, on page </w:t>
      </w:r>
      <w:r>
        <w:fldChar w:fldCharType="begin"/>
      </w:r>
      <w:r>
        <w:instrText xml:space="preserve"> PAGEREF _Ref377208895 </w:instrText>
      </w:r>
      <w:r>
        <w:fldChar w:fldCharType="separate"/>
      </w:r>
      <w:r>
        <w:rPr>
          <w:noProof/>
        </w:rPr>
        <w:t>A-12</w:t>
      </w:r>
      <w:r>
        <w:fldChar w:fldCharType="end"/>
      </w:r>
      <w:r>
        <w:t>.</w:t>
      </w:r>
    </w:p>
    <w:p w14:paraId="02CC531A" w14:textId="77777777" w:rsidR="00000000" w:rsidRDefault="001F0AD0">
      <w:pPr>
        <w:pStyle w:val="Heading3"/>
        <w:numPr>
          <w:numberingChange w:id="959" w:author="Jean Anthony" w:date="2001-03-12T20:36:00Z" w:original="%1:2:0:.%2:8:0:.%3:1:0:"/>
        </w:numPr>
      </w:pPr>
      <w:bookmarkStart w:id="960" w:name="_Toc365874842"/>
      <w:bookmarkStart w:id="961" w:name="_Toc367618244"/>
      <w:bookmarkStart w:id="962" w:name="_Toc368561329"/>
      <w:bookmarkStart w:id="963" w:name="_Toc368728274"/>
      <w:bookmarkStart w:id="964" w:name="_Toc381720007"/>
      <w:bookmarkStart w:id="965" w:name="_Toc436023333"/>
      <w:bookmarkStart w:id="966" w:name="_Toc436025396"/>
      <w:bookmarkStart w:id="967" w:name="_Toc508178478"/>
      <w:r>
        <w:t>Service provi</w:t>
      </w:r>
      <w:r>
        <w:t>der requests report</w:t>
      </w:r>
      <w:bookmarkEnd w:id="960"/>
      <w:bookmarkEnd w:id="961"/>
      <w:bookmarkEnd w:id="962"/>
      <w:bookmarkEnd w:id="963"/>
      <w:bookmarkEnd w:id="964"/>
      <w:bookmarkEnd w:id="965"/>
      <w:bookmarkEnd w:id="966"/>
      <w:bookmarkEnd w:id="967"/>
    </w:p>
    <w:p w14:paraId="739CBA99" w14:textId="77777777" w:rsidR="00000000" w:rsidRDefault="001F0AD0">
      <w:pPr>
        <w:pStyle w:val="BodyText"/>
      </w:pPr>
      <w:r>
        <w:t>Service Provider personnel request report generation via either the SOA Low Tech Interface or by contacting NPAC personnel.</w:t>
      </w:r>
    </w:p>
    <w:p w14:paraId="5EAF7B97" w14:textId="77777777" w:rsidR="00000000" w:rsidRDefault="001F0AD0">
      <w:pPr>
        <w:pStyle w:val="Heading3"/>
        <w:numPr>
          <w:numberingChange w:id="968" w:author="Jean Anthony" w:date="2001-03-12T20:36:00Z" w:original="%1:2:0:.%2:8:0:.%3:2:0:"/>
        </w:numPr>
      </w:pPr>
      <w:bookmarkStart w:id="969" w:name="_Toc365874843"/>
      <w:bookmarkStart w:id="970" w:name="_Toc367618245"/>
      <w:bookmarkStart w:id="971" w:name="_Toc368561330"/>
      <w:bookmarkStart w:id="972" w:name="_Toc368728275"/>
      <w:bookmarkStart w:id="973" w:name="_Toc381720008"/>
      <w:bookmarkStart w:id="974" w:name="_Toc436023334"/>
      <w:bookmarkStart w:id="975" w:name="_Toc436025397"/>
      <w:bookmarkStart w:id="976" w:name="_Toc508178479"/>
      <w:r>
        <w:t>NPAC SMS generates report</w:t>
      </w:r>
      <w:bookmarkEnd w:id="969"/>
      <w:bookmarkEnd w:id="970"/>
      <w:bookmarkEnd w:id="971"/>
      <w:bookmarkEnd w:id="972"/>
      <w:bookmarkEnd w:id="973"/>
      <w:bookmarkEnd w:id="974"/>
      <w:bookmarkEnd w:id="975"/>
      <w:bookmarkEnd w:id="976"/>
    </w:p>
    <w:p w14:paraId="0D2531F1" w14:textId="77777777" w:rsidR="00000000" w:rsidRDefault="001F0AD0">
      <w:pPr>
        <w:pStyle w:val="BodyText"/>
      </w:pPr>
      <w:r>
        <w:t>The NPAC SMS generates the report that Service Provider Personnel requested via either</w:t>
      </w:r>
      <w:r>
        <w:t xml:space="preserve"> the SOA Low Tech to NPAC SMS interface or based on NPAC personnel input into the NPAC Administrative GUI.</w:t>
      </w:r>
    </w:p>
    <w:p w14:paraId="66F9951C" w14:textId="77777777" w:rsidR="00000000" w:rsidRDefault="001F0AD0">
      <w:pPr>
        <w:pStyle w:val="Heading3"/>
        <w:numPr>
          <w:numberingChange w:id="977" w:author="Jean Anthony" w:date="2001-03-12T20:36:00Z" w:original="%1:2:0:.%2:8:0:.%3:3:0:"/>
        </w:numPr>
      </w:pPr>
      <w:bookmarkStart w:id="978" w:name="_Toc361567513"/>
      <w:bookmarkStart w:id="979" w:name="_Toc365874845"/>
      <w:bookmarkStart w:id="980" w:name="_Toc367618247"/>
      <w:bookmarkStart w:id="981" w:name="_Toc368561332"/>
      <w:bookmarkStart w:id="982" w:name="_Toc368728277"/>
      <w:bookmarkStart w:id="983" w:name="_Toc381720010"/>
      <w:bookmarkStart w:id="984" w:name="_Toc436023335"/>
      <w:bookmarkStart w:id="985" w:name="_Toc436025398"/>
      <w:bookmarkStart w:id="986" w:name="_Toc508178480"/>
      <w:r>
        <w:t>Report delivered via NPAC Administrative or SOA Low-Tech Interface, Email, electronic file, fax, printer</w:t>
      </w:r>
      <w:bookmarkEnd w:id="984"/>
      <w:bookmarkEnd w:id="985"/>
      <w:bookmarkEnd w:id="986"/>
      <w:r>
        <w:t xml:space="preserve"> </w:t>
      </w:r>
    </w:p>
    <w:p w14:paraId="0FDA339C" w14:textId="77777777" w:rsidR="00000000" w:rsidRDefault="001F0AD0">
      <w:pPr>
        <w:pStyle w:val="RequirementBody"/>
      </w:pPr>
      <w:r>
        <w:t>The NPAC SMS delivers the report to the des</w:t>
      </w:r>
      <w:r>
        <w:t>tination specified in the request.</w:t>
      </w:r>
    </w:p>
    <w:p w14:paraId="40FA9262" w14:textId="77777777" w:rsidR="00000000" w:rsidRDefault="001F0AD0">
      <w:pPr>
        <w:pStyle w:val="Heading2"/>
        <w:numPr>
          <w:numberingChange w:id="987" w:author="Jean Anthony" w:date="2001-03-12T20:36:00Z" w:original="%1:2:0:.%2:9:0:"/>
        </w:numPr>
        <w:spacing w:before="240"/>
      </w:pPr>
      <w:bookmarkStart w:id="988" w:name="_Toc436023336"/>
      <w:bookmarkStart w:id="989" w:name="_Toc436025399"/>
      <w:bookmarkStart w:id="990" w:name="_Toc508178481"/>
      <w:r>
        <w:t>Data Administration Requests</w:t>
      </w:r>
      <w:bookmarkEnd w:id="978"/>
      <w:bookmarkEnd w:id="979"/>
      <w:bookmarkEnd w:id="980"/>
      <w:bookmarkEnd w:id="981"/>
      <w:bookmarkEnd w:id="982"/>
      <w:bookmarkEnd w:id="983"/>
      <w:bookmarkEnd w:id="988"/>
      <w:bookmarkEnd w:id="989"/>
      <w:bookmarkEnd w:id="990"/>
    </w:p>
    <w:p w14:paraId="67CE819B" w14:textId="77777777" w:rsidR="00000000" w:rsidRDefault="001F0AD0">
      <w:pPr>
        <w:pStyle w:val="BodyText"/>
      </w:pPr>
      <w:r>
        <w:t xml:space="preserve">This section defines the activities performed by the NPAC when Service Providers make a manual request for data administration. </w:t>
      </w:r>
    </w:p>
    <w:p w14:paraId="784F0680" w14:textId="77777777" w:rsidR="00000000" w:rsidRDefault="001F0AD0">
      <w:pPr>
        <w:pStyle w:val="Heading3"/>
        <w:numPr>
          <w:numberingChange w:id="991" w:author="Jean Anthony" w:date="2001-03-12T20:36:00Z" w:original="%1:2:0:.%2:9:0:.%3:1:0:"/>
        </w:numPr>
      </w:pPr>
      <w:bookmarkStart w:id="992" w:name="_Toc361567514"/>
      <w:bookmarkStart w:id="993" w:name="_Toc365874846"/>
      <w:bookmarkStart w:id="994" w:name="_Toc367618248"/>
      <w:bookmarkStart w:id="995" w:name="_Toc368561333"/>
      <w:bookmarkStart w:id="996" w:name="_Toc368728278"/>
      <w:bookmarkStart w:id="997" w:name="_Toc381720011"/>
      <w:bookmarkStart w:id="998" w:name="_Toc436023337"/>
      <w:bookmarkStart w:id="999" w:name="_Toc436025400"/>
      <w:bookmarkStart w:id="1000" w:name="_Toc508178482"/>
      <w:r>
        <w:t>Service provider requests administration of data by NPAC person</w:t>
      </w:r>
      <w:r>
        <w:t>nel</w:t>
      </w:r>
      <w:bookmarkEnd w:id="992"/>
      <w:bookmarkEnd w:id="993"/>
      <w:bookmarkEnd w:id="994"/>
      <w:bookmarkEnd w:id="995"/>
      <w:bookmarkEnd w:id="996"/>
      <w:bookmarkEnd w:id="997"/>
      <w:bookmarkEnd w:id="998"/>
      <w:bookmarkEnd w:id="999"/>
      <w:bookmarkEnd w:id="1000"/>
    </w:p>
    <w:p w14:paraId="0AB94B9F" w14:textId="77777777" w:rsidR="00000000" w:rsidRDefault="001F0AD0">
      <w:pPr>
        <w:pStyle w:val="BodyText"/>
        <w:spacing w:before="0"/>
      </w:pPr>
      <w:r>
        <w:t>Service provider personnel are able to contact NPAC personnel to request data administration activities.</w:t>
      </w:r>
    </w:p>
    <w:p w14:paraId="0196D4A1" w14:textId="77777777" w:rsidR="00000000" w:rsidRDefault="001F0AD0">
      <w:pPr>
        <w:pStyle w:val="Heading3"/>
        <w:numPr>
          <w:numberingChange w:id="1001" w:author="Jean Anthony" w:date="2001-03-12T20:36:00Z" w:original="%1:2:0:.%2:9:0:.%3:2:0:"/>
        </w:numPr>
      </w:pPr>
      <w:bookmarkStart w:id="1002" w:name="_Toc361567515"/>
      <w:bookmarkStart w:id="1003" w:name="_Toc365874847"/>
      <w:bookmarkStart w:id="1004" w:name="_Toc367618249"/>
      <w:bookmarkStart w:id="1005" w:name="_Toc368561334"/>
      <w:bookmarkStart w:id="1006" w:name="_Toc368728279"/>
      <w:bookmarkStart w:id="1007" w:name="_Toc381720012"/>
      <w:bookmarkStart w:id="1008" w:name="_Toc436023338"/>
      <w:bookmarkStart w:id="1009" w:name="_Toc436025401"/>
      <w:bookmarkStart w:id="1010" w:name="_Toc508178483"/>
      <w:r>
        <w:t>NPAC SMS personnel confirms user’s privileges</w:t>
      </w:r>
      <w:bookmarkEnd w:id="1002"/>
      <w:bookmarkEnd w:id="1003"/>
      <w:bookmarkEnd w:id="1004"/>
      <w:bookmarkEnd w:id="1005"/>
      <w:bookmarkEnd w:id="1006"/>
      <w:bookmarkEnd w:id="1007"/>
      <w:bookmarkEnd w:id="1008"/>
      <w:bookmarkEnd w:id="1009"/>
      <w:bookmarkEnd w:id="1010"/>
    </w:p>
    <w:p w14:paraId="1267CB01" w14:textId="77777777" w:rsidR="00000000" w:rsidRDefault="001F0AD0">
      <w:pPr>
        <w:pStyle w:val="BodyText"/>
      </w:pPr>
      <w:r>
        <w:t>Before NPAC personnel fulfill the data administration request, they will confirm the user’s privilege</w:t>
      </w:r>
      <w:r>
        <w:t>s and validate the request.</w:t>
      </w:r>
    </w:p>
    <w:p w14:paraId="32E3A6C7" w14:textId="77777777" w:rsidR="00000000" w:rsidRDefault="001F0AD0">
      <w:pPr>
        <w:pStyle w:val="Heading3"/>
        <w:numPr>
          <w:numberingChange w:id="1011" w:author="Jean Anthony" w:date="2001-03-12T20:36:00Z" w:original="%1:2:0:.%2:9:0:.%3:3:0:"/>
        </w:numPr>
      </w:pPr>
      <w:bookmarkStart w:id="1012" w:name="_Toc361567516"/>
      <w:bookmarkStart w:id="1013" w:name="_Toc365874848"/>
      <w:bookmarkStart w:id="1014" w:name="_Toc367618250"/>
      <w:bookmarkStart w:id="1015" w:name="_Toc368561335"/>
      <w:bookmarkStart w:id="1016" w:name="_Toc368728280"/>
      <w:bookmarkStart w:id="1017" w:name="_Toc381720013"/>
      <w:bookmarkStart w:id="1018" w:name="_Toc436023339"/>
      <w:bookmarkStart w:id="1019" w:name="_Toc436025402"/>
      <w:bookmarkStart w:id="1020" w:name="_Toc508178484"/>
      <w:r>
        <w:t>NPAC SMS personnel inputs user’s request</w:t>
      </w:r>
      <w:bookmarkEnd w:id="1012"/>
      <w:bookmarkEnd w:id="1013"/>
      <w:bookmarkEnd w:id="1014"/>
      <w:bookmarkEnd w:id="1015"/>
      <w:bookmarkEnd w:id="1016"/>
      <w:bookmarkEnd w:id="1017"/>
      <w:bookmarkEnd w:id="1018"/>
      <w:bookmarkEnd w:id="1019"/>
      <w:bookmarkEnd w:id="1020"/>
    </w:p>
    <w:p w14:paraId="6281F539" w14:textId="77777777" w:rsidR="00000000" w:rsidRDefault="001F0AD0">
      <w:pPr>
        <w:pStyle w:val="BodyText"/>
      </w:pPr>
      <w:r>
        <w:t>Upon validation of the request, NPAC personnel will input the request.</w:t>
      </w:r>
    </w:p>
    <w:p w14:paraId="2EA9747F" w14:textId="77777777" w:rsidR="00000000" w:rsidRDefault="001F0AD0">
      <w:pPr>
        <w:pStyle w:val="Heading3"/>
        <w:numPr>
          <w:numberingChange w:id="1021" w:author="Jean Anthony" w:date="2001-03-12T20:36:00Z" w:original="%1:2:0:.%2:9:0:.%3:4:0:"/>
        </w:numPr>
      </w:pPr>
      <w:bookmarkStart w:id="1022" w:name="_Toc361567517"/>
      <w:bookmarkStart w:id="1023" w:name="_Toc365874849"/>
      <w:bookmarkStart w:id="1024" w:name="_Toc367618251"/>
      <w:bookmarkStart w:id="1025" w:name="_Toc368561336"/>
      <w:bookmarkStart w:id="1026" w:name="_Toc368728281"/>
      <w:bookmarkStart w:id="1027" w:name="_Toc381720014"/>
      <w:bookmarkStart w:id="1028" w:name="_Toc436023340"/>
      <w:bookmarkStart w:id="1029" w:name="_Toc436025403"/>
      <w:bookmarkStart w:id="1030" w:name="_Toc508178485"/>
      <w:r>
        <w:t>NPAC SMS performs user’s request</w:t>
      </w:r>
      <w:bookmarkEnd w:id="1022"/>
      <w:bookmarkEnd w:id="1023"/>
      <w:bookmarkEnd w:id="1024"/>
      <w:bookmarkEnd w:id="1025"/>
      <w:bookmarkEnd w:id="1026"/>
      <w:bookmarkEnd w:id="1027"/>
      <w:bookmarkEnd w:id="1028"/>
      <w:bookmarkEnd w:id="1029"/>
      <w:bookmarkEnd w:id="1030"/>
    </w:p>
    <w:p w14:paraId="35E6F3C5" w14:textId="77777777" w:rsidR="00000000" w:rsidRDefault="001F0AD0">
      <w:pPr>
        <w:pStyle w:val="BodyText"/>
      </w:pPr>
      <w:r>
        <w:t>The NPAC SMS processes the request.</w:t>
      </w:r>
    </w:p>
    <w:p w14:paraId="782298EA" w14:textId="77777777" w:rsidR="00000000" w:rsidRDefault="001F0AD0">
      <w:pPr>
        <w:pStyle w:val="Heading3"/>
        <w:numPr>
          <w:numberingChange w:id="1031" w:author="Jean Anthony" w:date="2001-03-12T20:36:00Z" w:original="%1:2:0:.%2:9:0:.%3:5:0:"/>
        </w:numPr>
      </w:pPr>
      <w:bookmarkStart w:id="1032" w:name="_Toc361567518"/>
      <w:bookmarkStart w:id="1033" w:name="_Toc365874850"/>
      <w:bookmarkStart w:id="1034" w:name="_Toc367618252"/>
      <w:bookmarkStart w:id="1035" w:name="_Toc368561337"/>
      <w:bookmarkStart w:id="1036" w:name="_Toc368728282"/>
      <w:bookmarkStart w:id="1037" w:name="_Toc381720015"/>
      <w:bookmarkStart w:id="1038" w:name="_Toc436023341"/>
      <w:bookmarkStart w:id="1039" w:name="_Toc436025404"/>
      <w:bookmarkStart w:id="1040" w:name="_Toc508178486"/>
      <w:r>
        <w:t>NPAC SMS personnel logs request denial if user’</w:t>
      </w:r>
      <w:r>
        <w:t>s privileges are not validated</w:t>
      </w:r>
      <w:bookmarkEnd w:id="1032"/>
      <w:bookmarkEnd w:id="1033"/>
      <w:bookmarkEnd w:id="1034"/>
      <w:bookmarkEnd w:id="1035"/>
      <w:bookmarkEnd w:id="1036"/>
      <w:bookmarkEnd w:id="1037"/>
      <w:bookmarkEnd w:id="1038"/>
      <w:bookmarkEnd w:id="1039"/>
      <w:bookmarkEnd w:id="1040"/>
    </w:p>
    <w:p w14:paraId="62514CBB" w14:textId="77777777" w:rsidR="00000000" w:rsidRDefault="001F0AD0">
      <w:pPr>
        <w:pStyle w:val="BodyText"/>
      </w:pPr>
      <w:r>
        <w:t>If the user’s privileges are not confirmed, or the request cannot be validated, the NPAC personnel log the activity and end the process.</w:t>
      </w:r>
    </w:p>
    <w:p w14:paraId="63F9885C" w14:textId="77777777" w:rsidR="00000000" w:rsidRDefault="001F0AD0">
      <w:pPr>
        <w:pStyle w:val="BodyText"/>
      </w:pPr>
    </w:p>
    <w:p w14:paraId="76F116DF" w14:textId="77777777" w:rsidR="00000000" w:rsidRDefault="001F0AD0"/>
    <w:p w14:paraId="1A0766F8" w14:textId="77777777" w:rsidR="00000000" w:rsidRDefault="001F0AD0">
      <w:pPr>
        <w:pStyle w:val="BodyText"/>
        <w:sectPr w:rsidR="00000000">
          <w:headerReference w:type="default" r:id="rId20"/>
          <w:type w:val="continuous"/>
          <w:pgSz w:w="12240" w:h="15840" w:code="1"/>
          <w:pgMar w:top="1440" w:right="1440" w:bottom="1440" w:left="1440" w:header="720" w:footer="864" w:gutter="0"/>
          <w:pgNumType w:start="1" w:chapStyle="1"/>
          <w:cols w:space="720"/>
        </w:sectPr>
      </w:pPr>
    </w:p>
    <w:p w14:paraId="2905F89C" w14:textId="77777777" w:rsidR="00000000" w:rsidRDefault="001F0AD0">
      <w:pPr>
        <w:pStyle w:val="Heading1"/>
        <w:numPr>
          <w:numberingChange w:id="1041" w:author="Jean Anthony" w:date="2001-03-12T20:36:00Z" w:original="%1:3:0:."/>
        </w:numPr>
      </w:pPr>
      <w:bookmarkStart w:id="1042" w:name="_Toc357306705"/>
      <w:bookmarkStart w:id="1043" w:name="_Toc357490054"/>
      <w:bookmarkStart w:id="1044" w:name="_Toc361567519"/>
      <w:bookmarkStart w:id="1045" w:name="_Toc365874851"/>
      <w:bookmarkStart w:id="1046" w:name="_Toc367618253"/>
      <w:bookmarkStart w:id="1047" w:name="_Ref368548872"/>
      <w:bookmarkStart w:id="1048" w:name="_Toc368561338"/>
      <w:bookmarkStart w:id="1049" w:name="_Toc368728283"/>
      <w:bookmarkStart w:id="1050" w:name="_Toc381720016"/>
      <w:bookmarkStart w:id="1051" w:name="_Ref403916424"/>
      <w:bookmarkStart w:id="1052" w:name="_Toc436023342"/>
      <w:bookmarkStart w:id="1053" w:name="_Toc436025405"/>
      <w:bookmarkStart w:id="1054" w:name="_Toc508178487"/>
      <w:r>
        <w:t>NPAC Data Administration</w:t>
      </w:r>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651F3B35" w14:textId="77777777" w:rsidR="00000000" w:rsidRDefault="001F0AD0">
      <w:pPr>
        <w:pStyle w:val="Heading2"/>
        <w:numPr>
          <w:numberingChange w:id="1055" w:author="Jean Anthony" w:date="2001-03-12T20:36:00Z" w:original="%1:3:0:.%2:1:0:"/>
        </w:numPr>
      </w:pPr>
      <w:bookmarkStart w:id="1056" w:name="_Toc357306706"/>
      <w:bookmarkStart w:id="1057" w:name="_Toc357490055"/>
      <w:bookmarkStart w:id="1058" w:name="_Toc361567520"/>
      <w:bookmarkStart w:id="1059" w:name="_Toc365874852"/>
      <w:bookmarkStart w:id="1060" w:name="_Toc367618254"/>
      <w:bookmarkStart w:id="1061" w:name="_Toc368561339"/>
      <w:bookmarkStart w:id="1062" w:name="_Toc368728284"/>
      <w:bookmarkStart w:id="1063" w:name="_Toc381720017"/>
      <w:bookmarkStart w:id="1064" w:name="_Toc436023343"/>
      <w:bookmarkStart w:id="1065" w:name="_Toc436025406"/>
      <w:bookmarkStart w:id="1066" w:name="_Toc508178488"/>
      <w:r>
        <w:t>Overview</w:t>
      </w:r>
      <w:bookmarkEnd w:id="1056"/>
      <w:bookmarkEnd w:id="1057"/>
      <w:bookmarkEnd w:id="1058"/>
      <w:bookmarkEnd w:id="1059"/>
      <w:bookmarkEnd w:id="1060"/>
      <w:bookmarkEnd w:id="1061"/>
      <w:bookmarkEnd w:id="1062"/>
      <w:bookmarkEnd w:id="1063"/>
      <w:bookmarkEnd w:id="1064"/>
      <w:bookmarkEnd w:id="1065"/>
      <w:bookmarkEnd w:id="1066"/>
    </w:p>
    <w:p w14:paraId="7A2F457B" w14:textId="77777777" w:rsidR="00000000" w:rsidRDefault="001F0AD0">
      <w:pPr>
        <w:pStyle w:val="BodyText"/>
      </w:pPr>
      <w:r>
        <w:t>The NPAC SMS manages the ported TN information asso</w:t>
      </w:r>
      <w:r>
        <w:t xml:space="preserve">ciated with Service Provider portability for the LNP service.  This section describes the high level requirements associated with managing ported telephone numbers from an operations perspective.  Figure </w:t>
      </w:r>
      <w:r>
        <w:fldChar w:fldCharType="begin"/>
      </w:r>
      <w:r>
        <w:instrText xml:space="preserve"> STYLEREF 1 \s </w:instrText>
      </w:r>
      <w:r>
        <w:fldChar w:fldCharType="separate"/>
      </w:r>
      <w:r>
        <w:rPr>
          <w:noProof/>
        </w:rPr>
        <w:t>3</w:t>
      </w:r>
      <w:r>
        <w:fldChar w:fldCharType="end"/>
      </w:r>
      <w:r>
        <w:noBreakHyphen/>
        <w:t>1 Entity Relationship Model illu</w:t>
      </w:r>
      <w:r>
        <w:t>strates the logical data model associated with the data elements for the NPAC SMS, and the relationship between NPAC Customer data and other data tracked or created by the system.</w:t>
      </w:r>
    </w:p>
    <w:p w14:paraId="028968BD" w14:textId="77777777" w:rsidR="00000000" w:rsidRDefault="001F0AD0">
      <w:pPr>
        <w:pStyle w:val="RequirementHead"/>
      </w:pPr>
      <w:r>
        <w:t>AR3-1</w:t>
      </w:r>
      <w:r>
        <w:tab/>
        <w:t>Greenwich Mean Time</w:t>
      </w:r>
    </w:p>
    <w:p w14:paraId="6C83C13F" w14:textId="77777777" w:rsidR="00000000" w:rsidRDefault="001F0AD0">
      <w:pPr>
        <w:pStyle w:val="RequirementBody"/>
        <w:spacing w:after="120"/>
      </w:pPr>
      <w:r>
        <w:t xml:space="preserve">Specific time of day references in the Functional </w:t>
      </w:r>
      <w:r>
        <w:t>Requirements Specification are assumed to be in Greenwich Mean Time (GMT) for the following:</w:t>
      </w:r>
    </w:p>
    <w:p w14:paraId="15997CA3" w14:textId="77777777" w:rsidR="00000000" w:rsidRDefault="001F0AD0" w:rsidP="001F0AD0">
      <w:pPr>
        <w:pStyle w:val="BodyText"/>
        <w:numPr>
          <w:ilvl w:val="0"/>
          <w:numId w:val="36"/>
          <w:numberingChange w:id="1067" w:author="Jean Anthony" w:date="2001-03-12T20:36:00Z" w:original=""/>
        </w:numPr>
        <w:spacing w:before="0" w:after="0"/>
      </w:pPr>
      <w:r>
        <w:t>SOA to NPAC SMS Messages</w:t>
      </w:r>
    </w:p>
    <w:p w14:paraId="3C4F2F3D" w14:textId="77777777" w:rsidR="00000000" w:rsidRDefault="001F0AD0" w:rsidP="001F0AD0">
      <w:pPr>
        <w:pStyle w:val="BodyText"/>
        <w:numPr>
          <w:ilvl w:val="0"/>
          <w:numId w:val="36"/>
          <w:numberingChange w:id="1068" w:author="Jean Anthony" w:date="2001-03-12T20:36:00Z" w:original=""/>
        </w:numPr>
        <w:spacing w:before="0" w:after="0"/>
      </w:pPr>
      <w:r>
        <w:t>NPAC SMS to Local SMS Messages</w:t>
      </w:r>
    </w:p>
    <w:p w14:paraId="44D40F93" w14:textId="77777777" w:rsidR="00000000" w:rsidRDefault="001F0AD0" w:rsidP="001F0AD0">
      <w:pPr>
        <w:pStyle w:val="BodyText"/>
        <w:numPr>
          <w:ilvl w:val="0"/>
          <w:numId w:val="36"/>
          <w:numberingChange w:id="1069" w:author="Jean Anthony" w:date="2001-03-12T20:36:00Z" w:original=""/>
        </w:numPr>
        <w:spacing w:before="0"/>
      </w:pPr>
      <w:r>
        <w:t>Reports</w:t>
      </w:r>
    </w:p>
    <w:p w14:paraId="16666122" w14:textId="77777777" w:rsidR="00000000" w:rsidRDefault="001F0AD0">
      <w:pPr>
        <w:pStyle w:val="RequirementHead"/>
      </w:pPr>
      <w:r>
        <w:t>AR3-2</w:t>
      </w:r>
      <w:r>
        <w:tab/>
        <w:t>NPAC Administrative and SOA Low-Tech Interface Time</w:t>
      </w:r>
    </w:p>
    <w:p w14:paraId="70A909F3" w14:textId="77777777" w:rsidR="00000000" w:rsidRDefault="001F0AD0">
      <w:pPr>
        <w:pStyle w:val="RequirementBody"/>
      </w:pPr>
      <w:r>
        <w:t>Specific time of day references in the Fu</w:t>
      </w:r>
      <w:r>
        <w:t>nctional Requirements Specification for the NPAC Administrative Interface and NPAC SOA Low-Tech Interface, are assumed to be in Local Time (standard/daylight) for that specific user.</w:t>
      </w:r>
    </w:p>
    <w:p w14:paraId="1FEF9CC0" w14:textId="77777777" w:rsidR="00000000" w:rsidRDefault="001F0AD0">
      <w:pPr>
        <w:pStyle w:val="RequirementHead"/>
      </w:pPr>
      <w:r>
        <w:t>AR3-3</w:t>
      </w:r>
      <w:r>
        <w:tab/>
        <w:t>System Tunable Time</w:t>
      </w:r>
    </w:p>
    <w:p w14:paraId="465D33C3" w14:textId="77777777" w:rsidR="00000000" w:rsidRDefault="001F0AD0">
      <w:pPr>
        <w:pStyle w:val="RequirementBody"/>
        <w:spacing w:after="120"/>
      </w:pPr>
      <w:r>
        <w:t>Specific time of day references in the Function</w:t>
      </w:r>
      <w:r>
        <w:t>al Requirements Specification for the following system tunables, are assumed to be in Central Time (standard/daylight) for that specific user:</w:t>
      </w:r>
    </w:p>
    <w:p w14:paraId="00979AA8" w14:textId="77777777" w:rsidR="00000000" w:rsidRDefault="001F0AD0" w:rsidP="001F0AD0">
      <w:pPr>
        <w:pStyle w:val="BodyText"/>
        <w:numPr>
          <w:ilvl w:val="0"/>
          <w:numId w:val="34"/>
          <w:numberingChange w:id="1070" w:author="Jean Anthony" w:date="2001-03-12T20:36:00Z" w:original=""/>
        </w:numPr>
        <w:spacing w:before="0" w:after="0"/>
      </w:pPr>
      <w:r>
        <w:t>Conflict Restriction Window</w:t>
      </w:r>
    </w:p>
    <w:p w14:paraId="5314D833" w14:textId="77777777" w:rsidR="00000000" w:rsidRDefault="001F0AD0" w:rsidP="001F0AD0">
      <w:pPr>
        <w:pStyle w:val="BodyText"/>
        <w:numPr>
          <w:ilvl w:val="0"/>
          <w:numId w:val="34"/>
          <w:numberingChange w:id="1071" w:author="Jean Anthony" w:date="2001-03-12T20:36:00Z" w:original=""/>
        </w:numPr>
        <w:spacing w:before="0" w:after="0"/>
      </w:pPr>
      <w:r>
        <w:t>Short Business Day Start Time</w:t>
      </w:r>
    </w:p>
    <w:p w14:paraId="61B70D12" w14:textId="77777777" w:rsidR="00000000" w:rsidRDefault="001F0AD0" w:rsidP="001F0AD0">
      <w:pPr>
        <w:pStyle w:val="BodyText"/>
        <w:numPr>
          <w:ilvl w:val="0"/>
          <w:numId w:val="34"/>
          <w:numberingChange w:id="1072" w:author="Jean Anthony" w:date="2001-03-12T20:36:00Z" w:original=""/>
        </w:numPr>
        <w:spacing w:before="0"/>
      </w:pPr>
      <w:r>
        <w:t>Long Business Day Start Time</w:t>
      </w:r>
    </w:p>
    <w:p w14:paraId="467D4A19" w14:textId="77777777" w:rsidR="00000000" w:rsidRDefault="001F0AD0">
      <w:pPr>
        <w:pStyle w:val="RequirementHead"/>
      </w:pPr>
    </w:p>
    <w:p w14:paraId="4F9083C3" w14:textId="77777777" w:rsidR="00000000" w:rsidRDefault="001F0AD0">
      <w:pPr>
        <w:pStyle w:val="BodyText"/>
      </w:pPr>
    </w:p>
    <w:p w14:paraId="761BB225" w14:textId="77777777" w:rsidR="00000000" w:rsidRDefault="001F0AD0">
      <w:pPr>
        <w:pStyle w:val="RequirementHead"/>
      </w:pPr>
    </w:p>
    <w:bookmarkStart w:id="1073" w:name="_MON_972475091"/>
    <w:bookmarkStart w:id="1074" w:name="_MON_972476364"/>
    <w:bookmarkStart w:id="1075" w:name="_MON_972476929"/>
    <w:bookmarkStart w:id="1076" w:name="_MON_972476944"/>
    <w:bookmarkStart w:id="1077" w:name="_MON_1001851386"/>
    <w:bookmarkStart w:id="1078" w:name="_MON_1001854575"/>
    <w:bookmarkStart w:id="1079" w:name="_MON_1001854735"/>
    <w:bookmarkStart w:id="1080" w:name="_MON_1001855089"/>
    <w:bookmarkStart w:id="1081" w:name="_MON_1001855119"/>
    <w:bookmarkStart w:id="1082" w:name="_MON_1002001119"/>
    <w:bookmarkEnd w:id="1073"/>
    <w:bookmarkEnd w:id="1074"/>
    <w:bookmarkEnd w:id="1075"/>
    <w:bookmarkEnd w:id="1076"/>
    <w:bookmarkEnd w:id="1077"/>
    <w:bookmarkEnd w:id="1078"/>
    <w:bookmarkEnd w:id="1079"/>
    <w:bookmarkEnd w:id="1080"/>
    <w:bookmarkEnd w:id="1081"/>
    <w:bookmarkEnd w:id="1082"/>
    <w:p w14:paraId="1F8E1B45" w14:textId="77777777" w:rsidR="00000000" w:rsidRDefault="001F0AD0">
      <w:pPr>
        <w:keepNext/>
        <w:keepLines/>
        <w:framePr w:hSpace="187" w:wrap="notBeside" w:vAnchor="text" w:hAnchor="page" w:xAlign="center" w:y="116"/>
        <w:pBdr>
          <w:top w:val="single" w:sz="6" w:space="1" w:color="auto"/>
          <w:left w:val="single" w:sz="6" w:space="1" w:color="auto"/>
          <w:bottom w:val="single" w:sz="6" w:space="1" w:color="auto"/>
          <w:right w:val="single" w:sz="6" w:space="1" w:color="auto"/>
        </w:pBdr>
      </w:pPr>
      <w:r>
        <w:object w:dxaOrig="8580" w:dyaOrig="6406" w14:anchorId="5416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4in" o:ole="" fillcolor="window">
            <v:imagedata r:id="rId21" o:title=""/>
          </v:shape>
          <o:OLEObject Type="Embed" ProgID="Word.Picture.8" ShapeID="_x0000_i1025" DrawAspect="Content" ObjectID="_1675011823" r:id="rId22"/>
        </w:object>
      </w:r>
      <w:r>
        <w:rPr>
          <w:noProof/>
        </w:rPr>
        <w:pict w14:anchorId="0F06A851">
          <v:line id="_x0000_s1026" style="position:absolute;flip:x;z-index:1;mso-position-horizontal-relative:page;mso-position-vertical-relative:text" from="223.2pt,64.35pt" to="259.25pt,64.4pt" o:allowincell="f" stroked="f" strokeweight="0">
            <w10:wrap anchorx="page"/>
          </v:line>
        </w:pict>
      </w:r>
      <w:r>
        <w:rPr>
          <w:noProof/>
        </w:rPr>
        <w:pict w14:anchorId="0D73F4B6">
          <v:line id="_x0000_s1027" style="position:absolute;flip:x;z-index:2;mso-position-horizontal-relative:page;mso-position-vertical-relative:text" from="223.2pt,49.95pt" to="266.45pt,50pt" o:allowincell="f" stroked="f" strokeweight="0">
            <w10:wrap anchorx="page"/>
          </v:line>
        </w:pict>
      </w:r>
    </w:p>
    <w:p w14:paraId="29B8FA36" w14:textId="77777777" w:rsidR="00000000" w:rsidRDefault="001F0AD0">
      <w:pPr>
        <w:pStyle w:val="Caption"/>
      </w:pPr>
      <w:bookmarkStart w:id="1083" w:name="_Toc365874853"/>
      <w:bookmarkStart w:id="1084" w:name="_Toc367618255"/>
      <w:bookmarkStart w:id="1085" w:name="_Toc368561340"/>
      <w:bookmarkStart w:id="1086" w:name="_Toc368728285"/>
      <w:bookmarkStart w:id="1087" w:name="_Toc381720018"/>
      <w:bookmarkStart w:id="1088" w:name="_Toc436037107"/>
      <w:bookmarkStart w:id="1089" w:name="_Toc437674062"/>
      <w:bookmarkStart w:id="1090" w:name="_Toc483990113"/>
      <w:bookmarkStart w:id="1091" w:name="_Toc508178630"/>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Entity Relationship Model</w:t>
      </w:r>
      <w:bookmarkEnd w:id="1088"/>
      <w:bookmarkEnd w:id="1089"/>
      <w:bookmarkEnd w:id="1090"/>
      <w:bookmarkEnd w:id="1091"/>
    </w:p>
    <w:p w14:paraId="3863C2C8" w14:textId="77777777" w:rsidR="00000000" w:rsidRDefault="001F0AD0">
      <w:pPr>
        <w:pStyle w:val="Heading3"/>
        <w:numPr>
          <w:numberingChange w:id="1092" w:author="Jean Anthony" w:date="2001-03-12T20:36:00Z" w:original="%1:3:0:.%2:1:0:.%3:1:0:"/>
        </w:numPr>
      </w:pPr>
      <w:bookmarkStart w:id="1093" w:name="_Toc436023344"/>
      <w:bookmarkStart w:id="1094" w:name="_Toc436025407"/>
      <w:bookmarkStart w:id="1095" w:name="_Toc508178489"/>
      <w:r>
        <w:t>Data Type Legend</w:t>
      </w:r>
      <w:bookmarkEnd w:id="1083"/>
      <w:bookmarkEnd w:id="1084"/>
      <w:bookmarkEnd w:id="1085"/>
      <w:bookmarkEnd w:id="1086"/>
      <w:bookmarkEnd w:id="1087"/>
      <w:bookmarkEnd w:id="1093"/>
      <w:bookmarkEnd w:id="1094"/>
      <w:bookmarkEnd w:id="1095"/>
    </w:p>
    <w:p w14:paraId="66345256" w14:textId="77777777" w:rsidR="00000000" w:rsidRDefault="001F0AD0">
      <w:pPr>
        <w:pStyle w:val="BodyText"/>
        <w:keepNext/>
        <w:keepLines/>
      </w:pPr>
      <w:r>
        <w:t>The following table describes the data types used in the data models.</w:t>
      </w: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551"/>
        <w:gridCol w:w="7007"/>
        <w:gridCol w:w="18"/>
      </w:tblGrid>
      <w:tr w:rsidR="00000000" w14:paraId="5893A30F" w14:textId="77777777">
        <w:tblPrEx>
          <w:tblCellMar>
            <w:top w:w="0" w:type="dxa"/>
            <w:bottom w:w="0" w:type="dxa"/>
          </w:tblCellMar>
        </w:tblPrEx>
        <w:trPr>
          <w:gridAfter w:val="1"/>
          <w:wAfter w:w="18" w:type="dxa"/>
          <w:tblHeader/>
        </w:trPr>
        <w:tc>
          <w:tcPr>
            <w:tcW w:w="9558" w:type="dxa"/>
            <w:gridSpan w:val="2"/>
            <w:shd w:val="solid" w:color="auto" w:fill="auto"/>
          </w:tcPr>
          <w:p w14:paraId="0047ABBA" w14:textId="77777777" w:rsidR="00000000" w:rsidRDefault="001F0AD0">
            <w:pPr>
              <w:pStyle w:val="TableText"/>
              <w:keepNext/>
              <w:keepLines/>
              <w:jc w:val="center"/>
            </w:pPr>
            <w:r>
              <w:rPr>
                <w:b/>
                <w:sz w:val="24"/>
              </w:rPr>
              <w:t>DATA TYPE LEGEND</w:t>
            </w:r>
          </w:p>
        </w:tc>
      </w:tr>
      <w:tr w:rsidR="00000000" w14:paraId="32965474" w14:textId="77777777">
        <w:tblPrEx>
          <w:tblCellMar>
            <w:top w:w="0" w:type="dxa"/>
            <w:bottom w:w="0" w:type="dxa"/>
          </w:tblCellMar>
        </w:tblPrEx>
        <w:trPr>
          <w:tblHeader/>
        </w:trPr>
        <w:tc>
          <w:tcPr>
            <w:tcW w:w="2551" w:type="dxa"/>
            <w:tcBorders>
              <w:top w:val="single" w:sz="6" w:space="0" w:color="auto"/>
              <w:left w:val="single" w:sz="6" w:space="0" w:color="auto"/>
              <w:right w:val="single" w:sz="6" w:space="0" w:color="auto"/>
            </w:tcBorders>
          </w:tcPr>
          <w:p w14:paraId="32E361E6" w14:textId="77777777" w:rsidR="00000000" w:rsidRDefault="001F0AD0">
            <w:pPr>
              <w:pStyle w:val="TableText"/>
              <w:jc w:val="center"/>
              <w:rPr>
                <w:b/>
              </w:rPr>
            </w:pPr>
            <w:r>
              <w:rPr>
                <w:b/>
              </w:rPr>
              <w:t>Data Type</w:t>
            </w:r>
          </w:p>
        </w:tc>
        <w:tc>
          <w:tcPr>
            <w:tcW w:w="7025" w:type="dxa"/>
            <w:gridSpan w:val="2"/>
            <w:tcBorders>
              <w:top w:val="single" w:sz="6" w:space="0" w:color="auto"/>
              <w:left w:val="single" w:sz="6" w:space="0" w:color="auto"/>
              <w:right w:val="single" w:sz="6" w:space="0" w:color="auto"/>
            </w:tcBorders>
          </w:tcPr>
          <w:p w14:paraId="582F888C" w14:textId="77777777" w:rsidR="00000000" w:rsidRDefault="001F0AD0">
            <w:pPr>
              <w:pStyle w:val="TableText"/>
              <w:jc w:val="center"/>
              <w:rPr>
                <w:b/>
              </w:rPr>
            </w:pPr>
            <w:r>
              <w:rPr>
                <w:b/>
              </w:rPr>
              <w:t>Description</w:t>
            </w:r>
          </w:p>
        </w:tc>
      </w:tr>
      <w:tr w:rsidR="00000000" w14:paraId="33909360"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4C32A7B4" w14:textId="77777777" w:rsidR="00000000" w:rsidRDefault="001F0AD0">
            <w:pPr>
              <w:pStyle w:val="TableText"/>
              <w:jc w:val="center"/>
            </w:pPr>
            <w:r>
              <w:t>Address</w:t>
            </w:r>
          </w:p>
        </w:tc>
        <w:tc>
          <w:tcPr>
            <w:tcW w:w="7025" w:type="dxa"/>
            <w:gridSpan w:val="2"/>
            <w:tcBorders>
              <w:top w:val="single" w:sz="6" w:space="0" w:color="auto"/>
              <w:left w:val="single" w:sz="6" w:space="0" w:color="auto"/>
              <w:bottom w:val="single" w:sz="6" w:space="0" w:color="auto"/>
              <w:right w:val="single" w:sz="6" w:space="0" w:color="auto"/>
            </w:tcBorders>
          </w:tcPr>
          <w:p w14:paraId="4E587BC2" w14:textId="77777777" w:rsidR="00000000" w:rsidRDefault="001F0AD0">
            <w:pPr>
              <w:pStyle w:val="TableText"/>
            </w:pPr>
            <w:r>
              <w:t xml:space="preserve">Network Address: raw binary </w:t>
            </w:r>
            <w:r>
              <w:t>data stored as unformatted bytes.</w:t>
            </w:r>
          </w:p>
        </w:tc>
      </w:tr>
      <w:tr w:rsidR="00000000" w14:paraId="438156B0"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4C7291CE" w14:textId="77777777" w:rsidR="00000000" w:rsidRDefault="001F0AD0">
            <w:pPr>
              <w:pStyle w:val="TableText"/>
              <w:jc w:val="center"/>
            </w:pPr>
            <w:r>
              <w:t>B</w:t>
            </w:r>
          </w:p>
        </w:tc>
        <w:tc>
          <w:tcPr>
            <w:tcW w:w="7025" w:type="dxa"/>
            <w:gridSpan w:val="2"/>
            <w:tcBorders>
              <w:top w:val="single" w:sz="6" w:space="0" w:color="auto"/>
              <w:left w:val="single" w:sz="6" w:space="0" w:color="auto"/>
              <w:bottom w:val="single" w:sz="6" w:space="0" w:color="auto"/>
              <w:right w:val="single" w:sz="6" w:space="0" w:color="auto"/>
            </w:tcBorders>
          </w:tcPr>
          <w:p w14:paraId="6250740F" w14:textId="77777777" w:rsidR="00000000" w:rsidRDefault="001F0AD0">
            <w:pPr>
              <w:pStyle w:val="TableText"/>
            </w:pPr>
            <w:r>
              <w:t>Boolean (True or False) indicator.</w:t>
            </w:r>
          </w:p>
        </w:tc>
      </w:tr>
      <w:tr w:rsidR="00000000" w14:paraId="79A172C8"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53E785B6" w14:textId="77777777" w:rsidR="00000000" w:rsidRDefault="001F0AD0">
            <w:pPr>
              <w:pStyle w:val="TableText"/>
              <w:jc w:val="center"/>
            </w:pPr>
            <w:r>
              <w:t>C</w:t>
            </w:r>
          </w:p>
        </w:tc>
        <w:tc>
          <w:tcPr>
            <w:tcW w:w="7025" w:type="dxa"/>
            <w:gridSpan w:val="2"/>
            <w:tcBorders>
              <w:top w:val="single" w:sz="6" w:space="0" w:color="auto"/>
              <w:left w:val="single" w:sz="6" w:space="0" w:color="auto"/>
              <w:bottom w:val="single" w:sz="6" w:space="0" w:color="auto"/>
              <w:right w:val="single" w:sz="6" w:space="0" w:color="auto"/>
            </w:tcBorders>
          </w:tcPr>
          <w:p w14:paraId="740186E8" w14:textId="77777777" w:rsidR="00000000" w:rsidRDefault="001F0AD0">
            <w:pPr>
              <w:pStyle w:val="TableText"/>
            </w:pPr>
            <w:r>
              <w:t>Character or Alphanumeric strings.</w:t>
            </w:r>
          </w:p>
        </w:tc>
      </w:tr>
      <w:tr w:rsidR="00000000" w14:paraId="7F73E297"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41BD5047" w14:textId="77777777" w:rsidR="00000000" w:rsidRDefault="001F0AD0">
            <w:pPr>
              <w:pStyle w:val="TableText"/>
              <w:jc w:val="center"/>
            </w:pPr>
            <w:r>
              <w:t>E</w:t>
            </w:r>
          </w:p>
        </w:tc>
        <w:tc>
          <w:tcPr>
            <w:tcW w:w="7025" w:type="dxa"/>
            <w:gridSpan w:val="2"/>
            <w:tcBorders>
              <w:top w:val="single" w:sz="6" w:space="0" w:color="auto"/>
              <w:left w:val="single" w:sz="6" w:space="0" w:color="auto"/>
              <w:bottom w:val="single" w:sz="6" w:space="0" w:color="auto"/>
              <w:right w:val="single" w:sz="6" w:space="0" w:color="auto"/>
            </w:tcBorders>
          </w:tcPr>
          <w:p w14:paraId="16BD83BF" w14:textId="77777777" w:rsidR="00000000" w:rsidRDefault="001F0AD0">
            <w:pPr>
              <w:pStyle w:val="TableText"/>
            </w:pPr>
            <w:r>
              <w:t>Enumeration.</w:t>
            </w:r>
          </w:p>
        </w:tc>
      </w:tr>
      <w:tr w:rsidR="00000000" w14:paraId="3F64F11F"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1BC8C181" w14:textId="77777777" w:rsidR="00000000" w:rsidRDefault="001F0AD0">
            <w:pPr>
              <w:pStyle w:val="TableText"/>
              <w:jc w:val="center"/>
            </w:pPr>
            <w:r>
              <w:t>M</w:t>
            </w:r>
          </w:p>
        </w:tc>
        <w:tc>
          <w:tcPr>
            <w:tcW w:w="7025" w:type="dxa"/>
            <w:gridSpan w:val="2"/>
            <w:tcBorders>
              <w:top w:val="single" w:sz="6" w:space="0" w:color="auto"/>
              <w:left w:val="single" w:sz="6" w:space="0" w:color="auto"/>
              <w:bottom w:val="single" w:sz="6" w:space="0" w:color="auto"/>
              <w:right w:val="single" w:sz="6" w:space="0" w:color="auto"/>
            </w:tcBorders>
          </w:tcPr>
          <w:p w14:paraId="7FB43512" w14:textId="77777777" w:rsidR="00000000" w:rsidRDefault="001F0AD0">
            <w:pPr>
              <w:pStyle w:val="TableText"/>
            </w:pPr>
            <w:r>
              <w:t>Bit Mask comprised of one or more bytes.</w:t>
            </w:r>
          </w:p>
        </w:tc>
      </w:tr>
      <w:tr w:rsidR="00000000" w14:paraId="4BBD7737"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1E82F639" w14:textId="77777777" w:rsidR="00000000" w:rsidRDefault="001F0AD0">
            <w:pPr>
              <w:pStyle w:val="TableText"/>
              <w:jc w:val="center"/>
            </w:pPr>
            <w:r>
              <w:t>N</w:t>
            </w:r>
          </w:p>
        </w:tc>
        <w:tc>
          <w:tcPr>
            <w:tcW w:w="7025" w:type="dxa"/>
            <w:gridSpan w:val="2"/>
            <w:tcBorders>
              <w:top w:val="single" w:sz="6" w:space="0" w:color="auto"/>
              <w:left w:val="single" w:sz="6" w:space="0" w:color="auto"/>
              <w:bottom w:val="single" w:sz="6" w:space="0" w:color="auto"/>
              <w:right w:val="single" w:sz="6" w:space="0" w:color="auto"/>
            </w:tcBorders>
          </w:tcPr>
          <w:p w14:paraId="212CB8E2" w14:textId="77777777" w:rsidR="00000000" w:rsidRDefault="001F0AD0">
            <w:pPr>
              <w:pStyle w:val="TableText"/>
            </w:pPr>
            <w:r>
              <w:t>Numeric data (up to 32 bit integer, numeric data that can be arithmetically manipul</w:t>
            </w:r>
            <w:r>
              <w:t>ated).</w:t>
            </w:r>
          </w:p>
        </w:tc>
      </w:tr>
      <w:tr w:rsidR="00000000" w14:paraId="1898F066"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3E934CE7" w14:textId="77777777" w:rsidR="00000000" w:rsidRDefault="001F0AD0">
            <w:pPr>
              <w:pStyle w:val="TableText"/>
              <w:jc w:val="center"/>
            </w:pPr>
            <w:r>
              <w:t>N(x)</w:t>
            </w:r>
          </w:p>
        </w:tc>
        <w:tc>
          <w:tcPr>
            <w:tcW w:w="7025" w:type="dxa"/>
            <w:gridSpan w:val="2"/>
            <w:tcBorders>
              <w:top w:val="single" w:sz="6" w:space="0" w:color="auto"/>
              <w:left w:val="single" w:sz="6" w:space="0" w:color="auto"/>
              <w:bottom w:val="single" w:sz="6" w:space="0" w:color="auto"/>
              <w:right w:val="single" w:sz="6" w:space="0" w:color="auto"/>
            </w:tcBorders>
          </w:tcPr>
          <w:p w14:paraId="33F9FE2E" w14:textId="77777777" w:rsidR="00000000" w:rsidRDefault="001F0AD0">
            <w:pPr>
              <w:pStyle w:val="TableText"/>
            </w:pPr>
            <w:r>
              <w:t>Character string of “x” digits only.</w:t>
            </w:r>
          </w:p>
        </w:tc>
      </w:tr>
      <w:tr w:rsidR="00000000" w14:paraId="41BF33CF"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3E4B29AF" w14:textId="77777777" w:rsidR="00000000" w:rsidRDefault="001F0AD0">
            <w:pPr>
              <w:pStyle w:val="TableText"/>
              <w:jc w:val="center"/>
            </w:pPr>
            <w:r>
              <w:t>T</w:t>
            </w:r>
          </w:p>
        </w:tc>
        <w:tc>
          <w:tcPr>
            <w:tcW w:w="7025" w:type="dxa"/>
            <w:gridSpan w:val="2"/>
            <w:tcBorders>
              <w:top w:val="single" w:sz="6" w:space="0" w:color="auto"/>
              <w:left w:val="single" w:sz="6" w:space="0" w:color="auto"/>
              <w:bottom w:val="single" w:sz="6" w:space="0" w:color="auto"/>
              <w:right w:val="single" w:sz="6" w:space="0" w:color="auto"/>
            </w:tcBorders>
          </w:tcPr>
          <w:p w14:paraId="648AF3FE" w14:textId="77777777" w:rsidR="00000000" w:rsidRDefault="001F0AD0">
            <w:pPr>
              <w:pStyle w:val="TableText"/>
            </w:pPr>
            <w:r>
              <w:t>Timestamp: month, day, year, hour, minute, and seconds.</w:t>
            </w:r>
          </w:p>
        </w:tc>
      </w:tr>
      <w:tr w:rsidR="00000000" w14:paraId="4AEA2077" w14:textId="77777777">
        <w:tblPrEx>
          <w:tblCellMar>
            <w:top w:w="0" w:type="dxa"/>
            <w:bottom w:w="0" w:type="dxa"/>
          </w:tblCellMar>
        </w:tblPrEx>
        <w:trPr>
          <w:tblHeader/>
        </w:trPr>
        <w:tc>
          <w:tcPr>
            <w:tcW w:w="2551" w:type="dxa"/>
            <w:tcBorders>
              <w:top w:val="single" w:sz="6" w:space="0" w:color="auto"/>
              <w:left w:val="single" w:sz="6" w:space="0" w:color="auto"/>
              <w:bottom w:val="single" w:sz="6" w:space="0" w:color="auto"/>
              <w:right w:val="single" w:sz="6" w:space="0" w:color="auto"/>
            </w:tcBorders>
          </w:tcPr>
          <w:p w14:paraId="5F33728D" w14:textId="77777777" w:rsidR="00000000" w:rsidRDefault="001F0AD0">
            <w:pPr>
              <w:pStyle w:val="TableText"/>
              <w:jc w:val="center"/>
            </w:pPr>
            <w:r>
              <w:t>TN</w:t>
            </w:r>
          </w:p>
        </w:tc>
        <w:tc>
          <w:tcPr>
            <w:tcW w:w="7025" w:type="dxa"/>
            <w:gridSpan w:val="2"/>
            <w:tcBorders>
              <w:top w:val="single" w:sz="6" w:space="0" w:color="auto"/>
              <w:left w:val="single" w:sz="6" w:space="0" w:color="auto"/>
              <w:bottom w:val="single" w:sz="6" w:space="0" w:color="auto"/>
              <w:right w:val="single" w:sz="6" w:space="0" w:color="auto"/>
            </w:tcBorders>
          </w:tcPr>
          <w:p w14:paraId="53BE69B5" w14:textId="77777777" w:rsidR="00000000" w:rsidRDefault="001F0AD0">
            <w:pPr>
              <w:pStyle w:val="TableText"/>
            </w:pPr>
            <w:r>
              <w:t>Telephone Number: 3-digit NPA, 3-digit NXX, 4-digit Station Number.</w:t>
            </w:r>
          </w:p>
        </w:tc>
      </w:tr>
    </w:tbl>
    <w:p w14:paraId="12EC5BA9" w14:textId="77777777" w:rsidR="00000000" w:rsidRDefault="001F0AD0">
      <w:pPr>
        <w:pStyle w:val="Caption"/>
      </w:pPr>
      <w:bookmarkStart w:id="1096" w:name="_Toc381720296"/>
      <w:bookmarkStart w:id="1097" w:name="_Toc365874854"/>
      <w:bookmarkStart w:id="1098" w:name="_Toc367618256"/>
      <w:bookmarkStart w:id="1099" w:name="_Toc436023447"/>
      <w:bookmarkStart w:id="1100" w:name="_Toc436025901"/>
      <w:bookmarkStart w:id="1101" w:name="_Toc436026061"/>
      <w:bookmarkStart w:id="1102" w:name="_Toc436037423"/>
      <w:bookmarkStart w:id="1103" w:name="_Toc437674406"/>
      <w:bookmarkStart w:id="1104" w:name="_Toc437674739"/>
      <w:bookmarkStart w:id="1105" w:name="_Toc437674965"/>
      <w:bookmarkStart w:id="1106" w:name="_Toc437675483"/>
      <w:bookmarkStart w:id="1107" w:name="_Toc463062918"/>
      <w:bookmarkStart w:id="1108" w:name="_Toc463063425"/>
      <w:bookmarkStart w:id="1109" w:name="_Toc508178638"/>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xml:space="preserve"> Data Type Legend</w:t>
      </w:r>
      <w:bookmarkEnd w:id="1096"/>
      <w:bookmarkEnd w:id="1099"/>
      <w:bookmarkEnd w:id="1100"/>
      <w:bookmarkEnd w:id="1101"/>
      <w:bookmarkEnd w:id="1102"/>
      <w:bookmarkEnd w:id="1103"/>
      <w:bookmarkEnd w:id="1104"/>
      <w:bookmarkEnd w:id="1105"/>
      <w:bookmarkEnd w:id="1106"/>
      <w:bookmarkEnd w:id="1107"/>
      <w:bookmarkEnd w:id="1108"/>
      <w:bookmarkEnd w:id="1109"/>
    </w:p>
    <w:p w14:paraId="1085217D" w14:textId="77777777" w:rsidR="00000000" w:rsidRDefault="001F0AD0">
      <w:pPr>
        <w:pStyle w:val="Heading3"/>
        <w:numPr>
          <w:numberingChange w:id="1110" w:author="Jean Anthony" w:date="2001-03-12T20:36:00Z" w:original="%1:3:0:.%2:1:0:.%3:2:0:"/>
        </w:numPr>
      </w:pPr>
      <w:bookmarkStart w:id="1111" w:name="_Toc368561341"/>
      <w:bookmarkStart w:id="1112" w:name="_Toc368728286"/>
      <w:bookmarkStart w:id="1113" w:name="_Toc381720019"/>
      <w:bookmarkStart w:id="1114" w:name="_Toc436023345"/>
      <w:bookmarkStart w:id="1115" w:name="_Toc436025408"/>
      <w:bookmarkStart w:id="1116" w:name="_Toc508178490"/>
      <w:r>
        <w:t>NPAC Customer Data</w:t>
      </w:r>
      <w:bookmarkEnd w:id="1097"/>
      <w:bookmarkEnd w:id="1098"/>
      <w:bookmarkEnd w:id="1111"/>
      <w:bookmarkEnd w:id="1112"/>
      <w:bookmarkEnd w:id="1113"/>
      <w:bookmarkEnd w:id="1114"/>
      <w:bookmarkEnd w:id="1115"/>
      <w:bookmarkEnd w:id="1116"/>
    </w:p>
    <w:p w14:paraId="5E6269A3" w14:textId="77777777" w:rsidR="00000000" w:rsidRDefault="001F0AD0">
      <w:pPr>
        <w:pStyle w:val="BodyText"/>
      </w:pPr>
      <w:r>
        <w:t>NPAC Customer Data contains information about NPAC customers participating in the LNP service. The data items that need to be administered by NPAC Customer Data Management are represented in the tables that follow:</w:t>
      </w:r>
    </w:p>
    <w:p w14:paraId="007B7905" w14:textId="77777777" w:rsidR="00000000" w:rsidRDefault="001F0AD0" w:rsidP="001F0AD0">
      <w:pPr>
        <w:pStyle w:val="Note"/>
        <w:numPr>
          <w:ilvl w:val="0"/>
          <w:numId w:val="2"/>
          <w:numberingChange w:id="1117" w:author="Jean Anthony" w:date="2001-03-12T20:36:00Z" w:original="NOTE:"/>
        </w:numPr>
      </w:pPr>
      <w:r>
        <w:t>A check in the “Requir</w:t>
      </w:r>
      <w:r>
        <w:t>ed” column means that this attribute must exist in the record before the record is considered useable.</w:t>
      </w:r>
    </w:p>
    <w:tbl>
      <w:tblPr>
        <w:tblW w:w="0" w:type="auto"/>
        <w:tblLayout w:type="fixed"/>
        <w:tblLook w:val="0000" w:firstRow="0" w:lastRow="0" w:firstColumn="0" w:lastColumn="0" w:noHBand="0" w:noVBand="0"/>
      </w:tblPr>
      <w:tblGrid>
        <w:gridCol w:w="3609"/>
        <w:gridCol w:w="991"/>
        <w:gridCol w:w="1148"/>
        <w:gridCol w:w="3810"/>
        <w:gridCol w:w="18"/>
      </w:tblGrid>
      <w:tr w:rsidR="00000000" w14:paraId="3F8A48F4"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1BDE7063" w14:textId="77777777" w:rsidR="00000000" w:rsidRDefault="001F0AD0">
            <w:pPr>
              <w:pStyle w:val="TableText"/>
              <w:jc w:val="center"/>
            </w:pPr>
            <w:r>
              <w:br w:type="page"/>
            </w:r>
            <w:r>
              <w:rPr>
                <w:b/>
                <w:sz w:val="24"/>
              </w:rPr>
              <w:t>NPAC CUSTOMER DATA MODEL</w:t>
            </w:r>
          </w:p>
        </w:tc>
      </w:tr>
      <w:tr w:rsidR="00000000" w14:paraId="34179A9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3609" w:type="dxa"/>
          </w:tcPr>
          <w:p w14:paraId="371D8674" w14:textId="77777777" w:rsidR="00000000" w:rsidRDefault="001F0AD0">
            <w:pPr>
              <w:pStyle w:val="TableText"/>
              <w:jc w:val="center"/>
              <w:rPr>
                <w:b/>
              </w:rPr>
            </w:pPr>
            <w:r>
              <w:rPr>
                <w:b/>
              </w:rPr>
              <w:t>Attribute Name</w:t>
            </w:r>
          </w:p>
        </w:tc>
        <w:tc>
          <w:tcPr>
            <w:tcW w:w="991" w:type="dxa"/>
          </w:tcPr>
          <w:p w14:paraId="02BBEF27" w14:textId="77777777" w:rsidR="00000000" w:rsidRDefault="001F0AD0">
            <w:pPr>
              <w:pStyle w:val="TableText"/>
              <w:jc w:val="center"/>
              <w:rPr>
                <w:b/>
              </w:rPr>
            </w:pPr>
            <w:r>
              <w:rPr>
                <w:b/>
              </w:rPr>
              <w:t xml:space="preserve">Type (Size) </w:t>
            </w:r>
          </w:p>
        </w:tc>
        <w:tc>
          <w:tcPr>
            <w:tcW w:w="1148" w:type="dxa"/>
          </w:tcPr>
          <w:p w14:paraId="7ED26AEE" w14:textId="77777777" w:rsidR="00000000" w:rsidRDefault="001F0AD0">
            <w:pPr>
              <w:pStyle w:val="TableText"/>
              <w:jc w:val="center"/>
              <w:rPr>
                <w:b/>
              </w:rPr>
            </w:pPr>
            <w:r>
              <w:rPr>
                <w:b/>
              </w:rPr>
              <w:t>Required</w:t>
            </w:r>
          </w:p>
        </w:tc>
        <w:tc>
          <w:tcPr>
            <w:tcW w:w="3828" w:type="dxa"/>
            <w:gridSpan w:val="2"/>
          </w:tcPr>
          <w:p w14:paraId="695D1C67" w14:textId="77777777" w:rsidR="00000000" w:rsidRDefault="001F0AD0">
            <w:pPr>
              <w:pStyle w:val="TableText"/>
              <w:jc w:val="center"/>
              <w:rPr>
                <w:b/>
              </w:rPr>
            </w:pPr>
            <w:r>
              <w:rPr>
                <w:b/>
              </w:rPr>
              <w:t>Description</w:t>
            </w:r>
          </w:p>
        </w:tc>
      </w:tr>
      <w:tr w:rsidR="00000000" w14:paraId="1CFA228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Borders>
              <w:top w:val="nil"/>
            </w:tcBorders>
          </w:tcPr>
          <w:p w14:paraId="0891B63F" w14:textId="77777777" w:rsidR="00000000" w:rsidRDefault="001F0AD0">
            <w:pPr>
              <w:pStyle w:val="TableText"/>
            </w:pPr>
            <w:r>
              <w:t>NPAC Customer ID</w:t>
            </w:r>
          </w:p>
        </w:tc>
        <w:tc>
          <w:tcPr>
            <w:tcW w:w="991" w:type="dxa"/>
            <w:tcBorders>
              <w:top w:val="nil"/>
            </w:tcBorders>
          </w:tcPr>
          <w:p w14:paraId="5909553E" w14:textId="77777777" w:rsidR="00000000" w:rsidRDefault="001F0AD0">
            <w:pPr>
              <w:pStyle w:val="TableText"/>
              <w:jc w:val="center"/>
            </w:pPr>
            <w:r>
              <w:t>C (4)</w:t>
            </w:r>
          </w:p>
        </w:tc>
        <w:tc>
          <w:tcPr>
            <w:tcW w:w="1148" w:type="dxa"/>
            <w:tcBorders>
              <w:top w:val="nil"/>
            </w:tcBorders>
          </w:tcPr>
          <w:p w14:paraId="56181ADE" w14:textId="77777777" w:rsidR="00000000" w:rsidRDefault="001F0AD0">
            <w:pPr>
              <w:pStyle w:val="TableText"/>
              <w:jc w:val="center"/>
            </w:pPr>
            <w:r>
              <w:sym w:font="Symbol" w:char="F0D6"/>
            </w:r>
          </w:p>
        </w:tc>
        <w:tc>
          <w:tcPr>
            <w:tcW w:w="3828" w:type="dxa"/>
            <w:gridSpan w:val="2"/>
            <w:tcBorders>
              <w:top w:val="nil"/>
            </w:tcBorders>
          </w:tcPr>
          <w:p w14:paraId="75CB8D56" w14:textId="77777777" w:rsidR="00000000" w:rsidRDefault="001F0AD0">
            <w:pPr>
              <w:pStyle w:val="TableText"/>
            </w:pPr>
            <w:r>
              <w:t>An alphanumeric code which uniquely identifies an N</w:t>
            </w:r>
            <w:r>
              <w:t>PAC Customer.</w:t>
            </w:r>
          </w:p>
        </w:tc>
      </w:tr>
      <w:tr w:rsidR="00000000" w14:paraId="0DA32DF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430AE89C" w14:textId="77777777" w:rsidR="00000000" w:rsidRDefault="001F0AD0">
            <w:pPr>
              <w:pStyle w:val="TableText"/>
            </w:pPr>
            <w:r>
              <w:t>NPAC Customer Name</w:t>
            </w:r>
          </w:p>
        </w:tc>
        <w:tc>
          <w:tcPr>
            <w:tcW w:w="991" w:type="dxa"/>
          </w:tcPr>
          <w:p w14:paraId="148A8D87" w14:textId="77777777" w:rsidR="00000000" w:rsidRDefault="001F0AD0">
            <w:pPr>
              <w:pStyle w:val="TableText"/>
              <w:jc w:val="center"/>
            </w:pPr>
            <w:r>
              <w:t>C (40)</w:t>
            </w:r>
          </w:p>
        </w:tc>
        <w:tc>
          <w:tcPr>
            <w:tcW w:w="1148" w:type="dxa"/>
          </w:tcPr>
          <w:p w14:paraId="22643A41" w14:textId="77777777" w:rsidR="00000000" w:rsidRDefault="001F0AD0">
            <w:pPr>
              <w:pStyle w:val="TableText"/>
              <w:jc w:val="center"/>
            </w:pPr>
            <w:r>
              <w:sym w:font="Symbol" w:char="F0D6"/>
            </w:r>
          </w:p>
        </w:tc>
        <w:tc>
          <w:tcPr>
            <w:tcW w:w="3828" w:type="dxa"/>
            <w:gridSpan w:val="2"/>
          </w:tcPr>
          <w:p w14:paraId="7A1B8AA7" w14:textId="77777777" w:rsidR="00000000" w:rsidRDefault="001F0AD0">
            <w:pPr>
              <w:pStyle w:val="TableText"/>
            </w:pPr>
            <w:r>
              <w:t>A unique NPAC Customer Name.</w:t>
            </w:r>
          </w:p>
        </w:tc>
      </w:tr>
      <w:tr w:rsidR="00000000" w14:paraId="09344A1B"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48273BF7" w14:textId="77777777" w:rsidR="00000000" w:rsidRDefault="001F0AD0">
            <w:pPr>
              <w:pStyle w:val="TableText"/>
            </w:pPr>
            <w:r>
              <w:t>NPAC Customer Allowable Functions</w:t>
            </w:r>
          </w:p>
        </w:tc>
        <w:tc>
          <w:tcPr>
            <w:tcW w:w="991" w:type="dxa"/>
          </w:tcPr>
          <w:p w14:paraId="24344767" w14:textId="77777777" w:rsidR="00000000" w:rsidRDefault="001F0AD0">
            <w:pPr>
              <w:pStyle w:val="TableText"/>
              <w:jc w:val="center"/>
            </w:pPr>
            <w:r>
              <w:t>M</w:t>
            </w:r>
          </w:p>
        </w:tc>
        <w:tc>
          <w:tcPr>
            <w:tcW w:w="1148" w:type="dxa"/>
          </w:tcPr>
          <w:p w14:paraId="04A3F7A3" w14:textId="77777777" w:rsidR="00000000" w:rsidRDefault="001F0AD0">
            <w:pPr>
              <w:pStyle w:val="TableText"/>
              <w:jc w:val="center"/>
            </w:pPr>
            <w:r>
              <w:sym w:font="Symbol" w:char="F0D6"/>
            </w:r>
          </w:p>
        </w:tc>
        <w:tc>
          <w:tcPr>
            <w:tcW w:w="3828" w:type="dxa"/>
            <w:gridSpan w:val="2"/>
          </w:tcPr>
          <w:p w14:paraId="215FEB0E" w14:textId="77777777" w:rsidR="00000000" w:rsidRDefault="001F0AD0">
            <w:pPr>
              <w:pStyle w:val="TableText"/>
            </w:pPr>
            <w:r>
              <w:t>Each bit in the mask represents a Boolean indicator for the following functional options:</w:t>
            </w:r>
          </w:p>
          <w:p w14:paraId="77C92C75" w14:textId="77777777" w:rsidR="00000000" w:rsidRDefault="001F0AD0" w:rsidP="001F0AD0">
            <w:pPr>
              <w:pStyle w:val="TableText"/>
              <w:numPr>
                <w:ilvl w:val="0"/>
                <w:numId w:val="1"/>
                <w:numberingChange w:id="1118" w:author="Jean Anthony" w:date="2001-03-12T20:36:00Z" w:original=""/>
              </w:numPr>
              <w:spacing w:before="40" w:after="40"/>
            </w:pPr>
            <w:r>
              <w:t>SOA Management</w:t>
            </w:r>
          </w:p>
          <w:p w14:paraId="7BBB836E" w14:textId="77777777" w:rsidR="00000000" w:rsidRDefault="001F0AD0" w:rsidP="001F0AD0">
            <w:pPr>
              <w:pStyle w:val="TableText"/>
              <w:numPr>
                <w:ilvl w:val="0"/>
                <w:numId w:val="1"/>
                <w:numberingChange w:id="1119" w:author="Jean Anthony" w:date="2001-03-12T20:36:00Z" w:original=""/>
              </w:numPr>
              <w:spacing w:before="40" w:after="40"/>
            </w:pPr>
            <w:r>
              <w:t>SOA Network Data Management</w:t>
            </w:r>
          </w:p>
          <w:p w14:paraId="63AE07C6" w14:textId="77777777" w:rsidR="00000000" w:rsidRDefault="001F0AD0" w:rsidP="001F0AD0">
            <w:pPr>
              <w:pStyle w:val="TableText"/>
              <w:numPr>
                <w:ilvl w:val="0"/>
                <w:numId w:val="1"/>
                <w:numberingChange w:id="1120" w:author="Jean Anthony" w:date="2001-03-12T20:36:00Z" w:original=""/>
              </w:numPr>
              <w:spacing w:before="40" w:after="40"/>
            </w:pPr>
            <w:r>
              <w:t>SOA Data Dow</w:t>
            </w:r>
            <w:r>
              <w:t>nload</w:t>
            </w:r>
          </w:p>
          <w:p w14:paraId="266D17AA" w14:textId="77777777" w:rsidR="00000000" w:rsidRDefault="001F0AD0" w:rsidP="001F0AD0">
            <w:pPr>
              <w:pStyle w:val="TableText"/>
              <w:numPr>
                <w:ilvl w:val="0"/>
                <w:numId w:val="1"/>
                <w:numberingChange w:id="1121" w:author="Jean Anthony" w:date="2001-03-12T20:36:00Z" w:original=""/>
              </w:numPr>
              <w:spacing w:before="40" w:after="40"/>
            </w:pPr>
            <w:r>
              <w:t>LSMS Network Data Management</w:t>
            </w:r>
          </w:p>
          <w:p w14:paraId="42319B57" w14:textId="77777777" w:rsidR="00000000" w:rsidRDefault="001F0AD0" w:rsidP="001F0AD0">
            <w:pPr>
              <w:pStyle w:val="TableText"/>
              <w:numPr>
                <w:ilvl w:val="0"/>
                <w:numId w:val="1"/>
                <w:numberingChange w:id="1122" w:author="Jean Anthony" w:date="2001-03-12T20:36:00Z" w:original=""/>
              </w:numPr>
              <w:spacing w:before="40" w:after="40"/>
            </w:pPr>
            <w:r>
              <w:t>LSMS Data Download</w:t>
            </w:r>
          </w:p>
          <w:p w14:paraId="0421367F" w14:textId="77777777" w:rsidR="00000000" w:rsidRDefault="001F0AD0" w:rsidP="001F0AD0">
            <w:pPr>
              <w:pStyle w:val="TableText"/>
              <w:numPr>
                <w:ilvl w:val="0"/>
                <w:numId w:val="1"/>
                <w:numberingChange w:id="1123" w:author="Jean Anthony" w:date="2001-03-12T20:36:00Z" w:original=""/>
              </w:numPr>
              <w:spacing w:before="40" w:after="40"/>
            </w:pPr>
            <w:r>
              <w:t>LSMS Queries/Audits</w:t>
            </w:r>
          </w:p>
        </w:tc>
      </w:tr>
      <w:tr w:rsidR="00000000" w14:paraId="16AF125B"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360BA87A" w14:textId="77777777" w:rsidR="00000000" w:rsidRDefault="001F0AD0">
            <w:pPr>
              <w:pStyle w:val="TableText"/>
            </w:pPr>
            <w:r>
              <w:t>NPAC New Functionality Support</w:t>
            </w:r>
          </w:p>
        </w:tc>
        <w:tc>
          <w:tcPr>
            <w:tcW w:w="991" w:type="dxa"/>
          </w:tcPr>
          <w:p w14:paraId="784B32C6" w14:textId="77777777" w:rsidR="00000000" w:rsidRDefault="001F0AD0">
            <w:pPr>
              <w:pStyle w:val="TableText"/>
              <w:jc w:val="center"/>
            </w:pPr>
            <w:r>
              <w:t>B</w:t>
            </w:r>
          </w:p>
        </w:tc>
        <w:tc>
          <w:tcPr>
            <w:tcW w:w="1148" w:type="dxa"/>
          </w:tcPr>
          <w:p w14:paraId="77E7C9B1" w14:textId="77777777" w:rsidR="00000000" w:rsidRDefault="001F0AD0">
            <w:pPr>
              <w:pStyle w:val="TableText"/>
              <w:jc w:val="center"/>
            </w:pPr>
            <w:r>
              <w:sym w:font="Symbol" w:char="F0D6"/>
            </w:r>
          </w:p>
        </w:tc>
        <w:tc>
          <w:tcPr>
            <w:tcW w:w="3828" w:type="dxa"/>
            <w:gridSpan w:val="2"/>
          </w:tcPr>
          <w:p w14:paraId="12317D92" w14:textId="77777777" w:rsidR="00000000" w:rsidRDefault="001F0AD0">
            <w:pPr>
              <w:pStyle w:val="TableText"/>
            </w:pPr>
            <w:r>
              <w:t xml:space="preserve">Each value represents a Boolean indicator is set to true if a service provider supports the functionality defined below.  This Boolean is used to </w:t>
            </w:r>
            <w:r>
              <w:t>support backward compatibility.  All values default to FALSE.</w:t>
            </w:r>
          </w:p>
          <w:p w14:paraId="0FAAFDAB" w14:textId="77777777" w:rsidR="00000000" w:rsidRDefault="001F0AD0" w:rsidP="001F0AD0">
            <w:pPr>
              <w:pStyle w:val="TableText"/>
              <w:numPr>
                <w:ilvl w:val="0"/>
                <w:numId w:val="16"/>
                <w:numberingChange w:id="1124" w:author="Jean Anthony" w:date="2001-03-12T20:36:00Z" w:original=""/>
              </w:numPr>
            </w:pPr>
            <w:r>
              <w:t>Timer Type – True if the SOA supports timer type over the interface.</w:t>
            </w:r>
          </w:p>
          <w:p w14:paraId="2DD2425E" w14:textId="77777777" w:rsidR="00000000" w:rsidRDefault="001F0AD0" w:rsidP="001F0AD0">
            <w:pPr>
              <w:pStyle w:val="TableText"/>
              <w:numPr>
                <w:ilvl w:val="0"/>
                <w:numId w:val="16"/>
                <w:numberingChange w:id="1125" w:author="Jean Anthony" w:date="2001-03-12T20:36:00Z" w:original=""/>
              </w:numPr>
            </w:pPr>
            <w:r>
              <w:t>Business Hours – True if the SOA supports business days/hours over the interface.</w:t>
            </w:r>
          </w:p>
          <w:p w14:paraId="7648E14B" w14:textId="77777777" w:rsidR="00000000" w:rsidRDefault="001F0AD0" w:rsidP="001F0AD0">
            <w:pPr>
              <w:pStyle w:val="TableText"/>
              <w:numPr>
                <w:ilvl w:val="0"/>
                <w:numId w:val="16"/>
                <w:numberingChange w:id="1126" w:author="Jean Anthony" w:date="2001-03-12T20:36:00Z" w:original=""/>
              </w:numPr>
              <w:spacing w:before="40" w:after="40"/>
            </w:pPr>
            <w:r>
              <w:t xml:space="preserve">LSMS WSMSC DPC SSN Data – True if the LSMS </w:t>
            </w:r>
            <w:r>
              <w:t>system supports WSMSC DPC and SSN Data in subscription versions.</w:t>
            </w:r>
          </w:p>
          <w:p w14:paraId="64F7EF95" w14:textId="77777777" w:rsidR="00000000" w:rsidRDefault="001F0AD0" w:rsidP="001F0AD0">
            <w:pPr>
              <w:pStyle w:val="TableText"/>
              <w:numPr>
                <w:ilvl w:val="0"/>
                <w:numId w:val="16"/>
                <w:numberingChange w:id="1127" w:author="Jean Anthony" w:date="2001-03-12T20:36:00Z" w:original=""/>
              </w:numPr>
            </w:pPr>
            <w:r>
              <w:t>SOA WSMSC DPC SSN Data – True if the SOA system supports WSMSC DPC and SSN Data in subscription versions.</w:t>
            </w:r>
          </w:p>
        </w:tc>
      </w:tr>
      <w:tr w:rsidR="00000000" w14:paraId="71D23FA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555FDDC3" w14:textId="77777777" w:rsidR="00000000" w:rsidRDefault="001F0AD0">
            <w:pPr>
              <w:pStyle w:val="TableText"/>
            </w:pPr>
            <w:r>
              <w:t>Port In Timer Type</w:t>
            </w:r>
          </w:p>
        </w:tc>
        <w:tc>
          <w:tcPr>
            <w:tcW w:w="991" w:type="dxa"/>
          </w:tcPr>
          <w:p w14:paraId="59CB5E3A" w14:textId="77777777" w:rsidR="00000000" w:rsidRDefault="001F0AD0">
            <w:pPr>
              <w:pStyle w:val="TableText"/>
              <w:jc w:val="center"/>
            </w:pPr>
            <w:r>
              <w:t>E</w:t>
            </w:r>
          </w:p>
        </w:tc>
        <w:tc>
          <w:tcPr>
            <w:tcW w:w="1148" w:type="dxa"/>
          </w:tcPr>
          <w:p w14:paraId="69EAAF7C" w14:textId="77777777" w:rsidR="00000000" w:rsidRDefault="001F0AD0">
            <w:pPr>
              <w:pStyle w:val="TableText"/>
              <w:jc w:val="center"/>
            </w:pPr>
            <w:r>
              <w:sym w:font="Symbol" w:char="F0D6"/>
            </w:r>
          </w:p>
        </w:tc>
        <w:tc>
          <w:tcPr>
            <w:tcW w:w="3828" w:type="dxa"/>
            <w:gridSpan w:val="2"/>
          </w:tcPr>
          <w:p w14:paraId="6B5B0EC5" w14:textId="77777777" w:rsidR="00000000" w:rsidRDefault="001F0AD0">
            <w:pPr>
              <w:pStyle w:val="TableText"/>
            </w:pPr>
            <w:r>
              <w:t>Timer type supported by the Service Provider for porting were</w:t>
            </w:r>
            <w:r>
              <w:t xml:space="preserve"> they are the New Service Provider:</w:t>
            </w:r>
          </w:p>
          <w:p w14:paraId="1F529CE5" w14:textId="77777777" w:rsidR="00000000" w:rsidRDefault="001F0AD0">
            <w:pPr>
              <w:pStyle w:val="TableText"/>
            </w:pPr>
            <w:r>
              <w:t xml:space="preserve">S – Short Timers  </w:t>
            </w:r>
          </w:p>
          <w:p w14:paraId="3F59C473" w14:textId="77777777" w:rsidR="00000000" w:rsidRDefault="001F0AD0">
            <w:pPr>
              <w:pStyle w:val="TableText"/>
            </w:pPr>
            <w:r>
              <w:t xml:space="preserve">L – Long Timers  </w:t>
            </w:r>
          </w:p>
        </w:tc>
      </w:tr>
      <w:tr w:rsidR="00000000" w14:paraId="7B2F253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29E0B546" w14:textId="77777777" w:rsidR="00000000" w:rsidRDefault="001F0AD0">
            <w:pPr>
              <w:pStyle w:val="TableText"/>
            </w:pPr>
            <w:r>
              <w:t>Port Out Timer Type</w:t>
            </w:r>
          </w:p>
        </w:tc>
        <w:tc>
          <w:tcPr>
            <w:tcW w:w="991" w:type="dxa"/>
          </w:tcPr>
          <w:p w14:paraId="2C96FC8C" w14:textId="77777777" w:rsidR="00000000" w:rsidRDefault="001F0AD0">
            <w:pPr>
              <w:pStyle w:val="TableText"/>
              <w:jc w:val="center"/>
            </w:pPr>
            <w:r>
              <w:t>E</w:t>
            </w:r>
          </w:p>
        </w:tc>
        <w:tc>
          <w:tcPr>
            <w:tcW w:w="1148" w:type="dxa"/>
          </w:tcPr>
          <w:p w14:paraId="37635097" w14:textId="77777777" w:rsidR="00000000" w:rsidRDefault="001F0AD0">
            <w:pPr>
              <w:pStyle w:val="TableText"/>
              <w:jc w:val="center"/>
            </w:pPr>
            <w:r>
              <w:sym w:font="Symbol" w:char="F0D6"/>
            </w:r>
          </w:p>
        </w:tc>
        <w:tc>
          <w:tcPr>
            <w:tcW w:w="3828" w:type="dxa"/>
            <w:gridSpan w:val="2"/>
          </w:tcPr>
          <w:p w14:paraId="78178080" w14:textId="77777777" w:rsidR="00000000" w:rsidRDefault="001F0AD0">
            <w:pPr>
              <w:pStyle w:val="TableText"/>
            </w:pPr>
            <w:r>
              <w:t>Timer type supported by the Service Provider for porting were they are the Old Service Provider:</w:t>
            </w:r>
          </w:p>
          <w:p w14:paraId="38A9B1ED" w14:textId="77777777" w:rsidR="00000000" w:rsidRDefault="001F0AD0">
            <w:pPr>
              <w:pStyle w:val="TableText"/>
            </w:pPr>
            <w:r>
              <w:t xml:space="preserve">S – Short Timers  </w:t>
            </w:r>
          </w:p>
          <w:p w14:paraId="611B9BA6" w14:textId="77777777" w:rsidR="00000000" w:rsidRDefault="001F0AD0">
            <w:pPr>
              <w:pStyle w:val="TableText"/>
            </w:pPr>
            <w:r>
              <w:t xml:space="preserve">L – Long Timers  </w:t>
            </w:r>
          </w:p>
        </w:tc>
      </w:tr>
      <w:tr w:rsidR="00000000" w14:paraId="3480A94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5AB4919D" w14:textId="77777777" w:rsidR="00000000" w:rsidRDefault="001F0AD0">
            <w:pPr>
              <w:pStyle w:val="TableText"/>
            </w:pPr>
            <w:r>
              <w:t>Business Hour/Days</w:t>
            </w:r>
          </w:p>
        </w:tc>
        <w:tc>
          <w:tcPr>
            <w:tcW w:w="991" w:type="dxa"/>
          </w:tcPr>
          <w:p w14:paraId="5C4328FF" w14:textId="77777777" w:rsidR="00000000" w:rsidRDefault="001F0AD0">
            <w:pPr>
              <w:pStyle w:val="TableText"/>
              <w:jc w:val="center"/>
            </w:pPr>
            <w:r>
              <w:t>E</w:t>
            </w:r>
          </w:p>
        </w:tc>
        <w:tc>
          <w:tcPr>
            <w:tcW w:w="1148" w:type="dxa"/>
          </w:tcPr>
          <w:p w14:paraId="1788AD3C" w14:textId="77777777" w:rsidR="00000000" w:rsidRDefault="001F0AD0">
            <w:pPr>
              <w:pStyle w:val="TableText"/>
              <w:jc w:val="center"/>
            </w:pPr>
            <w:r>
              <w:sym w:font="Symbol" w:char="F0D6"/>
            </w:r>
          </w:p>
        </w:tc>
        <w:tc>
          <w:tcPr>
            <w:tcW w:w="3828" w:type="dxa"/>
            <w:gridSpan w:val="2"/>
          </w:tcPr>
          <w:p w14:paraId="716A8E2B" w14:textId="77777777" w:rsidR="00000000" w:rsidRDefault="001F0AD0">
            <w:pPr>
              <w:pStyle w:val="TableText"/>
            </w:pPr>
            <w:r>
              <w:t>Business Hours supported by the Service Provider:</w:t>
            </w:r>
          </w:p>
          <w:p w14:paraId="1FDCEA61" w14:textId="77777777" w:rsidR="00000000" w:rsidRDefault="001F0AD0">
            <w:pPr>
              <w:pStyle w:val="TableText"/>
            </w:pPr>
            <w:r>
              <w:t>S – Short Business Hours</w:t>
            </w:r>
          </w:p>
          <w:p w14:paraId="79184E4C" w14:textId="77777777" w:rsidR="00000000" w:rsidRDefault="001F0AD0">
            <w:pPr>
              <w:pStyle w:val="TableText"/>
            </w:pPr>
            <w:r>
              <w:t>L – Long Business Hours</w:t>
            </w:r>
          </w:p>
        </w:tc>
      </w:tr>
      <w:tr w:rsidR="00000000" w14:paraId="7C50D13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46E9EEF7" w14:textId="77777777" w:rsidR="00000000" w:rsidRDefault="001F0AD0">
            <w:pPr>
              <w:pStyle w:val="TableText"/>
            </w:pPr>
            <w:r>
              <w:t>NPAC Customer SOA NPA-NXX-X Indicator</w:t>
            </w:r>
          </w:p>
        </w:tc>
        <w:tc>
          <w:tcPr>
            <w:tcW w:w="991" w:type="dxa"/>
          </w:tcPr>
          <w:p w14:paraId="17815718" w14:textId="77777777" w:rsidR="00000000" w:rsidRDefault="001F0AD0">
            <w:pPr>
              <w:pStyle w:val="TableText"/>
              <w:jc w:val="center"/>
            </w:pPr>
            <w:r>
              <w:t>B</w:t>
            </w:r>
          </w:p>
        </w:tc>
        <w:tc>
          <w:tcPr>
            <w:tcW w:w="1148" w:type="dxa"/>
          </w:tcPr>
          <w:p w14:paraId="57F6F3A2" w14:textId="77777777" w:rsidR="00000000" w:rsidRDefault="001F0AD0">
            <w:pPr>
              <w:pStyle w:val="TableText"/>
              <w:jc w:val="center"/>
            </w:pPr>
            <w:r>
              <w:sym w:font="Symbol" w:char="F0D6"/>
            </w:r>
          </w:p>
        </w:tc>
        <w:tc>
          <w:tcPr>
            <w:tcW w:w="3828" w:type="dxa"/>
            <w:gridSpan w:val="2"/>
          </w:tcPr>
          <w:p w14:paraId="37ED655E" w14:textId="77777777" w:rsidR="00000000" w:rsidRDefault="001F0AD0">
            <w:pPr>
              <w:pStyle w:val="TableText"/>
            </w:pPr>
            <w:r>
              <w:t>A Boolean that indicates whether the NPAC Customer accepts NPA-NXX-X downloads from the NPAC SMS to their SOA.  Th</w:t>
            </w:r>
            <w:r>
              <w:t>is would be used in conjunction with the SOA Data Download bit mask value.</w:t>
            </w:r>
          </w:p>
          <w:p w14:paraId="2956A6FC" w14:textId="77777777" w:rsidR="00000000" w:rsidRDefault="001F0AD0">
            <w:pPr>
              <w:pStyle w:val="TableText"/>
            </w:pPr>
            <w:r>
              <w:t>The default value is False.</w:t>
            </w:r>
          </w:p>
        </w:tc>
      </w:tr>
      <w:tr w:rsidR="00000000" w14:paraId="78C0568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4377D3C6" w14:textId="77777777" w:rsidR="00000000" w:rsidRDefault="001F0AD0">
            <w:pPr>
              <w:pStyle w:val="TableText"/>
            </w:pPr>
            <w:r>
              <w:t>NPAC Customer LSMS NPA-NXX-X Indicator</w:t>
            </w:r>
          </w:p>
        </w:tc>
        <w:tc>
          <w:tcPr>
            <w:tcW w:w="991" w:type="dxa"/>
          </w:tcPr>
          <w:p w14:paraId="670418D6" w14:textId="77777777" w:rsidR="00000000" w:rsidRDefault="001F0AD0">
            <w:pPr>
              <w:pStyle w:val="TableText"/>
              <w:jc w:val="center"/>
            </w:pPr>
            <w:r>
              <w:t>B</w:t>
            </w:r>
          </w:p>
        </w:tc>
        <w:tc>
          <w:tcPr>
            <w:tcW w:w="1148" w:type="dxa"/>
          </w:tcPr>
          <w:p w14:paraId="2339B5A4" w14:textId="77777777" w:rsidR="00000000" w:rsidRDefault="001F0AD0">
            <w:pPr>
              <w:pStyle w:val="TableText"/>
              <w:jc w:val="center"/>
            </w:pPr>
            <w:r>
              <w:sym w:font="Symbol" w:char="F0D6"/>
            </w:r>
          </w:p>
        </w:tc>
        <w:tc>
          <w:tcPr>
            <w:tcW w:w="3828" w:type="dxa"/>
            <w:gridSpan w:val="2"/>
          </w:tcPr>
          <w:p w14:paraId="77FA1DA1" w14:textId="77777777" w:rsidR="00000000" w:rsidRDefault="001F0AD0">
            <w:pPr>
              <w:pStyle w:val="TableText"/>
            </w:pPr>
            <w:r>
              <w:t>A Boolean that indicates whether the NPAC Customer accepts NPA-NXX-X downloads from the NPAC SMS to their LSM</w:t>
            </w:r>
            <w:r>
              <w:t>S.  This would be used in conjunction with the LSMS Data Download bit mask value.</w:t>
            </w:r>
          </w:p>
          <w:p w14:paraId="514FAD83" w14:textId="77777777" w:rsidR="00000000" w:rsidRDefault="001F0AD0">
            <w:pPr>
              <w:pStyle w:val="TableText"/>
            </w:pPr>
            <w:r>
              <w:t>The default value is False.</w:t>
            </w:r>
          </w:p>
        </w:tc>
      </w:tr>
      <w:tr w:rsidR="00000000" w14:paraId="43E15A0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3609" w:type="dxa"/>
          </w:tcPr>
          <w:p w14:paraId="05C44E04" w14:textId="77777777" w:rsidR="00000000" w:rsidRDefault="001F0AD0">
            <w:pPr>
              <w:pStyle w:val="TableText"/>
            </w:pPr>
            <w:r>
              <w:t>NPAC Customer LSMS EDR Indicator</w:t>
            </w:r>
          </w:p>
        </w:tc>
        <w:tc>
          <w:tcPr>
            <w:tcW w:w="991" w:type="dxa"/>
          </w:tcPr>
          <w:p w14:paraId="56F1A254" w14:textId="77777777" w:rsidR="00000000" w:rsidRDefault="001F0AD0">
            <w:pPr>
              <w:pStyle w:val="TableText"/>
              <w:jc w:val="center"/>
            </w:pPr>
            <w:r>
              <w:t>B</w:t>
            </w:r>
          </w:p>
        </w:tc>
        <w:tc>
          <w:tcPr>
            <w:tcW w:w="1148" w:type="dxa"/>
          </w:tcPr>
          <w:p w14:paraId="0EED572C" w14:textId="77777777" w:rsidR="00000000" w:rsidRDefault="001F0AD0">
            <w:pPr>
              <w:pStyle w:val="TableText"/>
              <w:jc w:val="center"/>
            </w:pPr>
            <w:r>
              <w:sym w:font="Symbol" w:char="F0D6"/>
            </w:r>
          </w:p>
        </w:tc>
        <w:tc>
          <w:tcPr>
            <w:tcW w:w="3828" w:type="dxa"/>
            <w:gridSpan w:val="2"/>
          </w:tcPr>
          <w:p w14:paraId="4235E09E" w14:textId="77777777" w:rsidR="00000000" w:rsidRDefault="001F0AD0">
            <w:pPr>
              <w:pStyle w:val="TableText"/>
            </w:pPr>
            <w:r>
              <w:t>A Boolean that indicates whether the NPAC Customer utilizes Efficient Data Representation (EDR) on the LSMS.</w:t>
            </w:r>
            <w:r>
              <w:t xml:space="preserve">  This would be used in conjunction with the LSMS Data Download bit mask value.</w:t>
            </w:r>
          </w:p>
          <w:p w14:paraId="27F6D8A1" w14:textId="77777777" w:rsidR="00000000" w:rsidRDefault="001F0AD0">
            <w:pPr>
              <w:pStyle w:val="TableText"/>
            </w:pPr>
            <w:r>
              <w:t>The default value is False.</w:t>
            </w:r>
          </w:p>
        </w:tc>
      </w:tr>
    </w:tbl>
    <w:p w14:paraId="37487C17" w14:textId="77777777" w:rsidR="00000000" w:rsidRDefault="001F0AD0">
      <w:pPr>
        <w:pStyle w:val="Caption"/>
        <w:numPr>
          <w:ilvl w:val="12"/>
          <w:numId w:val="0"/>
        </w:numPr>
      </w:pPr>
      <w:bookmarkStart w:id="1128" w:name="_Ref377264767"/>
      <w:bookmarkStart w:id="1129" w:name="_Toc381720297"/>
      <w:bookmarkStart w:id="1130" w:name="_Toc365876001"/>
      <w:bookmarkStart w:id="1131" w:name="_Toc368562169"/>
      <w:bookmarkStart w:id="1132" w:name="_Toc436023448"/>
      <w:bookmarkStart w:id="1133" w:name="_Toc436025902"/>
      <w:bookmarkStart w:id="1134" w:name="_Toc436026062"/>
      <w:bookmarkStart w:id="1135" w:name="_Toc436037424"/>
      <w:bookmarkStart w:id="1136" w:name="_Toc437674407"/>
      <w:bookmarkStart w:id="1137" w:name="_Toc437674740"/>
      <w:bookmarkStart w:id="1138" w:name="_Toc437674966"/>
      <w:bookmarkStart w:id="1139" w:name="_Toc437675484"/>
      <w:bookmarkStart w:id="1140" w:name="_Toc463062919"/>
      <w:bookmarkStart w:id="1141" w:name="_Toc463063426"/>
      <w:bookmarkStart w:id="1142" w:name="_Ref377535716"/>
      <w:bookmarkStart w:id="1143" w:name="_Toc508178639"/>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bookmarkEnd w:id="1142"/>
      <w:r>
        <w:t xml:space="preserve"> NPAC Customer Data Model</w:t>
      </w:r>
      <w:bookmarkEnd w:id="1128"/>
      <w:bookmarkEnd w:id="1129"/>
      <w:bookmarkEnd w:id="1132"/>
      <w:bookmarkEnd w:id="1133"/>
      <w:bookmarkEnd w:id="1134"/>
      <w:bookmarkEnd w:id="1135"/>
      <w:bookmarkEnd w:id="1136"/>
      <w:bookmarkEnd w:id="1137"/>
      <w:bookmarkEnd w:id="1138"/>
      <w:bookmarkEnd w:id="1139"/>
      <w:bookmarkEnd w:id="1140"/>
      <w:bookmarkEnd w:id="1141"/>
      <w:bookmarkEnd w:id="1143"/>
    </w:p>
    <w:bookmarkEnd w:id="1130"/>
    <w:bookmarkEnd w:id="1131"/>
    <w:tbl>
      <w:tblPr>
        <w:tblW w:w="0" w:type="auto"/>
        <w:tblLayout w:type="fixed"/>
        <w:tblLook w:val="0000" w:firstRow="0" w:lastRow="0" w:firstColumn="0" w:lastColumn="0" w:noHBand="0" w:noVBand="0"/>
      </w:tblPr>
      <w:tblGrid>
        <w:gridCol w:w="2812"/>
        <w:gridCol w:w="1185"/>
        <w:gridCol w:w="1149"/>
        <w:gridCol w:w="4412"/>
        <w:gridCol w:w="18"/>
      </w:tblGrid>
      <w:tr w:rsidR="00000000" w14:paraId="498C958B"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72CD5040" w14:textId="77777777" w:rsidR="00000000" w:rsidRDefault="001F0AD0">
            <w:pPr>
              <w:pStyle w:val="TableText"/>
              <w:numPr>
                <w:ilvl w:val="12"/>
                <w:numId w:val="0"/>
              </w:numPr>
              <w:jc w:val="center"/>
            </w:pPr>
            <w:r>
              <w:rPr>
                <w:i/>
              </w:rPr>
              <w:br w:type="page"/>
            </w:r>
            <w:r>
              <w:rPr>
                <w:b/>
                <w:sz w:val="24"/>
              </w:rPr>
              <w:t>NPAC CUSTOMER CONTACT DATA MODEL</w:t>
            </w:r>
          </w:p>
        </w:tc>
      </w:tr>
      <w:tr w:rsidR="00000000" w14:paraId="6CEBB4C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812" w:type="dxa"/>
          </w:tcPr>
          <w:p w14:paraId="3151DDB9" w14:textId="77777777" w:rsidR="00000000" w:rsidRDefault="001F0AD0">
            <w:pPr>
              <w:pStyle w:val="TableText"/>
              <w:numPr>
                <w:ilvl w:val="12"/>
                <w:numId w:val="0"/>
              </w:numPr>
              <w:jc w:val="center"/>
              <w:rPr>
                <w:b/>
              </w:rPr>
            </w:pPr>
            <w:r>
              <w:rPr>
                <w:b/>
              </w:rPr>
              <w:t>Attribute Name</w:t>
            </w:r>
          </w:p>
        </w:tc>
        <w:tc>
          <w:tcPr>
            <w:tcW w:w="1185" w:type="dxa"/>
          </w:tcPr>
          <w:p w14:paraId="2CB3CF16" w14:textId="77777777" w:rsidR="00000000" w:rsidRDefault="001F0AD0">
            <w:pPr>
              <w:pStyle w:val="TableText"/>
              <w:numPr>
                <w:ilvl w:val="12"/>
                <w:numId w:val="0"/>
              </w:numPr>
              <w:jc w:val="center"/>
              <w:rPr>
                <w:b/>
              </w:rPr>
            </w:pPr>
            <w:r>
              <w:rPr>
                <w:b/>
              </w:rPr>
              <w:t>Type (Size)</w:t>
            </w:r>
          </w:p>
        </w:tc>
        <w:tc>
          <w:tcPr>
            <w:tcW w:w="1149" w:type="dxa"/>
          </w:tcPr>
          <w:p w14:paraId="091C4069" w14:textId="77777777" w:rsidR="00000000" w:rsidRDefault="001F0AD0">
            <w:pPr>
              <w:pStyle w:val="TableText"/>
              <w:numPr>
                <w:ilvl w:val="12"/>
                <w:numId w:val="0"/>
              </w:numPr>
              <w:jc w:val="center"/>
              <w:rPr>
                <w:b/>
              </w:rPr>
            </w:pPr>
            <w:r>
              <w:rPr>
                <w:b/>
              </w:rPr>
              <w:t>Req</w:t>
            </w:r>
            <w:r>
              <w:rPr>
                <w:b/>
              </w:rPr>
              <w:t>uired</w:t>
            </w:r>
          </w:p>
        </w:tc>
        <w:tc>
          <w:tcPr>
            <w:tcW w:w="4430" w:type="dxa"/>
            <w:gridSpan w:val="2"/>
          </w:tcPr>
          <w:p w14:paraId="1BDF9F37" w14:textId="77777777" w:rsidR="00000000" w:rsidRDefault="001F0AD0">
            <w:pPr>
              <w:pStyle w:val="TableText"/>
              <w:numPr>
                <w:ilvl w:val="12"/>
                <w:numId w:val="0"/>
              </w:numPr>
              <w:jc w:val="center"/>
              <w:rPr>
                <w:b/>
              </w:rPr>
            </w:pPr>
            <w:r>
              <w:rPr>
                <w:b/>
              </w:rPr>
              <w:t>Description</w:t>
            </w:r>
          </w:p>
        </w:tc>
      </w:tr>
      <w:tr w:rsidR="00000000" w14:paraId="50CF9D5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Borders>
              <w:top w:val="nil"/>
            </w:tcBorders>
          </w:tcPr>
          <w:p w14:paraId="29823DA9" w14:textId="77777777" w:rsidR="00000000" w:rsidRDefault="001F0AD0">
            <w:pPr>
              <w:pStyle w:val="TableText"/>
              <w:numPr>
                <w:ilvl w:val="12"/>
                <w:numId w:val="0"/>
              </w:numPr>
            </w:pPr>
            <w:r>
              <w:t>NPAC Customer Contact ID</w:t>
            </w:r>
          </w:p>
        </w:tc>
        <w:tc>
          <w:tcPr>
            <w:tcW w:w="1185" w:type="dxa"/>
            <w:tcBorders>
              <w:top w:val="nil"/>
            </w:tcBorders>
          </w:tcPr>
          <w:p w14:paraId="04844574" w14:textId="77777777" w:rsidR="00000000" w:rsidRDefault="001F0AD0">
            <w:pPr>
              <w:pStyle w:val="TableText"/>
              <w:numPr>
                <w:ilvl w:val="12"/>
                <w:numId w:val="0"/>
              </w:numPr>
              <w:jc w:val="center"/>
            </w:pPr>
            <w:r>
              <w:t>N</w:t>
            </w:r>
          </w:p>
        </w:tc>
        <w:tc>
          <w:tcPr>
            <w:tcW w:w="1149" w:type="dxa"/>
            <w:tcBorders>
              <w:top w:val="nil"/>
            </w:tcBorders>
          </w:tcPr>
          <w:p w14:paraId="61692A70" w14:textId="77777777" w:rsidR="00000000" w:rsidRDefault="001F0AD0">
            <w:pPr>
              <w:pStyle w:val="TableText"/>
              <w:numPr>
                <w:ilvl w:val="12"/>
                <w:numId w:val="0"/>
              </w:numPr>
              <w:jc w:val="center"/>
            </w:pPr>
            <w:r>
              <w:sym w:font="Symbol" w:char="F0D6"/>
            </w:r>
          </w:p>
        </w:tc>
        <w:tc>
          <w:tcPr>
            <w:tcW w:w="4430" w:type="dxa"/>
            <w:gridSpan w:val="2"/>
            <w:tcBorders>
              <w:top w:val="nil"/>
            </w:tcBorders>
          </w:tcPr>
          <w:p w14:paraId="1A8DE67A" w14:textId="77777777" w:rsidR="00000000" w:rsidRDefault="001F0AD0">
            <w:pPr>
              <w:pStyle w:val="TableText"/>
              <w:numPr>
                <w:ilvl w:val="12"/>
                <w:numId w:val="0"/>
              </w:numPr>
            </w:pPr>
            <w:r>
              <w:t>A unique sequential number assigned upon creation of the Contact record.</w:t>
            </w:r>
          </w:p>
        </w:tc>
      </w:tr>
      <w:tr w:rsidR="00000000" w14:paraId="5B9A8D7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47D46707" w14:textId="77777777" w:rsidR="00000000" w:rsidRDefault="001F0AD0">
            <w:pPr>
              <w:pStyle w:val="TableText"/>
              <w:numPr>
                <w:ilvl w:val="12"/>
                <w:numId w:val="0"/>
              </w:numPr>
            </w:pPr>
            <w:r>
              <w:t>NPAC Customer ID</w:t>
            </w:r>
          </w:p>
        </w:tc>
        <w:tc>
          <w:tcPr>
            <w:tcW w:w="1185" w:type="dxa"/>
          </w:tcPr>
          <w:p w14:paraId="3A814F82" w14:textId="77777777" w:rsidR="00000000" w:rsidRDefault="001F0AD0">
            <w:pPr>
              <w:pStyle w:val="TableText"/>
              <w:numPr>
                <w:ilvl w:val="12"/>
                <w:numId w:val="0"/>
              </w:numPr>
              <w:jc w:val="center"/>
            </w:pPr>
            <w:r>
              <w:t>C (4)</w:t>
            </w:r>
          </w:p>
        </w:tc>
        <w:tc>
          <w:tcPr>
            <w:tcW w:w="1149" w:type="dxa"/>
          </w:tcPr>
          <w:p w14:paraId="0DD41183" w14:textId="77777777" w:rsidR="00000000" w:rsidRDefault="001F0AD0">
            <w:pPr>
              <w:pStyle w:val="TableText"/>
              <w:numPr>
                <w:ilvl w:val="12"/>
                <w:numId w:val="0"/>
              </w:numPr>
              <w:jc w:val="center"/>
            </w:pPr>
            <w:r>
              <w:sym w:font="Symbol" w:char="F0D6"/>
            </w:r>
          </w:p>
        </w:tc>
        <w:tc>
          <w:tcPr>
            <w:tcW w:w="4430" w:type="dxa"/>
            <w:gridSpan w:val="2"/>
          </w:tcPr>
          <w:p w14:paraId="1BB0758E" w14:textId="77777777" w:rsidR="00000000" w:rsidRDefault="001F0AD0">
            <w:pPr>
              <w:pStyle w:val="TableText"/>
              <w:numPr>
                <w:ilvl w:val="12"/>
                <w:numId w:val="0"/>
              </w:numPr>
            </w:pPr>
            <w:r>
              <w:t>An alphanumeric code which uniquely identifies an NPAC Customer.</w:t>
            </w:r>
          </w:p>
        </w:tc>
      </w:tr>
      <w:tr w:rsidR="00000000" w14:paraId="414762A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5331257B" w14:textId="77777777" w:rsidR="00000000" w:rsidRDefault="001F0AD0">
            <w:pPr>
              <w:pStyle w:val="TableText"/>
              <w:numPr>
                <w:ilvl w:val="12"/>
                <w:numId w:val="0"/>
              </w:numPr>
            </w:pPr>
            <w:r>
              <w:t>Contact Type</w:t>
            </w:r>
          </w:p>
        </w:tc>
        <w:tc>
          <w:tcPr>
            <w:tcW w:w="1185" w:type="dxa"/>
          </w:tcPr>
          <w:p w14:paraId="1F77BC13" w14:textId="77777777" w:rsidR="00000000" w:rsidRDefault="001F0AD0">
            <w:pPr>
              <w:pStyle w:val="TableText"/>
              <w:numPr>
                <w:ilvl w:val="12"/>
                <w:numId w:val="0"/>
              </w:numPr>
              <w:jc w:val="center"/>
            </w:pPr>
            <w:r>
              <w:t>C (2)</w:t>
            </w:r>
          </w:p>
        </w:tc>
        <w:tc>
          <w:tcPr>
            <w:tcW w:w="1149" w:type="dxa"/>
          </w:tcPr>
          <w:p w14:paraId="4F76D6F4" w14:textId="77777777" w:rsidR="00000000" w:rsidRDefault="001F0AD0">
            <w:pPr>
              <w:pStyle w:val="TableText"/>
              <w:numPr>
                <w:ilvl w:val="12"/>
                <w:numId w:val="0"/>
              </w:numPr>
              <w:jc w:val="center"/>
            </w:pPr>
            <w:r>
              <w:sym w:font="Symbol" w:char="F0D6"/>
            </w:r>
          </w:p>
        </w:tc>
        <w:tc>
          <w:tcPr>
            <w:tcW w:w="4430" w:type="dxa"/>
            <w:gridSpan w:val="2"/>
          </w:tcPr>
          <w:p w14:paraId="1D21355F" w14:textId="77777777" w:rsidR="00000000" w:rsidRDefault="001F0AD0">
            <w:pPr>
              <w:pStyle w:val="TableText"/>
              <w:numPr>
                <w:ilvl w:val="12"/>
                <w:numId w:val="0"/>
              </w:numPr>
            </w:pPr>
            <w:r>
              <w:t>The type of NPAC Custo</w:t>
            </w:r>
            <w:r>
              <w:t>mer Contact Organization.  Valid values are:</w:t>
            </w:r>
          </w:p>
          <w:p w14:paraId="1E09321D" w14:textId="77777777" w:rsidR="00000000" w:rsidRDefault="001F0AD0" w:rsidP="001F0AD0">
            <w:pPr>
              <w:pStyle w:val="TableText"/>
              <w:numPr>
                <w:ilvl w:val="0"/>
                <w:numId w:val="1"/>
                <w:numberingChange w:id="1144" w:author="Jean Anthony" w:date="2001-03-12T20:36:00Z" w:original=""/>
              </w:numPr>
              <w:tabs>
                <w:tab w:val="left" w:pos="720"/>
                <w:tab w:val="left" w:pos="1080"/>
              </w:tabs>
            </w:pPr>
            <w:r>
              <w:t>BI</w:t>
            </w:r>
            <w:r>
              <w:tab/>
              <w:t>-</w:t>
            </w:r>
            <w:r>
              <w:tab/>
              <w:t>Billing</w:t>
            </w:r>
          </w:p>
          <w:p w14:paraId="61D449A4" w14:textId="77777777" w:rsidR="00000000" w:rsidRDefault="001F0AD0" w:rsidP="001F0AD0">
            <w:pPr>
              <w:pStyle w:val="TableText"/>
              <w:numPr>
                <w:ilvl w:val="0"/>
                <w:numId w:val="1"/>
                <w:numberingChange w:id="1145" w:author="Jean Anthony" w:date="2001-03-12T20:36:00Z" w:original=""/>
              </w:numPr>
              <w:tabs>
                <w:tab w:val="left" w:pos="720"/>
                <w:tab w:val="left" w:pos="1080"/>
              </w:tabs>
              <w:spacing w:before="40" w:after="40"/>
            </w:pPr>
            <w:r>
              <w:t>CF</w:t>
            </w:r>
            <w:r>
              <w:tab/>
              <w:t>-</w:t>
            </w:r>
            <w:r>
              <w:tab/>
              <w:t>Conflict Resolution Interface</w:t>
            </w:r>
          </w:p>
          <w:p w14:paraId="281A00E1" w14:textId="77777777" w:rsidR="00000000" w:rsidRDefault="001F0AD0" w:rsidP="001F0AD0">
            <w:pPr>
              <w:pStyle w:val="TableText"/>
              <w:numPr>
                <w:ilvl w:val="0"/>
                <w:numId w:val="1"/>
                <w:numberingChange w:id="1146" w:author="Jean Anthony" w:date="2001-03-12T20:36:00Z" w:original=""/>
              </w:numPr>
              <w:tabs>
                <w:tab w:val="left" w:pos="720"/>
                <w:tab w:val="left" w:pos="1080"/>
              </w:tabs>
              <w:spacing w:before="40" w:after="40"/>
            </w:pPr>
            <w:r>
              <w:t>LI</w:t>
            </w:r>
            <w:r>
              <w:tab/>
              <w:t>-</w:t>
            </w:r>
            <w:r>
              <w:tab/>
              <w:t>Local  SMS Interface</w:t>
            </w:r>
          </w:p>
          <w:p w14:paraId="08A08B96" w14:textId="77777777" w:rsidR="00000000" w:rsidRDefault="001F0AD0" w:rsidP="001F0AD0">
            <w:pPr>
              <w:pStyle w:val="TableText"/>
              <w:numPr>
                <w:ilvl w:val="0"/>
                <w:numId w:val="1"/>
                <w:numberingChange w:id="1147" w:author="Jean Anthony" w:date="2001-03-12T20:36:00Z" w:original=""/>
              </w:numPr>
              <w:tabs>
                <w:tab w:val="left" w:pos="720"/>
                <w:tab w:val="left" w:pos="1080"/>
              </w:tabs>
              <w:spacing w:before="40" w:after="40"/>
            </w:pPr>
            <w:r>
              <w:t>NC</w:t>
            </w:r>
            <w:r>
              <w:tab/>
              <w:t>-</w:t>
            </w:r>
            <w:r>
              <w:tab/>
              <w:t>NPAC Customer</w:t>
            </w:r>
          </w:p>
          <w:p w14:paraId="1217B6C9" w14:textId="77777777" w:rsidR="00000000" w:rsidRDefault="001F0AD0" w:rsidP="001F0AD0">
            <w:pPr>
              <w:pStyle w:val="TableText"/>
              <w:numPr>
                <w:ilvl w:val="0"/>
                <w:numId w:val="1"/>
                <w:numberingChange w:id="1148" w:author="Jean Anthony" w:date="2001-03-12T20:36:00Z" w:original=""/>
              </w:numPr>
              <w:tabs>
                <w:tab w:val="left" w:pos="720"/>
                <w:tab w:val="left" w:pos="1080"/>
              </w:tabs>
              <w:spacing w:before="40" w:after="40"/>
            </w:pPr>
            <w:r>
              <w:t>NF</w:t>
            </w:r>
            <w:r>
              <w:tab/>
              <w:t>-</w:t>
            </w:r>
            <w:r>
              <w:tab/>
              <w:t>Network and Communications</w:t>
            </w:r>
            <w:r>
              <w:br/>
            </w:r>
            <w:r>
              <w:tab/>
            </w:r>
            <w:r>
              <w:tab/>
              <w:t>Facilities Interface</w:t>
            </w:r>
          </w:p>
          <w:p w14:paraId="32CC06D3" w14:textId="77777777" w:rsidR="00000000" w:rsidRDefault="001F0AD0" w:rsidP="001F0AD0">
            <w:pPr>
              <w:pStyle w:val="TableText"/>
              <w:numPr>
                <w:ilvl w:val="0"/>
                <w:numId w:val="1"/>
                <w:numberingChange w:id="1149" w:author="Jean Anthony" w:date="2001-03-12T20:36:00Z" w:original=""/>
              </w:numPr>
              <w:tabs>
                <w:tab w:val="left" w:pos="720"/>
                <w:tab w:val="left" w:pos="1080"/>
              </w:tabs>
              <w:spacing w:before="40" w:after="40"/>
            </w:pPr>
            <w:r>
              <w:t>OP</w:t>
            </w:r>
            <w:r>
              <w:tab/>
              <w:t>-</w:t>
            </w:r>
            <w:r>
              <w:tab/>
              <w:t>Operations</w:t>
            </w:r>
          </w:p>
          <w:p w14:paraId="582EA345" w14:textId="77777777" w:rsidR="00000000" w:rsidRDefault="001F0AD0" w:rsidP="001F0AD0">
            <w:pPr>
              <w:pStyle w:val="TableText"/>
              <w:numPr>
                <w:ilvl w:val="0"/>
                <w:numId w:val="1"/>
                <w:numberingChange w:id="1150" w:author="Jean Anthony" w:date="2001-03-12T20:36:00Z" w:original=""/>
              </w:numPr>
              <w:tabs>
                <w:tab w:val="left" w:pos="720"/>
                <w:tab w:val="left" w:pos="1080"/>
              </w:tabs>
              <w:spacing w:before="40" w:after="40"/>
            </w:pPr>
            <w:r>
              <w:t>RE</w:t>
            </w:r>
            <w:r>
              <w:tab/>
              <w:t>-</w:t>
            </w:r>
            <w:r>
              <w:tab/>
              <w:t>Repair Center Contact</w:t>
            </w:r>
            <w:r>
              <w:br/>
            </w:r>
            <w:r>
              <w:tab/>
            </w:r>
            <w:r>
              <w:tab/>
              <w:t>Organization</w:t>
            </w:r>
          </w:p>
          <w:p w14:paraId="103A6702" w14:textId="77777777" w:rsidR="00000000" w:rsidRDefault="001F0AD0" w:rsidP="001F0AD0">
            <w:pPr>
              <w:pStyle w:val="TableText"/>
              <w:numPr>
                <w:ilvl w:val="0"/>
                <w:numId w:val="1"/>
                <w:numberingChange w:id="1151" w:author="Jean Anthony" w:date="2001-03-12T20:36:00Z" w:original=""/>
              </w:numPr>
              <w:tabs>
                <w:tab w:val="left" w:pos="720"/>
                <w:tab w:val="left" w:pos="1080"/>
              </w:tabs>
              <w:spacing w:before="40" w:after="40"/>
            </w:pPr>
            <w:r>
              <w:t>SE</w:t>
            </w:r>
            <w:r>
              <w:tab/>
              <w:t>-</w:t>
            </w:r>
            <w:r>
              <w:tab/>
            </w:r>
            <w:r>
              <w:t>Security</w:t>
            </w:r>
          </w:p>
          <w:p w14:paraId="2B8E8282" w14:textId="77777777" w:rsidR="00000000" w:rsidRDefault="001F0AD0" w:rsidP="001F0AD0">
            <w:pPr>
              <w:pStyle w:val="TableText"/>
              <w:numPr>
                <w:ilvl w:val="0"/>
                <w:numId w:val="1"/>
                <w:numberingChange w:id="1152" w:author="Jean Anthony" w:date="2001-03-12T20:36:00Z" w:original=""/>
              </w:numPr>
              <w:tabs>
                <w:tab w:val="left" w:pos="720"/>
                <w:tab w:val="left" w:pos="1080"/>
              </w:tabs>
              <w:spacing w:before="40" w:after="40"/>
            </w:pPr>
            <w:r>
              <w:t>SI</w:t>
            </w:r>
            <w:r>
              <w:tab/>
              <w:t>-</w:t>
            </w:r>
            <w:r>
              <w:tab/>
              <w:t>SOA System Interface</w:t>
            </w:r>
          </w:p>
          <w:p w14:paraId="15317358" w14:textId="77777777" w:rsidR="00000000" w:rsidRDefault="001F0AD0" w:rsidP="001F0AD0">
            <w:pPr>
              <w:pStyle w:val="TableText"/>
              <w:numPr>
                <w:ilvl w:val="0"/>
                <w:numId w:val="1"/>
                <w:numberingChange w:id="1153" w:author="Jean Anthony" w:date="2001-03-12T20:36:00Z" w:original=""/>
              </w:numPr>
              <w:tabs>
                <w:tab w:val="left" w:pos="720"/>
                <w:tab w:val="left" w:pos="1080"/>
              </w:tabs>
              <w:spacing w:before="40" w:after="40"/>
            </w:pPr>
            <w:r>
              <w:t>UA</w:t>
            </w:r>
            <w:r>
              <w:tab/>
              <w:t>-</w:t>
            </w:r>
            <w:r>
              <w:tab/>
              <w:t>User Administration</w:t>
            </w:r>
          </w:p>
          <w:p w14:paraId="2522C0B3" w14:textId="77777777" w:rsidR="00000000" w:rsidRDefault="001F0AD0" w:rsidP="001F0AD0">
            <w:pPr>
              <w:pStyle w:val="TableText"/>
              <w:numPr>
                <w:ilvl w:val="0"/>
                <w:numId w:val="1"/>
                <w:numberingChange w:id="1154" w:author="Jean Anthony" w:date="2001-03-12T20:36:00Z" w:original=""/>
              </w:numPr>
              <w:tabs>
                <w:tab w:val="left" w:pos="720"/>
                <w:tab w:val="left" w:pos="1080"/>
              </w:tabs>
              <w:spacing w:before="40" w:after="40"/>
            </w:pPr>
            <w:r>
              <w:t>WI</w:t>
            </w:r>
            <w:r>
              <w:tab/>
              <w:t>-</w:t>
            </w:r>
            <w:r>
              <w:tab/>
              <w:t>Web Interface</w:t>
            </w:r>
          </w:p>
        </w:tc>
      </w:tr>
      <w:tr w:rsidR="00000000" w14:paraId="26FF3B4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6AA163E8" w14:textId="77777777" w:rsidR="00000000" w:rsidRDefault="001F0AD0">
            <w:pPr>
              <w:pStyle w:val="TableText"/>
              <w:numPr>
                <w:ilvl w:val="12"/>
                <w:numId w:val="0"/>
              </w:numPr>
            </w:pPr>
            <w:r>
              <w:t>Contact</w:t>
            </w:r>
          </w:p>
        </w:tc>
        <w:tc>
          <w:tcPr>
            <w:tcW w:w="1185" w:type="dxa"/>
          </w:tcPr>
          <w:p w14:paraId="4C82AC0C" w14:textId="77777777" w:rsidR="00000000" w:rsidRDefault="001F0AD0">
            <w:pPr>
              <w:pStyle w:val="TableText"/>
              <w:numPr>
                <w:ilvl w:val="12"/>
                <w:numId w:val="0"/>
              </w:numPr>
              <w:jc w:val="center"/>
            </w:pPr>
            <w:r>
              <w:t>C (40)</w:t>
            </w:r>
          </w:p>
        </w:tc>
        <w:tc>
          <w:tcPr>
            <w:tcW w:w="1149" w:type="dxa"/>
          </w:tcPr>
          <w:p w14:paraId="4C0F305C" w14:textId="77777777" w:rsidR="00000000" w:rsidRDefault="001F0AD0">
            <w:pPr>
              <w:pStyle w:val="TableText"/>
              <w:numPr>
                <w:ilvl w:val="12"/>
                <w:numId w:val="0"/>
              </w:numPr>
              <w:jc w:val="center"/>
            </w:pPr>
            <w:r>
              <w:sym w:font="Symbol" w:char="F0D6"/>
            </w:r>
          </w:p>
        </w:tc>
        <w:tc>
          <w:tcPr>
            <w:tcW w:w="4430" w:type="dxa"/>
            <w:gridSpan w:val="2"/>
          </w:tcPr>
          <w:p w14:paraId="7DBF17C1" w14:textId="77777777" w:rsidR="00000000" w:rsidRDefault="001F0AD0">
            <w:pPr>
              <w:pStyle w:val="TableText"/>
              <w:numPr>
                <w:ilvl w:val="12"/>
                <w:numId w:val="0"/>
              </w:numPr>
            </w:pPr>
            <w:r>
              <w:t>Name of NPAC Customer Contact Organization.</w:t>
            </w:r>
          </w:p>
        </w:tc>
      </w:tr>
      <w:tr w:rsidR="00000000" w14:paraId="7F1011C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2890F512" w14:textId="77777777" w:rsidR="00000000" w:rsidRDefault="001F0AD0">
            <w:pPr>
              <w:pStyle w:val="TableText"/>
              <w:numPr>
                <w:ilvl w:val="12"/>
                <w:numId w:val="0"/>
              </w:numPr>
            </w:pPr>
            <w:r>
              <w:t>Contact Address Line 1</w:t>
            </w:r>
          </w:p>
        </w:tc>
        <w:tc>
          <w:tcPr>
            <w:tcW w:w="1185" w:type="dxa"/>
          </w:tcPr>
          <w:p w14:paraId="5C167FD1" w14:textId="77777777" w:rsidR="00000000" w:rsidRDefault="001F0AD0">
            <w:pPr>
              <w:pStyle w:val="TableText"/>
              <w:numPr>
                <w:ilvl w:val="12"/>
                <w:numId w:val="0"/>
              </w:numPr>
              <w:jc w:val="center"/>
            </w:pPr>
            <w:r>
              <w:t>C (40)</w:t>
            </w:r>
          </w:p>
        </w:tc>
        <w:tc>
          <w:tcPr>
            <w:tcW w:w="1149" w:type="dxa"/>
          </w:tcPr>
          <w:p w14:paraId="66324B51" w14:textId="77777777" w:rsidR="00000000" w:rsidRDefault="001F0AD0">
            <w:pPr>
              <w:pStyle w:val="TableText"/>
              <w:numPr>
                <w:ilvl w:val="12"/>
                <w:numId w:val="0"/>
              </w:numPr>
              <w:jc w:val="center"/>
            </w:pPr>
            <w:r>
              <w:sym w:font="Symbol" w:char="F0D6"/>
            </w:r>
          </w:p>
        </w:tc>
        <w:tc>
          <w:tcPr>
            <w:tcW w:w="4430" w:type="dxa"/>
            <w:gridSpan w:val="2"/>
          </w:tcPr>
          <w:p w14:paraId="32804CD3" w14:textId="77777777" w:rsidR="00000000" w:rsidRDefault="001F0AD0">
            <w:pPr>
              <w:pStyle w:val="TableText"/>
              <w:numPr>
                <w:ilvl w:val="12"/>
                <w:numId w:val="0"/>
              </w:numPr>
            </w:pPr>
            <w:r>
              <w:t>Contact Organization address Line 1.</w:t>
            </w:r>
          </w:p>
        </w:tc>
      </w:tr>
      <w:tr w:rsidR="00000000" w14:paraId="1226AD6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26877C1A" w14:textId="77777777" w:rsidR="00000000" w:rsidRDefault="001F0AD0">
            <w:pPr>
              <w:pStyle w:val="TableText"/>
              <w:numPr>
                <w:ilvl w:val="12"/>
                <w:numId w:val="0"/>
              </w:numPr>
            </w:pPr>
            <w:r>
              <w:t>Contact Address Line 2</w:t>
            </w:r>
          </w:p>
        </w:tc>
        <w:tc>
          <w:tcPr>
            <w:tcW w:w="1185" w:type="dxa"/>
          </w:tcPr>
          <w:p w14:paraId="36B0C5E4" w14:textId="77777777" w:rsidR="00000000" w:rsidRDefault="001F0AD0">
            <w:pPr>
              <w:pStyle w:val="TableText"/>
              <w:numPr>
                <w:ilvl w:val="12"/>
                <w:numId w:val="0"/>
              </w:numPr>
              <w:jc w:val="center"/>
            </w:pPr>
            <w:r>
              <w:t>C (40)</w:t>
            </w:r>
          </w:p>
        </w:tc>
        <w:tc>
          <w:tcPr>
            <w:tcW w:w="1149" w:type="dxa"/>
          </w:tcPr>
          <w:p w14:paraId="36A48A81" w14:textId="77777777" w:rsidR="00000000" w:rsidRDefault="001F0AD0">
            <w:pPr>
              <w:pStyle w:val="TableText"/>
              <w:numPr>
                <w:ilvl w:val="12"/>
                <w:numId w:val="0"/>
              </w:numPr>
              <w:jc w:val="center"/>
            </w:pPr>
            <w:r>
              <w:sym w:font="Symbol" w:char="F0D6"/>
            </w:r>
          </w:p>
        </w:tc>
        <w:tc>
          <w:tcPr>
            <w:tcW w:w="4430" w:type="dxa"/>
            <w:gridSpan w:val="2"/>
          </w:tcPr>
          <w:p w14:paraId="61624610" w14:textId="77777777" w:rsidR="00000000" w:rsidRDefault="001F0AD0">
            <w:pPr>
              <w:pStyle w:val="TableText"/>
              <w:numPr>
                <w:ilvl w:val="12"/>
                <w:numId w:val="0"/>
              </w:numPr>
            </w:pPr>
            <w:r>
              <w:t>Contact Orga</w:t>
            </w:r>
            <w:r>
              <w:t>nization address Line 2.</w:t>
            </w:r>
          </w:p>
        </w:tc>
      </w:tr>
      <w:tr w:rsidR="00000000" w14:paraId="048D67A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70D811BA" w14:textId="77777777" w:rsidR="00000000" w:rsidRDefault="001F0AD0">
            <w:pPr>
              <w:pStyle w:val="TableText"/>
              <w:numPr>
                <w:ilvl w:val="12"/>
                <w:numId w:val="0"/>
              </w:numPr>
            </w:pPr>
            <w:r>
              <w:t>Contact City</w:t>
            </w:r>
          </w:p>
        </w:tc>
        <w:tc>
          <w:tcPr>
            <w:tcW w:w="1185" w:type="dxa"/>
          </w:tcPr>
          <w:p w14:paraId="2C2CF253" w14:textId="77777777" w:rsidR="00000000" w:rsidRDefault="001F0AD0">
            <w:pPr>
              <w:pStyle w:val="TableText"/>
              <w:numPr>
                <w:ilvl w:val="12"/>
                <w:numId w:val="0"/>
              </w:numPr>
              <w:jc w:val="center"/>
            </w:pPr>
            <w:r>
              <w:t>C (20)</w:t>
            </w:r>
          </w:p>
        </w:tc>
        <w:tc>
          <w:tcPr>
            <w:tcW w:w="1149" w:type="dxa"/>
          </w:tcPr>
          <w:p w14:paraId="53592767" w14:textId="77777777" w:rsidR="00000000" w:rsidRDefault="001F0AD0">
            <w:pPr>
              <w:pStyle w:val="TableText"/>
              <w:numPr>
                <w:ilvl w:val="12"/>
                <w:numId w:val="0"/>
              </w:numPr>
              <w:jc w:val="center"/>
            </w:pPr>
            <w:r>
              <w:sym w:font="Symbol" w:char="F0D6"/>
            </w:r>
          </w:p>
        </w:tc>
        <w:tc>
          <w:tcPr>
            <w:tcW w:w="4430" w:type="dxa"/>
            <w:gridSpan w:val="2"/>
          </w:tcPr>
          <w:p w14:paraId="1E497EAD" w14:textId="77777777" w:rsidR="00000000" w:rsidRDefault="001F0AD0">
            <w:pPr>
              <w:pStyle w:val="TableText"/>
              <w:numPr>
                <w:ilvl w:val="12"/>
                <w:numId w:val="0"/>
              </w:numPr>
            </w:pPr>
            <w:r>
              <w:t>Contact Organization city.</w:t>
            </w:r>
          </w:p>
        </w:tc>
      </w:tr>
      <w:tr w:rsidR="00000000" w14:paraId="2203582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3FCF0D7F" w14:textId="77777777" w:rsidR="00000000" w:rsidRDefault="001F0AD0">
            <w:pPr>
              <w:pStyle w:val="TableText"/>
              <w:numPr>
                <w:ilvl w:val="12"/>
                <w:numId w:val="0"/>
              </w:numPr>
            </w:pPr>
            <w:r>
              <w:t>Contact State</w:t>
            </w:r>
          </w:p>
        </w:tc>
        <w:tc>
          <w:tcPr>
            <w:tcW w:w="1185" w:type="dxa"/>
          </w:tcPr>
          <w:p w14:paraId="05459D14" w14:textId="77777777" w:rsidR="00000000" w:rsidRDefault="001F0AD0">
            <w:pPr>
              <w:pStyle w:val="TableText"/>
              <w:numPr>
                <w:ilvl w:val="12"/>
                <w:numId w:val="0"/>
              </w:numPr>
              <w:jc w:val="center"/>
            </w:pPr>
            <w:r>
              <w:t>C (2)</w:t>
            </w:r>
          </w:p>
        </w:tc>
        <w:tc>
          <w:tcPr>
            <w:tcW w:w="1149" w:type="dxa"/>
          </w:tcPr>
          <w:p w14:paraId="5AA7B6DF" w14:textId="77777777" w:rsidR="00000000" w:rsidRDefault="001F0AD0">
            <w:pPr>
              <w:pStyle w:val="TableText"/>
              <w:numPr>
                <w:ilvl w:val="12"/>
                <w:numId w:val="0"/>
              </w:numPr>
              <w:jc w:val="center"/>
            </w:pPr>
            <w:r>
              <w:sym w:font="Symbol" w:char="F0D6"/>
            </w:r>
          </w:p>
        </w:tc>
        <w:tc>
          <w:tcPr>
            <w:tcW w:w="4430" w:type="dxa"/>
            <w:gridSpan w:val="2"/>
          </w:tcPr>
          <w:p w14:paraId="6F1F6219" w14:textId="77777777" w:rsidR="00000000" w:rsidRDefault="001F0AD0">
            <w:pPr>
              <w:pStyle w:val="TableText"/>
              <w:numPr>
                <w:ilvl w:val="12"/>
                <w:numId w:val="0"/>
              </w:numPr>
            </w:pPr>
            <w:r>
              <w:t>Contact Organization state.</w:t>
            </w:r>
          </w:p>
        </w:tc>
      </w:tr>
      <w:tr w:rsidR="00000000" w14:paraId="273421E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7559F921" w14:textId="77777777" w:rsidR="00000000" w:rsidRDefault="001F0AD0">
            <w:pPr>
              <w:pStyle w:val="TableText"/>
              <w:numPr>
                <w:ilvl w:val="12"/>
                <w:numId w:val="0"/>
              </w:numPr>
            </w:pPr>
            <w:r>
              <w:t>Contact Zip</w:t>
            </w:r>
          </w:p>
        </w:tc>
        <w:tc>
          <w:tcPr>
            <w:tcW w:w="1185" w:type="dxa"/>
          </w:tcPr>
          <w:p w14:paraId="17B757D5" w14:textId="77777777" w:rsidR="00000000" w:rsidRDefault="001F0AD0">
            <w:pPr>
              <w:pStyle w:val="TableText"/>
              <w:numPr>
                <w:ilvl w:val="12"/>
                <w:numId w:val="0"/>
              </w:numPr>
              <w:jc w:val="center"/>
            </w:pPr>
            <w:r>
              <w:t>C (9)</w:t>
            </w:r>
          </w:p>
        </w:tc>
        <w:tc>
          <w:tcPr>
            <w:tcW w:w="1149" w:type="dxa"/>
          </w:tcPr>
          <w:p w14:paraId="6FB14F22" w14:textId="77777777" w:rsidR="00000000" w:rsidRDefault="001F0AD0">
            <w:pPr>
              <w:pStyle w:val="TableText"/>
              <w:numPr>
                <w:ilvl w:val="12"/>
                <w:numId w:val="0"/>
              </w:numPr>
              <w:jc w:val="center"/>
            </w:pPr>
            <w:r>
              <w:sym w:font="Symbol" w:char="F0D6"/>
            </w:r>
          </w:p>
        </w:tc>
        <w:tc>
          <w:tcPr>
            <w:tcW w:w="4430" w:type="dxa"/>
            <w:gridSpan w:val="2"/>
          </w:tcPr>
          <w:p w14:paraId="0035B382" w14:textId="77777777" w:rsidR="00000000" w:rsidRDefault="001F0AD0">
            <w:pPr>
              <w:pStyle w:val="TableText"/>
              <w:numPr>
                <w:ilvl w:val="12"/>
                <w:numId w:val="0"/>
              </w:numPr>
            </w:pPr>
            <w:r>
              <w:t xml:space="preserve">Contact Organization zip code or postal code. </w:t>
            </w:r>
          </w:p>
        </w:tc>
      </w:tr>
      <w:tr w:rsidR="00000000" w14:paraId="0441044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16062E35" w14:textId="77777777" w:rsidR="00000000" w:rsidRDefault="001F0AD0">
            <w:pPr>
              <w:pStyle w:val="TableText"/>
              <w:numPr>
                <w:ilvl w:val="12"/>
                <w:numId w:val="0"/>
              </w:numPr>
            </w:pPr>
            <w:r>
              <w:t>Contact Country</w:t>
            </w:r>
          </w:p>
        </w:tc>
        <w:tc>
          <w:tcPr>
            <w:tcW w:w="1185" w:type="dxa"/>
          </w:tcPr>
          <w:p w14:paraId="06277675" w14:textId="77777777" w:rsidR="00000000" w:rsidRDefault="001F0AD0">
            <w:pPr>
              <w:pStyle w:val="TableText"/>
              <w:numPr>
                <w:ilvl w:val="12"/>
                <w:numId w:val="0"/>
              </w:numPr>
              <w:jc w:val="center"/>
            </w:pPr>
            <w:r>
              <w:t>C (20)</w:t>
            </w:r>
          </w:p>
        </w:tc>
        <w:tc>
          <w:tcPr>
            <w:tcW w:w="1149" w:type="dxa"/>
          </w:tcPr>
          <w:p w14:paraId="32F819C2" w14:textId="77777777" w:rsidR="00000000" w:rsidRDefault="001F0AD0">
            <w:pPr>
              <w:pStyle w:val="TableText"/>
              <w:numPr>
                <w:ilvl w:val="12"/>
                <w:numId w:val="0"/>
              </w:numPr>
              <w:jc w:val="center"/>
            </w:pPr>
            <w:r>
              <w:sym w:font="Symbol" w:char="F0D6"/>
            </w:r>
          </w:p>
        </w:tc>
        <w:tc>
          <w:tcPr>
            <w:tcW w:w="4430" w:type="dxa"/>
            <w:gridSpan w:val="2"/>
          </w:tcPr>
          <w:p w14:paraId="7300E43E" w14:textId="77777777" w:rsidR="00000000" w:rsidRDefault="001F0AD0">
            <w:pPr>
              <w:pStyle w:val="TableText"/>
              <w:numPr>
                <w:ilvl w:val="12"/>
                <w:numId w:val="0"/>
              </w:numPr>
            </w:pPr>
            <w:r>
              <w:t>Contact Organization country.</w:t>
            </w:r>
          </w:p>
        </w:tc>
      </w:tr>
      <w:tr w:rsidR="00000000" w14:paraId="74E16BF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4D4DE50B" w14:textId="77777777" w:rsidR="00000000" w:rsidRDefault="001F0AD0">
            <w:pPr>
              <w:pStyle w:val="TableText"/>
              <w:numPr>
                <w:ilvl w:val="12"/>
                <w:numId w:val="0"/>
              </w:numPr>
            </w:pPr>
            <w:r>
              <w:t>Conta</w:t>
            </w:r>
            <w:r>
              <w:t>ct Province</w:t>
            </w:r>
          </w:p>
        </w:tc>
        <w:tc>
          <w:tcPr>
            <w:tcW w:w="1185" w:type="dxa"/>
          </w:tcPr>
          <w:p w14:paraId="4058BB40" w14:textId="77777777" w:rsidR="00000000" w:rsidRDefault="001F0AD0">
            <w:pPr>
              <w:pStyle w:val="TableText"/>
              <w:numPr>
                <w:ilvl w:val="12"/>
                <w:numId w:val="0"/>
              </w:numPr>
              <w:jc w:val="center"/>
            </w:pPr>
            <w:r>
              <w:t>C (2)</w:t>
            </w:r>
          </w:p>
        </w:tc>
        <w:tc>
          <w:tcPr>
            <w:tcW w:w="1149" w:type="dxa"/>
          </w:tcPr>
          <w:p w14:paraId="27146171" w14:textId="77777777" w:rsidR="00000000" w:rsidRDefault="001F0AD0">
            <w:pPr>
              <w:pStyle w:val="TableText"/>
              <w:numPr>
                <w:ilvl w:val="12"/>
                <w:numId w:val="0"/>
              </w:numPr>
              <w:jc w:val="center"/>
            </w:pPr>
          </w:p>
        </w:tc>
        <w:tc>
          <w:tcPr>
            <w:tcW w:w="4430" w:type="dxa"/>
            <w:gridSpan w:val="2"/>
          </w:tcPr>
          <w:p w14:paraId="53EAE1B3" w14:textId="77777777" w:rsidR="00000000" w:rsidRDefault="001F0AD0">
            <w:pPr>
              <w:pStyle w:val="TableText"/>
              <w:numPr>
                <w:ilvl w:val="12"/>
                <w:numId w:val="0"/>
              </w:numPr>
            </w:pPr>
            <w:r>
              <w:t>Contact Organization province.</w:t>
            </w:r>
          </w:p>
        </w:tc>
      </w:tr>
      <w:tr w:rsidR="00000000" w14:paraId="6075F150"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06F7B7B4" w14:textId="77777777" w:rsidR="00000000" w:rsidRDefault="001F0AD0">
            <w:pPr>
              <w:pStyle w:val="TableText"/>
              <w:numPr>
                <w:ilvl w:val="12"/>
                <w:numId w:val="0"/>
              </w:numPr>
            </w:pPr>
            <w:r>
              <w:t xml:space="preserve">Contact Phone </w:t>
            </w:r>
          </w:p>
        </w:tc>
        <w:tc>
          <w:tcPr>
            <w:tcW w:w="1185" w:type="dxa"/>
          </w:tcPr>
          <w:p w14:paraId="684F2744" w14:textId="77777777" w:rsidR="00000000" w:rsidRDefault="001F0AD0">
            <w:pPr>
              <w:pStyle w:val="TableText"/>
              <w:numPr>
                <w:ilvl w:val="12"/>
                <w:numId w:val="0"/>
              </w:numPr>
              <w:jc w:val="center"/>
            </w:pPr>
            <w:r>
              <w:t>TN</w:t>
            </w:r>
          </w:p>
        </w:tc>
        <w:tc>
          <w:tcPr>
            <w:tcW w:w="1149" w:type="dxa"/>
          </w:tcPr>
          <w:p w14:paraId="3FA2425B" w14:textId="77777777" w:rsidR="00000000" w:rsidRDefault="001F0AD0">
            <w:pPr>
              <w:pStyle w:val="TableText"/>
              <w:numPr>
                <w:ilvl w:val="12"/>
                <w:numId w:val="0"/>
              </w:numPr>
              <w:jc w:val="center"/>
            </w:pPr>
            <w:r>
              <w:sym w:font="Symbol" w:char="F0D6"/>
            </w:r>
          </w:p>
        </w:tc>
        <w:tc>
          <w:tcPr>
            <w:tcW w:w="4430" w:type="dxa"/>
            <w:gridSpan w:val="2"/>
          </w:tcPr>
          <w:p w14:paraId="4ED8710D" w14:textId="77777777" w:rsidR="00000000" w:rsidRDefault="001F0AD0">
            <w:pPr>
              <w:pStyle w:val="TableText"/>
              <w:numPr>
                <w:ilvl w:val="12"/>
                <w:numId w:val="0"/>
              </w:numPr>
            </w:pPr>
            <w:r>
              <w:t>Contact Organization phone number.</w:t>
            </w:r>
          </w:p>
        </w:tc>
      </w:tr>
      <w:tr w:rsidR="00000000" w14:paraId="4CBCF8A9"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27B771FD" w14:textId="77777777" w:rsidR="00000000" w:rsidRDefault="001F0AD0">
            <w:pPr>
              <w:pStyle w:val="TableText"/>
              <w:numPr>
                <w:ilvl w:val="12"/>
                <w:numId w:val="0"/>
              </w:numPr>
            </w:pPr>
            <w:r>
              <w:t>Contact Fax</w:t>
            </w:r>
          </w:p>
        </w:tc>
        <w:tc>
          <w:tcPr>
            <w:tcW w:w="1185" w:type="dxa"/>
          </w:tcPr>
          <w:p w14:paraId="439CCE47" w14:textId="77777777" w:rsidR="00000000" w:rsidRDefault="001F0AD0">
            <w:pPr>
              <w:pStyle w:val="TableText"/>
              <w:numPr>
                <w:ilvl w:val="12"/>
                <w:numId w:val="0"/>
              </w:numPr>
              <w:jc w:val="center"/>
            </w:pPr>
            <w:r>
              <w:t>TN</w:t>
            </w:r>
          </w:p>
        </w:tc>
        <w:tc>
          <w:tcPr>
            <w:tcW w:w="1149" w:type="dxa"/>
          </w:tcPr>
          <w:p w14:paraId="71A24BB0" w14:textId="77777777" w:rsidR="00000000" w:rsidRDefault="001F0AD0">
            <w:pPr>
              <w:pStyle w:val="TableText"/>
              <w:numPr>
                <w:ilvl w:val="12"/>
                <w:numId w:val="0"/>
              </w:numPr>
              <w:jc w:val="center"/>
            </w:pPr>
          </w:p>
        </w:tc>
        <w:tc>
          <w:tcPr>
            <w:tcW w:w="4430" w:type="dxa"/>
            <w:gridSpan w:val="2"/>
          </w:tcPr>
          <w:p w14:paraId="7A3E8D3B" w14:textId="77777777" w:rsidR="00000000" w:rsidRDefault="001F0AD0">
            <w:pPr>
              <w:pStyle w:val="TableText"/>
              <w:numPr>
                <w:ilvl w:val="12"/>
                <w:numId w:val="0"/>
              </w:numPr>
            </w:pPr>
            <w:r>
              <w:t>Contact Organization Fax phone number.</w:t>
            </w:r>
          </w:p>
        </w:tc>
      </w:tr>
      <w:tr w:rsidR="00000000" w14:paraId="7936251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089C3859" w14:textId="77777777" w:rsidR="00000000" w:rsidRDefault="001F0AD0">
            <w:pPr>
              <w:pStyle w:val="TableText"/>
              <w:numPr>
                <w:ilvl w:val="12"/>
                <w:numId w:val="0"/>
              </w:numPr>
            </w:pPr>
            <w:r>
              <w:t>Contact Pager</w:t>
            </w:r>
          </w:p>
        </w:tc>
        <w:tc>
          <w:tcPr>
            <w:tcW w:w="1185" w:type="dxa"/>
          </w:tcPr>
          <w:p w14:paraId="6C2A76B6" w14:textId="77777777" w:rsidR="00000000" w:rsidRDefault="001F0AD0">
            <w:pPr>
              <w:pStyle w:val="TableText"/>
              <w:numPr>
                <w:ilvl w:val="12"/>
                <w:numId w:val="0"/>
              </w:numPr>
              <w:jc w:val="center"/>
            </w:pPr>
            <w:r>
              <w:t>TN</w:t>
            </w:r>
          </w:p>
        </w:tc>
        <w:tc>
          <w:tcPr>
            <w:tcW w:w="1149" w:type="dxa"/>
          </w:tcPr>
          <w:p w14:paraId="34190FCA" w14:textId="77777777" w:rsidR="00000000" w:rsidRDefault="001F0AD0">
            <w:pPr>
              <w:pStyle w:val="TableText"/>
              <w:numPr>
                <w:ilvl w:val="12"/>
                <w:numId w:val="0"/>
              </w:numPr>
              <w:jc w:val="center"/>
            </w:pPr>
          </w:p>
        </w:tc>
        <w:tc>
          <w:tcPr>
            <w:tcW w:w="4430" w:type="dxa"/>
            <w:gridSpan w:val="2"/>
          </w:tcPr>
          <w:p w14:paraId="407F92F9" w14:textId="77777777" w:rsidR="00000000" w:rsidRDefault="001F0AD0">
            <w:pPr>
              <w:pStyle w:val="TableText"/>
              <w:numPr>
                <w:ilvl w:val="12"/>
                <w:numId w:val="0"/>
              </w:numPr>
            </w:pPr>
            <w:r>
              <w:t>Contact Organization Pager phone number.</w:t>
            </w:r>
          </w:p>
        </w:tc>
      </w:tr>
      <w:tr w:rsidR="00000000" w14:paraId="54CF718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2D399389" w14:textId="77777777" w:rsidR="00000000" w:rsidRDefault="001F0AD0">
            <w:pPr>
              <w:pStyle w:val="TableText"/>
              <w:numPr>
                <w:ilvl w:val="12"/>
                <w:numId w:val="0"/>
              </w:numPr>
            </w:pPr>
            <w:r>
              <w:t>Contact Pager PIN</w:t>
            </w:r>
          </w:p>
        </w:tc>
        <w:tc>
          <w:tcPr>
            <w:tcW w:w="1185" w:type="dxa"/>
          </w:tcPr>
          <w:p w14:paraId="14DDC0D2" w14:textId="77777777" w:rsidR="00000000" w:rsidRDefault="001F0AD0">
            <w:pPr>
              <w:pStyle w:val="TableText"/>
              <w:numPr>
                <w:ilvl w:val="12"/>
                <w:numId w:val="0"/>
              </w:numPr>
              <w:jc w:val="center"/>
            </w:pPr>
            <w:r>
              <w:t>C (10)</w:t>
            </w:r>
          </w:p>
        </w:tc>
        <w:tc>
          <w:tcPr>
            <w:tcW w:w="1149" w:type="dxa"/>
          </w:tcPr>
          <w:p w14:paraId="1A3AE7CC" w14:textId="77777777" w:rsidR="00000000" w:rsidRDefault="001F0AD0">
            <w:pPr>
              <w:pStyle w:val="TableText"/>
              <w:numPr>
                <w:ilvl w:val="12"/>
                <w:numId w:val="0"/>
              </w:numPr>
              <w:jc w:val="center"/>
            </w:pPr>
          </w:p>
        </w:tc>
        <w:tc>
          <w:tcPr>
            <w:tcW w:w="4430" w:type="dxa"/>
            <w:gridSpan w:val="2"/>
          </w:tcPr>
          <w:p w14:paraId="60DB36BA" w14:textId="77777777" w:rsidR="00000000" w:rsidRDefault="001F0AD0">
            <w:pPr>
              <w:pStyle w:val="TableText"/>
              <w:numPr>
                <w:ilvl w:val="12"/>
                <w:numId w:val="0"/>
              </w:numPr>
            </w:pPr>
            <w:r>
              <w:t>Contact</w:t>
            </w:r>
            <w:r>
              <w:t xml:space="preserve"> Organization Pager Personal Identification Number (PIN).</w:t>
            </w:r>
          </w:p>
        </w:tc>
      </w:tr>
      <w:tr w:rsidR="00000000" w14:paraId="6B48338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812" w:type="dxa"/>
          </w:tcPr>
          <w:p w14:paraId="35445BAF" w14:textId="77777777" w:rsidR="00000000" w:rsidRDefault="001F0AD0">
            <w:pPr>
              <w:pStyle w:val="TableText"/>
              <w:numPr>
                <w:ilvl w:val="12"/>
                <w:numId w:val="0"/>
              </w:numPr>
            </w:pPr>
            <w:r>
              <w:t>Contact Email</w:t>
            </w:r>
          </w:p>
        </w:tc>
        <w:tc>
          <w:tcPr>
            <w:tcW w:w="1185" w:type="dxa"/>
          </w:tcPr>
          <w:p w14:paraId="1A7E0F29" w14:textId="77777777" w:rsidR="00000000" w:rsidRDefault="001F0AD0">
            <w:pPr>
              <w:pStyle w:val="TableText"/>
              <w:numPr>
                <w:ilvl w:val="12"/>
                <w:numId w:val="0"/>
              </w:numPr>
              <w:jc w:val="center"/>
            </w:pPr>
            <w:r>
              <w:t>C (60)</w:t>
            </w:r>
          </w:p>
        </w:tc>
        <w:tc>
          <w:tcPr>
            <w:tcW w:w="1149" w:type="dxa"/>
          </w:tcPr>
          <w:p w14:paraId="71184F6A" w14:textId="77777777" w:rsidR="00000000" w:rsidRDefault="001F0AD0">
            <w:pPr>
              <w:pStyle w:val="TableText"/>
              <w:numPr>
                <w:ilvl w:val="12"/>
                <w:numId w:val="0"/>
              </w:numPr>
              <w:jc w:val="center"/>
            </w:pPr>
          </w:p>
        </w:tc>
        <w:tc>
          <w:tcPr>
            <w:tcW w:w="4430" w:type="dxa"/>
            <w:gridSpan w:val="2"/>
          </w:tcPr>
          <w:p w14:paraId="4CAB8633" w14:textId="77777777" w:rsidR="00000000" w:rsidRDefault="001F0AD0">
            <w:pPr>
              <w:pStyle w:val="TableText"/>
              <w:numPr>
                <w:ilvl w:val="12"/>
                <w:numId w:val="0"/>
              </w:numPr>
            </w:pPr>
            <w:r>
              <w:t>Contact Organization E-mail address.</w:t>
            </w:r>
          </w:p>
        </w:tc>
      </w:tr>
    </w:tbl>
    <w:p w14:paraId="4BEED768" w14:textId="77777777" w:rsidR="00000000" w:rsidRDefault="001F0AD0">
      <w:pPr>
        <w:pStyle w:val="Caption"/>
        <w:numPr>
          <w:ilvl w:val="12"/>
          <w:numId w:val="0"/>
        </w:numPr>
      </w:pPr>
      <w:bookmarkStart w:id="1155" w:name="_Ref377264762"/>
      <w:bookmarkStart w:id="1156" w:name="_Toc381720298"/>
      <w:bookmarkStart w:id="1157" w:name="_Toc436023449"/>
      <w:bookmarkStart w:id="1158" w:name="_Toc436025903"/>
      <w:bookmarkStart w:id="1159" w:name="_Toc436026063"/>
      <w:bookmarkStart w:id="1160" w:name="_Toc436037425"/>
      <w:bookmarkStart w:id="1161" w:name="_Toc437674408"/>
      <w:bookmarkStart w:id="1162" w:name="_Toc437674741"/>
      <w:bookmarkStart w:id="1163" w:name="_Toc437674967"/>
      <w:bookmarkStart w:id="1164" w:name="_Toc437675485"/>
      <w:bookmarkStart w:id="1165" w:name="_Toc463062920"/>
      <w:bookmarkStart w:id="1166" w:name="_Toc463063427"/>
      <w:bookmarkStart w:id="1167" w:name="_Ref377535720"/>
      <w:bookmarkStart w:id="1168" w:name="_Toc508178640"/>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3</w:t>
      </w:r>
      <w:r>
        <w:fldChar w:fldCharType="end"/>
      </w:r>
      <w:bookmarkEnd w:id="1167"/>
      <w:r>
        <w:t xml:space="preserve"> NPAC Customer Contact Data Model</w:t>
      </w:r>
      <w:bookmarkEnd w:id="1155"/>
      <w:bookmarkEnd w:id="1156"/>
      <w:bookmarkEnd w:id="1157"/>
      <w:bookmarkEnd w:id="1158"/>
      <w:bookmarkEnd w:id="1159"/>
      <w:bookmarkEnd w:id="1160"/>
      <w:bookmarkEnd w:id="1161"/>
      <w:bookmarkEnd w:id="1162"/>
      <w:bookmarkEnd w:id="1163"/>
      <w:bookmarkEnd w:id="1164"/>
      <w:bookmarkEnd w:id="1165"/>
      <w:bookmarkEnd w:id="1166"/>
      <w:bookmarkEnd w:id="1168"/>
    </w:p>
    <w:tbl>
      <w:tblPr>
        <w:tblW w:w="0" w:type="auto"/>
        <w:tblLayout w:type="fixed"/>
        <w:tblLook w:val="0000" w:firstRow="0" w:lastRow="0" w:firstColumn="0" w:lastColumn="0" w:noHBand="0" w:noVBand="0"/>
      </w:tblPr>
      <w:tblGrid>
        <w:gridCol w:w="2233"/>
        <w:gridCol w:w="1408"/>
        <w:gridCol w:w="1108"/>
        <w:gridCol w:w="4809"/>
        <w:gridCol w:w="18"/>
      </w:tblGrid>
      <w:tr w:rsidR="00000000" w14:paraId="075D5CA6"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24CA7E56" w14:textId="77777777" w:rsidR="00000000" w:rsidRDefault="001F0AD0">
            <w:pPr>
              <w:pStyle w:val="TableText"/>
              <w:numPr>
                <w:ilvl w:val="12"/>
                <w:numId w:val="0"/>
              </w:numPr>
              <w:jc w:val="center"/>
            </w:pPr>
            <w:r>
              <w:rPr>
                <w:b/>
                <w:caps/>
                <w:sz w:val="24"/>
              </w:rPr>
              <w:t>npac customer Network Address DATA MODEL</w:t>
            </w:r>
          </w:p>
        </w:tc>
      </w:tr>
      <w:tr w:rsidR="00000000" w14:paraId="338BA89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33" w:type="dxa"/>
          </w:tcPr>
          <w:p w14:paraId="23B7F0A6" w14:textId="77777777" w:rsidR="00000000" w:rsidRDefault="001F0AD0">
            <w:pPr>
              <w:pStyle w:val="TableText"/>
              <w:numPr>
                <w:ilvl w:val="12"/>
                <w:numId w:val="0"/>
              </w:numPr>
              <w:jc w:val="center"/>
              <w:rPr>
                <w:b/>
              </w:rPr>
            </w:pPr>
            <w:r>
              <w:rPr>
                <w:b/>
              </w:rPr>
              <w:t>Attri</w:t>
            </w:r>
            <w:r>
              <w:rPr>
                <w:b/>
              </w:rPr>
              <w:t>bute Name</w:t>
            </w:r>
          </w:p>
        </w:tc>
        <w:tc>
          <w:tcPr>
            <w:tcW w:w="1408" w:type="dxa"/>
          </w:tcPr>
          <w:p w14:paraId="6297C773" w14:textId="77777777" w:rsidR="00000000" w:rsidRDefault="001F0AD0">
            <w:pPr>
              <w:pStyle w:val="TableText"/>
              <w:numPr>
                <w:ilvl w:val="12"/>
                <w:numId w:val="0"/>
              </w:numPr>
              <w:jc w:val="center"/>
              <w:rPr>
                <w:b/>
              </w:rPr>
            </w:pPr>
            <w:r>
              <w:rPr>
                <w:b/>
              </w:rPr>
              <w:t>Type (Size)</w:t>
            </w:r>
          </w:p>
        </w:tc>
        <w:tc>
          <w:tcPr>
            <w:tcW w:w="1108" w:type="dxa"/>
          </w:tcPr>
          <w:p w14:paraId="73CB7AFD" w14:textId="77777777" w:rsidR="00000000" w:rsidRDefault="001F0AD0">
            <w:pPr>
              <w:pStyle w:val="TableText"/>
              <w:numPr>
                <w:ilvl w:val="12"/>
                <w:numId w:val="0"/>
              </w:numPr>
              <w:jc w:val="center"/>
              <w:rPr>
                <w:b/>
              </w:rPr>
            </w:pPr>
            <w:r>
              <w:rPr>
                <w:b/>
              </w:rPr>
              <w:t>Required</w:t>
            </w:r>
          </w:p>
        </w:tc>
        <w:tc>
          <w:tcPr>
            <w:tcW w:w="4827" w:type="dxa"/>
            <w:gridSpan w:val="2"/>
          </w:tcPr>
          <w:p w14:paraId="603A318C" w14:textId="77777777" w:rsidR="00000000" w:rsidRDefault="001F0AD0">
            <w:pPr>
              <w:pStyle w:val="TableText"/>
              <w:numPr>
                <w:ilvl w:val="12"/>
                <w:numId w:val="0"/>
              </w:numPr>
              <w:jc w:val="center"/>
              <w:rPr>
                <w:b/>
              </w:rPr>
            </w:pPr>
            <w:r>
              <w:rPr>
                <w:b/>
              </w:rPr>
              <w:t>Description</w:t>
            </w:r>
          </w:p>
        </w:tc>
      </w:tr>
      <w:tr w:rsidR="00000000" w14:paraId="7FCA271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Borders>
              <w:top w:val="nil"/>
            </w:tcBorders>
          </w:tcPr>
          <w:p w14:paraId="0FCF95CE" w14:textId="77777777" w:rsidR="00000000" w:rsidRDefault="001F0AD0">
            <w:pPr>
              <w:pStyle w:val="TableText"/>
              <w:numPr>
                <w:ilvl w:val="12"/>
                <w:numId w:val="0"/>
              </w:numPr>
            </w:pPr>
            <w:r>
              <w:t>NPAC Customer Network Address ID</w:t>
            </w:r>
          </w:p>
        </w:tc>
        <w:tc>
          <w:tcPr>
            <w:tcW w:w="1408" w:type="dxa"/>
            <w:tcBorders>
              <w:top w:val="nil"/>
            </w:tcBorders>
          </w:tcPr>
          <w:p w14:paraId="29B2B75C" w14:textId="77777777" w:rsidR="00000000" w:rsidRDefault="001F0AD0">
            <w:pPr>
              <w:pStyle w:val="TableText"/>
              <w:numPr>
                <w:ilvl w:val="12"/>
                <w:numId w:val="0"/>
              </w:numPr>
              <w:jc w:val="center"/>
            </w:pPr>
            <w:r>
              <w:t>N</w:t>
            </w:r>
          </w:p>
        </w:tc>
        <w:tc>
          <w:tcPr>
            <w:tcW w:w="1108" w:type="dxa"/>
            <w:tcBorders>
              <w:top w:val="nil"/>
            </w:tcBorders>
          </w:tcPr>
          <w:p w14:paraId="48310EC0" w14:textId="77777777" w:rsidR="00000000" w:rsidRDefault="001F0AD0">
            <w:pPr>
              <w:pStyle w:val="TableText"/>
              <w:numPr>
                <w:ilvl w:val="12"/>
                <w:numId w:val="0"/>
              </w:numPr>
              <w:jc w:val="center"/>
            </w:pPr>
            <w:r>
              <w:sym w:font="Symbol" w:char="F0D6"/>
            </w:r>
          </w:p>
        </w:tc>
        <w:tc>
          <w:tcPr>
            <w:tcW w:w="4827" w:type="dxa"/>
            <w:gridSpan w:val="2"/>
            <w:tcBorders>
              <w:top w:val="nil"/>
            </w:tcBorders>
          </w:tcPr>
          <w:p w14:paraId="1D0FBCC9" w14:textId="77777777" w:rsidR="00000000" w:rsidRDefault="001F0AD0">
            <w:pPr>
              <w:pStyle w:val="TableText"/>
              <w:numPr>
                <w:ilvl w:val="12"/>
                <w:numId w:val="0"/>
              </w:numPr>
            </w:pPr>
            <w:r>
              <w:t>A unique sequential number assigned upon creation of the Network Address record.</w:t>
            </w:r>
          </w:p>
        </w:tc>
      </w:tr>
      <w:tr w:rsidR="00000000" w14:paraId="1C6DD30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094B50F1" w14:textId="77777777" w:rsidR="00000000" w:rsidRDefault="001F0AD0">
            <w:pPr>
              <w:pStyle w:val="TableText"/>
              <w:numPr>
                <w:ilvl w:val="12"/>
                <w:numId w:val="0"/>
              </w:numPr>
            </w:pPr>
            <w:r>
              <w:t>NPAC Customer ID</w:t>
            </w:r>
          </w:p>
        </w:tc>
        <w:tc>
          <w:tcPr>
            <w:tcW w:w="1408" w:type="dxa"/>
          </w:tcPr>
          <w:p w14:paraId="296CD317" w14:textId="77777777" w:rsidR="00000000" w:rsidRDefault="001F0AD0">
            <w:pPr>
              <w:pStyle w:val="TableText"/>
              <w:numPr>
                <w:ilvl w:val="12"/>
                <w:numId w:val="0"/>
              </w:numPr>
              <w:jc w:val="center"/>
            </w:pPr>
            <w:r>
              <w:t>C (4)</w:t>
            </w:r>
          </w:p>
        </w:tc>
        <w:tc>
          <w:tcPr>
            <w:tcW w:w="1108" w:type="dxa"/>
          </w:tcPr>
          <w:p w14:paraId="4EEAF345" w14:textId="77777777" w:rsidR="00000000" w:rsidRDefault="001F0AD0">
            <w:pPr>
              <w:pStyle w:val="TableText"/>
              <w:numPr>
                <w:ilvl w:val="12"/>
                <w:numId w:val="0"/>
              </w:numPr>
              <w:jc w:val="center"/>
            </w:pPr>
            <w:r>
              <w:sym w:font="Symbol" w:char="F0D6"/>
            </w:r>
          </w:p>
        </w:tc>
        <w:tc>
          <w:tcPr>
            <w:tcW w:w="4827" w:type="dxa"/>
            <w:gridSpan w:val="2"/>
          </w:tcPr>
          <w:p w14:paraId="268376B5" w14:textId="77777777" w:rsidR="00000000" w:rsidRDefault="001F0AD0">
            <w:pPr>
              <w:pStyle w:val="TableText"/>
              <w:numPr>
                <w:ilvl w:val="12"/>
                <w:numId w:val="0"/>
              </w:numPr>
            </w:pPr>
            <w:r>
              <w:t>An alphanumeric code which uniquely identifies an NPAC Customer.</w:t>
            </w:r>
          </w:p>
        </w:tc>
      </w:tr>
      <w:tr w:rsidR="00000000" w14:paraId="55C1706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3C455BC8" w14:textId="77777777" w:rsidR="00000000" w:rsidRDefault="001F0AD0">
            <w:pPr>
              <w:pStyle w:val="TableText"/>
              <w:numPr>
                <w:ilvl w:val="12"/>
                <w:numId w:val="0"/>
              </w:numPr>
            </w:pPr>
            <w:r>
              <w:t>Ne</w:t>
            </w:r>
            <w:r>
              <w:t>twork Address Type</w:t>
            </w:r>
          </w:p>
        </w:tc>
        <w:tc>
          <w:tcPr>
            <w:tcW w:w="1408" w:type="dxa"/>
          </w:tcPr>
          <w:p w14:paraId="4BDECFE3" w14:textId="77777777" w:rsidR="00000000" w:rsidRDefault="001F0AD0">
            <w:pPr>
              <w:pStyle w:val="TableText"/>
              <w:numPr>
                <w:ilvl w:val="12"/>
                <w:numId w:val="0"/>
              </w:numPr>
              <w:jc w:val="center"/>
            </w:pPr>
            <w:r>
              <w:t>C (1)</w:t>
            </w:r>
          </w:p>
        </w:tc>
        <w:tc>
          <w:tcPr>
            <w:tcW w:w="1108" w:type="dxa"/>
          </w:tcPr>
          <w:p w14:paraId="3DDA1533" w14:textId="77777777" w:rsidR="00000000" w:rsidRDefault="001F0AD0">
            <w:pPr>
              <w:pStyle w:val="TableText"/>
              <w:numPr>
                <w:ilvl w:val="12"/>
                <w:numId w:val="0"/>
              </w:numPr>
              <w:jc w:val="center"/>
            </w:pPr>
            <w:r>
              <w:sym w:font="Symbol" w:char="F0D6"/>
            </w:r>
          </w:p>
        </w:tc>
        <w:tc>
          <w:tcPr>
            <w:tcW w:w="4827" w:type="dxa"/>
            <w:gridSpan w:val="2"/>
          </w:tcPr>
          <w:p w14:paraId="726C2848" w14:textId="77777777" w:rsidR="00000000" w:rsidRDefault="001F0AD0">
            <w:pPr>
              <w:pStyle w:val="TableText"/>
              <w:numPr>
                <w:ilvl w:val="12"/>
                <w:numId w:val="0"/>
              </w:numPr>
            </w:pPr>
            <w:r>
              <w:t>Type of Network Address.  Valid values are:</w:t>
            </w:r>
          </w:p>
          <w:p w14:paraId="3A523B6E" w14:textId="77777777" w:rsidR="00000000" w:rsidRDefault="001F0AD0" w:rsidP="001F0AD0">
            <w:pPr>
              <w:pStyle w:val="TableText"/>
              <w:numPr>
                <w:ilvl w:val="0"/>
                <w:numId w:val="1"/>
                <w:numberingChange w:id="1169" w:author="Jean Anthony" w:date="2001-03-12T20:36:00Z" w:original=""/>
              </w:numPr>
              <w:tabs>
                <w:tab w:val="left" w:pos="720"/>
                <w:tab w:val="left" w:pos="1080"/>
              </w:tabs>
              <w:spacing w:before="40" w:after="40"/>
            </w:pPr>
            <w:r>
              <w:t>S</w:t>
            </w:r>
            <w:r>
              <w:tab/>
              <w:t>-</w:t>
            </w:r>
            <w:r>
              <w:tab/>
              <w:t>SOA interface</w:t>
            </w:r>
          </w:p>
          <w:p w14:paraId="7FBECCBD" w14:textId="77777777" w:rsidR="00000000" w:rsidRDefault="001F0AD0" w:rsidP="001F0AD0">
            <w:pPr>
              <w:pStyle w:val="TableText"/>
              <w:numPr>
                <w:ilvl w:val="0"/>
                <w:numId w:val="1"/>
                <w:numberingChange w:id="1170" w:author="Jean Anthony" w:date="2001-03-12T20:36:00Z" w:original=""/>
              </w:numPr>
              <w:tabs>
                <w:tab w:val="left" w:pos="720"/>
                <w:tab w:val="left" w:pos="1080"/>
              </w:tabs>
              <w:spacing w:before="40"/>
            </w:pPr>
            <w:r>
              <w:t>L</w:t>
            </w:r>
            <w:r>
              <w:tab/>
              <w:t>-</w:t>
            </w:r>
            <w:r>
              <w:tab/>
              <w:t>Local SMS interface</w:t>
            </w:r>
          </w:p>
        </w:tc>
      </w:tr>
      <w:tr w:rsidR="00000000" w14:paraId="1300346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7903433D" w14:textId="77777777" w:rsidR="00000000" w:rsidRDefault="001F0AD0">
            <w:pPr>
              <w:pStyle w:val="TableText"/>
            </w:pPr>
            <w:r>
              <w:t>NSAP Address</w:t>
            </w:r>
          </w:p>
        </w:tc>
        <w:tc>
          <w:tcPr>
            <w:tcW w:w="1408" w:type="dxa"/>
          </w:tcPr>
          <w:p w14:paraId="0D37711A" w14:textId="77777777" w:rsidR="00000000" w:rsidRDefault="001F0AD0">
            <w:pPr>
              <w:pStyle w:val="TableText"/>
              <w:jc w:val="center"/>
            </w:pPr>
            <w:r>
              <w:t>Address (12)</w:t>
            </w:r>
          </w:p>
        </w:tc>
        <w:tc>
          <w:tcPr>
            <w:tcW w:w="1108" w:type="dxa"/>
          </w:tcPr>
          <w:p w14:paraId="22FAA254" w14:textId="77777777" w:rsidR="00000000" w:rsidRDefault="001F0AD0">
            <w:pPr>
              <w:pStyle w:val="TableText"/>
              <w:jc w:val="center"/>
            </w:pPr>
            <w:r>
              <w:sym w:font="Symbol" w:char="F0D6"/>
            </w:r>
          </w:p>
        </w:tc>
        <w:tc>
          <w:tcPr>
            <w:tcW w:w="4827" w:type="dxa"/>
            <w:gridSpan w:val="2"/>
          </w:tcPr>
          <w:p w14:paraId="0432269E" w14:textId="77777777" w:rsidR="00000000" w:rsidRDefault="001F0AD0">
            <w:pPr>
              <w:pStyle w:val="TableText"/>
            </w:pPr>
            <w:r>
              <w:t>OSI Network Service Access Point Address</w:t>
            </w:r>
          </w:p>
        </w:tc>
      </w:tr>
      <w:tr w:rsidR="00000000" w14:paraId="40C3318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09E7CF7B" w14:textId="77777777" w:rsidR="00000000" w:rsidRDefault="001F0AD0">
            <w:pPr>
              <w:pStyle w:val="TableText"/>
            </w:pPr>
            <w:r>
              <w:t>TSAP Address</w:t>
            </w:r>
          </w:p>
        </w:tc>
        <w:tc>
          <w:tcPr>
            <w:tcW w:w="1408" w:type="dxa"/>
          </w:tcPr>
          <w:p w14:paraId="1D0F56A9" w14:textId="77777777" w:rsidR="00000000" w:rsidRDefault="001F0AD0">
            <w:pPr>
              <w:pStyle w:val="TableText"/>
              <w:jc w:val="center"/>
            </w:pPr>
            <w:r>
              <w:t>Address (4)</w:t>
            </w:r>
          </w:p>
        </w:tc>
        <w:tc>
          <w:tcPr>
            <w:tcW w:w="1108" w:type="dxa"/>
          </w:tcPr>
          <w:p w14:paraId="707C54FA" w14:textId="77777777" w:rsidR="00000000" w:rsidRDefault="001F0AD0">
            <w:pPr>
              <w:pStyle w:val="TableText"/>
              <w:jc w:val="center"/>
            </w:pPr>
          </w:p>
        </w:tc>
        <w:tc>
          <w:tcPr>
            <w:tcW w:w="4827" w:type="dxa"/>
            <w:gridSpan w:val="2"/>
          </w:tcPr>
          <w:p w14:paraId="6CD4F4E0" w14:textId="77777777" w:rsidR="00000000" w:rsidRDefault="001F0AD0">
            <w:pPr>
              <w:pStyle w:val="TableText"/>
            </w:pPr>
            <w:r>
              <w:t>OSI Transport Service Access Point Address.</w:t>
            </w:r>
          </w:p>
        </w:tc>
      </w:tr>
      <w:tr w:rsidR="00000000" w14:paraId="6D13F99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1B500780" w14:textId="77777777" w:rsidR="00000000" w:rsidRDefault="001F0AD0">
            <w:pPr>
              <w:pStyle w:val="TableText"/>
            </w:pPr>
            <w:r>
              <w:t>S</w:t>
            </w:r>
            <w:r>
              <w:t>SAP Address</w:t>
            </w:r>
          </w:p>
        </w:tc>
        <w:tc>
          <w:tcPr>
            <w:tcW w:w="1408" w:type="dxa"/>
          </w:tcPr>
          <w:p w14:paraId="683C6BDA" w14:textId="77777777" w:rsidR="00000000" w:rsidRDefault="001F0AD0">
            <w:pPr>
              <w:pStyle w:val="TableText"/>
              <w:jc w:val="center"/>
            </w:pPr>
            <w:r>
              <w:t>Address (4)</w:t>
            </w:r>
          </w:p>
        </w:tc>
        <w:tc>
          <w:tcPr>
            <w:tcW w:w="1108" w:type="dxa"/>
          </w:tcPr>
          <w:p w14:paraId="7102666E" w14:textId="77777777" w:rsidR="00000000" w:rsidRDefault="001F0AD0">
            <w:pPr>
              <w:pStyle w:val="TableText"/>
              <w:jc w:val="center"/>
            </w:pPr>
            <w:r>
              <w:sym w:font="Symbol" w:char="F0D6"/>
            </w:r>
          </w:p>
        </w:tc>
        <w:tc>
          <w:tcPr>
            <w:tcW w:w="4827" w:type="dxa"/>
            <w:gridSpan w:val="2"/>
          </w:tcPr>
          <w:p w14:paraId="04207ACF" w14:textId="77777777" w:rsidR="00000000" w:rsidRDefault="001F0AD0">
            <w:pPr>
              <w:pStyle w:val="TableText"/>
            </w:pPr>
            <w:r>
              <w:t>OSI Session Service Access Point Address.</w:t>
            </w:r>
          </w:p>
        </w:tc>
      </w:tr>
      <w:tr w:rsidR="00000000" w14:paraId="4ADBECE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325AFE02" w14:textId="77777777" w:rsidR="00000000" w:rsidRDefault="001F0AD0">
            <w:pPr>
              <w:pStyle w:val="TableText"/>
            </w:pPr>
            <w:r>
              <w:t>PSAP Address</w:t>
            </w:r>
          </w:p>
        </w:tc>
        <w:tc>
          <w:tcPr>
            <w:tcW w:w="1408" w:type="dxa"/>
          </w:tcPr>
          <w:p w14:paraId="67CF58C8" w14:textId="77777777" w:rsidR="00000000" w:rsidRDefault="001F0AD0">
            <w:pPr>
              <w:pStyle w:val="TableText"/>
              <w:jc w:val="center"/>
            </w:pPr>
            <w:r>
              <w:t>Address (4)</w:t>
            </w:r>
          </w:p>
        </w:tc>
        <w:tc>
          <w:tcPr>
            <w:tcW w:w="1108" w:type="dxa"/>
          </w:tcPr>
          <w:p w14:paraId="188DEA7E" w14:textId="77777777" w:rsidR="00000000" w:rsidRDefault="001F0AD0">
            <w:pPr>
              <w:pStyle w:val="TableText"/>
              <w:jc w:val="center"/>
            </w:pPr>
            <w:r>
              <w:sym w:font="Symbol" w:char="F0D6"/>
            </w:r>
          </w:p>
        </w:tc>
        <w:tc>
          <w:tcPr>
            <w:tcW w:w="4827" w:type="dxa"/>
            <w:gridSpan w:val="2"/>
          </w:tcPr>
          <w:p w14:paraId="1769A497" w14:textId="77777777" w:rsidR="00000000" w:rsidRDefault="001F0AD0">
            <w:pPr>
              <w:pStyle w:val="TableText"/>
            </w:pPr>
            <w:r>
              <w:t>OSI Presentation Service Access Point Address.</w:t>
            </w:r>
          </w:p>
        </w:tc>
      </w:tr>
      <w:tr w:rsidR="00000000" w14:paraId="45413CC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721C2EA9" w14:textId="77777777" w:rsidR="00000000" w:rsidRDefault="001F0AD0">
            <w:pPr>
              <w:pStyle w:val="TableText"/>
            </w:pPr>
            <w:r>
              <w:t>Internet Address</w:t>
            </w:r>
          </w:p>
        </w:tc>
        <w:tc>
          <w:tcPr>
            <w:tcW w:w="1408" w:type="dxa"/>
          </w:tcPr>
          <w:p w14:paraId="3E36F3F1" w14:textId="77777777" w:rsidR="00000000" w:rsidRDefault="001F0AD0">
            <w:pPr>
              <w:pStyle w:val="TableText"/>
              <w:jc w:val="center"/>
            </w:pPr>
            <w:r>
              <w:t>Address (12)</w:t>
            </w:r>
          </w:p>
        </w:tc>
        <w:tc>
          <w:tcPr>
            <w:tcW w:w="1108" w:type="dxa"/>
          </w:tcPr>
          <w:p w14:paraId="5D3949C7" w14:textId="77777777" w:rsidR="00000000" w:rsidRDefault="001F0AD0">
            <w:pPr>
              <w:pStyle w:val="TableText"/>
              <w:jc w:val="center"/>
            </w:pPr>
          </w:p>
        </w:tc>
        <w:tc>
          <w:tcPr>
            <w:tcW w:w="4827" w:type="dxa"/>
            <w:gridSpan w:val="2"/>
          </w:tcPr>
          <w:p w14:paraId="79D04057" w14:textId="77777777" w:rsidR="00000000" w:rsidRDefault="001F0AD0">
            <w:pPr>
              <w:pStyle w:val="TableText"/>
            </w:pPr>
            <w:r>
              <w:t>Internet address of the Service Provider Web interface.</w:t>
            </w:r>
          </w:p>
        </w:tc>
      </w:tr>
    </w:tbl>
    <w:p w14:paraId="72C53272" w14:textId="77777777" w:rsidR="00000000" w:rsidRDefault="001F0AD0">
      <w:pPr>
        <w:pStyle w:val="Caption"/>
      </w:pPr>
      <w:bookmarkStart w:id="1171" w:name="_Ref377264743"/>
      <w:bookmarkStart w:id="1172" w:name="_Toc381720299"/>
      <w:bookmarkStart w:id="1173" w:name="_Toc436023450"/>
      <w:bookmarkStart w:id="1174" w:name="_Toc436025904"/>
      <w:bookmarkStart w:id="1175" w:name="_Toc436026064"/>
      <w:bookmarkStart w:id="1176" w:name="_Toc436037426"/>
      <w:bookmarkStart w:id="1177" w:name="_Toc437674409"/>
      <w:bookmarkStart w:id="1178" w:name="_Toc437674742"/>
      <w:bookmarkStart w:id="1179" w:name="_Toc437674968"/>
      <w:bookmarkStart w:id="1180" w:name="_Toc437675486"/>
      <w:bookmarkStart w:id="1181" w:name="_Toc463062921"/>
      <w:bookmarkStart w:id="1182" w:name="_Toc463063428"/>
      <w:bookmarkStart w:id="1183" w:name="_Toc365876003"/>
      <w:bookmarkStart w:id="1184" w:name="_Toc368562171"/>
      <w:bookmarkStart w:id="1185" w:name="_Ref377286447"/>
      <w:bookmarkStart w:id="1186" w:name="_Ref377535722"/>
      <w:bookmarkStart w:id="1187" w:name="_Ref379870292"/>
      <w:bookmarkStart w:id="1188" w:name="_Ref380561731"/>
      <w:bookmarkStart w:id="1189" w:name="_Ref380562161"/>
      <w:bookmarkStart w:id="1190" w:name="_Ref380811082"/>
      <w:bookmarkStart w:id="1191" w:name="_Ref380813080"/>
      <w:bookmarkStart w:id="1192" w:name="_Ref411679825"/>
      <w:bookmarkStart w:id="1193" w:name="_Ref419620475"/>
      <w:bookmarkStart w:id="1194" w:name="_Toc508178641"/>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bookmarkEnd w:id="1183"/>
      <w:bookmarkEnd w:id="1184"/>
      <w:bookmarkEnd w:id="1185"/>
      <w:bookmarkEnd w:id="1186"/>
      <w:bookmarkEnd w:id="1187"/>
      <w:bookmarkEnd w:id="1188"/>
      <w:bookmarkEnd w:id="1189"/>
      <w:bookmarkEnd w:id="1190"/>
      <w:bookmarkEnd w:id="1191"/>
      <w:bookmarkEnd w:id="1192"/>
      <w:bookmarkEnd w:id="1193"/>
      <w:r>
        <w:t xml:space="preserve"> NPAC Customer Network Address Data Model</w:t>
      </w:r>
      <w:bookmarkEnd w:id="1171"/>
      <w:bookmarkEnd w:id="1172"/>
      <w:bookmarkEnd w:id="1173"/>
      <w:bookmarkEnd w:id="1174"/>
      <w:bookmarkEnd w:id="1175"/>
      <w:bookmarkEnd w:id="1176"/>
      <w:bookmarkEnd w:id="1177"/>
      <w:bookmarkEnd w:id="1178"/>
      <w:bookmarkEnd w:id="1179"/>
      <w:bookmarkEnd w:id="1180"/>
      <w:bookmarkEnd w:id="1181"/>
      <w:bookmarkEnd w:id="1182"/>
      <w:bookmarkEnd w:id="1194"/>
    </w:p>
    <w:tbl>
      <w:tblPr>
        <w:tblW w:w="0" w:type="auto"/>
        <w:tblLayout w:type="fixed"/>
        <w:tblLook w:val="0000" w:firstRow="0" w:lastRow="0" w:firstColumn="0" w:lastColumn="0" w:noHBand="0" w:noVBand="0"/>
      </w:tblPr>
      <w:tblGrid>
        <w:gridCol w:w="2233"/>
        <w:gridCol w:w="1408"/>
        <w:gridCol w:w="1108"/>
        <w:gridCol w:w="4809"/>
      </w:tblGrid>
      <w:tr w:rsidR="00000000" w14:paraId="6C224B40" w14:textId="77777777">
        <w:tblPrEx>
          <w:tblCellMar>
            <w:top w:w="0" w:type="dxa"/>
            <w:bottom w:w="0" w:type="dxa"/>
          </w:tblCellMar>
        </w:tblPrEx>
        <w:trPr>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122D3A4D" w14:textId="77777777" w:rsidR="00000000" w:rsidRDefault="001F0AD0">
            <w:pPr>
              <w:pStyle w:val="TableText"/>
              <w:jc w:val="center"/>
            </w:pPr>
            <w:r>
              <w:rPr>
                <w:b/>
                <w:caps/>
                <w:sz w:val="24"/>
              </w:rPr>
              <w:t>npac customer ASSOCIATED SERVICE PROVIDER DATA MODEL</w:t>
            </w:r>
          </w:p>
        </w:tc>
      </w:tr>
      <w:tr w:rsidR="00000000" w14:paraId="7D253DD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33" w:type="dxa"/>
          </w:tcPr>
          <w:p w14:paraId="7AADC7B0" w14:textId="77777777" w:rsidR="00000000" w:rsidRDefault="001F0AD0">
            <w:pPr>
              <w:pStyle w:val="TableText"/>
              <w:jc w:val="center"/>
              <w:rPr>
                <w:b/>
              </w:rPr>
            </w:pPr>
            <w:r>
              <w:rPr>
                <w:b/>
              </w:rPr>
              <w:t>Attribute Name</w:t>
            </w:r>
          </w:p>
        </w:tc>
        <w:tc>
          <w:tcPr>
            <w:tcW w:w="1408" w:type="dxa"/>
          </w:tcPr>
          <w:p w14:paraId="77D2AB70" w14:textId="77777777" w:rsidR="00000000" w:rsidRDefault="001F0AD0">
            <w:pPr>
              <w:pStyle w:val="TableText"/>
              <w:jc w:val="center"/>
              <w:rPr>
                <w:b/>
              </w:rPr>
            </w:pPr>
            <w:r>
              <w:rPr>
                <w:b/>
              </w:rPr>
              <w:t>Type (Size)</w:t>
            </w:r>
          </w:p>
        </w:tc>
        <w:tc>
          <w:tcPr>
            <w:tcW w:w="1108" w:type="dxa"/>
          </w:tcPr>
          <w:p w14:paraId="6807D54E" w14:textId="77777777" w:rsidR="00000000" w:rsidRDefault="001F0AD0">
            <w:pPr>
              <w:pStyle w:val="TableText"/>
              <w:jc w:val="center"/>
              <w:rPr>
                <w:b/>
              </w:rPr>
            </w:pPr>
            <w:r>
              <w:rPr>
                <w:b/>
              </w:rPr>
              <w:t>Required</w:t>
            </w:r>
          </w:p>
        </w:tc>
        <w:tc>
          <w:tcPr>
            <w:tcW w:w="4809" w:type="dxa"/>
          </w:tcPr>
          <w:p w14:paraId="0F8F07A7" w14:textId="77777777" w:rsidR="00000000" w:rsidRDefault="001F0AD0">
            <w:pPr>
              <w:pStyle w:val="TableText"/>
              <w:jc w:val="center"/>
              <w:rPr>
                <w:b/>
              </w:rPr>
            </w:pPr>
            <w:r>
              <w:rPr>
                <w:b/>
              </w:rPr>
              <w:t>Description</w:t>
            </w:r>
          </w:p>
        </w:tc>
      </w:tr>
      <w:tr w:rsidR="00000000" w14:paraId="10571A8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18C39AA9" w14:textId="77777777" w:rsidR="00000000" w:rsidRDefault="001F0AD0">
            <w:pPr>
              <w:pStyle w:val="TableText"/>
            </w:pPr>
            <w:r>
              <w:t>Primary NPAC Customer ID</w:t>
            </w:r>
          </w:p>
        </w:tc>
        <w:tc>
          <w:tcPr>
            <w:tcW w:w="1408" w:type="dxa"/>
          </w:tcPr>
          <w:p w14:paraId="2311089B" w14:textId="77777777" w:rsidR="00000000" w:rsidRDefault="001F0AD0">
            <w:pPr>
              <w:pStyle w:val="TableText"/>
              <w:jc w:val="center"/>
            </w:pPr>
            <w:r>
              <w:t>C (4)</w:t>
            </w:r>
          </w:p>
        </w:tc>
        <w:tc>
          <w:tcPr>
            <w:tcW w:w="1108" w:type="dxa"/>
          </w:tcPr>
          <w:p w14:paraId="5F83F986" w14:textId="77777777" w:rsidR="00000000" w:rsidRDefault="001F0AD0">
            <w:pPr>
              <w:pStyle w:val="TableText"/>
              <w:jc w:val="center"/>
            </w:pPr>
            <w:r>
              <w:sym w:font="Symbol" w:char="F0D6"/>
            </w:r>
          </w:p>
        </w:tc>
        <w:tc>
          <w:tcPr>
            <w:tcW w:w="4809" w:type="dxa"/>
          </w:tcPr>
          <w:p w14:paraId="65087400" w14:textId="77777777" w:rsidR="00000000" w:rsidRDefault="001F0AD0">
            <w:pPr>
              <w:pStyle w:val="TableText"/>
            </w:pPr>
            <w:r>
              <w:t>An alphanumeric code which uniquely identifies</w:t>
            </w:r>
            <w:r>
              <w:t xml:space="preserve"> an NPAC Customer that will act as a primary SPID</w:t>
            </w:r>
          </w:p>
        </w:tc>
      </w:tr>
      <w:tr w:rsidR="00000000" w14:paraId="5071D21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33" w:type="dxa"/>
          </w:tcPr>
          <w:p w14:paraId="78A1E13E" w14:textId="77777777" w:rsidR="00000000" w:rsidRDefault="001F0AD0">
            <w:pPr>
              <w:pStyle w:val="TableText"/>
            </w:pPr>
            <w:r>
              <w:t>Associated NPAC Customer ID</w:t>
            </w:r>
          </w:p>
        </w:tc>
        <w:tc>
          <w:tcPr>
            <w:tcW w:w="1408" w:type="dxa"/>
          </w:tcPr>
          <w:p w14:paraId="754B01CE" w14:textId="77777777" w:rsidR="00000000" w:rsidRDefault="001F0AD0">
            <w:pPr>
              <w:pStyle w:val="TableText"/>
              <w:jc w:val="center"/>
            </w:pPr>
            <w:r>
              <w:t>C (4)</w:t>
            </w:r>
          </w:p>
        </w:tc>
        <w:tc>
          <w:tcPr>
            <w:tcW w:w="1108" w:type="dxa"/>
          </w:tcPr>
          <w:p w14:paraId="59912675" w14:textId="77777777" w:rsidR="00000000" w:rsidRDefault="001F0AD0">
            <w:pPr>
              <w:pStyle w:val="TableText"/>
              <w:jc w:val="center"/>
            </w:pPr>
            <w:r>
              <w:sym w:font="Symbol" w:char="F0D6"/>
            </w:r>
          </w:p>
        </w:tc>
        <w:tc>
          <w:tcPr>
            <w:tcW w:w="4809" w:type="dxa"/>
          </w:tcPr>
          <w:p w14:paraId="307D42A0" w14:textId="77777777" w:rsidR="00000000" w:rsidRDefault="001F0AD0">
            <w:pPr>
              <w:pStyle w:val="TableText"/>
            </w:pPr>
            <w:r>
              <w:t>An alphanumeric code that uniquely identifies an NPAC Customer that will act as a SPID associated with a primary SPID.</w:t>
            </w:r>
          </w:p>
        </w:tc>
      </w:tr>
    </w:tbl>
    <w:p w14:paraId="3995674A" w14:textId="77777777" w:rsidR="00000000" w:rsidRDefault="001F0AD0">
      <w:pPr>
        <w:pStyle w:val="Caption"/>
      </w:pPr>
      <w:bookmarkStart w:id="1195" w:name="_Toc436023451"/>
      <w:bookmarkStart w:id="1196" w:name="_Toc436025905"/>
      <w:bookmarkStart w:id="1197" w:name="_Toc436026065"/>
      <w:bookmarkStart w:id="1198" w:name="_Toc436037427"/>
      <w:bookmarkStart w:id="1199" w:name="_Toc437674410"/>
      <w:bookmarkStart w:id="1200" w:name="_Toc437674743"/>
      <w:bookmarkStart w:id="1201" w:name="_Toc437674969"/>
      <w:bookmarkStart w:id="1202" w:name="_Toc437675487"/>
      <w:bookmarkStart w:id="1203" w:name="_Toc463062922"/>
      <w:bookmarkStart w:id="1204" w:name="_Toc463063429"/>
      <w:bookmarkStart w:id="1205" w:name="_Ref436023523"/>
      <w:bookmarkStart w:id="1206" w:name="_Toc508178642"/>
      <w:r>
        <w:t xml:space="preserve">Table </w:t>
      </w:r>
      <w:r>
        <w:fldChar w:fldCharType="begin"/>
      </w:r>
      <w:r>
        <w:instrText xml:space="preserve"> STYLEREF 1 \s </w:instrText>
      </w:r>
      <w:r>
        <w:fldChar w:fldCharType="separate"/>
      </w:r>
      <w:r>
        <w:rPr>
          <w:noProof/>
        </w:rPr>
        <w:t>3</w:t>
      </w:r>
      <w:r>
        <w:fldChar w:fldCharType="end"/>
      </w:r>
      <w:r>
        <w:noBreakHyphen/>
      </w:r>
      <w:bookmarkEnd w:id="1205"/>
      <w:r>
        <w:fldChar w:fldCharType="begin"/>
      </w:r>
      <w:r>
        <w:instrText xml:space="preserve"> SEQ Table \* ARABIC \</w:instrText>
      </w:r>
      <w:r>
        <w:instrText xml:space="preserve">s 1 </w:instrText>
      </w:r>
      <w:r>
        <w:fldChar w:fldCharType="separate"/>
      </w:r>
      <w:r>
        <w:rPr>
          <w:noProof/>
        </w:rPr>
        <w:t>5</w:t>
      </w:r>
      <w:r>
        <w:fldChar w:fldCharType="end"/>
      </w:r>
      <w:r>
        <w:t xml:space="preserve"> NPAC Customer Associated Service Provider Data Model</w:t>
      </w:r>
      <w:bookmarkEnd w:id="1195"/>
      <w:bookmarkEnd w:id="1196"/>
      <w:bookmarkEnd w:id="1197"/>
      <w:bookmarkEnd w:id="1198"/>
      <w:bookmarkEnd w:id="1199"/>
      <w:bookmarkEnd w:id="1200"/>
      <w:bookmarkEnd w:id="1201"/>
      <w:bookmarkEnd w:id="1202"/>
      <w:bookmarkEnd w:id="1203"/>
      <w:bookmarkEnd w:id="1204"/>
      <w:bookmarkEnd w:id="1206"/>
    </w:p>
    <w:p w14:paraId="33A85ECC" w14:textId="77777777" w:rsidR="00000000" w:rsidRDefault="001F0AD0">
      <w:pPr>
        <w:pStyle w:val="Heading3"/>
        <w:numPr>
          <w:numberingChange w:id="1207" w:author="Jean Anthony" w:date="2001-03-12T20:36:00Z" w:original="%1:3:0:.%2:1:0:.%3:3:0:"/>
        </w:numPr>
      </w:pPr>
      <w:bookmarkStart w:id="1208" w:name="_Toc365874855"/>
      <w:bookmarkStart w:id="1209" w:name="_Toc367618257"/>
      <w:bookmarkStart w:id="1210" w:name="_Toc368561342"/>
      <w:bookmarkStart w:id="1211" w:name="_Toc368728287"/>
      <w:bookmarkStart w:id="1212" w:name="_Toc381720020"/>
      <w:bookmarkStart w:id="1213" w:name="_Toc436023346"/>
      <w:bookmarkStart w:id="1214" w:name="_Toc436025409"/>
      <w:bookmarkStart w:id="1215" w:name="_Toc508178491"/>
      <w:r>
        <w:t>Subscription Version Data</w:t>
      </w:r>
      <w:bookmarkEnd w:id="1208"/>
      <w:bookmarkEnd w:id="1209"/>
      <w:bookmarkEnd w:id="1210"/>
      <w:bookmarkEnd w:id="1211"/>
      <w:bookmarkEnd w:id="1212"/>
      <w:bookmarkEnd w:id="1213"/>
      <w:bookmarkEnd w:id="1214"/>
      <w:bookmarkEnd w:id="1215"/>
    </w:p>
    <w:p w14:paraId="5D497493" w14:textId="77777777" w:rsidR="00000000" w:rsidRDefault="001F0AD0">
      <w:pPr>
        <w:pStyle w:val="BodyText"/>
      </w:pPr>
      <w:r>
        <w:t>Subscription Version Data consists of information about the ported TNs.  The data items that need to be administered by Subscription Version Data Management functions ar</w:t>
      </w:r>
      <w:r>
        <w:t>e identified in the table that follows:</w:t>
      </w:r>
    </w:p>
    <w:tbl>
      <w:tblPr>
        <w:tblW w:w="0" w:type="auto"/>
        <w:tblLayout w:type="fixed"/>
        <w:tblLook w:val="0000" w:firstRow="0" w:lastRow="0" w:firstColumn="0" w:lastColumn="0" w:noHBand="0" w:noVBand="0"/>
      </w:tblPr>
      <w:tblGrid>
        <w:gridCol w:w="2287"/>
        <w:gridCol w:w="1236"/>
        <w:gridCol w:w="1108"/>
        <w:gridCol w:w="4927"/>
        <w:gridCol w:w="18"/>
      </w:tblGrid>
      <w:tr w:rsidR="00000000" w14:paraId="2CD36687" w14:textId="77777777">
        <w:tblPrEx>
          <w:tblCellMar>
            <w:top w:w="0" w:type="dxa"/>
            <w:bottom w:w="0" w:type="dxa"/>
          </w:tblCellMar>
        </w:tblPrEx>
        <w:trPr>
          <w:gridAfter w:val="1"/>
          <w:wAfter w:w="18" w:type="dxa"/>
          <w:cantSplit/>
          <w:tblHeader/>
        </w:trPr>
        <w:tc>
          <w:tcPr>
            <w:tcW w:w="9558" w:type="dxa"/>
            <w:gridSpan w:val="4"/>
            <w:tcBorders>
              <w:top w:val="single" w:sz="6" w:space="0" w:color="auto"/>
              <w:left w:val="single" w:sz="12" w:space="0" w:color="000000"/>
              <w:bottom w:val="single" w:sz="6" w:space="0" w:color="auto"/>
              <w:right w:val="single" w:sz="12" w:space="0" w:color="000000"/>
            </w:tcBorders>
            <w:shd w:val="solid" w:color="auto" w:fill="auto"/>
          </w:tcPr>
          <w:p w14:paraId="660A1BA5" w14:textId="77777777" w:rsidR="00000000" w:rsidRDefault="001F0AD0">
            <w:pPr>
              <w:pStyle w:val="TableText"/>
              <w:jc w:val="center"/>
            </w:pPr>
            <w:r>
              <w:rPr>
                <w:b/>
                <w:caps/>
                <w:sz w:val="24"/>
              </w:rPr>
              <w:t>SubscriPTION VERSION Data MODEL</w:t>
            </w:r>
          </w:p>
        </w:tc>
      </w:tr>
      <w:tr w:rsidR="00000000" w14:paraId="2982597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blHeader/>
        </w:trPr>
        <w:tc>
          <w:tcPr>
            <w:tcW w:w="2287" w:type="dxa"/>
          </w:tcPr>
          <w:p w14:paraId="45111DDD" w14:textId="77777777" w:rsidR="00000000" w:rsidRDefault="001F0AD0">
            <w:pPr>
              <w:pStyle w:val="TableText"/>
              <w:jc w:val="center"/>
              <w:rPr>
                <w:b/>
              </w:rPr>
            </w:pPr>
            <w:r>
              <w:rPr>
                <w:b/>
              </w:rPr>
              <w:t>Attribute Name</w:t>
            </w:r>
          </w:p>
        </w:tc>
        <w:tc>
          <w:tcPr>
            <w:tcW w:w="1236" w:type="dxa"/>
          </w:tcPr>
          <w:p w14:paraId="3CB37270" w14:textId="77777777" w:rsidR="00000000" w:rsidRDefault="001F0AD0">
            <w:pPr>
              <w:pStyle w:val="TableText"/>
              <w:jc w:val="center"/>
              <w:rPr>
                <w:b/>
              </w:rPr>
            </w:pPr>
            <w:r>
              <w:rPr>
                <w:b/>
              </w:rPr>
              <w:t>Type (Size)</w:t>
            </w:r>
          </w:p>
        </w:tc>
        <w:tc>
          <w:tcPr>
            <w:tcW w:w="1108" w:type="dxa"/>
          </w:tcPr>
          <w:p w14:paraId="4B3A13A5" w14:textId="77777777" w:rsidR="00000000" w:rsidRDefault="001F0AD0">
            <w:pPr>
              <w:pStyle w:val="TableText"/>
              <w:jc w:val="center"/>
              <w:rPr>
                <w:b/>
              </w:rPr>
            </w:pPr>
            <w:r>
              <w:rPr>
                <w:b/>
              </w:rPr>
              <w:t>Required</w:t>
            </w:r>
          </w:p>
        </w:tc>
        <w:tc>
          <w:tcPr>
            <w:tcW w:w="4945" w:type="dxa"/>
            <w:gridSpan w:val="2"/>
          </w:tcPr>
          <w:p w14:paraId="0E107C6F" w14:textId="77777777" w:rsidR="00000000" w:rsidRDefault="001F0AD0">
            <w:pPr>
              <w:pStyle w:val="TableText"/>
              <w:jc w:val="center"/>
              <w:rPr>
                <w:b/>
              </w:rPr>
            </w:pPr>
            <w:r>
              <w:rPr>
                <w:b/>
              </w:rPr>
              <w:t>Description</w:t>
            </w:r>
          </w:p>
        </w:tc>
      </w:tr>
      <w:tr w:rsidR="00000000" w14:paraId="2CE2092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Borders>
              <w:top w:val="nil"/>
            </w:tcBorders>
          </w:tcPr>
          <w:p w14:paraId="08AFB581" w14:textId="77777777" w:rsidR="00000000" w:rsidRDefault="001F0AD0">
            <w:pPr>
              <w:pStyle w:val="TableText"/>
            </w:pPr>
            <w:r>
              <w:t>Version ID</w:t>
            </w:r>
          </w:p>
        </w:tc>
        <w:tc>
          <w:tcPr>
            <w:tcW w:w="1236" w:type="dxa"/>
            <w:tcBorders>
              <w:top w:val="nil"/>
            </w:tcBorders>
          </w:tcPr>
          <w:p w14:paraId="57D2C5F7" w14:textId="77777777" w:rsidR="00000000" w:rsidRDefault="001F0AD0">
            <w:pPr>
              <w:pStyle w:val="TableText"/>
              <w:jc w:val="center"/>
            </w:pPr>
            <w:r>
              <w:t>N</w:t>
            </w:r>
          </w:p>
        </w:tc>
        <w:tc>
          <w:tcPr>
            <w:tcW w:w="1108" w:type="dxa"/>
            <w:tcBorders>
              <w:top w:val="nil"/>
            </w:tcBorders>
          </w:tcPr>
          <w:p w14:paraId="4C018619" w14:textId="77777777" w:rsidR="00000000" w:rsidRDefault="001F0AD0">
            <w:pPr>
              <w:pStyle w:val="TableText"/>
              <w:jc w:val="center"/>
            </w:pPr>
            <w:r>
              <w:sym w:font="Symbol" w:char="F0D6"/>
            </w:r>
          </w:p>
        </w:tc>
        <w:tc>
          <w:tcPr>
            <w:tcW w:w="4945" w:type="dxa"/>
            <w:gridSpan w:val="2"/>
            <w:tcBorders>
              <w:top w:val="nil"/>
            </w:tcBorders>
          </w:tcPr>
          <w:p w14:paraId="7182401A" w14:textId="77777777" w:rsidR="00000000" w:rsidRDefault="001F0AD0">
            <w:pPr>
              <w:pStyle w:val="TableText"/>
            </w:pPr>
            <w:r>
              <w:t>A unique sequential number assigned upon creation of the Subscription Version.</w:t>
            </w:r>
          </w:p>
        </w:tc>
      </w:tr>
      <w:tr w:rsidR="00000000" w14:paraId="2695126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686D431" w14:textId="77777777" w:rsidR="00000000" w:rsidRDefault="001F0AD0">
            <w:pPr>
              <w:pStyle w:val="TableText"/>
            </w:pPr>
            <w:r>
              <w:t>LRN</w:t>
            </w:r>
          </w:p>
        </w:tc>
        <w:tc>
          <w:tcPr>
            <w:tcW w:w="1236" w:type="dxa"/>
          </w:tcPr>
          <w:p w14:paraId="2D875BA1" w14:textId="77777777" w:rsidR="00000000" w:rsidRDefault="001F0AD0">
            <w:pPr>
              <w:pStyle w:val="TableText"/>
              <w:jc w:val="center"/>
            </w:pPr>
            <w:r>
              <w:t>TN</w:t>
            </w:r>
          </w:p>
        </w:tc>
        <w:tc>
          <w:tcPr>
            <w:tcW w:w="1108" w:type="dxa"/>
          </w:tcPr>
          <w:p w14:paraId="3CD304D5" w14:textId="77777777" w:rsidR="00000000" w:rsidRDefault="001F0AD0">
            <w:pPr>
              <w:pStyle w:val="TableText"/>
              <w:jc w:val="center"/>
            </w:pPr>
            <w:r>
              <w:sym w:font="Symbol" w:char="F0D6"/>
            </w:r>
          </w:p>
        </w:tc>
        <w:tc>
          <w:tcPr>
            <w:tcW w:w="4945" w:type="dxa"/>
            <w:gridSpan w:val="2"/>
          </w:tcPr>
          <w:p w14:paraId="066D34F3" w14:textId="77777777" w:rsidR="00000000" w:rsidRDefault="001F0AD0">
            <w:pPr>
              <w:pStyle w:val="TableText"/>
            </w:pPr>
            <w:r>
              <w:t>The LRN is an identifier for t</w:t>
            </w:r>
            <w:r>
              <w:t>he switch on which portable NPA-NXXs reside.</w:t>
            </w:r>
          </w:p>
        </w:tc>
      </w:tr>
      <w:tr w:rsidR="00000000" w14:paraId="7D7455E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FEF3E13" w14:textId="77777777" w:rsidR="00000000" w:rsidRDefault="001F0AD0">
            <w:pPr>
              <w:pStyle w:val="TableText"/>
            </w:pPr>
            <w:r>
              <w:t>Old Service Provider ID</w:t>
            </w:r>
          </w:p>
        </w:tc>
        <w:tc>
          <w:tcPr>
            <w:tcW w:w="1236" w:type="dxa"/>
          </w:tcPr>
          <w:p w14:paraId="582D3E23" w14:textId="77777777" w:rsidR="00000000" w:rsidRDefault="001F0AD0">
            <w:pPr>
              <w:pStyle w:val="TableText"/>
              <w:jc w:val="center"/>
            </w:pPr>
            <w:r>
              <w:t>C (4)</w:t>
            </w:r>
          </w:p>
        </w:tc>
        <w:tc>
          <w:tcPr>
            <w:tcW w:w="1108" w:type="dxa"/>
          </w:tcPr>
          <w:p w14:paraId="5AB59962" w14:textId="77777777" w:rsidR="00000000" w:rsidRDefault="001F0AD0">
            <w:pPr>
              <w:pStyle w:val="TableText"/>
              <w:jc w:val="center"/>
            </w:pPr>
            <w:r>
              <w:sym w:font="Symbol" w:char="F0D6"/>
            </w:r>
          </w:p>
        </w:tc>
        <w:tc>
          <w:tcPr>
            <w:tcW w:w="4945" w:type="dxa"/>
            <w:gridSpan w:val="2"/>
          </w:tcPr>
          <w:p w14:paraId="03CA282F" w14:textId="77777777" w:rsidR="00000000" w:rsidRDefault="001F0AD0">
            <w:pPr>
              <w:pStyle w:val="TableText"/>
            </w:pPr>
            <w:r>
              <w:t>Old Service Provider ID.</w:t>
            </w:r>
          </w:p>
        </w:tc>
      </w:tr>
      <w:tr w:rsidR="00000000" w14:paraId="121D1F7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310A661" w14:textId="77777777" w:rsidR="00000000" w:rsidRDefault="001F0AD0">
            <w:pPr>
              <w:pStyle w:val="TableText"/>
            </w:pPr>
            <w:r>
              <w:t>New Service Provider ID</w:t>
            </w:r>
          </w:p>
        </w:tc>
        <w:tc>
          <w:tcPr>
            <w:tcW w:w="1236" w:type="dxa"/>
          </w:tcPr>
          <w:p w14:paraId="60CBD63D" w14:textId="77777777" w:rsidR="00000000" w:rsidRDefault="001F0AD0">
            <w:pPr>
              <w:pStyle w:val="TableText"/>
              <w:jc w:val="center"/>
            </w:pPr>
            <w:r>
              <w:t>C (4)</w:t>
            </w:r>
          </w:p>
        </w:tc>
        <w:tc>
          <w:tcPr>
            <w:tcW w:w="1108" w:type="dxa"/>
          </w:tcPr>
          <w:p w14:paraId="06E6DDDF" w14:textId="77777777" w:rsidR="00000000" w:rsidRDefault="001F0AD0">
            <w:pPr>
              <w:pStyle w:val="TableText"/>
              <w:jc w:val="center"/>
            </w:pPr>
            <w:r>
              <w:sym w:font="Symbol" w:char="F0D6"/>
            </w:r>
          </w:p>
        </w:tc>
        <w:tc>
          <w:tcPr>
            <w:tcW w:w="4945" w:type="dxa"/>
            <w:gridSpan w:val="2"/>
          </w:tcPr>
          <w:p w14:paraId="61DA6337" w14:textId="77777777" w:rsidR="00000000" w:rsidRDefault="001F0AD0">
            <w:pPr>
              <w:pStyle w:val="TableText"/>
            </w:pPr>
            <w:r>
              <w:t>New Service Provider ID.</w:t>
            </w:r>
          </w:p>
        </w:tc>
      </w:tr>
      <w:tr w:rsidR="00000000" w14:paraId="2A0162F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024C8341" w14:textId="77777777" w:rsidR="00000000" w:rsidRDefault="001F0AD0">
            <w:pPr>
              <w:pStyle w:val="TableText"/>
            </w:pPr>
            <w:r>
              <w:t>TN</w:t>
            </w:r>
          </w:p>
        </w:tc>
        <w:tc>
          <w:tcPr>
            <w:tcW w:w="1236" w:type="dxa"/>
          </w:tcPr>
          <w:p w14:paraId="4C540D7C" w14:textId="77777777" w:rsidR="00000000" w:rsidRDefault="001F0AD0">
            <w:pPr>
              <w:pStyle w:val="TableText"/>
              <w:jc w:val="center"/>
            </w:pPr>
            <w:r>
              <w:t>TN</w:t>
            </w:r>
          </w:p>
        </w:tc>
        <w:tc>
          <w:tcPr>
            <w:tcW w:w="1108" w:type="dxa"/>
          </w:tcPr>
          <w:p w14:paraId="4F9622B8" w14:textId="77777777" w:rsidR="00000000" w:rsidRDefault="001F0AD0">
            <w:pPr>
              <w:pStyle w:val="TableText"/>
              <w:jc w:val="center"/>
            </w:pPr>
            <w:r>
              <w:sym w:font="Symbol" w:char="F0D6"/>
            </w:r>
          </w:p>
        </w:tc>
        <w:tc>
          <w:tcPr>
            <w:tcW w:w="4945" w:type="dxa"/>
            <w:gridSpan w:val="2"/>
          </w:tcPr>
          <w:p w14:paraId="4DBEC110" w14:textId="77777777" w:rsidR="00000000" w:rsidRDefault="001F0AD0">
            <w:pPr>
              <w:pStyle w:val="TableText"/>
            </w:pPr>
            <w:r>
              <w:t>Subscription Version telephone number.</w:t>
            </w:r>
          </w:p>
        </w:tc>
      </w:tr>
      <w:tr w:rsidR="00000000" w14:paraId="6FE9A8B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123DB97B" w14:textId="77777777" w:rsidR="00000000" w:rsidRDefault="001F0AD0">
            <w:pPr>
              <w:pStyle w:val="TableText"/>
            </w:pPr>
            <w:r>
              <w:t>Local Number Portability Type</w:t>
            </w:r>
          </w:p>
        </w:tc>
        <w:tc>
          <w:tcPr>
            <w:tcW w:w="1236" w:type="dxa"/>
          </w:tcPr>
          <w:p w14:paraId="650155CF" w14:textId="77777777" w:rsidR="00000000" w:rsidRDefault="001F0AD0">
            <w:pPr>
              <w:pStyle w:val="TableText"/>
              <w:jc w:val="center"/>
            </w:pPr>
            <w:r>
              <w:t>E</w:t>
            </w:r>
          </w:p>
        </w:tc>
        <w:tc>
          <w:tcPr>
            <w:tcW w:w="1108" w:type="dxa"/>
          </w:tcPr>
          <w:p w14:paraId="7F45D3E4" w14:textId="77777777" w:rsidR="00000000" w:rsidRDefault="001F0AD0">
            <w:pPr>
              <w:pStyle w:val="TableText"/>
              <w:jc w:val="center"/>
            </w:pPr>
            <w:r>
              <w:sym w:font="Symbol" w:char="F0D6"/>
            </w:r>
          </w:p>
        </w:tc>
        <w:tc>
          <w:tcPr>
            <w:tcW w:w="4945" w:type="dxa"/>
            <w:gridSpan w:val="2"/>
          </w:tcPr>
          <w:p w14:paraId="34DECF09" w14:textId="77777777" w:rsidR="00000000" w:rsidRDefault="001F0AD0">
            <w:pPr>
              <w:pStyle w:val="TableText"/>
            </w:pPr>
            <w:r>
              <w:t>Number Porta</w:t>
            </w:r>
            <w:r>
              <w:t>bility Type.  Valid enumerated values are:</w:t>
            </w:r>
          </w:p>
          <w:p w14:paraId="62B953D3" w14:textId="77777777" w:rsidR="00000000" w:rsidRDefault="001F0AD0" w:rsidP="001F0AD0">
            <w:pPr>
              <w:pStyle w:val="TableText"/>
              <w:numPr>
                <w:ilvl w:val="0"/>
                <w:numId w:val="3"/>
                <w:numberingChange w:id="1216" w:author="Jean Anthony" w:date="2001-03-12T20:36:00Z" w:original=""/>
              </w:numPr>
              <w:tabs>
                <w:tab w:val="left" w:pos="679"/>
                <w:tab w:val="left" w:pos="859"/>
              </w:tabs>
              <w:spacing w:before="0" w:after="40"/>
            </w:pPr>
            <w:r>
              <w:t>LSSP</w:t>
            </w:r>
            <w:r>
              <w:tab/>
              <w:t>-</w:t>
            </w:r>
            <w:r>
              <w:tab/>
              <w:t>Local Service Provider Portability (0)</w:t>
            </w:r>
          </w:p>
          <w:p w14:paraId="7AD1B165" w14:textId="77777777" w:rsidR="00000000" w:rsidRDefault="001F0AD0" w:rsidP="001F0AD0">
            <w:pPr>
              <w:pStyle w:val="TableText"/>
              <w:numPr>
                <w:ilvl w:val="0"/>
                <w:numId w:val="3"/>
                <w:numberingChange w:id="1217" w:author="Jean Anthony" w:date="2001-03-12T20:36:00Z" w:original=""/>
              </w:numPr>
              <w:tabs>
                <w:tab w:val="left" w:pos="679"/>
                <w:tab w:val="left" w:pos="859"/>
              </w:tabs>
              <w:spacing w:before="0" w:after="40"/>
            </w:pPr>
            <w:r>
              <w:t>LISP</w:t>
            </w:r>
            <w:r>
              <w:tab/>
              <w:t>-</w:t>
            </w:r>
            <w:r>
              <w:tab/>
              <w:t>Local Intra-Service Provider Portability (1)</w:t>
            </w:r>
          </w:p>
          <w:p w14:paraId="598F7789" w14:textId="77777777" w:rsidR="00000000" w:rsidRDefault="001F0AD0" w:rsidP="001F0AD0">
            <w:pPr>
              <w:pStyle w:val="TableText"/>
              <w:numPr>
                <w:ilvl w:val="0"/>
                <w:numId w:val="3"/>
                <w:numberingChange w:id="1218" w:author="Jean Anthony" w:date="2001-03-12T20:36:00Z" w:original=""/>
              </w:numPr>
              <w:tabs>
                <w:tab w:val="left" w:pos="679"/>
                <w:tab w:val="left" w:pos="859"/>
              </w:tabs>
              <w:spacing w:before="0"/>
            </w:pPr>
            <w:r>
              <w:t>POOL</w:t>
            </w:r>
            <w:r>
              <w:tab/>
              <w:t>-</w:t>
            </w:r>
            <w:r>
              <w:tab/>
              <w:t>Pooled Block Number Port (2)</w:t>
            </w:r>
          </w:p>
        </w:tc>
      </w:tr>
      <w:tr w:rsidR="00000000" w14:paraId="2777166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1FB8964" w14:textId="77777777" w:rsidR="00000000" w:rsidRDefault="001F0AD0">
            <w:pPr>
              <w:pStyle w:val="TableText"/>
              <w:numPr>
                <w:ilvl w:val="12"/>
                <w:numId w:val="0"/>
              </w:numPr>
            </w:pPr>
            <w:r>
              <w:t>Status</w:t>
            </w:r>
          </w:p>
        </w:tc>
        <w:tc>
          <w:tcPr>
            <w:tcW w:w="1236" w:type="dxa"/>
          </w:tcPr>
          <w:p w14:paraId="59D2B1A5" w14:textId="77777777" w:rsidR="00000000" w:rsidRDefault="001F0AD0">
            <w:pPr>
              <w:pStyle w:val="TableText"/>
              <w:numPr>
                <w:ilvl w:val="12"/>
                <w:numId w:val="0"/>
              </w:numPr>
              <w:jc w:val="center"/>
            </w:pPr>
            <w:r>
              <w:t>E</w:t>
            </w:r>
          </w:p>
        </w:tc>
        <w:tc>
          <w:tcPr>
            <w:tcW w:w="1108" w:type="dxa"/>
          </w:tcPr>
          <w:p w14:paraId="02F5EB93" w14:textId="77777777" w:rsidR="00000000" w:rsidRDefault="001F0AD0">
            <w:pPr>
              <w:pStyle w:val="TableText"/>
              <w:numPr>
                <w:ilvl w:val="12"/>
                <w:numId w:val="0"/>
              </w:numPr>
              <w:jc w:val="center"/>
            </w:pPr>
            <w:r>
              <w:sym w:font="Symbol" w:char="F0D6"/>
            </w:r>
          </w:p>
        </w:tc>
        <w:tc>
          <w:tcPr>
            <w:tcW w:w="4945" w:type="dxa"/>
            <w:gridSpan w:val="2"/>
          </w:tcPr>
          <w:p w14:paraId="2F5B17B5" w14:textId="77777777" w:rsidR="00000000" w:rsidRDefault="001F0AD0">
            <w:pPr>
              <w:pStyle w:val="TableText"/>
              <w:numPr>
                <w:ilvl w:val="12"/>
                <w:numId w:val="0"/>
              </w:numPr>
            </w:pPr>
            <w:r>
              <w:t>Status of the Subscription Version.</w:t>
            </w:r>
          </w:p>
          <w:p w14:paraId="54A94229" w14:textId="77777777" w:rsidR="00000000" w:rsidRDefault="001F0AD0">
            <w:pPr>
              <w:pStyle w:val="TableText"/>
              <w:numPr>
                <w:ilvl w:val="12"/>
                <w:numId w:val="0"/>
              </w:numPr>
            </w:pPr>
            <w:r>
              <w:t>The default value is P for Pend</w:t>
            </w:r>
            <w:r>
              <w:t>ing.</w:t>
            </w:r>
          </w:p>
          <w:p w14:paraId="7C5C13B4" w14:textId="77777777" w:rsidR="00000000" w:rsidRDefault="001F0AD0">
            <w:pPr>
              <w:pStyle w:val="TableText"/>
              <w:numPr>
                <w:ilvl w:val="12"/>
                <w:numId w:val="0"/>
              </w:numPr>
            </w:pPr>
            <w:r>
              <w:t>Valid enumerated values are:</w:t>
            </w:r>
          </w:p>
          <w:p w14:paraId="736CE769" w14:textId="77777777" w:rsidR="00000000" w:rsidRDefault="001F0AD0" w:rsidP="001F0AD0">
            <w:pPr>
              <w:pStyle w:val="TableText"/>
              <w:numPr>
                <w:ilvl w:val="0"/>
                <w:numId w:val="1"/>
                <w:numberingChange w:id="1219" w:author="Jean Anthony" w:date="2001-03-12T20:36:00Z" w:original=""/>
              </w:numPr>
              <w:tabs>
                <w:tab w:val="left" w:pos="720"/>
                <w:tab w:val="left" w:pos="1080"/>
              </w:tabs>
              <w:spacing w:before="40" w:after="40"/>
            </w:pPr>
            <w:r>
              <w:t>X</w:t>
            </w:r>
            <w:r>
              <w:tab/>
              <w:t>-</w:t>
            </w:r>
            <w:r>
              <w:tab/>
              <w:t>Conflict (0)</w:t>
            </w:r>
          </w:p>
          <w:p w14:paraId="33F68D46" w14:textId="77777777" w:rsidR="00000000" w:rsidRDefault="001F0AD0" w:rsidP="001F0AD0">
            <w:pPr>
              <w:pStyle w:val="TableText"/>
              <w:numPr>
                <w:ilvl w:val="0"/>
                <w:numId w:val="1"/>
                <w:numberingChange w:id="1220" w:author="Jean Anthony" w:date="2001-03-12T20:36:00Z" w:original=""/>
              </w:numPr>
              <w:tabs>
                <w:tab w:val="left" w:pos="720"/>
                <w:tab w:val="left" w:pos="1080"/>
              </w:tabs>
              <w:spacing w:before="40" w:after="40"/>
            </w:pPr>
            <w:r>
              <w:t>A</w:t>
            </w:r>
            <w:r>
              <w:tab/>
              <w:t>-</w:t>
            </w:r>
            <w:r>
              <w:tab/>
              <w:t>Active (1)</w:t>
            </w:r>
          </w:p>
          <w:p w14:paraId="14968016" w14:textId="77777777" w:rsidR="00000000" w:rsidRDefault="001F0AD0" w:rsidP="001F0AD0">
            <w:pPr>
              <w:pStyle w:val="TableText"/>
              <w:numPr>
                <w:ilvl w:val="0"/>
                <w:numId w:val="1"/>
                <w:numberingChange w:id="1221" w:author="Jean Anthony" w:date="2001-03-12T20:36:00Z" w:original=""/>
              </w:numPr>
              <w:tabs>
                <w:tab w:val="left" w:pos="720"/>
                <w:tab w:val="left" w:pos="1080"/>
              </w:tabs>
              <w:spacing w:before="40" w:after="40"/>
            </w:pPr>
            <w:r>
              <w:t>P</w:t>
            </w:r>
            <w:r>
              <w:tab/>
              <w:t>-</w:t>
            </w:r>
            <w:r>
              <w:tab/>
              <w:t>Pending (2)</w:t>
            </w:r>
          </w:p>
          <w:p w14:paraId="6CBC94AC" w14:textId="77777777" w:rsidR="00000000" w:rsidRDefault="001F0AD0" w:rsidP="001F0AD0">
            <w:pPr>
              <w:pStyle w:val="TableText"/>
              <w:numPr>
                <w:ilvl w:val="0"/>
                <w:numId w:val="1"/>
                <w:numberingChange w:id="1222" w:author="Jean Anthony" w:date="2001-03-12T20:36:00Z" w:original=""/>
              </w:numPr>
              <w:tabs>
                <w:tab w:val="left" w:pos="720"/>
                <w:tab w:val="left" w:pos="1080"/>
              </w:tabs>
              <w:spacing w:before="40" w:after="40"/>
            </w:pPr>
            <w:r>
              <w:t>S</w:t>
            </w:r>
            <w:r>
              <w:tab/>
              <w:t>-</w:t>
            </w:r>
            <w:r>
              <w:tab/>
              <w:t>Sending (3)</w:t>
            </w:r>
          </w:p>
          <w:p w14:paraId="19A06BAB" w14:textId="77777777" w:rsidR="00000000" w:rsidRDefault="001F0AD0" w:rsidP="001F0AD0">
            <w:pPr>
              <w:pStyle w:val="TableText"/>
              <w:numPr>
                <w:ilvl w:val="0"/>
                <w:numId w:val="1"/>
                <w:numberingChange w:id="1223" w:author="Jean Anthony" w:date="2001-03-12T20:36:00Z" w:original=""/>
              </w:numPr>
              <w:tabs>
                <w:tab w:val="left" w:pos="720"/>
                <w:tab w:val="left" w:pos="1080"/>
              </w:tabs>
              <w:spacing w:before="40" w:after="40"/>
            </w:pPr>
            <w:r>
              <w:t>F</w:t>
            </w:r>
            <w:r>
              <w:tab/>
              <w:t>-</w:t>
            </w:r>
            <w:r>
              <w:tab/>
              <w:t>Failed (4)</w:t>
            </w:r>
          </w:p>
          <w:p w14:paraId="3A4F493A" w14:textId="77777777" w:rsidR="00000000" w:rsidRDefault="001F0AD0" w:rsidP="001F0AD0">
            <w:pPr>
              <w:pStyle w:val="TableText"/>
              <w:numPr>
                <w:ilvl w:val="0"/>
                <w:numId w:val="1"/>
                <w:numberingChange w:id="1224" w:author="Jean Anthony" w:date="2001-03-12T20:36:00Z" w:original=""/>
              </w:numPr>
              <w:tabs>
                <w:tab w:val="left" w:pos="720"/>
                <w:tab w:val="left" w:pos="1080"/>
              </w:tabs>
              <w:spacing w:before="40" w:after="40"/>
            </w:pPr>
            <w:r>
              <w:t>PF</w:t>
            </w:r>
            <w:r>
              <w:tab/>
              <w:t>-</w:t>
            </w:r>
            <w:r>
              <w:tab/>
              <w:t>Partial Failure (5)</w:t>
            </w:r>
          </w:p>
          <w:p w14:paraId="0EB90233" w14:textId="77777777" w:rsidR="00000000" w:rsidRDefault="001F0AD0" w:rsidP="001F0AD0">
            <w:pPr>
              <w:pStyle w:val="TableText"/>
              <w:numPr>
                <w:ilvl w:val="0"/>
                <w:numId w:val="1"/>
                <w:numberingChange w:id="1225" w:author="Jean Anthony" w:date="2001-03-12T20:36:00Z" w:original=""/>
              </w:numPr>
              <w:tabs>
                <w:tab w:val="left" w:pos="720"/>
                <w:tab w:val="left" w:pos="1080"/>
              </w:tabs>
              <w:spacing w:before="40" w:after="40"/>
            </w:pPr>
            <w:r>
              <w:t>DP</w:t>
            </w:r>
            <w:r>
              <w:tab/>
              <w:t>-</w:t>
            </w:r>
            <w:r>
              <w:tab/>
              <w:t>Disconnect Pending (6)</w:t>
            </w:r>
          </w:p>
          <w:p w14:paraId="6A9626FB" w14:textId="77777777" w:rsidR="00000000" w:rsidRDefault="001F0AD0" w:rsidP="001F0AD0">
            <w:pPr>
              <w:pStyle w:val="TableText"/>
              <w:numPr>
                <w:ilvl w:val="0"/>
                <w:numId w:val="1"/>
                <w:numberingChange w:id="1226" w:author="Jean Anthony" w:date="2001-03-12T20:36:00Z" w:original=""/>
              </w:numPr>
              <w:tabs>
                <w:tab w:val="left" w:pos="720"/>
                <w:tab w:val="left" w:pos="1080"/>
              </w:tabs>
              <w:spacing w:before="40" w:after="40"/>
            </w:pPr>
            <w:r>
              <w:t>O</w:t>
            </w:r>
            <w:r>
              <w:tab/>
              <w:t>-</w:t>
            </w:r>
            <w:r>
              <w:tab/>
              <w:t>Old (7)</w:t>
            </w:r>
          </w:p>
          <w:p w14:paraId="1D625DD4" w14:textId="77777777" w:rsidR="00000000" w:rsidRDefault="001F0AD0" w:rsidP="001F0AD0">
            <w:pPr>
              <w:pStyle w:val="TableText"/>
              <w:numPr>
                <w:ilvl w:val="0"/>
                <w:numId w:val="1"/>
                <w:numberingChange w:id="1227" w:author="Jean Anthony" w:date="2001-03-12T20:36:00Z" w:original=""/>
              </w:numPr>
              <w:tabs>
                <w:tab w:val="left" w:pos="720"/>
                <w:tab w:val="left" w:pos="1080"/>
              </w:tabs>
              <w:spacing w:before="40" w:after="40"/>
            </w:pPr>
            <w:r>
              <w:t>C</w:t>
            </w:r>
            <w:r>
              <w:tab/>
              <w:t>-</w:t>
            </w:r>
            <w:r>
              <w:tab/>
              <w:t>Canceled (8)</w:t>
            </w:r>
          </w:p>
          <w:p w14:paraId="61B63E0B" w14:textId="77777777" w:rsidR="00000000" w:rsidRDefault="001F0AD0" w:rsidP="001F0AD0">
            <w:pPr>
              <w:pStyle w:val="TableText"/>
              <w:numPr>
                <w:ilvl w:val="0"/>
                <w:numId w:val="1"/>
                <w:numberingChange w:id="1228" w:author="Jean Anthony" w:date="2001-03-12T20:36:00Z" w:original=""/>
              </w:numPr>
              <w:tabs>
                <w:tab w:val="left" w:pos="720"/>
                <w:tab w:val="left" w:pos="1080"/>
              </w:tabs>
              <w:spacing w:before="40"/>
            </w:pPr>
            <w:r>
              <w:t>CP</w:t>
            </w:r>
            <w:r>
              <w:tab/>
              <w:t>-</w:t>
            </w:r>
            <w:r>
              <w:tab/>
              <w:t>Cancel Pending (9)</w:t>
            </w:r>
          </w:p>
        </w:tc>
      </w:tr>
      <w:tr w:rsidR="00000000" w14:paraId="1C94265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1EA2F7D6" w14:textId="77777777" w:rsidR="00000000" w:rsidRDefault="001F0AD0">
            <w:pPr>
              <w:pStyle w:val="TableText"/>
              <w:numPr>
                <w:ilvl w:val="12"/>
                <w:numId w:val="0"/>
              </w:numPr>
            </w:pPr>
            <w:r>
              <w:t>CLASS DPC</w:t>
            </w:r>
          </w:p>
        </w:tc>
        <w:tc>
          <w:tcPr>
            <w:tcW w:w="1236" w:type="dxa"/>
          </w:tcPr>
          <w:p w14:paraId="6D0A89BB" w14:textId="77777777" w:rsidR="00000000" w:rsidRDefault="001F0AD0">
            <w:pPr>
              <w:pStyle w:val="TableText"/>
              <w:numPr>
                <w:ilvl w:val="12"/>
                <w:numId w:val="0"/>
              </w:numPr>
              <w:jc w:val="center"/>
            </w:pPr>
            <w:r>
              <w:t>N (9)</w:t>
            </w:r>
          </w:p>
        </w:tc>
        <w:tc>
          <w:tcPr>
            <w:tcW w:w="1108" w:type="dxa"/>
          </w:tcPr>
          <w:p w14:paraId="4852C597" w14:textId="77777777" w:rsidR="00000000" w:rsidRDefault="001F0AD0">
            <w:pPr>
              <w:pStyle w:val="TableText"/>
              <w:numPr>
                <w:ilvl w:val="12"/>
                <w:numId w:val="0"/>
              </w:numPr>
              <w:jc w:val="center"/>
            </w:pPr>
            <w:r>
              <w:sym w:font="Symbol" w:char="F0D6"/>
            </w:r>
          </w:p>
        </w:tc>
        <w:tc>
          <w:tcPr>
            <w:tcW w:w="4945" w:type="dxa"/>
            <w:gridSpan w:val="2"/>
          </w:tcPr>
          <w:p w14:paraId="2A731909" w14:textId="77777777" w:rsidR="00000000" w:rsidRDefault="001F0AD0">
            <w:pPr>
              <w:pStyle w:val="TableText"/>
              <w:numPr>
                <w:ilvl w:val="12"/>
                <w:numId w:val="0"/>
              </w:numPr>
            </w:pPr>
            <w:r>
              <w:t>DPC for 10-digit G</w:t>
            </w:r>
            <w:r>
              <w:t>TT for CLASS features.</w:t>
            </w:r>
          </w:p>
        </w:tc>
      </w:tr>
      <w:tr w:rsidR="00000000" w14:paraId="27043BE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A8EC62B" w14:textId="77777777" w:rsidR="00000000" w:rsidRDefault="001F0AD0">
            <w:pPr>
              <w:pStyle w:val="TableText"/>
              <w:numPr>
                <w:ilvl w:val="12"/>
                <w:numId w:val="0"/>
              </w:numPr>
            </w:pPr>
            <w:r>
              <w:t>CLASS SSN</w:t>
            </w:r>
          </w:p>
        </w:tc>
        <w:tc>
          <w:tcPr>
            <w:tcW w:w="1236" w:type="dxa"/>
          </w:tcPr>
          <w:p w14:paraId="52554A2B" w14:textId="77777777" w:rsidR="00000000" w:rsidRDefault="001F0AD0">
            <w:pPr>
              <w:pStyle w:val="TableText"/>
              <w:numPr>
                <w:ilvl w:val="12"/>
                <w:numId w:val="0"/>
              </w:numPr>
              <w:jc w:val="center"/>
            </w:pPr>
            <w:r>
              <w:t>N (3)</w:t>
            </w:r>
          </w:p>
        </w:tc>
        <w:tc>
          <w:tcPr>
            <w:tcW w:w="1108" w:type="dxa"/>
          </w:tcPr>
          <w:p w14:paraId="2D0B38DA" w14:textId="77777777" w:rsidR="00000000" w:rsidRDefault="001F0AD0">
            <w:pPr>
              <w:pStyle w:val="TableText"/>
              <w:numPr>
                <w:ilvl w:val="12"/>
                <w:numId w:val="0"/>
              </w:numPr>
              <w:jc w:val="center"/>
            </w:pPr>
            <w:r>
              <w:sym w:font="Symbol" w:char="F0D6"/>
            </w:r>
          </w:p>
        </w:tc>
        <w:tc>
          <w:tcPr>
            <w:tcW w:w="4945" w:type="dxa"/>
            <w:gridSpan w:val="2"/>
          </w:tcPr>
          <w:p w14:paraId="2290C5E2" w14:textId="77777777" w:rsidR="00000000" w:rsidRDefault="001F0AD0">
            <w:pPr>
              <w:pStyle w:val="TableText"/>
              <w:numPr>
                <w:ilvl w:val="12"/>
                <w:numId w:val="0"/>
              </w:numPr>
            </w:pPr>
            <w:r>
              <w:t>CLASS SSN for the Subscription Version.</w:t>
            </w:r>
          </w:p>
        </w:tc>
      </w:tr>
      <w:tr w:rsidR="00000000" w14:paraId="3130FE6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687AEDB9" w14:textId="77777777" w:rsidR="00000000" w:rsidRDefault="001F0AD0">
            <w:pPr>
              <w:pStyle w:val="TableText"/>
              <w:numPr>
                <w:ilvl w:val="12"/>
                <w:numId w:val="0"/>
              </w:numPr>
            </w:pPr>
            <w:r>
              <w:t>LIDB DPC</w:t>
            </w:r>
          </w:p>
        </w:tc>
        <w:tc>
          <w:tcPr>
            <w:tcW w:w="1236" w:type="dxa"/>
          </w:tcPr>
          <w:p w14:paraId="4EFEC61F" w14:textId="77777777" w:rsidR="00000000" w:rsidRDefault="001F0AD0">
            <w:pPr>
              <w:pStyle w:val="TableText"/>
              <w:numPr>
                <w:ilvl w:val="12"/>
                <w:numId w:val="0"/>
              </w:numPr>
              <w:jc w:val="center"/>
            </w:pPr>
            <w:r>
              <w:t>N (9)</w:t>
            </w:r>
          </w:p>
        </w:tc>
        <w:tc>
          <w:tcPr>
            <w:tcW w:w="1108" w:type="dxa"/>
          </w:tcPr>
          <w:p w14:paraId="1F036D07" w14:textId="77777777" w:rsidR="00000000" w:rsidRDefault="001F0AD0">
            <w:pPr>
              <w:pStyle w:val="TableText"/>
              <w:numPr>
                <w:ilvl w:val="12"/>
                <w:numId w:val="0"/>
              </w:numPr>
              <w:jc w:val="center"/>
            </w:pPr>
            <w:r>
              <w:sym w:font="Symbol" w:char="F0D6"/>
            </w:r>
          </w:p>
        </w:tc>
        <w:tc>
          <w:tcPr>
            <w:tcW w:w="4945" w:type="dxa"/>
            <w:gridSpan w:val="2"/>
          </w:tcPr>
          <w:p w14:paraId="617A703F" w14:textId="77777777" w:rsidR="00000000" w:rsidRDefault="001F0AD0">
            <w:pPr>
              <w:pStyle w:val="TableText"/>
              <w:numPr>
                <w:ilvl w:val="12"/>
                <w:numId w:val="0"/>
              </w:numPr>
            </w:pPr>
            <w:r>
              <w:t>DPC for 10-digit GTT for LIDB features.</w:t>
            </w:r>
          </w:p>
        </w:tc>
      </w:tr>
      <w:tr w:rsidR="00000000" w14:paraId="5FD6597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F9C5CE8" w14:textId="77777777" w:rsidR="00000000" w:rsidRDefault="001F0AD0">
            <w:pPr>
              <w:pStyle w:val="TableText"/>
              <w:numPr>
                <w:ilvl w:val="12"/>
                <w:numId w:val="0"/>
              </w:numPr>
            </w:pPr>
            <w:r>
              <w:t>LIDB SSN</w:t>
            </w:r>
          </w:p>
        </w:tc>
        <w:tc>
          <w:tcPr>
            <w:tcW w:w="1236" w:type="dxa"/>
          </w:tcPr>
          <w:p w14:paraId="6CA4FF8E" w14:textId="77777777" w:rsidR="00000000" w:rsidRDefault="001F0AD0">
            <w:pPr>
              <w:pStyle w:val="TableText"/>
              <w:numPr>
                <w:ilvl w:val="12"/>
                <w:numId w:val="0"/>
              </w:numPr>
              <w:jc w:val="center"/>
            </w:pPr>
            <w:r>
              <w:t>N (3)</w:t>
            </w:r>
          </w:p>
        </w:tc>
        <w:tc>
          <w:tcPr>
            <w:tcW w:w="1108" w:type="dxa"/>
          </w:tcPr>
          <w:p w14:paraId="10ECCB2C" w14:textId="77777777" w:rsidR="00000000" w:rsidRDefault="001F0AD0">
            <w:pPr>
              <w:pStyle w:val="TableText"/>
              <w:numPr>
                <w:ilvl w:val="12"/>
                <w:numId w:val="0"/>
              </w:numPr>
              <w:jc w:val="center"/>
            </w:pPr>
            <w:r>
              <w:sym w:font="Symbol" w:char="F0D6"/>
            </w:r>
          </w:p>
        </w:tc>
        <w:tc>
          <w:tcPr>
            <w:tcW w:w="4945" w:type="dxa"/>
            <w:gridSpan w:val="2"/>
          </w:tcPr>
          <w:p w14:paraId="673B0FB4" w14:textId="77777777" w:rsidR="00000000" w:rsidRDefault="001F0AD0">
            <w:pPr>
              <w:pStyle w:val="TableText"/>
              <w:numPr>
                <w:ilvl w:val="12"/>
                <w:numId w:val="0"/>
              </w:numPr>
            </w:pPr>
            <w:r>
              <w:t>LIDB SSN for the Subscription Version.</w:t>
            </w:r>
          </w:p>
        </w:tc>
      </w:tr>
      <w:tr w:rsidR="00000000" w14:paraId="5811789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D33D5DF" w14:textId="77777777" w:rsidR="00000000" w:rsidRDefault="001F0AD0">
            <w:pPr>
              <w:pStyle w:val="TableText"/>
              <w:numPr>
                <w:ilvl w:val="12"/>
                <w:numId w:val="0"/>
              </w:numPr>
            </w:pPr>
            <w:r>
              <w:t>CNAM DPC</w:t>
            </w:r>
          </w:p>
        </w:tc>
        <w:tc>
          <w:tcPr>
            <w:tcW w:w="1236" w:type="dxa"/>
          </w:tcPr>
          <w:p w14:paraId="08A08E1A" w14:textId="77777777" w:rsidR="00000000" w:rsidRDefault="001F0AD0">
            <w:pPr>
              <w:pStyle w:val="TableText"/>
              <w:numPr>
                <w:ilvl w:val="12"/>
                <w:numId w:val="0"/>
              </w:numPr>
              <w:jc w:val="center"/>
            </w:pPr>
            <w:r>
              <w:t>N (9)</w:t>
            </w:r>
          </w:p>
        </w:tc>
        <w:tc>
          <w:tcPr>
            <w:tcW w:w="1108" w:type="dxa"/>
          </w:tcPr>
          <w:p w14:paraId="127836DE" w14:textId="77777777" w:rsidR="00000000" w:rsidRDefault="001F0AD0">
            <w:pPr>
              <w:pStyle w:val="TableText"/>
              <w:numPr>
                <w:ilvl w:val="12"/>
                <w:numId w:val="0"/>
              </w:numPr>
              <w:jc w:val="center"/>
            </w:pPr>
            <w:r>
              <w:sym w:font="Symbol" w:char="F0D6"/>
            </w:r>
          </w:p>
        </w:tc>
        <w:tc>
          <w:tcPr>
            <w:tcW w:w="4945" w:type="dxa"/>
            <w:gridSpan w:val="2"/>
          </w:tcPr>
          <w:p w14:paraId="28DD97B3" w14:textId="77777777" w:rsidR="00000000" w:rsidRDefault="001F0AD0">
            <w:pPr>
              <w:pStyle w:val="TableText"/>
              <w:numPr>
                <w:ilvl w:val="12"/>
                <w:numId w:val="0"/>
              </w:numPr>
            </w:pPr>
            <w:r>
              <w:t>DPC for 10-digit GTT for CNAM features.</w:t>
            </w:r>
          </w:p>
        </w:tc>
      </w:tr>
      <w:tr w:rsidR="00000000" w14:paraId="4AC4749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14BBBB4" w14:textId="77777777" w:rsidR="00000000" w:rsidRDefault="001F0AD0">
            <w:pPr>
              <w:pStyle w:val="TableText"/>
              <w:numPr>
                <w:ilvl w:val="12"/>
                <w:numId w:val="0"/>
              </w:numPr>
            </w:pPr>
            <w:r>
              <w:t>CNAM SSN</w:t>
            </w:r>
          </w:p>
        </w:tc>
        <w:tc>
          <w:tcPr>
            <w:tcW w:w="1236" w:type="dxa"/>
          </w:tcPr>
          <w:p w14:paraId="416CBE7C" w14:textId="77777777" w:rsidR="00000000" w:rsidRDefault="001F0AD0">
            <w:pPr>
              <w:pStyle w:val="TableText"/>
              <w:numPr>
                <w:ilvl w:val="12"/>
                <w:numId w:val="0"/>
              </w:numPr>
              <w:jc w:val="center"/>
            </w:pPr>
            <w:r>
              <w:t>N (3)</w:t>
            </w:r>
          </w:p>
        </w:tc>
        <w:tc>
          <w:tcPr>
            <w:tcW w:w="1108" w:type="dxa"/>
          </w:tcPr>
          <w:p w14:paraId="03D46993" w14:textId="77777777" w:rsidR="00000000" w:rsidRDefault="001F0AD0">
            <w:pPr>
              <w:pStyle w:val="TableText"/>
              <w:numPr>
                <w:ilvl w:val="12"/>
                <w:numId w:val="0"/>
              </w:numPr>
              <w:jc w:val="center"/>
            </w:pPr>
            <w:r>
              <w:sym w:font="Symbol" w:char="F0D6"/>
            </w:r>
          </w:p>
        </w:tc>
        <w:tc>
          <w:tcPr>
            <w:tcW w:w="4945" w:type="dxa"/>
            <w:gridSpan w:val="2"/>
          </w:tcPr>
          <w:p w14:paraId="06E2EDAB" w14:textId="77777777" w:rsidR="00000000" w:rsidRDefault="001F0AD0">
            <w:pPr>
              <w:pStyle w:val="TableText"/>
              <w:numPr>
                <w:ilvl w:val="12"/>
                <w:numId w:val="0"/>
              </w:numPr>
            </w:pPr>
            <w:r>
              <w:t>CNAM SSN for the Subscription Version.</w:t>
            </w:r>
          </w:p>
        </w:tc>
      </w:tr>
      <w:tr w:rsidR="00000000" w14:paraId="40B0D1A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6DBA8D6A" w14:textId="77777777" w:rsidR="00000000" w:rsidRDefault="001F0AD0">
            <w:pPr>
              <w:pStyle w:val="TableText"/>
              <w:numPr>
                <w:ilvl w:val="12"/>
                <w:numId w:val="0"/>
              </w:numPr>
            </w:pPr>
            <w:r>
              <w:t>ISVM DPC</w:t>
            </w:r>
          </w:p>
        </w:tc>
        <w:tc>
          <w:tcPr>
            <w:tcW w:w="1236" w:type="dxa"/>
          </w:tcPr>
          <w:p w14:paraId="28D0084E" w14:textId="77777777" w:rsidR="00000000" w:rsidRDefault="001F0AD0">
            <w:pPr>
              <w:pStyle w:val="TableText"/>
              <w:numPr>
                <w:ilvl w:val="12"/>
                <w:numId w:val="0"/>
              </w:numPr>
              <w:jc w:val="center"/>
            </w:pPr>
            <w:r>
              <w:t>N (9)</w:t>
            </w:r>
          </w:p>
        </w:tc>
        <w:tc>
          <w:tcPr>
            <w:tcW w:w="1108" w:type="dxa"/>
          </w:tcPr>
          <w:p w14:paraId="4FDB6849" w14:textId="77777777" w:rsidR="00000000" w:rsidRDefault="001F0AD0">
            <w:pPr>
              <w:pStyle w:val="TableText"/>
              <w:numPr>
                <w:ilvl w:val="12"/>
                <w:numId w:val="0"/>
              </w:numPr>
              <w:jc w:val="center"/>
            </w:pPr>
            <w:r>
              <w:sym w:font="Symbol" w:char="F0D6"/>
            </w:r>
          </w:p>
        </w:tc>
        <w:tc>
          <w:tcPr>
            <w:tcW w:w="4945" w:type="dxa"/>
            <w:gridSpan w:val="2"/>
          </w:tcPr>
          <w:p w14:paraId="2F3C8B18" w14:textId="77777777" w:rsidR="00000000" w:rsidRDefault="001F0AD0">
            <w:pPr>
              <w:pStyle w:val="TableText"/>
              <w:numPr>
                <w:ilvl w:val="12"/>
                <w:numId w:val="0"/>
              </w:numPr>
            </w:pPr>
            <w:r>
              <w:t>DPC for 10-digit GTT for ISVM features.</w:t>
            </w:r>
          </w:p>
        </w:tc>
      </w:tr>
      <w:tr w:rsidR="00000000" w14:paraId="36974440"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A6743B6" w14:textId="77777777" w:rsidR="00000000" w:rsidRDefault="001F0AD0">
            <w:pPr>
              <w:pStyle w:val="TableText"/>
              <w:numPr>
                <w:ilvl w:val="12"/>
                <w:numId w:val="0"/>
              </w:numPr>
            </w:pPr>
            <w:r>
              <w:t>ISVM SSN</w:t>
            </w:r>
          </w:p>
        </w:tc>
        <w:tc>
          <w:tcPr>
            <w:tcW w:w="1236" w:type="dxa"/>
          </w:tcPr>
          <w:p w14:paraId="469D93BB" w14:textId="77777777" w:rsidR="00000000" w:rsidRDefault="001F0AD0">
            <w:pPr>
              <w:pStyle w:val="TableText"/>
              <w:numPr>
                <w:ilvl w:val="12"/>
                <w:numId w:val="0"/>
              </w:numPr>
              <w:jc w:val="center"/>
            </w:pPr>
            <w:r>
              <w:t>N (3)</w:t>
            </w:r>
          </w:p>
        </w:tc>
        <w:tc>
          <w:tcPr>
            <w:tcW w:w="1108" w:type="dxa"/>
          </w:tcPr>
          <w:p w14:paraId="26393504" w14:textId="77777777" w:rsidR="00000000" w:rsidRDefault="001F0AD0">
            <w:pPr>
              <w:pStyle w:val="TableText"/>
              <w:numPr>
                <w:ilvl w:val="12"/>
                <w:numId w:val="0"/>
              </w:numPr>
              <w:jc w:val="center"/>
            </w:pPr>
            <w:r>
              <w:sym w:font="Symbol" w:char="F0D6"/>
            </w:r>
          </w:p>
        </w:tc>
        <w:tc>
          <w:tcPr>
            <w:tcW w:w="4945" w:type="dxa"/>
            <w:gridSpan w:val="2"/>
          </w:tcPr>
          <w:p w14:paraId="7BB3AA40" w14:textId="77777777" w:rsidR="00000000" w:rsidRDefault="001F0AD0">
            <w:pPr>
              <w:pStyle w:val="TableText"/>
              <w:numPr>
                <w:ilvl w:val="12"/>
                <w:numId w:val="0"/>
              </w:numPr>
            </w:pPr>
            <w:r>
              <w:t xml:space="preserve">ISVM SSN for the Subscription Version. </w:t>
            </w:r>
          </w:p>
        </w:tc>
      </w:tr>
      <w:tr w:rsidR="00000000" w14:paraId="44F6FED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64220D69" w14:textId="77777777" w:rsidR="00000000" w:rsidRDefault="001F0AD0">
            <w:pPr>
              <w:pStyle w:val="TableText"/>
              <w:numPr>
                <w:ilvl w:val="12"/>
                <w:numId w:val="0"/>
              </w:numPr>
            </w:pPr>
            <w:r>
              <w:t>WSMSC DPC</w:t>
            </w:r>
          </w:p>
        </w:tc>
        <w:tc>
          <w:tcPr>
            <w:tcW w:w="1236" w:type="dxa"/>
          </w:tcPr>
          <w:p w14:paraId="09695DE6" w14:textId="77777777" w:rsidR="00000000" w:rsidRDefault="001F0AD0">
            <w:pPr>
              <w:pStyle w:val="TableText"/>
              <w:numPr>
                <w:ilvl w:val="12"/>
                <w:numId w:val="0"/>
              </w:numPr>
              <w:jc w:val="center"/>
            </w:pPr>
            <w:r>
              <w:t>N (9)</w:t>
            </w:r>
          </w:p>
        </w:tc>
        <w:tc>
          <w:tcPr>
            <w:tcW w:w="1108" w:type="dxa"/>
          </w:tcPr>
          <w:p w14:paraId="2A43F17C" w14:textId="77777777" w:rsidR="00000000" w:rsidRDefault="001F0AD0">
            <w:pPr>
              <w:pStyle w:val="TableText"/>
              <w:numPr>
                <w:ilvl w:val="12"/>
                <w:numId w:val="0"/>
              </w:numPr>
              <w:jc w:val="center"/>
            </w:pPr>
            <w:r>
              <w:sym w:font="Symbol" w:char="F0D6"/>
            </w:r>
          </w:p>
        </w:tc>
        <w:tc>
          <w:tcPr>
            <w:tcW w:w="4945" w:type="dxa"/>
            <w:gridSpan w:val="2"/>
          </w:tcPr>
          <w:p w14:paraId="0B93ECFB" w14:textId="77777777" w:rsidR="00000000" w:rsidRDefault="001F0AD0">
            <w:pPr>
              <w:pStyle w:val="TableText"/>
              <w:numPr>
                <w:ilvl w:val="12"/>
                <w:numId w:val="0"/>
              </w:numPr>
            </w:pPr>
            <w:r>
              <w:t>DPC for 10-digit GTT for WSMSC features. This field is only requi</w:t>
            </w:r>
            <w:r>
              <w:t>red if the service provider supports WSMSC data.</w:t>
            </w:r>
          </w:p>
        </w:tc>
      </w:tr>
      <w:tr w:rsidR="00000000" w14:paraId="1DBCB2A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29C98DD" w14:textId="77777777" w:rsidR="00000000" w:rsidRDefault="001F0AD0">
            <w:pPr>
              <w:pStyle w:val="TableText"/>
              <w:numPr>
                <w:ilvl w:val="12"/>
                <w:numId w:val="0"/>
              </w:numPr>
            </w:pPr>
            <w:r>
              <w:t>WSMSC SSN</w:t>
            </w:r>
          </w:p>
        </w:tc>
        <w:tc>
          <w:tcPr>
            <w:tcW w:w="1236" w:type="dxa"/>
          </w:tcPr>
          <w:p w14:paraId="5CA126AF" w14:textId="77777777" w:rsidR="00000000" w:rsidRDefault="001F0AD0">
            <w:pPr>
              <w:pStyle w:val="TableText"/>
              <w:numPr>
                <w:ilvl w:val="12"/>
                <w:numId w:val="0"/>
              </w:numPr>
              <w:jc w:val="center"/>
            </w:pPr>
            <w:r>
              <w:t>N (3)</w:t>
            </w:r>
          </w:p>
        </w:tc>
        <w:tc>
          <w:tcPr>
            <w:tcW w:w="1108" w:type="dxa"/>
          </w:tcPr>
          <w:p w14:paraId="2D55DD98" w14:textId="77777777" w:rsidR="00000000" w:rsidRDefault="001F0AD0">
            <w:pPr>
              <w:pStyle w:val="TableText"/>
              <w:numPr>
                <w:ilvl w:val="12"/>
                <w:numId w:val="0"/>
              </w:numPr>
              <w:jc w:val="center"/>
            </w:pPr>
            <w:r>
              <w:sym w:font="Symbol" w:char="F0D6"/>
            </w:r>
          </w:p>
        </w:tc>
        <w:tc>
          <w:tcPr>
            <w:tcW w:w="4945" w:type="dxa"/>
            <w:gridSpan w:val="2"/>
          </w:tcPr>
          <w:p w14:paraId="5222D7C6" w14:textId="77777777" w:rsidR="00000000" w:rsidRDefault="001F0AD0">
            <w:pPr>
              <w:pStyle w:val="TableText"/>
              <w:numPr>
                <w:ilvl w:val="12"/>
                <w:numId w:val="0"/>
              </w:numPr>
            </w:pPr>
            <w:r>
              <w:t>WSMSC SSN for the Subscription Version. This field is only required if the service provider supports WSMSC data.</w:t>
            </w:r>
          </w:p>
        </w:tc>
      </w:tr>
      <w:tr w:rsidR="00000000" w14:paraId="4D6BEE0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6B1F7854" w14:textId="77777777" w:rsidR="00000000" w:rsidRDefault="001F0AD0">
            <w:pPr>
              <w:pStyle w:val="TableText"/>
              <w:numPr>
                <w:ilvl w:val="12"/>
                <w:numId w:val="0"/>
              </w:numPr>
            </w:pPr>
            <w:r>
              <w:t>New Service Provider Due Date</w:t>
            </w:r>
          </w:p>
        </w:tc>
        <w:tc>
          <w:tcPr>
            <w:tcW w:w="1236" w:type="dxa"/>
          </w:tcPr>
          <w:p w14:paraId="3158146B" w14:textId="77777777" w:rsidR="00000000" w:rsidRDefault="001F0AD0">
            <w:pPr>
              <w:pStyle w:val="TableText"/>
              <w:numPr>
                <w:ilvl w:val="12"/>
                <w:numId w:val="0"/>
              </w:numPr>
              <w:jc w:val="center"/>
            </w:pPr>
            <w:r>
              <w:t>T</w:t>
            </w:r>
          </w:p>
        </w:tc>
        <w:tc>
          <w:tcPr>
            <w:tcW w:w="1108" w:type="dxa"/>
          </w:tcPr>
          <w:p w14:paraId="1B1427E9" w14:textId="77777777" w:rsidR="00000000" w:rsidRDefault="001F0AD0">
            <w:pPr>
              <w:pStyle w:val="TableText"/>
              <w:numPr>
                <w:ilvl w:val="12"/>
                <w:numId w:val="0"/>
              </w:numPr>
              <w:jc w:val="center"/>
            </w:pPr>
            <w:r>
              <w:sym w:font="Symbol" w:char="F0D6"/>
            </w:r>
          </w:p>
        </w:tc>
        <w:tc>
          <w:tcPr>
            <w:tcW w:w="4945" w:type="dxa"/>
            <w:gridSpan w:val="2"/>
          </w:tcPr>
          <w:p w14:paraId="6F4BE3B8" w14:textId="77777777" w:rsidR="00000000" w:rsidRDefault="001F0AD0">
            <w:pPr>
              <w:pStyle w:val="TableText"/>
              <w:numPr>
                <w:ilvl w:val="12"/>
                <w:numId w:val="0"/>
              </w:numPr>
            </w:pPr>
            <w:r>
              <w:t xml:space="preserve">The due date planned by the new Service </w:t>
            </w:r>
            <w:r>
              <w:t>Provider for Subscription Version Transfer.  The seconds’ field should always be populated with zeros.</w:t>
            </w:r>
          </w:p>
        </w:tc>
      </w:tr>
      <w:tr w:rsidR="00000000" w14:paraId="0325417B"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40973079" w14:textId="77777777" w:rsidR="00000000" w:rsidRDefault="001F0AD0">
            <w:pPr>
              <w:pStyle w:val="TableText"/>
              <w:numPr>
                <w:ilvl w:val="12"/>
                <w:numId w:val="0"/>
              </w:numPr>
              <w:spacing w:before="60" w:after="60"/>
            </w:pPr>
            <w:r>
              <w:t>Old Service Provider Due Date</w:t>
            </w:r>
          </w:p>
        </w:tc>
        <w:tc>
          <w:tcPr>
            <w:tcW w:w="1236" w:type="dxa"/>
          </w:tcPr>
          <w:p w14:paraId="032B7910" w14:textId="77777777" w:rsidR="00000000" w:rsidRDefault="001F0AD0">
            <w:pPr>
              <w:pStyle w:val="TableText"/>
              <w:numPr>
                <w:ilvl w:val="12"/>
                <w:numId w:val="0"/>
              </w:numPr>
              <w:jc w:val="center"/>
            </w:pPr>
            <w:r>
              <w:t>T</w:t>
            </w:r>
          </w:p>
        </w:tc>
        <w:tc>
          <w:tcPr>
            <w:tcW w:w="1108" w:type="dxa"/>
          </w:tcPr>
          <w:p w14:paraId="35D00BE4" w14:textId="77777777" w:rsidR="00000000" w:rsidRDefault="001F0AD0">
            <w:pPr>
              <w:pStyle w:val="TableText"/>
              <w:numPr>
                <w:ilvl w:val="12"/>
                <w:numId w:val="0"/>
              </w:numPr>
              <w:jc w:val="center"/>
            </w:pPr>
            <w:r>
              <w:sym w:font="Symbol" w:char="F0D6"/>
            </w:r>
          </w:p>
        </w:tc>
        <w:tc>
          <w:tcPr>
            <w:tcW w:w="4945" w:type="dxa"/>
            <w:gridSpan w:val="2"/>
          </w:tcPr>
          <w:p w14:paraId="096502B3" w14:textId="77777777" w:rsidR="00000000" w:rsidRDefault="001F0AD0">
            <w:pPr>
              <w:pStyle w:val="TableText"/>
              <w:numPr>
                <w:ilvl w:val="12"/>
                <w:numId w:val="0"/>
              </w:numPr>
              <w:spacing w:before="60" w:after="60"/>
            </w:pPr>
            <w:r>
              <w:t>The due date planned by the old Service Provider for Subscription Version Transfer. The seconds’ field should always b</w:t>
            </w:r>
            <w:r>
              <w:t>e populated with zeros.</w:t>
            </w:r>
          </w:p>
        </w:tc>
      </w:tr>
      <w:tr w:rsidR="00000000" w14:paraId="2687CAA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474DC4DB" w14:textId="77777777" w:rsidR="00000000" w:rsidRDefault="001F0AD0">
            <w:pPr>
              <w:pStyle w:val="TableText"/>
              <w:numPr>
                <w:ilvl w:val="12"/>
                <w:numId w:val="0"/>
              </w:numPr>
              <w:spacing w:before="60" w:after="60"/>
            </w:pPr>
            <w:r>
              <w:t>Old Service Provider Authorization</w:t>
            </w:r>
          </w:p>
        </w:tc>
        <w:tc>
          <w:tcPr>
            <w:tcW w:w="1236" w:type="dxa"/>
          </w:tcPr>
          <w:p w14:paraId="0D85CFBE" w14:textId="77777777" w:rsidR="00000000" w:rsidRDefault="001F0AD0">
            <w:pPr>
              <w:pStyle w:val="TableText"/>
              <w:numPr>
                <w:ilvl w:val="12"/>
                <w:numId w:val="0"/>
              </w:numPr>
              <w:jc w:val="center"/>
            </w:pPr>
            <w:r>
              <w:t>B</w:t>
            </w:r>
          </w:p>
        </w:tc>
        <w:tc>
          <w:tcPr>
            <w:tcW w:w="1108" w:type="dxa"/>
          </w:tcPr>
          <w:p w14:paraId="617F6FC2" w14:textId="77777777" w:rsidR="00000000" w:rsidRDefault="001F0AD0">
            <w:pPr>
              <w:pStyle w:val="TableText"/>
              <w:numPr>
                <w:ilvl w:val="12"/>
                <w:numId w:val="0"/>
              </w:numPr>
              <w:jc w:val="center"/>
            </w:pPr>
          </w:p>
        </w:tc>
        <w:tc>
          <w:tcPr>
            <w:tcW w:w="4945" w:type="dxa"/>
            <w:gridSpan w:val="2"/>
          </w:tcPr>
          <w:p w14:paraId="70EF471B" w14:textId="77777777" w:rsidR="00000000" w:rsidRDefault="001F0AD0">
            <w:pPr>
              <w:pStyle w:val="TableText"/>
              <w:numPr>
                <w:ilvl w:val="12"/>
                <w:numId w:val="0"/>
              </w:numPr>
              <w:spacing w:before="60" w:after="60"/>
            </w:pPr>
            <w:r>
              <w:t>A Boolean indicator set by the old Service Provider to indicate authorization or denial of Transfer of Service for the Subscription Version to the new Service Provider.</w:t>
            </w:r>
          </w:p>
        </w:tc>
      </w:tr>
      <w:tr w:rsidR="00000000" w14:paraId="1566C5F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42761540" w14:textId="77777777" w:rsidR="00000000" w:rsidRDefault="001F0AD0">
            <w:pPr>
              <w:pStyle w:val="TableText"/>
              <w:numPr>
                <w:ilvl w:val="12"/>
                <w:numId w:val="0"/>
              </w:numPr>
              <w:spacing w:before="60" w:after="60"/>
            </w:pPr>
            <w:r>
              <w:t>New Service Provider Cr</w:t>
            </w:r>
            <w:r>
              <w:t>eate Time Stamp</w:t>
            </w:r>
          </w:p>
        </w:tc>
        <w:tc>
          <w:tcPr>
            <w:tcW w:w="1236" w:type="dxa"/>
          </w:tcPr>
          <w:p w14:paraId="471A1503" w14:textId="77777777" w:rsidR="00000000" w:rsidRDefault="001F0AD0">
            <w:pPr>
              <w:pStyle w:val="TableText"/>
              <w:numPr>
                <w:ilvl w:val="12"/>
                <w:numId w:val="0"/>
              </w:numPr>
              <w:jc w:val="center"/>
            </w:pPr>
            <w:r>
              <w:t>T</w:t>
            </w:r>
          </w:p>
        </w:tc>
        <w:tc>
          <w:tcPr>
            <w:tcW w:w="1108" w:type="dxa"/>
          </w:tcPr>
          <w:p w14:paraId="4EA4E8FC" w14:textId="77777777" w:rsidR="00000000" w:rsidRDefault="001F0AD0">
            <w:pPr>
              <w:pStyle w:val="TableText"/>
              <w:numPr>
                <w:ilvl w:val="12"/>
                <w:numId w:val="0"/>
              </w:numPr>
              <w:jc w:val="center"/>
            </w:pPr>
          </w:p>
        </w:tc>
        <w:tc>
          <w:tcPr>
            <w:tcW w:w="4945" w:type="dxa"/>
            <w:gridSpan w:val="2"/>
          </w:tcPr>
          <w:p w14:paraId="278ADDAC" w14:textId="77777777" w:rsidR="00000000" w:rsidRDefault="001F0AD0">
            <w:pPr>
              <w:pStyle w:val="TableText"/>
              <w:numPr>
                <w:ilvl w:val="12"/>
                <w:numId w:val="0"/>
              </w:numPr>
              <w:spacing w:before="60" w:after="60"/>
            </w:pPr>
            <w:r>
              <w:t xml:space="preserve">The date and time that the New Service Provider authorized Transfer of Service of the Subscription Version. </w:t>
            </w:r>
          </w:p>
        </w:tc>
      </w:tr>
      <w:tr w:rsidR="00000000" w14:paraId="6DD98F0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22C523DE" w14:textId="77777777" w:rsidR="00000000" w:rsidRDefault="001F0AD0">
            <w:pPr>
              <w:pStyle w:val="TableText"/>
              <w:numPr>
                <w:ilvl w:val="12"/>
                <w:numId w:val="0"/>
              </w:numPr>
              <w:spacing w:before="60" w:after="60"/>
            </w:pPr>
            <w:r>
              <w:t>Old Service Provider Authorization Time Stamp</w:t>
            </w:r>
          </w:p>
        </w:tc>
        <w:tc>
          <w:tcPr>
            <w:tcW w:w="1236" w:type="dxa"/>
          </w:tcPr>
          <w:p w14:paraId="7FFDC9A5" w14:textId="77777777" w:rsidR="00000000" w:rsidRDefault="001F0AD0">
            <w:pPr>
              <w:pStyle w:val="TableText"/>
              <w:numPr>
                <w:ilvl w:val="12"/>
                <w:numId w:val="0"/>
              </w:numPr>
              <w:jc w:val="center"/>
            </w:pPr>
            <w:r>
              <w:t>T</w:t>
            </w:r>
          </w:p>
        </w:tc>
        <w:tc>
          <w:tcPr>
            <w:tcW w:w="1108" w:type="dxa"/>
          </w:tcPr>
          <w:p w14:paraId="462DC284" w14:textId="77777777" w:rsidR="00000000" w:rsidRDefault="001F0AD0">
            <w:pPr>
              <w:pStyle w:val="TableText"/>
              <w:numPr>
                <w:ilvl w:val="12"/>
                <w:numId w:val="0"/>
              </w:numPr>
              <w:jc w:val="center"/>
            </w:pPr>
          </w:p>
        </w:tc>
        <w:tc>
          <w:tcPr>
            <w:tcW w:w="4945" w:type="dxa"/>
            <w:gridSpan w:val="2"/>
          </w:tcPr>
          <w:p w14:paraId="648C1A4B" w14:textId="77777777" w:rsidR="00000000" w:rsidRDefault="001F0AD0">
            <w:pPr>
              <w:pStyle w:val="TableText"/>
              <w:numPr>
                <w:ilvl w:val="12"/>
                <w:numId w:val="0"/>
              </w:numPr>
              <w:spacing w:before="60" w:after="60"/>
            </w:pPr>
            <w:r>
              <w:t>The date and time that the old Service Provider authorized Transfer of Service</w:t>
            </w:r>
            <w:r>
              <w:t xml:space="preserve"> for the Subscription Version.  </w:t>
            </w:r>
          </w:p>
        </w:tc>
      </w:tr>
      <w:tr w:rsidR="00000000" w14:paraId="6E3AFC4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4E4FF872" w14:textId="77777777" w:rsidR="00000000" w:rsidRDefault="001F0AD0">
            <w:pPr>
              <w:pStyle w:val="TableText"/>
              <w:numPr>
                <w:ilvl w:val="12"/>
                <w:numId w:val="0"/>
              </w:numPr>
              <w:spacing w:before="60" w:after="60"/>
            </w:pPr>
            <w:r>
              <w:t>Activation Request Time Stamp</w:t>
            </w:r>
          </w:p>
        </w:tc>
        <w:tc>
          <w:tcPr>
            <w:tcW w:w="1236" w:type="dxa"/>
          </w:tcPr>
          <w:p w14:paraId="6CFB1A95" w14:textId="77777777" w:rsidR="00000000" w:rsidRDefault="001F0AD0">
            <w:pPr>
              <w:pStyle w:val="TableText"/>
              <w:numPr>
                <w:ilvl w:val="12"/>
                <w:numId w:val="0"/>
              </w:numPr>
              <w:jc w:val="center"/>
            </w:pPr>
            <w:r>
              <w:t>T</w:t>
            </w:r>
          </w:p>
        </w:tc>
        <w:tc>
          <w:tcPr>
            <w:tcW w:w="1108" w:type="dxa"/>
          </w:tcPr>
          <w:p w14:paraId="7837B8EA" w14:textId="77777777" w:rsidR="00000000" w:rsidRDefault="001F0AD0">
            <w:pPr>
              <w:pStyle w:val="TableText"/>
              <w:numPr>
                <w:ilvl w:val="12"/>
                <w:numId w:val="0"/>
              </w:numPr>
              <w:jc w:val="center"/>
            </w:pPr>
          </w:p>
        </w:tc>
        <w:tc>
          <w:tcPr>
            <w:tcW w:w="4945" w:type="dxa"/>
            <w:gridSpan w:val="2"/>
          </w:tcPr>
          <w:p w14:paraId="0CBDF3B4" w14:textId="77777777" w:rsidR="00000000" w:rsidRDefault="001F0AD0">
            <w:pPr>
              <w:pStyle w:val="TableText"/>
              <w:numPr>
                <w:ilvl w:val="12"/>
                <w:numId w:val="0"/>
              </w:numPr>
              <w:spacing w:before="60" w:after="60"/>
            </w:pPr>
            <w:r>
              <w:t>The date and time that the Subscription Version activation request was made by the new Service Provider.</w:t>
            </w:r>
          </w:p>
        </w:tc>
      </w:tr>
      <w:tr w:rsidR="00000000" w14:paraId="0746673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67EC4ED5" w14:textId="77777777" w:rsidR="00000000" w:rsidRDefault="001F0AD0">
            <w:pPr>
              <w:pStyle w:val="TableText"/>
              <w:numPr>
                <w:ilvl w:val="12"/>
                <w:numId w:val="0"/>
              </w:numPr>
              <w:spacing w:before="60" w:after="60"/>
            </w:pPr>
            <w:r>
              <w:t>Activation Broadcast Date</w:t>
            </w:r>
          </w:p>
        </w:tc>
        <w:tc>
          <w:tcPr>
            <w:tcW w:w="1236" w:type="dxa"/>
          </w:tcPr>
          <w:p w14:paraId="6F994014" w14:textId="77777777" w:rsidR="00000000" w:rsidRDefault="001F0AD0">
            <w:pPr>
              <w:pStyle w:val="TableText"/>
              <w:numPr>
                <w:ilvl w:val="12"/>
                <w:numId w:val="0"/>
              </w:numPr>
              <w:jc w:val="center"/>
            </w:pPr>
            <w:r>
              <w:t>T</w:t>
            </w:r>
          </w:p>
        </w:tc>
        <w:tc>
          <w:tcPr>
            <w:tcW w:w="1108" w:type="dxa"/>
          </w:tcPr>
          <w:p w14:paraId="653C4563" w14:textId="77777777" w:rsidR="00000000" w:rsidRDefault="001F0AD0">
            <w:pPr>
              <w:pStyle w:val="TableText"/>
              <w:numPr>
                <w:ilvl w:val="12"/>
                <w:numId w:val="0"/>
              </w:numPr>
              <w:jc w:val="center"/>
            </w:pPr>
          </w:p>
        </w:tc>
        <w:tc>
          <w:tcPr>
            <w:tcW w:w="4945" w:type="dxa"/>
            <w:gridSpan w:val="2"/>
          </w:tcPr>
          <w:p w14:paraId="543EC633" w14:textId="77777777" w:rsidR="00000000" w:rsidRDefault="001F0AD0">
            <w:pPr>
              <w:pStyle w:val="TableText"/>
              <w:numPr>
                <w:ilvl w:val="12"/>
                <w:numId w:val="0"/>
              </w:numPr>
              <w:spacing w:before="60" w:after="60"/>
            </w:pPr>
            <w:r>
              <w:t>The date and time that broadcasting began to all local</w:t>
            </w:r>
            <w:r>
              <w:t xml:space="preserve"> SMS systems for the activation of the Subscription Version.</w:t>
            </w:r>
          </w:p>
        </w:tc>
      </w:tr>
      <w:tr w:rsidR="00000000" w14:paraId="537752F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2F1CCBF" w14:textId="77777777" w:rsidR="00000000" w:rsidRDefault="001F0AD0">
            <w:pPr>
              <w:pStyle w:val="TableText"/>
              <w:numPr>
                <w:ilvl w:val="12"/>
                <w:numId w:val="0"/>
              </w:numPr>
              <w:spacing w:before="60" w:after="60"/>
            </w:pPr>
            <w:r>
              <w:t>Activation Broadcast Complete Time Stamp</w:t>
            </w:r>
          </w:p>
        </w:tc>
        <w:tc>
          <w:tcPr>
            <w:tcW w:w="1236" w:type="dxa"/>
          </w:tcPr>
          <w:p w14:paraId="01487E3A" w14:textId="77777777" w:rsidR="00000000" w:rsidRDefault="001F0AD0">
            <w:pPr>
              <w:pStyle w:val="TableText"/>
              <w:numPr>
                <w:ilvl w:val="12"/>
                <w:numId w:val="0"/>
              </w:numPr>
              <w:jc w:val="center"/>
            </w:pPr>
            <w:r>
              <w:t>T</w:t>
            </w:r>
          </w:p>
        </w:tc>
        <w:tc>
          <w:tcPr>
            <w:tcW w:w="1108" w:type="dxa"/>
          </w:tcPr>
          <w:p w14:paraId="551F2B72" w14:textId="77777777" w:rsidR="00000000" w:rsidRDefault="001F0AD0">
            <w:pPr>
              <w:pStyle w:val="TableText"/>
              <w:numPr>
                <w:ilvl w:val="12"/>
                <w:numId w:val="0"/>
              </w:numPr>
              <w:jc w:val="center"/>
            </w:pPr>
          </w:p>
        </w:tc>
        <w:tc>
          <w:tcPr>
            <w:tcW w:w="4945" w:type="dxa"/>
            <w:gridSpan w:val="2"/>
          </w:tcPr>
          <w:p w14:paraId="27D28CFB" w14:textId="77777777" w:rsidR="00000000" w:rsidRDefault="001F0AD0">
            <w:pPr>
              <w:pStyle w:val="TableText"/>
              <w:numPr>
                <w:ilvl w:val="12"/>
                <w:numId w:val="0"/>
              </w:numPr>
              <w:spacing w:before="60" w:after="60"/>
            </w:pPr>
            <w:r>
              <w:t>The date and time that at least one Local SMS system successfully acknowledged the broadcast for the activate of the Subscription Version.</w:t>
            </w:r>
          </w:p>
        </w:tc>
      </w:tr>
      <w:tr w:rsidR="00000000" w14:paraId="6F79F6A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23B5FEFC" w14:textId="77777777" w:rsidR="00000000" w:rsidRDefault="001F0AD0">
            <w:pPr>
              <w:pStyle w:val="TableText"/>
              <w:numPr>
                <w:ilvl w:val="12"/>
                <w:numId w:val="0"/>
              </w:numPr>
              <w:spacing w:before="60" w:after="60"/>
            </w:pPr>
            <w:r>
              <w:t>Disconnect</w:t>
            </w:r>
            <w:r>
              <w:t xml:space="preserve"> Request Time Stamp</w:t>
            </w:r>
          </w:p>
        </w:tc>
        <w:tc>
          <w:tcPr>
            <w:tcW w:w="1236" w:type="dxa"/>
          </w:tcPr>
          <w:p w14:paraId="1803C0B2" w14:textId="77777777" w:rsidR="00000000" w:rsidRDefault="001F0AD0">
            <w:pPr>
              <w:pStyle w:val="TableText"/>
              <w:numPr>
                <w:ilvl w:val="12"/>
                <w:numId w:val="0"/>
              </w:numPr>
              <w:jc w:val="center"/>
            </w:pPr>
            <w:r>
              <w:t>T</w:t>
            </w:r>
          </w:p>
        </w:tc>
        <w:tc>
          <w:tcPr>
            <w:tcW w:w="1108" w:type="dxa"/>
          </w:tcPr>
          <w:p w14:paraId="63043A83" w14:textId="77777777" w:rsidR="00000000" w:rsidRDefault="001F0AD0">
            <w:pPr>
              <w:pStyle w:val="TableText"/>
              <w:numPr>
                <w:ilvl w:val="12"/>
                <w:numId w:val="0"/>
              </w:numPr>
              <w:jc w:val="center"/>
            </w:pPr>
          </w:p>
        </w:tc>
        <w:tc>
          <w:tcPr>
            <w:tcW w:w="4945" w:type="dxa"/>
            <w:gridSpan w:val="2"/>
          </w:tcPr>
          <w:p w14:paraId="3445A93A" w14:textId="77777777" w:rsidR="00000000" w:rsidRDefault="001F0AD0">
            <w:pPr>
              <w:pStyle w:val="TableText"/>
              <w:numPr>
                <w:ilvl w:val="12"/>
                <w:numId w:val="0"/>
              </w:numPr>
              <w:spacing w:before="60" w:after="60"/>
            </w:pPr>
            <w:r>
              <w:t>The date and time that the Subscription Version disconnect request was made by the local Service Provider.</w:t>
            </w:r>
          </w:p>
        </w:tc>
      </w:tr>
      <w:tr w:rsidR="00000000" w14:paraId="4ABFB14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4F843AE" w14:textId="77777777" w:rsidR="00000000" w:rsidRDefault="001F0AD0">
            <w:pPr>
              <w:pStyle w:val="TableText"/>
              <w:numPr>
                <w:ilvl w:val="12"/>
                <w:numId w:val="0"/>
              </w:numPr>
              <w:spacing w:before="60" w:after="60"/>
            </w:pPr>
            <w:r>
              <w:t>Disconnect Broadcast Time Stamp</w:t>
            </w:r>
          </w:p>
        </w:tc>
        <w:tc>
          <w:tcPr>
            <w:tcW w:w="1236" w:type="dxa"/>
          </w:tcPr>
          <w:p w14:paraId="334929FA" w14:textId="77777777" w:rsidR="00000000" w:rsidRDefault="001F0AD0">
            <w:pPr>
              <w:pStyle w:val="TableText"/>
              <w:numPr>
                <w:ilvl w:val="12"/>
                <w:numId w:val="0"/>
              </w:numPr>
              <w:jc w:val="center"/>
            </w:pPr>
            <w:r>
              <w:t>T</w:t>
            </w:r>
          </w:p>
        </w:tc>
        <w:tc>
          <w:tcPr>
            <w:tcW w:w="1108" w:type="dxa"/>
          </w:tcPr>
          <w:p w14:paraId="18DC2567" w14:textId="77777777" w:rsidR="00000000" w:rsidRDefault="001F0AD0">
            <w:pPr>
              <w:pStyle w:val="TableText"/>
              <w:numPr>
                <w:ilvl w:val="12"/>
                <w:numId w:val="0"/>
              </w:numPr>
              <w:jc w:val="center"/>
            </w:pPr>
          </w:p>
        </w:tc>
        <w:tc>
          <w:tcPr>
            <w:tcW w:w="4945" w:type="dxa"/>
            <w:gridSpan w:val="2"/>
          </w:tcPr>
          <w:p w14:paraId="5093A221" w14:textId="77777777" w:rsidR="00000000" w:rsidRDefault="001F0AD0">
            <w:pPr>
              <w:pStyle w:val="TableText"/>
              <w:numPr>
                <w:ilvl w:val="12"/>
                <w:numId w:val="0"/>
              </w:numPr>
              <w:spacing w:before="60" w:after="60"/>
            </w:pPr>
            <w:r>
              <w:t>The date and time that broadcasting began to all local SMS systems for the disconnect of t</w:t>
            </w:r>
            <w:r>
              <w:t>he Subscription Version.</w:t>
            </w:r>
          </w:p>
        </w:tc>
      </w:tr>
      <w:tr w:rsidR="00000000" w14:paraId="1DC626F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370153E7" w14:textId="77777777" w:rsidR="00000000" w:rsidRDefault="001F0AD0">
            <w:pPr>
              <w:pStyle w:val="TableText"/>
              <w:numPr>
                <w:ilvl w:val="12"/>
                <w:numId w:val="0"/>
              </w:numPr>
              <w:spacing w:before="60" w:after="60"/>
            </w:pPr>
            <w:r>
              <w:t>Disconnect Complete Time Stamp</w:t>
            </w:r>
          </w:p>
        </w:tc>
        <w:tc>
          <w:tcPr>
            <w:tcW w:w="1236" w:type="dxa"/>
          </w:tcPr>
          <w:p w14:paraId="48FC8D99" w14:textId="77777777" w:rsidR="00000000" w:rsidRDefault="001F0AD0">
            <w:pPr>
              <w:pStyle w:val="TableText"/>
              <w:numPr>
                <w:ilvl w:val="12"/>
                <w:numId w:val="0"/>
              </w:numPr>
              <w:jc w:val="center"/>
            </w:pPr>
            <w:r>
              <w:t>T</w:t>
            </w:r>
          </w:p>
        </w:tc>
        <w:tc>
          <w:tcPr>
            <w:tcW w:w="1108" w:type="dxa"/>
          </w:tcPr>
          <w:p w14:paraId="1BD107C4" w14:textId="77777777" w:rsidR="00000000" w:rsidRDefault="001F0AD0">
            <w:pPr>
              <w:pStyle w:val="TableText"/>
              <w:numPr>
                <w:ilvl w:val="12"/>
                <w:numId w:val="0"/>
              </w:numPr>
              <w:jc w:val="center"/>
            </w:pPr>
          </w:p>
        </w:tc>
        <w:tc>
          <w:tcPr>
            <w:tcW w:w="4945" w:type="dxa"/>
            <w:gridSpan w:val="2"/>
          </w:tcPr>
          <w:p w14:paraId="3D23B43C" w14:textId="77777777" w:rsidR="00000000" w:rsidRDefault="001F0AD0">
            <w:pPr>
              <w:pStyle w:val="TableText"/>
              <w:numPr>
                <w:ilvl w:val="12"/>
                <w:numId w:val="0"/>
              </w:numPr>
              <w:spacing w:before="60" w:after="60"/>
            </w:pPr>
            <w:r>
              <w:t>The date and time that at least one Local SMS system successfully acknowledged the broadcast for the disconnect of the Subscription Version.</w:t>
            </w:r>
          </w:p>
        </w:tc>
      </w:tr>
      <w:tr w:rsidR="00000000" w14:paraId="5F36BCB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5D15194" w14:textId="77777777" w:rsidR="00000000" w:rsidRDefault="001F0AD0">
            <w:pPr>
              <w:pStyle w:val="TableText"/>
              <w:numPr>
                <w:ilvl w:val="12"/>
                <w:numId w:val="0"/>
              </w:numPr>
              <w:spacing w:before="60" w:after="60"/>
            </w:pPr>
            <w:r>
              <w:t>Effective Release Date</w:t>
            </w:r>
          </w:p>
        </w:tc>
        <w:tc>
          <w:tcPr>
            <w:tcW w:w="1236" w:type="dxa"/>
          </w:tcPr>
          <w:p w14:paraId="5A338D08" w14:textId="77777777" w:rsidR="00000000" w:rsidRDefault="001F0AD0">
            <w:pPr>
              <w:pStyle w:val="TableText"/>
              <w:numPr>
                <w:ilvl w:val="12"/>
                <w:numId w:val="0"/>
              </w:numPr>
              <w:jc w:val="center"/>
            </w:pPr>
            <w:r>
              <w:t>T</w:t>
            </w:r>
          </w:p>
        </w:tc>
        <w:tc>
          <w:tcPr>
            <w:tcW w:w="1108" w:type="dxa"/>
          </w:tcPr>
          <w:p w14:paraId="06B645D3" w14:textId="77777777" w:rsidR="00000000" w:rsidRDefault="001F0AD0">
            <w:pPr>
              <w:pStyle w:val="TableText"/>
              <w:numPr>
                <w:ilvl w:val="12"/>
                <w:numId w:val="0"/>
              </w:numPr>
              <w:jc w:val="center"/>
            </w:pPr>
          </w:p>
        </w:tc>
        <w:tc>
          <w:tcPr>
            <w:tcW w:w="4945" w:type="dxa"/>
            <w:gridSpan w:val="2"/>
          </w:tcPr>
          <w:p w14:paraId="19A161EF" w14:textId="77777777" w:rsidR="00000000" w:rsidRDefault="001F0AD0">
            <w:pPr>
              <w:pStyle w:val="TableText"/>
              <w:numPr>
                <w:ilvl w:val="12"/>
                <w:numId w:val="0"/>
              </w:numPr>
              <w:spacing w:before="60" w:after="60"/>
            </w:pPr>
            <w:r>
              <w:t>The date that the Subscripti</w:t>
            </w:r>
            <w:r>
              <w:t xml:space="preserve">on Version is to be deleted from all Local SMS systems. </w:t>
            </w:r>
          </w:p>
        </w:tc>
      </w:tr>
      <w:tr w:rsidR="00000000" w14:paraId="67FC63D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1F32088" w14:textId="77777777" w:rsidR="00000000" w:rsidRDefault="001F0AD0">
            <w:pPr>
              <w:pStyle w:val="TableText"/>
              <w:numPr>
                <w:ilvl w:val="12"/>
                <w:numId w:val="0"/>
              </w:numPr>
              <w:spacing w:before="60" w:after="60"/>
            </w:pPr>
            <w:r>
              <w:t>Customer Disconnect Date</w:t>
            </w:r>
          </w:p>
        </w:tc>
        <w:tc>
          <w:tcPr>
            <w:tcW w:w="1236" w:type="dxa"/>
          </w:tcPr>
          <w:p w14:paraId="7733EFFF" w14:textId="77777777" w:rsidR="00000000" w:rsidRDefault="001F0AD0">
            <w:pPr>
              <w:pStyle w:val="TableText"/>
              <w:numPr>
                <w:ilvl w:val="12"/>
                <w:numId w:val="0"/>
              </w:numPr>
              <w:jc w:val="center"/>
            </w:pPr>
            <w:r>
              <w:t>T</w:t>
            </w:r>
          </w:p>
        </w:tc>
        <w:tc>
          <w:tcPr>
            <w:tcW w:w="1108" w:type="dxa"/>
          </w:tcPr>
          <w:p w14:paraId="1E8B0DBD" w14:textId="77777777" w:rsidR="00000000" w:rsidRDefault="001F0AD0">
            <w:pPr>
              <w:pStyle w:val="TableText"/>
              <w:numPr>
                <w:ilvl w:val="12"/>
                <w:numId w:val="0"/>
              </w:numPr>
              <w:jc w:val="center"/>
            </w:pPr>
          </w:p>
        </w:tc>
        <w:tc>
          <w:tcPr>
            <w:tcW w:w="4945" w:type="dxa"/>
            <w:gridSpan w:val="2"/>
          </w:tcPr>
          <w:p w14:paraId="579AC820" w14:textId="77777777" w:rsidR="00000000" w:rsidRDefault="001F0AD0">
            <w:pPr>
              <w:pStyle w:val="TableText"/>
              <w:numPr>
                <w:ilvl w:val="12"/>
                <w:numId w:val="0"/>
              </w:numPr>
              <w:spacing w:before="60" w:after="60"/>
            </w:pPr>
            <w:r>
              <w:t>The date that the Customer’s service was disconnected.</w:t>
            </w:r>
          </w:p>
        </w:tc>
      </w:tr>
      <w:tr w:rsidR="00000000" w14:paraId="00F349D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890193C" w14:textId="77777777" w:rsidR="00000000" w:rsidRDefault="001F0AD0">
            <w:pPr>
              <w:pStyle w:val="TableText"/>
              <w:numPr>
                <w:ilvl w:val="12"/>
                <w:numId w:val="0"/>
              </w:numPr>
            </w:pPr>
            <w:r>
              <w:t>Pre-Cancellation Status</w:t>
            </w:r>
          </w:p>
        </w:tc>
        <w:tc>
          <w:tcPr>
            <w:tcW w:w="1236" w:type="dxa"/>
          </w:tcPr>
          <w:p w14:paraId="2B24E79E" w14:textId="77777777" w:rsidR="00000000" w:rsidRDefault="001F0AD0">
            <w:pPr>
              <w:pStyle w:val="TableText"/>
              <w:numPr>
                <w:ilvl w:val="12"/>
                <w:numId w:val="0"/>
              </w:numPr>
              <w:jc w:val="center"/>
            </w:pPr>
            <w:r>
              <w:t>E</w:t>
            </w:r>
          </w:p>
        </w:tc>
        <w:tc>
          <w:tcPr>
            <w:tcW w:w="1108" w:type="dxa"/>
          </w:tcPr>
          <w:p w14:paraId="41D6638D" w14:textId="77777777" w:rsidR="00000000" w:rsidRDefault="001F0AD0">
            <w:pPr>
              <w:pStyle w:val="TableText"/>
              <w:numPr>
                <w:ilvl w:val="12"/>
                <w:numId w:val="0"/>
              </w:numPr>
              <w:jc w:val="center"/>
            </w:pPr>
          </w:p>
        </w:tc>
        <w:tc>
          <w:tcPr>
            <w:tcW w:w="4945" w:type="dxa"/>
            <w:gridSpan w:val="2"/>
          </w:tcPr>
          <w:p w14:paraId="58B5F92E" w14:textId="77777777" w:rsidR="00000000" w:rsidRDefault="001F0AD0">
            <w:pPr>
              <w:pStyle w:val="TableText"/>
              <w:numPr>
                <w:ilvl w:val="12"/>
                <w:numId w:val="0"/>
              </w:numPr>
            </w:pPr>
            <w:r>
              <w:t>Status of the Subscription Version prior to cancellation.  Valid enumerated values are:</w:t>
            </w:r>
          </w:p>
          <w:p w14:paraId="58253532" w14:textId="77777777" w:rsidR="00000000" w:rsidRDefault="001F0AD0" w:rsidP="001F0AD0">
            <w:pPr>
              <w:pStyle w:val="TableText"/>
              <w:numPr>
                <w:ilvl w:val="0"/>
                <w:numId w:val="1"/>
                <w:numberingChange w:id="1229" w:author="Jean Anthony" w:date="2001-03-12T20:36:00Z" w:original=""/>
              </w:numPr>
              <w:tabs>
                <w:tab w:val="left" w:pos="720"/>
                <w:tab w:val="left" w:pos="1080"/>
              </w:tabs>
              <w:spacing w:before="40" w:after="40"/>
            </w:pPr>
            <w:r>
              <w:t>X</w:t>
            </w:r>
            <w:r>
              <w:tab/>
              <w:t>-</w:t>
            </w:r>
            <w:r>
              <w:tab/>
              <w:t>Conflict (0)</w:t>
            </w:r>
          </w:p>
          <w:p w14:paraId="2676B70D" w14:textId="77777777" w:rsidR="00000000" w:rsidRDefault="001F0AD0" w:rsidP="001F0AD0">
            <w:pPr>
              <w:pStyle w:val="TableText"/>
              <w:numPr>
                <w:ilvl w:val="0"/>
                <w:numId w:val="1"/>
                <w:numberingChange w:id="1230" w:author="Jean Anthony" w:date="2001-03-12T20:36:00Z" w:original=""/>
              </w:numPr>
              <w:tabs>
                <w:tab w:val="left" w:pos="720"/>
                <w:tab w:val="left" w:pos="1080"/>
              </w:tabs>
              <w:spacing w:before="40" w:after="40"/>
            </w:pPr>
            <w:r>
              <w:t>P</w:t>
            </w:r>
            <w:r>
              <w:tab/>
              <w:t>-</w:t>
            </w:r>
            <w:r>
              <w:tab/>
              <w:t>Pending (2)</w:t>
            </w:r>
          </w:p>
          <w:p w14:paraId="3359392D" w14:textId="77777777" w:rsidR="00000000" w:rsidRDefault="001F0AD0" w:rsidP="001F0AD0">
            <w:pPr>
              <w:pStyle w:val="TableText"/>
              <w:numPr>
                <w:ilvl w:val="0"/>
                <w:numId w:val="1"/>
                <w:numberingChange w:id="1231" w:author="Jean Anthony" w:date="2001-03-12T20:36:00Z" w:original=""/>
              </w:numPr>
              <w:tabs>
                <w:tab w:val="left" w:pos="720"/>
                <w:tab w:val="left" w:pos="1080"/>
              </w:tabs>
              <w:spacing w:before="40"/>
            </w:pPr>
            <w:r>
              <w:t>DP</w:t>
            </w:r>
            <w:r>
              <w:tab/>
              <w:t>-</w:t>
            </w:r>
            <w:r>
              <w:tab/>
              <w:t>Disconnect Pending (6)</w:t>
            </w:r>
          </w:p>
        </w:tc>
      </w:tr>
      <w:tr w:rsidR="00000000" w14:paraId="7729D5C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1063A1EF" w14:textId="77777777" w:rsidR="00000000" w:rsidRDefault="001F0AD0">
            <w:pPr>
              <w:pStyle w:val="TableText"/>
              <w:spacing w:before="60" w:after="60"/>
            </w:pPr>
            <w:r>
              <w:t>Old Service Provider Cancellation Time Stamp</w:t>
            </w:r>
          </w:p>
        </w:tc>
        <w:tc>
          <w:tcPr>
            <w:tcW w:w="1236" w:type="dxa"/>
          </w:tcPr>
          <w:p w14:paraId="5947FA7B" w14:textId="77777777" w:rsidR="00000000" w:rsidRDefault="001F0AD0">
            <w:pPr>
              <w:pStyle w:val="TableText"/>
              <w:jc w:val="center"/>
            </w:pPr>
            <w:r>
              <w:t>T</w:t>
            </w:r>
          </w:p>
        </w:tc>
        <w:tc>
          <w:tcPr>
            <w:tcW w:w="1108" w:type="dxa"/>
          </w:tcPr>
          <w:p w14:paraId="39612FEA" w14:textId="77777777" w:rsidR="00000000" w:rsidRDefault="001F0AD0">
            <w:pPr>
              <w:pStyle w:val="TableText"/>
              <w:jc w:val="center"/>
            </w:pPr>
          </w:p>
        </w:tc>
        <w:tc>
          <w:tcPr>
            <w:tcW w:w="4945" w:type="dxa"/>
            <w:gridSpan w:val="2"/>
          </w:tcPr>
          <w:p w14:paraId="60780377" w14:textId="77777777" w:rsidR="00000000" w:rsidRDefault="001F0AD0">
            <w:pPr>
              <w:pStyle w:val="TableText"/>
              <w:spacing w:before="60" w:after="60"/>
            </w:pPr>
            <w:r>
              <w:t>The date and time that the Old Service Provider acknowledged that the Subscription Version be canceled.</w:t>
            </w:r>
          </w:p>
        </w:tc>
      </w:tr>
      <w:tr w:rsidR="00000000" w14:paraId="729C6E0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1AFC170E" w14:textId="77777777" w:rsidR="00000000" w:rsidRDefault="001F0AD0">
            <w:pPr>
              <w:pStyle w:val="TableText"/>
              <w:spacing w:before="60" w:after="60"/>
            </w:pPr>
            <w:r>
              <w:t>New Service Provider Cancellation Time S</w:t>
            </w:r>
            <w:r>
              <w:t>tamp</w:t>
            </w:r>
          </w:p>
        </w:tc>
        <w:tc>
          <w:tcPr>
            <w:tcW w:w="1236" w:type="dxa"/>
          </w:tcPr>
          <w:p w14:paraId="540D380C" w14:textId="77777777" w:rsidR="00000000" w:rsidRDefault="001F0AD0">
            <w:pPr>
              <w:pStyle w:val="TableText"/>
              <w:jc w:val="center"/>
            </w:pPr>
            <w:r>
              <w:t>T</w:t>
            </w:r>
          </w:p>
        </w:tc>
        <w:tc>
          <w:tcPr>
            <w:tcW w:w="1108" w:type="dxa"/>
          </w:tcPr>
          <w:p w14:paraId="1A2BF489" w14:textId="77777777" w:rsidR="00000000" w:rsidRDefault="001F0AD0">
            <w:pPr>
              <w:pStyle w:val="TableText"/>
              <w:jc w:val="center"/>
            </w:pPr>
          </w:p>
        </w:tc>
        <w:tc>
          <w:tcPr>
            <w:tcW w:w="4945" w:type="dxa"/>
            <w:gridSpan w:val="2"/>
          </w:tcPr>
          <w:p w14:paraId="2350ECE2" w14:textId="77777777" w:rsidR="00000000" w:rsidRDefault="001F0AD0">
            <w:pPr>
              <w:pStyle w:val="TableText"/>
              <w:spacing w:before="60" w:after="60"/>
            </w:pPr>
            <w:r>
              <w:t>The date and time that the New Service Provider acknowledged that the Subscription Version be canceled.</w:t>
            </w:r>
          </w:p>
        </w:tc>
      </w:tr>
      <w:tr w:rsidR="00000000" w14:paraId="762A729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635A070" w14:textId="77777777" w:rsidR="00000000" w:rsidRDefault="001F0AD0">
            <w:pPr>
              <w:pStyle w:val="TableText"/>
              <w:spacing w:before="60" w:after="60"/>
            </w:pPr>
            <w:r>
              <w:t>Cancellation Time Stamp</w:t>
            </w:r>
          </w:p>
        </w:tc>
        <w:tc>
          <w:tcPr>
            <w:tcW w:w="1236" w:type="dxa"/>
          </w:tcPr>
          <w:p w14:paraId="0258D4D0" w14:textId="77777777" w:rsidR="00000000" w:rsidRDefault="001F0AD0">
            <w:pPr>
              <w:pStyle w:val="TableText"/>
              <w:jc w:val="center"/>
            </w:pPr>
            <w:r>
              <w:t>T</w:t>
            </w:r>
          </w:p>
        </w:tc>
        <w:tc>
          <w:tcPr>
            <w:tcW w:w="1108" w:type="dxa"/>
          </w:tcPr>
          <w:p w14:paraId="24E8E73C" w14:textId="77777777" w:rsidR="00000000" w:rsidRDefault="001F0AD0">
            <w:pPr>
              <w:pStyle w:val="TableText"/>
              <w:jc w:val="center"/>
            </w:pPr>
          </w:p>
        </w:tc>
        <w:tc>
          <w:tcPr>
            <w:tcW w:w="4945" w:type="dxa"/>
            <w:gridSpan w:val="2"/>
          </w:tcPr>
          <w:p w14:paraId="15FBC111" w14:textId="77777777" w:rsidR="00000000" w:rsidRDefault="001F0AD0">
            <w:pPr>
              <w:pStyle w:val="TableText"/>
              <w:spacing w:before="60" w:after="60"/>
            </w:pPr>
            <w:r>
              <w:t xml:space="preserve">The date and time that the Subscription Version became canceled. </w:t>
            </w:r>
          </w:p>
        </w:tc>
      </w:tr>
      <w:tr w:rsidR="00000000" w14:paraId="1F7D032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57B7E72" w14:textId="77777777" w:rsidR="00000000" w:rsidRDefault="001F0AD0">
            <w:pPr>
              <w:pStyle w:val="TableText"/>
              <w:spacing w:before="60" w:after="60"/>
            </w:pPr>
            <w:r>
              <w:t>Old Time Stamp</w:t>
            </w:r>
          </w:p>
        </w:tc>
        <w:tc>
          <w:tcPr>
            <w:tcW w:w="1236" w:type="dxa"/>
          </w:tcPr>
          <w:p w14:paraId="7DAEC908" w14:textId="77777777" w:rsidR="00000000" w:rsidRDefault="001F0AD0">
            <w:pPr>
              <w:pStyle w:val="TableText"/>
              <w:jc w:val="center"/>
            </w:pPr>
            <w:r>
              <w:t>T</w:t>
            </w:r>
          </w:p>
        </w:tc>
        <w:tc>
          <w:tcPr>
            <w:tcW w:w="1108" w:type="dxa"/>
          </w:tcPr>
          <w:p w14:paraId="35632E25" w14:textId="77777777" w:rsidR="00000000" w:rsidRDefault="001F0AD0">
            <w:pPr>
              <w:pStyle w:val="TableText"/>
              <w:jc w:val="center"/>
            </w:pPr>
          </w:p>
        </w:tc>
        <w:tc>
          <w:tcPr>
            <w:tcW w:w="4945" w:type="dxa"/>
            <w:gridSpan w:val="2"/>
          </w:tcPr>
          <w:p w14:paraId="38EE0D32" w14:textId="77777777" w:rsidR="00000000" w:rsidRDefault="001F0AD0">
            <w:pPr>
              <w:pStyle w:val="TableText"/>
              <w:spacing w:before="60" w:after="60"/>
            </w:pPr>
            <w:r>
              <w:t>The date and time that the Subs</w:t>
            </w:r>
            <w:r>
              <w:t>cription Version became old.</w:t>
            </w:r>
          </w:p>
        </w:tc>
      </w:tr>
      <w:tr w:rsidR="00000000" w14:paraId="5A69153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19EE5CF7" w14:textId="77777777" w:rsidR="00000000" w:rsidRDefault="001F0AD0">
            <w:pPr>
              <w:pStyle w:val="TableText"/>
              <w:spacing w:before="60" w:after="60"/>
            </w:pPr>
            <w:r>
              <w:t>Conflict Time Stamp</w:t>
            </w:r>
          </w:p>
        </w:tc>
        <w:tc>
          <w:tcPr>
            <w:tcW w:w="1236" w:type="dxa"/>
          </w:tcPr>
          <w:p w14:paraId="68711DE2" w14:textId="77777777" w:rsidR="00000000" w:rsidRDefault="001F0AD0">
            <w:pPr>
              <w:pStyle w:val="TableText"/>
              <w:jc w:val="center"/>
            </w:pPr>
            <w:r>
              <w:t>T</w:t>
            </w:r>
          </w:p>
        </w:tc>
        <w:tc>
          <w:tcPr>
            <w:tcW w:w="1108" w:type="dxa"/>
          </w:tcPr>
          <w:p w14:paraId="5694631B" w14:textId="77777777" w:rsidR="00000000" w:rsidRDefault="001F0AD0">
            <w:pPr>
              <w:pStyle w:val="TableText"/>
              <w:jc w:val="center"/>
            </w:pPr>
          </w:p>
        </w:tc>
        <w:tc>
          <w:tcPr>
            <w:tcW w:w="4945" w:type="dxa"/>
            <w:gridSpan w:val="2"/>
          </w:tcPr>
          <w:p w14:paraId="15AAF441" w14:textId="77777777" w:rsidR="00000000" w:rsidRDefault="001F0AD0">
            <w:pPr>
              <w:pStyle w:val="TableText"/>
              <w:spacing w:before="60" w:after="60"/>
            </w:pPr>
            <w:r>
              <w:t>The date and time that the Subscription Version was last placed in conflict.</w:t>
            </w:r>
          </w:p>
        </w:tc>
      </w:tr>
      <w:tr w:rsidR="00000000" w14:paraId="7995A4D9"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0C60A4C6" w14:textId="77777777" w:rsidR="00000000" w:rsidRDefault="001F0AD0">
            <w:pPr>
              <w:pStyle w:val="TableText"/>
              <w:spacing w:before="60" w:after="60"/>
            </w:pPr>
            <w:r>
              <w:t>Conflict Resolution Time Stamp</w:t>
            </w:r>
          </w:p>
        </w:tc>
        <w:tc>
          <w:tcPr>
            <w:tcW w:w="1236" w:type="dxa"/>
          </w:tcPr>
          <w:p w14:paraId="729DEAB6" w14:textId="77777777" w:rsidR="00000000" w:rsidRDefault="001F0AD0">
            <w:pPr>
              <w:pStyle w:val="TableText"/>
              <w:jc w:val="center"/>
            </w:pPr>
            <w:r>
              <w:t>T</w:t>
            </w:r>
          </w:p>
        </w:tc>
        <w:tc>
          <w:tcPr>
            <w:tcW w:w="1108" w:type="dxa"/>
          </w:tcPr>
          <w:p w14:paraId="2F423D75" w14:textId="77777777" w:rsidR="00000000" w:rsidRDefault="001F0AD0">
            <w:pPr>
              <w:pStyle w:val="TableText"/>
              <w:jc w:val="center"/>
            </w:pPr>
          </w:p>
        </w:tc>
        <w:tc>
          <w:tcPr>
            <w:tcW w:w="4945" w:type="dxa"/>
            <w:gridSpan w:val="2"/>
          </w:tcPr>
          <w:p w14:paraId="1B3C765E" w14:textId="77777777" w:rsidR="00000000" w:rsidRDefault="001F0AD0">
            <w:pPr>
              <w:pStyle w:val="TableText"/>
              <w:spacing w:before="60" w:after="60"/>
            </w:pPr>
            <w:r>
              <w:t>The date and time that the resolution of a Subscription Version in conflict is acknowledged</w:t>
            </w:r>
            <w:r>
              <w:t>.</w:t>
            </w:r>
          </w:p>
        </w:tc>
      </w:tr>
      <w:tr w:rsidR="00000000" w14:paraId="5D8CB2A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CE21B94" w14:textId="77777777" w:rsidR="00000000" w:rsidRDefault="001F0AD0">
            <w:pPr>
              <w:pStyle w:val="TableText"/>
              <w:spacing w:before="60" w:after="60"/>
            </w:pPr>
            <w:r>
              <w:t>Create Time Stamp</w:t>
            </w:r>
          </w:p>
        </w:tc>
        <w:tc>
          <w:tcPr>
            <w:tcW w:w="1236" w:type="dxa"/>
          </w:tcPr>
          <w:p w14:paraId="0948FB9F" w14:textId="77777777" w:rsidR="00000000" w:rsidRDefault="001F0AD0">
            <w:pPr>
              <w:pStyle w:val="TableText"/>
              <w:jc w:val="center"/>
            </w:pPr>
            <w:r>
              <w:t>T</w:t>
            </w:r>
          </w:p>
        </w:tc>
        <w:tc>
          <w:tcPr>
            <w:tcW w:w="1108" w:type="dxa"/>
          </w:tcPr>
          <w:p w14:paraId="4FE9CA2B" w14:textId="77777777" w:rsidR="00000000" w:rsidRDefault="001F0AD0">
            <w:pPr>
              <w:pStyle w:val="TableText"/>
              <w:jc w:val="center"/>
            </w:pPr>
            <w:r>
              <w:sym w:font="Symbol" w:char="F0D6"/>
            </w:r>
          </w:p>
        </w:tc>
        <w:tc>
          <w:tcPr>
            <w:tcW w:w="4945" w:type="dxa"/>
            <w:gridSpan w:val="2"/>
          </w:tcPr>
          <w:p w14:paraId="56FDB16E" w14:textId="77777777" w:rsidR="00000000" w:rsidRDefault="001F0AD0">
            <w:pPr>
              <w:pStyle w:val="TableText"/>
              <w:spacing w:before="60" w:after="60"/>
            </w:pPr>
            <w:r>
              <w:t>The date and time that this Subscription Version record was created.</w:t>
            </w:r>
          </w:p>
        </w:tc>
      </w:tr>
      <w:tr w:rsidR="00000000" w14:paraId="73D1EF3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9AFC8B9" w14:textId="77777777" w:rsidR="00000000" w:rsidRDefault="001F0AD0">
            <w:pPr>
              <w:pStyle w:val="TableText"/>
              <w:spacing w:before="60" w:after="60"/>
            </w:pPr>
            <w:r>
              <w:t>Modified Time Stamp</w:t>
            </w:r>
          </w:p>
        </w:tc>
        <w:tc>
          <w:tcPr>
            <w:tcW w:w="1236" w:type="dxa"/>
          </w:tcPr>
          <w:p w14:paraId="67B469A6" w14:textId="77777777" w:rsidR="00000000" w:rsidRDefault="001F0AD0">
            <w:pPr>
              <w:pStyle w:val="TableText"/>
              <w:jc w:val="center"/>
            </w:pPr>
            <w:r>
              <w:t>T</w:t>
            </w:r>
          </w:p>
        </w:tc>
        <w:tc>
          <w:tcPr>
            <w:tcW w:w="1108" w:type="dxa"/>
          </w:tcPr>
          <w:p w14:paraId="0F45FCAB" w14:textId="77777777" w:rsidR="00000000" w:rsidRDefault="001F0AD0">
            <w:pPr>
              <w:pStyle w:val="TableText"/>
              <w:jc w:val="center"/>
            </w:pPr>
            <w:r>
              <w:sym w:font="Symbol" w:char="F0D6"/>
            </w:r>
          </w:p>
        </w:tc>
        <w:tc>
          <w:tcPr>
            <w:tcW w:w="4945" w:type="dxa"/>
            <w:gridSpan w:val="2"/>
          </w:tcPr>
          <w:p w14:paraId="0AFAED2A" w14:textId="77777777" w:rsidR="00000000" w:rsidRDefault="001F0AD0">
            <w:pPr>
              <w:pStyle w:val="TableText"/>
              <w:spacing w:before="60" w:after="60"/>
            </w:pPr>
            <w:r>
              <w:t>The date and time that this Subscription Version record was last modified.</w:t>
            </w:r>
          </w:p>
          <w:p w14:paraId="57690AD8" w14:textId="77777777" w:rsidR="00000000" w:rsidRDefault="001F0AD0">
            <w:pPr>
              <w:pStyle w:val="TableText"/>
              <w:spacing w:before="60" w:after="60"/>
            </w:pPr>
            <w:r>
              <w:t>The default value is the Create Time Stamp.</w:t>
            </w:r>
          </w:p>
        </w:tc>
      </w:tr>
      <w:tr w:rsidR="00000000" w14:paraId="0E664F3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7D2D64A" w14:textId="77777777" w:rsidR="00000000" w:rsidRDefault="001F0AD0">
            <w:pPr>
              <w:pStyle w:val="TableText"/>
              <w:spacing w:before="60" w:after="60"/>
            </w:pPr>
            <w:r>
              <w:t>Porting to Origin</w:t>
            </w:r>
            <w:r>
              <w:t>al</w:t>
            </w:r>
          </w:p>
        </w:tc>
        <w:tc>
          <w:tcPr>
            <w:tcW w:w="1236" w:type="dxa"/>
          </w:tcPr>
          <w:p w14:paraId="4E73AF78" w14:textId="77777777" w:rsidR="00000000" w:rsidRDefault="001F0AD0">
            <w:pPr>
              <w:pStyle w:val="TableText"/>
              <w:jc w:val="center"/>
            </w:pPr>
            <w:r>
              <w:t>B</w:t>
            </w:r>
          </w:p>
        </w:tc>
        <w:tc>
          <w:tcPr>
            <w:tcW w:w="1108" w:type="dxa"/>
          </w:tcPr>
          <w:p w14:paraId="471F7F96" w14:textId="77777777" w:rsidR="00000000" w:rsidRDefault="001F0AD0">
            <w:pPr>
              <w:pStyle w:val="TableText"/>
              <w:jc w:val="center"/>
            </w:pPr>
            <w:r>
              <w:sym w:font="Symbol" w:char="F0D6"/>
            </w:r>
          </w:p>
        </w:tc>
        <w:tc>
          <w:tcPr>
            <w:tcW w:w="4945" w:type="dxa"/>
            <w:gridSpan w:val="2"/>
          </w:tcPr>
          <w:p w14:paraId="1E6E7409" w14:textId="77777777" w:rsidR="00000000" w:rsidRDefault="001F0AD0">
            <w:pPr>
              <w:pStyle w:val="TableText"/>
              <w:spacing w:before="60" w:after="60"/>
            </w:pPr>
            <w:r>
              <w:t>A Boolean that indicates whether the Subscription Version created is to be ported back to the original Service Provider.</w:t>
            </w:r>
          </w:p>
        </w:tc>
      </w:tr>
      <w:tr w:rsidR="00000000" w14:paraId="7929C43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05FACC6D" w14:textId="77777777" w:rsidR="00000000" w:rsidRDefault="001F0AD0">
            <w:pPr>
              <w:pStyle w:val="TableText"/>
              <w:spacing w:before="60" w:after="60"/>
            </w:pPr>
            <w:r>
              <w:t>End User Location Value</w:t>
            </w:r>
          </w:p>
        </w:tc>
        <w:tc>
          <w:tcPr>
            <w:tcW w:w="1236" w:type="dxa"/>
          </w:tcPr>
          <w:p w14:paraId="01812F58" w14:textId="77777777" w:rsidR="00000000" w:rsidRDefault="001F0AD0">
            <w:pPr>
              <w:pStyle w:val="TableText"/>
              <w:jc w:val="center"/>
            </w:pPr>
            <w:r>
              <w:t>N (12)</w:t>
            </w:r>
          </w:p>
        </w:tc>
        <w:tc>
          <w:tcPr>
            <w:tcW w:w="1108" w:type="dxa"/>
          </w:tcPr>
          <w:p w14:paraId="5401E9DB" w14:textId="77777777" w:rsidR="00000000" w:rsidRDefault="001F0AD0">
            <w:pPr>
              <w:pStyle w:val="TableText"/>
              <w:jc w:val="center"/>
            </w:pPr>
          </w:p>
        </w:tc>
        <w:tc>
          <w:tcPr>
            <w:tcW w:w="4945" w:type="dxa"/>
            <w:gridSpan w:val="2"/>
          </w:tcPr>
          <w:p w14:paraId="68755AD0" w14:textId="77777777" w:rsidR="00000000" w:rsidRDefault="001F0AD0">
            <w:pPr>
              <w:pStyle w:val="TableText"/>
              <w:spacing w:before="60" w:after="60"/>
            </w:pPr>
            <w:r>
              <w:t>For future use.</w:t>
            </w:r>
          </w:p>
        </w:tc>
      </w:tr>
      <w:tr w:rsidR="00000000" w14:paraId="5A4764A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525945F9" w14:textId="77777777" w:rsidR="00000000" w:rsidRDefault="001F0AD0">
            <w:pPr>
              <w:pStyle w:val="TableText"/>
              <w:spacing w:before="60" w:after="60"/>
            </w:pPr>
            <w:r>
              <w:t>End User Location Value Type</w:t>
            </w:r>
          </w:p>
        </w:tc>
        <w:tc>
          <w:tcPr>
            <w:tcW w:w="1236" w:type="dxa"/>
          </w:tcPr>
          <w:p w14:paraId="45DE5320" w14:textId="77777777" w:rsidR="00000000" w:rsidRDefault="001F0AD0">
            <w:pPr>
              <w:pStyle w:val="TableText"/>
              <w:jc w:val="center"/>
            </w:pPr>
            <w:r>
              <w:t>N (2)</w:t>
            </w:r>
          </w:p>
        </w:tc>
        <w:tc>
          <w:tcPr>
            <w:tcW w:w="1108" w:type="dxa"/>
          </w:tcPr>
          <w:p w14:paraId="7D27BB27" w14:textId="77777777" w:rsidR="00000000" w:rsidRDefault="001F0AD0">
            <w:pPr>
              <w:pStyle w:val="TableText"/>
              <w:jc w:val="center"/>
            </w:pPr>
          </w:p>
        </w:tc>
        <w:tc>
          <w:tcPr>
            <w:tcW w:w="4945" w:type="dxa"/>
            <w:gridSpan w:val="2"/>
          </w:tcPr>
          <w:p w14:paraId="7843C0C6" w14:textId="77777777" w:rsidR="00000000" w:rsidRDefault="001F0AD0">
            <w:pPr>
              <w:pStyle w:val="TableText"/>
              <w:spacing w:before="60" w:after="60"/>
            </w:pPr>
            <w:r>
              <w:t>For future use.</w:t>
            </w:r>
          </w:p>
        </w:tc>
      </w:tr>
      <w:tr w:rsidR="00000000" w14:paraId="213B90F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7FECB307" w14:textId="77777777" w:rsidR="00000000" w:rsidRDefault="001F0AD0">
            <w:pPr>
              <w:pStyle w:val="TableText"/>
              <w:spacing w:before="60" w:after="60"/>
            </w:pPr>
            <w:r>
              <w:t>Modify Request Timestamp</w:t>
            </w:r>
          </w:p>
        </w:tc>
        <w:tc>
          <w:tcPr>
            <w:tcW w:w="1236" w:type="dxa"/>
          </w:tcPr>
          <w:p w14:paraId="369D1060" w14:textId="77777777" w:rsidR="00000000" w:rsidRDefault="001F0AD0">
            <w:pPr>
              <w:pStyle w:val="TableText"/>
              <w:jc w:val="center"/>
            </w:pPr>
            <w:r>
              <w:t>T</w:t>
            </w:r>
          </w:p>
        </w:tc>
        <w:tc>
          <w:tcPr>
            <w:tcW w:w="1108" w:type="dxa"/>
          </w:tcPr>
          <w:p w14:paraId="4289FE07" w14:textId="77777777" w:rsidR="00000000" w:rsidRDefault="001F0AD0">
            <w:pPr>
              <w:pStyle w:val="TableText"/>
              <w:jc w:val="center"/>
            </w:pPr>
          </w:p>
        </w:tc>
        <w:tc>
          <w:tcPr>
            <w:tcW w:w="4945" w:type="dxa"/>
            <w:gridSpan w:val="2"/>
          </w:tcPr>
          <w:p w14:paraId="42E33380" w14:textId="77777777" w:rsidR="00000000" w:rsidRDefault="001F0AD0">
            <w:pPr>
              <w:pStyle w:val="TableText"/>
              <w:spacing w:before="60" w:after="60"/>
            </w:pPr>
            <w:r>
              <w:t>The date and time that the Subscription Version Modify request was made.</w:t>
            </w:r>
          </w:p>
        </w:tc>
      </w:tr>
      <w:tr w:rsidR="00000000" w14:paraId="1BAF4C7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Pr>
          <w:p w14:paraId="05360B70" w14:textId="77777777" w:rsidR="00000000" w:rsidRDefault="001F0AD0">
            <w:pPr>
              <w:pStyle w:val="TableText"/>
              <w:spacing w:before="60" w:after="60"/>
            </w:pPr>
            <w:r>
              <w:t>Modify Broadcast Timestamp</w:t>
            </w:r>
          </w:p>
        </w:tc>
        <w:tc>
          <w:tcPr>
            <w:tcW w:w="1236" w:type="dxa"/>
          </w:tcPr>
          <w:p w14:paraId="05616CC8" w14:textId="77777777" w:rsidR="00000000" w:rsidRDefault="001F0AD0">
            <w:pPr>
              <w:pStyle w:val="TableText"/>
              <w:jc w:val="center"/>
            </w:pPr>
            <w:r>
              <w:t>T</w:t>
            </w:r>
          </w:p>
        </w:tc>
        <w:tc>
          <w:tcPr>
            <w:tcW w:w="1108" w:type="dxa"/>
          </w:tcPr>
          <w:p w14:paraId="0596E4C4" w14:textId="77777777" w:rsidR="00000000" w:rsidRDefault="001F0AD0">
            <w:pPr>
              <w:pStyle w:val="TableText"/>
              <w:jc w:val="center"/>
            </w:pPr>
          </w:p>
        </w:tc>
        <w:tc>
          <w:tcPr>
            <w:tcW w:w="4945" w:type="dxa"/>
            <w:gridSpan w:val="2"/>
          </w:tcPr>
          <w:p w14:paraId="08D2D7D9" w14:textId="77777777" w:rsidR="00000000" w:rsidRDefault="001F0AD0">
            <w:pPr>
              <w:pStyle w:val="TableText"/>
              <w:spacing w:before="60" w:after="60"/>
            </w:pPr>
            <w:r>
              <w:t>The date and time that broadcasting began to all local SMS systems for the modification of the Subscription Version.</w:t>
            </w:r>
          </w:p>
        </w:tc>
      </w:tr>
      <w:tr w:rsidR="00000000" w14:paraId="323267A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Borders>
              <w:bottom w:val="nil"/>
            </w:tcBorders>
          </w:tcPr>
          <w:p w14:paraId="2F163B24" w14:textId="77777777" w:rsidR="00000000" w:rsidRDefault="001F0AD0">
            <w:pPr>
              <w:pStyle w:val="TableText"/>
              <w:spacing w:before="60" w:after="60"/>
            </w:pPr>
            <w:r>
              <w:t>Modify Broadcast Complete Times</w:t>
            </w:r>
            <w:r>
              <w:t>tamp</w:t>
            </w:r>
          </w:p>
        </w:tc>
        <w:tc>
          <w:tcPr>
            <w:tcW w:w="1236" w:type="dxa"/>
            <w:tcBorders>
              <w:bottom w:val="nil"/>
            </w:tcBorders>
          </w:tcPr>
          <w:p w14:paraId="02E7A4DB" w14:textId="77777777" w:rsidR="00000000" w:rsidRDefault="001F0AD0">
            <w:pPr>
              <w:pStyle w:val="TableText"/>
              <w:jc w:val="center"/>
            </w:pPr>
            <w:r>
              <w:t>T</w:t>
            </w:r>
          </w:p>
        </w:tc>
        <w:tc>
          <w:tcPr>
            <w:tcW w:w="1108" w:type="dxa"/>
            <w:tcBorders>
              <w:bottom w:val="nil"/>
            </w:tcBorders>
          </w:tcPr>
          <w:p w14:paraId="0BAC11B2" w14:textId="77777777" w:rsidR="00000000" w:rsidRDefault="001F0AD0">
            <w:pPr>
              <w:pStyle w:val="TableText"/>
              <w:jc w:val="center"/>
            </w:pPr>
          </w:p>
        </w:tc>
        <w:tc>
          <w:tcPr>
            <w:tcW w:w="4945" w:type="dxa"/>
            <w:gridSpan w:val="2"/>
            <w:tcBorders>
              <w:bottom w:val="nil"/>
            </w:tcBorders>
          </w:tcPr>
          <w:p w14:paraId="632F8C9E" w14:textId="77777777" w:rsidR="00000000" w:rsidRDefault="001F0AD0">
            <w:pPr>
              <w:pStyle w:val="TableText"/>
              <w:spacing w:before="60" w:after="60"/>
            </w:pPr>
            <w:r>
              <w:t>The date and time that at least one local SMS system successfully acknowledged the broadcast for the modification of the Subscription Version.</w:t>
            </w:r>
          </w:p>
        </w:tc>
      </w:tr>
      <w:tr w:rsidR="00000000" w14:paraId="2B60F2D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Borders>
              <w:top w:val="single" w:sz="6" w:space="0" w:color="000000"/>
              <w:bottom w:val="single" w:sz="6" w:space="0" w:color="000000"/>
            </w:tcBorders>
          </w:tcPr>
          <w:p w14:paraId="52BF2930" w14:textId="77777777" w:rsidR="00000000" w:rsidRDefault="001F0AD0">
            <w:pPr>
              <w:pStyle w:val="TableText"/>
              <w:spacing w:before="60" w:after="60"/>
            </w:pPr>
            <w:r>
              <w:t>Billing ID</w:t>
            </w:r>
          </w:p>
        </w:tc>
        <w:tc>
          <w:tcPr>
            <w:tcW w:w="1236" w:type="dxa"/>
            <w:tcBorders>
              <w:top w:val="single" w:sz="6" w:space="0" w:color="000000"/>
              <w:bottom w:val="single" w:sz="6" w:space="0" w:color="000000"/>
            </w:tcBorders>
          </w:tcPr>
          <w:p w14:paraId="0A9C0722" w14:textId="77777777" w:rsidR="00000000" w:rsidRDefault="001F0AD0">
            <w:pPr>
              <w:pStyle w:val="TableText"/>
              <w:jc w:val="center"/>
            </w:pPr>
            <w:r>
              <w:t>C (4)</w:t>
            </w:r>
          </w:p>
        </w:tc>
        <w:tc>
          <w:tcPr>
            <w:tcW w:w="1108" w:type="dxa"/>
            <w:tcBorders>
              <w:top w:val="single" w:sz="6" w:space="0" w:color="000000"/>
              <w:bottom w:val="single" w:sz="6" w:space="0" w:color="000000"/>
            </w:tcBorders>
          </w:tcPr>
          <w:p w14:paraId="1ECA5E06" w14:textId="77777777" w:rsidR="00000000" w:rsidRDefault="001F0AD0">
            <w:pPr>
              <w:pStyle w:val="TableText"/>
              <w:jc w:val="center"/>
            </w:pPr>
          </w:p>
        </w:tc>
        <w:tc>
          <w:tcPr>
            <w:tcW w:w="4945" w:type="dxa"/>
            <w:gridSpan w:val="2"/>
            <w:tcBorders>
              <w:top w:val="single" w:sz="6" w:space="0" w:color="000000"/>
              <w:bottom w:val="single" w:sz="6" w:space="0" w:color="000000"/>
            </w:tcBorders>
          </w:tcPr>
          <w:p w14:paraId="5485C845" w14:textId="77777777" w:rsidR="00000000" w:rsidRDefault="001F0AD0">
            <w:pPr>
              <w:pStyle w:val="TableText"/>
              <w:spacing w:before="0" w:after="60"/>
            </w:pPr>
            <w:r>
              <w:t>For future use.</w:t>
            </w:r>
          </w:p>
        </w:tc>
      </w:tr>
      <w:tr w:rsidR="00000000" w14:paraId="5A1AD1E0"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Borders>
              <w:top w:val="nil"/>
              <w:bottom w:val="nil"/>
            </w:tcBorders>
          </w:tcPr>
          <w:p w14:paraId="4150A135" w14:textId="77777777" w:rsidR="00000000" w:rsidRDefault="001F0AD0">
            <w:pPr>
              <w:pStyle w:val="TableText"/>
              <w:spacing w:before="60" w:after="60"/>
            </w:pPr>
            <w:r>
              <w:t>Status Change Cause Code</w:t>
            </w:r>
          </w:p>
        </w:tc>
        <w:tc>
          <w:tcPr>
            <w:tcW w:w="1236" w:type="dxa"/>
            <w:tcBorders>
              <w:top w:val="nil"/>
              <w:bottom w:val="nil"/>
            </w:tcBorders>
          </w:tcPr>
          <w:p w14:paraId="4D454133" w14:textId="77777777" w:rsidR="00000000" w:rsidRDefault="001F0AD0">
            <w:pPr>
              <w:pStyle w:val="TableText"/>
              <w:jc w:val="center"/>
            </w:pPr>
            <w:r>
              <w:t>N (2)</w:t>
            </w:r>
          </w:p>
        </w:tc>
        <w:tc>
          <w:tcPr>
            <w:tcW w:w="1108" w:type="dxa"/>
            <w:tcBorders>
              <w:top w:val="nil"/>
              <w:bottom w:val="nil"/>
            </w:tcBorders>
          </w:tcPr>
          <w:p w14:paraId="74E31E49" w14:textId="77777777" w:rsidR="00000000" w:rsidRDefault="001F0AD0">
            <w:pPr>
              <w:pStyle w:val="TableText"/>
              <w:jc w:val="center"/>
            </w:pPr>
          </w:p>
        </w:tc>
        <w:tc>
          <w:tcPr>
            <w:tcW w:w="4945" w:type="dxa"/>
            <w:gridSpan w:val="2"/>
            <w:tcBorders>
              <w:top w:val="nil"/>
              <w:bottom w:val="nil"/>
            </w:tcBorders>
          </w:tcPr>
          <w:p w14:paraId="480DD1C7" w14:textId="77777777" w:rsidR="00000000" w:rsidRDefault="001F0AD0">
            <w:pPr>
              <w:pStyle w:val="TableText"/>
              <w:spacing w:before="0" w:after="0"/>
            </w:pPr>
            <w:r>
              <w:t>Used to specify reason for conflict w</w:t>
            </w:r>
            <w:r>
              <w:t xml:space="preserve">hen old Service Provider Authorization is set to False, or to indicate NPAC SMS initiated cancellation. Valid values are: </w:t>
            </w:r>
          </w:p>
          <w:p w14:paraId="5535917D" w14:textId="77777777" w:rsidR="00000000" w:rsidRDefault="001F0AD0">
            <w:pPr>
              <w:pStyle w:val="TableText"/>
              <w:spacing w:before="0" w:after="0"/>
            </w:pPr>
          </w:p>
          <w:p w14:paraId="031B4C38" w14:textId="77777777" w:rsidR="00000000" w:rsidRDefault="001F0AD0">
            <w:pPr>
              <w:pStyle w:val="TableText"/>
              <w:spacing w:before="0" w:after="0"/>
            </w:pPr>
            <w:r>
              <w:t>0 - No value</w:t>
            </w:r>
          </w:p>
          <w:p w14:paraId="4947B1B9" w14:textId="77777777" w:rsidR="00000000" w:rsidRDefault="001F0AD0">
            <w:pPr>
              <w:pStyle w:val="TableText"/>
              <w:tabs>
                <w:tab w:val="left" w:pos="720"/>
                <w:tab w:val="left" w:pos="1080"/>
              </w:tabs>
              <w:spacing w:before="0" w:after="0"/>
            </w:pPr>
            <w:r>
              <w:t>1 - NPAC SMS Automatic Cancellation</w:t>
            </w:r>
          </w:p>
          <w:p w14:paraId="5E79D495" w14:textId="77777777" w:rsidR="00000000" w:rsidRDefault="001F0AD0">
            <w:pPr>
              <w:pStyle w:val="TableText"/>
              <w:tabs>
                <w:tab w:val="left" w:pos="720"/>
                <w:tab w:val="left" w:pos="1080"/>
              </w:tabs>
              <w:spacing w:before="0" w:after="0"/>
            </w:pPr>
            <w:r>
              <w:t>50 - LSR Not Received</w:t>
            </w:r>
          </w:p>
          <w:p w14:paraId="02DD48D3" w14:textId="77777777" w:rsidR="00000000" w:rsidRDefault="001F0AD0">
            <w:pPr>
              <w:pStyle w:val="TableText"/>
              <w:tabs>
                <w:tab w:val="left" w:pos="720"/>
                <w:tab w:val="left" w:pos="1080"/>
              </w:tabs>
              <w:spacing w:before="0" w:after="0"/>
            </w:pPr>
            <w:r>
              <w:t>51 - FOC Not Issued</w:t>
            </w:r>
          </w:p>
          <w:p w14:paraId="7E3F8151" w14:textId="77777777" w:rsidR="00000000" w:rsidRDefault="001F0AD0">
            <w:pPr>
              <w:pStyle w:val="TableText"/>
              <w:tabs>
                <w:tab w:val="left" w:pos="720"/>
                <w:tab w:val="left" w:pos="1080"/>
              </w:tabs>
              <w:spacing w:before="0" w:after="0"/>
            </w:pPr>
            <w:r>
              <w:t>52 - Due Date Mismatch</w:t>
            </w:r>
          </w:p>
          <w:p w14:paraId="6551093F" w14:textId="77777777" w:rsidR="00000000" w:rsidRDefault="001F0AD0">
            <w:pPr>
              <w:pStyle w:val="TableText"/>
              <w:tabs>
                <w:tab w:val="left" w:pos="720"/>
                <w:tab w:val="left" w:pos="1080"/>
              </w:tabs>
              <w:spacing w:before="0" w:after="0"/>
            </w:pPr>
            <w:r>
              <w:t>53 - Vacant Number</w:t>
            </w:r>
            <w:r>
              <w:t xml:space="preserve"> Port</w:t>
            </w:r>
          </w:p>
          <w:p w14:paraId="70DC9A5D" w14:textId="77777777" w:rsidR="00000000" w:rsidRDefault="001F0AD0">
            <w:pPr>
              <w:pStyle w:val="TableText"/>
              <w:tabs>
                <w:tab w:val="left" w:pos="409"/>
              </w:tabs>
              <w:spacing w:before="0" w:after="0"/>
            </w:pPr>
            <w:r>
              <w:t>54 – General Conflict</w:t>
            </w:r>
          </w:p>
        </w:tc>
      </w:tr>
      <w:tr w:rsidR="00000000" w14:paraId="03378FB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Borders>
              <w:top w:val="single" w:sz="8" w:space="0" w:color="000000"/>
              <w:bottom w:val="nil"/>
            </w:tcBorders>
          </w:tcPr>
          <w:p w14:paraId="51F27463" w14:textId="77777777" w:rsidR="00000000" w:rsidRDefault="001F0AD0">
            <w:pPr>
              <w:pStyle w:val="TableText"/>
              <w:spacing w:before="60" w:after="60"/>
            </w:pPr>
            <w:r>
              <w:t>Timer Type</w:t>
            </w:r>
          </w:p>
        </w:tc>
        <w:tc>
          <w:tcPr>
            <w:tcW w:w="1236" w:type="dxa"/>
            <w:tcBorders>
              <w:top w:val="single" w:sz="8" w:space="0" w:color="000000"/>
              <w:bottom w:val="nil"/>
            </w:tcBorders>
          </w:tcPr>
          <w:p w14:paraId="5D67D706" w14:textId="77777777" w:rsidR="00000000" w:rsidRDefault="001F0AD0">
            <w:pPr>
              <w:pStyle w:val="TableText"/>
              <w:jc w:val="center"/>
            </w:pPr>
            <w:r>
              <w:t>E</w:t>
            </w:r>
          </w:p>
        </w:tc>
        <w:tc>
          <w:tcPr>
            <w:tcW w:w="1108" w:type="dxa"/>
            <w:tcBorders>
              <w:top w:val="single" w:sz="8" w:space="0" w:color="000000"/>
              <w:bottom w:val="nil"/>
            </w:tcBorders>
          </w:tcPr>
          <w:p w14:paraId="73B0F1F2" w14:textId="77777777" w:rsidR="00000000" w:rsidRDefault="001F0AD0">
            <w:pPr>
              <w:pStyle w:val="TableText"/>
              <w:jc w:val="center"/>
            </w:pPr>
            <w:r>
              <w:sym w:font="Symbol" w:char="F0D6"/>
            </w:r>
          </w:p>
        </w:tc>
        <w:tc>
          <w:tcPr>
            <w:tcW w:w="4945" w:type="dxa"/>
            <w:gridSpan w:val="2"/>
            <w:tcBorders>
              <w:top w:val="single" w:sz="8" w:space="0" w:color="000000"/>
              <w:bottom w:val="nil"/>
            </w:tcBorders>
          </w:tcPr>
          <w:p w14:paraId="663EB8EA" w14:textId="77777777" w:rsidR="00000000" w:rsidRDefault="001F0AD0">
            <w:pPr>
              <w:pStyle w:val="TableText"/>
            </w:pPr>
            <w:r>
              <w:t>Timer type used for the subscription version.</w:t>
            </w:r>
          </w:p>
          <w:p w14:paraId="0F48C759" w14:textId="77777777" w:rsidR="00000000" w:rsidRDefault="001F0AD0">
            <w:pPr>
              <w:pStyle w:val="TableText"/>
            </w:pPr>
            <w:r>
              <w:t xml:space="preserve">S – Short Timers  </w:t>
            </w:r>
          </w:p>
          <w:p w14:paraId="761448BE" w14:textId="77777777" w:rsidR="00000000" w:rsidRDefault="001F0AD0">
            <w:pPr>
              <w:pStyle w:val="TableText"/>
              <w:spacing w:before="0" w:after="0"/>
            </w:pPr>
            <w:r>
              <w:t xml:space="preserve">L – Long Timers  </w:t>
            </w:r>
          </w:p>
        </w:tc>
      </w:tr>
      <w:tr w:rsidR="00000000" w14:paraId="39567DC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cantSplit/>
        </w:trPr>
        <w:tc>
          <w:tcPr>
            <w:tcW w:w="2287" w:type="dxa"/>
            <w:tcBorders>
              <w:top w:val="single" w:sz="8" w:space="0" w:color="000000"/>
              <w:bottom w:val="single" w:sz="12" w:space="0" w:color="000000"/>
            </w:tcBorders>
          </w:tcPr>
          <w:p w14:paraId="05905E15" w14:textId="77777777" w:rsidR="00000000" w:rsidRDefault="001F0AD0">
            <w:pPr>
              <w:pStyle w:val="TableText"/>
              <w:spacing w:before="60" w:after="60"/>
            </w:pPr>
            <w:r>
              <w:t>Business Hour Type</w:t>
            </w:r>
          </w:p>
        </w:tc>
        <w:tc>
          <w:tcPr>
            <w:tcW w:w="1236" w:type="dxa"/>
            <w:tcBorders>
              <w:top w:val="single" w:sz="8" w:space="0" w:color="000000"/>
              <w:bottom w:val="single" w:sz="12" w:space="0" w:color="000000"/>
            </w:tcBorders>
          </w:tcPr>
          <w:p w14:paraId="0E760AE0" w14:textId="77777777" w:rsidR="00000000" w:rsidRDefault="001F0AD0">
            <w:pPr>
              <w:pStyle w:val="TableText"/>
              <w:jc w:val="center"/>
            </w:pPr>
            <w:r>
              <w:t>E</w:t>
            </w:r>
          </w:p>
        </w:tc>
        <w:tc>
          <w:tcPr>
            <w:tcW w:w="1108" w:type="dxa"/>
            <w:tcBorders>
              <w:top w:val="single" w:sz="8" w:space="0" w:color="000000"/>
              <w:bottom w:val="single" w:sz="12" w:space="0" w:color="000000"/>
            </w:tcBorders>
          </w:tcPr>
          <w:p w14:paraId="618BE32B" w14:textId="77777777" w:rsidR="00000000" w:rsidRDefault="001F0AD0">
            <w:pPr>
              <w:pStyle w:val="TableText"/>
              <w:jc w:val="center"/>
            </w:pPr>
            <w:r>
              <w:sym w:font="Symbol" w:char="F0D6"/>
            </w:r>
          </w:p>
        </w:tc>
        <w:tc>
          <w:tcPr>
            <w:tcW w:w="4945" w:type="dxa"/>
            <w:gridSpan w:val="2"/>
            <w:tcBorders>
              <w:top w:val="single" w:sz="8" w:space="0" w:color="000000"/>
              <w:bottom w:val="single" w:sz="12" w:space="0" w:color="000000"/>
            </w:tcBorders>
          </w:tcPr>
          <w:p w14:paraId="4E96D53B" w14:textId="77777777" w:rsidR="00000000" w:rsidRDefault="001F0AD0">
            <w:pPr>
              <w:pStyle w:val="TableText"/>
            </w:pPr>
            <w:r>
              <w:t>Business Hours used for the subscription version.</w:t>
            </w:r>
          </w:p>
          <w:p w14:paraId="0B7F0A1C" w14:textId="77777777" w:rsidR="00000000" w:rsidRDefault="001F0AD0">
            <w:pPr>
              <w:pStyle w:val="TableText"/>
            </w:pPr>
            <w:r>
              <w:t>S – Short Business Hours</w:t>
            </w:r>
          </w:p>
          <w:p w14:paraId="23B38733" w14:textId="77777777" w:rsidR="00000000" w:rsidRDefault="001F0AD0">
            <w:pPr>
              <w:pStyle w:val="TableText"/>
              <w:spacing w:before="0" w:after="0"/>
            </w:pPr>
            <w:r>
              <w:t>L – Long Business Hours</w:t>
            </w:r>
          </w:p>
        </w:tc>
      </w:tr>
    </w:tbl>
    <w:p w14:paraId="462320DE" w14:textId="77777777" w:rsidR="00000000" w:rsidRDefault="001F0AD0">
      <w:pPr>
        <w:pStyle w:val="Caption"/>
      </w:pPr>
      <w:bookmarkStart w:id="1232" w:name="_Ref377214446"/>
      <w:bookmarkStart w:id="1233" w:name="_Toc381720300"/>
      <w:bookmarkStart w:id="1234" w:name="_Toc436023452"/>
      <w:bookmarkStart w:id="1235" w:name="_Toc436025906"/>
      <w:bookmarkStart w:id="1236" w:name="_Toc436026066"/>
      <w:bookmarkStart w:id="1237" w:name="_Toc436037428"/>
      <w:bookmarkStart w:id="1238" w:name="_Toc437674411"/>
      <w:bookmarkStart w:id="1239" w:name="_Toc437674744"/>
      <w:bookmarkStart w:id="1240" w:name="_Toc437674970"/>
      <w:bookmarkStart w:id="1241" w:name="_Toc437675488"/>
      <w:bookmarkStart w:id="1242" w:name="_Toc463062923"/>
      <w:bookmarkStart w:id="1243" w:name="_Toc463063430"/>
      <w:bookmarkStart w:id="1244" w:name="_Toc365876004"/>
      <w:bookmarkStart w:id="1245" w:name="_Toc368562172"/>
      <w:bookmarkStart w:id="1246" w:name="_Ref377212546"/>
      <w:bookmarkStart w:id="1247" w:name="_Ref377214451"/>
      <w:bookmarkStart w:id="1248" w:name="_Ref377214486"/>
      <w:bookmarkStart w:id="1249" w:name="_Ref379878757"/>
      <w:bookmarkStart w:id="1250" w:name="_Ref380305391"/>
      <w:bookmarkStart w:id="1251" w:name="_Ref380561759"/>
      <w:bookmarkStart w:id="1252" w:name="_Ref380561900"/>
      <w:bookmarkStart w:id="1253" w:name="_Ref380811299"/>
      <w:bookmarkStart w:id="1254" w:name="_Ref380811701"/>
      <w:bookmarkStart w:id="1255" w:name="_Ref411679858"/>
      <w:bookmarkStart w:id="1256" w:name="_Ref419620543"/>
      <w:bookmarkStart w:id="1257" w:name="_Ref436023959"/>
      <w:bookmarkStart w:id="1258" w:name="_Ref436023999"/>
      <w:bookmarkStart w:id="1259" w:name="_Ref436024023"/>
      <w:bookmarkStart w:id="1260" w:name="_Ref436024071"/>
      <w:bookmarkStart w:id="1261" w:name="_Toc508178643"/>
      <w:r>
        <w:t>Table</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6</w:t>
      </w:r>
      <w:r>
        <w:fldChar w:fldCharType="end"/>
      </w:r>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r>
        <w:t xml:space="preserve"> Subscription Version Data Model</w:t>
      </w:r>
      <w:bookmarkEnd w:id="1232"/>
      <w:bookmarkEnd w:id="1233"/>
      <w:bookmarkEnd w:id="1234"/>
      <w:bookmarkEnd w:id="1235"/>
      <w:bookmarkEnd w:id="1236"/>
      <w:bookmarkEnd w:id="1237"/>
      <w:bookmarkEnd w:id="1238"/>
      <w:bookmarkEnd w:id="1239"/>
      <w:bookmarkEnd w:id="1240"/>
      <w:bookmarkEnd w:id="1241"/>
      <w:bookmarkEnd w:id="1242"/>
      <w:bookmarkEnd w:id="1243"/>
      <w:bookmarkEnd w:id="1261"/>
    </w:p>
    <w:p w14:paraId="4CB0B0A0" w14:textId="77777777" w:rsidR="00000000" w:rsidRDefault="001F0AD0">
      <w:pPr>
        <w:pStyle w:val="BodyText"/>
      </w:pPr>
      <w:bookmarkStart w:id="1262" w:name="_Toc365874856"/>
      <w:bookmarkStart w:id="1263" w:name="_Toc367618258"/>
      <w:bookmarkStart w:id="1264" w:name="_Toc368561343"/>
      <w:bookmarkStart w:id="1265" w:name="_Toc368728288"/>
      <w:bookmarkStart w:id="1266" w:name="_Toc381720021"/>
      <w:bookmarkStart w:id="1267" w:name="_Toc436023347"/>
      <w:bookmarkStart w:id="1268" w:name="_Toc436025410"/>
    </w:p>
    <w:tbl>
      <w:tblPr>
        <w:tblW w:w="0" w:type="auto"/>
        <w:tblLayout w:type="fixed"/>
        <w:tblLook w:val="0000" w:firstRow="0" w:lastRow="0" w:firstColumn="0" w:lastColumn="0" w:noHBand="0" w:noVBand="0"/>
      </w:tblPr>
      <w:tblGrid>
        <w:gridCol w:w="2287"/>
        <w:gridCol w:w="1236"/>
        <w:gridCol w:w="1108"/>
        <w:gridCol w:w="4927"/>
        <w:gridCol w:w="18"/>
      </w:tblGrid>
      <w:tr w:rsidR="00000000" w14:paraId="689CE03E"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3174CB02" w14:textId="77777777" w:rsidR="00000000" w:rsidRDefault="001F0AD0">
            <w:pPr>
              <w:pStyle w:val="TableText"/>
              <w:jc w:val="center"/>
            </w:pPr>
            <w:r>
              <w:rPr>
                <w:b/>
                <w:caps/>
                <w:sz w:val="24"/>
              </w:rPr>
              <w:t>SUBSCRIPTION VERSION FAILED SP LIST Data MODEL</w:t>
            </w:r>
          </w:p>
        </w:tc>
      </w:tr>
      <w:tr w:rsidR="00000000" w14:paraId="346469E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87" w:type="dxa"/>
            <w:tcBorders>
              <w:top w:val="single" w:sz="6" w:space="0" w:color="000000"/>
              <w:left w:val="single" w:sz="6" w:space="0" w:color="000000"/>
              <w:bottom w:val="single" w:sz="6" w:space="0" w:color="000000"/>
            </w:tcBorders>
          </w:tcPr>
          <w:p w14:paraId="6553A687" w14:textId="77777777" w:rsidR="00000000" w:rsidRDefault="001F0AD0">
            <w:pPr>
              <w:pStyle w:val="TableText"/>
              <w:jc w:val="center"/>
              <w:rPr>
                <w:b/>
              </w:rPr>
            </w:pPr>
            <w:r>
              <w:rPr>
                <w:b/>
              </w:rPr>
              <w:t>Attribute Name</w:t>
            </w:r>
          </w:p>
        </w:tc>
        <w:tc>
          <w:tcPr>
            <w:tcW w:w="1236" w:type="dxa"/>
            <w:tcBorders>
              <w:top w:val="single" w:sz="6" w:space="0" w:color="000000"/>
              <w:bottom w:val="single" w:sz="6" w:space="0" w:color="000000"/>
            </w:tcBorders>
          </w:tcPr>
          <w:p w14:paraId="55287A7C" w14:textId="77777777" w:rsidR="00000000" w:rsidRDefault="001F0AD0">
            <w:pPr>
              <w:pStyle w:val="TableText"/>
              <w:jc w:val="center"/>
              <w:rPr>
                <w:b/>
              </w:rPr>
            </w:pPr>
            <w:r>
              <w:rPr>
                <w:b/>
              </w:rPr>
              <w:t>Type (Size)</w:t>
            </w:r>
          </w:p>
        </w:tc>
        <w:tc>
          <w:tcPr>
            <w:tcW w:w="1108" w:type="dxa"/>
            <w:tcBorders>
              <w:top w:val="single" w:sz="6" w:space="0" w:color="000000"/>
              <w:bottom w:val="single" w:sz="6" w:space="0" w:color="000000"/>
            </w:tcBorders>
          </w:tcPr>
          <w:p w14:paraId="0CEFC10A" w14:textId="77777777" w:rsidR="00000000" w:rsidRDefault="001F0AD0">
            <w:pPr>
              <w:pStyle w:val="TableText"/>
              <w:jc w:val="center"/>
              <w:rPr>
                <w:b/>
              </w:rPr>
            </w:pPr>
            <w:r>
              <w:rPr>
                <w:b/>
              </w:rPr>
              <w:t>Required</w:t>
            </w:r>
          </w:p>
        </w:tc>
        <w:tc>
          <w:tcPr>
            <w:tcW w:w="4945" w:type="dxa"/>
            <w:gridSpan w:val="2"/>
            <w:tcBorders>
              <w:top w:val="single" w:sz="6" w:space="0" w:color="000000"/>
              <w:bottom w:val="single" w:sz="6" w:space="0" w:color="000000"/>
              <w:right w:val="single" w:sz="6" w:space="0" w:color="000000"/>
            </w:tcBorders>
          </w:tcPr>
          <w:p w14:paraId="64CD55E0" w14:textId="77777777" w:rsidR="00000000" w:rsidRDefault="001F0AD0">
            <w:pPr>
              <w:pStyle w:val="TableText"/>
              <w:jc w:val="center"/>
              <w:rPr>
                <w:b/>
              </w:rPr>
            </w:pPr>
            <w:r>
              <w:rPr>
                <w:b/>
              </w:rPr>
              <w:t>Description</w:t>
            </w:r>
          </w:p>
        </w:tc>
      </w:tr>
      <w:tr w:rsidR="00000000" w14:paraId="48C066D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single" w:sz="6" w:space="0" w:color="000000"/>
              <w:left w:val="single" w:sz="6" w:space="0" w:color="000000"/>
              <w:bottom w:val="single" w:sz="6" w:space="0" w:color="000000"/>
            </w:tcBorders>
          </w:tcPr>
          <w:p w14:paraId="0B3EF871" w14:textId="77777777" w:rsidR="00000000" w:rsidRDefault="001F0AD0">
            <w:pPr>
              <w:pStyle w:val="TableText"/>
            </w:pPr>
            <w:r>
              <w:t>Subscription Version ID (Key)</w:t>
            </w:r>
          </w:p>
        </w:tc>
        <w:tc>
          <w:tcPr>
            <w:tcW w:w="1236" w:type="dxa"/>
            <w:tcBorders>
              <w:top w:val="single" w:sz="6" w:space="0" w:color="000000"/>
              <w:bottom w:val="single" w:sz="6" w:space="0" w:color="000000"/>
            </w:tcBorders>
          </w:tcPr>
          <w:p w14:paraId="09CDCBC3" w14:textId="77777777" w:rsidR="00000000" w:rsidRDefault="001F0AD0">
            <w:pPr>
              <w:pStyle w:val="TableText"/>
              <w:jc w:val="center"/>
            </w:pPr>
            <w:r>
              <w:t>N</w:t>
            </w:r>
          </w:p>
        </w:tc>
        <w:tc>
          <w:tcPr>
            <w:tcW w:w="1108" w:type="dxa"/>
            <w:tcBorders>
              <w:top w:val="single" w:sz="6" w:space="0" w:color="000000"/>
              <w:bottom w:val="single" w:sz="6" w:space="0" w:color="000000"/>
            </w:tcBorders>
          </w:tcPr>
          <w:p w14:paraId="370EC0F9" w14:textId="77777777" w:rsidR="00000000" w:rsidRDefault="001F0AD0">
            <w:pPr>
              <w:pStyle w:val="TableText"/>
              <w:jc w:val="center"/>
            </w:pPr>
            <w:r>
              <w:sym w:font="Symbol" w:char="F0D6"/>
            </w:r>
          </w:p>
        </w:tc>
        <w:tc>
          <w:tcPr>
            <w:tcW w:w="4945" w:type="dxa"/>
            <w:gridSpan w:val="2"/>
            <w:tcBorders>
              <w:top w:val="single" w:sz="6" w:space="0" w:color="000000"/>
              <w:bottom w:val="single" w:sz="6" w:space="0" w:color="000000"/>
              <w:right w:val="single" w:sz="6" w:space="0" w:color="000000"/>
            </w:tcBorders>
          </w:tcPr>
          <w:p w14:paraId="4C0DCEB9" w14:textId="77777777" w:rsidR="00000000" w:rsidRDefault="001F0AD0">
            <w:pPr>
              <w:pStyle w:val="TableText"/>
            </w:pPr>
            <w:r>
              <w:t>A unique sequential number assigned upon</w:t>
            </w:r>
            <w:r>
              <w:t xml:space="preserve"> creation of the Subscription Version.</w:t>
            </w:r>
          </w:p>
        </w:tc>
      </w:tr>
      <w:tr w:rsidR="00000000" w14:paraId="433470D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single" w:sz="6" w:space="0" w:color="000000"/>
              <w:left w:val="single" w:sz="6" w:space="0" w:color="000000"/>
              <w:bottom w:val="single" w:sz="6" w:space="0" w:color="000000"/>
            </w:tcBorders>
          </w:tcPr>
          <w:p w14:paraId="183766C9" w14:textId="77777777" w:rsidR="00000000" w:rsidRDefault="001F0AD0">
            <w:pPr>
              <w:pStyle w:val="TableText"/>
            </w:pPr>
            <w:r>
              <w:t>SPID</w:t>
            </w:r>
          </w:p>
        </w:tc>
        <w:tc>
          <w:tcPr>
            <w:tcW w:w="1236" w:type="dxa"/>
            <w:tcBorders>
              <w:top w:val="single" w:sz="6" w:space="0" w:color="000000"/>
              <w:bottom w:val="single" w:sz="6" w:space="0" w:color="000000"/>
            </w:tcBorders>
          </w:tcPr>
          <w:p w14:paraId="206EE478" w14:textId="77777777" w:rsidR="00000000" w:rsidRDefault="001F0AD0">
            <w:pPr>
              <w:pStyle w:val="TableText"/>
              <w:jc w:val="center"/>
            </w:pPr>
            <w:r>
              <w:t>C(4)</w:t>
            </w:r>
          </w:p>
        </w:tc>
        <w:tc>
          <w:tcPr>
            <w:tcW w:w="1108" w:type="dxa"/>
            <w:tcBorders>
              <w:top w:val="single" w:sz="6" w:space="0" w:color="000000"/>
              <w:bottom w:val="single" w:sz="6" w:space="0" w:color="000000"/>
            </w:tcBorders>
          </w:tcPr>
          <w:p w14:paraId="593F92F4" w14:textId="77777777" w:rsidR="00000000" w:rsidRDefault="001F0AD0">
            <w:pPr>
              <w:pStyle w:val="TableText"/>
              <w:jc w:val="center"/>
            </w:pPr>
            <w:r>
              <w:sym w:font="Symbol" w:char="F0D6"/>
            </w:r>
          </w:p>
        </w:tc>
        <w:tc>
          <w:tcPr>
            <w:tcW w:w="4945" w:type="dxa"/>
            <w:gridSpan w:val="2"/>
            <w:tcBorders>
              <w:top w:val="single" w:sz="6" w:space="0" w:color="000000"/>
              <w:bottom w:val="single" w:sz="6" w:space="0" w:color="000000"/>
              <w:right w:val="single" w:sz="6" w:space="0" w:color="000000"/>
            </w:tcBorders>
          </w:tcPr>
          <w:p w14:paraId="76F57FCA" w14:textId="77777777" w:rsidR="00000000" w:rsidRDefault="001F0AD0">
            <w:pPr>
              <w:pStyle w:val="TableText"/>
            </w:pPr>
            <w:r>
              <w:t>The Service Provider ID of the discrepant SP.</w:t>
            </w:r>
          </w:p>
        </w:tc>
      </w:tr>
      <w:tr w:rsidR="00000000" w14:paraId="603486F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single" w:sz="6" w:space="0" w:color="000000"/>
              <w:left w:val="single" w:sz="6" w:space="0" w:color="000000"/>
              <w:bottom w:val="single" w:sz="6" w:space="0" w:color="000000"/>
            </w:tcBorders>
          </w:tcPr>
          <w:p w14:paraId="4DD94603" w14:textId="77777777" w:rsidR="00000000" w:rsidRDefault="001F0AD0">
            <w:pPr>
              <w:pStyle w:val="TableText"/>
            </w:pPr>
            <w:r>
              <w:t>SP Name</w:t>
            </w:r>
          </w:p>
        </w:tc>
        <w:tc>
          <w:tcPr>
            <w:tcW w:w="1236" w:type="dxa"/>
            <w:tcBorders>
              <w:top w:val="single" w:sz="6" w:space="0" w:color="000000"/>
              <w:bottom w:val="single" w:sz="6" w:space="0" w:color="000000"/>
            </w:tcBorders>
          </w:tcPr>
          <w:p w14:paraId="235FC87E" w14:textId="77777777" w:rsidR="00000000" w:rsidRDefault="001F0AD0">
            <w:pPr>
              <w:pStyle w:val="TableText"/>
              <w:jc w:val="center"/>
            </w:pPr>
            <w:r>
              <w:t>C(40)</w:t>
            </w:r>
          </w:p>
        </w:tc>
        <w:tc>
          <w:tcPr>
            <w:tcW w:w="1108" w:type="dxa"/>
            <w:tcBorders>
              <w:top w:val="single" w:sz="6" w:space="0" w:color="000000"/>
              <w:bottom w:val="single" w:sz="6" w:space="0" w:color="000000"/>
            </w:tcBorders>
          </w:tcPr>
          <w:p w14:paraId="2C9B56BA" w14:textId="77777777" w:rsidR="00000000" w:rsidRDefault="001F0AD0">
            <w:pPr>
              <w:pStyle w:val="TableText"/>
              <w:jc w:val="center"/>
            </w:pPr>
            <w:r>
              <w:sym w:font="Symbol" w:char="F0D6"/>
            </w:r>
          </w:p>
        </w:tc>
        <w:tc>
          <w:tcPr>
            <w:tcW w:w="4945" w:type="dxa"/>
            <w:gridSpan w:val="2"/>
            <w:tcBorders>
              <w:top w:val="single" w:sz="6" w:space="0" w:color="000000"/>
              <w:bottom w:val="single" w:sz="6" w:space="0" w:color="000000"/>
              <w:right w:val="single" w:sz="6" w:space="0" w:color="000000"/>
            </w:tcBorders>
          </w:tcPr>
          <w:p w14:paraId="5E5AE5F3" w14:textId="77777777" w:rsidR="00000000" w:rsidRDefault="001F0AD0">
            <w:pPr>
              <w:pStyle w:val="TableText"/>
            </w:pPr>
            <w:r>
              <w:t>The NPAC Customer Name of the discrepant SP.</w:t>
            </w:r>
          </w:p>
        </w:tc>
      </w:tr>
    </w:tbl>
    <w:p w14:paraId="5A29F2CA" w14:textId="77777777" w:rsidR="00000000" w:rsidRDefault="001F0AD0">
      <w:pPr>
        <w:pStyle w:val="Caption"/>
      </w:pPr>
      <w:bookmarkStart w:id="1269" w:name="_Toc508178644"/>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7</w:t>
      </w:r>
      <w:r>
        <w:fldChar w:fldCharType="end"/>
      </w:r>
      <w:r>
        <w:t xml:space="preserve"> Subscription Version Failed SP List Da</w:t>
      </w:r>
      <w:r>
        <w:t>ta Model</w:t>
      </w:r>
      <w:bookmarkEnd w:id="1269"/>
    </w:p>
    <w:p w14:paraId="16541969" w14:textId="77777777" w:rsidR="00000000" w:rsidRDefault="001F0AD0">
      <w:pPr>
        <w:pStyle w:val="BodyText"/>
      </w:pPr>
    </w:p>
    <w:tbl>
      <w:tblPr>
        <w:tblW w:w="0" w:type="auto"/>
        <w:tblLayout w:type="fixed"/>
        <w:tblLook w:val="0000" w:firstRow="0" w:lastRow="0" w:firstColumn="0" w:lastColumn="0" w:noHBand="0" w:noVBand="0"/>
      </w:tblPr>
      <w:tblGrid>
        <w:gridCol w:w="2287"/>
        <w:gridCol w:w="1236"/>
        <w:gridCol w:w="1108"/>
        <w:gridCol w:w="4927"/>
        <w:gridCol w:w="18"/>
      </w:tblGrid>
      <w:tr w:rsidR="00000000" w14:paraId="728F3802"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335F8572" w14:textId="77777777" w:rsidR="00000000" w:rsidRDefault="001F0AD0">
            <w:pPr>
              <w:pStyle w:val="TableText"/>
              <w:jc w:val="center"/>
            </w:pPr>
            <w:r>
              <w:rPr>
                <w:b/>
                <w:caps/>
                <w:sz w:val="24"/>
              </w:rPr>
              <w:t>Number Pooling Block holder Information Data MODEL</w:t>
            </w:r>
          </w:p>
        </w:tc>
      </w:tr>
      <w:tr w:rsidR="00000000" w14:paraId="1EADD75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87" w:type="dxa"/>
            <w:tcBorders>
              <w:bottom w:val="nil"/>
            </w:tcBorders>
          </w:tcPr>
          <w:p w14:paraId="7B649D82" w14:textId="77777777" w:rsidR="00000000" w:rsidRDefault="001F0AD0">
            <w:pPr>
              <w:pStyle w:val="TableText"/>
              <w:jc w:val="center"/>
              <w:rPr>
                <w:b/>
              </w:rPr>
            </w:pPr>
            <w:r>
              <w:rPr>
                <w:b/>
              </w:rPr>
              <w:t>Attribute Name</w:t>
            </w:r>
          </w:p>
        </w:tc>
        <w:tc>
          <w:tcPr>
            <w:tcW w:w="1236" w:type="dxa"/>
            <w:tcBorders>
              <w:bottom w:val="nil"/>
            </w:tcBorders>
          </w:tcPr>
          <w:p w14:paraId="5DFB7CEF" w14:textId="77777777" w:rsidR="00000000" w:rsidRDefault="001F0AD0">
            <w:pPr>
              <w:pStyle w:val="TableText"/>
              <w:jc w:val="center"/>
              <w:rPr>
                <w:b/>
              </w:rPr>
            </w:pPr>
            <w:r>
              <w:rPr>
                <w:b/>
              </w:rPr>
              <w:t>Type (Size)</w:t>
            </w:r>
          </w:p>
        </w:tc>
        <w:tc>
          <w:tcPr>
            <w:tcW w:w="1108" w:type="dxa"/>
            <w:tcBorders>
              <w:bottom w:val="nil"/>
            </w:tcBorders>
          </w:tcPr>
          <w:p w14:paraId="13F4CEA5" w14:textId="77777777" w:rsidR="00000000" w:rsidRDefault="001F0AD0">
            <w:pPr>
              <w:pStyle w:val="TableText"/>
              <w:jc w:val="center"/>
              <w:rPr>
                <w:b/>
              </w:rPr>
            </w:pPr>
            <w:r>
              <w:rPr>
                <w:b/>
              </w:rPr>
              <w:t>Required</w:t>
            </w:r>
          </w:p>
        </w:tc>
        <w:tc>
          <w:tcPr>
            <w:tcW w:w="4945" w:type="dxa"/>
            <w:gridSpan w:val="2"/>
            <w:tcBorders>
              <w:bottom w:val="nil"/>
            </w:tcBorders>
          </w:tcPr>
          <w:p w14:paraId="31A8400C" w14:textId="77777777" w:rsidR="00000000" w:rsidRDefault="001F0AD0">
            <w:pPr>
              <w:pStyle w:val="TableText"/>
              <w:jc w:val="center"/>
              <w:rPr>
                <w:b/>
              </w:rPr>
            </w:pPr>
            <w:r>
              <w:rPr>
                <w:b/>
              </w:rPr>
              <w:t>Description</w:t>
            </w:r>
          </w:p>
        </w:tc>
      </w:tr>
      <w:tr w:rsidR="00000000" w14:paraId="63F9C6B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nil"/>
            </w:tcBorders>
          </w:tcPr>
          <w:p w14:paraId="0E2BDDCF" w14:textId="77777777" w:rsidR="00000000" w:rsidRDefault="001F0AD0">
            <w:pPr>
              <w:pStyle w:val="TableText"/>
            </w:pPr>
            <w:r>
              <w:t>Block ID</w:t>
            </w:r>
          </w:p>
        </w:tc>
        <w:tc>
          <w:tcPr>
            <w:tcW w:w="1236" w:type="dxa"/>
            <w:tcBorders>
              <w:top w:val="nil"/>
            </w:tcBorders>
          </w:tcPr>
          <w:p w14:paraId="43E90B91" w14:textId="77777777" w:rsidR="00000000" w:rsidRDefault="001F0AD0">
            <w:pPr>
              <w:pStyle w:val="TableText"/>
              <w:jc w:val="center"/>
            </w:pPr>
            <w:r>
              <w:t>N</w:t>
            </w:r>
          </w:p>
        </w:tc>
        <w:tc>
          <w:tcPr>
            <w:tcW w:w="1108" w:type="dxa"/>
            <w:tcBorders>
              <w:top w:val="nil"/>
            </w:tcBorders>
          </w:tcPr>
          <w:p w14:paraId="5E6D8A72" w14:textId="77777777" w:rsidR="00000000" w:rsidRDefault="001F0AD0">
            <w:pPr>
              <w:pStyle w:val="TableText"/>
              <w:jc w:val="center"/>
            </w:pPr>
            <w:r>
              <w:sym w:font="Symbol" w:char="F0D6"/>
            </w:r>
          </w:p>
        </w:tc>
        <w:tc>
          <w:tcPr>
            <w:tcW w:w="4945" w:type="dxa"/>
            <w:gridSpan w:val="2"/>
            <w:tcBorders>
              <w:top w:val="nil"/>
            </w:tcBorders>
          </w:tcPr>
          <w:p w14:paraId="2B653046" w14:textId="77777777" w:rsidR="00000000" w:rsidRDefault="001F0AD0">
            <w:pPr>
              <w:pStyle w:val="TableText"/>
            </w:pPr>
            <w:r>
              <w:t>A unique sequential number assigned upon creation of the Block.</w:t>
            </w:r>
          </w:p>
        </w:tc>
      </w:tr>
      <w:tr w:rsidR="00000000" w14:paraId="57322EB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04A54A6" w14:textId="77777777" w:rsidR="00000000" w:rsidRDefault="001F0AD0">
            <w:pPr>
              <w:pStyle w:val="TableText"/>
            </w:pPr>
            <w:r>
              <w:t>Block Holder SPID</w:t>
            </w:r>
          </w:p>
        </w:tc>
        <w:tc>
          <w:tcPr>
            <w:tcW w:w="1236" w:type="dxa"/>
          </w:tcPr>
          <w:p w14:paraId="3E9E0DD1" w14:textId="77777777" w:rsidR="00000000" w:rsidRDefault="001F0AD0">
            <w:pPr>
              <w:pStyle w:val="TableText"/>
              <w:jc w:val="center"/>
            </w:pPr>
            <w:r>
              <w:t>C(4)</w:t>
            </w:r>
          </w:p>
        </w:tc>
        <w:tc>
          <w:tcPr>
            <w:tcW w:w="1108" w:type="dxa"/>
          </w:tcPr>
          <w:p w14:paraId="5084D687" w14:textId="77777777" w:rsidR="00000000" w:rsidRDefault="001F0AD0">
            <w:pPr>
              <w:pStyle w:val="TableText"/>
              <w:jc w:val="center"/>
            </w:pPr>
            <w:r>
              <w:sym w:font="Symbol" w:char="F0D6"/>
            </w:r>
          </w:p>
        </w:tc>
        <w:tc>
          <w:tcPr>
            <w:tcW w:w="4945" w:type="dxa"/>
            <w:gridSpan w:val="2"/>
          </w:tcPr>
          <w:p w14:paraId="1326EBD6" w14:textId="77777777" w:rsidR="00000000" w:rsidRDefault="001F0AD0">
            <w:pPr>
              <w:pStyle w:val="TableText"/>
            </w:pPr>
            <w:r>
              <w:t>The Service Provider Id of the block holde</w:t>
            </w:r>
            <w:r>
              <w:t>r.</w:t>
            </w:r>
          </w:p>
        </w:tc>
      </w:tr>
      <w:tr w:rsidR="00000000" w14:paraId="575D33D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B36B7E9" w14:textId="77777777" w:rsidR="00000000" w:rsidRDefault="001F0AD0">
            <w:pPr>
              <w:pStyle w:val="TableText"/>
            </w:pPr>
            <w:r>
              <w:t>NPA-NXX-X</w:t>
            </w:r>
          </w:p>
        </w:tc>
        <w:tc>
          <w:tcPr>
            <w:tcW w:w="1236" w:type="dxa"/>
          </w:tcPr>
          <w:p w14:paraId="3D3A3D89" w14:textId="77777777" w:rsidR="00000000" w:rsidRDefault="001F0AD0">
            <w:pPr>
              <w:pStyle w:val="TableText"/>
              <w:jc w:val="center"/>
            </w:pPr>
            <w:r>
              <w:t>N(7)</w:t>
            </w:r>
          </w:p>
        </w:tc>
        <w:tc>
          <w:tcPr>
            <w:tcW w:w="1108" w:type="dxa"/>
          </w:tcPr>
          <w:p w14:paraId="7E578D14" w14:textId="77777777" w:rsidR="00000000" w:rsidRDefault="001F0AD0">
            <w:pPr>
              <w:pStyle w:val="TableText"/>
              <w:jc w:val="center"/>
            </w:pPr>
            <w:r>
              <w:sym w:font="Symbol" w:char="F0D6"/>
            </w:r>
          </w:p>
        </w:tc>
        <w:tc>
          <w:tcPr>
            <w:tcW w:w="4945" w:type="dxa"/>
            <w:gridSpan w:val="2"/>
          </w:tcPr>
          <w:p w14:paraId="7FCC3013" w14:textId="77777777" w:rsidR="00000000" w:rsidRDefault="001F0AD0">
            <w:pPr>
              <w:pStyle w:val="TableText"/>
            </w:pPr>
            <w:r>
              <w:t>NPA-NXX-X of the 1K Block.</w:t>
            </w:r>
          </w:p>
        </w:tc>
      </w:tr>
      <w:tr w:rsidR="00000000" w14:paraId="00F114F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2D9A0749" w14:textId="77777777" w:rsidR="00000000" w:rsidRDefault="001F0AD0">
            <w:pPr>
              <w:pStyle w:val="TableText"/>
            </w:pPr>
            <w:r>
              <w:t>LRN</w:t>
            </w:r>
          </w:p>
        </w:tc>
        <w:tc>
          <w:tcPr>
            <w:tcW w:w="1236" w:type="dxa"/>
          </w:tcPr>
          <w:p w14:paraId="09164900" w14:textId="77777777" w:rsidR="00000000" w:rsidRDefault="001F0AD0">
            <w:pPr>
              <w:pStyle w:val="TableText"/>
              <w:jc w:val="center"/>
            </w:pPr>
            <w:r>
              <w:t>TN</w:t>
            </w:r>
          </w:p>
        </w:tc>
        <w:tc>
          <w:tcPr>
            <w:tcW w:w="1108" w:type="dxa"/>
          </w:tcPr>
          <w:p w14:paraId="36FB316F" w14:textId="77777777" w:rsidR="00000000" w:rsidRDefault="001F0AD0">
            <w:pPr>
              <w:pStyle w:val="TableText"/>
              <w:jc w:val="center"/>
            </w:pPr>
            <w:r>
              <w:sym w:font="Symbol" w:char="F0D6"/>
            </w:r>
          </w:p>
        </w:tc>
        <w:tc>
          <w:tcPr>
            <w:tcW w:w="4945" w:type="dxa"/>
            <w:gridSpan w:val="2"/>
          </w:tcPr>
          <w:p w14:paraId="5DA43E26" w14:textId="77777777" w:rsidR="00000000" w:rsidRDefault="001F0AD0">
            <w:pPr>
              <w:rPr>
                <w:b/>
              </w:rPr>
            </w:pPr>
            <w:r>
              <w:t>The LRN is an identifier for the switch on which the pooled NPA-NXX-X resides for the 1K Block.</w:t>
            </w:r>
          </w:p>
        </w:tc>
      </w:tr>
      <w:tr w:rsidR="00000000" w14:paraId="024D3FEB"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BBD32EC" w14:textId="77777777" w:rsidR="00000000" w:rsidRDefault="001F0AD0">
            <w:pPr>
              <w:pStyle w:val="TableText"/>
            </w:pPr>
            <w:r>
              <w:t>CLASS DPC</w:t>
            </w:r>
          </w:p>
        </w:tc>
        <w:tc>
          <w:tcPr>
            <w:tcW w:w="1236" w:type="dxa"/>
          </w:tcPr>
          <w:p w14:paraId="64576B9D" w14:textId="77777777" w:rsidR="00000000" w:rsidRDefault="001F0AD0">
            <w:pPr>
              <w:pStyle w:val="TableText"/>
              <w:jc w:val="center"/>
            </w:pPr>
            <w:r>
              <w:t>N (9)</w:t>
            </w:r>
          </w:p>
        </w:tc>
        <w:tc>
          <w:tcPr>
            <w:tcW w:w="1108" w:type="dxa"/>
          </w:tcPr>
          <w:p w14:paraId="08C85036" w14:textId="77777777" w:rsidR="00000000" w:rsidRDefault="001F0AD0">
            <w:pPr>
              <w:pStyle w:val="TableText"/>
              <w:jc w:val="center"/>
            </w:pPr>
            <w:r>
              <w:sym w:font="Symbol" w:char="F0D6"/>
            </w:r>
          </w:p>
        </w:tc>
        <w:tc>
          <w:tcPr>
            <w:tcW w:w="4945" w:type="dxa"/>
            <w:gridSpan w:val="2"/>
          </w:tcPr>
          <w:p w14:paraId="07B9E9DC" w14:textId="77777777" w:rsidR="00000000" w:rsidRDefault="001F0AD0">
            <w:pPr>
              <w:pStyle w:val="TableText"/>
            </w:pPr>
            <w:r>
              <w:t>DPC for 10-digit GTT for CLASS features for the 1K Block.</w:t>
            </w:r>
          </w:p>
        </w:tc>
      </w:tr>
      <w:tr w:rsidR="00000000" w14:paraId="57E0A86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6899C72D" w14:textId="77777777" w:rsidR="00000000" w:rsidRDefault="001F0AD0">
            <w:pPr>
              <w:pStyle w:val="TableText"/>
            </w:pPr>
            <w:r>
              <w:t>CLASS SSN</w:t>
            </w:r>
          </w:p>
        </w:tc>
        <w:tc>
          <w:tcPr>
            <w:tcW w:w="1236" w:type="dxa"/>
          </w:tcPr>
          <w:p w14:paraId="6E7AFB04" w14:textId="77777777" w:rsidR="00000000" w:rsidRDefault="001F0AD0">
            <w:pPr>
              <w:pStyle w:val="TableText"/>
              <w:jc w:val="center"/>
            </w:pPr>
            <w:r>
              <w:t>N (3)</w:t>
            </w:r>
          </w:p>
        </w:tc>
        <w:tc>
          <w:tcPr>
            <w:tcW w:w="1108" w:type="dxa"/>
          </w:tcPr>
          <w:p w14:paraId="7EFCA7FC" w14:textId="77777777" w:rsidR="00000000" w:rsidRDefault="001F0AD0">
            <w:pPr>
              <w:pStyle w:val="TableText"/>
              <w:jc w:val="center"/>
            </w:pPr>
            <w:r>
              <w:sym w:font="Symbol" w:char="F0D6"/>
            </w:r>
          </w:p>
        </w:tc>
        <w:tc>
          <w:tcPr>
            <w:tcW w:w="4945" w:type="dxa"/>
            <w:gridSpan w:val="2"/>
          </w:tcPr>
          <w:p w14:paraId="3DC55F2A" w14:textId="77777777" w:rsidR="00000000" w:rsidRDefault="001F0AD0">
            <w:pPr>
              <w:pStyle w:val="TableText"/>
            </w:pPr>
            <w:r>
              <w:t xml:space="preserve">CLASS </w:t>
            </w:r>
            <w:r>
              <w:t>SSN for the 1K Block.</w:t>
            </w:r>
          </w:p>
        </w:tc>
      </w:tr>
      <w:tr w:rsidR="00000000" w14:paraId="6F60FBC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60A9183C" w14:textId="77777777" w:rsidR="00000000" w:rsidRDefault="001F0AD0">
            <w:pPr>
              <w:pStyle w:val="TableText"/>
            </w:pPr>
            <w:r>
              <w:t>LIDB DPC</w:t>
            </w:r>
          </w:p>
        </w:tc>
        <w:tc>
          <w:tcPr>
            <w:tcW w:w="1236" w:type="dxa"/>
          </w:tcPr>
          <w:p w14:paraId="5213A511" w14:textId="77777777" w:rsidR="00000000" w:rsidRDefault="001F0AD0">
            <w:pPr>
              <w:pStyle w:val="TableText"/>
              <w:jc w:val="center"/>
            </w:pPr>
            <w:r>
              <w:t>N (9)</w:t>
            </w:r>
          </w:p>
        </w:tc>
        <w:tc>
          <w:tcPr>
            <w:tcW w:w="1108" w:type="dxa"/>
          </w:tcPr>
          <w:p w14:paraId="56B04CE6" w14:textId="77777777" w:rsidR="00000000" w:rsidRDefault="001F0AD0">
            <w:pPr>
              <w:pStyle w:val="TableText"/>
              <w:jc w:val="center"/>
            </w:pPr>
            <w:r>
              <w:sym w:font="Symbol" w:char="F0D6"/>
            </w:r>
          </w:p>
        </w:tc>
        <w:tc>
          <w:tcPr>
            <w:tcW w:w="4945" w:type="dxa"/>
            <w:gridSpan w:val="2"/>
          </w:tcPr>
          <w:p w14:paraId="4482F796" w14:textId="77777777" w:rsidR="00000000" w:rsidRDefault="001F0AD0">
            <w:pPr>
              <w:pStyle w:val="TableText"/>
            </w:pPr>
            <w:r>
              <w:t>DPC for 10-digit GTT for LIDB features for the 1K Block.</w:t>
            </w:r>
          </w:p>
        </w:tc>
      </w:tr>
      <w:tr w:rsidR="00000000" w14:paraId="6390163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76A7C34D" w14:textId="77777777" w:rsidR="00000000" w:rsidRDefault="001F0AD0">
            <w:pPr>
              <w:pStyle w:val="TableText"/>
            </w:pPr>
            <w:r>
              <w:t>LIDB SSN</w:t>
            </w:r>
          </w:p>
        </w:tc>
        <w:tc>
          <w:tcPr>
            <w:tcW w:w="1236" w:type="dxa"/>
          </w:tcPr>
          <w:p w14:paraId="1CFC623A" w14:textId="77777777" w:rsidR="00000000" w:rsidRDefault="001F0AD0">
            <w:pPr>
              <w:pStyle w:val="TableText"/>
              <w:jc w:val="center"/>
            </w:pPr>
            <w:r>
              <w:t>N (3)</w:t>
            </w:r>
          </w:p>
        </w:tc>
        <w:tc>
          <w:tcPr>
            <w:tcW w:w="1108" w:type="dxa"/>
          </w:tcPr>
          <w:p w14:paraId="19510B49" w14:textId="77777777" w:rsidR="00000000" w:rsidRDefault="001F0AD0">
            <w:pPr>
              <w:pStyle w:val="TableText"/>
              <w:jc w:val="center"/>
            </w:pPr>
            <w:r>
              <w:sym w:font="Symbol" w:char="F0D6"/>
            </w:r>
          </w:p>
        </w:tc>
        <w:tc>
          <w:tcPr>
            <w:tcW w:w="4945" w:type="dxa"/>
            <w:gridSpan w:val="2"/>
          </w:tcPr>
          <w:p w14:paraId="552ABC8B" w14:textId="77777777" w:rsidR="00000000" w:rsidRDefault="001F0AD0">
            <w:pPr>
              <w:pStyle w:val="TableText"/>
            </w:pPr>
            <w:r>
              <w:t>LIDB SSN for the 1K Block.</w:t>
            </w:r>
          </w:p>
        </w:tc>
      </w:tr>
      <w:tr w:rsidR="00000000" w14:paraId="768B264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29B0D6CE" w14:textId="77777777" w:rsidR="00000000" w:rsidRDefault="001F0AD0">
            <w:pPr>
              <w:pStyle w:val="TableText"/>
            </w:pPr>
            <w:r>
              <w:t>CNAM DPC</w:t>
            </w:r>
          </w:p>
        </w:tc>
        <w:tc>
          <w:tcPr>
            <w:tcW w:w="1236" w:type="dxa"/>
          </w:tcPr>
          <w:p w14:paraId="002D77BA" w14:textId="77777777" w:rsidR="00000000" w:rsidRDefault="001F0AD0">
            <w:pPr>
              <w:pStyle w:val="TableText"/>
              <w:jc w:val="center"/>
            </w:pPr>
            <w:r>
              <w:t>N (9)</w:t>
            </w:r>
          </w:p>
        </w:tc>
        <w:tc>
          <w:tcPr>
            <w:tcW w:w="1108" w:type="dxa"/>
          </w:tcPr>
          <w:p w14:paraId="6B56DAB5" w14:textId="77777777" w:rsidR="00000000" w:rsidRDefault="001F0AD0">
            <w:pPr>
              <w:pStyle w:val="TableText"/>
              <w:jc w:val="center"/>
            </w:pPr>
            <w:r>
              <w:sym w:font="Symbol" w:char="F0D6"/>
            </w:r>
          </w:p>
        </w:tc>
        <w:tc>
          <w:tcPr>
            <w:tcW w:w="4945" w:type="dxa"/>
            <w:gridSpan w:val="2"/>
          </w:tcPr>
          <w:p w14:paraId="7E113E2C" w14:textId="77777777" w:rsidR="00000000" w:rsidRDefault="001F0AD0">
            <w:pPr>
              <w:pStyle w:val="TableText"/>
            </w:pPr>
            <w:r>
              <w:t>DPC for 10-digit GTT for CNAM features for the 1K Block.</w:t>
            </w:r>
          </w:p>
        </w:tc>
      </w:tr>
      <w:tr w:rsidR="00000000" w14:paraId="100388EA"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53485B37" w14:textId="77777777" w:rsidR="00000000" w:rsidRDefault="001F0AD0">
            <w:pPr>
              <w:pStyle w:val="TableText"/>
            </w:pPr>
            <w:r>
              <w:t>CNAM SSN</w:t>
            </w:r>
          </w:p>
        </w:tc>
        <w:tc>
          <w:tcPr>
            <w:tcW w:w="1236" w:type="dxa"/>
          </w:tcPr>
          <w:p w14:paraId="19E03CB4" w14:textId="77777777" w:rsidR="00000000" w:rsidRDefault="001F0AD0">
            <w:pPr>
              <w:pStyle w:val="TableText"/>
              <w:jc w:val="center"/>
            </w:pPr>
            <w:r>
              <w:t>N (3)</w:t>
            </w:r>
          </w:p>
        </w:tc>
        <w:tc>
          <w:tcPr>
            <w:tcW w:w="1108" w:type="dxa"/>
          </w:tcPr>
          <w:p w14:paraId="4A857233" w14:textId="77777777" w:rsidR="00000000" w:rsidRDefault="001F0AD0">
            <w:pPr>
              <w:pStyle w:val="TableText"/>
              <w:jc w:val="center"/>
            </w:pPr>
            <w:r>
              <w:sym w:font="Symbol" w:char="F0D6"/>
            </w:r>
          </w:p>
        </w:tc>
        <w:tc>
          <w:tcPr>
            <w:tcW w:w="4945" w:type="dxa"/>
            <w:gridSpan w:val="2"/>
          </w:tcPr>
          <w:p w14:paraId="7C7AD9D4" w14:textId="77777777" w:rsidR="00000000" w:rsidRDefault="001F0AD0">
            <w:pPr>
              <w:pStyle w:val="TableText"/>
            </w:pPr>
            <w:r>
              <w:t>CNAM SSN for the 1K B</w:t>
            </w:r>
            <w:r>
              <w:t>lock.</w:t>
            </w:r>
          </w:p>
        </w:tc>
      </w:tr>
      <w:tr w:rsidR="00000000" w14:paraId="68494F3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72A825E3" w14:textId="77777777" w:rsidR="00000000" w:rsidRDefault="001F0AD0">
            <w:pPr>
              <w:pStyle w:val="TableText"/>
            </w:pPr>
            <w:r>
              <w:t>ISVM DPC</w:t>
            </w:r>
          </w:p>
        </w:tc>
        <w:tc>
          <w:tcPr>
            <w:tcW w:w="1236" w:type="dxa"/>
          </w:tcPr>
          <w:p w14:paraId="37C26E1A" w14:textId="77777777" w:rsidR="00000000" w:rsidRDefault="001F0AD0">
            <w:pPr>
              <w:pStyle w:val="TableText"/>
              <w:jc w:val="center"/>
            </w:pPr>
            <w:r>
              <w:t>N (9)</w:t>
            </w:r>
          </w:p>
        </w:tc>
        <w:tc>
          <w:tcPr>
            <w:tcW w:w="1108" w:type="dxa"/>
          </w:tcPr>
          <w:p w14:paraId="3906A001" w14:textId="77777777" w:rsidR="00000000" w:rsidRDefault="001F0AD0">
            <w:pPr>
              <w:pStyle w:val="TableText"/>
              <w:jc w:val="center"/>
            </w:pPr>
            <w:r>
              <w:sym w:font="Symbol" w:char="F0D6"/>
            </w:r>
          </w:p>
        </w:tc>
        <w:tc>
          <w:tcPr>
            <w:tcW w:w="4945" w:type="dxa"/>
            <w:gridSpan w:val="2"/>
          </w:tcPr>
          <w:p w14:paraId="4E3527EB" w14:textId="77777777" w:rsidR="00000000" w:rsidRDefault="001F0AD0">
            <w:pPr>
              <w:pStyle w:val="TableText"/>
            </w:pPr>
            <w:r>
              <w:t>DPC for 10-digit GTT for ISVM features for the 1K Block.</w:t>
            </w:r>
          </w:p>
        </w:tc>
      </w:tr>
      <w:tr w:rsidR="00000000" w14:paraId="298ABD3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5F71D470" w14:textId="77777777" w:rsidR="00000000" w:rsidRDefault="001F0AD0">
            <w:pPr>
              <w:pStyle w:val="TableText"/>
            </w:pPr>
            <w:r>
              <w:t>ISVM SSN</w:t>
            </w:r>
          </w:p>
        </w:tc>
        <w:tc>
          <w:tcPr>
            <w:tcW w:w="1236" w:type="dxa"/>
          </w:tcPr>
          <w:p w14:paraId="2CEFC181" w14:textId="77777777" w:rsidR="00000000" w:rsidRDefault="001F0AD0">
            <w:pPr>
              <w:pStyle w:val="TableText"/>
              <w:jc w:val="center"/>
            </w:pPr>
            <w:r>
              <w:t>N (3)</w:t>
            </w:r>
          </w:p>
        </w:tc>
        <w:tc>
          <w:tcPr>
            <w:tcW w:w="1108" w:type="dxa"/>
          </w:tcPr>
          <w:p w14:paraId="04DF2C29" w14:textId="77777777" w:rsidR="00000000" w:rsidRDefault="001F0AD0">
            <w:pPr>
              <w:pStyle w:val="TableText"/>
              <w:jc w:val="center"/>
            </w:pPr>
            <w:r>
              <w:sym w:font="Symbol" w:char="F0D6"/>
            </w:r>
          </w:p>
        </w:tc>
        <w:tc>
          <w:tcPr>
            <w:tcW w:w="4945" w:type="dxa"/>
            <w:gridSpan w:val="2"/>
          </w:tcPr>
          <w:p w14:paraId="00ADE083" w14:textId="77777777" w:rsidR="00000000" w:rsidRDefault="001F0AD0">
            <w:pPr>
              <w:pStyle w:val="TableText"/>
            </w:pPr>
            <w:r>
              <w:t>ISVM SSN for the 1K Block.</w:t>
            </w:r>
          </w:p>
        </w:tc>
      </w:tr>
      <w:tr w:rsidR="00000000" w14:paraId="68F570C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4A8A70C1" w14:textId="77777777" w:rsidR="00000000" w:rsidRDefault="001F0AD0">
            <w:pPr>
              <w:pStyle w:val="TableText"/>
            </w:pPr>
            <w:r>
              <w:t>WSMSC DPC</w:t>
            </w:r>
          </w:p>
        </w:tc>
        <w:tc>
          <w:tcPr>
            <w:tcW w:w="1236" w:type="dxa"/>
          </w:tcPr>
          <w:p w14:paraId="3C1465CE" w14:textId="77777777" w:rsidR="00000000" w:rsidRDefault="001F0AD0">
            <w:pPr>
              <w:pStyle w:val="TableText"/>
              <w:jc w:val="center"/>
            </w:pPr>
            <w:r>
              <w:t>N (9)</w:t>
            </w:r>
          </w:p>
        </w:tc>
        <w:tc>
          <w:tcPr>
            <w:tcW w:w="1108" w:type="dxa"/>
          </w:tcPr>
          <w:p w14:paraId="75926F24" w14:textId="77777777" w:rsidR="00000000" w:rsidRDefault="001F0AD0">
            <w:pPr>
              <w:pStyle w:val="TableText"/>
              <w:jc w:val="center"/>
            </w:pPr>
            <w:r>
              <w:sym w:font="Symbol" w:char="F0D6"/>
            </w:r>
          </w:p>
        </w:tc>
        <w:tc>
          <w:tcPr>
            <w:tcW w:w="4945" w:type="dxa"/>
            <w:gridSpan w:val="2"/>
          </w:tcPr>
          <w:p w14:paraId="0DBEBA15" w14:textId="77777777" w:rsidR="00000000" w:rsidRDefault="001F0AD0">
            <w:pPr>
              <w:pStyle w:val="TableText"/>
            </w:pPr>
            <w:r>
              <w:t xml:space="preserve">DPC for 10-digit GTT for WSMSC features for the 1K Block.  This field is only required if the service provider </w:t>
            </w:r>
            <w:r>
              <w:t>supports WSMSC data, as defined in the NPAC Customer Data Model.</w:t>
            </w:r>
          </w:p>
        </w:tc>
      </w:tr>
      <w:tr w:rsidR="00000000" w14:paraId="68EDCDE3"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2AF532A7" w14:textId="77777777" w:rsidR="00000000" w:rsidRDefault="001F0AD0">
            <w:pPr>
              <w:pStyle w:val="TableText"/>
            </w:pPr>
            <w:r>
              <w:t>WSMSC SSN</w:t>
            </w:r>
          </w:p>
        </w:tc>
        <w:tc>
          <w:tcPr>
            <w:tcW w:w="1236" w:type="dxa"/>
          </w:tcPr>
          <w:p w14:paraId="1BA503C4" w14:textId="77777777" w:rsidR="00000000" w:rsidRDefault="001F0AD0">
            <w:pPr>
              <w:pStyle w:val="TableText"/>
              <w:jc w:val="center"/>
            </w:pPr>
            <w:r>
              <w:t>N (3)</w:t>
            </w:r>
          </w:p>
        </w:tc>
        <w:tc>
          <w:tcPr>
            <w:tcW w:w="1108" w:type="dxa"/>
          </w:tcPr>
          <w:p w14:paraId="248E3A8A" w14:textId="77777777" w:rsidR="00000000" w:rsidRDefault="001F0AD0">
            <w:pPr>
              <w:pStyle w:val="TableText"/>
              <w:jc w:val="center"/>
            </w:pPr>
            <w:r>
              <w:sym w:font="Symbol" w:char="F0D6"/>
            </w:r>
          </w:p>
        </w:tc>
        <w:tc>
          <w:tcPr>
            <w:tcW w:w="4945" w:type="dxa"/>
            <w:gridSpan w:val="2"/>
          </w:tcPr>
          <w:p w14:paraId="7F688CC8" w14:textId="77777777" w:rsidR="00000000" w:rsidRDefault="001F0AD0">
            <w:pPr>
              <w:pStyle w:val="TableText"/>
            </w:pPr>
            <w:r>
              <w:t>WSMSC SSN for the 1K Block.  This field is only required if the service provider supports WSMSC data, as defined in the NPAC Customer Data Model.</w:t>
            </w:r>
          </w:p>
        </w:tc>
      </w:tr>
      <w:tr w:rsidR="00000000" w14:paraId="737EF51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60079C6" w14:textId="77777777" w:rsidR="00000000" w:rsidRDefault="001F0AD0">
            <w:pPr>
              <w:pStyle w:val="TableText"/>
            </w:pPr>
            <w:r>
              <w:t>Creation Date</w:t>
            </w:r>
          </w:p>
        </w:tc>
        <w:tc>
          <w:tcPr>
            <w:tcW w:w="1236" w:type="dxa"/>
          </w:tcPr>
          <w:p w14:paraId="5B4C6184" w14:textId="77777777" w:rsidR="00000000" w:rsidRDefault="001F0AD0">
            <w:pPr>
              <w:pStyle w:val="TableText"/>
              <w:jc w:val="center"/>
            </w:pPr>
            <w:r>
              <w:t>T</w:t>
            </w:r>
          </w:p>
        </w:tc>
        <w:tc>
          <w:tcPr>
            <w:tcW w:w="1108" w:type="dxa"/>
          </w:tcPr>
          <w:p w14:paraId="1C45F4D3" w14:textId="77777777" w:rsidR="00000000" w:rsidRDefault="001F0AD0">
            <w:pPr>
              <w:pStyle w:val="TableText"/>
              <w:jc w:val="center"/>
            </w:pPr>
          </w:p>
        </w:tc>
        <w:tc>
          <w:tcPr>
            <w:tcW w:w="4945" w:type="dxa"/>
            <w:gridSpan w:val="2"/>
          </w:tcPr>
          <w:p w14:paraId="42CDFD65" w14:textId="77777777" w:rsidR="00000000" w:rsidRDefault="001F0AD0">
            <w:pPr>
              <w:pStyle w:val="TableText"/>
            </w:pPr>
            <w:r>
              <w:t>The date</w:t>
            </w:r>
            <w:r>
              <w:t xml:space="preserve"> and time (GMT) that this Block Holder record was created.</w:t>
            </w:r>
          </w:p>
        </w:tc>
      </w:tr>
      <w:tr w:rsidR="00000000" w14:paraId="5E8550E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688E492D" w14:textId="77777777" w:rsidR="00000000" w:rsidRDefault="001F0AD0">
            <w:pPr>
              <w:pStyle w:val="TableText"/>
            </w:pPr>
            <w:r>
              <w:t>Activation Start Timestamp</w:t>
            </w:r>
          </w:p>
        </w:tc>
        <w:tc>
          <w:tcPr>
            <w:tcW w:w="1236" w:type="dxa"/>
          </w:tcPr>
          <w:p w14:paraId="359A3610" w14:textId="77777777" w:rsidR="00000000" w:rsidRDefault="001F0AD0">
            <w:pPr>
              <w:pStyle w:val="TableText"/>
              <w:jc w:val="center"/>
            </w:pPr>
            <w:r>
              <w:t>T</w:t>
            </w:r>
          </w:p>
        </w:tc>
        <w:tc>
          <w:tcPr>
            <w:tcW w:w="1108" w:type="dxa"/>
          </w:tcPr>
          <w:p w14:paraId="7818E12C" w14:textId="77777777" w:rsidR="00000000" w:rsidRDefault="001F0AD0">
            <w:pPr>
              <w:pStyle w:val="TableText"/>
              <w:jc w:val="center"/>
            </w:pPr>
          </w:p>
        </w:tc>
        <w:tc>
          <w:tcPr>
            <w:tcW w:w="4945" w:type="dxa"/>
            <w:gridSpan w:val="2"/>
          </w:tcPr>
          <w:p w14:paraId="6D833B42" w14:textId="77777777" w:rsidR="00000000" w:rsidRDefault="001F0AD0">
            <w:pPr>
              <w:pStyle w:val="TableText"/>
            </w:pPr>
            <w:r>
              <w:t>Date and time (GMT) of the Start of the Activation.  This field defines the date and time of the start of the activation request (i.e., the date and time the NPAC beg</w:t>
            </w:r>
            <w:r>
              <w:t>ins the broadcasts to the LSMSs).</w:t>
            </w:r>
          </w:p>
        </w:tc>
      </w:tr>
      <w:tr w:rsidR="00000000" w14:paraId="09C8BEC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B7EA157" w14:textId="77777777" w:rsidR="00000000" w:rsidRDefault="001F0AD0">
            <w:pPr>
              <w:pStyle w:val="TableText"/>
            </w:pPr>
            <w:r>
              <w:t>Activation Broadcast Complete Timestamp</w:t>
            </w:r>
          </w:p>
        </w:tc>
        <w:tc>
          <w:tcPr>
            <w:tcW w:w="1236" w:type="dxa"/>
          </w:tcPr>
          <w:p w14:paraId="04004925" w14:textId="77777777" w:rsidR="00000000" w:rsidRDefault="001F0AD0">
            <w:pPr>
              <w:pStyle w:val="TableText"/>
              <w:jc w:val="center"/>
            </w:pPr>
            <w:r>
              <w:t>T</w:t>
            </w:r>
          </w:p>
        </w:tc>
        <w:tc>
          <w:tcPr>
            <w:tcW w:w="1108" w:type="dxa"/>
          </w:tcPr>
          <w:p w14:paraId="1A02CF4F" w14:textId="77777777" w:rsidR="00000000" w:rsidRDefault="001F0AD0">
            <w:pPr>
              <w:pStyle w:val="TableText"/>
              <w:jc w:val="center"/>
            </w:pPr>
          </w:p>
        </w:tc>
        <w:tc>
          <w:tcPr>
            <w:tcW w:w="4945" w:type="dxa"/>
            <w:gridSpan w:val="2"/>
          </w:tcPr>
          <w:p w14:paraId="78D7CC62" w14:textId="77777777" w:rsidR="00000000" w:rsidRDefault="001F0AD0">
            <w:pPr>
              <w:pStyle w:val="TableText"/>
            </w:pPr>
            <w:r>
              <w:t>Date and time (GMT) of the Completion of the Activation.  This field defines the date and time of the completion of the activation request (i.e., the date and time the NPAC recei</w:t>
            </w:r>
            <w:r>
              <w:t>ves at least one Local SMS acknowledgment of the broadcast, for the activation of the Block).</w:t>
            </w:r>
          </w:p>
        </w:tc>
      </w:tr>
      <w:tr w:rsidR="00000000" w14:paraId="7057F76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754B4615" w14:textId="77777777" w:rsidR="00000000" w:rsidRDefault="001F0AD0">
            <w:pPr>
              <w:pStyle w:val="TableText"/>
            </w:pPr>
            <w:r>
              <w:t>Last Modified Timestamp</w:t>
            </w:r>
          </w:p>
        </w:tc>
        <w:tc>
          <w:tcPr>
            <w:tcW w:w="1236" w:type="dxa"/>
          </w:tcPr>
          <w:p w14:paraId="63CC8E82" w14:textId="77777777" w:rsidR="00000000" w:rsidRDefault="001F0AD0">
            <w:pPr>
              <w:pStyle w:val="TableText"/>
              <w:jc w:val="center"/>
            </w:pPr>
            <w:r>
              <w:t>T</w:t>
            </w:r>
          </w:p>
        </w:tc>
        <w:tc>
          <w:tcPr>
            <w:tcW w:w="1108" w:type="dxa"/>
          </w:tcPr>
          <w:p w14:paraId="39840D3C" w14:textId="77777777" w:rsidR="00000000" w:rsidRDefault="001F0AD0">
            <w:pPr>
              <w:pStyle w:val="TableText"/>
              <w:jc w:val="center"/>
            </w:pPr>
          </w:p>
        </w:tc>
        <w:tc>
          <w:tcPr>
            <w:tcW w:w="4945" w:type="dxa"/>
            <w:gridSpan w:val="2"/>
          </w:tcPr>
          <w:p w14:paraId="19FC81E1" w14:textId="77777777" w:rsidR="00000000" w:rsidRDefault="001F0AD0">
            <w:pPr>
              <w:pStyle w:val="TableText"/>
            </w:pPr>
            <w:r>
              <w:t xml:space="preserve">Date and time (GMT) of the Last Modification to the Block. </w:t>
            </w:r>
          </w:p>
          <w:p w14:paraId="070F485E" w14:textId="77777777" w:rsidR="00000000" w:rsidRDefault="001F0AD0">
            <w:pPr>
              <w:pStyle w:val="TableText"/>
            </w:pPr>
            <w:r>
              <w:t>The initial value is the Creation Timestamp.</w:t>
            </w:r>
          </w:p>
        </w:tc>
      </w:tr>
      <w:tr w:rsidR="00000000" w14:paraId="074D000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79BAAED6" w14:textId="77777777" w:rsidR="00000000" w:rsidRDefault="001F0AD0">
            <w:pPr>
              <w:pStyle w:val="TableText"/>
            </w:pPr>
            <w:r>
              <w:t>Disconnect Request Time Stam</w:t>
            </w:r>
            <w:r>
              <w:t>p</w:t>
            </w:r>
          </w:p>
        </w:tc>
        <w:tc>
          <w:tcPr>
            <w:tcW w:w="1236" w:type="dxa"/>
          </w:tcPr>
          <w:p w14:paraId="09D23D29" w14:textId="77777777" w:rsidR="00000000" w:rsidRDefault="001F0AD0">
            <w:pPr>
              <w:pStyle w:val="TableText"/>
              <w:jc w:val="center"/>
            </w:pPr>
            <w:r>
              <w:t>T</w:t>
            </w:r>
          </w:p>
        </w:tc>
        <w:tc>
          <w:tcPr>
            <w:tcW w:w="1108" w:type="dxa"/>
          </w:tcPr>
          <w:p w14:paraId="6180F348" w14:textId="77777777" w:rsidR="00000000" w:rsidRDefault="001F0AD0">
            <w:pPr>
              <w:pStyle w:val="TableText"/>
              <w:jc w:val="center"/>
            </w:pPr>
          </w:p>
        </w:tc>
        <w:tc>
          <w:tcPr>
            <w:tcW w:w="4945" w:type="dxa"/>
            <w:gridSpan w:val="2"/>
          </w:tcPr>
          <w:p w14:paraId="2B020380" w14:textId="77777777" w:rsidR="00000000" w:rsidRDefault="001F0AD0">
            <w:pPr>
              <w:pStyle w:val="TableText"/>
            </w:pPr>
            <w:r>
              <w:t>The date and time that the Block disconnect request was made by the NPAC personnel.</w:t>
            </w:r>
          </w:p>
        </w:tc>
      </w:tr>
      <w:tr w:rsidR="00000000" w14:paraId="6FEE9DA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0069456" w14:textId="77777777" w:rsidR="00000000" w:rsidRDefault="001F0AD0">
            <w:pPr>
              <w:pStyle w:val="TableText"/>
            </w:pPr>
            <w:r>
              <w:t>Disconnect Broadcast Time Stamp</w:t>
            </w:r>
          </w:p>
        </w:tc>
        <w:tc>
          <w:tcPr>
            <w:tcW w:w="1236" w:type="dxa"/>
          </w:tcPr>
          <w:p w14:paraId="07757CE4" w14:textId="77777777" w:rsidR="00000000" w:rsidRDefault="001F0AD0">
            <w:pPr>
              <w:pStyle w:val="TableText"/>
              <w:jc w:val="center"/>
            </w:pPr>
            <w:r>
              <w:t>T</w:t>
            </w:r>
          </w:p>
        </w:tc>
        <w:tc>
          <w:tcPr>
            <w:tcW w:w="1108" w:type="dxa"/>
          </w:tcPr>
          <w:p w14:paraId="4144DB8B" w14:textId="77777777" w:rsidR="00000000" w:rsidRDefault="001F0AD0">
            <w:pPr>
              <w:pStyle w:val="TableText"/>
              <w:jc w:val="center"/>
            </w:pPr>
          </w:p>
        </w:tc>
        <w:tc>
          <w:tcPr>
            <w:tcW w:w="4945" w:type="dxa"/>
            <w:gridSpan w:val="2"/>
          </w:tcPr>
          <w:p w14:paraId="09A73D7D" w14:textId="77777777" w:rsidR="00000000" w:rsidRDefault="001F0AD0">
            <w:pPr>
              <w:pStyle w:val="TableText"/>
            </w:pPr>
            <w:r>
              <w:t>The date and time that broadcasting began to all local SMS systems for the disconnect  of the Block.</w:t>
            </w:r>
          </w:p>
        </w:tc>
      </w:tr>
      <w:tr w:rsidR="00000000" w14:paraId="5E21B62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023072E" w14:textId="77777777" w:rsidR="00000000" w:rsidRDefault="001F0AD0">
            <w:pPr>
              <w:pStyle w:val="TableText"/>
            </w:pPr>
            <w:r>
              <w:t>Disconnect Complete Time Stam</w:t>
            </w:r>
            <w:r>
              <w:t>p</w:t>
            </w:r>
          </w:p>
        </w:tc>
        <w:tc>
          <w:tcPr>
            <w:tcW w:w="1236" w:type="dxa"/>
          </w:tcPr>
          <w:p w14:paraId="4AD73EC3" w14:textId="77777777" w:rsidR="00000000" w:rsidRDefault="001F0AD0">
            <w:pPr>
              <w:pStyle w:val="TableText"/>
              <w:jc w:val="center"/>
            </w:pPr>
            <w:r>
              <w:t>T</w:t>
            </w:r>
          </w:p>
        </w:tc>
        <w:tc>
          <w:tcPr>
            <w:tcW w:w="1108" w:type="dxa"/>
          </w:tcPr>
          <w:p w14:paraId="3E8F8A85" w14:textId="77777777" w:rsidR="00000000" w:rsidRDefault="001F0AD0">
            <w:pPr>
              <w:pStyle w:val="TableText"/>
              <w:jc w:val="center"/>
            </w:pPr>
          </w:p>
        </w:tc>
        <w:tc>
          <w:tcPr>
            <w:tcW w:w="4945" w:type="dxa"/>
            <w:gridSpan w:val="2"/>
          </w:tcPr>
          <w:p w14:paraId="23C1D554" w14:textId="77777777" w:rsidR="00000000" w:rsidRDefault="001F0AD0">
            <w:pPr>
              <w:pStyle w:val="TableText"/>
            </w:pPr>
            <w:r>
              <w:t>The date and time that at least one Local SMS system successfully acknowledged the broadcast, for the disconnect of the Block.</w:t>
            </w:r>
          </w:p>
        </w:tc>
      </w:tr>
      <w:tr w:rsidR="00000000" w14:paraId="1642BB3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4E55F0AD" w14:textId="77777777" w:rsidR="00000000" w:rsidRDefault="001F0AD0">
            <w:pPr>
              <w:pStyle w:val="TableText"/>
            </w:pPr>
            <w:r>
              <w:t>Old Time Stamp</w:t>
            </w:r>
          </w:p>
        </w:tc>
        <w:tc>
          <w:tcPr>
            <w:tcW w:w="1236" w:type="dxa"/>
          </w:tcPr>
          <w:p w14:paraId="51FEF603" w14:textId="77777777" w:rsidR="00000000" w:rsidRDefault="001F0AD0">
            <w:pPr>
              <w:pStyle w:val="TableText"/>
              <w:jc w:val="center"/>
            </w:pPr>
            <w:r>
              <w:t>T</w:t>
            </w:r>
          </w:p>
        </w:tc>
        <w:tc>
          <w:tcPr>
            <w:tcW w:w="1108" w:type="dxa"/>
          </w:tcPr>
          <w:p w14:paraId="3D30B0C6" w14:textId="77777777" w:rsidR="00000000" w:rsidRDefault="001F0AD0">
            <w:pPr>
              <w:pStyle w:val="TableText"/>
              <w:jc w:val="center"/>
            </w:pPr>
          </w:p>
        </w:tc>
        <w:tc>
          <w:tcPr>
            <w:tcW w:w="4945" w:type="dxa"/>
            <w:gridSpan w:val="2"/>
          </w:tcPr>
          <w:p w14:paraId="0FFA740C" w14:textId="77777777" w:rsidR="00000000" w:rsidRDefault="001F0AD0">
            <w:pPr>
              <w:pStyle w:val="TableText"/>
            </w:pPr>
            <w:r>
              <w:t>The date and time that the Block became old.</w:t>
            </w:r>
          </w:p>
        </w:tc>
      </w:tr>
      <w:tr w:rsidR="00000000" w14:paraId="5774550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1914F211" w14:textId="77777777" w:rsidR="00000000" w:rsidRDefault="001F0AD0">
            <w:pPr>
              <w:pStyle w:val="TableText"/>
            </w:pPr>
            <w:r>
              <w:t>Modify Request Timestamp</w:t>
            </w:r>
          </w:p>
        </w:tc>
        <w:tc>
          <w:tcPr>
            <w:tcW w:w="1236" w:type="dxa"/>
          </w:tcPr>
          <w:p w14:paraId="53973BC9" w14:textId="77777777" w:rsidR="00000000" w:rsidRDefault="001F0AD0">
            <w:pPr>
              <w:pStyle w:val="TableText"/>
              <w:jc w:val="center"/>
            </w:pPr>
            <w:r>
              <w:t>T</w:t>
            </w:r>
          </w:p>
        </w:tc>
        <w:tc>
          <w:tcPr>
            <w:tcW w:w="1108" w:type="dxa"/>
          </w:tcPr>
          <w:p w14:paraId="6BDD5E0A" w14:textId="77777777" w:rsidR="00000000" w:rsidRDefault="001F0AD0">
            <w:pPr>
              <w:pStyle w:val="TableText"/>
              <w:jc w:val="center"/>
            </w:pPr>
          </w:p>
        </w:tc>
        <w:tc>
          <w:tcPr>
            <w:tcW w:w="4945" w:type="dxa"/>
            <w:gridSpan w:val="2"/>
          </w:tcPr>
          <w:p w14:paraId="266DA58A" w14:textId="77777777" w:rsidR="00000000" w:rsidRDefault="001F0AD0">
            <w:pPr>
              <w:pStyle w:val="TableText"/>
            </w:pPr>
            <w:r>
              <w:t>The date and time that the Bloc</w:t>
            </w:r>
            <w:r>
              <w:t>k Modify request was made.</w:t>
            </w:r>
          </w:p>
        </w:tc>
      </w:tr>
      <w:tr w:rsidR="00000000" w14:paraId="0F875C70"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24EDF835" w14:textId="77777777" w:rsidR="00000000" w:rsidRDefault="001F0AD0">
            <w:pPr>
              <w:pStyle w:val="TableText"/>
            </w:pPr>
            <w:r>
              <w:t>Modify Broadcast Timestamp</w:t>
            </w:r>
          </w:p>
        </w:tc>
        <w:tc>
          <w:tcPr>
            <w:tcW w:w="1236" w:type="dxa"/>
          </w:tcPr>
          <w:p w14:paraId="5857D1DC" w14:textId="77777777" w:rsidR="00000000" w:rsidRDefault="001F0AD0">
            <w:pPr>
              <w:pStyle w:val="TableText"/>
              <w:jc w:val="center"/>
            </w:pPr>
            <w:r>
              <w:t>T</w:t>
            </w:r>
          </w:p>
        </w:tc>
        <w:tc>
          <w:tcPr>
            <w:tcW w:w="1108" w:type="dxa"/>
          </w:tcPr>
          <w:p w14:paraId="3C1ABF23" w14:textId="77777777" w:rsidR="00000000" w:rsidRDefault="001F0AD0">
            <w:pPr>
              <w:pStyle w:val="TableText"/>
              <w:jc w:val="center"/>
            </w:pPr>
          </w:p>
        </w:tc>
        <w:tc>
          <w:tcPr>
            <w:tcW w:w="4945" w:type="dxa"/>
            <w:gridSpan w:val="2"/>
          </w:tcPr>
          <w:p w14:paraId="69236FDD" w14:textId="77777777" w:rsidR="00000000" w:rsidRDefault="001F0AD0">
            <w:pPr>
              <w:pStyle w:val="TableText"/>
            </w:pPr>
            <w:r>
              <w:t>The date and time that broadcasting began to all local SMS systems for the modification of the Block.</w:t>
            </w:r>
          </w:p>
        </w:tc>
      </w:tr>
      <w:tr w:rsidR="00000000" w14:paraId="1CCE610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56F1DE6C" w14:textId="77777777" w:rsidR="00000000" w:rsidRDefault="001F0AD0">
            <w:pPr>
              <w:pStyle w:val="TableText"/>
            </w:pPr>
            <w:r>
              <w:t>Modify Broadcast Complete Timestamp</w:t>
            </w:r>
          </w:p>
        </w:tc>
        <w:tc>
          <w:tcPr>
            <w:tcW w:w="1236" w:type="dxa"/>
          </w:tcPr>
          <w:p w14:paraId="17EEB5BF" w14:textId="77777777" w:rsidR="00000000" w:rsidRDefault="001F0AD0">
            <w:pPr>
              <w:pStyle w:val="TableText"/>
              <w:jc w:val="center"/>
            </w:pPr>
            <w:r>
              <w:t>T</w:t>
            </w:r>
          </w:p>
        </w:tc>
        <w:tc>
          <w:tcPr>
            <w:tcW w:w="1108" w:type="dxa"/>
          </w:tcPr>
          <w:p w14:paraId="3BBF1211" w14:textId="77777777" w:rsidR="00000000" w:rsidRDefault="001F0AD0">
            <w:pPr>
              <w:pStyle w:val="TableText"/>
              <w:jc w:val="center"/>
            </w:pPr>
          </w:p>
        </w:tc>
        <w:tc>
          <w:tcPr>
            <w:tcW w:w="4945" w:type="dxa"/>
            <w:gridSpan w:val="2"/>
          </w:tcPr>
          <w:p w14:paraId="2C24DA10" w14:textId="77777777" w:rsidR="00000000" w:rsidRDefault="001F0AD0">
            <w:pPr>
              <w:pStyle w:val="TableText"/>
            </w:pPr>
            <w:r>
              <w:t>The date and time that at least one local SMS system suc</w:t>
            </w:r>
            <w:r>
              <w:t>cessfully acknowledged the broadcast, for the modification of the Block.</w:t>
            </w:r>
          </w:p>
        </w:tc>
      </w:tr>
      <w:tr w:rsidR="00000000" w14:paraId="5744F65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46CC20D" w14:textId="77777777" w:rsidR="00000000" w:rsidRDefault="001F0AD0">
            <w:pPr>
              <w:pStyle w:val="TableText"/>
            </w:pPr>
            <w:r>
              <w:t>SOA Origination Indicator</w:t>
            </w:r>
          </w:p>
        </w:tc>
        <w:tc>
          <w:tcPr>
            <w:tcW w:w="1236" w:type="dxa"/>
          </w:tcPr>
          <w:p w14:paraId="4B5D4044" w14:textId="77777777" w:rsidR="00000000" w:rsidRDefault="001F0AD0">
            <w:pPr>
              <w:pStyle w:val="TableText"/>
              <w:jc w:val="center"/>
            </w:pPr>
            <w:r>
              <w:t>B</w:t>
            </w:r>
          </w:p>
        </w:tc>
        <w:tc>
          <w:tcPr>
            <w:tcW w:w="1108" w:type="dxa"/>
          </w:tcPr>
          <w:p w14:paraId="53775ED9" w14:textId="77777777" w:rsidR="00000000" w:rsidRDefault="001F0AD0">
            <w:pPr>
              <w:pStyle w:val="TableText"/>
              <w:jc w:val="center"/>
            </w:pPr>
            <w:r>
              <w:sym w:font="Symbol" w:char="F0D6"/>
            </w:r>
          </w:p>
        </w:tc>
        <w:tc>
          <w:tcPr>
            <w:tcW w:w="4945" w:type="dxa"/>
            <w:gridSpan w:val="2"/>
          </w:tcPr>
          <w:p w14:paraId="257E851F" w14:textId="77777777" w:rsidR="00000000" w:rsidRDefault="001F0AD0">
            <w:pPr>
              <w:pStyle w:val="TableText"/>
            </w:pPr>
            <w:r>
              <w:t>A Boolean that indicates whether or not the NPA-NXX-X Holder’s SOA initiated the Block over the SOA to NPAC SMS Interface, and whether or not to send no</w:t>
            </w:r>
            <w:r>
              <w:t>tifications to the SOA.</w:t>
            </w:r>
          </w:p>
          <w:p w14:paraId="01C5CB62" w14:textId="77777777" w:rsidR="00000000" w:rsidRDefault="001F0AD0">
            <w:pPr>
              <w:pStyle w:val="TableText"/>
            </w:pPr>
            <w:r>
              <w:t>This attribute will be initially set by the NPAC SMS at the time of Block creation.</w:t>
            </w:r>
          </w:p>
          <w:p w14:paraId="1C182F44" w14:textId="77777777" w:rsidR="00000000" w:rsidRDefault="001F0AD0">
            <w:pPr>
              <w:pStyle w:val="TableText"/>
            </w:pPr>
            <w:r>
              <w:t>If originated by SOA, value is TRUE.</w:t>
            </w:r>
          </w:p>
          <w:p w14:paraId="66DA142D" w14:textId="77777777" w:rsidR="00000000" w:rsidRDefault="001F0AD0">
            <w:pPr>
              <w:pStyle w:val="TableText"/>
            </w:pPr>
            <w:r>
              <w:t>If originated by NPAC, value is FALSE.</w:t>
            </w:r>
          </w:p>
        </w:tc>
      </w:tr>
      <w:tr w:rsidR="00000000" w14:paraId="31079F7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BAB21FA" w14:textId="77777777" w:rsidR="00000000" w:rsidRDefault="001F0AD0">
            <w:pPr>
              <w:pStyle w:val="TableText"/>
            </w:pPr>
            <w:r>
              <w:t>Status</w:t>
            </w:r>
          </w:p>
        </w:tc>
        <w:tc>
          <w:tcPr>
            <w:tcW w:w="1236" w:type="dxa"/>
          </w:tcPr>
          <w:p w14:paraId="3F433A67" w14:textId="77777777" w:rsidR="00000000" w:rsidRDefault="001F0AD0">
            <w:pPr>
              <w:pStyle w:val="TableText"/>
              <w:jc w:val="center"/>
            </w:pPr>
            <w:r>
              <w:t>E</w:t>
            </w:r>
          </w:p>
        </w:tc>
        <w:tc>
          <w:tcPr>
            <w:tcW w:w="1108" w:type="dxa"/>
          </w:tcPr>
          <w:p w14:paraId="11245F4E" w14:textId="77777777" w:rsidR="00000000" w:rsidRDefault="001F0AD0">
            <w:pPr>
              <w:pStyle w:val="TableText"/>
              <w:jc w:val="center"/>
            </w:pPr>
            <w:r>
              <w:sym w:font="Symbol" w:char="F0D6"/>
            </w:r>
          </w:p>
        </w:tc>
        <w:tc>
          <w:tcPr>
            <w:tcW w:w="4945" w:type="dxa"/>
            <w:gridSpan w:val="2"/>
          </w:tcPr>
          <w:p w14:paraId="3B68FDAA" w14:textId="77777777" w:rsidR="00000000" w:rsidRDefault="001F0AD0">
            <w:pPr>
              <w:pStyle w:val="TableText"/>
            </w:pPr>
            <w:r>
              <w:t>Status of the Block.</w:t>
            </w:r>
          </w:p>
          <w:p w14:paraId="45D843CA" w14:textId="77777777" w:rsidR="00000000" w:rsidRDefault="001F0AD0">
            <w:pPr>
              <w:pStyle w:val="TableText"/>
            </w:pPr>
            <w:r>
              <w:t>The initial value is S for Sending.</w:t>
            </w:r>
          </w:p>
          <w:p w14:paraId="14AD7ED7" w14:textId="77777777" w:rsidR="00000000" w:rsidRDefault="001F0AD0">
            <w:pPr>
              <w:pStyle w:val="TableText"/>
            </w:pPr>
            <w:r>
              <w:t>Val</w:t>
            </w:r>
            <w:r>
              <w:t>id enumerated values are:</w:t>
            </w:r>
          </w:p>
          <w:p w14:paraId="5EE7CB81" w14:textId="77777777" w:rsidR="00000000" w:rsidRDefault="001F0AD0">
            <w:pPr>
              <w:pStyle w:val="TableText"/>
              <w:tabs>
                <w:tab w:val="left" w:pos="720"/>
                <w:tab w:val="left" w:pos="1080"/>
              </w:tabs>
              <w:spacing w:before="40" w:after="40"/>
              <w:ind w:left="360" w:hanging="360"/>
            </w:pPr>
            <w:r>
              <w:t>A</w:t>
            </w:r>
            <w:r>
              <w:tab/>
              <w:t>-</w:t>
            </w:r>
            <w:r>
              <w:tab/>
              <w:t>Active (1)</w:t>
            </w:r>
          </w:p>
          <w:p w14:paraId="7D77060D" w14:textId="77777777" w:rsidR="00000000" w:rsidRDefault="001F0AD0">
            <w:pPr>
              <w:pStyle w:val="TableText"/>
              <w:tabs>
                <w:tab w:val="left" w:pos="720"/>
                <w:tab w:val="left" w:pos="1080"/>
              </w:tabs>
              <w:spacing w:before="40" w:after="40"/>
              <w:ind w:left="360" w:hanging="360"/>
            </w:pPr>
            <w:r>
              <w:t>S</w:t>
            </w:r>
            <w:r>
              <w:tab/>
              <w:t>-</w:t>
            </w:r>
            <w:r>
              <w:tab/>
              <w:t>Sending (3)</w:t>
            </w:r>
          </w:p>
          <w:p w14:paraId="5A301A08" w14:textId="77777777" w:rsidR="00000000" w:rsidRDefault="001F0AD0">
            <w:pPr>
              <w:pStyle w:val="TableText"/>
              <w:tabs>
                <w:tab w:val="left" w:pos="720"/>
                <w:tab w:val="left" w:pos="1080"/>
              </w:tabs>
              <w:spacing w:before="40" w:after="40"/>
              <w:ind w:left="360" w:hanging="360"/>
            </w:pPr>
            <w:r>
              <w:t>F</w:t>
            </w:r>
            <w:r>
              <w:tab/>
              <w:t>-</w:t>
            </w:r>
            <w:r>
              <w:tab/>
              <w:t>Failed (4)</w:t>
            </w:r>
          </w:p>
          <w:p w14:paraId="026381BF" w14:textId="77777777" w:rsidR="00000000" w:rsidRDefault="001F0AD0">
            <w:pPr>
              <w:pStyle w:val="TableText"/>
              <w:tabs>
                <w:tab w:val="left" w:pos="720"/>
                <w:tab w:val="left" w:pos="1080"/>
              </w:tabs>
              <w:spacing w:before="40" w:after="40"/>
              <w:ind w:left="360" w:hanging="360"/>
            </w:pPr>
            <w:r>
              <w:t>PF</w:t>
            </w:r>
            <w:r>
              <w:tab/>
              <w:t>-</w:t>
            </w:r>
            <w:r>
              <w:tab/>
              <w:t>Partial Failure (5)</w:t>
            </w:r>
          </w:p>
          <w:p w14:paraId="3E7531E3" w14:textId="77777777" w:rsidR="00000000" w:rsidRDefault="001F0AD0">
            <w:pPr>
              <w:pStyle w:val="TableText"/>
              <w:tabs>
                <w:tab w:val="left" w:pos="720"/>
                <w:tab w:val="left" w:pos="1080"/>
              </w:tabs>
              <w:spacing w:before="40" w:after="40"/>
              <w:ind w:left="360" w:hanging="360"/>
            </w:pPr>
            <w:r>
              <w:t>O</w:t>
            </w:r>
            <w:r>
              <w:tab/>
              <w:t>-</w:t>
            </w:r>
            <w:r>
              <w:tab/>
              <w:t>Old (7)</w:t>
            </w:r>
          </w:p>
        </w:tc>
      </w:tr>
      <w:tr w:rsidR="00000000" w14:paraId="640BCF4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C7D8C73" w14:textId="77777777" w:rsidR="00000000" w:rsidRDefault="001F0AD0">
            <w:pPr>
              <w:pStyle w:val="TableText"/>
            </w:pPr>
            <w:r>
              <w:t>Download Reason</w:t>
            </w:r>
          </w:p>
        </w:tc>
        <w:tc>
          <w:tcPr>
            <w:tcW w:w="1236" w:type="dxa"/>
          </w:tcPr>
          <w:p w14:paraId="4781C0B0" w14:textId="77777777" w:rsidR="00000000" w:rsidRDefault="001F0AD0">
            <w:pPr>
              <w:pStyle w:val="TableText"/>
              <w:jc w:val="center"/>
            </w:pPr>
            <w:r>
              <w:t>E</w:t>
            </w:r>
          </w:p>
        </w:tc>
        <w:tc>
          <w:tcPr>
            <w:tcW w:w="1108" w:type="dxa"/>
          </w:tcPr>
          <w:p w14:paraId="57CA0085" w14:textId="77777777" w:rsidR="00000000" w:rsidRDefault="001F0AD0">
            <w:pPr>
              <w:pStyle w:val="TableText"/>
              <w:jc w:val="center"/>
            </w:pPr>
          </w:p>
        </w:tc>
        <w:tc>
          <w:tcPr>
            <w:tcW w:w="4945" w:type="dxa"/>
            <w:gridSpan w:val="2"/>
          </w:tcPr>
          <w:p w14:paraId="7B82CD52" w14:textId="77777777" w:rsidR="00000000" w:rsidRDefault="001F0AD0">
            <w:pPr>
              <w:pStyle w:val="TableText"/>
            </w:pPr>
            <w:r>
              <w:t>The reason the Block is being downloaded to the SOA or LSMS.  Valid values are:</w:t>
            </w:r>
            <w:r>
              <w:br/>
              <w:t xml:space="preserve"> 0 – new1</w:t>
            </w:r>
            <w:r>
              <w:br/>
              <w:t xml:space="preserve"> 1 – delete1</w:t>
            </w:r>
            <w:r>
              <w:br/>
              <w:t xml:space="preserve"> 2 – modified</w:t>
            </w:r>
            <w:r>
              <w:br/>
              <w:t xml:space="preserve"> 3 – audit</w:t>
            </w:r>
            <w:r>
              <w:t>-discrepancy</w:t>
            </w:r>
          </w:p>
        </w:tc>
      </w:tr>
    </w:tbl>
    <w:p w14:paraId="341BC6D0" w14:textId="77777777" w:rsidR="00000000" w:rsidRDefault="001F0AD0">
      <w:pPr>
        <w:pStyle w:val="Caption"/>
      </w:pPr>
      <w:bookmarkStart w:id="1270" w:name="_Toc508178645"/>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8</w:t>
      </w:r>
      <w:r>
        <w:fldChar w:fldCharType="end"/>
      </w:r>
      <w:r>
        <w:t xml:space="preserve"> Number Pooling Block Holder Information Data Model</w:t>
      </w:r>
      <w:bookmarkEnd w:id="1270"/>
    </w:p>
    <w:p w14:paraId="28A6E23F" w14:textId="77777777" w:rsidR="00000000" w:rsidRDefault="001F0AD0">
      <w:pPr>
        <w:pStyle w:val="BodyText"/>
      </w:pPr>
    </w:p>
    <w:tbl>
      <w:tblPr>
        <w:tblW w:w="0" w:type="auto"/>
        <w:tblLayout w:type="fixed"/>
        <w:tblLook w:val="0000" w:firstRow="0" w:lastRow="0" w:firstColumn="0" w:lastColumn="0" w:noHBand="0" w:noVBand="0"/>
      </w:tblPr>
      <w:tblGrid>
        <w:gridCol w:w="2287"/>
        <w:gridCol w:w="1236"/>
        <w:gridCol w:w="1108"/>
        <w:gridCol w:w="4927"/>
        <w:gridCol w:w="18"/>
      </w:tblGrid>
      <w:tr w:rsidR="00000000" w14:paraId="7A78FAC8"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254245B5" w14:textId="77777777" w:rsidR="00000000" w:rsidRDefault="001F0AD0">
            <w:pPr>
              <w:pStyle w:val="TableText"/>
              <w:jc w:val="center"/>
            </w:pPr>
            <w:r>
              <w:rPr>
                <w:b/>
                <w:caps/>
                <w:sz w:val="24"/>
              </w:rPr>
              <w:t>Number Pooling Block FAILED SP LIST Data MODEL</w:t>
            </w:r>
          </w:p>
        </w:tc>
      </w:tr>
      <w:tr w:rsidR="00000000" w14:paraId="45858EB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87" w:type="dxa"/>
            <w:tcBorders>
              <w:top w:val="single" w:sz="6" w:space="0" w:color="000000"/>
              <w:left w:val="single" w:sz="6" w:space="0" w:color="000000"/>
              <w:bottom w:val="single" w:sz="6" w:space="0" w:color="000000"/>
            </w:tcBorders>
          </w:tcPr>
          <w:p w14:paraId="0E39B62F" w14:textId="77777777" w:rsidR="00000000" w:rsidRDefault="001F0AD0">
            <w:pPr>
              <w:pStyle w:val="TableText"/>
              <w:jc w:val="center"/>
              <w:rPr>
                <w:b/>
              </w:rPr>
            </w:pPr>
            <w:r>
              <w:rPr>
                <w:b/>
              </w:rPr>
              <w:t>Attribute Name</w:t>
            </w:r>
          </w:p>
        </w:tc>
        <w:tc>
          <w:tcPr>
            <w:tcW w:w="1236" w:type="dxa"/>
            <w:tcBorders>
              <w:top w:val="single" w:sz="6" w:space="0" w:color="000000"/>
              <w:bottom w:val="single" w:sz="6" w:space="0" w:color="000000"/>
            </w:tcBorders>
          </w:tcPr>
          <w:p w14:paraId="570ECF5D" w14:textId="77777777" w:rsidR="00000000" w:rsidRDefault="001F0AD0">
            <w:pPr>
              <w:pStyle w:val="TableText"/>
              <w:jc w:val="center"/>
              <w:rPr>
                <w:b/>
              </w:rPr>
            </w:pPr>
            <w:r>
              <w:rPr>
                <w:b/>
              </w:rPr>
              <w:t>Type (Size)</w:t>
            </w:r>
          </w:p>
        </w:tc>
        <w:tc>
          <w:tcPr>
            <w:tcW w:w="1108" w:type="dxa"/>
            <w:tcBorders>
              <w:top w:val="single" w:sz="6" w:space="0" w:color="000000"/>
              <w:bottom w:val="single" w:sz="6" w:space="0" w:color="000000"/>
            </w:tcBorders>
          </w:tcPr>
          <w:p w14:paraId="6E35F5A7" w14:textId="77777777" w:rsidR="00000000" w:rsidRDefault="001F0AD0">
            <w:pPr>
              <w:pStyle w:val="TableText"/>
              <w:jc w:val="center"/>
              <w:rPr>
                <w:b/>
              </w:rPr>
            </w:pPr>
            <w:r>
              <w:rPr>
                <w:b/>
              </w:rPr>
              <w:t>Required</w:t>
            </w:r>
          </w:p>
        </w:tc>
        <w:tc>
          <w:tcPr>
            <w:tcW w:w="4945" w:type="dxa"/>
            <w:gridSpan w:val="2"/>
            <w:tcBorders>
              <w:top w:val="single" w:sz="6" w:space="0" w:color="000000"/>
              <w:bottom w:val="single" w:sz="6" w:space="0" w:color="000000"/>
              <w:right w:val="single" w:sz="6" w:space="0" w:color="000000"/>
            </w:tcBorders>
          </w:tcPr>
          <w:p w14:paraId="271E03D3" w14:textId="77777777" w:rsidR="00000000" w:rsidRDefault="001F0AD0">
            <w:pPr>
              <w:pStyle w:val="TableText"/>
              <w:jc w:val="center"/>
              <w:rPr>
                <w:b/>
              </w:rPr>
            </w:pPr>
            <w:r>
              <w:rPr>
                <w:b/>
              </w:rPr>
              <w:t>Description</w:t>
            </w:r>
          </w:p>
        </w:tc>
      </w:tr>
      <w:tr w:rsidR="00000000" w14:paraId="0107B798"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single" w:sz="6" w:space="0" w:color="000000"/>
              <w:left w:val="single" w:sz="6" w:space="0" w:color="000000"/>
              <w:bottom w:val="single" w:sz="6" w:space="0" w:color="000000"/>
            </w:tcBorders>
          </w:tcPr>
          <w:p w14:paraId="2FC1E7BD" w14:textId="77777777" w:rsidR="00000000" w:rsidRDefault="001F0AD0">
            <w:pPr>
              <w:pStyle w:val="TableText"/>
            </w:pPr>
            <w:r>
              <w:t>Block ID (Key)</w:t>
            </w:r>
          </w:p>
        </w:tc>
        <w:tc>
          <w:tcPr>
            <w:tcW w:w="1236" w:type="dxa"/>
            <w:tcBorders>
              <w:top w:val="single" w:sz="6" w:space="0" w:color="000000"/>
              <w:bottom w:val="single" w:sz="6" w:space="0" w:color="000000"/>
            </w:tcBorders>
          </w:tcPr>
          <w:p w14:paraId="3CE419E6" w14:textId="77777777" w:rsidR="00000000" w:rsidRDefault="001F0AD0">
            <w:pPr>
              <w:pStyle w:val="TableText"/>
              <w:jc w:val="center"/>
            </w:pPr>
            <w:r>
              <w:t>N</w:t>
            </w:r>
          </w:p>
        </w:tc>
        <w:tc>
          <w:tcPr>
            <w:tcW w:w="1108" w:type="dxa"/>
            <w:tcBorders>
              <w:top w:val="single" w:sz="6" w:space="0" w:color="000000"/>
              <w:bottom w:val="single" w:sz="6" w:space="0" w:color="000000"/>
            </w:tcBorders>
          </w:tcPr>
          <w:p w14:paraId="15C25709" w14:textId="77777777" w:rsidR="00000000" w:rsidRDefault="001F0AD0">
            <w:pPr>
              <w:pStyle w:val="TableText"/>
              <w:jc w:val="center"/>
            </w:pPr>
            <w:r>
              <w:sym w:font="Symbol" w:char="F0D6"/>
            </w:r>
          </w:p>
        </w:tc>
        <w:tc>
          <w:tcPr>
            <w:tcW w:w="4945" w:type="dxa"/>
            <w:gridSpan w:val="2"/>
            <w:tcBorders>
              <w:top w:val="single" w:sz="6" w:space="0" w:color="000000"/>
              <w:bottom w:val="single" w:sz="6" w:space="0" w:color="000000"/>
              <w:right w:val="single" w:sz="6" w:space="0" w:color="000000"/>
            </w:tcBorders>
          </w:tcPr>
          <w:p w14:paraId="5B91BCE0" w14:textId="77777777" w:rsidR="00000000" w:rsidRDefault="001F0AD0">
            <w:pPr>
              <w:pStyle w:val="TableText"/>
            </w:pPr>
            <w:r>
              <w:t>A unique sequenti</w:t>
            </w:r>
            <w:r>
              <w:t>al number assigned upon creation of the Block.</w:t>
            </w:r>
          </w:p>
        </w:tc>
      </w:tr>
      <w:tr w:rsidR="00000000" w14:paraId="03A8339C"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single" w:sz="6" w:space="0" w:color="000000"/>
              <w:left w:val="single" w:sz="6" w:space="0" w:color="000000"/>
              <w:bottom w:val="single" w:sz="6" w:space="0" w:color="000000"/>
            </w:tcBorders>
          </w:tcPr>
          <w:p w14:paraId="201AEA02" w14:textId="77777777" w:rsidR="00000000" w:rsidRDefault="001F0AD0">
            <w:pPr>
              <w:pStyle w:val="TableText"/>
            </w:pPr>
            <w:r>
              <w:t>SPID</w:t>
            </w:r>
          </w:p>
        </w:tc>
        <w:tc>
          <w:tcPr>
            <w:tcW w:w="1236" w:type="dxa"/>
            <w:tcBorders>
              <w:top w:val="single" w:sz="6" w:space="0" w:color="000000"/>
              <w:bottom w:val="single" w:sz="6" w:space="0" w:color="000000"/>
            </w:tcBorders>
          </w:tcPr>
          <w:p w14:paraId="43901383" w14:textId="77777777" w:rsidR="00000000" w:rsidRDefault="001F0AD0">
            <w:pPr>
              <w:pStyle w:val="TableText"/>
              <w:jc w:val="center"/>
            </w:pPr>
            <w:r>
              <w:t>C(4)</w:t>
            </w:r>
          </w:p>
        </w:tc>
        <w:tc>
          <w:tcPr>
            <w:tcW w:w="1108" w:type="dxa"/>
            <w:tcBorders>
              <w:top w:val="single" w:sz="6" w:space="0" w:color="000000"/>
              <w:bottom w:val="single" w:sz="6" w:space="0" w:color="000000"/>
            </w:tcBorders>
          </w:tcPr>
          <w:p w14:paraId="09496431" w14:textId="77777777" w:rsidR="00000000" w:rsidRDefault="001F0AD0">
            <w:pPr>
              <w:pStyle w:val="TableText"/>
              <w:jc w:val="center"/>
            </w:pPr>
            <w:r>
              <w:sym w:font="Symbol" w:char="F0D6"/>
            </w:r>
          </w:p>
        </w:tc>
        <w:tc>
          <w:tcPr>
            <w:tcW w:w="4945" w:type="dxa"/>
            <w:gridSpan w:val="2"/>
            <w:tcBorders>
              <w:top w:val="single" w:sz="6" w:space="0" w:color="000000"/>
              <w:bottom w:val="single" w:sz="6" w:space="0" w:color="000000"/>
              <w:right w:val="single" w:sz="6" w:space="0" w:color="000000"/>
            </w:tcBorders>
          </w:tcPr>
          <w:p w14:paraId="5F9574A1" w14:textId="77777777" w:rsidR="00000000" w:rsidRDefault="001F0AD0">
            <w:pPr>
              <w:pStyle w:val="TableText"/>
            </w:pPr>
            <w:r>
              <w:t>The Service Provider ID of the discrepant SP.</w:t>
            </w:r>
          </w:p>
        </w:tc>
      </w:tr>
      <w:tr w:rsidR="00000000" w14:paraId="78CFF23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single" w:sz="6" w:space="0" w:color="000000"/>
              <w:left w:val="single" w:sz="6" w:space="0" w:color="000000"/>
              <w:bottom w:val="single" w:sz="6" w:space="0" w:color="000000"/>
            </w:tcBorders>
          </w:tcPr>
          <w:p w14:paraId="66D0A975" w14:textId="77777777" w:rsidR="00000000" w:rsidRDefault="001F0AD0">
            <w:pPr>
              <w:pStyle w:val="TableText"/>
            </w:pPr>
            <w:r>
              <w:t>SP Name</w:t>
            </w:r>
          </w:p>
        </w:tc>
        <w:tc>
          <w:tcPr>
            <w:tcW w:w="1236" w:type="dxa"/>
            <w:tcBorders>
              <w:top w:val="single" w:sz="6" w:space="0" w:color="000000"/>
              <w:bottom w:val="single" w:sz="6" w:space="0" w:color="000000"/>
            </w:tcBorders>
          </w:tcPr>
          <w:p w14:paraId="6E01D9C6" w14:textId="77777777" w:rsidR="00000000" w:rsidRDefault="001F0AD0">
            <w:pPr>
              <w:pStyle w:val="TableText"/>
              <w:jc w:val="center"/>
            </w:pPr>
            <w:r>
              <w:t>C(40)</w:t>
            </w:r>
          </w:p>
        </w:tc>
        <w:tc>
          <w:tcPr>
            <w:tcW w:w="1108" w:type="dxa"/>
            <w:tcBorders>
              <w:top w:val="single" w:sz="6" w:space="0" w:color="000000"/>
              <w:bottom w:val="single" w:sz="6" w:space="0" w:color="000000"/>
            </w:tcBorders>
          </w:tcPr>
          <w:p w14:paraId="580C6CD3" w14:textId="77777777" w:rsidR="00000000" w:rsidRDefault="001F0AD0">
            <w:pPr>
              <w:pStyle w:val="TableText"/>
              <w:jc w:val="center"/>
            </w:pPr>
            <w:r>
              <w:sym w:font="Symbol" w:char="F0D6"/>
            </w:r>
          </w:p>
        </w:tc>
        <w:tc>
          <w:tcPr>
            <w:tcW w:w="4945" w:type="dxa"/>
            <w:gridSpan w:val="2"/>
            <w:tcBorders>
              <w:top w:val="single" w:sz="6" w:space="0" w:color="000000"/>
              <w:bottom w:val="single" w:sz="6" w:space="0" w:color="000000"/>
              <w:right w:val="single" w:sz="6" w:space="0" w:color="000000"/>
            </w:tcBorders>
          </w:tcPr>
          <w:p w14:paraId="6FB7CA11" w14:textId="77777777" w:rsidR="00000000" w:rsidRDefault="001F0AD0">
            <w:pPr>
              <w:pStyle w:val="TableText"/>
            </w:pPr>
            <w:r>
              <w:t>The NPAC Customer Name of the discrepant SP.</w:t>
            </w:r>
          </w:p>
        </w:tc>
      </w:tr>
    </w:tbl>
    <w:p w14:paraId="5C8B6A77" w14:textId="77777777" w:rsidR="00000000" w:rsidRDefault="001F0AD0">
      <w:pPr>
        <w:pStyle w:val="Caption"/>
      </w:pPr>
      <w:bookmarkStart w:id="1271" w:name="_Toc508178646"/>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9</w:t>
      </w:r>
      <w:r>
        <w:fldChar w:fldCharType="end"/>
      </w:r>
      <w:r>
        <w:t xml:space="preserve"> Number Pooling Block Failed SP</w:t>
      </w:r>
      <w:r>
        <w:t xml:space="preserve"> List Data Model</w:t>
      </w:r>
      <w:bookmarkEnd w:id="1271"/>
    </w:p>
    <w:p w14:paraId="6B802C46" w14:textId="77777777" w:rsidR="00000000" w:rsidRDefault="001F0AD0">
      <w:pPr>
        <w:pStyle w:val="Heading3"/>
        <w:numPr>
          <w:numberingChange w:id="1272" w:author="Jean Anthony" w:date="2001-03-12T20:36:00Z" w:original="%1:3:0:.%2:1:0:.%3:4:0:"/>
        </w:numPr>
      </w:pPr>
      <w:bookmarkStart w:id="1273" w:name="_Toc508178492"/>
      <w:r>
        <w:t>Network Data</w:t>
      </w:r>
      <w:bookmarkEnd w:id="1262"/>
      <w:bookmarkEnd w:id="1263"/>
      <w:bookmarkEnd w:id="1264"/>
      <w:bookmarkEnd w:id="1265"/>
      <w:bookmarkEnd w:id="1266"/>
      <w:bookmarkEnd w:id="1267"/>
      <w:bookmarkEnd w:id="1268"/>
      <w:bookmarkEnd w:id="1273"/>
    </w:p>
    <w:p w14:paraId="2F2F597D" w14:textId="77777777" w:rsidR="00000000" w:rsidRDefault="001F0AD0">
      <w:pPr>
        <w:pStyle w:val="BodyText"/>
      </w:pPr>
      <w:r>
        <w:t>The network data represents the attributes associated with network topology and routing data with respect to local number portability.  This information is used by the respective network elements to route ported numbers to the</w:t>
      </w:r>
      <w:r>
        <w:t xml:space="preserve"> new termination points.  The data items that need to be administered by Network Data Administration functions are identified in the tables that follow:</w:t>
      </w:r>
    </w:p>
    <w:tbl>
      <w:tblPr>
        <w:tblW w:w="0" w:type="auto"/>
        <w:tblLayout w:type="fixed"/>
        <w:tblLook w:val="0000" w:firstRow="0" w:lastRow="0" w:firstColumn="0" w:lastColumn="0" w:noHBand="0" w:noVBand="0"/>
      </w:tblPr>
      <w:tblGrid>
        <w:gridCol w:w="2287"/>
        <w:gridCol w:w="1236"/>
        <w:gridCol w:w="1108"/>
        <w:gridCol w:w="4927"/>
        <w:gridCol w:w="18"/>
      </w:tblGrid>
      <w:tr w:rsidR="00000000" w14:paraId="0CCBF3B8"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4688E527" w14:textId="77777777" w:rsidR="00000000" w:rsidRDefault="001F0AD0">
            <w:pPr>
              <w:pStyle w:val="TableText"/>
              <w:keepNext/>
              <w:jc w:val="center"/>
            </w:pPr>
            <w:r>
              <w:rPr>
                <w:b/>
                <w:caps/>
                <w:sz w:val="24"/>
              </w:rPr>
              <w:t>Portable NPA-NXX DATA MODEL</w:t>
            </w:r>
          </w:p>
        </w:tc>
      </w:tr>
      <w:tr w:rsidR="00000000" w14:paraId="4F42DE2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87" w:type="dxa"/>
          </w:tcPr>
          <w:p w14:paraId="07519890" w14:textId="77777777" w:rsidR="00000000" w:rsidRDefault="001F0AD0">
            <w:pPr>
              <w:pStyle w:val="TableText"/>
              <w:jc w:val="center"/>
              <w:rPr>
                <w:b/>
              </w:rPr>
            </w:pPr>
            <w:r>
              <w:rPr>
                <w:b/>
              </w:rPr>
              <w:t>Attribute Name</w:t>
            </w:r>
          </w:p>
        </w:tc>
        <w:tc>
          <w:tcPr>
            <w:tcW w:w="1236" w:type="dxa"/>
          </w:tcPr>
          <w:p w14:paraId="6056810F" w14:textId="77777777" w:rsidR="00000000" w:rsidRDefault="001F0AD0">
            <w:pPr>
              <w:pStyle w:val="TableText"/>
              <w:jc w:val="center"/>
              <w:rPr>
                <w:b/>
              </w:rPr>
            </w:pPr>
            <w:r>
              <w:rPr>
                <w:b/>
              </w:rPr>
              <w:t>Type (Size)</w:t>
            </w:r>
          </w:p>
        </w:tc>
        <w:tc>
          <w:tcPr>
            <w:tcW w:w="1108" w:type="dxa"/>
          </w:tcPr>
          <w:p w14:paraId="71A217DA" w14:textId="77777777" w:rsidR="00000000" w:rsidRDefault="001F0AD0">
            <w:pPr>
              <w:pStyle w:val="TableText"/>
              <w:jc w:val="center"/>
              <w:rPr>
                <w:b/>
              </w:rPr>
            </w:pPr>
            <w:r>
              <w:rPr>
                <w:b/>
              </w:rPr>
              <w:t>Required</w:t>
            </w:r>
          </w:p>
        </w:tc>
        <w:tc>
          <w:tcPr>
            <w:tcW w:w="4945" w:type="dxa"/>
            <w:gridSpan w:val="2"/>
          </w:tcPr>
          <w:p w14:paraId="727A0C9D" w14:textId="77777777" w:rsidR="00000000" w:rsidRDefault="001F0AD0">
            <w:pPr>
              <w:pStyle w:val="TableText"/>
              <w:jc w:val="center"/>
              <w:rPr>
                <w:b/>
              </w:rPr>
            </w:pPr>
            <w:r>
              <w:rPr>
                <w:b/>
              </w:rPr>
              <w:t>Description</w:t>
            </w:r>
          </w:p>
        </w:tc>
      </w:tr>
      <w:tr w:rsidR="00000000" w14:paraId="19163236"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nil"/>
            </w:tcBorders>
          </w:tcPr>
          <w:p w14:paraId="5350F5B3" w14:textId="77777777" w:rsidR="00000000" w:rsidRDefault="001F0AD0">
            <w:pPr>
              <w:pStyle w:val="TableText"/>
            </w:pPr>
            <w:r>
              <w:t>NPA-NXX Id</w:t>
            </w:r>
          </w:p>
        </w:tc>
        <w:tc>
          <w:tcPr>
            <w:tcW w:w="1236" w:type="dxa"/>
            <w:tcBorders>
              <w:top w:val="nil"/>
            </w:tcBorders>
          </w:tcPr>
          <w:p w14:paraId="63EEC012" w14:textId="77777777" w:rsidR="00000000" w:rsidRDefault="001F0AD0">
            <w:pPr>
              <w:pStyle w:val="TableText"/>
              <w:jc w:val="center"/>
            </w:pPr>
            <w:r>
              <w:t>N</w:t>
            </w:r>
          </w:p>
        </w:tc>
        <w:tc>
          <w:tcPr>
            <w:tcW w:w="1108" w:type="dxa"/>
            <w:tcBorders>
              <w:top w:val="nil"/>
            </w:tcBorders>
          </w:tcPr>
          <w:p w14:paraId="594B6FE5" w14:textId="77777777" w:rsidR="00000000" w:rsidRDefault="001F0AD0">
            <w:pPr>
              <w:pStyle w:val="TableText"/>
              <w:jc w:val="center"/>
            </w:pPr>
            <w:r>
              <w:sym w:font="Symbol" w:char="F0D6"/>
            </w:r>
          </w:p>
        </w:tc>
        <w:tc>
          <w:tcPr>
            <w:tcW w:w="4945" w:type="dxa"/>
            <w:gridSpan w:val="2"/>
            <w:tcBorders>
              <w:top w:val="nil"/>
            </w:tcBorders>
          </w:tcPr>
          <w:p w14:paraId="3E10799C" w14:textId="77777777" w:rsidR="00000000" w:rsidRDefault="001F0AD0">
            <w:pPr>
              <w:pStyle w:val="TableText"/>
            </w:pPr>
            <w:r>
              <w:t>A unique s</w:t>
            </w:r>
            <w:r>
              <w:t>equential number assigned upon creation of the NPA-NXX record.</w:t>
            </w:r>
          </w:p>
        </w:tc>
      </w:tr>
      <w:tr w:rsidR="00000000" w14:paraId="1E358DF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391019C" w14:textId="77777777" w:rsidR="00000000" w:rsidRDefault="001F0AD0">
            <w:pPr>
              <w:pStyle w:val="TableText"/>
            </w:pPr>
            <w:r>
              <w:t>NPA-NXX</w:t>
            </w:r>
          </w:p>
        </w:tc>
        <w:tc>
          <w:tcPr>
            <w:tcW w:w="1236" w:type="dxa"/>
          </w:tcPr>
          <w:p w14:paraId="6CF775CA" w14:textId="77777777" w:rsidR="00000000" w:rsidRDefault="001F0AD0">
            <w:pPr>
              <w:pStyle w:val="TableText"/>
              <w:jc w:val="center"/>
            </w:pPr>
            <w:r>
              <w:t>C (6)</w:t>
            </w:r>
          </w:p>
        </w:tc>
        <w:tc>
          <w:tcPr>
            <w:tcW w:w="1108" w:type="dxa"/>
          </w:tcPr>
          <w:p w14:paraId="6C6EC875" w14:textId="77777777" w:rsidR="00000000" w:rsidRDefault="001F0AD0">
            <w:pPr>
              <w:pStyle w:val="TableText"/>
              <w:jc w:val="center"/>
            </w:pPr>
            <w:r>
              <w:sym w:font="Symbol" w:char="F0D6"/>
            </w:r>
          </w:p>
        </w:tc>
        <w:tc>
          <w:tcPr>
            <w:tcW w:w="4945" w:type="dxa"/>
            <w:gridSpan w:val="2"/>
          </w:tcPr>
          <w:p w14:paraId="710D16EE" w14:textId="77777777" w:rsidR="00000000" w:rsidRDefault="001F0AD0">
            <w:pPr>
              <w:pStyle w:val="TableText"/>
            </w:pPr>
            <w:r>
              <w:t>The NPA-NXX open for porting.</w:t>
            </w:r>
          </w:p>
        </w:tc>
      </w:tr>
      <w:tr w:rsidR="00000000" w14:paraId="62E09EE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795018C" w14:textId="77777777" w:rsidR="00000000" w:rsidRDefault="001F0AD0">
            <w:pPr>
              <w:pStyle w:val="TableText"/>
            </w:pPr>
            <w:r>
              <w:t>NPAC Customer ID</w:t>
            </w:r>
          </w:p>
        </w:tc>
        <w:tc>
          <w:tcPr>
            <w:tcW w:w="1236" w:type="dxa"/>
          </w:tcPr>
          <w:p w14:paraId="7A691B24" w14:textId="77777777" w:rsidR="00000000" w:rsidRDefault="001F0AD0">
            <w:pPr>
              <w:pStyle w:val="TableText"/>
              <w:jc w:val="center"/>
            </w:pPr>
            <w:r>
              <w:t>C (4)</w:t>
            </w:r>
          </w:p>
        </w:tc>
        <w:tc>
          <w:tcPr>
            <w:tcW w:w="1108" w:type="dxa"/>
          </w:tcPr>
          <w:p w14:paraId="2D4338A1" w14:textId="77777777" w:rsidR="00000000" w:rsidRDefault="001F0AD0">
            <w:pPr>
              <w:pStyle w:val="TableText"/>
              <w:jc w:val="center"/>
            </w:pPr>
            <w:r>
              <w:sym w:font="Symbol" w:char="F0D6"/>
            </w:r>
          </w:p>
        </w:tc>
        <w:tc>
          <w:tcPr>
            <w:tcW w:w="4945" w:type="dxa"/>
            <w:gridSpan w:val="2"/>
          </w:tcPr>
          <w:p w14:paraId="06E03868" w14:textId="77777777" w:rsidR="00000000" w:rsidRDefault="001F0AD0">
            <w:pPr>
              <w:pStyle w:val="TableText"/>
            </w:pPr>
            <w:r>
              <w:t>An alphanumeric code which uniquely identifies an NPAC customer.</w:t>
            </w:r>
          </w:p>
        </w:tc>
      </w:tr>
      <w:tr w:rsidR="00000000" w14:paraId="76379D0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5E3E16A8" w14:textId="77777777" w:rsidR="00000000" w:rsidRDefault="001F0AD0">
            <w:pPr>
              <w:pStyle w:val="TableText"/>
            </w:pPr>
            <w:r>
              <w:t>NPA-NXX Effective Date</w:t>
            </w:r>
          </w:p>
        </w:tc>
        <w:tc>
          <w:tcPr>
            <w:tcW w:w="1236" w:type="dxa"/>
          </w:tcPr>
          <w:p w14:paraId="0EF81116" w14:textId="77777777" w:rsidR="00000000" w:rsidRDefault="001F0AD0">
            <w:pPr>
              <w:pStyle w:val="TableText"/>
              <w:jc w:val="center"/>
            </w:pPr>
            <w:r>
              <w:t>T</w:t>
            </w:r>
          </w:p>
        </w:tc>
        <w:tc>
          <w:tcPr>
            <w:tcW w:w="1108" w:type="dxa"/>
          </w:tcPr>
          <w:p w14:paraId="5DB43B9A" w14:textId="77777777" w:rsidR="00000000" w:rsidRDefault="001F0AD0">
            <w:pPr>
              <w:pStyle w:val="TableText"/>
              <w:jc w:val="center"/>
            </w:pPr>
            <w:r>
              <w:sym w:font="Symbol" w:char="F0D6"/>
            </w:r>
          </w:p>
        </w:tc>
        <w:tc>
          <w:tcPr>
            <w:tcW w:w="4945" w:type="dxa"/>
            <w:gridSpan w:val="2"/>
          </w:tcPr>
          <w:p w14:paraId="665F6F24" w14:textId="77777777" w:rsidR="00000000" w:rsidRDefault="001F0AD0">
            <w:pPr>
              <w:pStyle w:val="TableText"/>
            </w:pPr>
            <w:r>
              <w:t>The date that the NPA-NXX i</w:t>
            </w:r>
            <w:r>
              <w:t>s available for LNP in the NPAC Customer networks.</w:t>
            </w:r>
          </w:p>
        </w:tc>
      </w:tr>
      <w:tr w:rsidR="00000000" w14:paraId="5867EE1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4E8F22E7" w14:textId="77777777" w:rsidR="00000000" w:rsidRDefault="001F0AD0">
            <w:pPr>
              <w:pStyle w:val="TableText"/>
            </w:pPr>
            <w:r>
              <w:t>Split new NPA</w:t>
            </w:r>
          </w:p>
        </w:tc>
        <w:tc>
          <w:tcPr>
            <w:tcW w:w="1236" w:type="dxa"/>
          </w:tcPr>
          <w:p w14:paraId="643AD55A" w14:textId="77777777" w:rsidR="00000000" w:rsidRDefault="001F0AD0">
            <w:pPr>
              <w:pStyle w:val="TableText"/>
              <w:jc w:val="center"/>
            </w:pPr>
            <w:r>
              <w:t>C (6)</w:t>
            </w:r>
          </w:p>
        </w:tc>
        <w:tc>
          <w:tcPr>
            <w:tcW w:w="1108" w:type="dxa"/>
          </w:tcPr>
          <w:p w14:paraId="4017CAF1" w14:textId="77777777" w:rsidR="00000000" w:rsidRDefault="001F0AD0">
            <w:pPr>
              <w:pStyle w:val="TableText"/>
              <w:jc w:val="center"/>
            </w:pPr>
          </w:p>
        </w:tc>
        <w:tc>
          <w:tcPr>
            <w:tcW w:w="4945" w:type="dxa"/>
            <w:gridSpan w:val="2"/>
          </w:tcPr>
          <w:p w14:paraId="6BD152F2" w14:textId="77777777" w:rsidR="00000000" w:rsidRDefault="001F0AD0">
            <w:pPr>
              <w:pStyle w:val="TableText"/>
            </w:pPr>
            <w:r>
              <w:t>The new NPA-NXX for an NPA split.</w:t>
            </w:r>
          </w:p>
        </w:tc>
      </w:tr>
      <w:tr w:rsidR="00000000" w14:paraId="13E175BB"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2626FDCB" w14:textId="77777777" w:rsidR="00000000" w:rsidRDefault="001F0AD0">
            <w:pPr>
              <w:pStyle w:val="TableText"/>
            </w:pPr>
            <w:r>
              <w:t>Split Activation Date</w:t>
            </w:r>
          </w:p>
        </w:tc>
        <w:tc>
          <w:tcPr>
            <w:tcW w:w="1236" w:type="dxa"/>
          </w:tcPr>
          <w:p w14:paraId="40E3291E" w14:textId="77777777" w:rsidR="00000000" w:rsidRDefault="001F0AD0">
            <w:pPr>
              <w:pStyle w:val="TableText"/>
              <w:jc w:val="center"/>
            </w:pPr>
            <w:r>
              <w:t>T</w:t>
            </w:r>
          </w:p>
        </w:tc>
        <w:tc>
          <w:tcPr>
            <w:tcW w:w="1108" w:type="dxa"/>
          </w:tcPr>
          <w:p w14:paraId="65AD2B9A" w14:textId="77777777" w:rsidR="00000000" w:rsidRDefault="001F0AD0">
            <w:pPr>
              <w:pStyle w:val="TableText"/>
              <w:jc w:val="center"/>
            </w:pPr>
          </w:p>
        </w:tc>
        <w:tc>
          <w:tcPr>
            <w:tcW w:w="4945" w:type="dxa"/>
            <w:gridSpan w:val="2"/>
          </w:tcPr>
          <w:p w14:paraId="3F6EACA1" w14:textId="77777777" w:rsidR="00000000" w:rsidRDefault="001F0AD0">
            <w:pPr>
              <w:pStyle w:val="TableText"/>
            </w:pPr>
            <w:r>
              <w:t>The date that the new NPA-NXX becomes available for use in an NPA split.  This date represents the beginning of the permiss</w:t>
            </w:r>
            <w:r>
              <w:t>ive dialing period.</w:t>
            </w:r>
          </w:p>
        </w:tc>
      </w:tr>
      <w:tr w:rsidR="00000000" w14:paraId="55E2198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4B6E4739" w14:textId="77777777" w:rsidR="00000000" w:rsidRDefault="001F0AD0">
            <w:pPr>
              <w:pStyle w:val="TableText"/>
            </w:pPr>
            <w:r>
              <w:t>Split Disconnect Date</w:t>
            </w:r>
          </w:p>
        </w:tc>
        <w:tc>
          <w:tcPr>
            <w:tcW w:w="1236" w:type="dxa"/>
          </w:tcPr>
          <w:p w14:paraId="60AF29B3" w14:textId="77777777" w:rsidR="00000000" w:rsidRDefault="001F0AD0">
            <w:pPr>
              <w:pStyle w:val="TableText"/>
              <w:jc w:val="center"/>
            </w:pPr>
            <w:r>
              <w:t>T</w:t>
            </w:r>
          </w:p>
        </w:tc>
        <w:tc>
          <w:tcPr>
            <w:tcW w:w="1108" w:type="dxa"/>
          </w:tcPr>
          <w:p w14:paraId="3ADFA99F" w14:textId="77777777" w:rsidR="00000000" w:rsidRDefault="001F0AD0">
            <w:pPr>
              <w:pStyle w:val="TableText"/>
              <w:jc w:val="center"/>
            </w:pPr>
          </w:p>
        </w:tc>
        <w:tc>
          <w:tcPr>
            <w:tcW w:w="4945" w:type="dxa"/>
            <w:gridSpan w:val="2"/>
          </w:tcPr>
          <w:p w14:paraId="317AFA53" w14:textId="77777777" w:rsidR="00000000" w:rsidRDefault="001F0AD0">
            <w:pPr>
              <w:pStyle w:val="TableText"/>
            </w:pPr>
            <w:r>
              <w:t>The data that the old NPA-NXX becomes unavailable for use in an NPA split. This date represents the end of the permissive dialing period.</w:t>
            </w:r>
          </w:p>
        </w:tc>
      </w:tr>
      <w:tr w:rsidR="00000000" w14:paraId="1BB3C73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5DF9D536" w14:textId="77777777" w:rsidR="00000000" w:rsidRDefault="001F0AD0">
            <w:pPr>
              <w:pStyle w:val="TableText"/>
            </w:pPr>
            <w:r>
              <w:t>NPA-NXX has been Ported</w:t>
            </w:r>
          </w:p>
        </w:tc>
        <w:tc>
          <w:tcPr>
            <w:tcW w:w="1236" w:type="dxa"/>
          </w:tcPr>
          <w:p w14:paraId="547566E9" w14:textId="77777777" w:rsidR="00000000" w:rsidRDefault="001F0AD0">
            <w:pPr>
              <w:pStyle w:val="TableText"/>
              <w:jc w:val="center"/>
            </w:pPr>
            <w:r>
              <w:t>T</w:t>
            </w:r>
          </w:p>
        </w:tc>
        <w:tc>
          <w:tcPr>
            <w:tcW w:w="1108" w:type="dxa"/>
          </w:tcPr>
          <w:p w14:paraId="36F9E0DF" w14:textId="77777777" w:rsidR="00000000" w:rsidRDefault="001F0AD0">
            <w:pPr>
              <w:pStyle w:val="TableText"/>
              <w:jc w:val="center"/>
            </w:pPr>
          </w:p>
        </w:tc>
        <w:tc>
          <w:tcPr>
            <w:tcW w:w="4945" w:type="dxa"/>
            <w:gridSpan w:val="2"/>
          </w:tcPr>
          <w:p w14:paraId="2B3497E4" w14:textId="77777777" w:rsidR="00000000" w:rsidRDefault="001F0AD0">
            <w:pPr>
              <w:pStyle w:val="TableText"/>
            </w:pPr>
            <w:r>
              <w:t>A timestamp that indicates when the first TN</w:t>
            </w:r>
            <w:r>
              <w:t xml:space="preserve"> within this NPA-NXX has been ported.</w:t>
            </w:r>
          </w:p>
        </w:tc>
      </w:tr>
    </w:tbl>
    <w:p w14:paraId="5AEF5EF4" w14:textId="77777777" w:rsidR="00000000" w:rsidRDefault="001F0AD0">
      <w:pPr>
        <w:pStyle w:val="Caption"/>
        <w:rPr>
          <w:b w:val="0"/>
        </w:rPr>
      </w:pPr>
      <w:bookmarkStart w:id="1274" w:name="_Ref377264784"/>
      <w:bookmarkStart w:id="1275" w:name="_Toc381720301"/>
      <w:bookmarkStart w:id="1276" w:name="_Toc436023453"/>
      <w:bookmarkStart w:id="1277" w:name="_Toc436025907"/>
      <w:bookmarkStart w:id="1278" w:name="_Toc436026067"/>
      <w:bookmarkStart w:id="1279" w:name="_Toc436037429"/>
      <w:bookmarkStart w:id="1280" w:name="_Toc437674412"/>
      <w:bookmarkStart w:id="1281" w:name="_Toc437674745"/>
      <w:bookmarkStart w:id="1282" w:name="_Toc437674971"/>
      <w:bookmarkStart w:id="1283" w:name="_Toc437675489"/>
      <w:bookmarkStart w:id="1284" w:name="_Toc463062924"/>
      <w:bookmarkStart w:id="1285" w:name="_Toc463063431"/>
      <w:bookmarkStart w:id="1286" w:name="_Toc365876005"/>
      <w:bookmarkStart w:id="1287" w:name="_Toc368562173"/>
      <w:bookmarkStart w:id="1288" w:name="_Ref377214500"/>
      <w:bookmarkStart w:id="1289" w:name="_Ref380561191"/>
      <w:bookmarkStart w:id="1290" w:name="_Ref380811352"/>
      <w:bookmarkStart w:id="1291" w:name="_Ref411679891"/>
      <w:bookmarkStart w:id="1292" w:name="_Ref419620632"/>
      <w:bookmarkStart w:id="1293" w:name="_Toc508178647"/>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10</w:t>
      </w:r>
      <w:r>
        <w:fldChar w:fldCharType="end"/>
      </w:r>
      <w:bookmarkEnd w:id="1286"/>
      <w:bookmarkEnd w:id="1287"/>
      <w:bookmarkEnd w:id="1288"/>
      <w:bookmarkEnd w:id="1289"/>
      <w:bookmarkEnd w:id="1290"/>
      <w:bookmarkEnd w:id="1291"/>
      <w:bookmarkEnd w:id="1292"/>
      <w:r>
        <w:t xml:space="preserve"> Portable NPA-NXX Data Model</w:t>
      </w:r>
      <w:bookmarkEnd w:id="1274"/>
      <w:bookmarkEnd w:id="1275"/>
      <w:bookmarkEnd w:id="1276"/>
      <w:bookmarkEnd w:id="1277"/>
      <w:bookmarkEnd w:id="1278"/>
      <w:bookmarkEnd w:id="1279"/>
      <w:bookmarkEnd w:id="1280"/>
      <w:bookmarkEnd w:id="1281"/>
      <w:bookmarkEnd w:id="1282"/>
      <w:bookmarkEnd w:id="1283"/>
      <w:bookmarkEnd w:id="1284"/>
      <w:bookmarkEnd w:id="1285"/>
      <w:bookmarkEnd w:id="1293"/>
    </w:p>
    <w:tbl>
      <w:tblPr>
        <w:tblW w:w="0" w:type="auto"/>
        <w:tblLayout w:type="fixed"/>
        <w:tblLook w:val="0000" w:firstRow="0" w:lastRow="0" w:firstColumn="0" w:lastColumn="0" w:noHBand="0" w:noVBand="0"/>
      </w:tblPr>
      <w:tblGrid>
        <w:gridCol w:w="2062"/>
        <w:gridCol w:w="1281"/>
        <w:gridCol w:w="1108"/>
        <w:gridCol w:w="5107"/>
        <w:gridCol w:w="18"/>
      </w:tblGrid>
      <w:tr w:rsidR="00000000" w14:paraId="12310FD7"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2C1A90C8" w14:textId="77777777" w:rsidR="00000000" w:rsidRDefault="001F0AD0">
            <w:pPr>
              <w:pStyle w:val="TableText"/>
              <w:jc w:val="center"/>
            </w:pPr>
            <w:r>
              <w:rPr>
                <w:b/>
                <w:caps/>
                <w:sz w:val="24"/>
              </w:rPr>
              <w:t>LRN Data MODEL</w:t>
            </w:r>
          </w:p>
        </w:tc>
      </w:tr>
      <w:tr w:rsidR="00000000" w14:paraId="100914E1"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062" w:type="dxa"/>
            <w:tcBorders>
              <w:bottom w:val="nil"/>
            </w:tcBorders>
          </w:tcPr>
          <w:p w14:paraId="7F397402" w14:textId="77777777" w:rsidR="00000000" w:rsidRDefault="001F0AD0">
            <w:pPr>
              <w:pStyle w:val="TableText"/>
              <w:jc w:val="center"/>
              <w:rPr>
                <w:b/>
              </w:rPr>
            </w:pPr>
            <w:r>
              <w:rPr>
                <w:b/>
              </w:rPr>
              <w:t>Attribute Name</w:t>
            </w:r>
          </w:p>
        </w:tc>
        <w:tc>
          <w:tcPr>
            <w:tcW w:w="1281" w:type="dxa"/>
            <w:tcBorders>
              <w:bottom w:val="nil"/>
            </w:tcBorders>
          </w:tcPr>
          <w:p w14:paraId="5A2466D0" w14:textId="77777777" w:rsidR="00000000" w:rsidRDefault="001F0AD0">
            <w:pPr>
              <w:pStyle w:val="TableText"/>
              <w:jc w:val="center"/>
              <w:rPr>
                <w:b/>
              </w:rPr>
            </w:pPr>
            <w:r>
              <w:rPr>
                <w:b/>
              </w:rPr>
              <w:t>Type (Size)</w:t>
            </w:r>
          </w:p>
        </w:tc>
        <w:tc>
          <w:tcPr>
            <w:tcW w:w="1108" w:type="dxa"/>
            <w:tcBorders>
              <w:bottom w:val="nil"/>
            </w:tcBorders>
          </w:tcPr>
          <w:p w14:paraId="41891D98" w14:textId="77777777" w:rsidR="00000000" w:rsidRDefault="001F0AD0">
            <w:pPr>
              <w:pStyle w:val="TableText"/>
              <w:jc w:val="center"/>
              <w:rPr>
                <w:b/>
              </w:rPr>
            </w:pPr>
            <w:r>
              <w:rPr>
                <w:b/>
              </w:rPr>
              <w:t>Required</w:t>
            </w:r>
          </w:p>
        </w:tc>
        <w:tc>
          <w:tcPr>
            <w:tcW w:w="5125" w:type="dxa"/>
            <w:gridSpan w:val="2"/>
            <w:tcBorders>
              <w:bottom w:val="nil"/>
            </w:tcBorders>
          </w:tcPr>
          <w:p w14:paraId="44411680" w14:textId="77777777" w:rsidR="00000000" w:rsidRDefault="001F0AD0">
            <w:pPr>
              <w:pStyle w:val="TableText"/>
              <w:jc w:val="center"/>
              <w:rPr>
                <w:b/>
              </w:rPr>
            </w:pPr>
            <w:r>
              <w:rPr>
                <w:b/>
              </w:rPr>
              <w:t>Description</w:t>
            </w:r>
          </w:p>
        </w:tc>
      </w:tr>
      <w:tr w:rsidR="00000000" w14:paraId="19FF6B6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Borders>
              <w:bottom w:val="nil"/>
            </w:tcBorders>
          </w:tcPr>
          <w:p w14:paraId="4772B030" w14:textId="77777777" w:rsidR="00000000" w:rsidRDefault="001F0AD0">
            <w:pPr>
              <w:pStyle w:val="TableText"/>
            </w:pPr>
            <w:r>
              <w:t>LRN ID</w:t>
            </w:r>
          </w:p>
        </w:tc>
        <w:tc>
          <w:tcPr>
            <w:tcW w:w="1281" w:type="dxa"/>
            <w:tcBorders>
              <w:bottom w:val="nil"/>
            </w:tcBorders>
          </w:tcPr>
          <w:p w14:paraId="15DE00F9" w14:textId="77777777" w:rsidR="00000000" w:rsidRDefault="001F0AD0">
            <w:pPr>
              <w:pStyle w:val="TableText"/>
              <w:jc w:val="center"/>
            </w:pPr>
            <w:r>
              <w:t>N</w:t>
            </w:r>
          </w:p>
        </w:tc>
        <w:tc>
          <w:tcPr>
            <w:tcW w:w="1108" w:type="dxa"/>
            <w:tcBorders>
              <w:bottom w:val="nil"/>
            </w:tcBorders>
          </w:tcPr>
          <w:p w14:paraId="00D81AA4" w14:textId="77777777" w:rsidR="00000000" w:rsidRDefault="001F0AD0">
            <w:pPr>
              <w:pStyle w:val="TableText"/>
              <w:jc w:val="center"/>
            </w:pPr>
            <w:r>
              <w:sym w:font="Symbol" w:char="F0D6"/>
            </w:r>
          </w:p>
        </w:tc>
        <w:tc>
          <w:tcPr>
            <w:tcW w:w="5125" w:type="dxa"/>
            <w:gridSpan w:val="2"/>
            <w:tcBorders>
              <w:bottom w:val="nil"/>
            </w:tcBorders>
          </w:tcPr>
          <w:p w14:paraId="7D82B24F" w14:textId="77777777" w:rsidR="00000000" w:rsidRDefault="001F0AD0">
            <w:pPr>
              <w:pStyle w:val="TableText"/>
            </w:pPr>
            <w:r>
              <w:t>A unique sequential number assigned upon creation of th</w:t>
            </w:r>
            <w:r>
              <w:t xml:space="preserve">e LRN record. </w:t>
            </w:r>
          </w:p>
        </w:tc>
      </w:tr>
      <w:tr w:rsidR="00000000" w14:paraId="27B15B69"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Pr>
          <w:p w14:paraId="76C8003E" w14:textId="77777777" w:rsidR="00000000" w:rsidRDefault="001F0AD0">
            <w:pPr>
              <w:pStyle w:val="TableText"/>
            </w:pPr>
            <w:r>
              <w:t>LRN</w:t>
            </w:r>
          </w:p>
        </w:tc>
        <w:tc>
          <w:tcPr>
            <w:tcW w:w="1281" w:type="dxa"/>
          </w:tcPr>
          <w:p w14:paraId="71BE42B5" w14:textId="77777777" w:rsidR="00000000" w:rsidRDefault="001F0AD0">
            <w:pPr>
              <w:pStyle w:val="TableText"/>
              <w:jc w:val="center"/>
            </w:pPr>
            <w:r>
              <w:t>TN</w:t>
            </w:r>
          </w:p>
        </w:tc>
        <w:tc>
          <w:tcPr>
            <w:tcW w:w="1108" w:type="dxa"/>
          </w:tcPr>
          <w:p w14:paraId="2B120115" w14:textId="77777777" w:rsidR="00000000" w:rsidRDefault="001F0AD0">
            <w:pPr>
              <w:pStyle w:val="TableText"/>
              <w:jc w:val="center"/>
            </w:pPr>
            <w:r>
              <w:sym w:font="Symbol" w:char="F0D6"/>
            </w:r>
          </w:p>
        </w:tc>
        <w:tc>
          <w:tcPr>
            <w:tcW w:w="5125" w:type="dxa"/>
            <w:gridSpan w:val="2"/>
          </w:tcPr>
          <w:p w14:paraId="6CC048AF" w14:textId="77777777" w:rsidR="00000000" w:rsidRDefault="001F0AD0">
            <w:pPr>
              <w:pStyle w:val="TableText"/>
            </w:pPr>
            <w:r>
              <w:t>The LRN is the unique identifier for the switch on which a ported TN or Number Pool Block resides.</w:t>
            </w:r>
          </w:p>
        </w:tc>
      </w:tr>
      <w:tr w:rsidR="00000000" w14:paraId="5FF115ED"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Pr>
          <w:p w14:paraId="5A0C8C1B" w14:textId="77777777" w:rsidR="00000000" w:rsidRDefault="001F0AD0">
            <w:pPr>
              <w:pStyle w:val="TableText"/>
            </w:pPr>
            <w:r>
              <w:t>NPAC Customer ID</w:t>
            </w:r>
          </w:p>
        </w:tc>
        <w:tc>
          <w:tcPr>
            <w:tcW w:w="1281" w:type="dxa"/>
          </w:tcPr>
          <w:p w14:paraId="2E67D428" w14:textId="77777777" w:rsidR="00000000" w:rsidRDefault="001F0AD0">
            <w:pPr>
              <w:pStyle w:val="TableText"/>
              <w:jc w:val="center"/>
            </w:pPr>
            <w:r>
              <w:t>C (4)</w:t>
            </w:r>
          </w:p>
        </w:tc>
        <w:tc>
          <w:tcPr>
            <w:tcW w:w="1108" w:type="dxa"/>
          </w:tcPr>
          <w:p w14:paraId="6042CF08" w14:textId="77777777" w:rsidR="00000000" w:rsidRDefault="001F0AD0">
            <w:pPr>
              <w:pStyle w:val="TableText"/>
              <w:jc w:val="center"/>
            </w:pPr>
            <w:r>
              <w:sym w:font="Symbol" w:char="F0D6"/>
            </w:r>
          </w:p>
        </w:tc>
        <w:tc>
          <w:tcPr>
            <w:tcW w:w="5125" w:type="dxa"/>
            <w:gridSpan w:val="2"/>
          </w:tcPr>
          <w:p w14:paraId="7E0D5133" w14:textId="77777777" w:rsidR="00000000" w:rsidRDefault="001F0AD0">
            <w:pPr>
              <w:pStyle w:val="TableText"/>
            </w:pPr>
            <w:r>
              <w:t>An alphanumeric code which uniquely identifies an NPAC Customer.</w:t>
            </w:r>
          </w:p>
        </w:tc>
      </w:tr>
    </w:tbl>
    <w:p w14:paraId="3EE2FD70" w14:textId="77777777" w:rsidR="00000000" w:rsidRDefault="001F0AD0">
      <w:pPr>
        <w:pStyle w:val="Caption"/>
      </w:pPr>
      <w:bookmarkStart w:id="1294" w:name="_Ref380811365"/>
      <w:bookmarkStart w:id="1295" w:name="_Toc381720302"/>
      <w:bookmarkStart w:id="1296" w:name="_Toc436023454"/>
      <w:bookmarkStart w:id="1297" w:name="_Toc436025908"/>
      <w:bookmarkStart w:id="1298" w:name="_Toc436026068"/>
      <w:bookmarkStart w:id="1299" w:name="_Toc436037430"/>
      <w:bookmarkStart w:id="1300" w:name="_Toc437674413"/>
      <w:bookmarkStart w:id="1301" w:name="_Toc437674746"/>
      <w:bookmarkStart w:id="1302" w:name="_Toc437674972"/>
      <w:bookmarkStart w:id="1303" w:name="_Toc437675490"/>
      <w:bookmarkStart w:id="1304" w:name="_Toc463062925"/>
      <w:bookmarkStart w:id="1305" w:name="_Toc463063432"/>
      <w:bookmarkStart w:id="1306" w:name="_Toc365876006"/>
      <w:bookmarkStart w:id="1307" w:name="_Toc368562174"/>
      <w:bookmarkStart w:id="1308" w:name="_Ref377214694"/>
      <w:bookmarkStart w:id="1309" w:name="_Ref380561202"/>
      <w:bookmarkStart w:id="1310" w:name="_Ref380811379"/>
      <w:bookmarkStart w:id="1311" w:name="_Ref411679898"/>
      <w:bookmarkStart w:id="1312" w:name="_Ref419620641"/>
      <w:bookmarkStart w:id="1313" w:name="_Toc508178648"/>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w:instrText>
      </w:r>
      <w:r>
        <w:instrText xml:space="preserve"> ARABIC \s 1 </w:instrText>
      </w:r>
      <w:r>
        <w:fldChar w:fldCharType="separate"/>
      </w:r>
      <w:r>
        <w:rPr>
          <w:noProof/>
        </w:rPr>
        <w:t>11</w:t>
      </w:r>
      <w:r>
        <w:fldChar w:fldCharType="end"/>
      </w:r>
      <w:bookmarkEnd w:id="1306"/>
      <w:bookmarkEnd w:id="1307"/>
      <w:bookmarkEnd w:id="1308"/>
      <w:bookmarkEnd w:id="1309"/>
      <w:bookmarkEnd w:id="1310"/>
      <w:bookmarkEnd w:id="1311"/>
      <w:bookmarkEnd w:id="1312"/>
      <w:r>
        <w:t xml:space="preserve"> LRN Data Model</w:t>
      </w:r>
      <w:bookmarkEnd w:id="1294"/>
      <w:bookmarkEnd w:id="1295"/>
      <w:bookmarkEnd w:id="1296"/>
      <w:bookmarkEnd w:id="1297"/>
      <w:bookmarkEnd w:id="1298"/>
      <w:bookmarkEnd w:id="1299"/>
      <w:bookmarkEnd w:id="1300"/>
      <w:bookmarkEnd w:id="1301"/>
      <w:bookmarkEnd w:id="1302"/>
      <w:bookmarkEnd w:id="1303"/>
      <w:bookmarkEnd w:id="1304"/>
      <w:bookmarkEnd w:id="1305"/>
      <w:bookmarkEnd w:id="1313"/>
    </w:p>
    <w:tbl>
      <w:tblPr>
        <w:tblW w:w="0" w:type="auto"/>
        <w:tblLayout w:type="fixed"/>
        <w:tblLook w:val="0000" w:firstRow="0" w:lastRow="0" w:firstColumn="0" w:lastColumn="0" w:noHBand="0" w:noVBand="0"/>
      </w:tblPr>
      <w:tblGrid>
        <w:gridCol w:w="2062"/>
        <w:gridCol w:w="1281"/>
        <w:gridCol w:w="1108"/>
        <w:gridCol w:w="5107"/>
        <w:gridCol w:w="18"/>
      </w:tblGrid>
      <w:tr w:rsidR="00000000" w14:paraId="13D5A180"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25219173" w14:textId="77777777" w:rsidR="00000000" w:rsidRDefault="001F0AD0">
            <w:pPr>
              <w:pStyle w:val="TableText"/>
              <w:jc w:val="center"/>
            </w:pPr>
            <w:r>
              <w:rPr>
                <w:b/>
                <w:caps/>
                <w:sz w:val="24"/>
              </w:rPr>
              <w:t>LSMS Filtered npa-nxx data model</w:t>
            </w:r>
          </w:p>
        </w:tc>
      </w:tr>
      <w:tr w:rsidR="00000000" w14:paraId="1A01A4A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Borders>
              <w:bottom w:val="nil"/>
            </w:tcBorders>
          </w:tcPr>
          <w:p w14:paraId="05A1723C" w14:textId="77777777" w:rsidR="00000000" w:rsidRDefault="001F0AD0">
            <w:pPr>
              <w:pStyle w:val="TableText"/>
              <w:jc w:val="center"/>
              <w:rPr>
                <w:b/>
              </w:rPr>
            </w:pPr>
            <w:r>
              <w:rPr>
                <w:b/>
              </w:rPr>
              <w:t>Attribute Name</w:t>
            </w:r>
          </w:p>
        </w:tc>
        <w:tc>
          <w:tcPr>
            <w:tcW w:w="1281" w:type="dxa"/>
            <w:tcBorders>
              <w:bottom w:val="nil"/>
            </w:tcBorders>
          </w:tcPr>
          <w:p w14:paraId="1DA82D42" w14:textId="77777777" w:rsidR="00000000" w:rsidRDefault="001F0AD0">
            <w:pPr>
              <w:pStyle w:val="TableText"/>
              <w:jc w:val="center"/>
              <w:rPr>
                <w:b/>
              </w:rPr>
            </w:pPr>
            <w:r>
              <w:rPr>
                <w:b/>
              </w:rPr>
              <w:t>Type (Size)</w:t>
            </w:r>
          </w:p>
        </w:tc>
        <w:tc>
          <w:tcPr>
            <w:tcW w:w="1108" w:type="dxa"/>
            <w:tcBorders>
              <w:bottom w:val="nil"/>
            </w:tcBorders>
          </w:tcPr>
          <w:p w14:paraId="57DCFF10" w14:textId="77777777" w:rsidR="00000000" w:rsidRDefault="001F0AD0">
            <w:pPr>
              <w:pStyle w:val="TableText"/>
              <w:jc w:val="center"/>
              <w:rPr>
                <w:b/>
              </w:rPr>
            </w:pPr>
            <w:r>
              <w:rPr>
                <w:b/>
              </w:rPr>
              <w:t>Required</w:t>
            </w:r>
          </w:p>
        </w:tc>
        <w:tc>
          <w:tcPr>
            <w:tcW w:w="5125" w:type="dxa"/>
            <w:gridSpan w:val="2"/>
            <w:tcBorders>
              <w:bottom w:val="nil"/>
            </w:tcBorders>
          </w:tcPr>
          <w:p w14:paraId="5431EA98" w14:textId="77777777" w:rsidR="00000000" w:rsidRDefault="001F0AD0">
            <w:pPr>
              <w:pStyle w:val="TableText"/>
              <w:jc w:val="center"/>
              <w:rPr>
                <w:b/>
              </w:rPr>
            </w:pPr>
            <w:r>
              <w:rPr>
                <w:b/>
              </w:rPr>
              <w:t>Description</w:t>
            </w:r>
          </w:p>
        </w:tc>
      </w:tr>
      <w:tr w:rsidR="00000000" w14:paraId="38374AD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Borders>
              <w:bottom w:val="nil"/>
            </w:tcBorders>
          </w:tcPr>
          <w:p w14:paraId="4C15A568" w14:textId="77777777" w:rsidR="00000000" w:rsidRDefault="001F0AD0">
            <w:pPr>
              <w:pStyle w:val="TableText"/>
            </w:pPr>
            <w:r>
              <w:t>LSMS Filter NPA-NXX ID</w:t>
            </w:r>
          </w:p>
        </w:tc>
        <w:tc>
          <w:tcPr>
            <w:tcW w:w="1281" w:type="dxa"/>
            <w:tcBorders>
              <w:bottom w:val="nil"/>
            </w:tcBorders>
          </w:tcPr>
          <w:p w14:paraId="7577565A" w14:textId="77777777" w:rsidR="00000000" w:rsidRDefault="001F0AD0">
            <w:pPr>
              <w:pStyle w:val="TableText"/>
              <w:jc w:val="center"/>
            </w:pPr>
            <w:r>
              <w:t>N</w:t>
            </w:r>
          </w:p>
        </w:tc>
        <w:tc>
          <w:tcPr>
            <w:tcW w:w="1108" w:type="dxa"/>
            <w:tcBorders>
              <w:bottom w:val="nil"/>
            </w:tcBorders>
          </w:tcPr>
          <w:p w14:paraId="7E38B726" w14:textId="77777777" w:rsidR="00000000" w:rsidRDefault="001F0AD0">
            <w:pPr>
              <w:pStyle w:val="TableText"/>
              <w:jc w:val="center"/>
            </w:pPr>
            <w:r>
              <w:sym w:font="Symbol" w:char="F0D6"/>
            </w:r>
          </w:p>
        </w:tc>
        <w:tc>
          <w:tcPr>
            <w:tcW w:w="5125" w:type="dxa"/>
            <w:gridSpan w:val="2"/>
            <w:tcBorders>
              <w:bottom w:val="nil"/>
            </w:tcBorders>
          </w:tcPr>
          <w:p w14:paraId="60D721C4" w14:textId="77777777" w:rsidR="00000000" w:rsidRDefault="001F0AD0">
            <w:pPr>
              <w:pStyle w:val="TableText"/>
            </w:pPr>
            <w:r>
              <w:t>A unique sequential number assigned upon creation of the LSMS Filtered NPA-NXX record.</w:t>
            </w:r>
          </w:p>
        </w:tc>
      </w:tr>
      <w:tr w:rsidR="00000000" w14:paraId="19AFB92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Borders>
              <w:bottom w:val="nil"/>
            </w:tcBorders>
          </w:tcPr>
          <w:p w14:paraId="3C4031B7" w14:textId="77777777" w:rsidR="00000000" w:rsidRDefault="001F0AD0">
            <w:pPr>
              <w:pStyle w:val="TableText"/>
            </w:pPr>
            <w:r>
              <w:t>NPAC Customer ID</w:t>
            </w:r>
          </w:p>
        </w:tc>
        <w:tc>
          <w:tcPr>
            <w:tcW w:w="1281" w:type="dxa"/>
            <w:tcBorders>
              <w:bottom w:val="nil"/>
            </w:tcBorders>
          </w:tcPr>
          <w:p w14:paraId="05C0181E" w14:textId="77777777" w:rsidR="00000000" w:rsidRDefault="001F0AD0">
            <w:pPr>
              <w:pStyle w:val="TableText"/>
              <w:jc w:val="center"/>
            </w:pPr>
            <w:r>
              <w:t>C (4)</w:t>
            </w:r>
          </w:p>
        </w:tc>
        <w:tc>
          <w:tcPr>
            <w:tcW w:w="1108" w:type="dxa"/>
            <w:tcBorders>
              <w:bottom w:val="nil"/>
            </w:tcBorders>
          </w:tcPr>
          <w:p w14:paraId="3569FA2F" w14:textId="77777777" w:rsidR="00000000" w:rsidRDefault="001F0AD0">
            <w:pPr>
              <w:pStyle w:val="TableText"/>
              <w:jc w:val="center"/>
            </w:pPr>
            <w:r>
              <w:sym w:font="Symbol" w:char="F0D6"/>
            </w:r>
          </w:p>
        </w:tc>
        <w:tc>
          <w:tcPr>
            <w:tcW w:w="5125" w:type="dxa"/>
            <w:gridSpan w:val="2"/>
            <w:tcBorders>
              <w:bottom w:val="nil"/>
            </w:tcBorders>
          </w:tcPr>
          <w:p w14:paraId="3DAFBB42" w14:textId="77777777" w:rsidR="00000000" w:rsidRDefault="001F0AD0">
            <w:pPr>
              <w:pStyle w:val="TableText"/>
            </w:pPr>
            <w:r>
              <w:t>An alphanumeric code that uniquely identifies the LSMS NPAC Customer who is filtering subscription version broadcasts.</w:t>
            </w:r>
          </w:p>
        </w:tc>
      </w:tr>
      <w:tr w:rsidR="00000000" w14:paraId="58DF8E0E"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Pr>
          <w:p w14:paraId="055FEA43" w14:textId="77777777" w:rsidR="00000000" w:rsidRDefault="001F0AD0">
            <w:pPr>
              <w:pStyle w:val="TableText"/>
            </w:pPr>
            <w:r>
              <w:t>NPA-NXX</w:t>
            </w:r>
          </w:p>
        </w:tc>
        <w:tc>
          <w:tcPr>
            <w:tcW w:w="1281" w:type="dxa"/>
          </w:tcPr>
          <w:p w14:paraId="4BAAC9EE" w14:textId="77777777" w:rsidR="00000000" w:rsidRDefault="001F0AD0">
            <w:pPr>
              <w:pStyle w:val="TableText"/>
              <w:jc w:val="center"/>
            </w:pPr>
            <w:r>
              <w:t>C (6)</w:t>
            </w:r>
          </w:p>
        </w:tc>
        <w:tc>
          <w:tcPr>
            <w:tcW w:w="1108" w:type="dxa"/>
          </w:tcPr>
          <w:p w14:paraId="72119523" w14:textId="77777777" w:rsidR="00000000" w:rsidRDefault="001F0AD0">
            <w:pPr>
              <w:pStyle w:val="TableText"/>
              <w:jc w:val="center"/>
            </w:pPr>
            <w:r>
              <w:sym w:font="Symbol" w:char="F0D6"/>
            </w:r>
          </w:p>
        </w:tc>
        <w:tc>
          <w:tcPr>
            <w:tcW w:w="5125" w:type="dxa"/>
            <w:gridSpan w:val="2"/>
          </w:tcPr>
          <w:p w14:paraId="27934C36" w14:textId="77777777" w:rsidR="00000000" w:rsidRDefault="001F0AD0">
            <w:pPr>
              <w:pStyle w:val="TableText"/>
            </w:pPr>
            <w:r>
              <w:t>The NPA-NXX for which the LSMS is filtering subscription version broadcasts.</w:t>
            </w:r>
          </w:p>
        </w:tc>
      </w:tr>
      <w:tr w:rsidR="00000000" w14:paraId="6DEBED9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062" w:type="dxa"/>
          </w:tcPr>
          <w:p w14:paraId="13599225" w14:textId="77777777" w:rsidR="00000000" w:rsidRDefault="001F0AD0">
            <w:pPr>
              <w:pStyle w:val="TableText"/>
            </w:pPr>
            <w:r>
              <w:t>Creation Timestamp</w:t>
            </w:r>
          </w:p>
        </w:tc>
        <w:tc>
          <w:tcPr>
            <w:tcW w:w="1281" w:type="dxa"/>
          </w:tcPr>
          <w:p w14:paraId="6E484DDC" w14:textId="77777777" w:rsidR="00000000" w:rsidRDefault="001F0AD0">
            <w:pPr>
              <w:pStyle w:val="TableText"/>
              <w:jc w:val="center"/>
            </w:pPr>
            <w:r>
              <w:t>T</w:t>
            </w:r>
          </w:p>
        </w:tc>
        <w:tc>
          <w:tcPr>
            <w:tcW w:w="1108" w:type="dxa"/>
          </w:tcPr>
          <w:p w14:paraId="66DFE881" w14:textId="77777777" w:rsidR="00000000" w:rsidRDefault="001F0AD0">
            <w:pPr>
              <w:pStyle w:val="TableText"/>
              <w:jc w:val="center"/>
            </w:pPr>
            <w:r>
              <w:sym w:font="Symbol" w:char="F0D6"/>
            </w:r>
          </w:p>
        </w:tc>
        <w:tc>
          <w:tcPr>
            <w:tcW w:w="5125" w:type="dxa"/>
            <w:gridSpan w:val="2"/>
          </w:tcPr>
          <w:p w14:paraId="36E7992C" w14:textId="77777777" w:rsidR="00000000" w:rsidRDefault="001F0AD0">
            <w:pPr>
              <w:pStyle w:val="TableText"/>
            </w:pPr>
            <w:r>
              <w:t>Date the filtered N</w:t>
            </w:r>
            <w:r>
              <w:t>PA-NXX was created.</w:t>
            </w:r>
          </w:p>
        </w:tc>
      </w:tr>
    </w:tbl>
    <w:p w14:paraId="0F05E9E9" w14:textId="77777777" w:rsidR="00000000" w:rsidRDefault="001F0AD0">
      <w:pPr>
        <w:pStyle w:val="Caption"/>
      </w:pPr>
      <w:bookmarkStart w:id="1314" w:name="_Toc381720303"/>
      <w:bookmarkStart w:id="1315" w:name="_Toc436023455"/>
      <w:bookmarkStart w:id="1316" w:name="_Toc436025909"/>
      <w:bookmarkStart w:id="1317" w:name="_Toc436026069"/>
      <w:bookmarkStart w:id="1318" w:name="_Toc436037431"/>
      <w:bookmarkStart w:id="1319" w:name="_Toc437674414"/>
      <w:bookmarkStart w:id="1320" w:name="_Toc437674747"/>
      <w:bookmarkStart w:id="1321" w:name="_Toc437674973"/>
      <w:bookmarkStart w:id="1322" w:name="_Toc437675491"/>
      <w:bookmarkStart w:id="1323" w:name="_Toc463062926"/>
      <w:bookmarkStart w:id="1324" w:name="_Toc463063433"/>
      <w:bookmarkStart w:id="1325" w:name="_Ref377359268"/>
      <w:bookmarkStart w:id="1326" w:name="_Toc508178649"/>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12</w:t>
      </w:r>
      <w:r>
        <w:fldChar w:fldCharType="end"/>
      </w:r>
      <w:bookmarkEnd w:id="1325"/>
      <w:r>
        <w:t xml:space="preserve"> LSMS Filtered NPA-NXX Data Model</w:t>
      </w:r>
      <w:bookmarkEnd w:id="1314"/>
      <w:bookmarkEnd w:id="1315"/>
      <w:bookmarkEnd w:id="1316"/>
      <w:bookmarkEnd w:id="1317"/>
      <w:bookmarkEnd w:id="1318"/>
      <w:bookmarkEnd w:id="1319"/>
      <w:bookmarkEnd w:id="1320"/>
      <w:bookmarkEnd w:id="1321"/>
      <w:bookmarkEnd w:id="1322"/>
      <w:bookmarkEnd w:id="1323"/>
      <w:bookmarkEnd w:id="1324"/>
      <w:bookmarkEnd w:id="1326"/>
    </w:p>
    <w:p w14:paraId="70EB4A76" w14:textId="77777777" w:rsidR="00000000" w:rsidRDefault="001F0AD0">
      <w:bookmarkStart w:id="1327" w:name="_Toc357306711"/>
      <w:bookmarkStart w:id="1328" w:name="_Toc357490060"/>
      <w:bookmarkStart w:id="1329" w:name="_Toc361567524"/>
      <w:bookmarkStart w:id="1330" w:name="_Toc365874857"/>
      <w:bookmarkStart w:id="1331" w:name="_Toc367618259"/>
      <w:bookmarkStart w:id="1332" w:name="_Toc368561344"/>
      <w:bookmarkStart w:id="1333" w:name="_Toc368728289"/>
      <w:bookmarkStart w:id="1334" w:name="_Toc381720022"/>
      <w:bookmarkStart w:id="1335" w:name="_Toc436023348"/>
      <w:bookmarkStart w:id="1336" w:name="_Toc436025411"/>
    </w:p>
    <w:tbl>
      <w:tblPr>
        <w:tblW w:w="0" w:type="auto"/>
        <w:tblLayout w:type="fixed"/>
        <w:tblLook w:val="0000" w:firstRow="0" w:lastRow="0" w:firstColumn="0" w:lastColumn="0" w:noHBand="0" w:noVBand="0"/>
      </w:tblPr>
      <w:tblGrid>
        <w:gridCol w:w="2287"/>
        <w:gridCol w:w="1236"/>
        <w:gridCol w:w="1108"/>
        <w:gridCol w:w="4927"/>
        <w:gridCol w:w="18"/>
      </w:tblGrid>
      <w:tr w:rsidR="00000000" w14:paraId="152FAC80" w14:textId="77777777">
        <w:tblPrEx>
          <w:tblCellMar>
            <w:top w:w="0" w:type="dxa"/>
            <w:bottom w:w="0" w:type="dxa"/>
          </w:tblCellMar>
        </w:tblPrEx>
        <w:trPr>
          <w:gridAfter w:val="1"/>
          <w:wAfter w:w="18" w:type="dxa"/>
          <w:tblHeader/>
        </w:trPr>
        <w:tc>
          <w:tcPr>
            <w:tcW w:w="9558" w:type="dxa"/>
            <w:gridSpan w:val="4"/>
            <w:tcBorders>
              <w:top w:val="single" w:sz="6" w:space="0" w:color="auto"/>
              <w:left w:val="single" w:sz="6" w:space="0" w:color="auto"/>
              <w:bottom w:val="single" w:sz="6" w:space="0" w:color="auto"/>
              <w:right w:val="single" w:sz="6" w:space="0" w:color="auto"/>
            </w:tcBorders>
            <w:shd w:val="solid" w:color="auto" w:fill="auto"/>
          </w:tcPr>
          <w:p w14:paraId="0D948143" w14:textId="77777777" w:rsidR="00000000" w:rsidRDefault="001F0AD0">
            <w:pPr>
              <w:pStyle w:val="TableText"/>
              <w:jc w:val="center"/>
            </w:pPr>
            <w:r>
              <w:rPr>
                <w:b/>
                <w:caps/>
                <w:sz w:val="24"/>
              </w:rPr>
              <w:t>Number Pooling NPA-NXX-X holder Information Data MODEL</w:t>
            </w:r>
          </w:p>
        </w:tc>
      </w:tr>
      <w:tr w:rsidR="00000000" w14:paraId="79737269"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rPr>
          <w:tblHeader/>
        </w:trPr>
        <w:tc>
          <w:tcPr>
            <w:tcW w:w="2287" w:type="dxa"/>
            <w:tcBorders>
              <w:bottom w:val="nil"/>
            </w:tcBorders>
          </w:tcPr>
          <w:p w14:paraId="60F97713" w14:textId="77777777" w:rsidR="00000000" w:rsidRDefault="001F0AD0">
            <w:pPr>
              <w:pStyle w:val="TableText"/>
              <w:jc w:val="center"/>
              <w:rPr>
                <w:b/>
              </w:rPr>
            </w:pPr>
            <w:r>
              <w:rPr>
                <w:b/>
              </w:rPr>
              <w:t>Attribute Name</w:t>
            </w:r>
          </w:p>
        </w:tc>
        <w:tc>
          <w:tcPr>
            <w:tcW w:w="1236" w:type="dxa"/>
            <w:tcBorders>
              <w:bottom w:val="nil"/>
            </w:tcBorders>
          </w:tcPr>
          <w:p w14:paraId="5D5A062B" w14:textId="77777777" w:rsidR="00000000" w:rsidRDefault="001F0AD0">
            <w:pPr>
              <w:pStyle w:val="TableText"/>
              <w:jc w:val="center"/>
              <w:rPr>
                <w:b/>
              </w:rPr>
            </w:pPr>
            <w:r>
              <w:rPr>
                <w:b/>
              </w:rPr>
              <w:t>Type (Size)</w:t>
            </w:r>
          </w:p>
        </w:tc>
        <w:tc>
          <w:tcPr>
            <w:tcW w:w="1108" w:type="dxa"/>
            <w:tcBorders>
              <w:bottom w:val="nil"/>
            </w:tcBorders>
          </w:tcPr>
          <w:p w14:paraId="61AB7989" w14:textId="77777777" w:rsidR="00000000" w:rsidRDefault="001F0AD0">
            <w:pPr>
              <w:pStyle w:val="TableText"/>
              <w:jc w:val="center"/>
              <w:rPr>
                <w:b/>
              </w:rPr>
            </w:pPr>
            <w:r>
              <w:rPr>
                <w:b/>
              </w:rPr>
              <w:t>Required</w:t>
            </w:r>
          </w:p>
        </w:tc>
        <w:tc>
          <w:tcPr>
            <w:tcW w:w="4945" w:type="dxa"/>
            <w:gridSpan w:val="2"/>
            <w:tcBorders>
              <w:bottom w:val="nil"/>
            </w:tcBorders>
          </w:tcPr>
          <w:p w14:paraId="0A62556A" w14:textId="77777777" w:rsidR="00000000" w:rsidRDefault="001F0AD0">
            <w:pPr>
              <w:pStyle w:val="TableText"/>
              <w:jc w:val="center"/>
              <w:rPr>
                <w:b/>
              </w:rPr>
            </w:pPr>
            <w:r>
              <w:rPr>
                <w:b/>
              </w:rPr>
              <w:t>Description</w:t>
            </w:r>
          </w:p>
        </w:tc>
      </w:tr>
      <w:tr w:rsidR="00000000" w14:paraId="36D88B3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Borders>
              <w:top w:val="nil"/>
            </w:tcBorders>
          </w:tcPr>
          <w:p w14:paraId="5CF91B1B" w14:textId="77777777" w:rsidR="00000000" w:rsidRDefault="001F0AD0">
            <w:pPr>
              <w:pStyle w:val="TableText"/>
            </w:pPr>
            <w:r>
              <w:t>NPA-NXX-X ID</w:t>
            </w:r>
          </w:p>
        </w:tc>
        <w:tc>
          <w:tcPr>
            <w:tcW w:w="1236" w:type="dxa"/>
            <w:tcBorders>
              <w:top w:val="nil"/>
            </w:tcBorders>
          </w:tcPr>
          <w:p w14:paraId="5B91C97A" w14:textId="77777777" w:rsidR="00000000" w:rsidRDefault="001F0AD0">
            <w:pPr>
              <w:pStyle w:val="TableText"/>
              <w:jc w:val="center"/>
            </w:pPr>
            <w:r>
              <w:t>N</w:t>
            </w:r>
          </w:p>
        </w:tc>
        <w:tc>
          <w:tcPr>
            <w:tcW w:w="1108" w:type="dxa"/>
            <w:tcBorders>
              <w:top w:val="nil"/>
            </w:tcBorders>
          </w:tcPr>
          <w:p w14:paraId="02EB3207" w14:textId="77777777" w:rsidR="00000000" w:rsidRDefault="001F0AD0">
            <w:pPr>
              <w:pStyle w:val="TableText"/>
              <w:jc w:val="center"/>
            </w:pPr>
            <w:r>
              <w:sym w:font="Symbol" w:char="F0D6"/>
            </w:r>
          </w:p>
        </w:tc>
        <w:tc>
          <w:tcPr>
            <w:tcW w:w="4945" w:type="dxa"/>
            <w:gridSpan w:val="2"/>
            <w:tcBorders>
              <w:top w:val="nil"/>
            </w:tcBorders>
          </w:tcPr>
          <w:p w14:paraId="13EAEED1" w14:textId="77777777" w:rsidR="00000000" w:rsidRDefault="001F0AD0">
            <w:pPr>
              <w:pStyle w:val="TableText"/>
            </w:pPr>
            <w:r>
              <w:t>A unique sequential n</w:t>
            </w:r>
            <w:r>
              <w:t>umber assigned upon creation of the NPA-NXX-X.</w:t>
            </w:r>
          </w:p>
        </w:tc>
      </w:tr>
      <w:tr w:rsidR="00000000" w14:paraId="449342E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2C618BCE" w14:textId="77777777" w:rsidR="00000000" w:rsidRDefault="001F0AD0">
            <w:pPr>
              <w:pStyle w:val="TableText"/>
            </w:pPr>
            <w:r>
              <w:t>NPAC Customer ID-</w:t>
            </w:r>
          </w:p>
        </w:tc>
        <w:tc>
          <w:tcPr>
            <w:tcW w:w="1236" w:type="dxa"/>
          </w:tcPr>
          <w:p w14:paraId="353D3AF9" w14:textId="77777777" w:rsidR="00000000" w:rsidRDefault="001F0AD0">
            <w:pPr>
              <w:pStyle w:val="TableText"/>
              <w:jc w:val="center"/>
            </w:pPr>
            <w:r>
              <w:t>C(4)</w:t>
            </w:r>
          </w:p>
        </w:tc>
        <w:tc>
          <w:tcPr>
            <w:tcW w:w="1108" w:type="dxa"/>
          </w:tcPr>
          <w:p w14:paraId="090C33D5" w14:textId="77777777" w:rsidR="00000000" w:rsidRDefault="001F0AD0">
            <w:pPr>
              <w:pStyle w:val="TableText"/>
              <w:jc w:val="center"/>
            </w:pPr>
            <w:r>
              <w:sym w:font="Symbol" w:char="F0D6"/>
            </w:r>
          </w:p>
        </w:tc>
        <w:tc>
          <w:tcPr>
            <w:tcW w:w="4945" w:type="dxa"/>
            <w:gridSpan w:val="2"/>
          </w:tcPr>
          <w:p w14:paraId="342D2FE5" w14:textId="77777777" w:rsidR="00000000" w:rsidRDefault="001F0AD0">
            <w:pPr>
              <w:pStyle w:val="TableText"/>
            </w:pPr>
            <w:r>
              <w:t>The Service Provider Id of the NPA-NXX-X holder.</w:t>
            </w:r>
          </w:p>
        </w:tc>
      </w:tr>
      <w:tr w:rsidR="00000000" w14:paraId="0EA13F55"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607A622C" w14:textId="77777777" w:rsidR="00000000" w:rsidRDefault="001F0AD0">
            <w:pPr>
              <w:pStyle w:val="TableText"/>
            </w:pPr>
            <w:r>
              <w:t>NPA-NXX-X</w:t>
            </w:r>
          </w:p>
        </w:tc>
        <w:tc>
          <w:tcPr>
            <w:tcW w:w="1236" w:type="dxa"/>
          </w:tcPr>
          <w:p w14:paraId="52150C0C" w14:textId="77777777" w:rsidR="00000000" w:rsidRDefault="001F0AD0">
            <w:pPr>
              <w:pStyle w:val="TableText"/>
              <w:jc w:val="center"/>
            </w:pPr>
            <w:r>
              <w:t>N(7)</w:t>
            </w:r>
          </w:p>
        </w:tc>
        <w:tc>
          <w:tcPr>
            <w:tcW w:w="1108" w:type="dxa"/>
          </w:tcPr>
          <w:p w14:paraId="0C7C0EF1" w14:textId="77777777" w:rsidR="00000000" w:rsidRDefault="001F0AD0">
            <w:pPr>
              <w:pStyle w:val="TableText"/>
              <w:jc w:val="center"/>
            </w:pPr>
            <w:r>
              <w:sym w:font="Symbol" w:char="F0D6"/>
            </w:r>
          </w:p>
        </w:tc>
        <w:tc>
          <w:tcPr>
            <w:tcW w:w="4945" w:type="dxa"/>
            <w:gridSpan w:val="2"/>
          </w:tcPr>
          <w:p w14:paraId="0E55DA38" w14:textId="77777777" w:rsidR="00000000" w:rsidRDefault="001F0AD0">
            <w:pPr>
              <w:pStyle w:val="TableText"/>
            </w:pPr>
            <w:r>
              <w:t>NPA-NXX-X of the 1K Block.</w:t>
            </w:r>
          </w:p>
        </w:tc>
      </w:tr>
      <w:tr w:rsidR="00000000" w14:paraId="41B2ED84"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5B076111" w14:textId="77777777" w:rsidR="00000000" w:rsidRDefault="001F0AD0">
            <w:pPr>
              <w:pStyle w:val="TableText"/>
            </w:pPr>
            <w:r>
              <w:t>NPA-NXX-X Effective Date</w:t>
            </w:r>
          </w:p>
        </w:tc>
        <w:tc>
          <w:tcPr>
            <w:tcW w:w="1236" w:type="dxa"/>
          </w:tcPr>
          <w:p w14:paraId="4523A410" w14:textId="77777777" w:rsidR="00000000" w:rsidRDefault="001F0AD0">
            <w:pPr>
              <w:pStyle w:val="TableText"/>
              <w:jc w:val="center"/>
            </w:pPr>
            <w:r>
              <w:t>T</w:t>
            </w:r>
          </w:p>
        </w:tc>
        <w:tc>
          <w:tcPr>
            <w:tcW w:w="1108" w:type="dxa"/>
          </w:tcPr>
          <w:p w14:paraId="0359E052" w14:textId="77777777" w:rsidR="00000000" w:rsidRDefault="001F0AD0">
            <w:pPr>
              <w:pStyle w:val="TableText"/>
              <w:jc w:val="center"/>
            </w:pPr>
            <w:r>
              <w:sym w:font="Symbol" w:char="F0D6"/>
            </w:r>
          </w:p>
        </w:tc>
        <w:tc>
          <w:tcPr>
            <w:tcW w:w="4945" w:type="dxa"/>
            <w:gridSpan w:val="2"/>
          </w:tcPr>
          <w:p w14:paraId="29FF497C" w14:textId="77777777" w:rsidR="00000000" w:rsidRDefault="001F0AD0">
            <w:pPr>
              <w:pStyle w:val="TableText"/>
            </w:pPr>
            <w:r>
              <w:t>The effective date of the 1K Block.  The time for this fiel</w:t>
            </w:r>
            <w:r>
              <w:t>d will be stored in GMT, but equivalent to 00:00:00 network data time CST.</w:t>
            </w:r>
          </w:p>
        </w:tc>
      </w:tr>
      <w:tr w:rsidR="00000000" w14:paraId="78783B4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84EC822" w14:textId="77777777" w:rsidR="00000000" w:rsidRDefault="001F0AD0">
            <w:pPr>
              <w:pStyle w:val="TableText"/>
            </w:pPr>
            <w:r>
              <w:t>Creation Time Stamp</w:t>
            </w:r>
          </w:p>
        </w:tc>
        <w:tc>
          <w:tcPr>
            <w:tcW w:w="1236" w:type="dxa"/>
          </w:tcPr>
          <w:p w14:paraId="51607866" w14:textId="77777777" w:rsidR="00000000" w:rsidRDefault="001F0AD0">
            <w:pPr>
              <w:pStyle w:val="TableText"/>
              <w:jc w:val="center"/>
            </w:pPr>
            <w:r>
              <w:t>T</w:t>
            </w:r>
          </w:p>
        </w:tc>
        <w:tc>
          <w:tcPr>
            <w:tcW w:w="1108" w:type="dxa"/>
          </w:tcPr>
          <w:p w14:paraId="7CF7B5CC" w14:textId="77777777" w:rsidR="00000000" w:rsidRDefault="001F0AD0">
            <w:pPr>
              <w:pStyle w:val="TableText"/>
              <w:jc w:val="center"/>
            </w:pPr>
          </w:p>
        </w:tc>
        <w:tc>
          <w:tcPr>
            <w:tcW w:w="4945" w:type="dxa"/>
            <w:gridSpan w:val="2"/>
          </w:tcPr>
          <w:p w14:paraId="46063DA8" w14:textId="77777777" w:rsidR="00000000" w:rsidRDefault="001F0AD0">
            <w:pPr>
              <w:pStyle w:val="TableText"/>
            </w:pPr>
            <w:r>
              <w:t>The date and time (GMT) that this NPA-NXX-X Holder record was created.</w:t>
            </w:r>
          </w:p>
        </w:tc>
      </w:tr>
      <w:tr w:rsidR="00000000" w14:paraId="4AE68B2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37863C07" w14:textId="77777777" w:rsidR="00000000" w:rsidRDefault="001F0AD0">
            <w:pPr>
              <w:pStyle w:val="TableText"/>
            </w:pPr>
            <w:r>
              <w:t>Last Modified Time Stamp</w:t>
            </w:r>
          </w:p>
        </w:tc>
        <w:tc>
          <w:tcPr>
            <w:tcW w:w="1236" w:type="dxa"/>
          </w:tcPr>
          <w:p w14:paraId="33B9A57F" w14:textId="77777777" w:rsidR="00000000" w:rsidRDefault="001F0AD0">
            <w:pPr>
              <w:pStyle w:val="TableText"/>
              <w:jc w:val="center"/>
            </w:pPr>
            <w:r>
              <w:t>T</w:t>
            </w:r>
          </w:p>
        </w:tc>
        <w:tc>
          <w:tcPr>
            <w:tcW w:w="1108" w:type="dxa"/>
          </w:tcPr>
          <w:p w14:paraId="740EC184" w14:textId="77777777" w:rsidR="00000000" w:rsidRDefault="001F0AD0">
            <w:pPr>
              <w:pStyle w:val="TableText"/>
              <w:jc w:val="center"/>
            </w:pPr>
          </w:p>
        </w:tc>
        <w:tc>
          <w:tcPr>
            <w:tcW w:w="4945" w:type="dxa"/>
            <w:gridSpan w:val="2"/>
          </w:tcPr>
          <w:p w14:paraId="7522D09F" w14:textId="77777777" w:rsidR="00000000" w:rsidRDefault="001F0AD0">
            <w:pPr>
              <w:pStyle w:val="TableText"/>
            </w:pPr>
            <w:r>
              <w:t xml:space="preserve">The date and time (GMT) of the Last Modification to this </w:t>
            </w:r>
            <w:r>
              <w:t>NPA-NXX-X Holder record.</w:t>
            </w:r>
          </w:p>
          <w:p w14:paraId="53AA64B6" w14:textId="77777777" w:rsidR="00000000" w:rsidRDefault="001F0AD0">
            <w:pPr>
              <w:pStyle w:val="TableText"/>
            </w:pPr>
            <w:r>
              <w:t>The default value is the Creation Timestamp.</w:t>
            </w:r>
          </w:p>
        </w:tc>
      </w:tr>
      <w:tr w:rsidR="00000000" w14:paraId="23383FD2"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bottom w:w="0" w:type="dxa"/>
          </w:tblCellMar>
        </w:tblPrEx>
        <w:tc>
          <w:tcPr>
            <w:tcW w:w="2287" w:type="dxa"/>
          </w:tcPr>
          <w:p w14:paraId="09766797" w14:textId="77777777" w:rsidR="00000000" w:rsidRDefault="001F0AD0">
            <w:pPr>
              <w:pStyle w:val="TableText"/>
            </w:pPr>
            <w:r>
              <w:t>Download Reason</w:t>
            </w:r>
          </w:p>
        </w:tc>
        <w:tc>
          <w:tcPr>
            <w:tcW w:w="1236" w:type="dxa"/>
          </w:tcPr>
          <w:p w14:paraId="1E70B358" w14:textId="77777777" w:rsidR="00000000" w:rsidRDefault="001F0AD0">
            <w:pPr>
              <w:pStyle w:val="TableText"/>
              <w:jc w:val="center"/>
            </w:pPr>
            <w:r>
              <w:t>E</w:t>
            </w:r>
          </w:p>
        </w:tc>
        <w:tc>
          <w:tcPr>
            <w:tcW w:w="1108" w:type="dxa"/>
          </w:tcPr>
          <w:p w14:paraId="649D063E" w14:textId="77777777" w:rsidR="00000000" w:rsidRDefault="001F0AD0">
            <w:pPr>
              <w:pStyle w:val="TableText"/>
              <w:jc w:val="center"/>
            </w:pPr>
          </w:p>
        </w:tc>
        <w:tc>
          <w:tcPr>
            <w:tcW w:w="4945" w:type="dxa"/>
            <w:gridSpan w:val="2"/>
          </w:tcPr>
          <w:p w14:paraId="7705591A" w14:textId="77777777" w:rsidR="00000000" w:rsidRDefault="001F0AD0">
            <w:pPr>
              <w:pStyle w:val="TableText"/>
            </w:pPr>
            <w:r>
              <w:t>The reason the NPA-NXX-X is being downloaded to the SOA or LSMS.  Valid values are:</w:t>
            </w:r>
            <w:r>
              <w:br/>
              <w:t xml:space="preserve"> 0 – new1</w:t>
            </w:r>
            <w:r>
              <w:br/>
              <w:t xml:space="preserve"> 1 – delete1</w:t>
            </w:r>
            <w:r>
              <w:br/>
              <w:t xml:space="preserve"> 2 – modified</w:t>
            </w:r>
            <w:r>
              <w:br/>
              <w:t xml:space="preserve"> 3 – audit-discrepancy</w:t>
            </w:r>
          </w:p>
        </w:tc>
      </w:tr>
    </w:tbl>
    <w:p w14:paraId="3FF51B0E" w14:textId="77777777" w:rsidR="00000000" w:rsidRDefault="001F0AD0">
      <w:pPr>
        <w:pStyle w:val="Caption"/>
      </w:pPr>
      <w:bookmarkStart w:id="1337" w:name="_Toc508178650"/>
      <w:r>
        <w:t xml:space="preserve">Table </w:t>
      </w:r>
      <w:r>
        <w:fldChar w:fldCharType="begin"/>
      </w:r>
      <w:r>
        <w:instrText xml:space="preserve"> STYLEREF 1 \s</w:instrText>
      </w:r>
      <w:r>
        <w:instrText xml:space="preserve">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13</w:t>
      </w:r>
      <w:r>
        <w:fldChar w:fldCharType="end"/>
      </w:r>
      <w:r>
        <w:t xml:space="preserve"> Number Pooling NPA-NXX-X Holder Information Data Model</w:t>
      </w:r>
      <w:bookmarkEnd w:id="1337"/>
    </w:p>
    <w:p w14:paraId="391BB1AB" w14:textId="77777777" w:rsidR="00000000" w:rsidRDefault="001F0AD0">
      <w:pPr>
        <w:pStyle w:val="Heading2"/>
        <w:numPr>
          <w:numberingChange w:id="1338" w:author="Jean Anthony" w:date="2001-03-12T20:36:00Z" w:original="%1:3:0:.%2:2:0:"/>
        </w:numPr>
      </w:pPr>
      <w:bookmarkStart w:id="1339" w:name="_Toc508178493"/>
      <w:r>
        <w:t>NPAC Personnel Functionality</w:t>
      </w:r>
      <w:bookmarkEnd w:id="1327"/>
      <w:bookmarkEnd w:id="1328"/>
      <w:bookmarkEnd w:id="1329"/>
      <w:bookmarkEnd w:id="1330"/>
      <w:bookmarkEnd w:id="1331"/>
      <w:bookmarkEnd w:id="1332"/>
      <w:bookmarkEnd w:id="1333"/>
      <w:bookmarkEnd w:id="1334"/>
      <w:bookmarkEnd w:id="1335"/>
      <w:bookmarkEnd w:id="1336"/>
      <w:bookmarkEnd w:id="1339"/>
    </w:p>
    <w:p w14:paraId="767BAED5" w14:textId="77777777" w:rsidR="00000000" w:rsidRDefault="001F0AD0">
      <w:pPr>
        <w:pStyle w:val="BodyText"/>
      </w:pPr>
      <w:r>
        <w:t>The following requirements describe the functionality required by the NPAC SMS to support the daily operation of the Regional LNP SMS s</w:t>
      </w:r>
      <w:r>
        <w:t xml:space="preserve">upport staff.  These requirements define the high level functionality required by the system with the specifics of each requirement defined in more detail in sections </w:t>
      </w:r>
      <w:r>
        <w:fldChar w:fldCharType="begin" w:fldLock="1"/>
      </w:r>
      <w:r>
        <w:instrText xml:space="preserve"> REF _Ref377214854 \n </w:instrText>
      </w:r>
      <w:r>
        <w:fldChar w:fldCharType="separate"/>
      </w:r>
      <w:r>
        <w:t>4</w:t>
      </w:r>
      <w:r>
        <w:fldChar w:fldCharType="end"/>
      </w:r>
      <w:r>
        <w:t xml:space="preserve"> and </w:t>
      </w:r>
      <w:r>
        <w:fldChar w:fldCharType="begin" w:fldLock="1"/>
      </w:r>
      <w:r>
        <w:instrText xml:space="preserve"> REF _Ref377535976 \n </w:instrText>
      </w:r>
      <w:r>
        <w:fldChar w:fldCharType="separate"/>
      </w:r>
      <w:r>
        <w:t>5</w:t>
      </w:r>
      <w:r>
        <w:fldChar w:fldCharType="end"/>
      </w:r>
      <w:r>
        <w:t>.</w:t>
      </w:r>
    </w:p>
    <w:p w14:paraId="01EF06B0" w14:textId="77777777" w:rsidR="00000000" w:rsidRDefault="001F0AD0">
      <w:pPr>
        <w:pStyle w:val="RequirementHead"/>
      </w:pPr>
      <w:r>
        <w:t>R3-3</w:t>
      </w:r>
      <w:r>
        <w:tab/>
        <w:t>Create NPA-NXX data for a</w:t>
      </w:r>
      <w:r>
        <w:t xml:space="preserve"> Service Provider</w:t>
      </w:r>
    </w:p>
    <w:p w14:paraId="49E0313A" w14:textId="77777777" w:rsidR="00000000" w:rsidRDefault="001F0AD0">
      <w:pPr>
        <w:pStyle w:val="RequirementBody"/>
      </w:pPr>
      <w:r>
        <w:t>NPAC SMS shall allow NPAC personnel to create a new LNP NPA</w:t>
      </w:r>
      <w:r>
        <w:noBreakHyphen/>
        <w:t>NXX for a Service Provider.</w:t>
      </w:r>
    </w:p>
    <w:p w14:paraId="38CD6D1E" w14:textId="77777777" w:rsidR="00000000" w:rsidRDefault="001F0AD0">
      <w:pPr>
        <w:pStyle w:val="RequirementHead"/>
      </w:pPr>
      <w:r>
        <w:t>R3-6.2</w:t>
      </w:r>
      <w:r>
        <w:tab/>
        <w:t>Mass Update Filter Usage</w:t>
      </w:r>
    </w:p>
    <w:p w14:paraId="3BDFE9B9" w14:textId="77777777" w:rsidR="00000000" w:rsidRDefault="001F0AD0">
      <w:pPr>
        <w:pStyle w:val="RequirementBody"/>
      </w:pPr>
      <w:r>
        <w:t>NPAC SMS shall, for a mass update request, only send updates for subscription versions that are not filtered on the Lo</w:t>
      </w:r>
      <w:r>
        <w:t>cal SMS.</w:t>
      </w:r>
    </w:p>
    <w:p w14:paraId="18161F2C" w14:textId="77777777" w:rsidR="00000000" w:rsidRDefault="001F0AD0">
      <w:pPr>
        <w:pStyle w:val="RequirementHead"/>
        <w:numPr>
          <w:ilvl w:val="12"/>
          <w:numId w:val="0"/>
        </w:numPr>
        <w:ind w:left="1260" w:hanging="1260"/>
      </w:pPr>
      <w:r>
        <w:t>R3-7.1</w:t>
      </w:r>
      <w:r>
        <w:tab/>
        <w:t>Select Subscription Versions mass changes for one or more Subscription Versions</w:t>
      </w:r>
    </w:p>
    <w:p w14:paraId="23B6A0F8" w14:textId="77777777" w:rsidR="00000000" w:rsidRDefault="001F0AD0">
      <w:pPr>
        <w:pStyle w:val="RequirementBody"/>
        <w:numPr>
          <w:ilvl w:val="12"/>
          <w:numId w:val="0"/>
        </w:numPr>
        <w:spacing w:after="120"/>
      </w:pPr>
      <w:r>
        <w:t>NPAC SMS shall allow NPAC personnel to select Subscription Versions for mass update which match a user defined combination of any of the following: SPID, LNP Ty</w:t>
      </w:r>
      <w:r>
        <w:t>pe (any single LNP Type or none), TN, TN range (NPA-NXX-xxxx through yyyy, where yyyy is greater than xxxx), LRN, DPC values, SSN values, Billing ID, End User Location Type or End User Location Value, on the NPAC Administrative Interface.  (Previously part</w:t>
      </w:r>
      <w:r>
        <w:t xml:space="preserve"> of B-760 and B-761)</w:t>
      </w:r>
    </w:p>
    <w:p w14:paraId="304A1699" w14:textId="77777777" w:rsidR="00000000" w:rsidRDefault="001F0AD0">
      <w:pPr>
        <w:pStyle w:val="RequirementBody"/>
      </w:pPr>
      <w:r>
        <w:t>NOTE: If a single LNP Type is selected, then only that LNP Type will be used, otherwise, if no LNP Type is selected, then no restriction is imposed on the LNP Type as a selection criteria.</w:t>
      </w:r>
    </w:p>
    <w:p w14:paraId="2551B085" w14:textId="77777777" w:rsidR="00000000" w:rsidRDefault="001F0AD0">
      <w:pPr>
        <w:pStyle w:val="RequirementHead"/>
        <w:numPr>
          <w:ilvl w:val="12"/>
          <w:numId w:val="0"/>
        </w:numPr>
        <w:ind w:left="1260" w:hanging="1260"/>
      </w:pPr>
      <w:r>
        <w:t xml:space="preserve">R3-7.2 </w:t>
      </w:r>
      <w:r>
        <w:tab/>
        <w:t xml:space="preserve">Administer Mass update on one or more </w:t>
      </w:r>
      <w:r>
        <w:t>selected Subscription Versions</w:t>
      </w:r>
    </w:p>
    <w:p w14:paraId="49ED95FD" w14:textId="77777777" w:rsidR="00000000" w:rsidRDefault="001F0AD0">
      <w:pPr>
        <w:pStyle w:val="RequirementBody"/>
        <w:numPr>
          <w:ilvl w:val="12"/>
          <w:numId w:val="0"/>
        </w:numPr>
      </w:pPr>
      <w:r>
        <w:t>NPAC SMS shall allow NPAC personnel to specify a mass update action to be applied against all Subscription Versions selected (except for Subscription Versions with a status of old, partial failure, sending, disconnect pending</w:t>
      </w:r>
      <w:r>
        <w:t xml:space="preserve"> or canceled) for LRN, DPC values, SSN values, Billing ID, End User Location Type or End User Location Value.</w:t>
      </w:r>
    </w:p>
    <w:p w14:paraId="3A9FE32D" w14:textId="77777777" w:rsidR="00000000" w:rsidRDefault="001F0AD0">
      <w:pPr>
        <w:pStyle w:val="RequirementHead"/>
        <w:numPr>
          <w:ilvl w:val="12"/>
          <w:numId w:val="0"/>
        </w:numPr>
        <w:ind w:left="1260" w:hanging="1260"/>
      </w:pPr>
      <w:r>
        <w:t xml:space="preserve">R3-7.3 </w:t>
      </w:r>
      <w:r>
        <w:tab/>
        <w:t>Mass Update Selection Criteria</w:t>
      </w:r>
    </w:p>
    <w:p w14:paraId="22DB0E24" w14:textId="77777777" w:rsidR="00000000" w:rsidRDefault="001F0AD0">
      <w:pPr>
        <w:pStyle w:val="RequirementBody"/>
        <w:numPr>
          <w:ilvl w:val="12"/>
          <w:numId w:val="0"/>
        </w:numPr>
      </w:pPr>
      <w:r>
        <w:t>NPAC SMS shall require at least one selection criteria to be entered for a mass update.</w:t>
      </w:r>
    </w:p>
    <w:p w14:paraId="48BA37EB" w14:textId="77777777" w:rsidR="00000000" w:rsidRDefault="001F0AD0">
      <w:pPr>
        <w:pStyle w:val="RequirementHead"/>
        <w:numPr>
          <w:ilvl w:val="12"/>
          <w:numId w:val="0"/>
        </w:numPr>
        <w:ind w:left="1260" w:hanging="1260"/>
      </w:pPr>
      <w:r>
        <w:t xml:space="preserve">R3-7.4 </w:t>
      </w:r>
      <w:r>
        <w:tab/>
        <w:t>Mass Update</w:t>
      </w:r>
      <w:r>
        <w:t xml:space="preserve"> Service Provider Id</w:t>
      </w:r>
    </w:p>
    <w:p w14:paraId="2B001F18" w14:textId="77777777" w:rsidR="00000000" w:rsidRDefault="001F0AD0">
      <w:pPr>
        <w:pStyle w:val="RequirementBody"/>
        <w:numPr>
          <w:ilvl w:val="12"/>
          <w:numId w:val="0"/>
        </w:numPr>
      </w:pPr>
      <w:r>
        <w:t xml:space="preserve">NPAC SMS shall match the Service Provider Id entered as selection criteria with the New or current Service Provider Id in the Subscription Version. </w:t>
      </w:r>
    </w:p>
    <w:p w14:paraId="3EB5A4B3" w14:textId="77777777" w:rsidR="00000000" w:rsidRDefault="001F0AD0">
      <w:pPr>
        <w:pStyle w:val="RequirementHead"/>
        <w:numPr>
          <w:ilvl w:val="12"/>
          <w:numId w:val="0"/>
        </w:numPr>
        <w:ind w:left="1260" w:hanging="1260"/>
      </w:pPr>
      <w:r>
        <w:t>R3-7.5</w:t>
      </w:r>
      <w:r>
        <w:tab/>
        <w:t xml:space="preserve">Mass Update - Creation of Old Subscription Version </w:t>
      </w:r>
    </w:p>
    <w:p w14:paraId="597C3DB8" w14:textId="77777777" w:rsidR="00000000" w:rsidRDefault="001F0AD0">
      <w:pPr>
        <w:pStyle w:val="RequirementBody"/>
        <w:numPr>
          <w:ilvl w:val="12"/>
          <w:numId w:val="0"/>
        </w:numPr>
      </w:pPr>
      <w:r>
        <w:t>NPAC SMS shall create an ol</w:t>
      </w:r>
      <w:r>
        <w:t>d Subscription Version with a new version id for an active Subscription Version involved in a mass update before applying changes.</w:t>
      </w:r>
    </w:p>
    <w:p w14:paraId="0E589BC1" w14:textId="77777777" w:rsidR="00000000" w:rsidRDefault="001F0AD0">
      <w:pPr>
        <w:pStyle w:val="RequirementHead"/>
        <w:numPr>
          <w:ilvl w:val="12"/>
          <w:numId w:val="0"/>
        </w:numPr>
        <w:ind w:left="1260" w:hanging="1260"/>
      </w:pPr>
      <w:r>
        <w:t>R3-7.6</w:t>
      </w:r>
      <w:r>
        <w:tab/>
        <w:t xml:space="preserve"> Mass Update - Old Subscription Version No Broadcast</w:t>
      </w:r>
    </w:p>
    <w:p w14:paraId="785C01C4" w14:textId="77777777" w:rsidR="00000000" w:rsidRDefault="001F0AD0">
      <w:pPr>
        <w:numPr>
          <w:ilvl w:val="12"/>
          <w:numId w:val="0"/>
        </w:numPr>
        <w:rPr>
          <w:b/>
        </w:rPr>
      </w:pPr>
      <w:r>
        <w:t>NPAC SMS shall broadcast no data to the Local SMSs due to the cre</w:t>
      </w:r>
      <w:r>
        <w:t>ation of an old Subscription Version with a new version id for an active Subscription Version involved in a mass update before applying changes.</w:t>
      </w:r>
    </w:p>
    <w:p w14:paraId="7CBCC76B" w14:textId="77777777" w:rsidR="00000000" w:rsidRDefault="001F0AD0">
      <w:pPr>
        <w:pStyle w:val="RequirementHead"/>
        <w:numPr>
          <w:ilvl w:val="12"/>
          <w:numId w:val="0"/>
        </w:numPr>
        <w:ind w:left="1260" w:hanging="1260"/>
      </w:pPr>
      <w:r>
        <w:t>R3-7.7</w:t>
      </w:r>
      <w:r>
        <w:tab/>
        <w:t>Mass Update Error Processing</w:t>
      </w:r>
    </w:p>
    <w:p w14:paraId="713B4097" w14:textId="77777777" w:rsidR="00000000" w:rsidRDefault="001F0AD0">
      <w:pPr>
        <w:numPr>
          <w:ilvl w:val="12"/>
          <w:numId w:val="0"/>
        </w:numPr>
      </w:pPr>
      <w:r>
        <w:t>NPAC SMS shall log an exception and proceed with Mass Update processing upo</w:t>
      </w:r>
      <w:r>
        <w:t>n finding a subscription version in sending, disconnect pending, or partial failed status.</w:t>
      </w:r>
    </w:p>
    <w:p w14:paraId="0929D047" w14:textId="77777777" w:rsidR="00000000" w:rsidRDefault="001F0AD0">
      <w:pPr>
        <w:pStyle w:val="RequirementHead"/>
        <w:numPr>
          <w:ilvl w:val="12"/>
          <w:numId w:val="0"/>
        </w:numPr>
        <w:ind w:left="1260" w:hanging="1260"/>
      </w:pPr>
      <w:r>
        <w:t>R3-7.8</w:t>
      </w:r>
      <w:r>
        <w:tab/>
        <w:t>Mass Update Exception Report</w:t>
      </w:r>
    </w:p>
    <w:p w14:paraId="2427EB2B" w14:textId="77777777" w:rsidR="00000000" w:rsidRDefault="001F0AD0">
      <w:pPr>
        <w:pStyle w:val="RequirementBody"/>
      </w:pPr>
      <w:r>
        <w:t>NPAC SMS shall produce an exception report for NPAC Personnel when requested that lists the Subscription Versions that were excep</w:t>
      </w:r>
      <w:r>
        <w:t xml:space="preserve">tions not processed during Mass Update processing.  </w:t>
      </w:r>
    </w:p>
    <w:p w14:paraId="2A758D04" w14:textId="77777777" w:rsidR="00000000" w:rsidRDefault="001F0AD0">
      <w:pPr>
        <w:pStyle w:val="RequirementHead"/>
        <w:numPr>
          <w:ilvl w:val="12"/>
          <w:numId w:val="0"/>
        </w:numPr>
        <w:ind w:left="1260" w:hanging="1260"/>
      </w:pPr>
      <w:bookmarkStart w:id="1340" w:name="_Toc365874858"/>
      <w:bookmarkStart w:id="1341" w:name="_Toc367618260"/>
      <w:bookmarkStart w:id="1342" w:name="_Toc368561345"/>
      <w:bookmarkStart w:id="1343" w:name="_Toc368728290"/>
      <w:bookmarkStart w:id="1344" w:name="_Toc381720023"/>
      <w:bookmarkStart w:id="1345" w:name="_Toc436023349"/>
      <w:bookmarkStart w:id="1346" w:name="_Toc436025412"/>
      <w:r>
        <w:t>R3-7.9</w:t>
      </w:r>
      <w:r>
        <w:tab/>
        <w:t>Mass Update Required Entry of Service Provider ID</w:t>
      </w:r>
    </w:p>
    <w:p w14:paraId="7AAF955C" w14:textId="77777777" w:rsidR="00000000" w:rsidRDefault="001F0AD0">
      <w:pPr>
        <w:pStyle w:val="RequirementBody"/>
        <w:numPr>
          <w:ilvl w:val="12"/>
          <w:numId w:val="0"/>
        </w:numPr>
      </w:pPr>
      <w:r>
        <w:t>NPAC SMS shall require NPAC personnel to specify a Service Provider ID when entering Selection Criteria for a Mass Update.</w:t>
      </w:r>
    </w:p>
    <w:p w14:paraId="3D01F27E" w14:textId="77777777" w:rsidR="00000000" w:rsidRDefault="001F0AD0">
      <w:pPr>
        <w:pStyle w:val="RequirementHead"/>
      </w:pPr>
      <w:r>
        <w:t>R3</w:t>
      </w:r>
      <w:r>
        <w:noBreakHyphen/>
        <w:t>13</w:t>
      </w:r>
      <w:r>
        <w:tab/>
        <w:t>NPAC SMS mass cha</w:t>
      </w:r>
      <w:r>
        <w:t>nge update capability to the Local SMS</w:t>
      </w:r>
    </w:p>
    <w:p w14:paraId="0EC0A039" w14:textId="77777777" w:rsidR="00000000" w:rsidRDefault="001F0AD0">
      <w:pPr>
        <w:pStyle w:val="RequirementBody"/>
      </w:pPr>
      <w:r>
        <w:t>NPAC SMS shall have the capability to identify all Subscription Versions affected by mass changes, (such as NPA splits), and automatically carry out the required updates to modified data in the Local SMSs.</w:t>
      </w:r>
    </w:p>
    <w:p w14:paraId="0ECF5306" w14:textId="77777777" w:rsidR="00000000" w:rsidRDefault="001F0AD0">
      <w:pPr>
        <w:pStyle w:val="Heading3"/>
        <w:numPr>
          <w:numberingChange w:id="1347" w:author="Jean Anthony" w:date="2001-03-12T20:36:00Z" w:original="%1:3:0:.%2:2:0:.%3:1:0:"/>
        </w:numPr>
      </w:pPr>
      <w:bookmarkStart w:id="1348" w:name="_Toc508178494"/>
      <w:r>
        <w:t>Block Holde</w:t>
      </w:r>
      <w:r>
        <w:t>r, Mass Update</w:t>
      </w:r>
      <w:bookmarkEnd w:id="1348"/>
    </w:p>
    <w:p w14:paraId="42B0B604" w14:textId="77777777" w:rsidR="00000000" w:rsidRDefault="001F0AD0">
      <w:pPr>
        <w:pStyle w:val="RequirementHead"/>
      </w:pPr>
      <w:r>
        <w:t>RR3-210</w:t>
      </w:r>
      <w:r>
        <w:tab/>
        <w:t>Block Holder Information Mass Update – Update Fields</w:t>
      </w:r>
    </w:p>
    <w:p w14:paraId="10439112" w14:textId="77777777" w:rsidR="00000000" w:rsidRDefault="001F0AD0">
      <w:pPr>
        <w:pStyle w:val="RequirementBody"/>
      </w:pPr>
      <w:r>
        <w:t xml:space="preserve">NPAC SMS shall allow NPAC Personnel, via a mass update, to update the block holder default routing information (LRN, DPC(s), and SSN(s)), for a 1K Block as stored in the NPAC SMS. </w:t>
      </w:r>
      <w:r>
        <w:t xml:space="preserve"> (Previously B-762)</w:t>
      </w:r>
    </w:p>
    <w:p w14:paraId="0B211C4F" w14:textId="77777777" w:rsidR="00000000" w:rsidRDefault="001F0AD0">
      <w:pPr>
        <w:pStyle w:val="RequirementHead"/>
      </w:pPr>
      <w:r>
        <w:t>RR3-211</w:t>
      </w:r>
      <w:r>
        <w:tab/>
        <w:t>Block Holder Information Mass Update – Block Intersection Rejection</w:t>
      </w:r>
    </w:p>
    <w:p w14:paraId="1047C217" w14:textId="77777777" w:rsidR="00000000" w:rsidRDefault="001F0AD0">
      <w:pPr>
        <w:pStyle w:val="RequirementBody"/>
      </w:pPr>
      <w:r>
        <w:t>NPAC SMS shall reject a mass update request by NPAC Personnel, and issue an error message, if the TN Range and LNP Type of either POOL or none, is entered as Se</w:t>
      </w:r>
      <w:r>
        <w:t>lection Criteria, for the requesting Service Provider, and intersects an existing 1K Block, for that requesting Service Provider, as stored in the NPAC SMS, other than Blocks with a status of old.  (Previously B-763)</w:t>
      </w:r>
    </w:p>
    <w:p w14:paraId="2BEDB975" w14:textId="77777777" w:rsidR="00000000" w:rsidRDefault="001F0AD0">
      <w:pPr>
        <w:pStyle w:val="RequirementHead"/>
      </w:pPr>
      <w:r>
        <w:t>RR3-212</w:t>
      </w:r>
      <w:r>
        <w:tab/>
        <w:t>Block Holder Information Mass U</w:t>
      </w:r>
      <w:r>
        <w:t>pdate – Block Status Validation</w:t>
      </w:r>
    </w:p>
    <w:p w14:paraId="59F093D2" w14:textId="77777777" w:rsidR="00000000" w:rsidRDefault="001F0AD0">
      <w:pPr>
        <w:pStyle w:val="RequirementBody"/>
      </w:pPr>
      <w:r>
        <w:t xml:space="preserve">NPAC SMS shall reject a mass update request to a Block, if the Block’s </w:t>
      </w:r>
      <w:r>
        <w:rPr>
          <w:b/>
          <w:i/>
        </w:rPr>
        <w:t>status</w:t>
      </w:r>
      <w:r>
        <w:t xml:space="preserve"> is NOT active, or if the </w:t>
      </w:r>
      <w:r>
        <w:rPr>
          <w:b/>
          <w:i/>
        </w:rPr>
        <w:t>Block Failed SP List</w:t>
      </w:r>
      <w:r>
        <w:t xml:space="preserve"> contains one or more Service Providers.  (Previously B-764)</w:t>
      </w:r>
    </w:p>
    <w:p w14:paraId="7D63C2B7" w14:textId="77777777" w:rsidR="00000000" w:rsidRDefault="001F0AD0">
      <w:pPr>
        <w:pStyle w:val="RequirementHead"/>
      </w:pPr>
      <w:r>
        <w:t>RR3-213</w:t>
      </w:r>
      <w:r>
        <w:tab/>
        <w:t>Block Holder Information Mass Up</w:t>
      </w:r>
      <w:r>
        <w:t>date – Download to EDR Local SMS</w:t>
      </w:r>
    </w:p>
    <w:p w14:paraId="7731E81A" w14:textId="77777777" w:rsidR="00000000" w:rsidRDefault="001F0AD0">
      <w:pPr>
        <w:pStyle w:val="RequirementBody"/>
      </w:pPr>
      <w:r>
        <w:t xml:space="preserve">NPAC SMS shall download Number Pooling Block Information, for mass updates, using the Number Pooling Block Object, via the NPAC SMS to Local SMS Interface, when the Service Provider's EDR Indicator is </w:t>
      </w:r>
      <w:r>
        <w:rPr>
          <w:b/>
        </w:rPr>
        <w:t>TRUE</w:t>
      </w:r>
      <w:r>
        <w:t>, at the time of t</w:t>
      </w:r>
      <w:r>
        <w:t>he mass update request.  (Previously B-780)</w:t>
      </w:r>
    </w:p>
    <w:p w14:paraId="50A236F0" w14:textId="77777777" w:rsidR="00000000" w:rsidRDefault="001F0AD0">
      <w:pPr>
        <w:pStyle w:val="RequirementHead"/>
      </w:pPr>
      <w:r>
        <w:t>RR3-214</w:t>
      </w:r>
      <w:r>
        <w:tab/>
        <w:t>Block Holder Information Mass Update – Download to non-EDR Local SMS</w:t>
      </w:r>
    </w:p>
    <w:p w14:paraId="7A227B03" w14:textId="77777777" w:rsidR="00000000" w:rsidRDefault="001F0AD0">
      <w:pPr>
        <w:pStyle w:val="RequirementBody"/>
      </w:pPr>
      <w:r>
        <w:t>NPAC SMS shall download Number Pooling Block Information, for mass updates, using Subscription Version(s) with LNP Type of POOL, via th</w:t>
      </w:r>
      <w:r>
        <w:t xml:space="preserve">e NPAC SMS to Local SMS Interface, when the Service Provider's EDR Indicator is </w:t>
      </w:r>
      <w:r>
        <w:rPr>
          <w:b/>
        </w:rPr>
        <w:t>FALSE</w:t>
      </w:r>
      <w:r>
        <w:t>, at the time of the mass update request.  (Previously B-790)</w:t>
      </w:r>
    </w:p>
    <w:p w14:paraId="17D61C87" w14:textId="77777777" w:rsidR="00000000" w:rsidRDefault="001F0AD0">
      <w:pPr>
        <w:pStyle w:val="RequirementHead"/>
      </w:pPr>
      <w:r>
        <w:t>RR3-215</w:t>
      </w:r>
      <w:r>
        <w:tab/>
        <w:t>Block Holder Information Mass Update – Download of SVs of Type POOL to non-EDR Local SMS</w:t>
      </w:r>
    </w:p>
    <w:p w14:paraId="0C111308" w14:textId="77777777" w:rsidR="00000000" w:rsidRDefault="001F0AD0">
      <w:pPr>
        <w:pStyle w:val="RequirementBody"/>
      </w:pPr>
      <w:r>
        <w:t>NPAC SMS sha</w:t>
      </w:r>
      <w:r>
        <w:t>ll NOT break up Subscription Versions of LNP Type POOL in a 1K Block, when downloading Number Pooling Block Information, for mass updates, via the NPAC SMS to Local SMS Interface, to non-EDR Local SMSs.  (Previously B-800)</w:t>
      </w:r>
    </w:p>
    <w:p w14:paraId="0613BEED" w14:textId="77777777" w:rsidR="00000000" w:rsidRDefault="001F0AD0">
      <w:pPr>
        <w:pStyle w:val="RequirementHead"/>
        <w:numPr>
          <w:ilvl w:val="12"/>
          <w:numId w:val="0"/>
        </w:numPr>
        <w:ind w:left="1260" w:hanging="1260"/>
      </w:pPr>
      <w:r>
        <w:t>RR3-216</w:t>
      </w:r>
      <w:r>
        <w:tab/>
        <w:t xml:space="preserve">Block Holder Information </w:t>
      </w:r>
      <w:r>
        <w:t>Mass Update - Creation of Old Block</w:t>
      </w:r>
    </w:p>
    <w:p w14:paraId="3E90333C" w14:textId="77777777" w:rsidR="00000000" w:rsidRDefault="001F0AD0">
      <w:pPr>
        <w:pStyle w:val="RequirementBody"/>
        <w:numPr>
          <w:ilvl w:val="12"/>
          <w:numId w:val="0"/>
        </w:numPr>
      </w:pPr>
      <w:r>
        <w:t>NPAC SMS shall create an old Block with a new version id for an active Block involved in a mass update before applying changes.  (Previously B-810)</w:t>
      </w:r>
    </w:p>
    <w:p w14:paraId="3D0A53EC" w14:textId="77777777" w:rsidR="00000000" w:rsidRDefault="001F0AD0">
      <w:pPr>
        <w:pStyle w:val="RequirementHead"/>
        <w:numPr>
          <w:ilvl w:val="12"/>
          <w:numId w:val="0"/>
        </w:numPr>
        <w:ind w:left="1260" w:hanging="1260"/>
      </w:pPr>
      <w:r>
        <w:t>RR3-217</w:t>
      </w:r>
      <w:r>
        <w:tab/>
        <w:t>Block Holder Information Mass Update - Old Block No Broadcast</w:t>
      </w:r>
    </w:p>
    <w:p w14:paraId="50425761" w14:textId="77777777" w:rsidR="00000000" w:rsidRDefault="001F0AD0">
      <w:pPr>
        <w:numPr>
          <w:ilvl w:val="12"/>
          <w:numId w:val="0"/>
        </w:numPr>
        <w:rPr>
          <w:b/>
        </w:rPr>
      </w:pPr>
      <w:r>
        <w:t>NP</w:t>
      </w:r>
      <w:r>
        <w:t>AC SMS shall broadcast no data to the Local SMSs due to the creation of an old Block with a new version id for an active Block involved in a mass update before applying changes.  (Previously B-820)</w:t>
      </w:r>
    </w:p>
    <w:p w14:paraId="1C1F0B7E" w14:textId="77777777" w:rsidR="00000000" w:rsidRDefault="001F0AD0">
      <w:pPr>
        <w:pStyle w:val="RequirementHead"/>
      </w:pPr>
    </w:p>
    <w:p w14:paraId="6E089FC9" w14:textId="77777777" w:rsidR="00000000" w:rsidRDefault="001F0AD0">
      <w:pPr>
        <w:pStyle w:val="Heading2"/>
        <w:numPr>
          <w:numberingChange w:id="1349" w:author="Jean Anthony" w:date="2001-03-12T20:36:00Z" w:original="%1:3:0:.%2:3:0:"/>
        </w:numPr>
      </w:pPr>
      <w:bookmarkStart w:id="1350" w:name="_Toc508178495"/>
      <w:r>
        <w:t>System Functionality</w:t>
      </w:r>
      <w:bookmarkEnd w:id="1340"/>
      <w:bookmarkEnd w:id="1341"/>
      <w:bookmarkEnd w:id="1342"/>
      <w:bookmarkEnd w:id="1343"/>
      <w:bookmarkEnd w:id="1344"/>
      <w:bookmarkEnd w:id="1345"/>
      <w:bookmarkEnd w:id="1346"/>
      <w:bookmarkEnd w:id="1350"/>
    </w:p>
    <w:p w14:paraId="5BE6D901" w14:textId="77777777" w:rsidR="00000000" w:rsidRDefault="001F0AD0">
      <w:pPr>
        <w:pStyle w:val="RequirementHead"/>
      </w:pPr>
      <w:r>
        <w:t>R3</w:t>
      </w:r>
      <w:r>
        <w:noBreakHyphen/>
        <w:t>8</w:t>
      </w:r>
      <w:r>
        <w:tab/>
        <w:t>Off-line batch updates for Loca</w:t>
      </w:r>
      <w:r>
        <w:t>l SMS Disaster Recovery</w:t>
      </w:r>
    </w:p>
    <w:p w14:paraId="421FE649" w14:textId="77777777" w:rsidR="00000000" w:rsidRDefault="001F0AD0">
      <w:pPr>
        <w:pStyle w:val="RequirementBody"/>
      </w:pPr>
      <w:r>
        <w:t>NPAC SMS shall support an off</w:t>
      </w:r>
      <w:r>
        <w:noBreakHyphen/>
        <w:t>line batch download (via 4mm DAT tape and FTP file download) to mass update Local SMSs with Subscription Versions, NPA-NXX-X Information, Number Pool Block and Service Provider Network data.</w:t>
      </w:r>
    </w:p>
    <w:p w14:paraId="5CD26013" w14:textId="77777777" w:rsidR="00000000" w:rsidRDefault="001F0AD0">
      <w:pPr>
        <w:pStyle w:val="BodyText"/>
      </w:pPr>
      <w:r>
        <w:t>The content</w:t>
      </w:r>
      <w:r>
        <w:t>s of the batch download are:</w:t>
      </w:r>
    </w:p>
    <w:p w14:paraId="0DBCA5C7" w14:textId="77777777" w:rsidR="00000000" w:rsidRDefault="001F0AD0" w:rsidP="001F0AD0">
      <w:pPr>
        <w:pStyle w:val="ListBullet1"/>
        <w:numPr>
          <w:ilvl w:val="0"/>
          <w:numId w:val="1"/>
          <w:numberingChange w:id="1351" w:author="Jean Anthony" w:date="2001-03-12T20:36:00Z" w:original=""/>
        </w:numPr>
      </w:pPr>
      <w:r>
        <w:t>Subscriber data:</w:t>
      </w:r>
    </w:p>
    <w:p w14:paraId="193073D9" w14:textId="77777777" w:rsidR="00000000" w:rsidRDefault="001F0AD0" w:rsidP="001F0AD0">
      <w:pPr>
        <w:pStyle w:val="ListBullet2"/>
        <w:numPr>
          <w:ilvl w:val="0"/>
          <w:numId w:val="4"/>
          <w:numberingChange w:id="1352" w:author="Jean Anthony" w:date="2001-03-12T20:36:00Z" w:original=""/>
        </w:numPr>
      </w:pPr>
      <w:r>
        <w:t>Version ID</w:t>
      </w:r>
    </w:p>
    <w:p w14:paraId="72D91A47" w14:textId="77777777" w:rsidR="00000000" w:rsidRDefault="001F0AD0" w:rsidP="001F0AD0">
      <w:pPr>
        <w:pStyle w:val="ListBullet2"/>
        <w:numPr>
          <w:ilvl w:val="0"/>
          <w:numId w:val="4"/>
          <w:numberingChange w:id="1353" w:author="Jean Anthony" w:date="2001-03-12T20:36:00Z" w:original=""/>
        </w:numPr>
      </w:pPr>
      <w:r>
        <w:t>TN</w:t>
      </w:r>
    </w:p>
    <w:p w14:paraId="0DD21CD1" w14:textId="77777777" w:rsidR="00000000" w:rsidRDefault="001F0AD0" w:rsidP="001F0AD0">
      <w:pPr>
        <w:pStyle w:val="ListBullet2"/>
        <w:numPr>
          <w:ilvl w:val="0"/>
          <w:numId w:val="4"/>
          <w:numberingChange w:id="1354" w:author="Jean Anthony" w:date="2001-03-12T20:36:00Z" w:original=""/>
        </w:numPr>
      </w:pPr>
      <w:r>
        <w:t>LRN</w:t>
      </w:r>
    </w:p>
    <w:p w14:paraId="50A83DB0" w14:textId="77777777" w:rsidR="00000000" w:rsidRDefault="001F0AD0" w:rsidP="001F0AD0">
      <w:pPr>
        <w:pStyle w:val="ListBullet2"/>
        <w:numPr>
          <w:ilvl w:val="0"/>
          <w:numId w:val="4"/>
          <w:numberingChange w:id="1355" w:author="Jean Anthony" w:date="2001-03-12T20:36:00Z" w:original=""/>
        </w:numPr>
      </w:pPr>
      <w:r>
        <w:t>New Current Service Provider ID</w:t>
      </w:r>
    </w:p>
    <w:p w14:paraId="615378E1" w14:textId="77777777" w:rsidR="00000000" w:rsidRDefault="001F0AD0" w:rsidP="001F0AD0">
      <w:pPr>
        <w:pStyle w:val="ListBullet2"/>
        <w:numPr>
          <w:ilvl w:val="0"/>
          <w:numId w:val="4"/>
          <w:numberingChange w:id="1356" w:author="Jean Anthony" w:date="2001-03-12T20:36:00Z" w:original=""/>
        </w:numPr>
      </w:pPr>
      <w:r>
        <w:t>Activation Request Timestamp</w:t>
      </w:r>
    </w:p>
    <w:p w14:paraId="5A5137D0" w14:textId="77777777" w:rsidR="00000000" w:rsidRDefault="001F0AD0" w:rsidP="001F0AD0">
      <w:pPr>
        <w:pStyle w:val="ListBullet2"/>
        <w:numPr>
          <w:ilvl w:val="0"/>
          <w:numId w:val="4"/>
          <w:numberingChange w:id="1357" w:author="Jean Anthony" w:date="2001-03-12T20:36:00Z" w:original=""/>
        </w:numPr>
      </w:pPr>
      <w:r>
        <w:t>Version Status</w:t>
      </w:r>
    </w:p>
    <w:p w14:paraId="78D70BDD" w14:textId="77777777" w:rsidR="00000000" w:rsidRDefault="001F0AD0" w:rsidP="001F0AD0">
      <w:pPr>
        <w:pStyle w:val="ListBullet2"/>
        <w:numPr>
          <w:ilvl w:val="0"/>
          <w:numId w:val="4"/>
          <w:numberingChange w:id="1358" w:author="Jean Anthony" w:date="2001-03-12T20:36:00Z" w:original=""/>
        </w:numPr>
      </w:pPr>
      <w:r>
        <w:t>CLASS DPC</w:t>
      </w:r>
    </w:p>
    <w:p w14:paraId="6CEF0D4D" w14:textId="77777777" w:rsidR="00000000" w:rsidRDefault="001F0AD0" w:rsidP="001F0AD0">
      <w:pPr>
        <w:pStyle w:val="ListBullet2"/>
        <w:numPr>
          <w:ilvl w:val="0"/>
          <w:numId w:val="4"/>
          <w:numberingChange w:id="1359" w:author="Jean Anthony" w:date="2001-03-12T20:36:00Z" w:original=""/>
        </w:numPr>
      </w:pPr>
      <w:r>
        <w:t>CLASS SSN</w:t>
      </w:r>
    </w:p>
    <w:p w14:paraId="29DE3218" w14:textId="77777777" w:rsidR="00000000" w:rsidRDefault="001F0AD0" w:rsidP="001F0AD0">
      <w:pPr>
        <w:pStyle w:val="ListBullet2"/>
        <w:numPr>
          <w:ilvl w:val="0"/>
          <w:numId w:val="4"/>
          <w:numberingChange w:id="1360" w:author="Jean Anthony" w:date="2001-03-12T20:36:00Z" w:original=""/>
        </w:numPr>
      </w:pPr>
      <w:r>
        <w:t>LIDB DPC</w:t>
      </w:r>
    </w:p>
    <w:p w14:paraId="4C348495" w14:textId="77777777" w:rsidR="00000000" w:rsidRDefault="001F0AD0" w:rsidP="001F0AD0">
      <w:pPr>
        <w:pStyle w:val="ListBullet2"/>
        <w:numPr>
          <w:ilvl w:val="0"/>
          <w:numId w:val="4"/>
          <w:numberingChange w:id="1361" w:author="Jean Anthony" w:date="2001-03-12T20:36:00Z" w:original=""/>
        </w:numPr>
      </w:pPr>
      <w:r>
        <w:t>LIDB SSN</w:t>
      </w:r>
    </w:p>
    <w:p w14:paraId="15CF1502" w14:textId="77777777" w:rsidR="00000000" w:rsidRDefault="001F0AD0" w:rsidP="001F0AD0">
      <w:pPr>
        <w:pStyle w:val="ListBullet2"/>
        <w:numPr>
          <w:ilvl w:val="0"/>
          <w:numId w:val="4"/>
          <w:numberingChange w:id="1362" w:author="Jean Anthony" w:date="2001-03-12T20:36:00Z" w:original=""/>
        </w:numPr>
      </w:pPr>
      <w:r>
        <w:t>ISVM DPC</w:t>
      </w:r>
    </w:p>
    <w:p w14:paraId="4465AF24" w14:textId="77777777" w:rsidR="00000000" w:rsidRDefault="001F0AD0" w:rsidP="001F0AD0">
      <w:pPr>
        <w:pStyle w:val="ListBullet2"/>
        <w:numPr>
          <w:ilvl w:val="0"/>
          <w:numId w:val="4"/>
          <w:numberingChange w:id="1363" w:author="Jean Anthony" w:date="2001-03-12T20:36:00Z" w:original=""/>
        </w:numPr>
      </w:pPr>
      <w:r>
        <w:t>ISVM SSN</w:t>
      </w:r>
    </w:p>
    <w:p w14:paraId="0BFCC183" w14:textId="77777777" w:rsidR="00000000" w:rsidRDefault="001F0AD0" w:rsidP="001F0AD0">
      <w:pPr>
        <w:pStyle w:val="ListBullet2"/>
        <w:numPr>
          <w:ilvl w:val="0"/>
          <w:numId w:val="4"/>
          <w:numberingChange w:id="1364" w:author="Jean Anthony" w:date="2001-03-12T20:36:00Z" w:original=""/>
        </w:numPr>
      </w:pPr>
      <w:r>
        <w:t>CNAM DPC</w:t>
      </w:r>
    </w:p>
    <w:p w14:paraId="7A98725D" w14:textId="77777777" w:rsidR="00000000" w:rsidRDefault="001F0AD0" w:rsidP="001F0AD0">
      <w:pPr>
        <w:pStyle w:val="ListBullet2"/>
        <w:numPr>
          <w:ilvl w:val="0"/>
          <w:numId w:val="4"/>
          <w:numberingChange w:id="1365" w:author="Jean Anthony" w:date="2001-03-12T20:36:00Z" w:original=""/>
        </w:numPr>
      </w:pPr>
      <w:r>
        <w:t>CNAM SSN</w:t>
      </w:r>
    </w:p>
    <w:p w14:paraId="45684755" w14:textId="77777777" w:rsidR="00000000" w:rsidRDefault="001F0AD0" w:rsidP="001F0AD0">
      <w:pPr>
        <w:pStyle w:val="ListBullet2"/>
        <w:numPr>
          <w:ilvl w:val="0"/>
          <w:numId w:val="4"/>
          <w:numberingChange w:id="1366" w:author="Jean Anthony" w:date="2001-03-12T20:36:00Z" w:original=""/>
        </w:numPr>
      </w:pPr>
      <w:r>
        <w:t>WSMSC DPC (for Local SMSs that support WSM</w:t>
      </w:r>
      <w:r>
        <w:t>SC data)</w:t>
      </w:r>
    </w:p>
    <w:p w14:paraId="4C8550EF" w14:textId="77777777" w:rsidR="00000000" w:rsidRDefault="001F0AD0" w:rsidP="001F0AD0">
      <w:pPr>
        <w:pStyle w:val="ListBullet2"/>
        <w:numPr>
          <w:ilvl w:val="0"/>
          <w:numId w:val="4"/>
          <w:numberingChange w:id="1367" w:author="Jean Anthony" w:date="2001-03-12T20:36:00Z" w:original=""/>
        </w:numPr>
      </w:pPr>
      <w:r>
        <w:t>WSMSC SSN (for Local SMSs that support WSMSC data)</w:t>
      </w:r>
    </w:p>
    <w:p w14:paraId="317EBE7C" w14:textId="77777777" w:rsidR="00000000" w:rsidRDefault="001F0AD0" w:rsidP="001F0AD0">
      <w:pPr>
        <w:pStyle w:val="ListBullet2"/>
        <w:numPr>
          <w:ilvl w:val="0"/>
          <w:numId w:val="4"/>
          <w:numberingChange w:id="1368" w:author="Jean Anthony" w:date="2001-03-12T20:36:00Z" w:original=""/>
        </w:numPr>
      </w:pPr>
      <w:r>
        <w:t>End User Location - Value</w:t>
      </w:r>
    </w:p>
    <w:p w14:paraId="665E76D5" w14:textId="77777777" w:rsidR="00000000" w:rsidRDefault="001F0AD0" w:rsidP="001F0AD0">
      <w:pPr>
        <w:pStyle w:val="ListBullet2"/>
        <w:numPr>
          <w:ilvl w:val="0"/>
          <w:numId w:val="4"/>
          <w:numberingChange w:id="1369" w:author="Jean Anthony" w:date="2001-03-12T20:36:00Z" w:original=""/>
        </w:numPr>
      </w:pPr>
      <w:r>
        <w:t>End User Location - Type</w:t>
      </w:r>
    </w:p>
    <w:p w14:paraId="5101B6C6" w14:textId="77777777" w:rsidR="00000000" w:rsidRDefault="001F0AD0" w:rsidP="001F0AD0">
      <w:pPr>
        <w:pStyle w:val="ListBullet2"/>
        <w:numPr>
          <w:ilvl w:val="0"/>
          <w:numId w:val="4"/>
          <w:numberingChange w:id="1370" w:author="Jean Anthony" w:date="2001-03-12T20:36:00Z" w:original=""/>
        </w:numPr>
      </w:pPr>
      <w:r>
        <w:t>Billing ID</w:t>
      </w:r>
    </w:p>
    <w:p w14:paraId="49CDAB43" w14:textId="77777777" w:rsidR="00000000" w:rsidRDefault="001F0AD0" w:rsidP="001F0AD0">
      <w:pPr>
        <w:pStyle w:val="ListBullet2"/>
        <w:numPr>
          <w:ilvl w:val="0"/>
          <w:numId w:val="4"/>
          <w:numberingChange w:id="1371" w:author="Jean Anthony" w:date="2001-03-12T20:36:00Z" w:original=""/>
        </w:numPr>
      </w:pPr>
      <w:r>
        <w:t>LNP Type</w:t>
      </w:r>
    </w:p>
    <w:p w14:paraId="7230014E" w14:textId="77777777" w:rsidR="00000000" w:rsidRDefault="001F0AD0" w:rsidP="001F0AD0">
      <w:pPr>
        <w:pStyle w:val="ListBullet2"/>
        <w:numPr>
          <w:ilvl w:val="0"/>
          <w:numId w:val="4"/>
          <w:numberingChange w:id="1372" w:author="Jean Anthony" w:date="2001-03-12T20:36:00Z" w:original=""/>
        </w:numPr>
      </w:pPr>
      <w:r>
        <w:t>Download Reason</w:t>
      </w:r>
    </w:p>
    <w:p w14:paraId="36AEF09E" w14:textId="77777777" w:rsidR="00000000" w:rsidRDefault="001F0AD0" w:rsidP="001F0AD0">
      <w:pPr>
        <w:pStyle w:val="ListBullet1"/>
        <w:numPr>
          <w:ilvl w:val="0"/>
          <w:numId w:val="17"/>
          <w:numberingChange w:id="1373" w:author="Jean Anthony" w:date="2001-03-12T20:36:00Z" w:original=""/>
        </w:numPr>
      </w:pPr>
      <w:r>
        <w:t>Network data:</w:t>
      </w:r>
    </w:p>
    <w:p w14:paraId="7051AACC" w14:textId="77777777" w:rsidR="00000000" w:rsidRDefault="001F0AD0" w:rsidP="001F0AD0">
      <w:pPr>
        <w:pStyle w:val="ListBullet2"/>
        <w:numPr>
          <w:ilvl w:val="0"/>
          <w:numId w:val="4"/>
          <w:numberingChange w:id="1374" w:author="Jean Anthony" w:date="2001-03-12T20:36:00Z" w:original=""/>
        </w:numPr>
      </w:pPr>
      <w:r>
        <w:t>NPAC Customer ID</w:t>
      </w:r>
    </w:p>
    <w:p w14:paraId="0812464E" w14:textId="77777777" w:rsidR="00000000" w:rsidRDefault="001F0AD0" w:rsidP="001F0AD0">
      <w:pPr>
        <w:pStyle w:val="ListBullet2"/>
        <w:numPr>
          <w:ilvl w:val="0"/>
          <w:numId w:val="4"/>
          <w:numberingChange w:id="1375" w:author="Jean Anthony" w:date="2001-03-12T20:36:00Z" w:original=""/>
        </w:numPr>
      </w:pPr>
      <w:r>
        <w:t>NPAC Customer name</w:t>
      </w:r>
    </w:p>
    <w:p w14:paraId="401FCAEB" w14:textId="77777777" w:rsidR="00000000" w:rsidRDefault="001F0AD0" w:rsidP="001F0AD0">
      <w:pPr>
        <w:pStyle w:val="ListBullet1"/>
        <w:numPr>
          <w:ilvl w:val="0"/>
          <w:numId w:val="1"/>
          <w:numberingChange w:id="1376" w:author="Jean Anthony" w:date="2001-03-12T20:36:00Z" w:original=""/>
        </w:numPr>
      </w:pPr>
      <w:r>
        <w:t>NPA-NXX-Download Data:</w:t>
      </w:r>
    </w:p>
    <w:p w14:paraId="1EB87622" w14:textId="77777777" w:rsidR="00000000" w:rsidRDefault="001F0AD0" w:rsidP="001F0AD0">
      <w:pPr>
        <w:pStyle w:val="ListBullet2"/>
        <w:numPr>
          <w:ilvl w:val="0"/>
          <w:numId w:val="4"/>
          <w:numberingChange w:id="1377" w:author="Jean Anthony" w:date="2001-03-12T20:36:00Z" w:original=""/>
        </w:numPr>
      </w:pPr>
      <w:r>
        <w:t>NPA-NXX ID</w:t>
      </w:r>
    </w:p>
    <w:p w14:paraId="2598CB3F" w14:textId="77777777" w:rsidR="00000000" w:rsidRDefault="001F0AD0" w:rsidP="001F0AD0">
      <w:pPr>
        <w:pStyle w:val="ListBullet2"/>
        <w:numPr>
          <w:ilvl w:val="0"/>
          <w:numId w:val="4"/>
          <w:numberingChange w:id="1378" w:author="Jean Anthony" w:date="2001-03-12T20:36:00Z" w:original=""/>
        </w:numPr>
      </w:pPr>
      <w:r>
        <w:t>NPA-NXX Value</w:t>
      </w:r>
    </w:p>
    <w:p w14:paraId="71BA0201" w14:textId="77777777" w:rsidR="00000000" w:rsidRDefault="001F0AD0" w:rsidP="001F0AD0">
      <w:pPr>
        <w:pStyle w:val="ListBullet2"/>
        <w:numPr>
          <w:ilvl w:val="0"/>
          <w:numId w:val="4"/>
          <w:numberingChange w:id="1379" w:author="Jean Anthony" w:date="2001-03-12T20:36:00Z" w:original=""/>
        </w:numPr>
      </w:pPr>
      <w:r>
        <w:t>NPAC Custom</w:t>
      </w:r>
      <w:r>
        <w:t>er ID</w:t>
      </w:r>
    </w:p>
    <w:p w14:paraId="07EBE391" w14:textId="77777777" w:rsidR="00000000" w:rsidRDefault="001F0AD0" w:rsidP="001F0AD0">
      <w:pPr>
        <w:pStyle w:val="ListBullet2"/>
        <w:numPr>
          <w:ilvl w:val="0"/>
          <w:numId w:val="4"/>
          <w:numberingChange w:id="1380" w:author="Jean Anthony" w:date="2001-03-12T20:36:00Z" w:original=""/>
        </w:numPr>
      </w:pPr>
      <w:r>
        <w:t>Effective TimeStamp</w:t>
      </w:r>
    </w:p>
    <w:p w14:paraId="7F85E73F" w14:textId="77777777" w:rsidR="00000000" w:rsidRDefault="001F0AD0" w:rsidP="001F0AD0">
      <w:pPr>
        <w:pStyle w:val="ListBullet2"/>
        <w:numPr>
          <w:ilvl w:val="0"/>
          <w:numId w:val="4"/>
          <w:numberingChange w:id="1381" w:author="Jean Anthony" w:date="2001-03-12T20:36:00Z" w:original=""/>
        </w:numPr>
      </w:pPr>
      <w:r>
        <w:t>Download Reason</w:t>
      </w:r>
    </w:p>
    <w:p w14:paraId="4F055738" w14:textId="77777777" w:rsidR="00000000" w:rsidRDefault="001F0AD0" w:rsidP="001F0AD0">
      <w:pPr>
        <w:pStyle w:val="ListBullet1"/>
        <w:numPr>
          <w:ilvl w:val="0"/>
          <w:numId w:val="1"/>
          <w:numberingChange w:id="1382" w:author="Jean Anthony" w:date="2001-03-12T20:36:00Z" w:original=""/>
        </w:numPr>
      </w:pPr>
      <w:r>
        <w:t>NPA-NXX-X Data</w:t>
      </w:r>
    </w:p>
    <w:p w14:paraId="1AEFD896" w14:textId="77777777" w:rsidR="00000000" w:rsidRDefault="001F0AD0" w:rsidP="001F0AD0">
      <w:pPr>
        <w:pStyle w:val="ListBullet1"/>
        <w:numPr>
          <w:ilvl w:val="0"/>
          <w:numId w:val="32"/>
          <w:numberingChange w:id="1383" w:author="Jean Anthony" w:date="2001-03-12T20:36:00Z" w:original=""/>
        </w:numPr>
      </w:pPr>
      <w:r>
        <w:t>Service Provider ID</w:t>
      </w:r>
    </w:p>
    <w:p w14:paraId="7E54B2C7" w14:textId="77777777" w:rsidR="00000000" w:rsidRDefault="001F0AD0" w:rsidP="001F0AD0">
      <w:pPr>
        <w:pStyle w:val="ListBullet1"/>
        <w:numPr>
          <w:ilvl w:val="0"/>
          <w:numId w:val="32"/>
          <w:numberingChange w:id="1384" w:author="Jean Anthony" w:date="2001-03-12T20:36:00Z" w:original=""/>
        </w:numPr>
      </w:pPr>
      <w:r>
        <w:t>NPA-NXX-X ID</w:t>
      </w:r>
    </w:p>
    <w:p w14:paraId="125B76A7" w14:textId="77777777" w:rsidR="00000000" w:rsidRDefault="001F0AD0" w:rsidP="001F0AD0">
      <w:pPr>
        <w:pStyle w:val="ListBullet1"/>
        <w:numPr>
          <w:ilvl w:val="0"/>
          <w:numId w:val="32"/>
          <w:numberingChange w:id="1385" w:author="Jean Anthony" w:date="2001-03-12T20:36:00Z" w:original=""/>
        </w:numPr>
      </w:pPr>
      <w:r>
        <w:t>NPA-NXX-X Value</w:t>
      </w:r>
    </w:p>
    <w:p w14:paraId="59E3AFF8" w14:textId="77777777" w:rsidR="00000000" w:rsidRDefault="001F0AD0" w:rsidP="001F0AD0">
      <w:pPr>
        <w:pStyle w:val="ListBullet1"/>
        <w:numPr>
          <w:ilvl w:val="0"/>
          <w:numId w:val="32"/>
          <w:numberingChange w:id="1386" w:author="Jean Anthony" w:date="2001-03-12T20:36:00Z" w:original=""/>
        </w:numPr>
      </w:pPr>
      <w:r>
        <w:t>Creation Timestamp</w:t>
      </w:r>
    </w:p>
    <w:p w14:paraId="0EE2ABFE" w14:textId="77777777" w:rsidR="00000000" w:rsidRDefault="001F0AD0" w:rsidP="001F0AD0">
      <w:pPr>
        <w:pStyle w:val="ListBullet1"/>
        <w:numPr>
          <w:ilvl w:val="0"/>
          <w:numId w:val="32"/>
          <w:numberingChange w:id="1387" w:author="Jean Anthony" w:date="2001-03-12T20:36:00Z" w:original=""/>
        </w:numPr>
      </w:pPr>
      <w:r>
        <w:t>Effective Timestamp</w:t>
      </w:r>
    </w:p>
    <w:p w14:paraId="28ECDC28" w14:textId="77777777" w:rsidR="00000000" w:rsidRDefault="001F0AD0" w:rsidP="001F0AD0">
      <w:pPr>
        <w:pStyle w:val="ListBullet1"/>
        <w:numPr>
          <w:ilvl w:val="0"/>
          <w:numId w:val="32"/>
          <w:numberingChange w:id="1388" w:author="Jean Anthony" w:date="2001-03-12T20:36:00Z" w:original=""/>
        </w:numPr>
      </w:pPr>
      <w:r>
        <w:t>Download Reason</w:t>
      </w:r>
    </w:p>
    <w:p w14:paraId="21C6BCCE" w14:textId="77777777" w:rsidR="00000000" w:rsidRDefault="001F0AD0" w:rsidP="001F0AD0">
      <w:pPr>
        <w:pStyle w:val="ListBullet1"/>
        <w:numPr>
          <w:ilvl w:val="0"/>
          <w:numId w:val="1"/>
          <w:numberingChange w:id="1389" w:author="Jean Anthony" w:date="2001-03-12T20:36:00Z" w:original=""/>
        </w:numPr>
      </w:pPr>
      <w:r>
        <w:t>Block Data</w:t>
      </w:r>
    </w:p>
    <w:p w14:paraId="6045EF3E" w14:textId="77777777" w:rsidR="00000000" w:rsidRDefault="001F0AD0" w:rsidP="001F0AD0">
      <w:pPr>
        <w:pStyle w:val="ListBullet1"/>
        <w:numPr>
          <w:ilvl w:val="0"/>
          <w:numId w:val="33"/>
          <w:numberingChange w:id="1390" w:author="Jean Anthony" w:date="2001-03-12T20:36:00Z" w:original=""/>
        </w:numPr>
      </w:pPr>
      <w:r>
        <w:t>Block ID</w:t>
      </w:r>
    </w:p>
    <w:p w14:paraId="75F81781" w14:textId="77777777" w:rsidR="00000000" w:rsidRDefault="001F0AD0" w:rsidP="001F0AD0">
      <w:pPr>
        <w:pStyle w:val="ListBullet1"/>
        <w:numPr>
          <w:ilvl w:val="0"/>
          <w:numId w:val="33"/>
          <w:numberingChange w:id="1391" w:author="Jean Anthony" w:date="2001-03-12T20:36:00Z" w:original=""/>
        </w:numPr>
      </w:pPr>
      <w:r>
        <w:t>NPA-NXX-X</w:t>
      </w:r>
    </w:p>
    <w:p w14:paraId="49AAA4FA" w14:textId="77777777" w:rsidR="00000000" w:rsidRDefault="001F0AD0" w:rsidP="001F0AD0">
      <w:pPr>
        <w:pStyle w:val="ListBullet1"/>
        <w:numPr>
          <w:ilvl w:val="0"/>
          <w:numId w:val="33"/>
          <w:numberingChange w:id="1392" w:author="Jean Anthony" w:date="2001-03-12T20:36:00Z" w:original=""/>
        </w:numPr>
      </w:pPr>
      <w:r>
        <w:t>LRN</w:t>
      </w:r>
    </w:p>
    <w:p w14:paraId="3287E110" w14:textId="77777777" w:rsidR="00000000" w:rsidRDefault="001F0AD0" w:rsidP="001F0AD0">
      <w:pPr>
        <w:pStyle w:val="ListBullet1"/>
        <w:numPr>
          <w:ilvl w:val="0"/>
          <w:numId w:val="33"/>
          <w:numberingChange w:id="1393" w:author="Jean Anthony" w:date="2001-03-12T20:36:00Z" w:original=""/>
        </w:numPr>
      </w:pPr>
      <w:r>
        <w:t>New Current Service Provider ID</w:t>
      </w:r>
    </w:p>
    <w:p w14:paraId="21D1FF47" w14:textId="77777777" w:rsidR="00000000" w:rsidRDefault="001F0AD0" w:rsidP="001F0AD0">
      <w:pPr>
        <w:pStyle w:val="ListBullet1"/>
        <w:numPr>
          <w:ilvl w:val="0"/>
          <w:numId w:val="33"/>
          <w:numberingChange w:id="1394" w:author="Jean Anthony" w:date="2001-03-12T20:36:00Z" w:original=""/>
        </w:numPr>
      </w:pPr>
      <w:r>
        <w:t>Activation Timestamp</w:t>
      </w:r>
    </w:p>
    <w:p w14:paraId="103AFFD1" w14:textId="77777777" w:rsidR="00000000" w:rsidRDefault="001F0AD0" w:rsidP="001F0AD0">
      <w:pPr>
        <w:pStyle w:val="ListBullet1"/>
        <w:numPr>
          <w:ilvl w:val="0"/>
          <w:numId w:val="33"/>
          <w:numberingChange w:id="1395" w:author="Jean Anthony" w:date="2001-03-12T20:36:00Z" w:original=""/>
        </w:numPr>
      </w:pPr>
      <w:r>
        <w:t>CLASS DP</w:t>
      </w:r>
      <w:r>
        <w:t>C</w:t>
      </w:r>
    </w:p>
    <w:p w14:paraId="4274B12B" w14:textId="77777777" w:rsidR="00000000" w:rsidRDefault="001F0AD0" w:rsidP="001F0AD0">
      <w:pPr>
        <w:pStyle w:val="ListBullet1"/>
        <w:numPr>
          <w:ilvl w:val="0"/>
          <w:numId w:val="33"/>
          <w:numberingChange w:id="1396" w:author="Jean Anthony" w:date="2001-03-12T20:36:00Z" w:original=""/>
        </w:numPr>
      </w:pPr>
      <w:r>
        <w:t>CLASS SSN</w:t>
      </w:r>
    </w:p>
    <w:p w14:paraId="11BD99F6" w14:textId="77777777" w:rsidR="00000000" w:rsidRDefault="001F0AD0" w:rsidP="001F0AD0">
      <w:pPr>
        <w:pStyle w:val="ListBullet2"/>
        <w:numPr>
          <w:ilvl w:val="0"/>
          <w:numId w:val="4"/>
          <w:numberingChange w:id="1397" w:author="Jean Anthony" w:date="2001-03-12T20:36:00Z" w:original=""/>
        </w:numPr>
      </w:pPr>
      <w:r>
        <w:t>LIDB DPC</w:t>
      </w:r>
    </w:p>
    <w:p w14:paraId="31C835F4" w14:textId="77777777" w:rsidR="00000000" w:rsidRDefault="001F0AD0" w:rsidP="001F0AD0">
      <w:pPr>
        <w:pStyle w:val="ListBullet2"/>
        <w:numPr>
          <w:ilvl w:val="0"/>
          <w:numId w:val="4"/>
          <w:numberingChange w:id="1398" w:author="Jean Anthony" w:date="2001-03-12T20:36:00Z" w:original=""/>
        </w:numPr>
      </w:pPr>
      <w:r>
        <w:t>LIDB SSN</w:t>
      </w:r>
    </w:p>
    <w:p w14:paraId="68CAA555" w14:textId="77777777" w:rsidR="00000000" w:rsidRDefault="001F0AD0" w:rsidP="001F0AD0">
      <w:pPr>
        <w:pStyle w:val="ListBullet2"/>
        <w:numPr>
          <w:ilvl w:val="0"/>
          <w:numId w:val="4"/>
          <w:numberingChange w:id="1399" w:author="Jean Anthony" w:date="2001-03-12T20:36:00Z" w:original=""/>
        </w:numPr>
      </w:pPr>
      <w:r>
        <w:t>ISVM DPC</w:t>
      </w:r>
    </w:p>
    <w:p w14:paraId="4135A9F6" w14:textId="77777777" w:rsidR="00000000" w:rsidRDefault="001F0AD0" w:rsidP="001F0AD0">
      <w:pPr>
        <w:pStyle w:val="ListBullet2"/>
        <w:numPr>
          <w:ilvl w:val="0"/>
          <w:numId w:val="4"/>
          <w:numberingChange w:id="1400" w:author="Jean Anthony" w:date="2001-03-12T20:36:00Z" w:original=""/>
        </w:numPr>
      </w:pPr>
      <w:r>
        <w:t>ISVM SSN</w:t>
      </w:r>
    </w:p>
    <w:p w14:paraId="42C6146A" w14:textId="77777777" w:rsidR="00000000" w:rsidRDefault="001F0AD0" w:rsidP="001F0AD0">
      <w:pPr>
        <w:pStyle w:val="ListBullet2"/>
        <w:numPr>
          <w:ilvl w:val="0"/>
          <w:numId w:val="4"/>
          <w:numberingChange w:id="1401" w:author="Jean Anthony" w:date="2001-03-12T20:36:00Z" w:original=""/>
        </w:numPr>
      </w:pPr>
      <w:r>
        <w:t>CNAM DPC</w:t>
      </w:r>
    </w:p>
    <w:p w14:paraId="4409FC60" w14:textId="77777777" w:rsidR="00000000" w:rsidRDefault="001F0AD0" w:rsidP="001F0AD0">
      <w:pPr>
        <w:pStyle w:val="ListBullet2"/>
        <w:numPr>
          <w:ilvl w:val="0"/>
          <w:numId w:val="4"/>
          <w:numberingChange w:id="1402" w:author="Jean Anthony" w:date="2001-03-12T20:36:00Z" w:original=""/>
        </w:numPr>
      </w:pPr>
      <w:r>
        <w:t>CNAM SSN</w:t>
      </w:r>
    </w:p>
    <w:p w14:paraId="4E23CEDC" w14:textId="77777777" w:rsidR="00000000" w:rsidRDefault="001F0AD0" w:rsidP="001F0AD0">
      <w:pPr>
        <w:pStyle w:val="ListBullet2"/>
        <w:numPr>
          <w:ilvl w:val="0"/>
          <w:numId w:val="4"/>
          <w:numberingChange w:id="1403" w:author="Jean Anthony" w:date="2001-03-12T20:36:00Z" w:original=""/>
        </w:numPr>
      </w:pPr>
      <w:r>
        <w:t>WSMSC DPC (for Local SMSs that support WSMSC data)</w:t>
      </w:r>
    </w:p>
    <w:p w14:paraId="4EC39B8C" w14:textId="77777777" w:rsidR="00000000" w:rsidRDefault="001F0AD0" w:rsidP="001F0AD0">
      <w:pPr>
        <w:pStyle w:val="ListBullet2"/>
        <w:numPr>
          <w:ilvl w:val="0"/>
          <w:numId w:val="4"/>
          <w:numberingChange w:id="1404" w:author="Jean Anthony" w:date="2001-03-12T20:36:00Z" w:original=""/>
        </w:numPr>
      </w:pPr>
      <w:r>
        <w:t>WSMSC SSN (for Local SMSs that support WSMSC data)</w:t>
      </w:r>
    </w:p>
    <w:p w14:paraId="41332A98" w14:textId="77777777" w:rsidR="00000000" w:rsidRDefault="001F0AD0" w:rsidP="001F0AD0">
      <w:pPr>
        <w:pStyle w:val="ListBullet1"/>
        <w:numPr>
          <w:ilvl w:val="0"/>
          <w:numId w:val="33"/>
          <w:numberingChange w:id="1405" w:author="Jean Anthony" w:date="2001-03-12T20:36:00Z" w:original=""/>
        </w:numPr>
      </w:pPr>
      <w:r>
        <w:t>Download Reason</w:t>
      </w:r>
    </w:p>
    <w:p w14:paraId="62F5CFCD" w14:textId="77777777" w:rsidR="00000000" w:rsidRDefault="001F0AD0" w:rsidP="001F0AD0">
      <w:pPr>
        <w:pStyle w:val="ListBullet1"/>
        <w:numPr>
          <w:ilvl w:val="0"/>
          <w:numId w:val="1"/>
          <w:numberingChange w:id="1406" w:author="Jean Anthony" w:date="2001-03-12T20:36:00Z" w:original=""/>
        </w:numPr>
      </w:pPr>
      <w:r>
        <w:t>LRN-Download Data:</w:t>
      </w:r>
    </w:p>
    <w:p w14:paraId="0B31C95D" w14:textId="77777777" w:rsidR="00000000" w:rsidRDefault="001F0AD0" w:rsidP="001F0AD0">
      <w:pPr>
        <w:pStyle w:val="ListBullet2"/>
        <w:numPr>
          <w:ilvl w:val="0"/>
          <w:numId w:val="4"/>
          <w:numberingChange w:id="1407" w:author="Jean Anthony" w:date="2001-03-12T20:36:00Z" w:original=""/>
        </w:numPr>
      </w:pPr>
      <w:r>
        <w:t>LRN ID</w:t>
      </w:r>
    </w:p>
    <w:p w14:paraId="100698C1" w14:textId="77777777" w:rsidR="00000000" w:rsidRDefault="001F0AD0" w:rsidP="001F0AD0">
      <w:pPr>
        <w:pStyle w:val="ListBullet2"/>
        <w:numPr>
          <w:ilvl w:val="0"/>
          <w:numId w:val="4"/>
          <w:numberingChange w:id="1408" w:author="Jean Anthony" w:date="2001-03-12T20:36:00Z" w:original=""/>
        </w:numPr>
      </w:pPr>
      <w:r>
        <w:t>LRN Value</w:t>
      </w:r>
    </w:p>
    <w:p w14:paraId="681EDEC8" w14:textId="77777777" w:rsidR="00000000" w:rsidRDefault="001F0AD0" w:rsidP="001F0AD0">
      <w:pPr>
        <w:pStyle w:val="ListBullet2"/>
        <w:numPr>
          <w:ilvl w:val="0"/>
          <w:numId w:val="4"/>
          <w:numberingChange w:id="1409" w:author="Jean Anthony" w:date="2001-03-12T20:36:00Z" w:original=""/>
        </w:numPr>
        <w:spacing w:after="240"/>
      </w:pPr>
      <w:r>
        <w:t>Download Reason</w:t>
      </w:r>
    </w:p>
    <w:p w14:paraId="0355811E" w14:textId="77777777" w:rsidR="00000000" w:rsidRDefault="001F0AD0">
      <w:pPr>
        <w:pStyle w:val="RequirementHead"/>
        <w:numPr>
          <w:ilvl w:val="12"/>
          <w:numId w:val="0"/>
        </w:numPr>
        <w:ind w:left="1260" w:hanging="1260"/>
      </w:pPr>
      <w:r>
        <w:t>R3</w:t>
      </w:r>
      <w:r>
        <w:noBreakHyphen/>
        <w:t>9</w:t>
      </w:r>
      <w:r>
        <w:tab/>
        <w:t>NPAC SMS downlo</w:t>
      </w:r>
      <w:r>
        <w:t>ad of network data to the Local SMS and SOA</w:t>
      </w:r>
    </w:p>
    <w:p w14:paraId="024702F1" w14:textId="77777777" w:rsidR="00000000" w:rsidRDefault="001F0AD0">
      <w:pPr>
        <w:pStyle w:val="RequirementBody"/>
        <w:numPr>
          <w:ilvl w:val="12"/>
          <w:numId w:val="0"/>
        </w:numPr>
        <w:spacing w:after="120"/>
      </w:pPr>
      <w:r>
        <w:t>NPAC SMS shall be able to communicate creation or deletion of NPA</w:t>
      </w:r>
      <w:r>
        <w:noBreakHyphen/>
        <w:t>NXX data and LRN data for a Service Provider to Local SMSs and SOAs.</w:t>
      </w:r>
    </w:p>
    <w:p w14:paraId="79487D03" w14:textId="77777777" w:rsidR="00000000" w:rsidRDefault="001F0AD0">
      <w:pPr>
        <w:pStyle w:val="BodyText"/>
        <w:numPr>
          <w:ilvl w:val="12"/>
          <w:numId w:val="0"/>
        </w:numPr>
      </w:pPr>
      <w:r>
        <w:t>The contents of the network download are:</w:t>
      </w:r>
    </w:p>
    <w:p w14:paraId="6CF0D566" w14:textId="77777777" w:rsidR="00000000" w:rsidRDefault="001F0AD0" w:rsidP="001F0AD0">
      <w:pPr>
        <w:pStyle w:val="ListBullet1"/>
        <w:numPr>
          <w:ilvl w:val="0"/>
          <w:numId w:val="1"/>
          <w:numberingChange w:id="1410" w:author="Jean Anthony" w:date="2001-03-12T20:36:00Z" w:original=""/>
        </w:numPr>
      </w:pPr>
      <w:r>
        <w:t>Network data:</w:t>
      </w:r>
    </w:p>
    <w:p w14:paraId="6E379DD1" w14:textId="77777777" w:rsidR="00000000" w:rsidRDefault="001F0AD0" w:rsidP="001F0AD0">
      <w:pPr>
        <w:pStyle w:val="ListBullet2"/>
        <w:numPr>
          <w:ilvl w:val="0"/>
          <w:numId w:val="4"/>
          <w:numberingChange w:id="1411" w:author="Jean Anthony" w:date="2001-03-12T20:36:00Z" w:original=""/>
        </w:numPr>
      </w:pPr>
      <w:r>
        <w:t>NPAC Customer ID</w:t>
      </w:r>
    </w:p>
    <w:p w14:paraId="66AE4D30" w14:textId="77777777" w:rsidR="00000000" w:rsidRDefault="001F0AD0" w:rsidP="001F0AD0">
      <w:pPr>
        <w:pStyle w:val="ListBullet2"/>
        <w:numPr>
          <w:ilvl w:val="0"/>
          <w:numId w:val="4"/>
          <w:numberingChange w:id="1412" w:author="Jean Anthony" w:date="2001-03-12T20:36:00Z" w:original=""/>
        </w:numPr>
      </w:pPr>
      <w:r>
        <w:t>NPAC</w:t>
      </w:r>
      <w:r>
        <w:t xml:space="preserve"> Customer Name</w:t>
      </w:r>
    </w:p>
    <w:p w14:paraId="47D42ACA" w14:textId="77777777" w:rsidR="00000000" w:rsidRDefault="001F0AD0" w:rsidP="001F0AD0">
      <w:pPr>
        <w:pStyle w:val="ListBullet1"/>
        <w:numPr>
          <w:ilvl w:val="0"/>
          <w:numId w:val="1"/>
          <w:numberingChange w:id="1413" w:author="Jean Anthony" w:date="2001-03-12T20:36:00Z" w:original=""/>
        </w:numPr>
      </w:pPr>
      <w:r>
        <w:t>NPA-NXX-Download Data:</w:t>
      </w:r>
    </w:p>
    <w:p w14:paraId="317A66FE" w14:textId="77777777" w:rsidR="00000000" w:rsidRDefault="001F0AD0" w:rsidP="001F0AD0">
      <w:pPr>
        <w:pStyle w:val="ListBullet2"/>
        <w:numPr>
          <w:ilvl w:val="0"/>
          <w:numId w:val="4"/>
          <w:numberingChange w:id="1414" w:author="Jean Anthony" w:date="2001-03-12T20:36:00Z" w:original=""/>
        </w:numPr>
      </w:pPr>
      <w:r>
        <w:t>NPA-NXX ID</w:t>
      </w:r>
    </w:p>
    <w:p w14:paraId="3FCDEF6C" w14:textId="77777777" w:rsidR="00000000" w:rsidRDefault="001F0AD0" w:rsidP="001F0AD0">
      <w:pPr>
        <w:pStyle w:val="ListBullet2"/>
        <w:numPr>
          <w:ilvl w:val="0"/>
          <w:numId w:val="4"/>
          <w:numberingChange w:id="1415" w:author="Jean Anthony" w:date="2001-03-12T20:36:00Z" w:original=""/>
        </w:numPr>
      </w:pPr>
      <w:r>
        <w:t>NPA-NXX Value</w:t>
      </w:r>
    </w:p>
    <w:p w14:paraId="5A66D135" w14:textId="77777777" w:rsidR="00000000" w:rsidRDefault="001F0AD0" w:rsidP="001F0AD0">
      <w:pPr>
        <w:pStyle w:val="ListBullet2"/>
        <w:numPr>
          <w:ilvl w:val="0"/>
          <w:numId w:val="4"/>
          <w:numberingChange w:id="1416" w:author="Jean Anthony" w:date="2001-03-12T20:36:00Z" w:original=""/>
        </w:numPr>
      </w:pPr>
      <w:r>
        <w:t>Effective TimeStamp</w:t>
      </w:r>
    </w:p>
    <w:p w14:paraId="3574C954" w14:textId="77777777" w:rsidR="00000000" w:rsidRDefault="001F0AD0" w:rsidP="001F0AD0">
      <w:pPr>
        <w:pStyle w:val="ListBullet2"/>
        <w:numPr>
          <w:ilvl w:val="0"/>
          <w:numId w:val="4"/>
          <w:numberingChange w:id="1417" w:author="Jean Anthony" w:date="2001-03-12T20:36:00Z" w:original=""/>
        </w:numPr>
      </w:pPr>
      <w:r>
        <w:t>Download Reason</w:t>
      </w:r>
    </w:p>
    <w:p w14:paraId="5C5C64A5" w14:textId="77777777" w:rsidR="00000000" w:rsidRDefault="001F0AD0" w:rsidP="001F0AD0">
      <w:pPr>
        <w:pStyle w:val="ListBullet1"/>
        <w:numPr>
          <w:ilvl w:val="0"/>
          <w:numId w:val="1"/>
          <w:numberingChange w:id="1418" w:author="Jean Anthony" w:date="2001-03-12T20:36:00Z" w:original=""/>
        </w:numPr>
      </w:pPr>
      <w:r>
        <w:t>LRN-Download Data:</w:t>
      </w:r>
    </w:p>
    <w:p w14:paraId="5F8DF292" w14:textId="77777777" w:rsidR="00000000" w:rsidRDefault="001F0AD0" w:rsidP="001F0AD0">
      <w:pPr>
        <w:pStyle w:val="ListBullet2"/>
        <w:numPr>
          <w:ilvl w:val="0"/>
          <w:numId w:val="4"/>
          <w:numberingChange w:id="1419" w:author="Jean Anthony" w:date="2001-03-12T20:36:00Z" w:original=""/>
        </w:numPr>
      </w:pPr>
      <w:r>
        <w:t>LRN ID</w:t>
      </w:r>
    </w:p>
    <w:p w14:paraId="639FA2B4" w14:textId="77777777" w:rsidR="00000000" w:rsidRDefault="001F0AD0" w:rsidP="001F0AD0">
      <w:pPr>
        <w:pStyle w:val="ListBullet2"/>
        <w:numPr>
          <w:ilvl w:val="0"/>
          <w:numId w:val="4"/>
          <w:numberingChange w:id="1420" w:author="Jean Anthony" w:date="2001-03-12T20:36:00Z" w:original=""/>
        </w:numPr>
      </w:pPr>
      <w:r>
        <w:t>LRN Value</w:t>
      </w:r>
    </w:p>
    <w:p w14:paraId="7E31C128" w14:textId="77777777" w:rsidR="00000000" w:rsidRDefault="001F0AD0" w:rsidP="001F0AD0">
      <w:pPr>
        <w:pStyle w:val="ListBullet2"/>
        <w:numPr>
          <w:ilvl w:val="0"/>
          <w:numId w:val="4"/>
          <w:numberingChange w:id="1421" w:author="Jean Anthony" w:date="2001-03-12T20:36:00Z" w:original=""/>
        </w:numPr>
        <w:spacing w:after="240"/>
      </w:pPr>
      <w:r>
        <w:t>Download Reason</w:t>
      </w:r>
    </w:p>
    <w:p w14:paraId="55CC1FB4" w14:textId="77777777" w:rsidR="00000000" w:rsidRDefault="001F0AD0">
      <w:pPr>
        <w:pStyle w:val="RequirementHead"/>
      </w:pPr>
      <w:r>
        <w:t>RR3-66</w:t>
      </w:r>
      <w:r>
        <w:tab/>
        <w:t>Number Pool NPA-NXX-X Holder Information – NPAC SMS download of network data to the SOA or Local S</w:t>
      </w:r>
      <w:r>
        <w:t>MS</w:t>
      </w:r>
    </w:p>
    <w:p w14:paraId="12E9261E" w14:textId="77777777" w:rsidR="00000000" w:rsidRDefault="001F0AD0">
      <w:pPr>
        <w:pStyle w:val="RequirementBody"/>
        <w:numPr>
          <w:ilvl w:val="12"/>
          <w:numId w:val="0"/>
        </w:numPr>
        <w:spacing w:after="120"/>
      </w:pPr>
      <w:r>
        <w:t>NPAC SMS shall be able to communicate creation, modification, or deletion of NPA-NXX-X data for a Service Provider to SOAs or Local SMSs.  (Previously N-61)</w:t>
      </w:r>
    </w:p>
    <w:p w14:paraId="15680BB1" w14:textId="77777777" w:rsidR="00000000" w:rsidRDefault="001F0AD0">
      <w:pPr>
        <w:pStyle w:val="BodyText"/>
        <w:numPr>
          <w:ilvl w:val="12"/>
          <w:numId w:val="0"/>
        </w:numPr>
        <w:spacing w:before="0"/>
      </w:pPr>
      <w:r>
        <w:t>The contents of the network download are:</w:t>
      </w:r>
    </w:p>
    <w:p w14:paraId="53954105" w14:textId="77777777" w:rsidR="00000000" w:rsidRDefault="001F0AD0" w:rsidP="001F0AD0">
      <w:pPr>
        <w:pStyle w:val="ListBullet1"/>
        <w:numPr>
          <w:ilvl w:val="0"/>
          <w:numId w:val="1"/>
          <w:numberingChange w:id="1422" w:author="Jean Anthony" w:date="2001-03-12T20:36:00Z" w:original=""/>
        </w:numPr>
      </w:pPr>
      <w:r>
        <w:t>Network data:</w:t>
      </w:r>
    </w:p>
    <w:p w14:paraId="1FEC2DBE" w14:textId="77777777" w:rsidR="00000000" w:rsidRDefault="001F0AD0" w:rsidP="001F0AD0">
      <w:pPr>
        <w:pStyle w:val="ListBullet2"/>
        <w:numPr>
          <w:ilvl w:val="0"/>
          <w:numId w:val="4"/>
          <w:numberingChange w:id="1423" w:author="Jean Anthony" w:date="2001-03-12T20:36:00Z" w:original=""/>
        </w:numPr>
        <w:ind w:left="720"/>
      </w:pPr>
      <w:r>
        <w:t>NPAC Customer ID</w:t>
      </w:r>
    </w:p>
    <w:p w14:paraId="42A38C18" w14:textId="77777777" w:rsidR="00000000" w:rsidRDefault="001F0AD0" w:rsidP="001F0AD0">
      <w:pPr>
        <w:pStyle w:val="ListBullet2"/>
        <w:numPr>
          <w:ilvl w:val="0"/>
          <w:numId w:val="4"/>
          <w:numberingChange w:id="1424" w:author="Jean Anthony" w:date="2001-03-12T20:36:00Z" w:original=""/>
        </w:numPr>
        <w:ind w:left="720"/>
      </w:pPr>
      <w:r>
        <w:t>NPAC Customer Name</w:t>
      </w:r>
    </w:p>
    <w:p w14:paraId="174245CB" w14:textId="77777777" w:rsidR="00000000" w:rsidRDefault="001F0AD0" w:rsidP="001F0AD0">
      <w:pPr>
        <w:pStyle w:val="ListBullet1"/>
        <w:numPr>
          <w:ilvl w:val="0"/>
          <w:numId w:val="1"/>
          <w:numberingChange w:id="1425" w:author="Jean Anthony" w:date="2001-03-12T20:36:00Z" w:original=""/>
        </w:numPr>
      </w:pPr>
      <w:r>
        <w:t>NPA-</w:t>
      </w:r>
      <w:r>
        <w:t>NXX</w:t>
      </w:r>
      <w:r>
        <w:noBreakHyphen/>
        <w:t>X Download Data:</w:t>
      </w:r>
    </w:p>
    <w:p w14:paraId="647C44C0" w14:textId="77777777" w:rsidR="00000000" w:rsidRDefault="001F0AD0" w:rsidP="001F0AD0">
      <w:pPr>
        <w:pStyle w:val="ListBullet2"/>
        <w:numPr>
          <w:ilvl w:val="0"/>
          <w:numId w:val="4"/>
          <w:numberingChange w:id="1426" w:author="Jean Anthony" w:date="2001-03-12T20:36:00Z" w:original=""/>
        </w:numPr>
        <w:ind w:left="720"/>
      </w:pPr>
      <w:r>
        <w:t>NPA-NXX-X ID</w:t>
      </w:r>
    </w:p>
    <w:p w14:paraId="0E6668F2" w14:textId="77777777" w:rsidR="00000000" w:rsidRDefault="001F0AD0" w:rsidP="001F0AD0">
      <w:pPr>
        <w:pStyle w:val="ListBullet2"/>
        <w:numPr>
          <w:ilvl w:val="0"/>
          <w:numId w:val="4"/>
          <w:numberingChange w:id="1427" w:author="Jean Anthony" w:date="2001-03-12T20:36:00Z" w:original=""/>
        </w:numPr>
        <w:ind w:left="720"/>
      </w:pPr>
      <w:r>
        <w:t>NPA-NXX-X</w:t>
      </w:r>
    </w:p>
    <w:p w14:paraId="09D4D4AC" w14:textId="77777777" w:rsidR="00000000" w:rsidRDefault="001F0AD0" w:rsidP="001F0AD0">
      <w:pPr>
        <w:pStyle w:val="ListBullet2"/>
        <w:numPr>
          <w:ilvl w:val="0"/>
          <w:numId w:val="4"/>
          <w:numberingChange w:id="1428" w:author="Jean Anthony" w:date="2001-03-12T20:36:00Z" w:original=""/>
        </w:numPr>
        <w:ind w:left="720"/>
      </w:pPr>
      <w:r>
        <w:t>NPA-NXX-X Effective Date</w:t>
      </w:r>
    </w:p>
    <w:p w14:paraId="44EF8C45" w14:textId="77777777" w:rsidR="00000000" w:rsidRDefault="001F0AD0" w:rsidP="001F0AD0">
      <w:pPr>
        <w:pStyle w:val="ListBullet2"/>
        <w:numPr>
          <w:ilvl w:val="0"/>
          <w:numId w:val="4"/>
          <w:numberingChange w:id="1429" w:author="Jean Anthony" w:date="2001-03-12T20:36:00Z" w:original=""/>
        </w:numPr>
        <w:ind w:left="720"/>
      </w:pPr>
      <w:r>
        <w:t>Last Modified TimeStamp</w:t>
      </w:r>
    </w:p>
    <w:p w14:paraId="34E51F57" w14:textId="77777777" w:rsidR="00000000" w:rsidRDefault="001F0AD0" w:rsidP="001F0AD0">
      <w:pPr>
        <w:pStyle w:val="ListBullet2"/>
        <w:numPr>
          <w:ilvl w:val="0"/>
          <w:numId w:val="4"/>
          <w:numberingChange w:id="1430" w:author="Jean Anthony" w:date="2001-03-12T20:36:00Z" w:original=""/>
        </w:numPr>
        <w:spacing w:after="360"/>
        <w:ind w:left="720"/>
      </w:pPr>
      <w:r>
        <w:t>Download Reason</w:t>
      </w:r>
    </w:p>
    <w:p w14:paraId="54F01223" w14:textId="77777777" w:rsidR="00000000" w:rsidRDefault="001F0AD0">
      <w:pPr>
        <w:pStyle w:val="RequirementHead"/>
      </w:pPr>
      <w:r>
        <w:t>RR3-67.1</w:t>
      </w:r>
      <w:r>
        <w:tab/>
        <w:t>Number Pool NPA-NXX-X Holder Information – NPAC SMS download via SOA and/or Local SMS Interface of NPA-NXX-X allocation to the Service Pro</w:t>
      </w:r>
      <w:r>
        <w:t>viders</w:t>
      </w:r>
    </w:p>
    <w:p w14:paraId="18F4B823" w14:textId="77777777" w:rsidR="00000000" w:rsidRDefault="001F0AD0">
      <w:pPr>
        <w:pStyle w:val="RequirementBody"/>
        <w:numPr>
          <w:ilvl w:val="12"/>
          <w:numId w:val="0"/>
        </w:numPr>
        <w:spacing w:after="120"/>
      </w:pPr>
      <w:r>
        <w:t>NPAC SMS shall inform all Service Providers about the allocation of the NPA-NXX-Xs for pooling to the Block Holder via the SOA to NPAC SMS Interface and/or NPAC SMS to Local SMS interface.  The NPA-NXX-X data fields sent via the SOA to NPAC SMS inte</w:t>
      </w:r>
      <w:r>
        <w:t>rface and/or NPAC SMS to Local SMS interface are:  (Previously N-62.1)</w:t>
      </w:r>
    </w:p>
    <w:p w14:paraId="7F48CE02" w14:textId="77777777" w:rsidR="00000000" w:rsidRDefault="001F0AD0" w:rsidP="001F0AD0">
      <w:pPr>
        <w:pStyle w:val="ListBullet1"/>
        <w:numPr>
          <w:ilvl w:val="0"/>
          <w:numId w:val="1"/>
          <w:numberingChange w:id="1431" w:author="Jean Anthony" w:date="2001-03-12T20:36:00Z" w:original=""/>
        </w:numPr>
      </w:pPr>
      <w:r>
        <w:t>NPAC Customer ID</w:t>
      </w:r>
    </w:p>
    <w:p w14:paraId="271424E1" w14:textId="77777777" w:rsidR="00000000" w:rsidRDefault="001F0AD0" w:rsidP="001F0AD0">
      <w:pPr>
        <w:pStyle w:val="ListBullet1"/>
        <w:numPr>
          <w:ilvl w:val="0"/>
          <w:numId w:val="1"/>
          <w:numberingChange w:id="1432" w:author="Jean Anthony" w:date="2001-03-12T20:36:00Z" w:original=""/>
        </w:numPr>
      </w:pPr>
      <w:r>
        <w:t>NPAC Customer Name</w:t>
      </w:r>
    </w:p>
    <w:p w14:paraId="4AD792D8" w14:textId="77777777" w:rsidR="00000000" w:rsidRDefault="001F0AD0" w:rsidP="001F0AD0">
      <w:pPr>
        <w:pStyle w:val="ListBullet1"/>
        <w:numPr>
          <w:ilvl w:val="0"/>
          <w:numId w:val="1"/>
          <w:numberingChange w:id="1433" w:author="Jean Anthony" w:date="2001-03-12T20:36:00Z" w:original=""/>
        </w:numPr>
      </w:pPr>
      <w:r>
        <w:t>NPA-NXX-X ID</w:t>
      </w:r>
    </w:p>
    <w:p w14:paraId="4B2950C5" w14:textId="77777777" w:rsidR="00000000" w:rsidRDefault="001F0AD0" w:rsidP="001F0AD0">
      <w:pPr>
        <w:pStyle w:val="ListBullet1"/>
        <w:numPr>
          <w:ilvl w:val="0"/>
          <w:numId w:val="1"/>
          <w:numberingChange w:id="1434" w:author="Jean Anthony" w:date="2001-03-12T20:36:00Z" w:original=""/>
        </w:numPr>
      </w:pPr>
      <w:r>
        <w:t>NPA-NXX-X</w:t>
      </w:r>
    </w:p>
    <w:p w14:paraId="0B0C696A" w14:textId="77777777" w:rsidR="00000000" w:rsidRDefault="001F0AD0" w:rsidP="001F0AD0">
      <w:pPr>
        <w:pStyle w:val="ListBullet1"/>
        <w:numPr>
          <w:ilvl w:val="0"/>
          <w:numId w:val="1"/>
          <w:numberingChange w:id="1435" w:author="Jean Anthony" w:date="2001-03-12T20:36:00Z" w:original=""/>
        </w:numPr>
      </w:pPr>
      <w:r>
        <w:t>NPA-NXX-X Effective Date</w:t>
      </w:r>
    </w:p>
    <w:p w14:paraId="7634C4CC" w14:textId="77777777" w:rsidR="00000000" w:rsidRDefault="001F0AD0" w:rsidP="001F0AD0">
      <w:pPr>
        <w:pStyle w:val="ListBullet1"/>
        <w:numPr>
          <w:ilvl w:val="0"/>
          <w:numId w:val="1"/>
          <w:numberingChange w:id="1436" w:author="Jean Anthony" w:date="2001-03-12T20:36:00Z" w:original=""/>
        </w:numPr>
      </w:pPr>
      <w:r>
        <w:t>Creation TimeStamp</w:t>
      </w:r>
    </w:p>
    <w:p w14:paraId="616EB646" w14:textId="77777777" w:rsidR="00000000" w:rsidRDefault="001F0AD0" w:rsidP="001F0AD0">
      <w:pPr>
        <w:pStyle w:val="ListBullet1"/>
        <w:numPr>
          <w:ilvl w:val="0"/>
          <w:numId w:val="1"/>
          <w:numberingChange w:id="1437" w:author="Jean Anthony" w:date="2001-03-12T20:36:00Z" w:original=""/>
        </w:numPr>
      </w:pPr>
      <w:r>
        <w:t>Last Modified TimeStamp</w:t>
      </w:r>
    </w:p>
    <w:p w14:paraId="6F53987C" w14:textId="77777777" w:rsidR="00000000" w:rsidRDefault="001F0AD0" w:rsidP="001F0AD0">
      <w:pPr>
        <w:pStyle w:val="ListBullet1"/>
        <w:numPr>
          <w:ilvl w:val="0"/>
          <w:numId w:val="1"/>
          <w:numberingChange w:id="1438" w:author="Jean Anthony" w:date="2001-03-12T20:36:00Z" w:original=""/>
        </w:numPr>
      </w:pPr>
      <w:r>
        <w:t>Download Reason</w:t>
      </w:r>
    </w:p>
    <w:p w14:paraId="750DACF4" w14:textId="77777777" w:rsidR="00000000" w:rsidRDefault="001F0AD0">
      <w:pPr>
        <w:pStyle w:val="Header"/>
        <w:tabs>
          <w:tab w:val="clear" w:pos="4320"/>
          <w:tab w:val="clear" w:pos="8640"/>
        </w:tabs>
        <w:spacing w:before="0"/>
      </w:pPr>
    </w:p>
    <w:p w14:paraId="28B0F9AA" w14:textId="77777777" w:rsidR="00000000" w:rsidRDefault="001F0AD0">
      <w:pPr>
        <w:pStyle w:val="RequirementHead"/>
        <w:numPr>
          <w:ilvl w:val="12"/>
          <w:numId w:val="0"/>
        </w:numPr>
        <w:ind w:left="1260" w:hanging="1260"/>
      </w:pPr>
      <w:r>
        <w:t>R3-10</w:t>
      </w:r>
      <w:r>
        <w:tab/>
        <w:t>NPAC SMS notification of NPA-NXX av</w:t>
      </w:r>
      <w:r>
        <w:t>ailability to the Service Providers</w:t>
      </w:r>
    </w:p>
    <w:p w14:paraId="2866AD53" w14:textId="77777777" w:rsidR="00000000" w:rsidRDefault="001F0AD0">
      <w:pPr>
        <w:pStyle w:val="RequirementBody"/>
        <w:numPr>
          <w:ilvl w:val="12"/>
          <w:numId w:val="0"/>
        </w:numPr>
        <w:spacing w:after="120"/>
      </w:pPr>
      <w:r>
        <w:t>NPAC SMS shall inform all Service Providers about the availability of the NPA</w:t>
      </w:r>
      <w:r>
        <w:noBreakHyphen/>
        <w:t>NXXs for porting via the NPAC SMS to Local SMS and SOA to NPAC SMS interfaces or the Web bulletin board.  The NPA</w:t>
      </w:r>
      <w:r>
        <w:noBreakHyphen/>
        <w:t>NXX data fields sent via the</w:t>
      </w:r>
      <w:r>
        <w:t xml:space="preserve"> NPAC SMS to Local SMS and SOA to NPAC SMS interfaces interface are:</w:t>
      </w:r>
    </w:p>
    <w:p w14:paraId="06141655" w14:textId="77777777" w:rsidR="00000000" w:rsidRDefault="001F0AD0" w:rsidP="001F0AD0">
      <w:pPr>
        <w:pStyle w:val="ListBullet1"/>
        <w:numPr>
          <w:ilvl w:val="0"/>
          <w:numId w:val="1"/>
          <w:numberingChange w:id="1439" w:author="Jean Anthony" w:date="2001-03-12T20:36:00Z" w:original=""/>
        </w:numPr>
      </w:pPr>
      <w:r>
        <w:t>NPAC Customer ID</w:t>
      </w:r>
    </w:p>
    <w:p w14:paraId="4BA971CD" w14:textId="77777777" w:rsidR="00000000" w:rsidRDefault="001F0AD0" w:rsidP="001F0AD0">
      <w:pPr>
        <w:pStyle w:val="ListBullet1"/>
        <w:numPr>
          <w:ilvl w:val="0"/>
          <w:numId w:val="1"/>
          <w:numberingChange w:id="1440" w:author="Jean Anthony" w:date="2001-03-12T20:36:00Z" w:original=""/>
        </w:numPr>
      </w:pPr>
      <w:r>
        <w:t>NPAC Customer Name</w:t>
      </w:r>
    </w:p>
    <w:p w14:paraId="3E7FA4C8" w14:textId="77777777" w:rsidR="00000000" w:rsidRDefault="001F0AD0" w:rsidP="001F0AD0">
      <w:pPr>
        <w:pStyle w:val="ListBullet1"/>
        <w:numPr>
          <w:ilvl w:val="0"/>
          <w:numId w:val="1"/>
          <w:numberingChange w:id="1441" w:author="Jean Anthony" w:date="2001-03-12T20:36:00Z" w:original=""/>
        </w:numPr>
      </w:pPr>
      <w:r>
        <w:t>NPA</w:t>
      </w:r>
      <w:r>
        <w:noBreakHyphen/>
        <w:t>NXX ID</w:t>
      </w:r>
    </w:p>
    <w:p w14:paraId="41E1684B" w14:textId="77777777" w:rsidR="00000000" w:rsidRDefault="001F0AD0" w:rsidP="001F0AD0">
      <w:pPr>
        <w:pStyle w:val="ListBullet1"/>
        <w:numPr>
          <w:ilvl w:val="0"/>
          <w:numId w:val="1"/>
          <w:numberingChange w:id="1442" w:author="Jean Anthony" w:date="2001-03-12T20:36:00Z" w:original=""/>
        </w:numPr>
      </w:pPr>
      <w:r>
        <w:t xml:space="preserve">NPA </w:t>
      </w:r>
      <w:r>
        <w:noBreakHyphen/>
        <w:t>NXX Value</w:t>
      </w:r>
    </w:p>
    <w:p w14:paraId="7F6AE4B4" w14:textId="77777777" w:rsidR="00000000" w:rsidRDefault="001F0AD0" w:rsidP="001F0AD0">
      <w:pPr>
        <w:pStyle w:val="ListBullet1"/>
        <w:numPr>
          <w:ilvl w:val="0"/>
          <w:numId w:val="1"/>
          <w:numberingChange w:id="1443" w:author="Jean Anthony" w:date="2001-03-12T20:36:00Z" w:original=""/>
        </w:numPr>
      </w:pPr>
      <w:r>
        <w:t>Effective Date</w:t>
      </w:r>
    </w:p>
    <w:p w14:paraId="42D4B6F7" w14:textId="77777777" w:rsidR="00000000" w:rsidRDefault="001F0AD0" w:rsidP="001F0AD0">
      <w:pPr>
        <w:pStyle w:val="ListBullet1"/>
        <w:numPr>
          <w:ilvl w:val="0"/>
          <w:numId w:val="1"/>
          <w:numberingChange w:id="1444" w:author="Jean Anthony" w:date="2001-03-12T20:36:00Z" w:original=""/>
        </w:numPr>
      </w:pPr>
      <w:r>
        <w:t>Download Reason</w:t>
      </w:r>
    </w:p>
    <w:p w14:paraId="757BF905" w14:textId="77777777" w:rsidR="00000000" w:rsidRDefault="001F0AD0">
      <w:pPr>
        <w:pStyle w:val="BodyText"/>
        <w:numPr>
          <w:ilvl w:val="12"/>
          <w:numId w:val="0"/>
        </w:numPr>
      </w:pPr>
      <w:r>
        <w:t>The NPA</w:t>
      </w:r>
      <w:r>
        <w:noBreakHyphen/>
        <w:t>NXX data fields sent to the WEB bulletin board are:</w:t>
      </w:r>
    </w:p>
    <w:p w14:paraId="300D261C" w14:textId="77777777" w:rsidR="00000000" w:rsidRDefault="001F0AD0" w:rsidP="001F0AD0">
      <w:pPr>
        <w:pStyle w:val="ListBullet1"/>
        <w:numPr>
          <w:ilvl w:val="0"/>
          <w:numId w:val="1"/>
          <w:numberingChange w:id="1445" w:author="Jean Anthony" w:date="2001-03-12T20:36:00Z" w:original=""/>
        </w:numPr>
      </w:pPr>
      <w:r>
        <w:t>NPAC Customer ID</w:t>
      </w:r>
    </w:p>
    <w:p w14:paraId="037BCC3A" w14:textId="77777777" w:rsidR="00000000" w:rsidRDefault="001F0AD0" w:rsidP="001F0AD0">
      <w:pPr>
        <w:pStyle w:val="ListBullet1"/>
        <w:numPr>
          <w:ilvl w:val="0"/>
          <w:numId w:val="1"/>
          <w:numberingChange w:id="1446" w:author="Jean Anthony" w:date="2001-03-12T20:36:00Z" w:original=""/>
        </w:numPr>
      </w:pPr>
      <w:r>
        <w:t>NPAC Customer Nam</w:t>
      </w:r>
      <w:r>
        <w:t>e</w:t>
      </w:r>
    </w:p>
    <w:p w14:paraId="3F568E8F" w14:textId="77777777" w:rsidR="00000000" w:rsidRDefault="001F0AD0" w:rsidP="001F0AD0">
      <w:pPr>
        <w:pStyle w:val="ListBullet1"/>
        <w:numPr>
          <w:ilvl w:val="0"/>
          <w:numId w:val="1"/>
          <w:numberingChange w:id="1447" w:author="Jean Anthony" w:date="2001-03-12T20:36:00Z" w:original=""/>
        </w:numPr>
      </w:pPr>
      <w:r>
        <w:t>NPA</w:t>
      </w:r>
      <w:r>
        <w:noBreakHyphen/>
        <w:t>NXX Value</w:t>
      </w:r>
    </w:p>
    <w:p w14:paraId="76A7D458" w14:textId="77777777" w:rsidR="00000000" w:rsidRDefault="001F0AD0" w:rsidP="001F0AD0">
      <w:pPr>
        <w:pStyle w:val="ListBullet1"/>
        <w:numPr>
          <w:ilvl w:val="0"/>
          <w:numId w:val="1"/>
          <w:numberingChange w:id="1448" w:author="Jean Anthony" w:date="2001-03-12T20:36:00Z" w:original=""/>
        </w:numPr>
        <w:spacing w:after="240"/>
      </w:pPr>
      <w:r>
        <w:t>Effective Date</w:t>
      </w:r>
    </w:p>
    <w:p w14:paraId="1F8A305A" w14:textId="77777777" w:rsidR="00000000" w:rsidRDefault="001F0AD0">
      <w:pPr>
        <w:pStyle w:val="RequirementHead"/>
        <w:numPr>
          <w:ilvl w:val="12"/>
          <w:numId w:val="0"/>
        </w:numPr>
        <w:ind w:left="1260" w:hanging="1260"/>
      </w:pPr>
      <w:r>
        <w:t>R3</w:t>
      </w:r>
      <w:r>
        <w:noBreakHyphen/>
        <w:t>11</w:t>
      </w:r>
      <w:r>
        <w:tab/>
        <w:t>NPAC SMS notification of LRNs and Service Provider data by Service Provider</w:t>
      </w:r>
    </w:p>
    <w:p w14:paraId="136DB441" w14:textId="77777777" w:rsidR="00000000" w:rsidRDefault="001F0AD0">
      <w:pPr>
        <w:pStyle w:val="RequirementBody"/>
        <w:numPr>
          <w:ilvl w:val="12"/>
          <w:numId w:val="0"/>
        </w:numPr>
        <w:spacing w:after="120"/>
      </w:pPr>
      <w:r>
        <w:t xml:space="preserve">NPAC SMS shall inform all Service Providers about a new Service Provider and the associated LRNs via the NPAC SMS to Local SMS and SOA to NPAC </w:t>
      </w:r>
      <w:r>
        <w:t>SMS interfaces. NPAC SMS shall post the new Service Providers and/or new LRNs on the Web bulletin board.</w:t>
      </w:r>
    </w:p>
    <w:p w14:paraId="72A8E6FE" w14:textId="77777777" w:rsidR="00000000" w:rsidRDefault="001F0AD0">
      <w:pPr>
        <w:pStyle w:val="BodyText"/>
        <w:numPr>
          <w:ilvl w:val="12"/>
          <w:numId w:val="0"/>
        </w:numPr>
        <w:spacing w:before="0"/>
      </w:pPr>
      <w:r>
        <w:t>The Service Provider data fields sent to the WEB bulletin board are:</w:t>
      </w:r>
    </w:p>
    <w:p w14:paraId="54B2A61E" w14:textId="77777777" w:rsidR="00000000" w:rsidRDefault="001F0AD0" w:rsidP="001F0AD0">
      <w:pPr>
        <w:pStyle w:val="ListBullet1"/>
        <w:numPr>
          <w:ilvl w:val="0"/>
          <w:numId w:val="1"/>
          <w:numberingChange w:id="1449" w:author="Jean Anthony" w:date="2001-03-12T20:36:00Z" w:original=""/>
        </w:numPr>
      </w:pPr>
      <w:r>
        <w:t>NPAC Customer ID</w:t>
      </w:r>
    </w:p>
    <w:p w14:paraId="649BB2E0" w14:textId="77777777" w:rsidR="00000000" w:rsidRDefault="001F0AD0" w:rsidP="001F0AD0">
      <w:pPr>
        <w:pStyle w:val="ListBullet1"/>
        <w:numPr>
          <w:ilvl w:val="0"/>
          <w:numId w:val="1"/>
          <w:numberingChange w:id="1450" w:author="Jean Anthony" w:date="2001-03-12T20:36:00Z" w:original=""/>
        </w:numPr>
      </w:pPr>
      <w:r>
        <w:t>NPAC Customer Name</w:t>
      </w:r>
    </w:p>
    <w:p w14:paraId="442A1D62" w14:textId="77777777" w:rsidR="00000000" w:rsidRDefault="001F0AD0" w:rsidP="001F0AD0">
      <w:pPr>
        <w:pStyle w:val="ListBullet1"/>
        <w:numPr>
          <w:ilvl w:val="0"/>
          <w:numId w:val="1"/>
          <w:numberingChange w:id="1451" w:author="Jean Anthony" w:date="2001-03-12T20:36:00Z" w:original=""/>
        </w:numPr>
      </w:pPr>
      <w:r>
        <w:t>NPAC Customer Type</w:t>
      </w:r>
    </w:p>
    <w:p w14:paraId="1EB6028F" w14:textId="77777777" w:rsidR="00000000" w:rsidRDefault="001F0AD0" w:rsidP="001F0AD0">
      <w:pPr>
        <w:pStyle w:val="ListBullet1"/>
        <w:numPr>
          <w:ilvl w:val="0"/>
          <w:numId w:val="1"/>
          <w:numberingChange w:id="1452" w:author="Jean Anthony" w:date="2001-03-12T20:36:00Z" w:original=""/>
        </w:numPr>
      </w:pPr>
      <w:r>
        <w:t>Contact Type</w:t>
      </w:r>
    </w:p>
    <w:p w14:paraId="478CE624" w14:textId="77777777" w:rsidR="00000000" w:rsidRDefault="001F0AD0" w:rsidP="001F0AD0">
      <w:pPr>
        <w:pStyle w:val="ListBullet1"/>
        <w:numPr>
          <w:ilvl w:val="0"/>
          <w:numId w:val="1"/>
          <w:numberingChange w:id="1453" w:author="Jean Anthony" w:date="2001-03-12T20:36:00Z" w:original=""/>
        </w:numPr>
      </w:pPr>
      <w:r>
        <w:t>Contact Name</w:t>
      </w:r>
    </w:p>
    <w:p w14:paraId="0365C3C8" w14:textId="77777777" w:rsidR="00000000" w:rsidRDefault="001F0AD0" w:rsidP="001F0AD0">
      <w:pPr>
        <w:pStyle w:val="ListBullet1"/>
        <w:numPr>
          <w:ilvl w:val="0"/>
          <w:numId w:val="1"/>
          <w:numberingChange w:id="1454" w:author="Jean Anthony" w:date="2001-03-12T20:36:00Z" w:original=""/>
        </w:numPr>
      </w:pPr>
      <w:r>
        <w:t>C</w:t>
      </w:r>
      <w:r>
        <w:t>ontact Address 1</w:t>
      </w:r>
    </w:p>
    <w:p w14:paraId="721474D1" w14:textId="77777777" w:rsidR="00000000" w:rsidRDefault="001F0AD0" w:rsidP="001F0AD0">
      <w:pPr>
        <w:pStyle w:val="ListBullet1"/>
        <w:numPr>
          <w:ilvl w:val="0"/>
          <w:numId w:val="1"/>
          <w:numberingChange w:id="1455" w:author="Jean Anthony" w:date="2001-03-12T20:36:00Z" w:original=""/>
        </w:numPr>
      </w:pPr>
      <w:r>
        <w:t>Contact Address 2</w:t>
      </w:r>
    </w:p>
    <w:p w14:paraId="15D279BA" w14:textId="77777777" w:rsidR="00000000" w:rsidRDefault="001F0AD0" w:rsidP="001F0AD0">
      <w:pPr>
        <w:pStyle w:val="ListBullet1"/>
        <w:numPr>
          <w:ilvl w:val="0"/>
          <w:numId w:val="1"/>
          <w:numberingChange w:id="1456" w:author="Jean Anthony" w:date="2001-03-12T20:36:00Z" w:original=""/>
        </w:numPr>
      </w:pPr>
      <w:r>
        <w:t>Contact City</w:t>
      </w:r>
    </w:p>
    <w:p w14:paraId="46949B87" w14:textId="77777777" w:rsidR="00000000" w:rsidRDefault="001F0AD0" w:rsidP="001F0AD0">
      <w:pPr>
        <w:pStyle w:val="ListBullet1"/>
        <w:numPr>
          <w:ilvl w:val="0"/>
          <w:numId w:val="1"/>
          <w:numberingChange w:id="1457" w:author="Jean Anthony" w:date="2001-03-12T20:36:00Z" w:original=""/>
        </w:numPr>
      </w:pPr>
      <w:r>
        <w:t>Contact State</w:t>
      </w:r>
    </w:p>
    <w:p w14:paraId="4E1F6468" w14:textId="77777777" w:rsidR="00000000" w:rsidRDefault="001F0AD0" w:rsidP="001F0AD0">
      <w:pPr>
        <w:pStyle w:val="ListBullet1"/>
        <w:numPr>
          <w:ilvl w:val="0"/>
          <w:numId w:val="1"/>
          <w:numberingChange w:id="1458" w:author="Jean Anthony" w:date="2001-03-12T20:36:00Z" w:original=""/>
        </w:numPr>
      </w:pPr>
      <w:r>
        <w:t>Contact Zip</w:t>
      </w:r>
    </w:p>
    <w:p w14:paraId="255BC5DF" w14:textId="77777777" w:rsidR="00000000" w:rsidRDefault="001F0AD0" w:rsidP="001F0AD0">
      <w:pPr>
        <w:pStyle w:val="ListBullet1"/>
        <w:numPr>
          <w:ilvl w:val="0"/>
          <w:numId w:val="1"/>
          <w:numberingChange w:id="1459" w:author="Jean Anthony" w:date="2001-03-12T20:36:00Z" w:original=""/>
        </w:numPr>
      </w:pPr>
      <w:r>
        <w:t>Contact Province</w:t>
      </w:r>
    </w:p>
    <w:p w14:paraId="4CC2B88E" w14:textId="77777777" w:rsidR="00000000" w:rsidRDefault="001F0AD0" w:rsidP="001F0AD0">
      <w:pPr>
        <w:pStyle w:val="ListBullet1"/>
        <w:numPr>
          <w:ilvl w:val="0"/>
          <w:numId w:val="1"/>
          <w:numberingChange w:id="1460" w:author="Jean Anthony" w:date="2001-03-12T20:36:00Z" w:original=""/>
        </w:numPr>
      </w:pPr>
      <w:r>
        <w:t>Contact Country</w:t>
      </w:r>
    </w:p>
    <w:p w14:paraId="652EF06E" w14:textId="77777777" w:rsidR="00000000" w:rsidRDefault="001F0AD0" w:rsidP="001F0AD0">
      <w:pPr>
        <w:pStyle w:val="ListBullet1"/>
        <w:numPr>
          <w:ilvl w:val="0"/>
          <w:numId w:val="1"/>
          <w:numberingChange w:id="1461" w:author="Jean Anthony" w:date="2001-03-12T20:36:00Z" w:original=""/>
        </w:numPr>
      </w:pPr>
      <w:r>
        <w:t>Contact Phone</w:t>
      </w:r>
    </w:p>
    <w:p w14:paraId="54CAABCA" w14:textId="77777777" w:rsidR="00000000" w:rsidRDefault="001F0AD0" w:rsidP="001F0AD0">
      <w:pPr>
        <w:pStyle w:val="ListBullet1"/>
        <w:numPr>
          <w:ilvl w:val="0"/>
          <w:numId w:val="1"/>
          <w:numberingChange w:id="1462" w:author="Jean Anthony" w:date="2001-03-12T20:36:00Z" w:original=""/>
        </w:numPr>
      </w:pPr>
      <w:r>
        <w:t>Contact Fax</w:t>
      </w:r>
    </w:p>
    <w:p w14:paraId="7E2D3993" w14:textId="77777777" w:rsidR="00000000" w:rsidRDefault="001F0AD0" w:rsidP="001F0AD0">
      <w:pPr>
        <w:pStyle w:val="ListBullet1"/>
        <w:numPr>
          <w:ilvl w:val="0"/>
          <w:numId w:val="1"/>
          <w:numberingChange w:id="1463" w:author="Jean Anthony" w:date="2001-03-12T20:36:00Z" w:original=""/>
        </w:numPr>
      </w:pPr>
      <w:r>
        <w:t>Contact Pager</w:t>
      </w:r>
    </w:p>
    <w:p w14:paraId="2806AA66" w14:textId="77777777" w:rsidR="00000000" w:rsidRDefault="001F0AD0" w:rsidP="001F0AD0">
      <w:pPr>
        <w:pStyle w:val="ListBullet1"/>
        <w:numPr>
          <w:ilvl w:val="0"/>
          <w:numId w:val="1"/>
          <w:numberingChange w:id="1464" w:author="Jean Anthony" w:date="2001-03-12T20:36:00Z" w:original=""/>
        </w:numPr>
      </w:pPr>
      <w:r>
        <w:t>Contact Pager PIN</w:t>
      </w:r>
    </w:p>
    <w:p w14:paraId="22C3D769" w14:textId="77777777" w:rsidR="00000000" w:rsidRDefault="001F0AD0" w:rsidP="001F0AD0">
      <w:pPr>
        <w:pStyle w:val="ListBullet1"/>
        <w:numPr>
          <w:ilvl w:val="0"/>
          <w:numId w:val="1"/>
          <w:numberingChange w:id="1465" w:author="Jean Anthony" w:date="2001-03-12T20:36:00Z" w:original=""/>
        </w:numPr>
        <w:spacing w:after="120"/>
      </w:pPr>
      <w:r>
        <w:t>Contact Email</w:t>
      </w:r>
    </w:p>
    <w:p w14:paraId="4E2B8E24" w14:textId="77777777" w:rsidR="00000000" w:rsidRDefault="001F0AD0">
      <w:pPr>
        <w:pStyle w:val="BodyText"/>
        <w:numPr>
          <w:ilvl w:val="12"/>
          <w:numId w:val="0"/>
        </w:numPr>
        <w:spacing w:before="0"/>
      </w:pPr>
      <w:r>
        <w:t>The LRN data fields sent to the WEB bulletin board are:</w:t>
      </w:r>
    </w:p>
    <w:p w14:paraId="77F8E15A" w14:textId="77777777" w:rsidR="00000000" w:rsidRDefault="001F0AD0" w:rsidP="001F0AD0">
      <w:pPr>
        <w:pStyle w:val="ListBullet1"/>
        <w:numPr>
          <w:ilvl w:val="0"/>
          <w:numId w:val="1"/>
          <w:numberingChange w:id="1466" w:author="Jean Anthony" w:date="2001-03-12T20:36:00Z" w:original=""/>
        </w:numPr>
      </w:pPr>
      <w:r>
        <w:t>NPAC Customer ID</w:t>
      </w:r>
    </w:p>
    <w:p w14:paraId="21EA3794" w14:textId="77777777" w:rsidR="00000000" w:rsidRDefault="001F0AD0" w:rsidP="001F0AD0">
      <w:pPr>
        <w:pStyle w:val="ListBullet1"/>
        <w:numPr>
          <w:ilvl w:val="0"/>
          <w:numId w:val="1"/>
          <w:numberingChange w:id="1467" w:author="Jean Anthony" w:date="2001-03-12T20:36:00Z" w:original=""/>
        </w:numPr>
      </w:pPr>
      <w:r>
        <w:t>NPAC</w:t>
      </w:r>
      <w:r>
        <w:t xml:space="preserve"> Customer Name</w:t>
      </w:r>
    </w:p>
    <w:p w14:paraId="3162E23D" w14:textId="77777777" w:rsidR="00000000" w:rsidRDefault="001F0AD0" w:rsidP="001F0AD0">
      <w:pPr>
        <w:pStyle w:val="ListBullet1"/>
        <w:numPr>
          <w:ilvl w:val="0"/>
          <w:numId w:val="1"/>
          <w:numberingChange w:id="1468" w:author="Jean Anthony" w:date="2001-03-12T20:36:00Z" w:original=""/>
        </w:numPr>
        <w:spacing w:after="240"/>
      </w:pPr>
      <w:r>
        <w:t>LRN Value</w:t>
      </w:r>
    </w:p>
    <w:p w14:paraId="398DFDDA" w14:textId="77777777" w:rsidR="00000000" w:rsidRDefault="001F0AD0">
      <w:pPr>
        <w:pStyle w:val="RequirementHead"/>
      </w:pPr>
      <w:r>
        <w:t>RR3-67.2</w:t>
      </w:r>
      <w:r>
        <w:tab/>
        <w:t>Number Pool NPA-NXX-X Holder Information – NPAC SMS download via Web Bulletin Board of NPA-NXX-X allocation to the Service Providers</w:t>
      </w:r>
    </w:p>
    <w:p w14:paraId="175056CF" w14:textId="77777777" w:rsidR="00000000" w:rsidRDefault="001F0AD0">
      <w:pPr>
        <w:pStyle w:val="ListBullet1"/>
        <w:numPr>
          <w:ilvl w:val="0"/>
          <w:numId w:val="0"/>
        </w:numPr>
        <w:spacing w:after="120"/>
      </w:pPr>
      <w:r>
        <w:t>NPAC SMS shall inform all Service Providers about the allocation of the NPA-NXX-Xs for po</w:t>
      </w:r>
      <w:r>
        <w:t>oling to the Block Holder via the Web bulletin board.  The NPA-NXX-X data fields sent to the WEB bulletin board are:  (Previously N-62.2)</w:t>
      </w:r>
    </w:p>
    <w:p w14:paraId="001F0909" w14:textId="77777777" w:rsidR="00000000" w:rsidRDefault="001F0AD0" w:rsidP="001F0AD0">
      <w:pPr>
        <w:pStyle w:val="ListBullet1"/>
        <w:numPr>
          <w:ilvl w:val="0"/>
          <w:numId w:val="1"/>
          <w:numberingChange w:id="1469" w:author="Jean Anthony" w:date="2001-03-12T20:36:00Z" w:original=""/>
        </w:numPr>
      </w:pPr>
      <w:r>
        <w:t>NPAC Customer ID</w:t>
      </w:r>
    </w:p>
    <w:p w14:paraId="41AA5CD6" w14:textId="77777777" w:rsidR="00000000" w:rsidRDefault="001F0AD0" w:rsidP="001F0AD0">
      <w:pPr>
        <w:pStyle w:val="ListBullet1"/>
        <w:numPr>
          <w:ilvl w:val="0"/>
          <w:numId w:val="1"/>
          <w:numberingChange w:id="1470" w:author="Jean Anthony" w:date="2001-03-12T20:36:00Z" w:original=""/>
        </w:numPr>
      </w:pPr>
      <w:r>
        <w:t>NPAC Customer Name</w:t>
      </w:r>
    </w:p>
    <w:p w14:paraId="3FB84AEC" w14:textId="77777777" w:rsidR="00000000" w:rsidRDefault="001F0AD0" w:rsidP="001F0AD0">
      <w:pPr>
        <w:pStyle w:val="ListBullet1"/>
        <w:numPr>
          <w:ilvl w:val="0"/>
          <w:numId w:val="1"/>
          <w:numberingChange w:id="1471" w:author="Jean Anthony" w:date="2001-03-12T20:36:00Z" w:original=""/>
        </w:numPr>
      </w:pPr>
      <w:r>
        <w:t>NPA-NXX-X</w:t>
      </w:r>
    </w:p>
    <w:p w14:paraId="1C1F050C" w14:textId="77777777" w:rsidR="00000000" w:rsidRDefault="001F0AD0" w:rsidP="001F0AD0">
      <w:pPr>
        <w:pStyle w:val="ListBullet1"/>
        <w:numPr>
          <w:ilvl w:val="0"/>
          <w:numId w:val="1"/>
          <w:numberingChange w:id="1472" w:author="Jean Anthony" w:date="2001-03-12T20:36:00Z" w:original=""/>
        </w:numPr>
        <w:spacing w:after="240"/>
      </w:pPr>
      <w:r>
        <w:t>NPA-NXX-X Effective Date</w:t>
      </w:r>
    </w:p>
    <w:p w14:paraId="6D115182" w14:textId="77777777" w:rsidR="00000000" w:rsidRDefault="001F0AD0">
      <w:pPr>
        <w:pStyle w:val="Heading2"/>
        <w:numPr>
          <w:numberingChange w:id="1473" w:author="Jean Anthony" w:date="2001-03-12T20:36:00Z" w:original="%1:3:0:.%2:4:0:"/>
        </w:numPr>
      </w:pPr>
      <w:bookmarkStart w:id="1474" w:name="_Toc361567525"/>
      <w:bookmarkStart w:id="1475" w:name="_Toc365874859"/>
      <w:bookmarkStart w:id="1476" w:name="_Toc367618261"/>
      <w:bookmarkStart w:id="1477" w:name="_Toc368561346"/>
      <w:bookmarkStart w:id="1478" w:name="_Toc368728291"/>
      <w:bookmarkStart w:id="1479" w:name="_Toc381720024"/>
      <w:bookmarkStart w:id="1480" w:name="_Toc436023350"/>
      <w:bookmarkStart w:id="1481" w:name="_Toc436025413"/>
      <w:bookmarkStart w:id="1482" w:name="_Toc508178496"/>
      <w:r>
        <w:t>Additional Requirements</w:t>
      </w:r>
      <w:bookmarkEnd w:id="1474"/>
      <w:bookmarkEnd w:id="1475"/>
      <w:bookmarkEnd w:id="1476"/>
      <w:bookmarkEnd w:id="1477"/>
      <w:bookmarkEnd w:id="1478"/>
      <w:bookmarkEnd w:id="1479"/>
      <w:bookmarkEnd w:id="1480"/>
      <w:bookmarkEnd w:id="1481"/>
      <w:bookmarkEnd w:id="1482"/>
    </w:p>
    <w:p w14:paraId="4C70D240" w14:textId="77777777" w:rsidR="00000000" w:rsidRDefault="001F0AD0">
      <w:pPr>
        <w:pStyle w:val="RequirementHead"/>
      </w:pPr>
      <w:r>
        <w:t>RX3-1.1.1</w:t>
      </w:r>
      <w:r>
        <w:tab/>
        <w:t>Service Provi</w:t>
      </w:r>
      <w:r>
        <w:t>der NPA-NXX Data Addition</w:t>
      </w:r>
    </w:p>
    <w:p w14:paraId="1F3EBBFE" w14:textId="77777777" w:rsidR="00000000" w:rsidRDefault="001F0AD0">
      <w:pPr>
        <w:pStyle w:val="RequirementBody"/>
      </w:pPr>
      <w:r>
        <w:t>NPAC SMS shall allow Service Providers to add their NPA-NXX data via the NPAC SMS to Local SMS interface or the SOA to NPAC SMS interface.</w:t>
      </w:r>
    </w:p>
    <w:p w14:paraId="44BEB17A" w14:textId="77777777" w:rsidR="00000000" w:rsidRDefault="001F0AD0">
      <w:pPr>
        <w:pStyle w:val="RequirementHead"/>
      </w:pPr>
      <w:r>
        <w:t>RX3-1.1.2</w:t>
      </w:r>
      <w:r>
        <w:tab/>
        <w:t>Service Provider NPA-NXX Data Effective Date Validation</w:t>
      </w:r>
    </w:p>
    <w:p w14:paraId="62AB639E" w14:textId="77777777" w:rsidR="00000000" w:rsidRDefault="001F0AD0">
      <w:pPr>
        <w:pStyle w:val="RequirementBody"/>
      </w:pPr>
      <w:r>
        <w:t>NPAC SMS shall allow Serv</w:t>
      </w:r>
      <w:r>
        <w:t>ice Providers to add their NPA-NXX data with an effective date that is set to a past, present, or future date.</w:t>
      </w:r>
    </w:p>
    <w:p w14:paraId="64199D7B" w14:textId="77777777" w:rsidR="00000000" w:rsidRDefault="001F0AD0">
      <w:pPr>
        <w:pStyle w:val="RequirementHead"/>
      </w:pPr>
      <w:r>
        <w:t>RX3-1.2</w:t>
      </w:r>
      <w:r>
        <w:tab/>
        <w:t>Service Provider LRN Data Addition</w:t>
      </w:r>
    </w:p>
    <w:p w14:paraId="45BB65E7" w14:textId="77777777" w:rsidR="00000000" w:rsidRDefault="001F0AD0">
      <w:pPr>
        <w:pStyle w:val="RequirementBody"/>
      </w:pPr>
      <w:r>
        <w:t>NPAC SMS shall allow Service Providers to add their LRN data via the NPAC SMS to Local SMS interface o</w:t>
      </w:r>
      <w:r>
        <w:t>r the SOA to NPAC SMS interface.</w:t>
      </w:r>
    </w:p>
    <w:p w14:paraId="4141302D" w14:textId="77777777" w:rsidR="00000000" w:rsidRDefault="001F0AD0">
      <w:pPr>
        <w:pStyle w:val="RequirementHead"/>
      </w:pPr>
      <w:r>
        <w:t>RX3-3.1</w:t>
      </w:r>
      <w:r>
        <w:tab/>
        <w:t>Service Provider NPA-NXX Data Deletion</w:t>
      </w:r>
    </w:p>
    <w:p w14:paraId="7CE1FF57" w14:textId="77777777" w:rsidR="00000000" w:rsidRDefault="001F0AD0">
      <w:pPr>
        <w:pStyle w:val="RequirementBody"/>
      </w:pPr>
      <w:r>
        <w:t xml:space="preserve">NPAC SMS shall allow Service Providers to delete their NPA- NXX data via the NPAC SMS to Local SMS interface or the SOA to NPAC SMS interface provided the changes do not cause </w:t>
      </w:r>
      <w:r>
        <w:t>any updates to the Subscription Versions, Number Pooling NPA-NXX-X or Number Pooling Block Information.</w:t>
      </w:r>
    </w:p>
    <w:p w14:paraId="050DBA60" w14:textId="77777777" w:rsidR="00000000" w:rsidRDefault="001F0AD0">
      <w:pPr>
        <w:pStyle w:val="RequirementHead"/>
      </w:pPr>
      <w:r>
        <w:t>RX3-3.2</w:t>
      </w:r>
      <w:r>
        <w:tab/>
        <w:t>Service Provider LRN Data Deletion</w:t>
      </w:r>
    </w:p>
    <w:p w14:paraId="7AB39B76" w14:textId="77777777" w:rsidR="00000000" w:rsidRDefault="001F0AD0">
      <w:pPr>
        <w:pStyle w:val="RequirementBody"/>
      </w:pPr>
      <w:r>
        <w:t>NPAC SMS shall allow Service Providers to delete their LRN data via the NPAC SMS to Local SMS interface or th</w:t>
      </w:r>
      <w:r>
        <w:t>e SOA to NPAC SMS interface provided the changes do not cause any updates to the Subscription Versions, or</w:t>
      </w:r>
      <w:r>
        <w:rPr>
          <w:b/>
        </w:rPr>
        <w:t xml:space="preserve"> </w:t>
      </w:r>
      <w:r>
        <w:t>Number Pooling Block Information.</w:t>
      </w:r>
    </w:p>
    <w:p w14:paraId="575FEC9C" w14:textId="77777777" w:rsidR="00000000" w:rsidRDefault="001F0AD0">
      <w:pPr>
        <w:pStyle w:val="RequirementHead"/>
      </w:pPr>
      <w:r>
        <w:t>RR3-1</w:t>
      </w:r>
      <w:r>
        <w:tab/>
        <w:t xml:space="preserve">Service Provider Download Indicator </w:t>
      </w:r>
    </w:p>
    <w:p w14:paraId="1605087F" w14:textId="77777777" w:rsidR="00000000" w:rsidRDefault="001F0AD0">
      <w:pPr>
        <w:pStyle w:val="RequirementBody"/>
      </w:pPr>
      <w:r>
        <w:t xml:space="preserve">NPAC SMS shall provide a mechanism for the Service Provider to indicate </w:t>
      </w:r>
      <w:r>
        <w:t>whether or not they want NPA-NXX data and LRN data downloaded to their Local SMS via the NPAC SMS to Local SMS Interface and/or SOA via the SOA to NPAC SMS interface.</w:t>
      </w:r>
    </w:p>
    <w:p w14:paraId="5A23B239" w14:textId="77777777" w:rsidR="00000000" w:rsidRDefault="001F0AD0">
      <w:pPr>
        <w:pStyle w:val="RequirementHead"/>
      </w:pPr>
      <w:r>
        <w:t>RR3-2</w:t>
      </w:r>
      <w:r>
        <w:tab/>
        <w:t xml:space="preserve">Service Provider Download Indicator </w:t>
      </w:r>
    </w:p>
    <w:p w14:paraId="2679167E" w14:textId="77777777" w:rsidR="00000000" w:rsidRDefault="001F0AD0">
      <w:pPr>
        <w:pStyle w:val="RequirementBody"/>
      </w:pPr>
      <w:r>
        <w:t>NPAC SMS shall download NPA-NXX data and LRN d</w:t>
      </w:r>
      <w:r>
        <w:t xml:space="preserve">ata via the NPAC SMS to Local SMS Interface and/or the SOA to NPAC SMS interface if the indicator is </w:t>
      </w:r>
      <w:r>
        <w:rPr>
          <w:b/>
        </w:rPr>
        <w:t>ON</w:t>
      </w:r>
      <w:r>
        <w:t>.</w:t>
      </w:r>
    </w:p>
    <w:p w14:paraId="0E6094D3" w14:textId="77777777" w:rsidR="00000000" w:rsidRDefault="001F0AD0">
      <w:pPr>
        <w:pStyle w:val="RequirementHead"/>
      </w:pPr>
      <w:r>
        <w:t>R3-14</w:t>
      </w:r>
      <w:r>
        <w:tab/>
        <w:t>Bulk Database Extracts</w:t>
      </w:r>
    </w:p>
    <w:p w14:paraId="2A3A2D35" w14:textId="77777777" w:rsidR="00000000" w:rsidRDefault="001F0AD0">
      <w:pPr>
        <w:pStyle w:val="RequirementBody"/>
      </w:pPr>
      <w:r>
        <w:t>NPAC SMS shall periodically perform NPAC SMS database extracts of active Subscription Versions on an NPA-NXX basis to an A</w:t>
      </w:r>
      <w:r>
        <w:t>SCII file.</w:t>
      </w:r>
    </w:p>
    <w:p w14:paraId="14E519D5" w14:textId="77777777" w:rsidR="00000000" w:rsidRDefault="001F0AD0">
      <w:pPr>
        <w:pStyle w:val="RequirementHead"/>
      </w:pPr>
      <w:r>
        <w:t>R3-15</w:t>
      </w:r>
      <w:r>
        <w:tab/>
        <w:t>FTP Site for Database Extracts</w:t>
      </w:r>
    </w:p>
    <w:p w14:paraId="341CB01C" w14:textId="77777777" w:rsidR="00000000" w:rsidRDefault="001F0AD0">
      <w:pPr>
        <w:pStyle w:val="RequirementBody"/>
      </w:pPr>
      <w:r>
        <w:t>NPAC SMS shall store database extract files at the NPAC SMS FTP site for Local SMS file retrieval.</w:t>
      </w:r>
    </w:p>
    <w:p w14:paraId="4B9CF0B2" w14:textId="77777777" w:rsidR="00000000" w:rsidRDefault="001F0AD0">
      <w:pPr>
        <w:pStyle w:val="RequirementHead"/>
      </w:pPr>
      <w:r>
        <w:t>R3-16</w:t>
      </w:r>
      <w:r>
        <w:tab/>
        <w:t>Database Extract File Creation</w:t>
      </w:r>
    </w:p>
    <w:p w14:paraId="5ECAC44A" w14:textId="77777777" w:rsidR="00000000" w:rsidRDefault="001F0AD0">
      <w:pPr>
        <w:pStyle w:val="RequirementBody"/>
      </w:pPr>
      <w:r>
        <w:t>NPAC SMS shall allow NPAC personnel to specify database extract file cre</w:t>
      </w:r>
      <w:r>
        <w:t>ation on a weekly, monthly, or quarterly basis.</w:t>
      </w:r>
    </w:p>
    <w:p w14:paraId="23D92CBE" w14:textId="77777777" w:rsidR="00000000" w:rsidRDefault="001F0AD0">
      <w:pPr>
        <w:pStyle w:val="RequirementHead"/>
      </w:pPr>
      <w:r>
        <w:t>R3-17</w:t>
      </w:r>
      <w:r>
        <w:tab/>
        <w:t>Scope of Database Extract File Creation</w:t>
      </w:r>
    </w:p>
    <w:p w14:paraId="5D96310A" w14:textId="77777777" w:rsidR="00000000" w:rsidRDefault="001F0AD0">
      <w:pPr>
        <w:pStyle w:val="RequirementBody"/>
      </w:pPr>
      <w:r>
        <w:t>NPAC SMS shall allow NPAC personnel to specify an NPA-NXX for database extract file creation.</w:t>
      </w:r>
    </w:p>
    <w:p w14:paraId="65E4396D" w14:textId="77777777" w:rsidR="00000000" w:rsidRDefault="001F0AD0">
      <w:pPr>
        <w:pStyle w:val="RequirementHead"/>
      </w:pPr>
      <w:r>
        <w:t>RR3-3</w:t>
      </w:r>
      <w:r>
        <w:tab/>
        <w:t xml:space="preserve">NPAC SMS Input Restrictions </w:t>
      </w:r>
    </w:p>
    <w:p w14:paraId="7F7C00E8" w14:textId="77777777" w:rsidR="00000000" w:rsidRDefault="001F0AD0">
      <w:pPr>
        <w:pStyle w:val="RequirementBody"/>
      </w:pPr>
      <w:r>
        <w:t xml:space="preserve">NPAC SMS shall prevent the entry </w:t>
      </w:r>
      <w:r>
        <w:t>of pipe characters (|) as part of text strings.</w:t>
      </w:r>
    </w:p>
    <w:p w14:paraId="533BBD37" w14:textId="77777777" w:rsidR="00000000" w:rsidRDefault="001F0AD0">
      <w:pPr>
        <w:pStyle w:val="RequirementHead"/>
      </w:pPr>
      <w:r>
        <w:t>RR3-4</w:t>
      </w:r>
      <w:r>
        <w:tab/>
        <w:t>Create LRN data for a Service Provider</w:t>
      </w:r>
    </w:p>
    <w:p w14:paraId="35D6C76A" w14:textId="77777777" w:rsidR="00000000" w:rsidRDefault="001F0AD0">
      <w:pPr>
        <w:pStyle w:val="RequirementBody"/>
      </w:pPr>
      <w:r>
        <w:t>NPAC SMS shall allow NPAC personnel to create a new LRN for a service provider.</w:t>
      </w:r>
    </w:p>
    <w:p w14:paraId="0BACFE95" w14:textId="77777777" w:rsidR="00000000" w:rsidRDefault="001F0AD0">
      <w:pPr>
        <w:pStyle w:val="RequirementHead"/>
        <w:ind w:left="0" w:firstLine="0"/>
      </w:pPr>
      <w:r>
        <w:t>RR3-15</w:t>
      </w:r>
      <w:r>
        <w:rPr>
          <w:b w:val="0"/>
        </w:rPr>
        <w:t xml:space="preserve"> </w:t>
      </w:r>
      <w:r>
        <w:rPr>
          <w:b w:val="0"/>
        </w:rPr>
        <w:tab/>
      </w:r>
      <w:r>
        <w:t>NPAC Clock Synchronization</w:t>
      </w:r>
    </w:p>
    <w:p w14:paraId="06AF6224" w14:textId="77777777" w:rsidR="00000000" w:rsidRDefault="001F0AD0">
      <w:pPr>
        <w:pStyle w:val="RequirementBody"/>
      </w:pPr>
      <w:r>
        <w:t>NPAC SMS shall synchronize its system clock usin</w:t>
      </w:r>
      <w:r>
        <w:t>g NTP to a Stratum 1 host.</w:t>
      </w:r>
    </w:p>
    <w:p w14:paraId="1154A18C" w14:textId="77777777" w:rsidR="00000000" w:rsidRDefault="001F0AD0">
      <w:pPr>
        <w:pStyle w:val="RequirementHead"/>
      </w:pPr>
    </w:p>
    <w:p w14:paraId="76C6409D" w14:textId="77777777" w:rsidR="00000000" w:rsidRDefault="001F0AD0">
      <w:pPr>
        <w:pStyle w:val="Heading2"/>
        <w:numPr>
          <w:numberingChange w:id="1483" w:author="Jean Anthony" w:date="2001-03-12T20:36:00Z" w:original="%1:3:0:.%2:5:0:"/>
        </w:numPr>
      </w:pPr>
      <w:bookmarkStart w:id="1484" w:name="_Toc361567526"/>
      <w:bookmarkStart w:id="1485" w:name="_Toc365874860"/>
      <w:bookmarkStart w:id="1486" w:name="_Toc367618262"/>
      <w:bookmarkStart w:id="1487" w:name="_Toc368561347"/>
      <w:bookmarkStart w:id="1488" w:name="_Toc368728292"/>
      <w:bookmarkStart w:id="1489" w:name="_Toc381720025"/>
      <w:bookmarkStart w:id="1490" w:name="_Toc436023351"/>
      <w:bookmarkStart w:id="1491" w:name="_Toc436025414"/>
      <w:bookmarkStart w:id="1492" w:name="_Toc508178497"/>
      <w:r>
        <w:t>NPA Splits Requirements</w:t>
      </w:r>
      <w:bookmarkEnd w:id="1484"/>
      <w:bookmarkEnd w:id="1485"/>
      <w:bookmarkEnd w:id="1486"/>
      <w:bookmarkEnd w:id="1487"/>
      <w:bookmarkEnd w:id="1488"/>
      <w:bookmarkEnd w:id="1489"/>
      <w:bookmarkEnd w:id="1490"/>
      <w:bookmarkEnd w:id="1491"/>
      <w:bookmarkEnd w:id="1492"/>
    </w:p>
    <w:p w14:paraId="2EA9AF30" w14:textId="77777777" w:rsidR="00000000" w:rsidRDefault="001F0AD0">
      <w:pPr>
        <w:pStyle w:val="RequirementHead"/>
      </w:pPr>
      <w:r>
        <w:t>RN3-1</w:t>
      </w:r>
      <w:r>
        <w:tab/>
        <w:t>NPA Split Permissive Dialing</w:t>
      </w:r>
    </w:p>
    <w:p w14:paraId="3EB28A7F" w14:textId="77777777" w:rsidR="00000000" w:rsidRDefault="001F0AD0">
      <w:pPr>
        <w:pStyle w:val="RequirementBody"/>
      </w:pPr>
      <w:r>
        <w:t>NPAC SMS shall support a permissive dialing period, during which dialing of both NPAs is allowed during NPA splits.</w:t>
      </w:r>
    </w:p>
    <w:p w14:paraId="6277FD9B" w14:textId="77777777" w:rsidR="00000000" w:rsidRDefault="001F0AD0">
      <w:pPr>
        <w:pStyle w:val="RequirementHead"/>
      </w:pPr>
      <w:r>
        <w:t>RN3-2</w:t>
      </w:r>
      <w:r>
        <w:tab/>
        <w:t>NPA split</w:t>
      </w:r>
    </w:p>
    <w:p w14:paraId="30490A7C" w14:textId="77777777" w:rsidR="00000000" w:rsidRDefault="001F0AD0">
      <w:pPr>
        <w:pStyle w:val="RequirementBody"/>
      </w:pPr>
      <w:r>
        <w:t>NPAC SMS shall accept both the old an</w:t>
      </w:r>
      <w:r>
        <w:t>d new NPAs during the permissive dialing period, but will only respond and download with the new NPA-NXX, except for query requests that span NPAs.</w:t>
      </w:r>
    </w:p>
    <w:p w14:paraId="7D241574" w14:textId="77777777" w:rsidR="00000000" w:rsidRDefault="001F0AD0">
      <w:pPr>
        <w:pStyle w:val="RequirementHead"/>
      </w:pPr>
      <w:r>
        <w:t>RN3-3</w:t>
      </w:r>
      <w:r>
        <w:tab/>
        <w:t>NPA Split Permissive Dialing Cleanup</w:t>
      </w:r>
    </w:p>
    <w:p w14:paraId="6C57FE3F" w14:textId="77777777" w:rsidR="00000000" w:rsidRDefault="001F0AD0">
      <w:pPr>
        <w:pStyle w:val="RequirementBody"/>
      </w:pPr>
      <w:r>
        <w:t>NPAC SMS shall perform an update to remove NPAC SMS mapping of th</w:t>
      </w:r>
      <w:r>
        <w:t>e old NPA-NXX(s) to the new NPA-NXX(s) for Subscription Versions associated with an NPA split after the expiration date of the permissive dialing period.</w:t>
      </w:r>
    </w:p>
    <w:p w14:paraId="06C1A183" w14:textId="77777777" w:rsidR="00000000" w:rsidRDefault="001F0AD0">
      <w:pPr>
        <w:pStyle w:val="RequirementHead"/>
      </w:pPr>
      <w:r>
        <w:t>AN3-4.1</w:t>
      </w:r>
      <w:r>
        <w:tab/>
        <w:t>NPA Split Information Source</w:t>
      </w:r>
    </w:p>
    <w:p w14:paraId="4D5DE459" w14:textId="77777777" w:rsidR="00000000" w:rsidRDefault="001F0AD0">
      <w:pPr>
        <w:pStyle w:val="RequirementBody"/>
      </w:pPr>
      <w:r>
        <w:t>The service provider responsible for the NPA split communicates N</w:t>
      </w:r>
      <w:r>
        <w:t>PA Split information to the NPAC.</w:t>
      </w:r>
    </w:p>
    <w:p w14:paraId="260E084B" w14:textId="77777777" w:rsidR="00000000" w:rsidRDefault="001F0AD0">
      <w:pPr>
        <w:pStyle w:val="RequirementHead"/>
      </w:pPr>
      <w:r>
        <w:t>RN3-4.1</w:t>
      </w:r>
      <w:r>
        <w:tab/>
        <w:t>NPA Split – NPA-NXX existence prior to the NPA Split</w:t>
      </w:r>
    </w:p>
    <w:p w14:paraId="0360F68C" w14:textId="77777777" w:rsidR="00000000" w:rsidRDefault="001F0AD0">
      <w:pPr>
        <w:pStyle w:val="RequirementBody"/>
        <w:spacing w:after="120"/>
      </w:pPr>
      <w:r>
        <w:t>NPAC SMS shall verify that the new and the old NPA-NXX(s) involved in an NPA Split exist when NPAC personnel enter the split information.</w:t>
      </w:r>
    </w:p>
    <w:p w14:paraId="39DF0F68" w14:textId="77777777" w:rsidR="00000000" w:rsidRDefault="001F0AD0">
      <w:pPr>
        <w:pStyle w:val="RequirementBody"/>
      </w:pPr>
      <w:r>
        <w:t>Note: New NPA-NXX(s) wi</w:t>
      </w:r>
      <w:r>
        <w:t>ll be opened via normal processing prior to the NPA Split.</w:t>
      </w:r>
    </w:p>
    <w:p w14:paraId="3D5EEB9D" w14:textId="77777777" w:rsidR="00000000" w:rsidRDefault="001F0AD0">
      <w:pPr>
        <w:pStyle w:val="RequirementHead"/>
      </w:pPr>
      <w:r>
        <w:t>RN3-4.2</w:t>
      </w:r>
      <w:r>
        <w:tab/>
        <w:t>NPA Split - NPA-NXX existence prior to the NPA Split - Error</w:t>
      </w:r>
    </w:p>
    <w:p w14:paraId="7D81AFE9" w14:textId="77777777" w:rsidR="00000000" w:rsidRDefault="001F0AD0">
      <w:pPr>
        <w:pStyle w:val="RequirementBody"/>
      </w:pPr>
      <w:r>
        <w:t>NPAC SMS shall report an error to NPAC personnel and reject the NPA Split upon determining that the new or old NPA-NXX(s) involv</w:t>
      </w:r>
      <w:r>
        <w:t>ed in an NPA Split do not exist when the NPA Split information is entered.</w:t>
      </w:r>
    </w:p>
    <w:p w14:paraId="73468197" w14:textId="77777777" w:rsidR="00000000" w:rsidRDefault="001F0AD0">
      <w:pPr>
        <w:pStyle w:val="RequirementHead"/>
      </w:pPr>
      <w:r>
        <w:t>RN3-4.3</w:t>
      </w:r>
      <w:r>
        <w:tab/>
        <w:t>NPA Split – NPA-NXX Effective Date Validation</w:t>
      </w:r>
    </w:p>
    <w:p w14:paraId="72E6791C" w14:textId="77777777" w:rsidR="00000000" w:rsidRDefault="001F0AD0">
      <w:pPr>
        <w:pStyle w:val="RequirementBody"/>
      </w:pPr>
      <w:r>
        <w:t>NPAC SMS shall verify that the new NPA-NXX(s) involved in an NPA Split has an effective date equal to the start date of permiss</w:t>
      </w:r>
      <w:r>
        <w:t>ive dialing when NPAC personnel enter the NPA Split information.</w:t>
      </w:r>
    </w:p>
    <w:p w14:paraId="0EC11FBC" w14:textId="77777777" w:rsidR="00000000" w:rsidRDefault="001F0AD0">
      <w:pPr>
        <w:pStyle w:val="RequirementHead"/>
      </w:pPr>
      <w:r>
        <w:t>RN3-4.4</w:t>
      </w:r>
      <w:r>
        <w:tab/>
        <w:t>NPA Split – NPA-NXX Effective Date Validation – Error</w:t>
      </w:r>
    </w:p>
    <w:p w14:paraId="21EB2CD1" w14:textId="77777777" w:rsidR="00000000" w:rsidRDefault="001F0AD0">
      <w:pPr>
        <w:pStyle w:val="RequirementBody"/>
      </w:pPr>
      <w:r>
        <w:t xml:space="preserve">NPAC SMS shall report an error to NPAC personnel and reject the NPA Split upon determining that a new NPA-NXX involved in an NPA </w:t>
      </w:r>
      <w:r>
        <w:t>split has an effective date not equal to the start date of permissive dialing.</w:t>
      </w:r>
    </w:p>
    <w:p w14:paraId="56230645" w14:textId="77777777" w:rsidR="00000000" w:rsidRDefault="001F0AD0">
      <w:pPr>
        <w:pStyle w:val="RequirementHead"/>
      </w:pPr>
      <w:r>
        <w:t>RN3-4.5</w:t>
      </w:r>
      <w:r>
        <w:tab/>
        <w:t>NPA Split – NPA-NXX involved in one NPA Split Validation</w:t>
      </w:r>
    </w:p>
    <w:p w14:paraId="18B475B0" w14:textId="77777777" w:rsidR="00000000" w:rsidRDefault="001F0AD0">
      <w:pPr>
        <w:pStyle w:val="RequirementBody"/>
      </w:pPr>
      <w:r>
        <w:t>NPAC SMS shall verify that the new NPA-NXX(s) involved in an NPA Split are not currently involved in another NPA</w:t>
      </w:r>
      <w:r>
        <w:t xml:space="preserve"> Split when NPAC personnel enter the NPA split information.</w:t>
      </w:r>
    </w:p>
    <w:p w14:paraId="5E1394A3" w14:textId="77777777" w:rsidR="00000000" w:rsidRDefault="001F0AD0">
      <w:pPr>
        <w:pStyle w:val="RequirementHead"/>
      </w:pPr>
      <w:r>
        <w:t>RN3-4.6</w:t>
      </w:r>
      <w:r>
        <w:tab/>
        <w:t>NPA Split – NPA-NXX involved in one NPA Split Validation</w:t>
      </w:r>
    </w:p>
    <w:p w14:paraId="303A17CB" w14:textId="77777777" w:rsidR="00000000" w:rsidRDefault="001F0AD0">
      <w:pPr>
        <w:pStyle w:val="RequirementBody"/>
      </w:pPr>
      <w:r>
        <w:t>NPAC SMS shall report an error to NPAC personnel and reject the NPA Split upon determining that a new NPA-NXX involved in an NPA Sp</w:t>
      </w:r>
      <w:r>
        <w:t>lit is currently involved in another NPA Split.</w:t>
      </w:r>
    </w:p>
    <w:p w14:paraId="3FAF93C6" w14:textId="77777777" w:rsidR="00000000" w:rsidRDefault="001F0AD0">
      <w:pPr>
        <w:pStyle w:val="RequirementHead"/>
      </w:pPr>
      <w:r>
        <w:t>RN3-4.7</w:t>
      </w:r>
      <w:r>
        <w:tab/>
        <w:t>NPA Split – No Active Subscription Versions in the new NPA-NXX</w:t>
      </w:r>
    </w:p>
    <w:p w14:paraId="4DC4E247" w14:textId="77777777" w:rsidR="00000000" w:rsidRDefault="001F0AD0">
      <w:pPr>
        <w:pStyle w:val="RequirementBody"/>
      </w:pPr>
      <w:r>
        <w:t>NPA SMS shall verify that only pending, old, conflict, canceled, or cancel pending Subscription Versions exist in the new NPA-NXX involve</w:t>
      </w:r>
      <w:r>
        <w:t>d in an NPA Split upon entering split information.</w:t>
      </w:r>
    </w:p>
    <w:p w14:paraId="1529A559" w14:textId="77777777" w:rsidR="00000000" w:rsidRDefault="001F0AD0">
      <w:pPr>
        <w:pStyle w:val="RequirementHead"/>
      </w:pPr>
      <w:r>
        <w:t>RN3-4.8</w:t>
      </w:r>
      <w:r>
        <w:tab/>
        <w:t>NPA Split – No Active Subscription Versions in the new NPA-NXX – Error</w:t>
      </w:r>
    </w:p>
    <w:p w14:paraId="79B8FBDB" w14:textId="77777777" w:rsidR="00000000" w:rsidRDefault="001F0AD0">
      <w:pPr>
        <w:pStyle w:val="RequirementBody"/>
      </w:pPr>
      <w:r>
        <w:t>NPA SMS shall report an error and reject the NPA Split upon determining that there are Subscription Versions with a status oth</w:t>
      </w:r>
      <w:r>
        <w:t>er than pending, old, conflict, canceled, or cancel pending in the new NPA-NXX involved in an NPA Split.</w:t>
      </w:r>
    </w:p>
    <w:p w14:paraId="48A2E70F" w14:textId="77777777" w:rsidR="00000000" w:rsidRDefault="001F0AD0">
      <w:pPr>
        <w:pStyle w:val="RequirementHead"/>
      </w:pPr>
      <w:r>
        <w:t>RN3-4.9</w:t>
      </w:r>
      <w:r>
        <w:tab/>
        <w:t>NPA Split - Prevention of NPA-NXX Deletion</w:t>
      </w:r>
    </w:p>
    <w:p w14:paraId="2C8716DF" w14:textId="77777777" w:rsidR="00000000" w:rsidRDefault="001F0AD0">
      <w:pPr>
        <w:pStyle w:val="RequirementBody"/>
      </w:pPr>
      <w:r>
        <w:t>NPAC SMS shall prevent an old or new NPA-NXX involved in an NPA split from being deleted from the ne</w:t>
      </w:r>
      <w:r>
        <w:t>twork data during permissive dialing.</w:t>
      </w:r>
    </w:p>
    <w:p w14:paraId="55853C7B" w14:textId="77777777" w:rsidR="00000000" w:rsidRDefault="001F0AD0">
      <w:pPr>
        <w:pStyle w:val="RequirementHead"/>
      </w:pPr>
      <w:r>
        <w:t>RN3-4.11</w:t>
      </w:r>
      <w:r>
        <w:tab/>
        <w:t>NPA Split - No modification of LRN data</w:t>
      </w:r>
    </w:p>
    <w:p w14:paraId="736E21DB" w14:textId="77777777" w:rsidR="00000000" w:rsidRDefault="001F0AD0">
      <w:pPr>
        <w:pStyle w:val="RequirementBody"/>
        <w:spacing w:after="120"/>
      </w:pPr>
      <w:r>
        <w:t>NPAC SMS shall leave the LRN information in Subscription Versions involved in the split unchanged during NPA split processing.</w:t>
      </w:r>
    </w:p>
    <w:p w14:paraId="6315D354" w14:textId="77777777" w:rsidR="00000000" w:rsidRDefault="001F0AD0">
      <w:pPr>
        <w:pStyle w:val="RequirementBody"/>
      </w:pPr>
      <w:r>
        <w:t>Note:  The LRN data if necessary will be c</w:t>
      </w:r>
      <w:r>
        <w:t>hanged via mass update.</w:t>
      </w:r>
    </w:p>
    <w:p w14:paraId="5759389F" w14:textId="77777777" w:rsidR="00000000" w:rsidRDefault="001F0AD0">
      <w:pPr>
        <w:pStyle w:val="RequirementHead"/>
      </w:pPr>
      <w:r>
        <w:t>RN3-4.12</w:t>
      </w:r>
      <w:r>
        <w:tab/>
        <w:t>NPA Split – Exception Processing for Subscription Versions that exist in the New and Old NPA-NXX</w:t>
      </w:r>
    </w:p>
    <w:p w14:paraId="14DE1650" w14:textId="77777777" w:rsidR="00000000" w:rsidRDefault="001F0AD0">
      <w:pPr>
        <w:pStyle w:val="RequirementBody"/>
        <w:spacing w:after="120"/>
      </w:pPr>
      <w:r>
        <w:t>NPAC SMS shall upon finding a subscription version that exists in the new NPA-NXX that currently exists in the old NPA-NXX dur</w:t>
      </w:r>
      <w:r>
        <w:t>ing NPA split processing shall do the following and continue processing:</w:t>
      </w:r>
    </w:p>
    <w:p w14:paraId="270AB9C8" w14:textId="77777777" w:rsidR="00000000" w:rsidRDefault="001F0AD0" w:rsidP="001F0AD0">
      <w:pPr>
        <w:pStyle w:val="RequirementBody"/>
        <w:numPr>
          <w:ilvl w:val="0"/>
          <w:numId w:val="13"/>
          <w:numberingChange w:id="1493" w:author="Jean Anthony" w:date="2001-03-12T20:36:00Z" w:original=""/>
        </w:numPr>
        <w:tabs>
          <w:tab w:val="clear" w:pos="360"/>
          <w:tab w:val="num" w:pos="720"/>
        </w:tabs>
        <w:spacing w:after="120"/>
        <w:ind w:left="720"/>
      </w:pPr>
      <w:r>
        <w:t>log an error</w:t>
      </w:r>
    </w:p>
    <w:p w14:paraId="6185E267" w14:textId="77777777" w:rsidR="00000000" w:rsidRDefault="001F0AD0" w:rsidP="001F0AD0">
      <w:pPr>
        <w:pStyle w:val="RequirementBody"/>
        <w:numPr>
          <w:ilvl w:val="0"/>
          <w:numId w:val="13"/>
          <w:numberingChange w:id="1494" w:author="Jean Anthony" w:date="2001-03-12T20:36:00Z" w:original=""/>
        </w:numPr>
        <w:tabs>
          <w:tab w:val="clear" w:pos="360"/>
          <w:tab w:val="num" w:pos="720"/>
        </w:tabs>
        <w:spacing w:after="120"/>
        <w:ind w:left="720"/>
      </w:pPr>
      <w:r>
        <w:t>the Subscription Version in the new NPA-NXX will be moved to old if active or to canceled if it is in any pending state.</w:t>
      </w:r>
    </w:p>
    <w:p w14:paraId="684B84D3" w14:textId="77777777" w:rsidR="00000000" w:rsidRDefault="001F0AD0" w:rsidP="001F0AD0">
      <w:pPr>
        <w:pStyle w:val="RequirementBody"/>
        <w:numPr>
          <w:ilvl w:val="0"/>
          <w:numId w:val="13"/>
          <w:numberingChange w:id="1495" w:author="Jean Anthony" w:date="2001-03-12T20:36:00Z" w:original=""/>
        </w:numPr>
        <w:tabs>
          <w:tab w:val="clear" w:pos="360"/>
          <w:tab w:val="num" w:pos="720"/>
        </w:tabs>
        <w:ind w:left="720"/>
      </w:pPr>
      <w:r>
        <w:t xml:space="preserve">the Subscription Version in the old NPA-NXX will </w:t>
      </w:r>
      <w:r>
        <w:t xml:space="preserve"> be modified to the new NPA-NXX.</w:t>
      </w:r>
    </w:p>
    <w:p w14:paraId="343372B6" w14:textId="77777777" w:rsidR="00000000" w:rsidRDefault="001F0AD0">
      <w:pPr>
        <w:pStyle w:val="RequirementHead"/>
      </w:pPr>
      <w:r>
        <w:t>RN3-4.13</w:t>
      </w:r>
      <w:r>
        <w:tab/>
        <w:t>NPA Split - No Modification of Filter Data</w:t>
      </w:r>
    </w:p>
    <w:p w14:paraId="34C484B6" w14:textId="77777777" w:rsidR="00000000" w:rsidRDefault="001F0AD0">
      <w:pPr>
        <w:pStyle w:val="RequirementBody"/>
        <w:spacing w:after="120"/>
      </w:pPr>
      <w:r>
        <w:t>NPAC SMS shall leave filters for NPA-NXX(s) involved in an NPA split unchanged.</w:t>
      </w:r>
    </w:p>
    <w:p w14:paraId="722416BA" w14:textId="77777777" w:rsidR="00000000" w:rsidRDefault="001F0AD0">
      <w:pPr>
        <w:pStyle w:val="RequirementBody"/>
      </w:pPr>
      <w:r>
        <w:t>Note: Service Providers are responsible for setting filters appropriately.</w:t>
      </w:r>
    </w:p>
    <w:p w14:paraId="6D88CAE3" w14:textId="77777777" w:rsidR="00000000" w:rsidRDefault="001F0AD0">
      <w:pPr>
        <w:pStyle w:val="RequirementHead"/>
      </w:pPr>
      <w:r>
        <w:t>RN3-4.14</w:t>
      </w:r>
      <w:r>
        <w:tab/>
        <w:t>NPA Spl</w:t>
      </w:r>
      <w:r>
        <w:t>it – Audit Processing</w:t>
      </w:r>
    </w:p>
    <w:p w14:paraId="33DC6745" w14:textId="77777777" w:rsidR="00000000" w:rsidRDefault="001F0AD0">
      <w:pPr>
        <w:pStyle w:val="RequirementBody"/>
        <w:spacing w:after="120"/>
      </w:pPr>
      <w:r>
        <w:t xml:space="preserve">NPAC SMS shall query the LSMS systems for the new NPA-NXX(s) when an  audit is run during the NPA split permissive dialing period.  </w:t>
      </w:r>
    </w:p>
    <w:p w14:paraId="29727ED6" w14:textId="77777777" w:rsidR="00000000" w:rsidRDefault="001F0AD0">
      <w:pPr>
        <w:pStyle w:val="RequirementBody"/>
      </w:pPr>
      <w:r>
        <w:t>Note: It is the responsibility of the LSMS to recognize and return the new NPA-NXX in the subscriptio</w:t>
      </w:r>
      <w:r>
        <w:t>n versions returned.</w:t>
      </w:r>
    </w:p>
    <w:p w14:paraId="28789722" w14:textId="77777777" w:rsidR="00000000" w:rsidRDefault="001F0AD0">
      <w:pPr>
        <w:pStyle w:val="RequirementHead"/>
      </w:pPr>
      <w:r>
        <w:t>RN3-4.15</w:t>
      </w:r>
      <w:r>
        <w:tab/>
        <w:t>NPA Split – Entering of Split Data</w:t>
      </w:r>
    </w:p>
    <w:p w14:paraId="354AC074" w14:textId="77777777" w:rsidR="00000000" w:rsidRDefault="001F0AD0">
      <w:pPr>
        <w:pStyle w:val="RequirementBody"/>
        <w:spacing w:after="120"/>
      </w:pPr>
      <w:r>
        <w:t xml:space="preserve">The NPAC SMS shall require the following data for entry of NPA Split information into the NPAC: </w:t>
      </w:r>
    </w:p>
    <w:p w14:paraId="0FC5F876" w14:textId="77777777" w:rsidR="00000000" w:rsidRDefault="001F0AD0" w:rsidP="001F0AD0">
      <w:pPr>
        <w:pStyle w:val="RequirementBody"/>
        <w:numPr>
          <w:ilvl w:val="0"/>
          <w:numId w:val="14"/>
          <w:numberingChange w:id="1496" w:author="Jean Anthony" w:date="2001-03-12T20:36:00Z" w:original=""/>
        </w:numPr>
        <w:tabs>
          <w:tab w:val="clear" w:pos="360"/>
          <w:tab w:val="num" w:pos="720"/>
        </w:tabs>
        <w:spacing w:after="0"/>
        <w:ind w:left="720"/>
      </w:pPr>
      <w:r>
        <w:t>the Service Provider Id</w:t>
      </w:r>
    </w:p>
    <w:p w14:paraId="38D983EF" w14:textId="77777777" w:rsidR="00000000" w:rsidRDefault="001F0AD0" w:rsidP="001F0AD0">
      <w:pPr>
        <w:pStyle w:val="RequirementBody"/>
        <w:numPr>
          <w:ilvl w:val="0"/>
          <w:numId w:val="14"/>
          <w:numberingChange w:id="1497" w:author="Jean Anthony" w:date="2001-03-12T20:36:00Z" w:original=""/>
        </w:numPr>
        <w:tabs>
          <w:tab w:val="clear" w:pos="360"/>
          <w:tab w:val="num" w:pos="720"/>
        </w:tabs>
        <w:spacing w:after="0"/>
        <w:ind w:left="720"/>
      </w:pPr>
      <w:r>
        <w:t>the old and new NPA</w:t>
      </w:r>
    </w:p>
    <w:p w14:paraId="0BA74317" w14:textId="77777777" w:rsidR="00000000" w:rsidRDefault="001F0AD0" w:rsidP="001F0AD0">
      <w:pPr>
        <w:pStyle w:val="RequirementBody"/>
        <w:numPr>
          <w:ilvl w:val="0"/>
          <w:numId w:val="14"/>
          <w:numberingChange w:id="1498" w:author="Jean Anthony" w:date="2001-03-12T20:36:00Z" w:original=""/>
        </w:numPr>
        <w:tabs>
          <w:tab w:val="clear" w:pos="360"/>
          <w:tab w:val="num" w:pos="720"/>
        </w:tabs>
        <w:spacing w:after="0"/>
        <w:ind w:left="720"/>
      </w:pPr>
      <w:r>
        <w:t>the affected NXX(s)</w:t>
      </w:r>
    </w:p>
    <w:p w14:paraId="2AC585F9" w14:textId="77777777" w:rsidR="00000000" w:rsidRDefault="001F0AD0" w:rsidP="001F0AD0">
      <w:pPr>
        <w:pStyle w:val="RequirementBody"/>
        <w:numPr>
          <w:ilvl w:val="0"/>
          <w:numId w:val="14"/>
          <w:numberingChange w:id="1499" w:author="Jean Anthony" w:date="2001-03-12T20:36:00Z" w:original=""/>
        </w:numPr>
        <w:tabs>
          <w:tab w:val="clear" w:pos="360"/>
          <w:tab w:val="num" w:pos="720"/>
        </w:tabs>
        <w:spacing w:after="0"/>
        <w:ind w:left="720"/>
      </w:pPr>
      <w:r>
        <w:t>the start date of the permissi</w:t>
      </w:r>
      <w:r>
        <w:t>ve dialing period</w:t>
      </w:r>
    </w:p>
    <w:p w14:paraId="76B17945" w14:textId="77777777" w:rsidR="00000000" w:rsidRDefault="001F0AD0" w:rsidP="001F0AD0">
      <w:pPr>
        <w:pStyle w:val="RequirementBody"/>
        <w:numPr>
          <w:ilvl w:val="0"/>
          <w:numId w:val="14"/>
          <w:numberingChange w:id="1500" w:author="Jean Anthony" w:date="2001-03-12T20:36:00Z" w:original=""/>
        </w:numPr>
        <w:tabs>
          <w:tab w:val="clear" w:pos="360"/>
          <w:tab w:val="num" w:pos="720"/>
        </w:tabs>
        <w:ind w:left="720"/>
      </w:pPr>
      <w:r>
        <w:t>the end date of the permissive dialing period</w:t>
      </w:r>
    </w:p>
    <w:p w14:paraId="118647C7" w14:textId="77777777" w:rsidR="00000000" w:rsidRDefault="001F0AD0">
      <w:pPr>
        <w:pStyle w:val="RequirementHead"/>
      </w:pPr>
      <w:r>
        <w:t>RN3-4.16</w:t>
      </w:r>
      <w:r>
        <w:tab/>
        <w:t>NPA Split – Modification of End Date of Permissive Dialing Date</w:t>
      </w:r>
    </w:p>
    <w:p w14:paraId="677C4C92" w14:textId="77777777" w:rsidR="00000000" w:rsidRDefault="001F0AD0">
      <w:pPr>
        <w:pStyle w:val="RequirementBody"/>
      </w:pPr>
      <w:r>
        <w:t>NPAC SMS shall allow the modification of the end of permissive dialing during permissive dialing provided the date is n</w:t>
      </w:r>
      <w:r>
        <w:t>ot less than the current date.</w:t>
      </w:r>
    </w:p>
    <w:p w14:paraId="26926E7B" w14:textId="77777777" w:rsidR="00000000" w:rsidRDefault="001F0AD0">
      <w:pPr>
        <w:pStyle w:val="RequirementHead"/>
      </w:pPr>
      <w:r>
        <w:t>RN3-4.17</w:t>
      </w:r>
      <w:r>
        <w:tab/>
        <w:t>NPA Split – Removal of NPA-NXX during Permissive Dialing</w:t>
      </w:r>
    </w:p>
    <w:p w14:paraId="5AA53EAC" w14:textId="77777777" w:rsidR="00000000" w:rsidRDefault="001F0AD0">
      <w:pPr>
        <w:pStyle w:val="RequirementBody"/>
      </w:pPr>
      <w:r>
        <w:t>NPAC SMS shall allow the removal of an NPA-NXX during permissive dialing from the NPA Split information as an NPA-NXX involved in the NPA Split.</w:t>
      </w:r>
    </w:p>
    <w:p w14:paraId="10622C19" w14:textId="77777777" w:rsidR="00000000" w:rsidRDefault="001F0AD0">
      <w:pPr>
        <w:pStyle w:val="RequirementHead"/>
      </w:pPr>
      <w:r>
        <w:t>RN3-4.18</w:t>
      </w:r>
      <w:r>
        <w:tab/>
        <w:t>NPA S</w:t>
      </w:r>
      <w:r>
        <w:t>plit – Removal of NPA-NXX during Permissive Dialing – Subscription Version Processing</w:t>
      </w:r>
    </w:p>
    <w:p w14:paraId="214265DE" w14:textId="77777777" w:rsidR="00000000" w:rsidRDefault="001F0AD0">
      <w:pPr>
        <w:pStyle w:val="RequirementBody"/>
      </w:pPr>
      <w:r>
        <w:t xml:space="preserve">NPAC SMS shall upon removal of an NPA-NXX during permissive dialing modify the TN of any subscription versions involved in a split existing in the new NPA-NXX to the old </w:t>
      </w:r>
      <w:r>
        <w:t xml:space="preserve">NPA-NXX.  This processing includes subscription versions that did not previously exist prior to the NPA Split. </w:t>
      </w:r>
    </w:p>
    <w:p w14:paraId="0B4AC4A0" w14:textId="77777777" w:rsidR="00000000" w:rsidRDefault="001F0AD0">
      <w:pPr>
        <w:pStyle w:val="RequirementHead"/>
      </w:pPr>
      <w:r>
        <w:t>RN3-4.19</w:t>
      </w:r>
      <w:r>
        <w:tab/>
        <w:t>NPA Split – Addition of NPA-NXX before or during Permissive Dialing</w:t>
      </w:r>
    </w:p>
    <w:p w14:paraId="4E65F2D5" w14:textId="77777777" w:rsidR="00000000" w:rsidRDefault="001F0AD0">
      <w:pPr>
        <w:pStyle w:val="RequirementBody"/>
      </w:pPr>
      <w:r>
        <w:t>NPAC SMS shall not allow the addition of an NPA-NXX to an NPA Split</w:t>
      </w:r>
      <w:r>
        <w:t xml:space="preserve"> after the split data is entered.  Additional NPA-NXX(s) may be handled by entering a new NPA split into the NPAC SMS.</w:t>
      </w:r>
    </w:p>
    <w:p w14:paraId="3821C4DF" w14:textId="77777777" w:rsidR="00000000" w:rsidRDefault="001F0AD0">
      <w:pPr>
        <w:pStyle w:val="RequirementHead"/>
      </w:pPr>
      <w:r>
        <w:t>RN3-4.20</w:t>
      </w:r>
      <w:r>
        <w:tab/>
        <w:t>NPA Split – Removal of NPA Split Information prior to NPA Split</w:t>
      </w:r>
    </w:p>
    <w:p w14:paraId="028A83A5" w14:textId="77777777" w:rsidR="00000000" w:rsidRDefault="001F0AD0">
      <w:pPr>
        <w:pStyle w:val="RequirementBody"/>
      </w:pPr>
      <w:r>
        <w:t>NPAC SMS shall allow the removal of pending NPA Split informatio</w:t>
      </w:r>
      <w:r>
        <w:t>n prior to the start of the permissive dialing period.</w:t>
      </w:r>
    </w:p>
    <w:p w14:paraId="16E9023F" w14:textId="77777777" w:rsidR="00000000" w:rsidRDefault="001F0AD0">
      <w:pPr>
        <w:pStyle w:val="RequirementHead"/>
      </w:pPr>
      <w:r>
        <w:t>RN3-4.21</w:t>
      </w:r>
      <w:r>
        <w:tab/>
        <w:t>NPA Split – Removal of NPA Split Information after Permissive Dialing Period End Date</w:t>
      </w:r>
    </w:p>
    <w:p w14:paraId="0407F24D" w14:textId="77777777" w:rsidR="00000000" w:rsidRDefault="001F0AD0">
      <w:pPr>
        <w:pStyle w:val="RequirementBody"/>
      </w:pPr>
      <w:r>
        <w:t>NPAC SMS shall log and remove NPA Split Information from the NPAC SMS at the end of the permissive dialing</w:t>
      </w:r>
      <w:r>
        <w:t xml:space="preserve"> period.</w:t>
      </w:r>
    </w:p>
    <w:p w14:paraId="3FE71C0F" w14:textId="77777777" w:rsidR="00000000" w:rsidRDefault="001F0AD0">
      <w:pPr>
        <w:pStyle w:val="RequirementHead"/>
      </w:pPr>
      <w:r>
        <w:t>RN3-4.22</w:t>
      </w:r>
      <w:r>
        <w:tab/>
        <w:t>NPA Split – No Broadcast of Subscription Version Modification</w:t>
      </w:r>
    </w:p>
    <w:p w14:paraId="202C4C1C" w14:textId="77777777" w:rsidR="00000000" w:rsidRDefault="001F0AD0">
      <w:pPr>
        <w:pStyle w:val="RequirementBody"/>
        <w:spacing w:after="120"/>
      </w:pPr>
      <w:r>
        <w:t xml:space="preserve">NPAC SMS shall broadcast no information to the SOA(s) or LSMS(s) about the creation, modification, or deletion of Subscription Versions due to NPA Split processing on the NPAC </w:t>
      </w:r>
      <w:r>
        <w:t xml:space="preserve">SMS.  </w:t>
      </w:r>
    </w:p>
    <w:p w14:paraId="5E708DC9" w14:textId="77777777" w:rsidR="00000000" w:rsidRDefault="001F0AD0">
      <w:pPr>
        <w:pStyle w:val="RequirementBody"/>
      </w:pPr>
      <w:r>
        <w:t>Note: The LSMS and SOA systems are responsible for creating, deleting, or modifying subscription versions due to an NPA Split.</w:t>
      </w:r>
    </w:p>
    <w:p w14:paraId="1EFC3A07" w14:textId="77777777" w:rsidR="00000000" w:rsidRDefault="001F0AD0">
      <w:pPr>
        <w:pStyle w:val="RequirementHead"/>
      </w:pPr>
      <w:r>
        <w:t>RN3-4.23</w:t>
      </w:r>
      <w:r>
        <w:tab/>
        <w:t>NPA Split – Retention of Subscription Version Id</w:t>
      </w:r>
    </w:p>
    <w:p w14:paraId="4D4AE87F" w14:textId="77777777" w:rsidR="00000000" w:rsidRDefault="001F0AD0">
      <w:pPr>
        <w:pStyle w:val="RequirementBody"/>
      </w:pPr>
      <w:r>
        <w:t>NPAC SMS shall retain the Subscription Version Id of the Subscri</w:t>
      </w:r>
      <w:r>
        <w:t>ption Versions involved in an NPA Split.</w:t>
      </w:r>
    </w:p>
    <w:p w14:paraId="4DC634B1" w14:textId="77777777" w:rsidR="00000000" w:rsidRDefault="001F0AD0">
      <w:pPr>
        <w:pStyle w:val="RequirementHead"/>
      </w:pPr>
      <w:r>
        <w:t>RN3-4.24</w:t>
      </w:r>
      <w:r>
        <w:tab/>
        <w:t>NPA Split - Update of Subscription Versions at the Beginning of Permissive Dialing</w:t>
      </w:r>
    </w:p>
    <w:p w14:paraId="47E03B00" w14:textId="77777777" w:rsidR="00000000" w:rsidRDefault="001F0AD0">
      <w:pPr>
        <w:pStyle w:val="RequirementBody"/>
      </w:pPr>
      <w:r>
        <w:t xml:space="preserve">NPAC SMS shall update all Subscription Versions with a status other than old or canceled with the new NPA at the beginning </w:t>
      </w:r>
      <w:r>
        <w:t>of the Permissive Dialing Period.</w:t>
      </w:r>
    </w:p>
    <w:p w14:paraId="00443A88" w14:textId="77777777" w:rsidR="00000000" w:rsidRDefault="001F0AD0">
      <w:pPr>
        <w:pStyle w:val="RequirementHead"/>
      </w:pPr>
      <w:r>
        <w:t>RN3-4.25</w:t>
      </w:r>
      <w:r>
        <w:tab/>
        <w:t>NPA Split - Old NPA-NXX involved in one NPA Split Validation</w:t>
      </w:r>
    </w:p>
    <w:p w14:paraId="54862A7A" w14:textId="77777777" w:rsidR="00000000" w:rsidRDefault="001F0AD0">
      <w:pPr>
        <w:pStyle w:val="RequirementBody"/>
      </w:pPr>
      <w:r>
        <w:t>NPAC SMS shall verify that the old NPA-NXX(s) involved in an NPA Split are not currently involved in another NPA Split when NPAC personnel enter the NPA</w:t>
      </w:r>
      <w:r>
        <w:t xml:space="preserve"> split information.</w:t>
      </w:r>
    </w:p>
    <w:p w14:paraId="3A187791" w14:textId="77777777" w:rsidR="00000000" w:rsidRDefault="001F0AD0">
      <w:pPr>
        <w:pStyle w:val="RequirementHead"/>
      </w:pPr>
      <w:r>
        <w:t>RN3-4.26</w:t>
      </w:r>
      <w:r>
        <w:tab/>
        <w:t>NPA Split - Old NPA-NXX involved in one NPA Split Validation - Error</w:t>
      </w:r>
    </w:p>
    <w:p w14:paraId="57AFD775" w14:textId="77777777" w:rsidR="00000000" w:rsidRDefault="001F0AD0">
      <w:pPr>
        <w:pStyle w:val="RequirementBody"/>
      </w:pPr>
      <w:r>
        <w:t xml:space="preserve">NPAC SMS shall report an error to NPAC personnel and reject the NPA Split upon determining that an old NPA-NXX involved in an NPA Split is currently involved </w:t>
      </w:r>
      <w:r>
        <w:t>in another NPA Split.</w:t>
      </w:r>
    </w:p>
    <w:p w14:paraId="0FE97EEB" w14:textId="77777777" w:rsidR="00000000" w:rsidRDefault="001F0AD0">
      <w:pPr>
        <w:pStyle w:val="RequirementHead"/>
      </w:pPr>
      <w:r>
        <w:t>RN3-4.27</w:t>
      </w:r>
      <w:r>
        <w:tab/>
        <w:t xml:space="preserve">NPA Split - Validation of the Permissive Dialing Period  </w:t>
      </w:r>
    </w:p>
    <w:p w14:paraId="0BB6C7EE" w14:textId="77777777" w:rsidR="00000000" w:rsidRDefault="001F0AD0">
      <w:pPr>
        <w:pStyle w:val="RequirementBody"/>
      </w:pPr>
      <w:r>
        <w:t xml:space="preserve">NPAC SMS shall verify that the end date of permissive dialing is greater than the start date except in cases where there is no permissive dialing period. </w:t>
      </w:r>
    </w:p>
    <w:p w14:paraId="7E209EAB" w14:textId="77777777" w:rsidR="00000000" w:rsidRDefault="001F0AD0">
      <w:pPr>
        <w:pStyle w:val="RequirementHead"/>
      </w:pPr>
      <w:r>
        <w:t>RN3-4.28</w:t>
      </w:r>
      <w:r>
        <w:tab/>
        <w:t>NPA</w:t>
      </w:r>
      <w:r>
        <w:t xml:space="preserve"> Split - Old NPA-NXX and New NPA-NXX Ownership Validation</w:t>
      </w:r>
    </w:p>
    <w:p w14:paraId="44740294" w14:textId="77777777" w:rsidR="00000000" w:rsidRDefault="001F0AD0">
      <w:pPr>
        <w:pStyle w:val="RequirementBody"/>
      </w:pPr>
      <w:r>
        <w:t>NPAC SMS shall verify that the owner of the old NPA-NXX matches the owner of the new NPA-NXX for each NXX in a NPA split.</w:t>
      </w:r>
    </w:p>
    <w:p w14:paraId="3193B65E" w14:textId="77777777" w:rsidR="00000000" w:rsidRDefault="001F0AD0">
      <w:pPr>
        <w:pStyle w:val="RequirementHead"/>
      </w:pPr>
      <w:r>
        <w:t>RN3-4.29</w:t>
      </w:r>
      <w:r>
        <w:tab/>
        <w:t>NPA Split - Old NPA-NXX and New NPA-NXX Ownership Validation - Erro</w:t>
      </w:r>
      <w:r>
        <w:t>r</w:t>
      </w:r>
    </w:p>
    <w:p w14:paraId="0AC7FC62" w14:textId="77777777" w:rsidR="00000000" w:rsidRDefault="001F0AD0">
      <w:pPr>
        <w:pStyle w:val="RequirementBody"/>
      </w:pPr>
      <w:r>
        <w:t>NPAC SMS shall report an error to NPAC personnel and reject the NPA Split upon determining that the owner of the old NPA-NXX does not match the owner of the new NPA-NXX for each NXX in a NPA split.</w:t>
      </w:r>
    </w:p>
    <w:p w14:paraId="3529F2F9" w14:textId="77777777" w:rsidR="00000000" w:rsidRDefault="001F0AD0">
      <w:pPr>
        <w:pStyle w:val="RequirementHead"/>
      </w:pPr>
      <w:r>
        <w:t>RN3-4.30</w:t>
      </w:r>
      <w:r>
        <w:tab/>
        <w:t xml:space="preserve">NPA Split - Creation of a Subscription Version </w:t>
      </w:r>
      <w:r>
        <w:t>during the Permissive Dialing Period</w:t>
      </w:r>
    </w:p>
    <w:p w14:paraId="255B1D37" w14:textId="77777777" w:rsidR="00000000" w:rsidRDefault="001F0AD0">
      <w:pPr>
        <w:pStyle w:val="RequirementBody"/>
      </w:pPr>
      <w:r>
        <w:t>NPAC SMS shall change the old NPA-NXX to the new NPA-NXX when a Subscription Version is created with the old NPA-NXX during the permissive dialing period.</w:t>
      </w:r>
    </w:p>
    <w:p w14:paraId="337C89E4" w14:textId="77777777" w:rsidR="00000000" w:rsidRDefault="001F0AD0">
      <w:pPr>
        <w:pStyle w:val="RequirementHead"/>
      </w:pPr>
      <w:r>
        <w:t>RN3-4.31</w:t>
      </w:r>
      <w:r>
        <w:tab/>
        <w:t>NPA Split Current and Pending NPA Split Report</w:t>
      </w:r>
    </w:p>
    <w:p w14:paraId="4BC2D189" w14:textId="77777777" w:rsidR="00000000" w:rsidRDefault="001F0AD0">
      <w:pPr>
        <w:pStyle w:val="RequirementBody"/>
      </w:pPr>
      <w:r>
        <w:t>NPAC SMS</w:t>
      </w:r>
      <w:r>
        <w:t xml:space="preserve"> shall support a Current and Pending NPA Split Report for NPA Splits before or during their permissive dialing period that contains all split data entered as defined in RN3-4.15.</w:t>
      </w:r>
    </w:p>
    <w:p w14:paraId="0BED4938" w14:textId="77777777" w:rsidR="00000000" w:rsidRDefault="001F0AD0">
      <w:pPr>
        <w:pStyle w:val="RequirementHead"/>
      </w:pPr>
      <w:r>
        <w:t>RN3-4.32</w:t>
      </w:r>
      <w:r>
        <w:tab/>
        <w:t>NPA Split - NPA Split History Report</w:t>
      </w:r>
    </w:p>
    <w:p w14:paraId="291E91A8" w14:textId="77777777" w:rsidR="00000000" w:rsidRDefault="001F0AD0">
      <w:pPr>
        <w:pStyle w:val="RequirementBody"/>
      </w:pPr>
      <w:r>
        <w:t>NPAC SMS shall support a NPA Sp</w:t>
      </w:r>
      <w:r>
        <w:t>lit History Report for completed NPA Splits that contains all split data entered as defined in RN3-4.15.</w:t>
      </w:r>
    </w:p>
    <w:p w14:paraId="14C6A93C" w14:textId="77777777" w:rsidR="00000000" w:rsidRDefault="001F0AD0">
      <w:pPr>
        <w:pStyle w:val="RequirementBody"/>
        <w:rPr>
          <w:b/>
          <w:bCs/>
        </w:rPr>
      </w:pPr>
      <w:r>
        <w:rPr>
          <w:b/>
          <w:bCs/>
        </w:rPr>
        <w:t>RN3-4.33</w:t>
      </w:r>
      <w:r>
        <w:rPr>
          <w:b/>
          <w:bCs/>
        </w:rPr>
        <w:tab/>
        <w:t xml:space="preserve">DELETED </w:t>
      </w:r>
    </w:p>
    <w:p w14:paraId="2457160D" w14:textId="77777777" w:rsidR="00000000" w:rsidRDefault="001F0AD0">
      <w:pPr>
        <w:pStyle w:val="RequirementBody"/>
        <w:rPr>
          <w:b/>
          <w:bCs/>
        </w:rPr>
      </w:pPr>
      <w:r>
        <w:rPr>
          <w:b/>
          <w:bCs/>
        </w:rPr>
        <w:t>RN3-4.34</w:t>
      </w:r>
      <w:r>
        <w:rPr>
          <w:b/>
          <w:bCs/>
        </w:rPr>
        <w:tab/>
        <w:t xml:space="preserve">DELETED </w:t>
      </w:r>
    </w:p>
    <w:p w14:paraId="3BF5AD7D" w14:textId="77777777" w:rsidR="00000000" w:rsidRDefault="001F0AD0">
      <w:pPr>
        <w:pStyle w:val="RequirementBody"/>
        <w:rPr>
          <w:b/>
          <w:bCs/>
        </w:rPr>
      </w:pPr>
      <w:r>
        <w:rPr>
          <w:b/>
          <w:bCs/>
        </w:rPr>
        <w:t>RN3-4.35</w:t>
      </w:r>
      <w:r>
        <w:rPr>
          <w:b/>
          <w:bCs/>
        </w:rPr>
        <w:tab/>
        <w:t xml:space="preserve">DELETED </w:t>
      </w:r>
    </w:p>
    <w:p w14:paraId="5B0D7A29" w14:textId="77777777" w:rsidR="00000000" w:rsidRDefault="001F0AD0">
      <w:pPr>
        <w:pStyle w:val="RequirementHead"/>
        <w:numPr>
          <w:ilvl w:val="12"/>
          <w:numId w:val="0"/>
        </w:numPr>
        <w:ind w:left="1260" w:hanging="1260"/>
      </w:pPr>
      <w:r>
        <w:t xml:space="preserve">RN3-4.36 </w:t>
      </w:r>
      <w:r>
        <w:tab/>
        <w:t>NPA Split -Creation of Old Subscription Version</w:t>
      </w:r>
    </w:p>
    <w:p w14:paraId="2F146A5C" w14:textId="77777777" w:rsidR="00000000" w:rsidRDefault="001F0AD0">
      <w:pPr>
        <w:pStyle w:val="RequirementBody"/>
      </w:pPr>
      <w:r>
        <w:t>NPAC SMS shall create an old Subscripti</w:t>
      </w:r>
      <w:r>
        <w:t>on Version with a new version id for an active Subscription Version involved in an NPA split at the start of permissive dialing for the old NPA.</w:t>
      </w:r>
    </w:p>
    <w:p w14:paraId="3D4121BD" w14:textId="77777777" w:rsidR="00000000" w:rsidRDefault="001F0AD0">
      <w:pPr>
        <w:pStyle w:val="RequirementHead"/>
        <w:numPr>
          <w:ilvl w:val="12"/>
          <w:numId w:val="0"/>
        </w:numPr>
        <w:ind w:left="1260" w:hanging="1260"/>
      </w:pPr>
      <w:r>
        <w:t>RN3-4.37</w:t>
      </w:r>
      <w:r>
        <w:tab/>
        <w:t>NPA Split - Old Subscription Version No Broadcast</w:t>
      </w:r>
    </w:p>
    <w:p w14:paraId="06B83318" w14:textId="77777777" w:rsidR="00000000" w:rsidRDefault="001F0AD0">
      <w:pPr>
        <w:pStyle w:val="RequirementBody"/>
      </w:pPr>
      <w:r>
        <w:t>NPAC SMS shall broadcast no data to the Local SMSs d</w:t>
      </w:r>
      <w:r>
        <w:t>ue to the creation of an old Subscription Version with a new version id for an NPA split.</w:t>
      </w:r>
    </w:p>
    <w:p w14:paraId="638CD49E" w14:textId="77777777" w:rsidR="00000000" w:rsidRDefault="001F0AD0">
      <w:pPr>
        <w:pStyle w:val="RequirementHead"/>
      </w:pPr>
      <w:r>
        <w:t>RR3-219</w:t>
      </w:r>
      <w:r>
        <w:tab/>
        <w:t>NPA Splits – Deletion of Old NPA-NXX at the end of permissive dialing</w:t>
      </w:r>
    </w:p>
    <w:p w14:paraId="2CC59461" w14:textId="77777777" w:rsidR="00000000" w:rsidRDefault="001F0AD0">
      <w:pPr>
        <w:pStyle w:val="RequirementBody"/>
      </w:pPr>
      <w:r>
        <w:t>NPAC SMS shall automatically delete the old NPA-NXX from the Portable NPA-NXX Informatio</w:t>
      </w:r>
      <w:r>
        <w:t>n in the NPAC, upon reaching the end of the permissive dialing period for the old NPA-NXX involved in an NPA Split.</w:t>
      </w:r>
    </w:p>
    <w:p w14:paraId="32DA250E" w14:textId="77777777" w:rsidR="00000000" w:rsidRDefault="001F0AD0">
      <w:pPr>
        <w:pStyle w:val="Heading3"/>
        <w:numPr>
          <w:numberingChange w:id="1501" w:author="Jean Anthony" w:date="2001-03-12T20:36:00Z" w:original="%1:3:0:.%2:5:0:.%3:1:0:"/>
        </w:numPr>
      </w:pPr>
      <w:bookmarkStart w:id="1502" w:name="_Toc461596850"/>
      <w:bookmarkStart w:id="1503" w:name="_Toc508178498"/>
      <w:r>
        <w:t>NPA-NXX-X Holder, NPA Splits</w:t>
      </w:r>
      <w:bookmarkEnd w:id="1502"/>
      <w:bookmarkEnd w:id="1503"/>
    </w:p>
    <w:p w14:paraId="75CC5F6D" w14:textId="77777777" w:rsidR="00000000" w:rsidRDefault="001F0AD0"/>
    <w:p w14:paraId="3C75D488" w14:textId="77777777" w:rsidR="00000000" w:rsidRDefault="001F0AD0">
      <w:pPr>
        <w:pStyle w:val="RequirementHead"/>
      </w:pPr>
      <w:r>
        <w:t>RR3-31</w:t>
      </w:r>
      <w:r>
        <w:tab/>
        <w:t>NPA Splits and the Number Pool NPA-NXX-X Holder Information – New NPA Split Automatic Create of New NPA</w:t>
      </w:r>
      <w:r>
        <w:t>-NXX-X</w:t>
      </w:r>
    </w:p>
    <w:p w14:paraId="0F6729AB" w14:textId="77777777" w:rsidR="00000000" w:rsidRDefault="001F0AD0">
      <w:pPr>
        <w:pStyle w:val="RequirementBody"/>
      </w:pPr>
      <w:r>
        <w:t>NPAC SMS shall automatically create a new NPA-NXX-X in the Number Pooling NPA-NXX-X Information, when a valid request is made to add an NPA Split, if the old NPA-NXX-X exists, but the new NPA-NXX-X does NOT exist in the Number Pooling NPA-NXX-X Info</w:t>
      </w:r>
      <w:r>
        <w:t>rmation.  (Previously N-300)</w:t>
      </w:r>
    </w:p>
    <w:p w14:paraId="03B64ACF" w14:textId="77777777" w:rsidR="00000000" w:rsidRDefault="001F0AD0">
      <w:pPr>
        <w:pStyle w:val="RequirementHead"/>
      </w:pPr>
      <w:r>
        <w:t>RR3-32</w:t>
      </w:r>
      <w:r>
        <w:tab/>
        <w:t>NPA Splits and the Number Pool NPA-NXX-X Holder Information – New NPA Split Error Message if New NPA-NXX-X Already Exists</w:t>
      </w:r>
    </w:p>
    <w:p w14:paraId="036097D5" w14:textId="77777777" w:rsidR="00000000" w:rsidRDefault="001F0AD0">
      <w:pPr>
        <w:pStyle w:val="RequirementBody"/>
      </w:pPr>
      <w:r>
        <w:t>NPAC SMS shall reject the request and generate an error message to the NPAC Personnel when a reque</w:t>
      </w:r>
      <w:r>
        <w:t>st is made to add an NPA Split, and the new NPA-NXX-X already exists in the Number Pooling NPA-NXX-X Information.  (Previously N-301)</w:t>
      </w:r>
    </w:p>
    <w:p w14:paraId="2BAD756F" w14:textId="77777777" w:rsidR="00000000" w:rsidRDefault="001F0AD0">
      <w:pPr>
        <w:pStyle w:val="RequirementHead"/>
      </w:pPr>
      <w:r>
        <w:t>RR3-33</w:t>
      </w:r>
      <w:r>
        <w:tab/>
        <w:t>NPA Splits and the Number Pool NPA-NXX-X Holder Information – New NPA Split Field Values for Automatic Add of New N</w:t>
      </w:r>
      <w:r>
        <w:t>PA-NXX-X</w:t>
      </w:r>
    </w:p>
    <w:p w14:paraId="387EFFDD" w14:textId="77777777" w:rsidR="00000000" w:rsidRDefault="001F0AD0">
      <w:pPr>
        <w:pStyle w:val="RequirementBody"/>
        <w:spacing w:after="120"/>
      </w:pPr>
      <w:r>
        <w:t>NPAC SMS shall populate the fields for the automatically generated new NPA-NXX-X in the Number Pooling NPA-NXX-X Information, when a request is made to add an NPA Split or an old NPA-NXX-X is created during a split, as follows:  (Previously N-302)</w:t>
      </w:r>
    </w:p>
    <w:p w14:paraId="7B2A8145" w14:textId="77777777" w:rsidR="00000000" w:rsidRDefault="001F0AD0" w:rsidP="001F0AD0">
      <w:pPr>
        <w:pStyle w:val="ListBullet2"/>
        <w:numPr>
          <w:ilvl w:val="0"/>
          <w:numId w:val="27"/>
          <w:numberingChange w:id="1504" w:author="Jean Anthony" w:date="2001-03-12T20:36:00Z" w:original=""/>
        </w:numPr>
        <w:tabs>
          <w:tab w:val="clear" w:pos="360"/>
          <w:tab w:val="num" w:pos="720"/>
        </w:tabs>
        <w:ind w:left="720"/>
      </w:pPr>
      <w:r>
        <w:t>NPA-NXX-X ID – value automatically generated by NPAC.</w:t>
      </w:r>
    </w:p>
    <w:p w14:paraId="28AE38EB" w14:textId="77777777" w:rsidR="00000000" w:rsidRDefault="001F0AD0" w:rsidP="001F0AD0">
      <w:pPr>
        <w:pStyle w:val="ListBullet2"/>
        <w:numPr>
          <w:ilvl w:val="0"/>
          <w:numId w:val="27"/>
          <w:numberingChange w:id="1505" w:author="Jean Anthony" w:date="2001-03-12T20:36:00Z" w:original=""/>
        </w:numPr>
        <w:tabs>
          <w:tab w:val="clear" w:pos="360"/>
          <w:tab w:val="num" w:pos="720"/>
        </w:tabs>
        <w:ind w:left="720"/>
      </w:pPr>
      <w:r>
        <w:t>NPA-NXX-X Holder SPID – value set to old NPA-NXX-X.</w:t>
      </w:r>
    </w:p>
    <w:p w14:paraId="3ECA44CC" w14:textId="77777777" w:rsidR="00000000" w:rsidRDefault="001F0AD0" w:rsidP="001F0AD0">
      <w:pPr>
        <w:pStyle w:val="ListBullet2"/>
        <w:numPr>
          <w:ilvl w:val="0"/>
          <w:numId w:val="27"/>
          <w:numberingChange w:id="1506" w:author="Jean Anthony" w:date="2001-03-12T20:36:00Z" w:original=""/>
        </w:numPr>
        <w:tabs>
          <w:tab w:val="clear" w:pos="360"/>
          <w:tab w:val="num" w:pos="720"/>
        </w:tabs>
        <w:ind w:left="720"/>
      </w:pPr>
      <w:r>
        <w:t>NPA-NXX-X – value set to the new NPA-NXX, plus the seventh digit of the old NPA-NXX-X.</w:t>
      </w:r>
    </w:p>
    <w:p w14:paraId="70BE0D24" w14:textId="77777777" w:rsidR="00000000" w:rsidRDefault="001F0AD0" w:rsidP="001F0AD0">
      <w:pPr>
        <w:pStyle w:val="ListBullet2"/>
        <w:numPr>
          <w:ilvl w:val="0"/>
          <w:numId w:val="27"/>
          <w:numberingChange w:id="1507" w:author="Jean Anthony" w:date="2001-03-12T20:36:00Z" w:original=""/>
        </w:numPr>
        <w:tabs>
          <w:tab w:val="clear" w:pos="360"/>
          <w:tab w:val="num" w:pos="720"/>
        </w:tabs>
        <w:ind w:left="720"/>
      </w:pPr>
      <w:r>
        <w:t>Effective Date – value set to the latest of, the same field in</w:t>
      </w:r>
      <w:r>
        <w:t xml:space="preserve"> old NPA-NXX-X, or the start of PDP.</w:t>
      </w:r>
    </w:p>
    <w:p w14:paraId="460AFF69" w14:textId="77777777" w:rsidR="00000000" w:rsidRDefault="001F0AD0" w:rsidP="001F0AD0">
      <w:pPr>
        <w:pStyle w:val="ListBullet2"/>
        <w:numPr>
          <w:ilvl w:val="0"/>
          <w:numId w:val="27"/>
          <w:numberingChange w:id="1508" w:author="Jean Anthony" w:date="2001-03-12T20:36:00Z" w:original=""/>
        </w:numPr>
        <w:tabs>
          <w:tab w:val="clear" w:pos="360"/>
          <w:tab w:val="num" w:pos="720"/>
        </w:tabs>
        <w:ind w:left="720"/>
      </w:pPr>
      <w:r>
        <w:t>Creation Date – value set to current date/time.</w:t>
      </w:r>
    </w:p>
    <w:p w14:paraId="2EF53730" w14:textId="77777777" w:rsidR="00000000" w:rsidRDefault="001F0AD0" w:rsidP="001F0AD0">
      <w:pPr>
        <w:pStyle w:val="ListBullet2"/>
        <w:numPr>
          <w:ilvl w:val="0"/>
          <w:numId w:val="27"/>
          <w:numberingChange w:id="1509" w:author="Jean Anthony" w:date="2001-03-12T20:36:00Z" w:original=""/>
        </w:numPr>
        <w:tabs>
          <w:tab w:val="clear" w:pos="360"/>
          <w:tab w:val="num" w:pos="720"/>
        </w:tabs>
        <w:ind w:left="720"/>
      </w:pPr>
      <w:r>
        <w:t>Last Modified Date – value set to current date/time.</w:t>
      </w:r>
    </w:p>
    <w:p w14:paraId="1052F053" w14:textId="77777777" w:rsidR="00000000" w:rsidRDefault="001F0AD0" w:rsidP="001F0AD0">
      <w:pPr>
        <w:pStyle w:val="ListBullet2"/>
        <w:numPr>
          <w:ilvl w:val="0"/>
          <w:numId w:val="27"/>
          <w:numberingChange w:id="1510" w:author="Jean Anthony" w:date="2001-03-12T20:36:00Z" w:original=""/>
        </w:numPr>
        <w:tabs>
          <w:tab w:val="clear" w:pos="360"/>
          <w:tab w:val="num" w:pos="720"/>
        </w:tabs>
        <w:spacing w:after="360"/>
        <w:ind w:left="720"/>
      </w:pPr>
      <w:r>
        <w:t>Download Reason – value set to “new1”.</w:t>
      </w:r>
    </w:p>
    <w:p w14:paraId="58DA695B" w14:textId="77777777" w:rsidR="00000000" w:rsidRDefault="001F0AD0">
      <w:pPr>
        <w:pStyle w:val="RequirementHead"/>
      </w:pPr>
      <w:r>
        <w:t>RR3-34</w:t>
      </w:r>
      <w:r>
        <w:tab/>
        <w:t>NPA Splits and the Number Pool NPA-NXX-X Holder Information – New NPA Sp</w:t>
      </w:r>
      <w:r>
        <w:t>lit, Skip Block and Subscription Version Create</w:t>
      </w:r>
    </w:p>
    <w:p w14:paraId="4E08B3A8" w14:textId="77777777" w:rsidR="00000000" w:rsidRDefault="001F0AD0">
      <w:pPr>
        <w:pStyle w:val="RequirementBody"/>
        <w:spacing w:after="120"/>
      </w:pPr>
      <w:r>
        <w:t>NPAC SMS shall NOT schedule the Creation of a Block and Subscription Versions with LNP Type of POOL, for an NPA-NXX-X that is automatically generated by the NPAC SMS in the Number Pooling NPA-NXX-X Informatio</w:t>
      </w:r>
      <w:r>
        <w:t>n, as a result of a request to add an NPA Split.  (Previously N-303)</w:t>
      </w:r>
    </w:p>
    <w:p w14:paraId="3EE10794" w14:textId="77777777" w:rsidR="00000000" w:rsidRDefault="001F0AD0">
      <w:pPr>
        <w:pStyle w:val="RequirementBody"/>
      </w:pPr>
      <w:r>
        <w:t>NOTE:  The Block and SVs will be created at PDP Start based on Block and SV split requirements.</w:t>
      </w:r>
    </w:p>
    <w:p w14:paraId="59EC808C" w14:textId="77777777" w:rsidR="00000000" w:rsidRDefault="001F0AD0">
      <w:pPr>
        <w:pStyle w:val="RequirementHead"/>
      </w:pPr>
      <w:r>
        <w:t>RR3-35</w:t>
      </w:r>
      <w:r>
        <w:tab/>
        <w:t>NPA Splits and the Number Pool NPA-NXX-X Holder Information – NXX Removal from NPA S</w:t>
      </w:r>
      <w:r>
        <w:t>plit prior to the end of PDP</w:t>
      </w:r>
    </w:p>
    <w:p w14:paraId="610C5525" w14:textId="77777777" w:rsidR="00000000" w:rsidRDefault="001F0AD0">
      <w:pPr>
        <w:pStyle w:val="RequirementBody"/>
      </w:pPr>
      <w:r>
        <w:t xml:space="preserve">NPAC SMS shall upon the removal of an NPA-NXX from an NPA Split </w:t>
      </w:r>
      <w:r>
        <w:rPr>
          <w:b/>
          <w:i/>
        </w:rPr>
        <w:t>prior to the end</w:t>
      </w:r>
      <w:r>
        <w:t xml:space="preserve"> of permissive dialing, remove the new NPA-NXX-X from the NPA-NXX-X Holder Information.  (Previously N-310)</w:t>
      </w:r>
    </w:p>
    <w:p w14:paraId="312B67ED" w14:textId="77777777" w:rsidR="00000000" w:rsidRDefault="001F0AD0">
      <w:pPr>
        <w:pStyle w:val="RequirementHead"/>
      </w:pPr>
      <w:r>
        <w:t>RR3-36.1</w:t>
      </w:r>
      <w:r>
        <w:tab/>
        <w:t>NPA Splits and the Number Pool</w:t>
      </w:r>
      <w:r>
        <w:t xml:space="preserve"> NPA-NXX-X Holder Information – Addition of an NPA-NXX-X scheduled for an NPA Split</w:t>
      </w:r>
    </w:p>
    <w:p w14:paraId="693EAFC2" w14:textId="77777777" w:rsidR="00000000" w:rsidRDefault="001F0AD0">
      <w:pPr>
        <w:pStyle w:val="RequirementBody"/>
        <w:spacing w:after="120"/>
      </w:pPr>
      <w:r>
        <w:t>NPAC SMS shall, upon entry of an old NPA-NXX-X in the Number Pooling NPA-NXX-X Holder Information, automatically add an entry for the new NPA-NXX-X for an NPA-NXX scheduled</w:t>
      </w:r>
      <w:r>
        <w:t xml:space="preserve"> for an NPA Split.  (Previously N-320.1)</w:t>
      </w:r>
    </w:p>
    <w:p w14:paraId="24E99C51" w14:textId="77777777" w:rsidR="00000000" w:rsidRDefault="001F0AD0">
      <w:pPr>
        <w:pStyle w:val="RequirementHead"/>
      </w:pPr>
      <w:r>
        <w:t>RR3-36.2</w:t>
      </w:r>
      <w:r>
        <w:tab/>
        <w:t>NPA Splits and the Number Pool NPA-NXX-X Holder Information – New Addition of an NPA-NXX-X scheduled for an NPA Split With an Error Message</w:t>
      </w:r>
    </w:p>
    <w:p w14:paraId="311E860D" w14:textId="77777777" w:rsidR="00000000" w:rsidRDefault="001F0AD0">
      <w:pPr>
        <w:pStyle w:val="RequirementBody"/>
      </w:pPr>
      <w:r>
        <w:t>NPAC SMS shall reject the request and generate an error message to</w:t>
      </w:r>
      <w:r>
        <w:t xml:space="preserve"> the NPAC Personnel when a request is made to add a new NPA-NXX-X in the Number Pooling NPA-NXX-X Holder Information, and the NPA-NXX is scheduled for an NPA Split.  (Previously N-320.2)</w:t>
      </w:r>
    </w:p>
    <w:p w14:paraId="7B096428" w14:textId="77777777" w:rsidR="00000000" w:rsidRDefault="001F0AD0">
      <w:pPr>
        <w:pStyle w:val="RequirementHead"/>
      </w:pPr>
      <w:r>
        <w:t>RR3-36.3</w:t>
      </w:r>
      <w:r>
        <w:tab/>
        <w:t xml:space="preserve">NPA Splits and the Number Pool NPA-NXX-X Holder Information </w:t>
      </w:r>
      <w:r>
        <w:t>– Addition of an NPA-NXX-X currently in Permissive Dialing in an NPA Split</w:t>
      </w:r>
    </w:p>
    <w:p w14:paraId="32543EA7" w14:textId="77777777" w:rsidR="00000000" w:rsidRDefault="001F0AD0">
      <w:pPr>
        <w:pStyle w:val="RequirementBody"/>
        <w:spacing w:after="120"/>
      </w:pPr>
      <w:r>
        <w:t>NPAC SMS shall, upon entry of an NPA-NXX-X in the Number Pooling NPA-NXX-X Holder Information, automatically add an entry for the new/old NPA-NXX-X for an NPA-NXX currently in Permi</w:t>
      </w:r>
      <w:r>
        <w:t>ssive Dialing in an NPA Split.  (Previously N-320.3)</w:t>
      </w:r>
    </w:p>
    <w:p w14:paraId="64F46AB3" w14:textId="77777777" w:rsidR="00000000" w:rsidRDefault="001F0AD0">
      <w:pPr>
        <w:pStyle w:val="RequirementBody"/>
      </w:pPr>
      <w:r>
        <w:t>NOTE:  Therefore, if entering the new NPA-NXX-X, then the old NPA-NXX-X will be automatically added; and if entering the old NPA-NXX-X, then the new NPA-NXX-X will be automatically added.</w:t>
      </w:r>
    </w:p>
    <w:p w14:paraId="0FAE53A9" w14:textId="77777777" w:rsidR="00000000" w:rsidRDefault="001F0AD0">
      <w:pPr>
        <w:pStyle w:val="RequirementHead"/>
        <w:ind w:left="0" w:firstLine="0"/>
      </w:pPr>
      <w:r>
        <w:t>RR3-37.1</w:t>
      </w:r>
      <w:r>
        <w:tab/>
        <w:t>NPA Sp</w:t>
      </w:r>
      <w:r>
        <w:t>lits and the Number Pool NPA-NXX-X Holder Information – Modification of an NPA-NXX-X scheduled for an NPA Split</w:t>
      </w:r>
    </w:p>
    <w:p w14:paraId="2DCC2CD3" w14:textId="77777777" w:rsidR="00000000" w:rsidRDefault="001F0AD0">
      <w:pPr>
        <w:pStyle w:val="RequirementBody"/>
      </w:pPr>
      <w:r>
        <w:t>NPAC SMS shall, upon modification of an old NPA-NXX-X in the Number Pooling NPA-NXX-X Holder Information, automatically modify the corresponding</w:t>
      </w:r>
      <w:r>
        <w:t xml:space="preserve"> entry for the new NPA-NXX-X for an NPA-NXX scheduled for an NPA Split, if the new Effective Date is Greater Than or Equal To the start of the Permissive Dialing Period.  If the modified Effective Date value is Less Than the start of the Permissive Dialing</w:t>
      </w:r>
      <w:r>
        <w:t xml:space="preserve"> Period, then the new NPA-NXX-X’s Effective Date is Equal To the start of the Permissive Dialing Period.  (Previously N-321.1)</w:t>
      </w:r>
    </w:p>
    <w:p w14:paraId="0CE0577F" w14:textId="77777777" w:rsidR="00000000" w:rsidRDefault="001F0AD0">
      <w:pPr>
        <w:pStyle w:val="RequirementHead"/>
      </w:pPr>
      <w:r>
        <w:t>RR3-37.2</w:t>
      </w:r>
      <w:r>
        <w:tab/>
        <w:t>NPA Splits and the Number Pool NPA-NXX-X Holder Information – New Modification of an NPA-NXX-X scheduled for an NPA Spli</w:t>
      </w:r>
      <w:r>
        <w:t>t With an Error Message</w:t>
      </w:r>
    </w:p>
    <w:p w14:paraId="1589697F" w14:textId="77777777" w:rsidR="00000000" w:rsidRDefault="001F0AD0">
      <w:pPr>
        <w:pStyle w:val="RequirementBody"/>
      </w:pPr>
      <w:r>
        <w:t>NPAC SMS shall reject the request and generate an error message to the NPAC Personnel when a request is made to modify a new NPA-NXX-X in the Number Pooling NPA-NXX-X Holder Information, and the NPA-NXX is scheduled for an NPA Split</w:t>
      </w:r>
      <w:r>
        <w:t>.  (Previously N-321.2)</w:t>
      </w:r>
    </w:p>
    <w:p w14:paraId="53A0F61E" w14:textId="77777777" w:rsidR="00000000" w:rsidRDefault="001F0AD0">
      <w:pPr>
        <w:pStyle w:val="RequirementHead"/>
      </w:pPr>
      <w:r>
        <w:t>RR3-37.3</w:t>
      </w:r>
      <w:r>
        <w:tab/>
        <w:t>NPA Splits and the Number Pool NPA-NXX-X Holder Information – Modification of an NPA-NXX-X involved in an NPA Split</w:t>
      </w:r>
    </w:p>
    <w:p w14:paraId="610EB397" w14:textId="77777777" w:rsidR="00000000" w:rsidRDefault="001F0AD0">
      <w:pPr>
        <w:pStyle w:val="RequirementBody"/>
        <w:spacing w:after="120"/>
      </w:pPr>
      <w:r>
        <w:t>NPAC SMS shall, upon modification of an NPA-NXX-X in the Number Pooling NPA-NXX-X Holder Information, autom</w:t>
      </w:r>
      <w:r>
        <w:t>atically modify the old/new NPA-NXX-X for an NPA-NXX currently in Permissive Dialing in an NPA Split.</w:t>
      </w:r>
    </w:p>
    <w:p w14:paraId="0C0C87C4" w14:textId="77777777" w:rsidR="00000000" w:rsidRDefault="001F0AD0">
      <w:pPr>
        <w:pStyle w:val="RequirementBody"/>
      </w:pPr>
      <w:r>
        <w:t xml:space="preserve">NOTE:  Therefore, if modifying the new NPA-NXX-X, then the old NPA-NXX-X will be automatically modified; and if modifying the old NPA-NXX-X, then the new </w:t>
      </w:r>
      <w:r>
        <w:t>NPA-NXX-X will be automatically modified.  (Previously N-321.3)</w:t>
      </w:r>
    </w:p>
    <w:p w14:paraId="57C130DC" w14:textId="77777777" w:rsidR="00000000" w:rsidRDefault="001F0AD0">
      <w:pPr>
        <w:pStyle w:val="RequirementHead"/>
      </w:pPr>
      <w:r>
        <w:t>RR3-38.1</w:t>
      </w:r>
      <w:r>
        <w:tab/>
        <w:t>NPA Splits and the Number Pool NPA-NXX-X Holder Information – Deletion of an NPA-NXX-X involved in an NPA Split</w:t>
      </w:r>
    </w:p>
    <w:p w14:paraId="297C4CC7" w14:textId="77777777" w:rsidR="00000000" w:rsidRDefault="001F0AD0">
      <w:pPr>
        <w:pStyle w:val="RequirementBody"/>
      </w:pPr>
      <w:r>
        <w:t>NPAC SMS shall, upon de-pooling of an old NPA-NXX-X in the Number Pooli</w:t>
      </w:r>
      <w:r>
        <w:t>ng NPA-NXX-X Holder Information, prior to the start of the Permissive Dialing Period, automatically de-pool the corresponding entry for the new NPA-NXX-X for an NPA-NXX scheduled for an NPA Split, at the time the requested NPA-NXX-X is de-pooled.  (Previou</w:t>
      </w:r>
      <w:r>
        <w:t>sly N-322.1)</w:t>
      </w:r>
    </w:p>
    <w:p w14:paraId="209A3481" w14:textId="77777777" w:rsidR="00000000" w:rsidRDefault="001F0AD0">
      <w:pPr>
        <w:pStyle w:val="RequirementHead"/>
      </w:pPr>
      <w:r>
        <w:t>RR3-38.2</w:t>
      </w:r>
      <w:r>
        <w:tab/>
        <w:t>NPA Splits and the Number Pool NPA-NXX-X Holder Information – New Deletion of an NPA-NXX-X scheduled for an NPA Split With an Error Message</w:t>
      </w:r>
    </w:p>
    <w:p w14:paraId="56DCF3E8" w14:textId="77777777" w:rsidR="00000000" w:rsidRDefault="001F0AD0">
      <w:pPr>
        <w:pStyle w:val="RequirementBody"/>
      </w:pPr>
      <w:r>
        <w:t>NPAC SMS shall reject the request and generate an error message to the NPAC Personnel when a r</w:t>
      </w:r>
      <w:r>
        <w:t>equest is made to de-pool a new NPA-NXX-X in the Number Pooling NPA-NXX-X Holder Information, and the NPA-NXX is scheduled for an NPA Split.  (Previously N-322.2)</w:t>
      </w:r>
    </w:p>
    <w:p w14:paraId="7585EA36" w14:textId="77777777" w:rsidR="00000000" w:rsidRDefault="001F0AD0">
      <w:pPr>
        <w:pStyle w:val="RequirementHead"/>
      </w:pPr>
      <w:r>
        <w:t>RR3-38.3</w:t>
      </w:r>
      <w:r>
        <w:tab/>
        <w:t>NPA Splits and the Number Pool NPA-NXX-X Holder Information – Deletion of an NPA-NXX</w:t>
      </w:r>
      <w:r>
        <w:t>-X involved in an NPA Split</w:t>
      </w:r>
    </w:p>
    <w:p w14:paraId="2D771F24" w14:textId="77777777" w:rsidR="00000000" w:rsidRDefault="001F0AD0">
      <w:pPr>
        <w:pStyle w:val="RequirementBody"/>
        <w:spacing w:after="120"/>
      </w:pPr>
      <w:r>
        <w:t>NPAC SMS shall, upon de-pool of an NPA-NXX-X in the Number Pooling NPA-NXX-X Holder Information, automatically de-pool the old/new NPA-NXX-X for an NPA-NXX currently in Permissive Dialing in an NPA Split, at the time the request</w:t>
      </w:r>
      <w:r>
        <w:t>ed NPA-NXX-X is de-pooled.</w:t>
      </w:r>
    </w:p>
    <w:p w14:paraId="4DF275EE" w14:textId="77777777" w:rsidR="00000000" w:rsidRDefault="001F0AD0">
      <w:pPr>
        <w:pStyle w:val="RequirementBody"/>
      </w:pPr>
      <w:r>
        <w:t>NOTE:  Therefore, if de-pooling the new NPA-NXX-X, then the old NPA-NXX-X will be automatically de-pooled; and if de-pooling the old NPA-NXX-X, then the new NPA-NXX-X will be automatically de-pooled.  (Previously N-322.3)</w:t>
      </w:r>
    </w:p>
    <w:p w14:paraId="69A2FABC" w14:textId="77777777" w:rsidR="00000000" w:rsidRDefault="001F0AD0">
      <w:pPr>
        <w:pStyle w:val="RequirementHead"/>
      </w:pPr>
      <w:r>
        <w:t>RR3-39</w:t>
      </w:r>
      <w:r>
        <w:tab/>
      </w:r>
      <w:r>
        <w:t>NPA Splits and the Number Pool NPA-NXX-X Holder Information – Broadcast of Addition or Deletion of NPA-NXX-X Split Data</w:t>
      </w:r>
    </w:p>
    <w:p w14:paraId="2C79DEE2" w14:textId="77777777" w:rsidR="00000000" w:rsidRDefault="001F0AD0">
      <w:pPr>
        <w:pStyle w:val="RequirementBody"/>
      </w:pPr>
      <w:r>
        <w:t xml:space="preserve">NPAC SMS shall broadcast NPA-NXX-X data defined in RR3-31, RR3-35, RR3-36.1, RR3-36.3, RR3-37.1, RR3-37.3, RR3-38.1, and RR3-38.3, that </w:t>
      </w:r>
      <w:r>
        <w:t>is added or deleted for an NPA Split; this broadcast shall occur as defined in requirements RR3-66, RR3-67.1, RR3-67.2, RR3-68, RR3-69, RR3-70, RR3-71, RR3-72 and RR3-73.  (Previously N-325)</w:t>
      </w:r>
    </w:p>
    <w:p w14:paraId="5A683CBF" w14:textId="77777777" w:rsidR="00000000" w:rsidRDefault="001F0AD0">
      <w:pPr>
        <w:pStyle w:val="RequirementHead"/>
      </w:pPr>
      <w:r>
        <w:t>RR3-40</w:t>
      </w:r>
      <w:r>
        <w:tab/>
        <w:t>NPA Splits and the Number Pool NPA-NXX-X Holder Informatio</w:t>
      </w:r>
      <w:r>
        <w:t>n – Deletion of Old NPA-NXX-X at the end of permissive dialing</w:t>
      </w:r>
    </w:p>
    <w:p w14:paraId="6BEF5183" w14:textId="77777777" w:rsidR="00000000" w:rsidRDefault="001F0AD0">
      <w:pPr>
        <w:pStyle w:val="RequirementBody"/>
      </w:pPr>
      <w:r>
        <w:t>NPAC SMS shall automatically delete the old NPA-NXX-X from the Number Pooling NPA-NXX-X Holder Information, upon reaching the end of the permissive dialing period for the old NPA-NXX of the NPA</w:t>
      </w:r>
      <w:r>
        <w:t>-NXX-X.  (Previously N-326)</w:t>
      </w:r>
    </w:p>
    <w:p w14:paraId="5716FE88" w14:textId="77777777" w:rsidR="00000000" w:rsidRDefault="001F0AD0">
      <w:pPr>
        <w:pStyle w:val="BodyText"/>
      </w:pPr>
    </w:p>
    <w:p w14:paraId="282F8FA2" w14:textId="77777777" w:rsidR="00000000" w:rsidRDefault="001F0AD0">
      <w:pPr>
        <w:pStyle w:val="Heading3"/>
        <w:numPr>
          <w:numberingChange w:id="1511" w:author="Jean Anthony" w:date="2001-03-12T20:36:00Z" w:original="%1:3:0:.%2:5:0:.%3:2:0:"/>
        </w:numPr>
      </w:pPr>
      <w:bookmarkStart w:id="1512" w:name="_Toc461596859"/>
      <w:bookmarkStart w:id="1513" w:name="_Toc508178499"/>
      <w:r>
        <w:t>Block Holder, NPA Splits</w:t>
      </w:r>
      <w:bookmarkEnd w:id="1512"/>
      <w:bookmarkEnd w:id="1513"/>
    </w:p>
    <w:p w14:paraId="43A606BA" w14:textId="77777777" w:rsidR="00000000" w:rsidRDefault="001F0AD0"/>
    <w:p w14:paraId="535CF558" w14:textId="77777777" w:rsidR="00000000" w:rsidRDefault="001F0AD0">
      <w:pPr>
        <w:pStyle w:val="RequirementHead"/>
      </w:pPr>
      <w:r>
        <w:t>RR3-41</w:t>
      </w:r>
      <w:r>
        <w:tab/>
        <w:t>NPA Splits and the Number Pooling Block Holder Information –  Recognition of Both Old NPA and New NPA</w:t>
      </w:r>
    </w:p>
    <w:p w14:paraId="303D20C3" w14:textId="77777777" w:rsidR="00000000" w:rsidRDefault="001F0AD0">
      <w:pPr>
        <w:pStyle w:val="RequirementBody"/>
      </w:pPr>
      <w:r>
        <w:t>NPAC SMS shall upon the start of permissive dialing for an NPA Split, convert the old NPA-NX</w:t>
      </w:r>
      <w:r>
        <w:t>X to the new NPA-NXX in the Number Pooling Block Information.  (Previously B-490)</w:t>
      </w:r>
    </w:p>
    <w:p w14:paraId="341EB2FB" w14:textId="77777777" w:rsidR="00000000" w:rsidRDefault="001F0AD0">
      <w:pPr>
        <w:pStyle w:val="RequirementHead"/>
      </w:pPr>
      <w:r>
        <w:t>RR3-42</w:t>
      </w:r>
      <w:r>
        <w:tab/>
        <w:t>NPA Splits and the Number Pooling Block Holder Information – NXX Removal from Split</w:t>
      </w:r>
    </w:p>
    <w:p w14:paraId="18C50E5E" w14:textId="77777777" w:rsidR="00000000" w:rsidRDefault="001F0AD0">
      <w:pPr>
        <w:pStyle w:val="RequirementBody"/>
      </w:pPr>
      <w:r>
        <w:t>NPAC SMS shall upon the removal of an NPA-NXX from an NPA Split, after the start of</w:t>
      </w:r>
      <w:r>
        <w:t xml:space="preserve"> permissive dialing, reinstate the original NPA for the NXX-X in the Block Holder Information.  (Previously B-500)</w:t>
      </w:r>
    </w:p>
    <w:p w14:paraId="5AC4F50D" w14:textId="77777777" w:rsidR="00000000" w:rsidRDefault="001F0AD0">
      <w:pPr>
        <w:pStyle w:val="RequirementHead"/>
      </w:pPr>
      <w:r>
        <w:t>RR3-43</w:t>
      </w:r>
      <w:r>
        <w:tab/>
        <w:t>NPA Splits and the Number Pool Block Holder Information – Addition of a Block involved in an NPA Split</w:t>
      </w:r>
    </w:p>
    <w:p w14:paraId="50F9E9CF" w14:textId="77777777" w:rsidR="00000000" w:rsidRDefault="001F0AD0">
      <w:pPr>
        <w:pStyle w:val="RequirementBody"/>
      </w:pPr>
      <w:r>
        <w:t xml:space="preserve">NPAC SMS shall convert the old </w:t>
      </w:r>
      <w:r>
        <w:t>NPA-NXX to the new NPA-NXX for a Block involved in an NPA Split upon creation in the Number Pooling Block Holder Information, if the old NPA-NXX is currently in permissive dialing.  (Previously B-510)</w:t>
      </w:r>
    </w:p>
    <w:p w14:paraId="1E8B8E3B" w14:textId="77777777" w:rsidR="00000000" w:rsidRDefault="001F0AD0">
      <w:pPr>
        <w:pStyle w:val="RequirementHead"/>
      </w:pPr>
      <w:r>
        <w:t>RR3-44</w:t>
      </w:r>
      <w:r>
        <w:tab/>
        <w:t>NPA Splits and the Number Pool Block Holder Info</w:t>
      </w:r>
      <w:r>
        <w:t>rmation – Addition of a Block for an NPA-NXX involved in an NPA Split</w:t>
      </w:r>
    </w:p>
    <w:p w14:paraId="6ADC33B7" w14:textId="77777777" w:rsidR="00000000" w:rsidRDefault="001F0AD0">
      <w:pPr>
        <w:pStyle w:val="RequirementBody"/>
      </w:pPr>
      <w:r>
        <w:t xml:space="preserve">NPAC SMS shall accept a Block </w:t>
      </w:r>
      <w:r>
        <w:rPr>
          <w:b/>
          <w:i/>
        </w:rPr>
        <w:t>create</w:t>
      </w:r>
      <w:r>
        <w:t xml:space="preserve"> request from NPAC personnel, Service Provider via the SOA to NPAC SMS Interface or Service Provider via the NPAC SOA Low-tech Interface, with either </w:t>
      </w:r>
      <w:r>
        <w:t>the old NPA-NXX or the new NPA-NXX for an NPA-NXX that is currently in permissive dialing.  (Previously B-520)</w:t>
      </w:r>
    </w:p>
    <w:p w14:paraId="1CB8DBDC" w14:textId="77777777" w:rsidR="00000000" w:rsidRDefault="001F0AD0">
      <w:pPr>
        <w:pStyle w:val="RequirementHead"/>
      </w:pPr>
      <w:r>
        <w:t>RR3-45</w:t>
      </w:r>
      <w:r>
        <w:tab/>
        <w:t>NPA Splits and the Number Pool Block Holder Information – Broadcast of a Block Create for an NPA-NXX involved in an NPA Split</w:t>
      </w:r>
    </w:p>
    <w:p w14:paraId="7AD73B71" w14:textId="77777777" w:rsidR="00000000" w:rsidRDefault="001F0AD0">
      <w:pPr>
        <w:pStyle w:val="RequirementBody"/>
      </w:pPr>
      <w:r>
        <w:t>NPAC SMS sha</w:t>
      </w:r>
      <w:r>
        <w:t xml:space="preserve">ll broadcast a Block </w:t>
      </w:r>
      <w:r>
        <w:rPr>
          <w:b/>
          <w:i/>
        </w:rPr>
        <w:t>create</w:t>
      </w:r>
      <w:r>
        <w:t xml:space="preserve"> to an EDR Local SMS, via the NPAC SMS to Local SMS Interface, by sending a Block using the new NPA-NXX for an NPA-NXX that is currently in permissive dialing.  (Previously B-530)</w:t>
      </w:r>
    </w:p>
    <w:p w14:paraId="2E106AEB" w14:textId="77777777" w:rsidR="00000000" w:rsidRDefault="001F0AD0">
      <w:pPr>
        <w:pStyle w:val="RequirementHead"/>
      </w:pPr>
      <w:r>
        <w:t>RR3-46</w:t>
      </w:r>
      <w:r>
        <w:tab/>
        <w:t>NPA Splits and the Number Pool Block Holde</w:t>
      </w:r>
      <w:r>
        <w:t>r Information – Modification of a Block for an NPA-NXX involved in an NPA Split</w:t>
      </w:r>
    </w:p>
    <w:p w14:paraId="46E27F6E" w14:textId="77777777" w:rsidR="00000000" w:rsidRDefault="001F0AD0">
      <w:pPr>
        <w:pStyle w:val="RequirementBody"/>
      </w:pPr>
      <w:r>
        <w:t xml:space="preserve">NPAC SMS shall accept a Block </w:t>
      </w:r>
      <w:r>
        <w:rPr>
          <w:b/>
          <w:i/>
        </w:rPr>
        <w:t>modify active</w:t>
      </w:r>
      <w:r>
        <w:t xml:space="preserve"> request from NPAC personnel, Service Provider via the SOA to NPAC SMS Interface, or Service Provider via the NPAC SOA Low-tech Inter</w:t>
      </w:r>
      <w:r>
        <w:t>face, with either the old NPA-NXX or the new NPA-NXX for an NPA-NXX that is currently in permissive dialing.  (Previously B-540)</w:t>
      </w:r>
    </w:p>
    <w:p w14:paraId="7A3F726E" w14:textId="77777777" w:rsidR="00000000" w:rsidRDefault="001F0AD0">
      <w:pPr>
        <w:pStyle w:val="RequirementHead"/>
      </w:pPr>
      <w:r>
        <w:t>RR3-47</w:t>
      </w:r>
      <w:r>
        <w:tab/>
        <w:t xml:space="preserve">NPA Splits and the Number Pool Block Holder Information – Broadcast of a Block Modify Active for an NPA-NXX involved in </w:t>
      </w:r>
      <w:r>
        <w:t>an NPA Split</w:t>
      </w:r>
    </w:p>
    <w:p w14:paraId="6F15CD22" w14:textId="77777777" w:rsidR="00000000" w:rsidRDefault="001F0AD0">
      <w:pPr>
        <w:pStyle w:val="RequirementBody"/>
      </w:pPr>
      <w:r>
        <w:t xml:space="preserve">NPAC SMS shall broadcast a Block </w:t>
      </w:r>
      <w:r>
        <w:rPr>
          <w:b/>
          <w:i/>
        </w:rPr>
        <w:t>modify active</w:t>
      </w:r>
      <w:r>
        <w:t xml:space="preserve"> to an EDR Local SMS, via the NPAC SMS to Local SMS Interface, by sending a Block using the new NPA-NXX for an NPA-NXX that is currently in permissive dialing.  (Previously B-550)</w:t>
      </w:r>
    </w:p>
    <w:p w14:paraId="326B9633" w14:textId="77777777" w:rsidR="00000000" w:rsidRDefault="001F0AD0">
      <w:pPr>
        <w:pStyle w:val="RequirementHead"/>
      </w:pPr>
      <w:r>
        <w:t>RR3-48</w:t>
      </w:r>
      <w:r>
        <w:tab/>
        <w:t>NPA Splits</w:t>
      </w:r>
      <w:r>
        <w:t xml:space="preserve"> and the Number Pool Block Holder Information – De-pooling of the Block during PDP</w:t>
      </w:r>
    </w:p>
    <w:p w14:paraId="646DFE50" w14:textId="77777777" w:rsidR="00000000" w:rsidRDefault="001F0AD0">
      <w:pPr>
        <w:pStyle w:val="RequirementBody"/>
        <w:rPr>
          <w:b/>
        </w:rPr>
      </w:pPr>
      <w:r>
        <w:t xml:space="preserve">NPAC SMS shall broadcast a Block </w:t>
      </w:r>
      <w:r>
        <w:rPr>
          <w:b/>
          <w:i/>
        </w:rPr>
        <w:t>delete</w:t>
      </w:r>
      <w:r>
        <w:t xml:space="preserve"> request to an EDR Local SMS, via the NPAC SMS to Local SMS Interface, by sending a Block using the new NPA-NXX for an NPA-NXX that is</w:t>
      </w:r>
      <w:r>
        <w:t xml:space="preserve"> currently in permissive dialing.  (Previously B-551)</w:t>
      </w:r>
    </w:p>
    <w:p w14:paraId="6AC23075" w14:textId="77777777" w:rsidR="00000000" w:rsidRDefault="001F0AD0">
      <w:pPr>
        <w:pStyle w:val="RequirementHead"/>
      </w:pPr>
      <w:r>
        <w:t>RR3-49</w:t>
      </w:r>
      <w:r>
        <w:tab/>
        <w:t>NPA Splits and the Number Pool Block Holder Information – Mass Update that includes one or more Blocks for an NPA-NXX involved in an NPA Split</w:t>
      </w:r>
    </w:p>
    <w:p w14:paraId="36C9D9D6" w14:textId="77777777" w:rsidR="00000000" w:rsidRDefault="001F0AD0">
      <w:pPr>
        <w:pStyle w:val="RequirementBody"/>
      </w:pPr>
      <w:r>
        <w:t xml:space="preserve">NPAC SMS shall accept a </w:t>
      </w:r>
      <w:r>
        <w:rPr>
          <w:b/>
          <w:i/>
        </w:rPr>
        <w:t xml:space="preserve">mass update </w:t>
      </w:r>
      <w:r>
        <w:t>request from NPA</w:t>
      </w:r>
      <w:r>
        <w:t xml:space="preserve">C personnel that spans one or more Blocks that are part of an NPA Split that is currently in permissive dialing only when the new NPA-NXX is used.  </w:t>
      </w:r>
    </w:p>
    <w:p w14:paraId="78B6BEB4" w14:textId="77777777" w:rsidR="00000000" w:rsidRDefault="001F0AD0">
      <w:pPr>
        <w:pStyle w:val="RequirementHead"/>
      </w:pPr>
      <w:r>
        <w:t>RR3-50</w:t>
      </w:r>
      <w:r>
        <w:tab/>
        <w:t>NPA Splits and the Number Pool Block Holder Information – Broadcast of a Mass Update that includes o</w:t>
      </w:r>
      <w:r>
        <w:t>ne or more Blocks for an NPA-NXX involved in an NPA Split</w:t>
      </w:r>
    </w:p>
    <w:p w14:paraId="15BF0909" w14:textId="77777777" w:rsidR="00000000" w:rsidRDefault="001F0AD0">
      <w:pPr>
        <w:pStyle w:val="RequirementBody"/>
      </w:pPr>
      <w:r>
        <w:t xml:space="preserve">NPAC SMS shall broadcast a </w:t>
      </w:r>
      <w:r>
        <w:rPr>
          <w:b/>
          <w:i/>
        </w:rPr>
        <w:t xml:space="preserve">mass update </w:t>
      </w:r>
      <w:r>
        <w:t>that could span one or more Blocks to an EDR Local SMS, via the NPAC SMS to Local SMS Interface, using the new NPA-NXX for an NPA-NXX that is currently in perm</w:t>
      </w:r>
      <w:r>
        <w:t>issive dialing.  (Previously B-553)</w:t>
      </w:r>
    </w:p>
    <w:p w14:paraId="5CCA6BAB" w14:textId="77777777" w:rsidR="00000000" w:rsidRDefault="001F0AD0">
      <w:pPr>
        <w:pStyle w:val="RequirementHead"/>
        <w:numPr>
          <w:ilvl w:val="12"/>
          <w:numId w:val="0"/>
        </w:numPr>
        <w:ind w:left="1260" w:hanging="1260"/>
      </w:pPr>
      <w:r>
        <w:t>RR3-51.1</w:t>
      </w:r>
      <w:r>
        <w:tab/>
        <w:t>NPA Splits and the Number Pool Block Holder Information – Creation of Old Block</w:t>
      </w:r>
    </w:p>
    <w:p w14:paraId="5C91714F" w14:textId="77777777" w:rsidR="00000000" w:rsidRDefault="001F0AD0">
      <w:pPr>
        <w:pStyle w:val="RequirementBody"/>
      </w:pPr>
      <w:r>
        <w:t>NPAC SMS shall create an old Block with a new version id for an active Block involved in an NPA split at the start of permissive di</w:t>
      </w:r>
      <w:r>
        <w:t>aling for the old NPA.  (Previously B-554.1)</w:t>
      </w:r>
    </w:p>
    <w:p w14:paraId="52B4DD02" w14:textId="77777777" w:rsidR="00000000" w:rsidRDefault="001F0AD0">
      <w:pPr>
        <w:pStyle w:val="RequirementHead"/>
        <w:numPr>
          <w:ilvl w:val="12"/>
          <w:numId w:val="0"/>
        </w:numPr>
        <w:ind w:left="1260" w:hanging="1260"/>
      </w:pPr>
      <w:r>
        <w:t>RR3-51.2</w:t>
      </w:r>
      <w:r>
        <w:tab/>
        <w:t>NPA Splits and the Number Pool Block Holder Information – Old Block No Broadcast</w:t>
      </w:r>
    </w:p>
    <w:p w14:paraId="7F8F727C" w14:textId="77777777" w:rsidR="00000000" w:rsidRDefault="001F0AD0">
      <w:pPr>
        <w:pStyle w:val="RequirementBody"/>
      </w:pPr>
      <w:r>
        <w:t>NPAC SMS shall broadcast no data to the Local SMSs due to the creation of an old Block with a new version id for an NPA s</w:t>
      </w:r>
      <w:r>
        <w:t>plit.  (Previously B-554.2)</w:t>
      </w:r>
    </w:p>
    <w:p w14:paraId="3D27FA4E" w14:textId="77777777" w:rsidR="00000000" w:rsidRDefault="001F0AD0">
      <w:pPr>
        <w:pStyle w:val="RequirementHead"/>
      </w:pPr>
      <w:r>
        <w:t>RR3-218</w:t>
      </w:r>
      <w:r>
        <w:tab/>
        <w:t>NPA Splits and the Number Pool Block Holder Information – Broadcast of Subscription Versions for an NPA-NXX involved in an NPA Split</w:t>
      </w:r>
    </w:p>
    <w:p w14:paraId="41BA5488" w14:textId="77777777" w:rsidR="00000000" w:rsidRDefault="001F0AD0">
      <w:pPr>
        <w:pStyle w:val="RequirementBody"/>
      </w:pPr>
      <w:r>
        <w:t xml:space="preserve">NPAC SMS shall broadcast the Subscription Versions with LNP Type of POOL using the new </w:t>
      </w:r>
      <w:r>
        <w:t>NPA-NXX, for an addition, modification, deletion, re-send, resync, or mass update, to a non-EDR Local SMS, via the NPAC SMS to Local SMS Interface, for an NPA-NXX that is currently in permissive dialing.  (Previously SV-430)</w:t>
      </w:r>
    </w:p>
    <w:p w14:paraId="2449C936" w14:textId="77777777" w:rsidR="00000000" w:rsidRDefault="001F0AD0">
      <w:pPr>
        <w:pStyle w:val="Heading2"/>
        <w:numPr>
          <w:numberingChange w:id="1514" w:author="Jean Anthony" w:date="2001-03-12T20:36:00Z" w:original="%1:3:0:.%2:6:0:"/>
        </w:numPr>
      </w:pPr>
      <w:bookmarkStart w:id="1515" w:name="_Toc381720026"/>
      <w:bookmarkStart w:id="1516" w:name="_Toc436023352"/>
      <w:bookmarkStart w:id="1517" w:name="_Toc436025415"/>
      <w:bookmarkStart w:id="1518" w:name="_Toc508178500"/>
      <w:r>
        <w:t>NPA-NXX Filter Management Requi</w:t>
      </w:r>
      <w:r>
        <w:t>rements</w:t>
      </w:r>
      <w:bookmarkEnd w:id="1515"/>
      <w:bookmarkEnd w:id="1516"/>
      <w:bookmarkEnd w:id="1517"/>
      <w:bookmarkEnd w:id="1518"/>
    </w:p>
    <w:p w14:paraId="3DB8F45C" w14:textId="77777777" w:rsidR="00000000" w:rsidRDefault="001F0AD0">
      <w:pPr>
        <w:pStyle w:val="RequirementHead"/>
      </w:pPr>
      <w:r>
        <w:t>RR3-5</w:t>
      </w:r>
      <w:r>
        <w:tab/>
        <w:t>Create Filtered NPA-NXX for a Local SMS</w:t>
      </w:r>
    </w:p>
    <w:p w14:paraId="7B833BCB" w14:textId="77777777" w:rsidR="00000000" w:rsidRDefault="001F0AD0">
      <w:pPr>
        <w:pStyle w:val="RequirementBody"/>
      </w:pPr>
      <w:r>
        <w:t xml:space="preserve">NPAC SMS shall allow a Service Provider to create a filtered NPA-NXX for a given Local SMS, via the NPAC SMS to Local SMS interface and the SOA to NPAC SMS interface, which results in the SMS </w:t>
      </w:r>
      <w:r>
        <w:rPr>
          <w:b/>
          <w:u w:val="single"/>
        </w:rPr>
        <w:t>NOT</w:t>
      </w:r>
      <w:r>
        <w:t xml:space="preserve"> broadc</w:t>
      </w:r>
      <w:r>
        <w:t>asting NPA-NXX information, subscription versions, NPA-NXX-X information or Number Pool Blocks with the filtered NPA-NXX to the Local SMS.</w:t>
      </w:r>
    </w:p>
    <w:p w14:paraId="7499DACC" w14:textId="77777777" w:rsidR="00000000" w:rsidRDefault="001F0AD0">
      <w:pPr>
        <w:pStyle w:val="RequirementHead"/>
      </w:pPr>
      <w:r>
        <w:t>RR3-6</w:t>
      </w:r>
      <w:r>
        <w:tab/>
        <w:t>Delete Filtered NPA-NXX for a Local SMS</w:t>
      </w:r>
    </w:p>
    <w:p w14:paraId="4D6BAE48" w14:textId="77777777" w:rsidR="00000000" w:rsidRDefault="001F0AD0">
      <w:pPr>
        <w:pStyle w:val="RequirementBody"/>
      </w:pPr>
      <w:r>
        <w:t>NPAC SMS shall allow a Service Provider to delete a filtered NPA-NXX fo</w:t>
      </w:r>
      <w:r>
        <w:t xml:space="preserve">r a given Local SMS, via the NPAC SMS to Local SMS interface and the SOA to NPAC SMS interface, which results in the SMS broadcasting NPA-NXX information, subscription versions, NPA-NXX-X information and Number Pool Blocks with the filtered NPA-NXX to the </w:t>
      </w:r>
      <w:r>
        <w:t>given Local SMS.</w:t>
      </w:r>
    </w:p>
    <w:p w14:paraId="3709E8D5" w14:textId="77777777" w:rsidR="00000000" w:rsidRDefault="001F0AD0">
      <w:pPr>
        <w:pStyle w:val="RequirementHead"/>
      </w:pPr>
      <w:r>
        <w:t>RR3-7</w:t>
      </w:r>
      <w:r>
        <w:tab/>
        <w:t>Query Filtered NPA-NXXs for a Local SMS</w:t>
      </w:r>
    </w:p>
    <w:p w14:paraId="123603B5" w14:textId="77777777" w:rsidR="00000000" w:rsidRDefault="001F0AD0">
      <w:pPr>
        <w:pStyle w:val="RequirementBody"/>
      </w:pPr>
      <w:r>
        <w:t>NPAC SMS shall allow a Service Provider to query filtered NPA-NXXs for a given Local SMS via the NPAC SMS to Local SMS interface and the SOA to NPAC SMS interface.</w:t>
      </w:r>
    </w:p>
    <w:p w14:paraId="3D38DF71" w14:textId="77777777" w:rsidR="00000000" w:rsidRDefault="001F0AD0">
      <w:pPr>
        <w:pStyle w:val="RequirementHead"/>
      </w:pPr>
      <w:r>
        <w:t>RR3-8</w:t>
      </w:r>
      <w:r>
        <w:tab/>
        <w:t>Query Filtered NPA-NXXs</w:t>
      </w:r>
      <w:r>
        <w:t xml:space="preserve"> - NPA-NXX Not Provided</w:t>
      </w:r>
    </w:p>
    <w:p w14:paraId="49E0BDBA" w14:textId="77777777" w:rsidR="00000000" w:rsidRDefault="001F0AD0">
      <w:pPr>
        <w:pStyle w:val="RequirementBody"/>
      </w:pPr>
      <w:r>
        <w:t xml:space="preserve">NPAC SMS shall return to the requesting Service Provider all filtered NPA-NXXs for a given Local SMS when the NPA-NXX is </w:t>
      </w:r>
      <w:r>
        <w:rPr>
          <w:b/>
          <w:caps/>
          <w:u w:val="single"/>
        </w:rPr>
        <w:t>not</w:t>
      </w:r>
      <w:r>
        <w:t xml:space="preserve"> input upon a Filter NPA-NXX Query via the NPAC SMS to Local SMS interface and the SOA to NPAC SMS interface</w:t>
      </w:r>
      <w:r>
        <w:t>.</w:t>
      </w:r>
    </w:p>
    <w:p w14:paraId="4DDB73F1" w14:textId="77777777" w:rsidR="00000000" w:rsidRDefault="001F0AD0">
      <w:pPr>
        <w:pStyle w:val="RequirementHead"/>
      </w:pPr>
      <w:r>
        <w:t>RR3-9</w:t>
      </w:r>
      <w:r>
        <w:tab/>
        <w:t>Query Filtered NPA-NXXs - NPA-NXX Provided</w:t>
      </w:r>
    </w:p>
    <w:p w14:paraId="76FBC98D" w14:textId="77777777" w:rsidR="00000000" w:rsidRDefault="001F0AD0">
      <w:pPr>
        <w:pStyle w:val="RequirementBody"/>
      </w:pPr>
      <w:r>
        <w:t>NPAC SMS shall return to the requesting Service Provider a single NPA-NXX for a given Local SMS when the NPA-NXX is input upon a filtered NPA-NXX Query via the NPAC SMS to Local SMS interface and the SOA t</w:t>
      </w:r>
      <w:r>
        <w:t>o NPAC SMS interface.</w:t>
      </w:r>
    </w:p>
    <w:p w14:paraId="347020BB" w14:textId="77777777" w:rsidR="00000000" w:rsidRDefault="001F0AD0">
      <w:pPr>
        <w:pStyle w:val="Heading2"/>
        <w:numPr>
          <w:numberingChange w:id="1519" w:author="Jean Anthony" w:date="2001-03-12T20:36:00Z" w:original="%1:3:0:.%2:7:0:"/>
        </w:numPr>
      </w:pPr>
      <w:bookmarkStart w:id="1520" w:name="_Toc436023353"/>
      <w:bookmarkStart w:id="1521" w:name="_Toc436025416"/>
      <w:bookmarkStart w:id="1522" w:name="_Toc508178501"/>
      <w:r>
        <w:t>Business Hour and Days Requirements</w:t>
      </w:r>
      <w:bookmarkEnd w:id="1520"/>
      <w:bookmarkEnd w:id="1521"/>
      <w:bookmarkEnd w:id="1522"/>
    </w:p>
    <w:p w14:paraId="4CA47F2C" w14:textId="77777777" w:rsidR="00000000" w:rsidRDefault="001F0AD0">
      <w:pPr>
        <w:pStyle w:val="RequirementHead"/>
      </w:pPr>
      <w:r>
        <w:t>RR3-10</w:t>
      </w:r>
      <w:r>
        <w:tab/>
        <w:t>Business Hours and Days</w:t>
      </w:r>
    </w:p>
    <w:p w14:paraId="5DAFA1A2" w14:textId="77777777" w:rsidR="00000000" w:rsidRDefault="001F0AD0">
      <w:pPr>
        <w:pStyle w:val="RequirementBody"/>
      </w:pPr>
      <w:r>
        <w:t>NPAC SMS shall support definition and processing of long and short business hours and days for operations involving business time calculation.</w:t>
      </w:r>
    </w:p>
    <w:p w14:paraId="35D8BE36" w14:textId="77777777" w:rsidR="00000000" w:rsidRDefault="001F0AD0">
      <w:pPr>
        <w:pStyle w:val="RequirementHead"/>
      </w:pPr>
      <w:r>
        <w:t>RR3-11</w:t>
      </w:r>
      <w:r>
        <w:tab/>
        <w:t>Business Day Defi</w:t>
      </w:r>
      <w:r>
        <w:t>nition – Short</w:t>
      </w:r>
    </w:p>
    <w:p w14:paraId="5705E8D8" w14:textId="77777777" w:rsidR="00000000" w:rsidRDefault="001F0AD0">
      <w:pPr>
        <w:pStyle w:val="RequirementBody"/>
      </w:pPr>
      <w:r>
        <w:t>NPAC SMS short business days shall be Monday through Friday excluding NPAC operations-defined holidays.</w:t>
      </w:r>
    </w:p>
    <w:p w14:paraId="18C28E66" w14:textId="77777777" w:rsidR="00000000" w:rsidRDefault="001F0AD0">
      <w:pPr>
        <w:pStyle w:val="RequirementHead"/>
        <w:numPr>
          <w:ilvl w:val="12"/>
          <w:numId w:val="0"/>
        </w:numPr>
        <w:ind w:left="1260" w:hanging="1260"/>
      </w:pPr>
      <w:r>
        <w:t>RR3-30</w:t>
      </w:r>
      <w:r>
        <w:tab/>
        <w:t>Business Day Definition -Long</w:t>
      </w:r>
    </w:p>
    <w:p w14:paraId="7ADD900E" w14:textId="77777777" w:rsidR="00000000" w:rsidRDefault="001F0AD0">
      <w:pPr>
        <w:pStyle w:val="RequirementBody"/>
      </w:pPr>
      <w:r>
        <w:t>NPAC SMS long business days shall be Monday through Saturday excluding NPAC operations-defined holid</w:t>
      </w:r>
      <w:r>
        <w:t>ays.</w:t>
      </w:r>
    </w:p>
    <w:p w14:paraId="20EC6159" w14:textId="77777777" w:rsidR="00000000" w:rsidRDefault="001F0AD0">
      <w:pPr>
        <w:pStyle w:val="RequirementHead"/>
        <w:ind w:left="0" w:firstLine="0"/>
      </w:pPr>
      <w:r>
        <w:t>RR3-12.1</w:t>
      </w:r>
      <w:r>
        <w:tab/>
        <w:t>Business Day Duration - Tunable Parameter</w:t>
      </w:r>
    </w:p>
    <w:p w14:paraId="275F5B57" w14:textId="77777777" w:rsidR="00000000" w:rsidRDefault="001F0AD0">
      <w:pPr>
        <w:pStyle w:val="RequirementBody"/>
      </w:pPr>
      <w:r>
        <w:t>NPAC SMS shall provide long and short Business Day Duration tunable parameters, which are defined as the number of hours from the tunable business day start time.</w:t>
      </w:r>
    </w:p>
    <w:p w14:paraId="103FE170" w14:textId="77777777" w:rsidR="00000000" w:rsidRDefault="001F0AD0">
      <w:pPr>
        <w:pStyle w:val="RequirementHead"/>
      </w:pPr>
      <w:r>
        <w:t>RR3-12.2</w:t>
      </w:r>
      <w:r>
        <w:tab/>
        <w:t>Business Day Duration - Tuna</w:t>
      </w:r>
      <w:r>
        <w:t>ble Parameter Modification</w:t>
      </w:r>
    </w:p>
    <w:p w14:paraId="7DB84E70" w14:textId="77777777" w:rsidR="00000000" w:rsidRDefault="001F0AD0">
      <w:pPr>
        <w:pStyle w:val="RequirementBody"/>
      </w:pPr>
      <w:r>
        <w:t>NPAC SMS shall allow the NPAC SMS Administrator to modify the long and short Business Day Duration tunable parameters.</w:t>
      </w:r>
    </w:p>
    <w:p w14:paraId="22A62D34" w14:textId="77777777" w:rsidR="00000000" w:rsidRDefault="001F0AD0">
      <w:pPr>
        <w:pStyle w:val="RequirementHead"/>
      </w:pPr>
      <w:r>
        <w:t>RR3-12.3</w:t>
      </w:r>
      <w:r>
        <w:tab/>
        <w:t>Short Business Day Duration - Tunable Parameter Default</w:t>
      </w:r>
    </w:p>
    <w:p w14:paraId="5C20E9F2" w14:textId="77777777" w:rsidR="00000000" w:rsidRDefault="001F0AD0">
      <w:pPr>
        <w:pStyle w:val="RequirementBody"/>
      </w:pPr>
      <w:r>
        <w:t>NPAC SMS shall default the short Business Day</w:t>
      </w:r>
      <w:r>
        <w:t xml:space="preserve"> Duration tunable parameter to 12 hours.</w:t>
      </w:r>
    </w:p>
    <w:p w14:paraId="75BBE2BF" w14:textId="77777777" w:rsidR="00000000" w:rsidRDefault="001F0AD0">
      <w:pPr>
        <w:pStyle w:val="RequirementHead"/>
        <w:numPr>
          <w:ilvl w:val="12"/>
          <w:numId w:val="0"/>
        </w:numPr>
        <w:ind w:left="1260" w:hanging="1260"/>
      </w:pPr>
      <w:r>
        <w:t>RR3-12.4</w:t>
      </w:r>
      <w:r>
        <w:tab/>
        <w:t xml:space="preserve">Long Business Day Duration - Tunable Parameter Default </w:t>
      </w:r>
    </w:p>
    <w:p w14:paraId="43F6A090" w14:textId="77777777" w:rsidR="00000000" w:rsidRDefault="001F0AD0">
      <w:pPr>
        <w:pStyle w:val="RequirementBody"/>
      </w:pPr>
      <w:r>
        <w:t>NPAC SMS shall default the long Business Day Duration tunable parameter to 12 hours.</w:t>
      </w:r>
    </w:p>
    <w:p w14:paraId="677A92CC" w14:textId="77777777" w:rsidR="00000000" w:rsidRDefault="001F0AD0">
      <w:pPr>
        <w:pStyle w:val="RequirementHead"/>
      </w:pPr>
      <w:r>
        <w:t>RR3-13.1</w:t>
      </w:r>
      <w:r>
        <w:tab/>
        <w:t>Business Day Start Time - Tunable Parameter</w:t>
      </w:r>
    </w:p>
    <w:p w14:paraId="645E77D2" w14:textId="77777777" w:rsidR="00000000" w:rsidRDefault="001F0AD0">
      <w:pPr>
        <w:pStyle w:val="RequirementBody"/>
      </w:pPr>
      <w:r>
        <w:t>NPAC SMS sha</w:t>
      </w:r>
      <w:r>
        <w:t>ll provide long and short Business Day Start Time tunable parameters, which are defined as the start of the business day in Central Time (standard/daylight).</w:t>
      </w:r>
    </w:p>
    <w:p w14:paraId="172799B8" w14:textId="77777777" w:rsidR="00000000" w:rsidRDefault="001F0AD0">
      <w:pPr>
        <w:pStyle w:val="RequirementHead"/>
      </w:pPr>
      <w:r>
        <w:t>RR3-13.2</w:t>
      </w:r>
      <w:r>
        <w:tab/>
        <w:t>Business Day Start Time - Tunable Parameter Modification</w:t>
      </w:r>
    </w:p>
    <w:p w14:paraId="6540E6EE" w14:textId="77777777" w:rsidR="00000000" w:rsidRDefault="001F0AD0">
      <w:pPr>
        <w:pStyle w:val="RequirementBody"/>
      </w:pPr>
      <w:r>
        <w:t xml:space="preserve">NPAC SMS shall set the long and </w:t>
      </w:r>
      <w:r>
        <w:t>short Business Day Start Time tunable parameters to the value specified by the contracting region.</w:t>
      </w:r>
    </w:p>
    <w:p w14:paraId="05E8366B" w14:textId="77777777" w:rsidR="00000000" w:rsidRDefault="001F0AD0">
      <w:pPr>
        <w:pStyle w:val="RequirementHead"/>
      </w:pPr>
      <w:r>
        <w:t>RR3-13.3</w:t>
      </w:r>
      <w:r>
        <w:tab/>
        <w:t>Short Business Day Start Time - Tunable Parameter Default</w:t>
      </w:r>
    </w:p>
    <w:p w14:paraId="387C674F" w14:textId="77777777" w:rsidR="00000000" w:rsidRDefault="001F0AD0">
      <w:pPr>
        <w:pStyle w:val="RequirementBody"/>
      </w:pPr>
      <w:r>
        <w:t>NPAC SMS shall default the short Business Day Start Time tunable parameter to 7:00 AM, Cen</w:t>
      </w:r>
      <w:r>
        <w:t>tral Time (standard/daylight).</w:t>
      </w:r>
    </w:p>
    <w:p w14:paraId="179423A2" w14:textId="77777777" w:rsidR="00000000" w:rsidRDefault="001F0AD0">
      <w:pPr>
        <w:pStyle w:val="RequirementHead"/>
        <w:numPr>
          <w:ilvl w:val="12"/>
          <w:numId w:val="0"/>
        </w:numPr>
        <w:ind w:left="1260" w:hanging="1260"/>
      </w:pPr>
      <w:r>
        <w:t>RR3-13.4</w:t>
      </w:r>
      <w:r>
        <w:tab/>
        <w:t>Long Business Day Start Time - Tunable Parameter Default</w:t>
      </w:r>
    </w:p>
    <w:p w14:paraId="2927C0D7" w14:textId="77777777" w:rsidR="00000000" w:rsidRDefault="001F0AD0">
      <w:pPr>
        <w:pStyle w:val="RequirementBody"/>
      </w:pPr>
      <w:r>
        <w:t>NPAC SMS shall default the long Business Day Start Time tunable parameter to 8:00 AM, Central Time (standard/daylight).</w:t>
      </w:r>
    </w:p>
    <w:p w14:paraId="751DBA6A" w14:textId="77777777" w:rsidR="00000000" w:rsidRDefault="001F0AD0">
      <w:pPr>
        <w:pStyle w:val="RequirementHead"/>
      </w:pPr>
      <w:r>
        <w:t>RR3-14</w:t>
      </w:r>
      <w:r>
        <w:tab/>
        <w:t>Business Holidays</w:t>
      </w:r>
    </w:p>
    <w:p w14:paraId="10856B33" w14:textId="77777777" w:rsidR="00000000" w:rsidRDefault="001F0AD0">
      <w:pPr>
        <w:pStyle w:val="RequirementBody"/>
      </w:pPr>
      <w:r>
        <w:t>NPAC SMS shall</w:t>
      </w:r>
      <w:r>
        <w:t xml:space="preserve"> allow NPAC operations personnel to add/delete business holidays.</w:t>
      </w:r>
    </w:p>
    <w:p w14:paraId="696E2C36" w14:textId="77777777" w:rsidR="00000000" w:rsidRDefault="001F0AD0">
      <w:pPr>
        <w:pStyle w:val="Heading2"/>
        <w:numPr>
          <w:numberingChange w:id="1523" w:author="Jean Anthony" w:date="2001-03-12T20:36:00Z" w:original="%1:3:0:.%2:8:0:"/>
        </w:numPr>
      </w:pPr>
      <w:bookmarkStart w:id="1524" w:name="_Toc436023354"/>
      <w:bookmarkStart w:id="1525" w:name="_Toc436025417"/>
      <w:bookmarkStart w:id="1526" w:name="_Toc508178502"/>
      <w:r>
        <w:t>Multiple Service Provider Ids Per SOA Association Requirements</w:t>
      </w:r>
      <w:bookmarkEnd w:id="1524"/>
      <w:bookmarkEnd w:id="1525"/>
      <w:bookmarkEnd w:id="1526"/>
    </w:p>
    <w:p w14:paraId="42A305A9" w14:textId="77777777" w:rsidR="00000000" w:rsidRDefault="001F0AD0">
      <w:pPr>
        <w:pStyle w:val="RequirementHead"/>
        <w:ind w:left="0" w:firstLine="0"/>
      </w:pPr>
      <w:r>
        <w:t xml:space="preserve">RR3-16 </w:t>
      </w:r>
      <w:r>
        <w:tab/>
        <w:t>Addition of NPAC Customer Associated Service Provider Information</w:t>
      </w:r>
    </w:p>
    <w:p w14:paraId="031CE968" w14:textId="77777777" w:rsidR="00000000" w:rsidRDefault="001F0AD0">
      <w:pPr>
        <w:pStyle w:val="RequirementBody"/>
      </w:pPr>
      <w:r>
        <w:t>NPAC SMS shall allow NPAC personnel to store a primar</w:t>
      </w:r>
      <w:r>
        <w:t>y service provider id with the associated service provider id that it will service.</w:t>
      </w:r>
    </w:p>
    <w:p w14:paraId="0732F96D" w14:textId="77777777" w:rsidR="00000000" w:rsidRDefault="001F0AD0">
      <w:pPr>
        <w:pStyle w:val="RequirementHead"/>
        <w:ind w:left="0" w:firstLine="0"/>
      </w:pPr>
      <w:r>
        <w:t>RR3-17</w:t>
      </w:r>
      <w:r>
        <w:tab/>
        <w:t>Deletion of NPAC Customer Associated Service Provider Information</w:t>
      </w:r>
    </w:p>
    <w:p w14:paraId="49977862" w14:textId="77777777" w:rsidR="00000000" w:rsidRDefault="001F0AD0">
      <w:pPr>
        <w:pStyle w:val="RequirementBody"/>
      </w:pPr>
      <w:r>
        <w:t>NPAC SMS shall allow NPAC personnel to delete an associated service provider id that is serviced by</w:t>
      </w:r>
      <w:r>
        <w:t xml:space="preserve"> a primary service provider id. </w:t>
      </w:r>
    </w:p>
    <w:p w14:paraId="52F21165" w14:textId="77777777" w:rsidR="00000000" w:rsidRDefault="001F0AD0">
      <w:pPr>
        <w:pStyle w:val="RequirementHead"/>
        <w:ind w:left="0" w:firstLine="0"/>
      </w:pPr>
      <w:r>
        <w:t>RR3-18</w:t>
      </w:r>
      <w:r>
        <w:tab/>
        <w:t>NPAC Customer Associated Service Provider Information – SPID validation</w:t>
      </w:r>
    </w:p>
    <w:p w14:paraId="2B923D63" w14:textId="77777777" w:rsidR="00000000" w:rsidRDefault="001F0AD0">
      <w:pPr>
        <w:pStyle w:val="RequirementBody"/>
      </w:pPr>
      <w:r>
        <w:t>NPAC SMS shall validate that the primary and associated service provider ids specified in the NPAC Customer Associated Service Provider Informat</w:t>
      </w:r>
      <w:r>
        <w:t>ion are valid service provider ids defined in the NPAC SMS.</w:t>
      </w:r>
    </w:p>
    <w:p w14:paraId="2449D5CF" w14:textId="77777777" w:rsidR="00000000" w:rsidRDefault="001F0AD0">
      <w:pPr>
        <w:pStyle w:val="RequirementHead"/>
        <w:ind w:left="0" w:firstLine="0"/>
      </w:pPr>
      <w:r>
        <w:t xml:space="preserve">RR3-19 </w:t>
      </w:r>
      <w:r>
        <w:tab/>
        <w:t>NPAC Customer Associated Service Provider Information – Associated SPID</w:t>
      </w:r>
    </w:p>
    <w:p w14:paraId="3F9C2DAE" w14:textId="77777777" w:rsidR="00000000" w:rsidRDefault="001F0AD0">
      <w:pPr>
        <w:pStyle w:val="RequirementBody"/>
      </w:pPr>
      <w:r>
        <w:t xml:space="preserve">NPAC SMS shall validate that the associated service provider id is not already specified as a primary or associated </w:t>
      </w:r>
      <w:r>
        <w:t>service provider id in the NPAC Customer Associated Service Provider Information.</w:t>
      </w:r>
    </w:p>
    <w:p w14:paraId="659150FD" w14:textId="77777777" w:rsidR="00000000" w:rsidRDefault="001F0AD0">
      <w:pPr>
        <w:pStyle w:val="RequirementHead"/>
        <w:ind w:left="0" w:firstLine="0"/>
      </w:pPr>
      <w:r>
        <w:t xml:space="preserve">A3-5 </w:t>
      </w:r>
      <w:r>
        <w:tab/>
        <w:t>Associated Service Provider Multiple Service Provider Ids</w:t>
      </w:r>
    </w:p>
    <w:p w14:paraId="12DCDF84" w14:textId="77777777" w:rsidR="00000000" w:rsidRDefault="001F0AD0">
      <w:pPr>
        <w:pStyle w:val="RequirementBody"/>
      </w:pPr>
      <w:r>
        <w:t>Associated service providers using services from another primary service provider’s SOA must use another servi</w:t>
      </w:r>
      <w:r>
        <w:t>ce provider id if they choose to interact with the NPAC independently from the primary service provider.</w:t>
      </w:r>
    </w:p>
    <w:p w14:paraId="3E778A1E" w14:textId="77777777" w:rsidR="00000000" w:rsidRDefault="001F0AD0">
      <w:pPr>
        <w:pStyle w:val="RequirementHead"/>
      </w:pPr>
      <w:r>
        <w:t>RR3-20</w:t>
      </w:r>
      <w:r>
        <w:tab/>
        <w:t>NPAC Customer Associated Service Provider Information – Validation Error</w:t>
      </w:r>
    </w:p>
    <w:p w14:paraId="0AFA7F76" w14:textId="77777777" w:rsidR="00000000" w:rsidRDefault="001F0AD0">
      <w:pPr>
        <w:pStyle w:val="RequirementBody"/>
      </w:pPr>
      <w:r>
        <w:t>NPAC SMS shall report an error to the user and reject the addition of N</w:t>
      </w:r>
      <w:r>
        <w:t>PAC Customer Associated Service Provider Information if validation errors occur.</w:t>
      </w:r>
    </w:p>
    <w:p w14:paraId="46F88E2F" w14:textId="77777777" w:rsidR="00000000" w:rsidRDefault="001F0AD0">
      <w:pPr>
        <w:pStyle w:val="RequirementHead"/>
      </w:pPr>
      <w:r>
        <w:t>RR3-21</w:t>
      </w:r>
      <w:r>
        <w:tab/>
        <w:t xml:space="preserve">NPAC Deletion of Service Provider Validation </w:t>
      </w:r>
    </w:p>
    <w:p w14:paraId="48738361" w14:textId="77777777" w:rsidR="00000000" w:rsidRDefault="001F0AD0">
      <w:pPr>
        <w:pStyle w:val="RequirementBody"/>
      </w:pPr>
      <w:r>
        <w:t xml:space="preserve">NPAC SMS shall prevent a service provider from being deleted in the NPAC SMS if it exists in the NPAC Customer Associated </w:t>
      </w:r>
      <w:r>
        <w:t>Service Provider Information as a primary or associated service provider id.</w:t>
      </w:r>
    </w:p>
    <w:p w14:paraId="12840612" w14:textId="77777777" w:rsidR="00000000" w:rsidRDefault="001F0AD0">
      <w:pPr>
        <w:pStyle w:val="RequirementHead"/>
      </w:pPr>
      <w:r>
        <w:t xml:space="preserve">RR3-22 </w:t>
      </w:r>
      <w:r>
        <w:tab/>
        <w:t xml:space="preserve"> Association Rejection for Associated Service Provider Id</w:t>
      </w:r>
    </w:p>
    <w:p w14:paraId="6DE98E3E" w14:textId="77777777" w:rsidR="00000000" w:rsidRDefault="001F0AD0">
      <w:pPr>
        <w:pStyle w:val="RequirementBody"/>
      </w:pPr>
      <w:r>
        <w:t>NPAC SMS shall reject any SOA to NPAC SMS association attempt by a Service Provider Id that is a service provider</w:t>
      </w:r>
      <w:r>
        <w:t xml:space="preserve"> associated with the primary Service Provider Id in the NPAC Customer Associated Service Provider Information.</w:t>
      </w:r>
    </w:p>
    <w:p w14:paraId="3402D916" w14:textId="77777777" w:rsidR="00000000" w:rsidRDefault="001F0AD0">
      <w:pPr>
        <w:pStyle w:val="RequirementHead"/>
        <w:ind w:left="0" w:firstLine="0"/>
      </w:pPr>
      <w:r>
        <w:t xml:space="preserve">RR3-23 </w:t>
      </w:r>
      <w:r>
        <w:tab/>
        <w:t xml:space="preserve">Associated Service Provider Id Use over a Primary Service Provider Id Association </w:t>
      </w:r>
    </w:p>
    <w:p w14:paraId="6C4EDE82" w14:textId="77777777" w:rsidR="00000000" w:rsidRDefault="001F0AD0">
      <w:pPr>
        <w:pStyle w:val="RequirementBody"/>
      </w:pPr>
      <w:r>
        <w:t>NPAC SMS shall support the specification of an associa</w:t>
      </w:r>
      <w:r>
        <w:t>ted service provider id in the access control field over a SOA to NPAC SMS association for the primary service provider provided the associated service provider id is defined in the NPAC Associated Service Provider Information for the primary service provi</w:t>
      </w:r>
      <w:r>
        <w:t>der id.</w:t>
      </w:r>
    </w:p>
    <w:p w14:paraId="28BAFFF0" w14:textId="77777777" w:rsidR="00000000" w:rsidRDefault="001F0AD0">
      <w:pPr>
        <w:pStyle w:val="RequirementHead"/>
      </w:pPr>
      <w:r>
        <w:t>RR3-24</w:t>
      </w:r>
      <w:r>
        <w:tab/>
        <w:t>Validation of Old and New/Current for Associated Service Provider Id</w:t>
      </w:r>
    </w:p>
    <w:p w14:paraId="28F96471" w14:textId="77777777" w:rsidR="00000000" w:rsidRDefault="001F0AD0">
      <w:pPr>
        <w:pStyle w:val="RequirementBody"/>
      </w:pPr>
      <w:r>
        <w:t>NPAC SMS shall validate the old and new/current service provider id for a message sent over the SOA to NPAC SMS association for the primary association as is done today usi</w:t>
      </w:r>
      <w:r>
        <w:t>ng the service provider id specified in the access control for the message.</w:t>
      </w:r>
    </w:p>
    <w:p w14:paraId="028F1D1E" w14:textId="77777777" w:rsidR="00000000" w:rsidRDefault="001F0AD0">
      <w:pPr>
        <w:pStyle w:val="RequirementHead"/>
      </w:pPr>
      <w:r>
        <w:t>RR3-25</w:t>
      </w:r>
      <w:r>
        <w:tab/>
        <w:t>Use of Primary Service Provider Key List</w:t>
      </w:r>
    </w:p>
    <w:p w14:paraId="475CC81D" w14:textId="77777777" w:rsidR="00000000" w:rsidRDefault="001F0AD0">
      <w:pPr>
        <w:pStyle w:val="RequirementBody"/>
      </w:pPr>
      <w:r>
        <w:t>NPAC SMS shall accept and send keys from the key lists associated with the primary service provider for all SOA to NPAC SMS messages</w:t>
      </w:r>
      <w:r>
        <w:t xml:space="preserve"> sent over the association for the primary service provider.</w:t>
      </w:r>
    </w:p>
    <w:p w14:paraId="4D75CD90" w14:textId="77777777" w:rsidR="00000000" w:rsidRDefault="001F0AD0">
      <w:pPr>
        <w:pStyle w:val="RequirementHead"/>
        <w:ind w:left="0" w:firstLine="0"/>
      </w:pPr>
      <w:r>
        <w:t>RR3-26</w:t>
      </w:r>
      <w:r>
        <w:tab/>
        <w:t xml:space="preserve"> Notifications for Associated Service Providers</w:t>
      </w:r>
    </w:p>
    <w:p w14:paraId="3B5BF3AA" w14:textId="77777777" w:rsidR="00000000" w:rsidRDefault="001F0AD0">
      <w:pPr>
        <w:pStyle w:val="RequirementBody"/>
      </w:pPr>
      <w:r>
        <w:t xml:space="preserve">NPAC SMS shall send all SOA notifications for an associated Service Provider over the SOA to NPAC SMS interface association for the primary </w:t>
      </w:r>
      <w:r>
        <w:t xml:space="preserve">service provider.  </w:t>
      </w:r>
    </w:p>
    <w:p w14:paraId="519F9F3E" w14:textId="77777777" w:rsidR="00000000" w:rsidRDefault="001F0AD0">
      <w:pPr>
        <w:pStyle w:val="RequirementHead"/>
        <w:ind w:left="0" w:firstLine="0"/>
      </w:pPr>
      <w:r>
        <w:t>C3-1</w:t>
      </w:r>
      <w:r>
        <w:tab/>
        <w:t>Associated Service Provider Notification Aggregation</w:t>
      </w:r>
    </w:p>
    <w:p w14:paraId="73ACE93C" w14:textId="77777777" w:rsidR="00000000" w:rsidRDefault="001F0AD0">
      <w:pPr>
        <w:pStyle w:val="RequirementBody"/>
      </w:pPr>
      <w:r>
        <w:t>NPAC SMS aggregation of all messages over the SOA to NPAC SMS interface for primary and associated service provider ids will not be supported by the NPAC SMS.</w:t>
      </w:r>
    </w:p>
    <w:p w14:paraId="4B7C8939" w14:textId="77777777" w:rsidR="00000000" w:rsidRDefault="001F0AD0">
      <w:pPr>
        <w:pStyle w:val="RequirementHead"/>
      </w:pPr>
      <w:r>
        <w:t>RR3-27</w:t>
      </w:r>
      <w:r>
        <w:tab/>
        <w:t xml:space="preserve"> Filters for</w:t>
      </w:r>
      <w:r>
        <w:t xml:space="preserve"> Associated Service Providers</w:t>
      </w:r>
    </w:p>
    <w:p w14:paraId="03A9353D" w14:textId="77777777" w:rsidR="00000000" w:rsidRDefault="001F0AD0">
      <w:pPr>
        <w:pStyle w:val="RequirementBody"/>
      </w:pPr>
      <w:r>
        <w:t>NPAC SMS shall apply NPA-NXX filters for the associated Service Provider Id before sending them over the SOA to NPAC SMS interface association for the primary service provider.</w:t>
      </w:r>
    </w:p>
    <w:p w14:paraId="0D6C1D5C" w14:textId="77777777" w:rsidR="00000000" w:rsidRDefault="001F0AD0">
      <w:pPr>
        <w:pStyle w:val="RequirementHead"/>
        <w:ind w:left="0" w:firstLine="0"/>
      </w:pPr>
      <w:r>
        <w:t>RR3-28</w:t>
      </w:r>
      <w:r>
        <w:tab/>
        <w:t>Associated Service Provider and Primary Se</w:t>
      </w:r>
      <w:r>
        <w:t>rvice Provider messages</w:t>
      </w:r>
      <w:r>
        <w:tab/>
      </w:r>
      <w:r>
        <w:tab/>
      </w:r>
    </w:p>
    <w:p w14:paraId="07AF0EBE" w14:textId="77777777" w:rsidR="00000000" w:rsidRDefault="001F0AD0">
      <w:pPr>
        <w:pStyle w:val="RequirementBody"/>
      </w:pPr>
      <w:r>
        <w:t>NPAC SMS shall support messages containing primary and associated service provider ids that are interleaved over the SOA to NPAC SMS interface association for the primary service provider.</w:t>
      </w:r>
    </w:p>
    <w:p w14:paraId="61D54AF7" w14:textId="77777777" w:rsidR="00000000" w:rsidRDefault="001F0AD0">
      <w:pPr>
        <w:pStyle w:val="RequirementHead"/>
      </w:pPr>
      <w:r>
        <w:t>RR3-29</w:t>
      </w:r>
      <w:r>
        <w:tab/>
        <w:t>Recovery for an Associated Service</w:t>
      </w:r>
      <w:r>
        <w:t xml:space="preserve"> Provider</w:t>
      </w:r>
    </w:p>
    <w:p w14:paraId="4EA9CB8F" w14:textId="77777777" w:rsidR="00000000" w:rsidRDefault="001F0AD0">
      <w:pPr>
        <w:pStyle w:val="RequirementBody"/>
      </w:pPr>
      <w:r>
        <w:t xml:space="preserve">NPAC SMS shall support the recovery of network data or notifications for an associated Service Provider over a SOA to NPAC SMS association in recovery mode for a primary service provider. </w:t>
      </w:r>
    </w:p>
    <w:p w14:paraId="62F30104" w14:textId="77777777" w:rsidR="00000000" w:rsidRDefault="001F0AD0">
      <w:pPr>
        <w:pStyle w:val="RequirementBody"/>
      </w:pPr>
      <w:r>
        <w:t>Note: Recovery of information for associated service prov</w:t>
      </w:r>
      <w:r>
        <w:t>iders is the responsibility of the primary service provider.  The primary service provider must establish an association in recovery mode, send the recovery actions for each service provider id, primary and associated, and then as the primary SPID indicate</w:t>
      </w:r>
      <w:r>
        <w:t xml:space="preserve"> recovery is complete.</w:t>
      </w:r>
    </w:p>
    <w:p w14:paraId="1F7AEF04" w14:textId="77777777" w:rsidR="00000000" w:rsidRDefault="001F0AD0">
      <w:pPr>
        <w:pStyle w:val="Heading2"/>
        <w:numPr>
          <w:numberingChange w:id="1527" w:author="Jean Anthony" w:date="2001-03-12T20:36:00Z" w:original="%1:3:0:.%2:9:0:"/>
        </w:numPr>
      </w:pPr>
      <w:bookmarkStart w:id="1528" w:name="_Toc508178503"/>
      <w:r>
        <w:t>Bulk Data Download Functionality</w:t>
      </w:r>
      <w:bookmarkEnd w:id="1528"/>
    </w:p>
    <w:p w14:paraId="4A3029E5" w14:textId="77777777" w:rsidR="00000000" w:rsidRDefault="001F0AD0">
      <w:pPr>
        <w:pStyle w:val="RequirementHead"/>
      </w:pPr>
      <w:r>
        <w:t>RR3-220</w:t>
      </w:r>
      <w:r>
        <w:tab/>
        <w:t>Bulk Data Download File Creation</w:t>
      </w:r>
    </w:p>
    <w:p w14:paraId="34C40DEF" w14:textId="77777777" w:rsidR="00000000" w:rsidRDefault="001F0AD0">
      <w:pPr>
        <w:pStyle w:val="RequirementBody"/>
      </w:pPr>
      <w:r>
        <w:t>NPAC SMS shall provide a mechanism that allows a Service Provider to recover network data and subscription data in file format.</w:t>
      </w:r>
    </w:p>
    <w:p w14:paraId="60575833" w14:textId="77777777" w:rsidR="00000000" w:rsidRDefault="001F0AD0">
      <w:pPr>
        <w:pStyle w:val="RequirementHead"/>
      </w:pPr>
      <w:r>
        <w:t>RR3-221</w:t>
      </w:r>
      <w:r>
        <w:tab/>
        <w:t>Bulk Data Download – Fi</w:t>
      </w:r>
      <w:r>
        <w:t>le Naming Convention</w:t>
      </w:r>
    </w:p>
    <w:p w14:paraId="11DF7638" w14:textId="77777777" w:rsidR="00000000" w:rsidRDefault="001F0AD0">
      <w:pPr>
        <w:pStyle w:val="RequirementBody"/>
      </w:pPr>
      <w:r>
        <w:t>NPAC SMS shall follow the file naming convention as described in Appendix E.</w:t>
      </w:r>
    </w:p>
    <w:p w14:paraId="44C70614" w14:textId="77777777" w:rsidR="00000000" w:rsidRDefault="001F0AD0">
      <w:pPr>
        <w:pStyle w:val="RequirementHead"/>
      </w:pPr>
      <w:r>
        <w:t>RR3-222</w:t>
      </w:r>
      <w:r>
        <w:tab/>
        <w:t>Bulk Data Download – File Format</w:t>
      </w:r>
    </w:p>
    <w:p w14:paraId="22410EE6" w14:textId="77777777" w:rsidR="00000000" w:rsidRDefault="001F0AD0">
      <w:pPr>
        <w:pStyle w:val="RequirementBody"/>
      </w:pPr>
      <w:r>
        <w:t>NPAC SMS shall follow the file format as described in Appendix E.</w:t>
      </w:r>
    </w:p>
    <w:p w14:paraId="34E55B08" w14:textId="77777777" w:rsidR="00000000" w:rsidRDefault="001F0AD0">
      <w:pPr>
        <w:pStyle w:val="RequirementHead"/>
      </w:pPr>
      <w:r>
        <w:t>RR3-223</w:t>
      </w:r>
      <w:r>
        <w:tab/>
        <w:t>Bulk Data Download – Selection Criteria for</w:t>
      </w:r>
      <w:r>
        <w:t xml:space="preserve"> File Creation</w:t>
      </w:r>
    </w:p>
    <w:p w14:paraId="5DE214B3" w14:textId="77777777" w:rsidR="00000000" w:rsidRDefault="001F0AD0">
      <w:pPr>
        <w:pStyle w:val="RequirementBody"/>
      </w:pPr>
      <w:r>
        <w:t>NPAC SMS shall allow network data only, subscription data only, or both, as selection criteria for bulk data download file generation.</w:t>
      </w:r>
    </w:p>
    <w:p w14:paraId="45410C37" w14:textId="77777777" w:rsidR="00000000" w:rsidRDefault="001F0AD0">
      <w:pPr>
        <w:pStyle w:val="RequirementHead"/>
      </w:pPr>
      <w:r>
        <w:t>RR3-224</w:t>
      </w:r>
      <w:r>
        <w:tab/>
        <w:t>Bulk Data Download – Required Selection Criteria for Network Data File Generation</w:t>
      </w:r>
    </w:p>
    <w:p w14:paraId="6B7E771D" w14:textId="77777777" w:rsidR="00000000" w:rsidRDefault="001F0AD0">
      <w:pPr>
        <w:pStyle w:val="RequirementBody"/>
      </w:pPr>
      <w:r>
        <w:t>NPAC SMS shall r</w:t>
      </w:r>
      <w:r>
        <w:t>equire, as selection criteria for network bulk data download file generation, a Service Provider filter of either a single Service Provider ID or ‘All Service Providers’.</w:t>
      </w:r>
    </w:p>
    <w:p w14:paraId="6DAC8B45" w14:textId="77777777" w:rsidR="00000000" w:rsidRDefault="001F0AD0">
      <w:pPr>
        <w:pStyle w:val="RequirementHead"/>
      </w:pPr>
      <w:r>
        <w:t>RR3-225</w:t>
      </w:r>
      <w:r>
        <w:tab/>
        <w:t>Bulk Data Download –Required Selection Criteria for Subscription Data File Ge</w:t>
      </w:r>
      <w:r>
        <w:t>neration</w:t>
      </w:r>
    </w:p>
    <w:p w14:paraId="0F67BA19" w14:textId="77777777" w:rsidR="00000000" w:rsidRDefault="001F0AD0">
      <w:pPr>
        <w:pStyle w:val="RequirementBody"/>
      </w:pPr>
      <w:r>
        <w:t>NPAC SMS shall require, as selection criteria for subscription bulk data download file generation, a Service Provider filter of either a single Service Provider ID or ‘All Service Providers’, and a start NPA-NXX-station (10-digits).</w:t>
      </w:r>
    </w:p>
    <w:p w14:paraId="195B1771" w14:textId="77777777" w:rsidR="00000000" w:rsidRDefault="001F0AD0">
      <w:pPr>
        <w:pStyle w:val="RequirementHead"/>
      </w:pPr>
      <w:r>
        <w:t>RR3-226</w:t>
      </w:r>
      <w:r>
        <w:tab/>
        <w:t>Bulk D</w:t>
      </w:r>
      <w:r>
        <w:t>ata Download – Optional Selection Criteria for Subscription Data File Generation</w:t>
      </w:r>
    </w:p>
    <w:p w14:paraId="569F1308" w14:textId="77777777" w:rsidR="00000000" w:rsidRDefault="001F0AD0">
      <w:pPr>
        <w:pStyle w:val="RequirementBody"/>
      </w:pPr>
      <w:r>
        <w:t>NPAC SMS shall accept, as optional selection criteria for subscription bulk data download file generation, an end NPA-NXX-station (10 digits), a start activation date and time</w:t>
      </w:r>
      <w:r>
        <w:t>, and an end activation date and time.</w:t>
      </w:r>
    </w:p>
    <w:p w14:paraId="2FA9F099" w14:textId="77777777" w:rsidR="00000000" w:rsidRDefault="001F0AD0">
      <w:pPr>
        <w:pStyle w:val="RequirementHead"/>
      </w:pPr>
      <w:r>
        <w:t>RR3-227</w:t>
      </w:r>
      <w:r>
        <w:tab/>
        <w:t>Bulk Data Download – FTP Sub-Directory</w:t>
      </w:r>
    </w:p>
    <w:p w14:paraId="257FFD7E" w14:textId="77777777" w:rsidR="00000000" w:rsidRDefault="001F0AD0">
      <w:pPr>
        <w:pStyle w:val="RequirementBody"/>
      </w:pPr>
      <w:r>
        <w:t>NPAC SMS shall automatically put the subscription bulk data download file into the FTP sub-directory of the Service Provider, based on SPID, that requested the creation o</w:t>
      </w:r>
      <w:r>
        <w:t>f the subscription bulk data download file.</w:t>
      </w:r>
    </w:p>
    <w:p w14:paraId="3A2C916E" w14:textId="77777777" w:rsidR="00000000" w:rsidRDefault="001F0AD0">
      <w:pPr>
        <w:pStyle w:val="Heading2"/>
        <w:numPr>
          <w:numberingChange w:id="1529" w:author="Jean Anthony" w:date="2001-03-12T20:36:00Z" w:original="%1:3:0:.%2:10:0:"/>
        </w:numPr>
      </w:pPr>
      <w:bookmarkStart w:id="1530" w:name="_Toc508178504"/>
      <w:r>
        <w:t>NPA-NXX-X Information</w:t>
      </w:r>
      <w:bookmarkEnd w:id="1530"/>
    </w:p>
    <w:p w14:paraId="5AD40DD0" w14:textId="77777777" w:rsidR="00000000" w:rsidRDefault="001F0AD0">
      <w:pPr>
        <w:pStyle w:val="Heading3"/>
        <w:numPr>
          <w:numberingChange w:id="1531" w:author="Jean Anthony" w:date="2001-03-12T20:36:00Z" w:original="%1:3:0:.%2:10:0:.%3:1:0:"/>
        </w:numPr>
      </w:pPr>
      <w:bookmarkStart w:id="1532" w:name="_Toc508178505"/>
      <w:r>
        <w:t>NPA-NXX-X Download Indicator Management</w:t>
      </w:r>
      <w:bookmarkEnd w:id="1532"/>
    </w:p>
    <w:p w14:paraId="1422D123" w14:textId="77777777" w:rsidR="00000000" w:rsidRDefault="001F0AD0">
      <w:pPr>
        <w:pStyle w:val="RequirementHead"/>
      </w:pPr>
      <w:r>
        <w:t>RR3-52</w:t>
      </w:r>
      <w:r>
        <w:tab/>
        <w:t>NPAC Customer SOA NPA-NXX-X Indicator</w:t>
      </w:r>
    </w:p>
    <w:p w14:paraId="16BDE6C3" w14:textId="77777777" w:rsidR="00000000" w:rsidRDefault="001F0AD0">
      <w:pPr>
        <w:pStyle w:val="RequirementBody"/>
      </w:pPr>
      <w:r>
        <w:t>NPAC SMS shall provide a mechanism to indicate whether a Service Provider supports receiving the NPA-NXX-</w:t>
      </w:r>
      <w:r>
        <w:t>X data, by downloading this data to their SOA via the SOA to NPAC SMS Interface, using the Number Pooling NPA-NXX-X Object.  (Previously NC-1)</w:t>
      </w:r>
    </w:p>
    <w:p w14:paraId="0E4A7F6A" w14:textId="77777777" w:rsidR="00000000" w:rsidRDefault="001F0AD0">
      <w:pPr>
        <w:pStyle w:val="RequirementHead"/>
      </w:pPr>
      <w:r>
        <w:t>RR3-53</w:t>
      </w:r>
      <w:r>
        <w:tab/>
        <w:t>NPAC Customer SOA NPA-NXX-X Indicator – Default</w:t>
      </w:r>
    </w:p>
    <w:p w14:paraId="5B06BE4D" w14:textId="77777777" w:rsidR="00000000" w:rsidRDefault="001F0AD0">
      <w:pPr>
        <w:pStyle w:val="RequirementBody"/>
      </w:pPr>
      <w:r>
        <w:t xml:space="preserve">NPAC SMS shall default the SOA NPA-NXX-X Indicator to </w:t>
      </w:r>
      <w:r>
        <w:rPr>
          <w:b/>
        </w:rPr>
        <w:t>FALS</w:t>
      </w:r>
      <w:r>
        <w:rPr>
          <w:b/>
        </w:rPr>
        <w:t>E</w:t>
      </w:r>
      <w:r>
        <w:t>.  (Previously NC-3)</w:t>
      </w:r>
    </w:p>
    <w:p w14:paraId="2CBF840A" w14:textId="77777777" w:rsidR="00000000" w:rsidRDefault="001F0AD0">
      <w:pPr>
        <w:pStyle w:val="RequirementHead"/>
      </w:pPr>
      <w:r>
        <w:t>RR3-54</w:t>
      </w:r>
      <w:r>
        <w:tab/>
        <w:t>NPAC Customer SOA NPA-NXX-X Indicator – Modification</w:t>
      </w:r>
    </w:p>
    <w:p w14:paraId="4A3934F8" w14:textId="77777777" w:rsidR="00000000" w:rsidRDefault="001F0AD0">
      <w:pPr>
        <w:pStyle w:val="RequirementBody"/>
      </w:pPr>
      <w:r>
        <w:t>NPAC SMS shall allow the NPAC SMS Administrator to modify the SOA NPA-NXX-X Indicator on the NPAC Customer record.  (Previously NC-5)</w:t>
      </w:r>
    </w:p>
    <w:p w14:paraId="0FB1F6EC" w14:textId="77777777" w:rsidR="00000000" w:rsidRDefault="001F0AD0">
      <w:pPr>
        <w:pStyle w:val="RequirementHead"/>
      </w:pPr>
      <w:r>
        <w:t>RR3-55</w:t>
      </w:r>
      <w:r>
        <w:tab/>
        <w:t>NPAC Customer LSMS NPA-NXX-X Indi</w:t>
      </w:r>
      <w:r>
        <w:t>cator</w:t>
      </w:r>
    </w:p>
    <w:p w14:paraId="395A73A2" w14:textId="77777777" w:rsidR="00000000" w:rsidRDefault="001F0AD0">
      <w:pPr>
        <w:pStyle w:val="RequirementBody"/>
      </w:pPr>
      <w:r>
        <w:t>NPAC SMS shall provide a mechanism to indicate whether a Service Provider supports receiving the NPA-NXX-X data, by downloading this data to their Local SMS via the NPAC SMS to Local SMS Interface, using the Number Pooling NPA-NXX-X Object.  (Previou</w:t>
      </w:r>
      <w:r>
        <w:t>sly NC-10)</w:t>
      </w:r>
    </w:p>
    <w:p w14:paraId="5E12D4A8" w14:textId="77777777" w:rsidR="00000000" w:rsidRDefault="001F0AD0">
      <w:pPr>
        <w:pStyle w:val="RequirementHead"/>
      </w:pPr>
      <w:r>
        <w:t>RR3-56</w:t>
      </w:r>
      <w:r>
        <w:tab/>
        <w:t>NPAC Customer LSMS NPA-NXX-X Indicator – Default</w:t>
      </w:r>
    </w:p>
    <w:p w14:paraId="137523D3" w14:textId="77777777" w:rsidR="00000000" w:rsidRDefault="001F0AD0">
      <w:pPr>
        <w:pStyle w:val="RequirementBody"/>
      </w:pPr>
      <w:r>
        <w:t xml:space="preserve">NPAC SMS shall default the LSMS NPA-NXX-X Indicator to </w:t>
      </w:r>
      <w:r>
        <w:rPr>
          <w:b/>
        </w:rPr>
        <w:t>FALSE</w:t>
      </w:r>
      <w:r>
        <w:t>.  (Previously NC-20)</w:t>
      </w:r>
    </w:p>
    <w:p w14:paraId="0FEC139F" w14:textId="77777777" w:rsidR="00000000" w:rsidRDefault="001F0AD0">
      <w:pPr>
        <w:pStyle w:val="RequirementHead"/>
      </w:pPr>
      <w:r>
        <w:t>RR3-57</w:t>
      </w:r>
      <w:r>
        <w:tab/>
        <w:t>NPAC Customer LSMS NPA-NXX-X Indicator – Modification</w:t>
      </w:r>
    </w:p>
    <w:p w14:paraId="6EB9768D" w14:textId="77777777" w:rsidR="00000000" w:rsidRDefault="001F0AD0">
      <w:pPr>
        <w:pStyle w:val="RequirementBody"/>
      </w:pPr>
      <w:r>
        <w:t>NPAC SMS shall allow the NPAC SMS Administrato</w:t>
      </w:r>
      <w:r>
        <w:t>r to modify the LSMS NPA-NXX-X Indicator on the NPAC Customer record.  (Previously NC-30)</w:t>
      </w:r>
    </w:p>
    <w:p w14:paraId="5C05FD7A" w14:textId="77777777" w:rsidR="00000000" w:rsidRDefault="001F0AD0">
      <w:pPr>
        <w:pStyle w:val="RequirementHead"/>
      </w:pPr>
      <w:r>
        <w:t>RR3-58</w:t>
      </w:r>
      <w:r>
        <w:tab/>
        <w:t>NPAC Customer LSMS EDR Indicator</w:t>
      </w:r>
    </w:p>
    <w:p w14:paraId="6CDA0DB4" w14:textId="77777777" w:rsidR="00000000" w:rsidRDefault="001F0AD0">
      <w:pPr>
        <w:pStyle w:val="RequirementBody"/>
      </w:pPr>
      <w:r>
        <w:t>NPAC SMS shall provide a mechanism to indicate whether a Service Provider supports Efficient Data Representation (EDR), by dow</w:t>
      </w:r>
      <w:r>
        <w:t>nloading this data to their Local SMS via the NPAC SMS to Local SMS Interface, using the Number Pooling Block Object.  (Previously NC-50)</w:t>
      </w:r>
    </w:p>
    <w:p w14:paraId="044CB12C" w14:textId="77777777" w:rsidR="00000000" w:rsidRDefault="001F0AD0">
      <w:pPr>
        <w:pStyle w:val="RequirementHead"/>
      </w:pPr>
      <w:r>
        <w:t>RR3-59</w:t>
      </w:r>
      <w:r>
        <w:tab/>
        <w:t>NPAC Customer LSMS EDR Indicator – Default</w:t>
      </w:r>
    </w:p>
    <w:p w14:paraId="0D35A55A" w14:textId="77777777" w:rsidR="00000000" w:rsidRDefault="001F0AD0">
      <w:pPr>
        <w:pStyle w:val="RequirementBody"/>
      </w:pPr>
      <w:r>
        <w:t xml:space="preserve">NPAC SMS shall default the EDR Indicator to </w:t>
      </w:r>
      <w:r>
        <w:rPr>
          <w:b/>
        </w:rPr>
        <w:t>FALSE</w:t>
      </w:r>
      <w:r>
        <w:t>.  (Previously NC-6</w:t>
      </w:r>
      <w:r>
        <w:t>0)</w:t>
      </w:r>
    </w:p>
    <w:p w14:paraId="5E15224B" w14:textId="77777777" w:rsidR="00000000" w:rsidRDefault="001F0AD0">
      <w:pPr>
        <w:pStyle w:val="RequirementHead"/>
      </w:pPr>
      <w:r>
        <w:t>RR3-60</w:t>
      </w:r>
      <w:r>
        <w:tab/>
        <w:t>NPAC Customer LSMS EDR Indicator – Modification</w:t>
      </w:r>
    </w:p>
    <w:p w14:paraId="6BD184B7" w14:textId="77777777" w:rsidR="00000000" w:rsidRDefault="001F0AD0">
      <w:pPr>
        <w:pStyle w:val="RequirementBody"/>
      </w:pPr>
      <w:r>
        <w:t>NPAC SMS shall allow the NPAC SMS Administrator to modify the EDR Indicator on the NPAC Customer record. (Previously NC-70)</w:t>
      </w:r>
    </w:p>
    <w:p w14:paraId="5FDD48C7" w14:textId="77777777" w:rsidR="00000000" w:rsidRDefault="001F0AD0">
      <w:pPr>
        <w:pStyle w:val="Heading3"/>
        <w:numPr>
          <w:numberingChange w:id="1533" w:author="Jean Anthony" w:date="2001-03-12T20:36:00Z" w:original="%1:3:0:.%2:10:0:.%3:2:0:"/>
        </w:numPr>
      </w:pPr>
      <w:bookmarkStart w:id="1534" w:name="_Toc508178506"/>
      <w:r>
        <w:t>NPA-NXX-X Holder Information</w:t>
      </w:r>
      <w:bookmarkEnd w:id="1534"/>
      <w:r>
        <w:t xml:space="preserve"> </w:t>
      </w:r>
    </w:p>
    <w:p w14:paraId="473DF480" w14:textId="77777777" w:rsidR="00000000" w:rsidRDefault="001F0AD0">
      <w:pPr>
        <w:pStyle w:val="RequirementHead"/>
      </w:pPr>
      <w:r>
        <w:t>RR3-61</w:t>
      </w:r>
      <w:r>
        <w:tab/>
        <w:t>Number Pool NPA-NXX-X Holder Informat</w:t>
      </w:r>
      <w:r>
        <w:t>ion – NPAC Personnel OpGUI</w:t>
      </w:r>
    </w:p>
    <w:p w14:paraId="2ED9B628" w14:textId="77777777" w:rsidR="00000000" w:rsidRDefault="001F0AD0">
      <w:pPr>
        <w:pStyle w:val="RequirementBody"/>
      </w:pPr>
      <w:r>
        <w:t>NPAC SMS shall allow NPAC Personnel to add, modify, delete, and query NPA-NXX-X Holder information via the NPAC Administrative Interface.  (Previously N-10)</w:t>
      </w:r>
    </w:p>
    <w:p w14:paraId="712DE655" w14:textId="77777777" w:rsidR="00000000" w:rsidRDefault="001F0AD0">
      <w:pPr>
        <w:pStyle w:val="RequirementHead"/>
      </w:pPr>
      <w:r>
        <w:t>RR3-62</w:t>
      </w:r>
      <w:r>
        <w:tab/>
        <w:t>Number Pool NPA-NXX-X Holder Information – Service Provider Reque</w:t>
      </w:r>
      <w:r>
        <w:t>st</w:t>
      </w:r>
    </w:p>
    <w:p w14:paraId="08EA47DD" w14:textId="77777777" w:rsidR="00000000" w:rsidRDefault="001F0AD0">
      <w:pPr>
        <w:pStyle w:val="RequirementBody"/>
      </w:pPr>
      <w:r>
        <w:t>NPAC SMS shall reject a request from a Service Provider SOA via the SOA to NPAC SMS Interface, Service Provider via the NPAC SOA Low-tech Interface, or Service Provider via the NPAC SMS to Local SMS Interface, to add, modify, or delete, NPA-NXX-X Holder</w:t>
      </w:r>
      <w:r>
        <w:t xml:space="preserve"> information as stored in the NPAC SMS.  (Previously N-20) </w:t>
      </w:r>
    </w:p>
    <w:p w14:paraId="1ED39BDD" w14:textId="77777777" w:rsidR="00000000" w:rsidRDefault="001F0AD0">
      <w:pPr>
        <w:pStyle w:val="RequirementHead"/>
      </w:pPr>
      <w:r>
        <w:t>RR3-63</w:t>
      </w:r>
      <w:r>
        <w:tab/>
        <w:t>Number Pool NPA-NXX-X Holder Information – NPA-NXX Validation</w:t>
      </w:r>
    </w:p>
    <w:p w14:paraId="370F3811" w14:textId="77777777" w:rsidR="00000000" w:rsidRDefault="001F0AD0">
      <w:pPr>
        <w:pStyle w:val="RequirementBody"/>
      </w:pPr>
      <w:r>
        <w:t>NPAC SMS shall validate that the NPA-NXX specified in the addition of Number Pooling NPA-NXX-X Holder information is a valid NP</w:t>
      </w:r>
      <w:r>
        <w:t>A-NXX defined in the NPAC SMS.  (Previously N-30)</w:t>
      </w:r>
    </w:p>
    <w:p w14:paraId="5DE6A24A" w14:textId="77777777" w:rsidR="00000000" w:rsidRDefault="001F0AD0">
      <w:pPr>
        <w:pStyle w:val="RequirementHead"/>
      </w:pPr>
      <w:r>
        <w:t>RR3-64</w:t>
      </w:r>
      <w:r>
        <w:tab/>
        <w:t>Number Pool NPA-NXX-X Holder Information – NPA-NXX Effective Date</w:t>
      </w:r>
    </w:p>
    <w:p w14:paraId="73ECE0F9" w14:textId="77777777" w:rsidR="00000000" w:rsidRDefault="001F0AD0">
      <w:pPr>
        <w:pStyle w:val="RequirementBody"/>
      </w:pPr>
      <w:r>
        <w:t>NPAC SMS shall validate that the effective date of the NPA-NXX-X is equal to, or greater than, the effective date of the NPA-NXX as d</w:t>
      </w:r>
      <w:r>
        <w:t>efined in the NPAC SMS.  (Previously N-40)</w:t>
      </w:r>
    </w:p>
    <w:p w14:paraId="617FA678" w14:textId="77777777" w:rsidR="00000000" w:rsidRDefault="001F0AD0">
      <w:pPr>
        <w:pStyle w:val="RequirementHead"/>
      </w:pPr>
      <w:r>
        <w:t>RR3-65</w:t>
      </w:r>
      <w:r>
        <w:tab/>
        <w:t>Number Pool NPA-NXX-X Holder Information – Duplicate NPA-NXX-X Validation</w:t>
      </w:r>
    </w:p>
    <w:p w14:paraId="792226BA" w14:textId="77777777" w:rsidR="00000000" w:rsidRDefault="001F0AD0">
      <w:pPr>
        <w:pStyle w:val="RequirementBody"/>
      </w:pPr>
      <w:r>
        <w:t>NPAC SMS shall validate that the NPA-NXX-X specified in the addition of Number Pooling NPA-NXX-X Holder Information is not a duplica</w:t>
      </w:r>
      <w:r>
        <w:t>te for another entry in the Number Pooling NPA-NXX-X Holder Information.  (Previously N-50)</w:t>
      </w:r>
    </w:p>
    <w:p w14:paraId="2E34A54F" w14:textId="77777777" w:rsidR="00000000" w:rsidRDefault="001F0AD0">
      <w:pPr>
        <w:pStyle w:val="RequirementHead"/>
      </w:pPr>
      <w:r>
        <w:t>RR3-68</w:t>
      </w:r>
      <w:r>
        <w:tab/>
        <w:t>Number Pool NPA-NXX-X Holder Information – Service Provider Local SMS NPA-NXX-X Indicator Download of NPA-NXX-X Object</w:t>
      </w:r>
    </w:p>
    <w:p w14:paraId="34B6855E" w14:textId="77777777" w:rsidR="00000000" w:rsidRDefault="001F0AD0">
      <w:pPr>
        <w:pStyle w:val="RequirementBody"/>
      </w:pPr>
      <w:r>
        <w:t>NPAC SMS shall download Number Pooling</w:t>
      </w:r>
      <w:r>
        <w:t xml:space="preserve"> NPA-NXX-X Information, for additions, modifications, and deletions, using the Number Pooling NPA-NXX-X Object, via the NPAC SMS to Local SMS Interface if the Service Provider's Local SMS NPA-NXX-X indicator is </w:t>
      </w:r>
      <w:r>
        <w:rPr>
          <w:b/>
        </w:rPr>
        <w:t>TRUE</w:t>
      </w:r>
      <w:r>
        <w:t>.  (Previously N-63)</w:t>
      </w:r>
    </w:p>
    <w:p w14:paraId="59272D6E" w14:textId="77777777" w:rsidR="00000000" w:rsidRDefault="001F0AD0">
      <w:pPr>
        <w:pStyle w:val="RequirementHead"/>
      </w:pPr>
      <w:r>
        <w:t>RR3-69</w:t>
      </w:r>
      <w:r>
        <w:tab/>
        <w:t>Number Pool N</w:t>
      </w:r>
      <w:r>
        <w:t>PA-NXX-X Holder Information – Service Provider Local SMS NPA-NXX-X Indicator Suppression of Download of NPA-NXX-X Object</w:t>
      </w:r>
    </w:p>
    <w:p w14:paraId="4F06BD56" w14:textId="77777777" w:rsidR="00000000" w:rsidRDefault="001F0AD0">
      <w:pPr>
        <w:pStyle w:val="RequirementBody"/>
      </w:pPr>
      <w:r>
        <w:t>NPAC SMS shall suppress the download of Number Pooling NPA-NXX-X Information, for additions, modifications, and deletions, via the NPAC</w:t>
      </w:r>
      <w:r>
        <w:t xml:space="preserve"> SMS to Local SMS Interface if the Service Provider's Local SMS NPA-NXX-X indicator is </w:t>
      </w:r>
      <w:r>
        <w:rPr>
          <w:b/>
        </w:rPr>
        <w:t>FALSE</w:t>
      </w:r>
      <w:r>
        <w:t>.  (Previously N-64)</w:t>
      </w:r>
    </w:p>
    <w:p w14:paraId="509A670E" w14:textId="77777777" w:rsidR="00000000" w:rsidRDefault="001F0AD0">
      <w:pPr>
        <w:pStyle w:val="RequirementHead"/>
      </w:pPr>
      <w:r>
        <w:t>RR3-70</w:t>
      </w:r>
      <w:r>
        <w:tab/>
        <w:t>Number Pool NPA-NXX-X Holder Information – Filters for NPA-NXX-X Download to the Local SMS</w:t>
      </w:r>
    </w:p>
    <w:p w14:paraId="4E70639E" w14:textId="77777777" w:rsidR="00000000" w:rsidRDefault="001F0AD0">
      <w:pPr>
        <w:pStyle w:val="RequirementBody"/>
      </w:pPr>
      <w:r>
        <w:t>NPAC SMS shall apply NPA-NXX Filters to NPA-N</w:t>
      </w:r>
      <w:r>
        <w:t>XX-X downloads to the Local SMS(s).  (Previously N-65)</w:t>
      </w:r>
    </w:p>
    <w:p w14:paraId="48AA94F1" w14:textId="77777777" w:rsidR="00000000" w:rsidRDefault="001F0AD0">
      <w:pPr>
        <w:pStyle w:val="RequirementHead"/>
      </w:pPr>
      <w:r>
        <w:t>RR3-71</w:t>
      </w:r>
      <w:r>
        <w:tab/>
        <w:t>Number Pool NPA-NXX-X Holder Information – Service Provider SOA NPA-NXX-X Indicator Download of NPA-NXX-X Object</w:t>
      </w:r>
    </w:p>
    <w:p w14:paraId="5320B4A5" w14:textId="77777777" w:rsidR="00000000" w:rsidRDefault="001F0AD0">
      <w:pPr>
        <w:pStyle w:val="RequirementBody"/>
      </w:pPr>
      <w:r>
        <w:t>NPAC SMS shall download Number Pooling NPA-NXX-X Information, for additions, modi</w:t>
      </w:r>
      <w:r>
        <w:t xml:space="preserve">fications, and deletions, using the Number Pooling NPA-NXX-X Object, via the SOA to NPAC SMS Interface if the Service Provider's SOA NPA-NXX-X indicator is </w:t>
      </w:r>
      <w:r>
        <w:rPr>
          <w:b/>
        </w:rPr>
        <w:t>TRUE</w:t>
      </w:r>
      <w:r>
        <w:t>.  (Previously N-66)</w:t>
      </w:r>
    </w:p>
    <w:p w14:paraId="28BF08A4" w14:textId="77777777" w:rsidR="00000000" w:rsidRDefault="001F0AD0">
      <w:pPr>
        <w:pStyle w:val="RequirementHead"/>
      </w:pPr>
      <w:r>
        <w:t>RR3-72</w:t>
      </w:r>
      <w:r>
        <w:tab/>
        <w:t>Number Pool NPA-NXX-X Holder Information – Service Provider SOA NPA-</w:t>
      </w:r>
      <w:r>
        <w:t>NXX-X Indicator Suppression of Download of NPA-NXX-X Object</w:t>
      </w:r>
    </w:p>
    <w:p w14:paraId="43BB483B" w14:textId="77777777" w:rsidR="00000000" w:rsidRDefault="001F0AD0">
      <w:pPr>
        <w:pStyle w:val="RequirementBody"/>
      </w:pPr>
      <w:r>
        <w:t>NPAC SMS shall suppress the download of Number Pooling NPA-NXX-X Information, for additions, modifications, and deletions, via the SOA to NPAC SMS Interface if the Service Provider's SOA NPA-NXX-X</w:t>
      </w:r>
      <w:r>
        <w:t xml:space="preserve"> indicator is </w:t>
      </w:r>
      <w:r>
        <w:rPr>
          <w:b/>
        </w:rPr>
        <w:t>FALSE</w:t>
      </w:r>
      <w:r>
        <w:t>.  (Previously N-67)</w:t>
      </w:r>
    </w:p>
    <w:p w14:paraId="02CED24F" w14:textId="77777777" w:rsidR="00000000" w:rsidRDefault="001F0AD0">
      <w:pPr>
        <w:pStyle w:val="RequirementHead"/>
      </w:pPr>
      <w:r>
        <w:t>RR3-73</w:t>
      </w:r>
      <w:r>
        <w:tab/>
        <w:t>Number Pool NPA-NXX-X Holder Information – Filters for NPA-NXX-X Download to the SOA</w:t>
      </w:r>
    </w:p>
    <w:p w14:paraId="5366D021" w14:textId="77777777" w:rsidR="00000000" w:rsidRDefault="001F0AD0">
      <w:pPr>
        <w:pStyle w:val="RequirementBody"/>
      </w:pPr>
      <w:r>
        <w:t>NPAC SMS shall apply NPA-NXX Filters to NPA-NXX-X downloads to the SOA(s).  (Previously N-68)</w:t>
      </w:r>
    </w:p>
    <w:p w14:paraId="2A4B5B02" w14:textId="77777777" w:rsidR="00000000" w:rsidRDefault="001F0AD0">
      <w:pPr>
        <w:pStyle w:val="RequirementHead"/>
      </w:pPr>
      <w:r>
        <w:t>RR3-74</w:t>
      </w:r>
      <w:r>
        <w:tab/>
        <w:t>Number Pool NPA-NXX-X H</w:t>
      </w:r>
      <w:r>
        <w:t>older Information – Validation Error</w:t>
      </w:r>
    </w:p>
    <w:p w14:paraId="27EF1E1D" w14:textId="77777777" w:rsidR="00000000" w:rsidRDefault="001F0AD0">
      <w:pPr>
        <w:pStyle w:val="RequirementBody"/>
      </w:pPr>
      <w:r>
        <w:t>NPAC SMS shall report an error to the NPAC Personnel and reject the addition or modification of Number Pooling NPA-NXX-X Holder information, or the addition of an NPA Split, if validation errors occur as defined in Requ</w:t>
      </w:r>
      <w:r>
        <w:t>irements RR3-63, RR3-64, RR3-65, RR3-85, RR3-92, RR3-96, RR3-99, RR3-100 and RR3-32.  (Previously N-70)</w:t>
      </w:r>
    </w:p>
    <w:p w14:paraId="1B6315D4" w14:textId="77777777" w:rsidR="00000000" w:rsidRDefault="001F0AD0">
      <w:pPr>
        <w:pStyle w:val="BodyText"/>
      </w:pPr>
    </w:p>
    <w:p w14:paraId="434930F2" w14:textId="77777777" w:rsidR="00000000" w:rsidRDefault="001F0AD0">
      <w:pPr>
        <w:pStyle w:val="Heading3"/>
        <w:numPr>
          <w:numberingChange w:id="1535" w:author="Jean Anthony" w:date="2001-03-12T20:36:00Z" w:original="%1:3:0:.%2:10:0:.%3:3:0:"/>
        </w:numPr>
      </w:pPr>
      <w:bookmarkStart w:id="1536" w:name="_Toc435253958"/>
      <w:bookmarkStart w:id="1537" w:name="_Toc435328907"/>
      <w:bookmarkStart w:id="1538" w:name="_Toc435330544"/>
      <w:bookmarkStart w:id="1539" w:name="_Toc435330602"/>
      <w:bookmarkStart w:id="1540" w:name="_Toc437005357"/>
      <w:bookmarkStart w:id="1541" w:name="_Toc461596846"/>
      <w:bookmarkStart w:id="1542" w:name="_Toc508178507"/>
      <w:r>
        <w:t>NPA-NXX-X Holder, NPAC Scheduling/Re-Scheduling of Block Creation</w:t>
      </w:r>
      <w:bookmarkEnd w:id="1536"/>
      <w:bookmarkEnd w:id="1537"/>
      <w:bookmarkEnd w:id="1538"/>
      <w:bookmarkEnd w:id="1539"/>
      <w:bookmarkEnd w:id="1540"/>
      <w:bookmarkEnd w:id="1541"/>
      <w:bookmarkEnd w:id="1542"/>
    </w:p>
    <w:p w14:paraId="69E77FF7" w14:textId="77777777" w:rsidR="00000000" w:rsidRDefault="001F0AD0"/>
    <w:p w14:paraId="71250E94" w14:textId="77777777" w:rsidR="00000000" w:rsidRDefault="001F0AD0">
      <w:pPr>
        <w:pStyle w:val="RequirementHead"/>
      </w:pPr>
      <w:r>
        <w:t>RR3-75.1</w:t>
      </w:r>
      <w:r>
        <w:tab/>
        <w:t>Number Pool NPA-NXX-X Holder Information –OpGUI Entry Field for NPAC or SOA</w:t>
      </w:r>
      <w:r>
        <w:t xml:space="preserve"> Origination</w:t>
      </w:r>
    </w:p>
    <w:p w14:paraId="35AD3A87" w14:textId="77777777" w:rsidR="00000000" w:rsidRDefault="001F0AD0">
      <w:pPr>
        <w:pStyle w:val="RequirementBody"/>
      </w:pPr>
      <w:r>
        <w:t>NPAC SMS shall provide a mechanism for NPAC Personnel to select NPAC Origination or SOA Origination for the Block data, when creating NPA-NXX-X Holder information, via the NPAC Administrative Interface.  (Previously N-71.1)</w:t>
      </w:r>
    </w:p>
    <w:p w14:paraId="51AB2323" w14:textId="77777777" w:rsidR="00000000" w:rsidRDefault="001F0AD0">
      <w:pPr>
        <w:pStyle w:val="RequirementHead"/>
      </w:pPr>
      <w:r>
        <w:t>RR3-75.2</w:t>
      </w:r>
      <w:r>
        <w:tab/>
        <w:t>Number Poo</w:t>
      </w:r>
      <w:r>
        <w:t>l NPA-NXX-X Holder Information –OpGUI Entry Mechanism for Immediate or Scheduled Block Creation</w:t>
      </w:r>
    </w:p>
    <w:p w14:paraId="2D6FC43E" w14:textId="77777777" w:rsidR="00000000" w:rsidRDefault="001F0AD0">
      <w:pPr>
        <w:pStyle w:val="RequirementBody"/>
      </w:pPr>
      <w:r>
        <w:t>NPAC SMS shall provide a mechanism for NPAC Personnel to request NPAC Block Creation for either immediate execution, once the Effective Date has been reached, o</w:t>
      </w:r>
      <w:r>
        <w:t>r at a future date/time, via the NPAC Administrative Interface.  (Previously N-71.2)</w:t>
      </w:r>
    </w:p>
    <w:p w14:paraId="33C83FC9" w14:textId="77777777" w:rsidR="00000000" w:rsidRDefault="001F0AD0">
      <w:pPr>
        <w:pStyle w:val="RequirementHead"/>
      </w:pPr>
      <w:r>
        <w:t>RR3-75.3</w:t>
      </w:r>
      <w:r>
        <w:tab/>
        <w:t>Number Pool NPA-NXX-X Holder Information –OpGUI Entry Field for Scheduled Date/Time</w:t>
      </w:r>
    </w:p>
    <w:p w14:paraId="2443E3E1" w14:textId="77777777" w:rsidR="00000000" w:rsidRDefault="001F0AD0">
      <w:pPr>
        <w:pStyle w:val="RequirementBody"/>
      </w:pPr>
      <w:r>
        <w:t>NPAC SMS shall include the "Scheduled Date/Time for Block Activation" as an en</w:t>
      </w:r>
      <w:r>
        <w:t>try field in the format of MM/DD/YYYY and HH:MM, for the NPA-NXX-X Holder information via the NPAC Administrative Interface.  (Previously N-71.3)</w:t>
      </w:r>
    </w:p>
    <w:p w14:paraId="5B89EAC1" w14:textId="77777777" w:rsidR="00000000" w:rsidRDefault="001F0AD0">
      <w:pPr>
        <w:pStyle w:val="RequirementHead"/>
      </w:pPr>
      <w:r>
        <w:t>RR3-76.1</w:t>
      </w:r>
      <w:r>
        <w:tab/>
        <w:t>Number Pool NPA-NXX-X Holder Information –Default for Scheduled Date/Time Entry Field</w:t>
      </w:r>
    </w:p>
    <w:p w14:paraId="54FFDAE9" w14:textId="77777777" w:rsidR="00000000" w:rsidRDefault="001F0AD0">
      <w:pPr>
        <w:pStyle w:val="RequirementBody"/>
      </w:pPr>
      <w:r>
        <w:t xml:space="preserve">NPAC SMS shall </w:t>
      </w:r>
      <w:r>
        <w:t>default the value in the "Scheduled Date/Time for Block Activation" field in the NPAC Administrative Interface, to the greater of, the Effective Date and 00:01 (HH:MM) Central Time, or, the current date and time.  (Previously N-72.1)</w:t>
      </w:r>
    </w:p>
    <w:p w14:paraId="767DEC97" w14:textId="77777777" w:rsidR="00000000" w:rsidRDefault="001F0AD0">
      <w:pPr>
        <w:pStyle w:val="RequirementHead"/>
      </w:pPr>
      <w:r>
        <w:t>RR3-76.2</w:t>
      </w:r>
      <w:r>
        <w:tab/>
        <w:t>Number Pool N</w:t>
      </w:r>
      <w:r>
        <w:t>PA-NXX-X Holder Information –Scheduled Date/Time Entry Field Validation</w:t>
      </w:r>
    </w:p>
    <w:p w14:paraId="57EA55CA" w14:textId="77777777" w:rsidR="00000000" w:rsidRDefault="001F0AD0">
      <w:pPr>
        <w:pStyle w:val="RequirementBody"/>
      </w:pPr>
      <w:r>
        <w:t>NPAC SMS shall validate that the "Scheduled Date/Time for Block Activation" field in the NPAC Administrative Interface, is a valid date and time, and is greater than or equal to the NP</w:t>
      </w:r>
      <w:r>
        <w:t>A-NXX-X Effective Date.  (Previously N-72.2)</w:t>
      </w:r>
    </w:p>
    <w:p w14:paraId="53EA06D1" w14:textId="77777777" w:rsidR="00000000" w:rsidRDefault="001F0AD0">
      <w:pPr>
        <w:pStyle w:val="RequirementHead"/>
      </w:pPr>
      <w:r>
        <w:t>RR3-77</w:t>
      </w:r>
      <w:r>
        <w:tab/>
        <w:t>Number Pool NPA-NXX-X Holder Information –Use of Scheduled Date/Time and NPAC Origination Entry Fields</w:t>
      </w:r>
    </w:p>
    <w:p w14:paraId="541450FF" w14:textId="77777777" w:rsidR="00000000" w:rsidRDefault="001F0AD0">
      <w:pPr>
        <w:pStyle w:val="RequirementBody"/>
      </w:pPr>
      <w:r>
        <w:t xml:space="preserve">NPAC SMS shall use the value in the "Scheduled Date/Time for Block Activation" field as the date and </w:t>
      </w:r>
      <w:r>
        <w:t>time, in Central Time, that the Block Creation scheduled event will occur, when the NPAC Origination has been selected by NPAC Personnel while creating NPA-NXX-X Holder information, or when re-scheduling a Block Create Event.  (Previously N-73)</w:t>
      </w:r>
    </w:p>
    <w:p w14:paraId="2A743502" w14:textId="77777777" w:rsidR="00000000" w:rsidRDefault="001F0AD0">
      <w:pPr>
        <w:pStyle w:val="RequirementHead"/>
      </w:pPr>
      <w:bookmarkStart w:id="1543" w:name="_Toc435253959"/>
      <w:bookmarkStart w:id="1544" w:name="_Toc435328908"/>
      <w:bookmarkStart w:id="1545" w:name="_Toc435330545"/>
      <w:bookmarkStart w:id="1546" w:name="_Toc435330603"/>
      <w:r>
        <w:t>RR3-78</w:t>
      </w:r>
      <w:r>
        <w:tab/>
        <w:t>Numb</w:t>
      </w:r>
      <w:r>
        <w:t>er Pool NPA-NXX-X Holder Information – Routing Data for NPAC Origination</w:t>
      </w:r>
    </w:p>
    <w:p w14:paraId="4722568F" w14:textId="77777777" w:rsidR="00000000" w:rsidRDefault="001F0AD0">
      <w:pPr>
        <w:pStyle w:val="RequirementBody"/>
      </w:pPr>
      <w:r>
        <w:t>NPAC SMS shall require NPAC Personnel to enter applicable Block routing data, via the NPAC Administrative Interface, when the NPAC Origination has been selected by NPAC Personnel whil</w:t>
      </w:r>
      <w:r>
        <w:t>e creating NPA-NXX-X Holder information, or when re-scheduling a Block Create Event.  (Previously N-74)</w:t>
      </w:r>
    </w:p>
    <w:p w14:paraId="0B5F74B5" w14:textId="77777777" w:rsidR="00000000" w:rsidRDefault="001F0AD0">
      <w:pPr>
        <w:pStyle w:val="RequirementHead"/>
      </w:pPr>
      <w:bookmarkStart w:id="1547" w:name="_Toc437005358"/>
      <w:r>
        <w:t>RR3-79.1</w:t>
      </w:r>
      <w:r>
        <w:tab/>
        <w:t>Number Pool NPA-NXX-X Holder Information – Routing Data Field Level Validation</w:t>
      </w:r>
    </w:p>
    <w:p w14:paraId="680D058A" w14:textId="77777777" w:rsidR="00000000" w:rsidRDefault="001F0AD0">
      <w:pPr>
        <w:pStyle w:val="RequirementBody"/>
        <w:spacing w:after="120"/>
      </w:pPr>
      <w:r>
        <w:t>NPAC SMS shall perform field-level data validations to ensure th</w:t>
      </w:r>
      <w:r>
        <w:t>at the value formats for the following input data, are valid according to the formats specified in the Block Data Model upon Block creation scheduling for a Number Pool, or when re-scheduling a Block Create Event:  (Previously N-75.1)</w:t>
      </w:r>
    </w:p>
    <w:p w14:paraId="569A6B67" w14:textId="77777777" w:rsidR="00000000" w:rsidRDefault="001F0AD0">
      <w:pPr>
        <w:pStyle w:val="ListBullet1"/>
        <w:numPr>
          <w:ilvl w:val="0"/>
          <w:numId w:val="0"/>
        </w:numPr>
        <w:ind w:left="720" w:hanging="360"/>
      </w:pPr>
      <w:r>
        <w:t>NPA-NXX-X Holder SPID</w:t>
      </w:r>
    </w:p>
    <w:p w14:paraId="7D173A50" w14:textId="77777777" w:rsidR="00000000" w:rsidRDefault="001F0AD0">
      <w:pPr>
        <w:pStyle w:val="ListBullet1"/>
        <w:numPr>
          <w:ilvl w:val="0"/>
          <w:numId w:val="0"/>
        </w:numPr>
        <w:ind w:left="720" w:hanging="360"/>
      </w:pPr>
      <w:r>
        <w:t>NPA-NXX-X</w:t>
      </w:r>
    </w:p>
    <w:p w14:paraId="7F24FE7A" w14:textId="77777777" w:rsidR="00000000" w:rsidRDefault="001F0AD0">
      <w:pPr>
        <w:pStyle w:val="ListBullet1"/>
        <w:numPr>
          <w:ilvl w:val="0"/>
          <w:numId w:val="0"/>
        </w:numPr>
        <w:ind w:left="720" w:hanging="360"/>
      </w:pPr>
      <w:r>
        <w:t>LRN</w:t>
      </w:r>
    </w:p>
    <w:p w14:paraId="4943926B" w14:textId="77777777" w:rsidR="00000000" w:rsidRDefault="001F0AD0">
      <w:pPr>
        <w:pStyle w:val="ListBullet1"/>
        <w:numPr>
          <w:ilvl w:val="0"/>
          <w:numId w:val="0"/>
        </w:numPr>
        <w:ind w:left="720" w:hanging="360"/>
      </w:pPr>
      <w:r>
        <w:t>Class DPC</w:t>
      </w:r>
    </w:p>
    <w:p w14:paraId="4054F5B4" w14:textId="77777777" w:rsidR="00000000" w:rsidRDefault="001F0AD0">
      <w:pPr>
        <w:pStyle w:val="ListBullet1"/>
        <w:numPr>
          <w:ilvl w:val="0"/>
          <w:numId w:val="0"/>
        </w:numPr>
        <w:ind w:left="720" w:hanging="360"/>
      </w:pPr>
      <w:r>
        <w:t>Class SSN</w:t>
      </w:r>
    </w:p>
    <w:p w14:paraId="1662C446" w14:textId="77777777" w:rsidR="00000000" w:rsidRDefault="001F0AD0">
      <w:pPr>
        <w:pStyle w:val="ListBullet1"/>
        <w:numPr>
          <w:ilvl w:val="0"/>
          <w:numId w:val="0"/>
        </w:numPr>
        <w:ind w:left="720" w:hanging="360"/>
      </w:pPr>
      <w:r>
        <w:t>LIDB DPC</w:t>
      </w:r>
    </w:p>
    <w:p w14:paraId="661068A6" w14:textId="77777777" w:rsidR="00000000" w:rsidRDefault="001F0AD0">
      <w:pPr>
        <w:pStyle w:val="ListBullet1"/>
        <w:numPr>
          <w:ilvl w:val="0"/>
          <w:numId w:val="0"/>
        </w:numPr>
        <w:ind w:left="720" w:hanging="360"/>
      </w:pPr>
      <w:r>
        <w:t>LIDB SSN</w:t>
      </w:r>
    </w:p>
    <w:p w14:paraId="1E8BA37D" w14:textId="77777777" w:rsidR="00000000" w:rsidRDefault="001F0AD0">
      <w:pPr>
        <w:pStyle w:val="ListBullet1"/>
        <w:numPr>
          <w:ilvl w:val="0"/>
          <w:numId w:val="0"/>
        </w:numPr>
        <w:ind w:left="720" w:hanging="360"/>
      </w:pPr>
      <w:r>
        <w:t>CNAM DPC</w:t>
      </w:r>
    </w:p>
    <w:p w14:paraId="6E0BBD90" w14:textId="77777777" w:rsidR="00000000" w:rsidRDefault="001F0AD0">
      <w:pPr>
        <w:pStyle w:val="ListBullet1"/>
        <w:numPr>
          <w:ilvl w:val="0"/>
          <w:numId w:val="0"/>
        </w:numPr>
        <w:ind w:left="720" w:hanging="360"/>
      </w:pPr>
      <w:r>
        <w:t>CNAM SSN</w:t>
      </w:r>
    </w:p>
    <w:p w14:paraId="53741E45" w14:textId="77777777" w:rsidR="00000000" w:rsidRDefault="001F0AD0">
      <w:pPr>
        <w:pStyle w:val="ListBullet1"/>
        <w:numPr>
          <w:ilvl w:val="0"/>
          <w:numId w:val="0"/>
        </w:numPr>
        <w:ind w:left="720" w:hanging="360"/>
      </w:pPr>
      <w:r>
        <w:t>ISVM DPC</w:t>
      </w:r>
    </w:p>
    <w:p w14:paraId="28BA18B5" w14:textId="77777777" w:rsidR="00000000" w:rsidRDefault="001F0AD0">
      <w:pPr>
        <w:pStyle w:val="ListBullet1"/>
        <w:numPr>
          <w:ilvl w:val="0"/>
          <w:numId w:val="0"/>
        </w:numPr>
        <w:ind w:left="720" w:hanging="360"/>
      </w:pPr>
      <w:r>
        <w:t>ISVM SSN</w:t>
      </w:r>
    </w:p>
    <w:p w14:paraId="065290DA" w14:textId="77777777" w:rsidR="00000000" w:rsidRDefault="001F0AD0">
      <w:pPr>
        <w:pStyle w:val="ListBullet1"/>
        <w:numPr>
          <w:ilvl w:val="0"/>
          <w:numId w:val="0"/>
        </w:numPr>
        <w:ind w:left="720" w:hanging="360"/>
      </w:pPr>
      <w:r>
        <w:t>WSMSC DPC (if supported by the Block Holder SOA)</w:t>
      </w:r>
    </w:p>
    <w:p w14:paraId="288BBE68" w14:textId="77777777" w:rsidR="00000000" w:rsidRDefault="001F0AD0">
      <w:pPr>
        <w:pStyle w:val="ListBullet1"/>
        <w:numPr>
          <w:ilvl w:val="0"/>
          <w:numId w:val="0"/>
        </w:numPr>
        <w:spacing w:after="360"/>
        <w:ind w:left="720" w:hanging="360"/>
      </w:pPr>
      <w:r>
        <w:t>WSMSC SSN (if supported by the Block Holder SOA)</w:t>
      </w:r>
    </w:p>
    <w:p w14:paraId="14147300" w14:textId="77777777" w:rsidR="00000000" w:rsidRDefault="001F0AD0">
      <w:pPr>
        <w:pStyle w:val="RequirementHead"/>
      </w:pPr>
      <w:r>
        <w:t>RR3-79.2</w:t>
      </w:r>
      <w:r>
        <w:tab/>
        <w:t xml:space="preserve">Number Pool NPA-NXX-X Holder Information – Routing Data LRN </w:t>
      </w:r>
      <w:r>
        <w:t>Validation</w:t>
      </w:r>
    </w:p>
    <w:p w14:paraId="6F8C8AF5" w14:textId="77777777" w:rsidR="00000000" w:rsidRDefault="001F0AD0">
      <w:pPr>
        <w:pStyle w:val="RequirementBody"/>
      </w:pPr>
      <w:r>
        <w:t>NPAC SMS shall validate that the LRN specified in the scheduling/re-scheduling of Number Pooling Block Holder information is a valid LRN defined in the NPAC SMS for the Block Holder.  (Previously N-75.2)</w:t>
      </w:r>
    </w:p>
    <w:p w14:paraId="7DBBCF89" w14:textId="77777777" w:rsidR="00000000" w:rsidRDefault="001F0AD0">
      <w:pPr>
        <w:pStyle w:val="RequirementHead"/>
      </w:pPr>
      <w:r>
        <w:t>RR3-80.1</w:t>
      </w:r>
      <w:r>
        <w:tab/>
        <w:t>Number Pool NPA-NXX-X Holder Inf</w:t>
      </w:r>
      <w:r>
        <w:t>ormation – Modification of Block Create Event</w:t>
      </w:r>
    </w:p>
    <w:p w14:paraId="2915C8C3" w14:textId="77777777" w:rsidR="00000000" w:rsidRDefault="001F0AD0">
      <w:pPr>
        <w:pStyle w:val="RequirementBody"/>
      </w:pPr>
      <w:r>
        <w:t>NPAC SMS shall provide a mechanism for NPAC Personnel to modify a Block Create Event, that has been previously entered, but not yet executed, via the NPAC Administrative Interface.  (Previously N-76.1)</w:t>
      </w:r>
    </w:p>
    <w:p w14:paraId="43C39C68" w14:textId="77777777" w:rsidR="00000000" w:rsidRDefault="001F0AD0">
      <w:pPr>
        <w:pStyle w:val="RequirementHead"/>
      </w:pPr>
      <w:r>
        <w:t>RR3-80.2</w:t>
      </w:r>
      <w:r>
        <w:tab/>
        <w:t>Number Pool NPA-NXX-X Holder Information – Modification of Scheduled Date/Time for Block Create Event</w:t>
      </w:r>
    </w:p>
    <w:p w14:paraId="42542B21" w14:textId="77777777" w:rsidR="00000000" w:rsidRDefault="001F0AD0">
      <w:pPr>
        <w:pStyle w:val="RequirementBody"/>
      </w:pPr>
      <w:r>
        <w:t>NPAC SMS shall allow NPAC Personnel to modify the scheduled date/time for an NPAC initiated Block Create Event, to a different date/time, that is on or a</w:t>
      </w:r>
      <w:r>
        <w:t>fter the NPA-NXX-X effective date.  (Previously N-76.2)</w:t>
      </w:r>
    </w:p>
    <w:p w14:paraId="320779AA" w14:textId="77777777" w:rsidR="00000000" w:rsidRDefault="001F0AD0">
      <w:pPr>
        <w:pStyle w:val="RequirementHead"/>
      </w:pPr>
      <w:r>
        <w:t>RR3-80.3</w:t>
      </w:r>
      <w:r>
        <w:tab/>
        <w:t>Number Pool NPA-NXX-X Holder Information – Modification of Routing Data for Block Create Event</w:t>
      </w:r>
    </w:p>
    <w:p w14:paraId="63D33F14" w14:textId="77777777" w:rsidR="00000000" w:rsidRDefault="001F0AD0">
      <w:pPr>
        <w:pStyle w:val="RequirementBody"/>
      </w:pPr>
      <w:r>
        <w:t>NPAC SMS shall allow NPAC Personnel to modify the routing data for an NPAC initiated Block Creat</w:t>
      </w:r>
      <w:r>
        <w:t>e Event.  (Previously N-76.3)</w:t>
      </w:r>
    </w:p>
    <w:p w14:paraId="3A27D7AE" w14:textId="77777777" w:rsidR="00000000" w:rsidRDefault="001F0AD0">
      <w:pPr>
        <w:pStyle w:val="RequirementHead"/>
      </w:pPr>
      <w:r>
        <w:t>RR3-81.1</w:t>
      </w:r>
      <w:r>
        <w:tab/>
        <w:t>Number Pool NPA-NXX-X Holder Information – Re-schedule of NPAC Initiated Block Create</w:t>
      </w:r>
    </w:p>
    <w:p w14:paraId="2589F9E4" w14:textId="77777777" w:rsidR="00000000" w:rsidRDefault="001F0AD0">
      <w:pPr>
        <w:pStyle w:val="RequirementBody"/>
      </w:pPr>
      <w:r>
        <w:t>NPAC SMS shall provide a mechanism for NPAC Personnel to re-schedule a Block Create, for an existing NPA-NXX-X, via the NPAC Admini</w:t>
      </w:r>
      <w:r>
        <w:t>strative Interface.  (Previously N-77.1)</w:t>
      </w:r>
    </w:p>
    <w:p w14:paraId="394464D6" w14:textId="77777777" w:rsidR="00000000" w:rsidRDefault="001F0AD0">
      <w:pPr>
        <w:pStyle w:val="RequirementHead"/>
      </w:pPr>
      <w:r>
        <w:t>RR3-81.2</w:t>
      </w:r>
      <w:r>
        <w:tab/>
        <w:t>Number Pool NPA-NXX-X Holder Information – Re-schedule of Block Create Scheduling Options</w:t>
      </w:r>
    </w:p>
    <w:p w14:paraId="0FDD4AC0" w14:textId="77777777" w:rsidR="00000000" w:rsidRDefault="001F0AD0">
      <w:pPr>
        <w:pStyle w:val="RequirementBody"/>
      </w:pPr>
      <w:r>
        <w:t>NPAC SMS shall provide a mechanism where the re-schedule of a Block Create, can be immediately executed or scheduled</w:t>
      </w:r>
      <w:r>
        <w:t xml:space="preserve"> for a future date/time.  (Previously N-77.2)</w:t>
      </w:r>
    </w:p>
    <w:p w14:paraId="37895588" w14:textId="77777777" w:rsidR="00000000" w:rsidRDefault="001F0AD0">
      <w:pPr>
        <w:pStyle w:val="RequirementHead"/>
      </w:pPr>
      <w:r>
        <w:t>RR3-81.3</w:t>
      </w:r>
      <w:r>
        <w:tab/>
        <w:t>Number Pool NPA-NXX-X Holder Information – Re-schedule of Block Create Immediate Execution Edit Check</w:t>
      </w:r>
    </w:p>
    <w:p w14:paraId="2AA31B93" w14:textId="77777777" w:rsidR="00000000" w:rsidRDefault="001F0AD0">
      <w:pPr>
        <w:pStyle w:val="RequirementBody"/>
      </w:pPr>
      <w:r>
        <w:t>NPAC SMS shall reject the re-schedule of a Block Create for immediate execution, prior to the effec</w:t>
      </w:r>
      <w:r>
        <w:t>tive date of the NPA-NXX-X.  (Previously N-77.3)</w:t>
      </w:r>
    </w:p>
    <w:p w14:paraId="4E658FB9" w14:textId="77777777" w:rsidR="00000000" w:rsidRDefault="001F0AD0">
      <w:pPr>
        <w:pStyle w:val="RequirementHead"/>
      </w:pPr>
      <w:r>
        <w:t>RR3-82.1</w:t>
      </w:r>
      <w:r>
        <w:tab/>
        <w:t>Number Pool NPA-NXX-X Holder Information – Reject Re-schedule Based on Status</w:t>
      </w:r>
    </w:p>
    <w:p w14:paraId="29478453" w14:textId="77777777" w:rsidR="00000000" w:rsidRDefault="001F0AD0">
      <w:pPr>
        <w:pStyle w:val="RequirementBody"/>
      </w:pPr>
      <w:r>
        <w:t>NPAC SMS shall allow the re-schedule of a Block Create, if the Block does NOT exist in the NPAC SMS, or if the Block exi</w:t>
      </w:r>
      <w:r>
        <w:t>sts with a status of Old without a Failed SP List.  (Previously N-78.1)</w:t>
      </w:r>
    </w:p>
    <w:p w14:paraId="37AC2F02" w14:textId="77777777" w:rsidR="00000000" w:rsidRDefault="001F0AD0">
      <w:pPr>
        <w:pStyle w:val="RequirementHead"/>
      </w:pPr>
      <w:r>
        <w:t>RR3-82.2</w:t>
      </w:r>
      <w:r>
        <w:tab/>
        <w:t>Number Pool NPA-NXX-X Holder Information – Reject Re-schedule Based on Existing Block Create Event</w:t>
      </w:r>
    </w:p>
    <w:p w14:paraId="639424CF" w14:textId="77777777" w:rsidR="00000000" w:rsidRDefault="001F0AD0">
      <w:pPr>
        <w:pStyle w:val="RequirementBody"/>
      </w:pPr>
      <w:r>
        <w:t>NPAC SMS shall only allow a single Block Create Event, that has not been pre</w:t>
      </w:r>
      <w:r>
        <w:t>viously executed for this Block, to exist in the NPAC SMS.  (Previously N-78.2)</w:t>
      </w:r>
    </w:p>
    <w:p w14:paraId="4555052C" w14:textId="77777777" w:rsidR="00000000" w:rsidRDefault="001F0AD0">
      <w:pPr>
        <w:pStyle w:val="RequirementHead"/>
      </w:pPr>
      <w:r>
        <w:t>RR3-82.3</w:t>
      </w:r>
      <w:r>
        <w:tab/>
        <w:t>Number Pool NPA-NXX-X Holder Information – Validation Error for Schedule/Re-Schedule of Block Create Event</w:t>
      </w:r>
    </w:p>
    <w:p w14:paraId="69B43901" w14:textId="77777777" w:rsidR="00000000" w:rsidRDefault="001F0AD0">
      <w:pPr>
        <w:pStyle w:val="RequirementBody"/>
      </w:pPr>
      <w:r>
        <w:t>NPAC SMS shall report an error to the NPAC Personnel and rej</w:t>
      </w:r>
      <w:r>
        <w:t>ect the addition or modification of a Number Pooling Block Create Event, if validation errors occur as defined in Requirements RR3-76.2, RR3-78, RR3-79.1, RR3-79.2, RR3-81.3, RR3-82.1, and RR3-82.2.  (Previously N-78.3)</w:t>
      </w:r>
    </w:p>
    <w:p w14:paraId="41FBDB44" w14:textId="77777777" w:rsidR="00000000" w:rsidRDefault="001F0AD0">
      <w:pPr>
        <w:pStyle w:val="RequirementHead"/>
      </w:pPr>
      <w:r>
        <w:t>RR3-83.1</w:t>
      </w:r>
      <w:r>
        <w:tab/>
        <w:t>Number Pool NPA-NXX-X Holde</w:t>
      </w:r>
      <w:r>
        <w:t>r Information – Error Message for Pending-Like No-Active SVs during Block Create</w:t>
      </w:r>
    </w:p>
    <w:p w14:paraId="76179BDD" w14:textId="77777777" w:rsidR="00000000" w:rsidRDefault="001F0AD0">
      <w:pPr>
        <w:pStyle w:val="RequirementBody"/>
      </w:pPr>
      <w:r>
        <w:t>NPAC SMS shall provide an error dialog that displays the unique error message described in RR3-147, and provides an option for the NPAC Personnel to either, exit the Block Cre</w:t>
      </w:r>
      <w:r>
        <w:t>ate request, or generate the Pending-Like No-Active Subscription Version(s) report, in the report format listed in RR9-11, RR9-12, RR9-13, and RR9-14, to the screen on the NPAC Administrative Interface, when NPAC Personnel are re-scheduling a Block Creatio</w:t>
      </w:r>
      <w:r>
        <w:t>n request for immediate execution.  (Previously N-79.1)</w:t>
      </w:r>
    </w:p>
    <w:p w14:paraId="02C3572A" w14:textId="77777777" w:rsidR="00000000" w:rsidRDefault="001F0AD0">
      <w:pPr>
        <w:pStyle w:val="RequirementHead"/>
      </w:pPr>
      <w:r>
        <w:t>RR3-83.2</w:t>
      </w:r>
      <w:r>
        <w:tab/>
        <w:t>Number Pool NPA-NXX-X Holder Information – Pending-Like No-Active SVs Report Output Destinations</w:t>
      </w:r>
    </w:p>
    <w:p w14:paraId="1AF38CB3" w14:textId="77777777" w:rsidR="00000000" w:rsidRDefault="001F0AD0">
      <w:pPr>
        <w:pStyle w:val="RequirementBody"/>
      </w:pPr>
      <w:r>
        <w:t xml:space="preserve">NPAC SMS shall, after displaying the Pending-Like No-Active Subscription Version(s) report to </w:t>
      </w:r>
      <w:r>
        <w:t>the screen, allow the NPAC Personnel to choose an output destination for the report, when NPAC Personnel are re-scheduling a Block Creation request for immediate execution.  (Previously N-79.2)</w:t>
      </w:r>
    </w:p>
    <w:p w14:paraId="0C69697A" w14:textId="77777777" w:rsidR="00000000" w:rsidRDefault="001F0AD0">
      <w:pPr>
        <w:pStyle w:val="RequirementHead"/>
      </w:pPr>
      <w:r>
        <w:t>RR3-83.3</w:t>
      </w:r>
      <w:r>
        <w:tab/>
        <w:t>Number Pool NPA-NXX-X Holder Information – Pending-Li</w:t>
      </w:r>
      <w:r>
        <w:t>ke No-Active SVs Report Output Destinations for Multiple Destinations</w:t>
      </w:r>
    </w:p>
    <w:p w14:paraId="43002B83" w14:textId="77777777" w:rsidR="00000000" w:rsidRDefault="001F0AD0">
      <w:pPr>
        <w:pStyle w:val="RequirementBody"/>
      </w:pPr>
      <w:r>
        <w:t>NPAC SMS shall, continue to display the Pending-Like No-Active Subscription Version(s) report, to the screen, and allow the NPAC Personnel to choose additional output destinations one at</w:t>
      </w:r>
      <w:r>
        <w:t xml:space="preserve"> a time, for the report, until the NPAC Personnel requests the closure of the report window, when NPAC Personnel are re-scheduling a Block Creation request for immediate execution.  (Previously N-79.3)</w:t>
      </w:r>
    </w:p>
    <w:p w14:paraId="78921149" w14:textId="77777777" w:rsidR="00000000" w:rsidRDefault="001F0AD0">
      <w:pPr>
        <w:pStyle w:val="RequirementHead"/>
      </w:pPr>
      <w:r>
        <w:t>RR3-83.4</w:t>
      </w:r>
      <w:r>
        <w:tab/>
        <w:t>Number Pool NPA-NXX-X Holder Information – Ou</w:t>
      </w:r>
      <w:r>
        <w:t>tput Destination for Pending-Like No-Active SVs</w:t>
      </w:r>
    </w:p>
    <w:p w14:paraId="16AE0F6A" w14:textId="77777777" w:rsidR="00000000" w:rsidRDefault="001F0AD0">
      <w:pPr>
        <w:pStyle w:val="RequirementBody"/>
      </w:pPr>
      <w:r>
        <w:t>NPAC SMS shall provide output destination options for the Pending-Like No-Active Subscription Version(s) Report, based on the error message in RR3-83.1, that include print, fax, e-mail, stored to a file, when</w:t>
      </w:r>
      <w:r>
        <w:t xml:space="preserve"> NPAC Personnel are re-scheduling a Block Creation request for immediate execution.  (Previously N-79.4)</w:t>
      </w:r>
    </w:p>
    <w:p w14:paraId="2E920C95" w14:textId="77777777" w:rsidR="00000000" w:rsidRDefault="001F0AD0">
      <w:pPr>
        <w:pStyle w:val="Heading3"/>
        <w:numPr>
          <w:numberingChange w:id="1548" w:author="Jean Anthony" w:date="2001-03-12T20:36:00Z" w:original="%1:3:0:.%2:10:0:.%3:4:0:"/>
        </w:numPr>
      </w:pPr>
      <w:bookmarkStart w:id="1549" w:name="_Toc461596847"/>
      <w:bookmarkStart w:id="1550" w:name="_Toc508178508"/>
      <w:r>
        <w:t>NPA-NXX-X Holder, Addition</w:t>
      </w:r>
      <w:bookmarkEnd w:id="1543"/>
      <w:bookmarkEnd w:id="1544"/>
      <w:bookmarkEnd w:id="1545"/>
      <w:bookmarkEnd w:id="1546"/>
      <w:bookmarkEnd w:id="1547"/>
      <w:bookmarkEnd w:id="1549"/>
      <w:bookmarkEnd w:id="1550"/>
    </w:p>
    <w:p w14:paraId="33F97703" w14:textId="77777777" w:rsidR="00000000" w:rsidRDefault="001F0AD0">
      <w:pPr>
        <w:pStyle w:val="RequirementHead"/>
      </w:pPr>
      <w:r>
        <w:t>RR3-84</w:t>
      </w:r>
      <w:r>
        <w:tab/>
        <w:t>Addition of Number Pooling NPA-NXX-X Holder Information – Required Fields</w:t>
      </w:r>
    </w:p>
    <w:p w14:paraId="0457817D" w14:textId="77777777" w:rsidR="00000000" w:rsidRDefault="001F0AD0">
      <w:pPr>
        <w:pStyle w:val="RequirementBody"/>
      </w:pPr>
      <w:r>
        <w:t>NPAC SMS shall require NPAC personnel to sp</w:t>
      </w:r>
      <w:r>
        <w:t>ecify the NPA-NXX-X Holder SPID, the NPA-NXX-X, and the Effective Date, as defined in the Number Pooling NPA-NXX-X Holder Information data model.  (Previously N-80)</w:t>
      </w:r>
    </w:p>
    <w:p w14:paraId="2C0F5242" w14:textId="77777777" w:rsidR="00000000" w:rsidRDefault="001F0AD0">
      <w:pPr>
        <w:pStyle w:val="RequirementHead"/>
      </w:pPr>
      <w:r>
        <w:t>RR3-85</w:t>
      </w:r>
      <w:r>
        <w:tab/>
        <w:t>Addition of Number Pooling NPA-NXX-X Holder Information – SPID Validation</w:t>
      </w:r>
    </w:p>
    <w:p w14:paraId="62D36A24" w14:textId="77777777" w:rsidR="00000000" w:rsidRDefault="001F0AD0">
      <w:pPr>
        <w:pStyle w:val="RequirementBody"/>
      </w:pPr>
      <w:r>
        <w:t>NPAC SMS s</w:t>
      </w:r>
      <w:r>
        <w:t>hall validate that the NPA-NXX-X Holder SPID is a valid Service Provider in the NPAC SMS.  (Previously N-90)</w:t>
      </w:r>
    </w:p>
    <w:p w14:paraId="639BE1CF" w14:textId="77777777" w:rsidR="00000000" w:rsidRDefault="001F0AD0">
      <w:pPr>
        <w:pStyle w:val="RequirementHead"/>
      </w:pPr>
      <w:r>
        <w:t>RR3-86</w:t>
      </w:r>
      <w:r>
        <w:tab/>
        <w:t>Addition of Number Pooling NPA-NXX-X Holder Information – Check for Pending-Like No-Active SVs</w:t>
      </w:r>
    </w:p>
    <w:p w14:paraId="6E32B044" w14:textId="77777777" w:rsidR="00000000" w:rsidRDefault="001F0AD0">
      <w:pPr>
        <w:pStyle w:val="RequirementBody"/>
      </w:pPr>
      <w:r>
        <w:t>NPAC SMS shall reject the request and issue a</w:t>
      </w:r>
      <w:r>
        <w:t>n error message to the NPAC personnel at the time of NPA-NXX-X Creation, if there are any TNs within the 1K Block of that NPA-NXX-X, or in a 1K Block of the corresponding old/new NPA-NXX-X belonging to an NPA-NXX scheduled for or currently in an NPA split,</w:t>
      </w:r>
      <w:r>
        <w:t xml:space="preserve"> that contain an SV, with a status of pending/conflict/cancel-pending/failed, and where a currently active SV does NOT exist, for the given TN.  (Previously N-100)</w:t>
      </w:r>
    </w:p>
    <w:p w14:paraId="29A11A63" w14:textId="77777777" w:rsidR="00000000" w:rsidRDefault="001F0AD0">
      <w:pPr>
        <w:pStyle w:val="RequirementHead"/>
      </w:pPr>
      <w:r>
        <w:t>RR3-87</w:t>
      </w:r>
      <w:r>
        <w:tab/>
        <w:t>Addition of Number Pooling NPA-NXX-X Holder Information – Check for Pending-Like Port</w:t>
      </w:r>
      <w:r>
        <w:t>-To-Original SVs</w:t>
      </w:r>
    </w:p>
    <w:p w14:paraId="247E2135" w14:textId="77777777" w:rsidR="00000000" w:rsidRDefault="001F0AD0">
      <w:pPr>
        <w:pStyle w:val="RequirementBody"/>
      </w:pPr>
      <w:r>
        <w:t>NPAC SMS shall reject the request and issue an error message to the NPAC personnel at the time of NPA-NXX-X Creation, if there are any TNs within the 1K Block, that contain an SV, with a status of pending/conflict/cancel-pending/failed, an</w:t>
      </w:r>
      <w:r>
        <w:t>d where the SV is a Port-To-Original port, for the given TN.  (Previously N-110)</w:t>
      </w:r>
    </w:p>
    <w:p w14:paraId="15CCAE8C" w14:textId="77777777" w:rsidR="00000000" w:rsidRDefault="001F0AD0">
      <w:pPr>
        <w:pStyle w:val="RequirementHead"/>
      </w:pPr>
      <w:r>
        <w:t>RR3-88.1</w:t>
      </w:r>
      <w:r>
        <w:tab/>
        <w:t>Addition of Number Pooling NPA-NXX-X Holder Information – Error Message for Pending-Like No-Active SVs and Pending-Like Port-To-Original SVs</w:t>
      </w:r>
    </w:p>
    <w:p w14:paraId="6850DE7D" w14:textId="77777777" w:rsidR="00000000" w:rsidRDefault="001F0AD0">
      <w:pPr>
        <w:pStyle w:val="RequirementBody"/>
      </w:pPr>
      <w:r>
        <w:t>NPAC SMS shall provide an</w:t>
      </w:r>
      <w:r>
        <w:t xml:space="preserve"> error dialog that displays the unique error message described in RR3-86 and RR3-87, and provides an option for the NPAC Personnel to either, exit the NPA-NXX-X Create request, or generate the Pending-Like No-Active Subscription Version(s) and Pending-Like</w:t>
      </w:r>
      <w:r>
        <w:t xml:space="preserve"> Port-to-Original Subscription Version(s) Report, in the report format listed in RR9-11, RR9-12, RR9-13, and RR9-14, to the screen on the NPAC Administrative Interface.  (Previously N-130.1)</w:t>
      </w:r>
    </w:p>
    <w:p w14:paraId="01745301" w14:textId="77777777" w:rsidR="00000000" w:rsidRDefault="001F0AD0">
      <w:pPr>
        <w:pStyle w:val="RequirementHead"/>
      </w:pPr>
      <w:r>
        <w:t>RR3-88.2</w:t>
      </w:r>
      <w:r>
        <w:tab/>
        <w:t xml:space="preserve">Addition of Number Pooling NPA-NXX-X Holder Information </w:t>
      </w:r>
      <w:r>
        <w:t>–Pending-Like No-Active SVs and Pending-Like Port-To-Original SVs Report Selection of Output Destinations</w:t>
      </w:r>
    </w:p>
    <w:p w14:paraId="66A10EEC" w14:textId="77777777" w:rsidR="00000000" w:rsidRDefault="001F0AD0">
      <w:pPr>
        <w:pStyle w:val="RequirementBody"/>
      </w:pPr>
      <w:r>
        <w:t xml:space="preserve">NPAC SMS shall, after displaying the Pending-Like No-Active Subscription Version(s) and Pending-Like Port-to-Original Subscription Version(s) Report, </w:t>
      </w:r>
      <w:r>
        <w:t>to the screen, allow the NPAC Personnel to choose an output destination for the report.  (Previously N-130.2)</w:t>
      </w:r>
    </w:p>
    <w:p w14:paraId="4BC67177" w14:textId="77777777" w:rsidR="00000000" w:rsidRDefault="001F0AD0">
      <w:pPr>
        <w:pStyle w:val="RequirementHead"/>
      </w:pPr>
      <w:r>
        <w:t>RR3-88.3</w:t>
      </w:r>
      <w:r>
        <w:tab/>
        <w:t>Addition of Number Pooling NPA-NXX-X Holder Information –Pending-Like No-Active SVs and Pending-Like Port-To-Original SVs Report Output D</w:t>
      </w:r>
      <w:r>
        <w:t>estinations for Multiple Destinations</w:t>
      </w:r>
    </w:p>
    <w:p w14:paraId="16FBBF98" w14:textId="77777777" w:rsidR="00000000" w:rsidRDefault="001F0AD0">
      <w:pPr>
        <w:pStyle w:val="RequirementBody"/>
      </w:pPr>
      <w:r>
        <w:t xml:space="preserve">NPAC SMS shall, continue to display the Pending-Like No-Active Subscription Version(s) and Pending-Like Port-to-Original Subscription Version(s) Report, to the screen, and allow the NPAC Personnel to choose additional </w:t>
      </w:r>
      <w:r>
        <w:t>output destinations one at a time, for the report, until the NPAC Personnel requests the closure of the report window.  (Previously N-130.3)</w:t>
      </w:r>
    </w:p>
    <w:p w14:paraId="52F1EA22" w14:textId="77777777" w:rsidR="00000000" w:rsidRDefault="001F0AD0">
      <w:pPr>
        <w:pStyle w:val="RequirementHead"/>
      </w:pPr>
      <w:r>
        <w:t>RR3-89</w:t>
      </w:r>
      <w:r>
        <w:tab/>
        <w:t xml:space="preserve">Addition of Number Pooling NPA-NXX-X Holder Information – Output Destination for Pending-Like No-Active SVs </w:t>
      </w:r>
      <w:r>
        <w:t>and Pending-Like Port-To-Original SVs</w:t>
      </w:r>
    </w:p>
    <w:p w14:paraId="25AFF1DF" w14:textId="77777777" w:rsidR="00000000" w:rsidRDefault="001F0AD0">
      <w:pPr>
        <w:pStyle w:val="RequirementBody"/>
      </w:pPr>
      <w:r>
        <w:t>NPAC SMS shall provide output destination options, as listed in R9-2, for the Pending-Like No-Active Subscription Version(s) and Pending-Like Port-to-Original Subscription Version(s) Report, based on the error conditio</w:t>
      </w:r>
      <w:r>
        <w:t>n in RR3-88.1.  (Previously N-131)</w:t>
      </w:r>
    </w:p>
    <w:p w14:paraId="69DEB17B" w14:textId="77777777" w:rsidR="00000000" w:rsidRDefault="001F0AD0">
      <w:pPr>
        <w:pStyle w:val="RequirementHead"/>
      </w:pPr>
      <w:r>
        <w:t>RR3-90</w:t>
      </w:r>
      <w:r>
        <w:tab/>
        <w:t>Addition of Number Pooling NPA-NXX-X Holder Information Effective Date Window– Tunable Parameter</w:t>
      </w:r>
    </w:p>
    <w:p w14:paraId="1F4BA1BD" w14:textId="77777777" w:rsidR="00000000" w:rsidRDefault="001F0AD0">
      <w:pPr>
        <w:pStyle w:val="RequirementBody"/>
        <w:spacing w:after="120"/>
      </w:pPr>
      <w:r>
        <w:t>NPAC SMS shall provide a NPA-NXX-X Holder Effective Date Window tunable parameter which is defined as the minimum len</w:t>
      </w:r>
      <w:r>
        <w:t>gth of time between the current date (exclusive) and the effective date (inclusive), when Creating a NPA-NXX-X in the NPAC SMS.  (Previously N-140)</w:t>
      </w:r>
    </w:p>
    <w:p w14:paraId="33889246" w14:textId="77777777" w:rsidR="00000000" w:rsidRDefault="001F0AD0">
      <w:pPr>
        <w:pStyle w:val="RequirementBody"/>
      </w:pPr>
      <w:r>
        <w:t>NOTE:  If the current date is Tuesday the 2</w:t>
      </w:r>
      <w:r>
        <w:rPr>
          <w:vertAlign w:val="superscript"/>
        </w:rPr>
        <w:t>nd</w:t>
      </w:r>
      <w:r>
        <w:t xml:space="preserve">, the tunable is set to 5 business days, and the port is using </w:t>
      </w:r>
      <w:r>
        <w:t>short business days (i.e., Monday-Friday), then the minimum effective date for the NPA-NXX-X would be Tuesday the 9</w:t>
      </w:r>
      <w:r>
        <w:rPr>
          <w:vertAlign w:val="superscript"/>
        </w:rPr>
        <w:t>th</w:t>
      </w:r>
      <w:r>
        <w:t>.</w:t>
      </w:r>
    </w:p>
    <w:p w14:paraId="19604D44" w14:textId="77777777" w:rsidR="00000000" w:rsidRDefault="001F0AD0">
      <w:pPr>
        <w:pStyle w:val="RequirementHead"/>
      </w:pPr>
      <w:r>
        <w:t>RR3-91</w:t>
      </w:r>
      <w:r>
        <w:tab/>
        <w:t>Addition of Number Pooling NPA-NXX-X Holder Information Effective Date Window – Tunable Parameter Default</w:t>
      </w:r>
    </w:p>
    <w:p w14:paraId="1E80E845" w14:textId="77777777" w:rsidR="00000000" w:rsidRDefault="001F0AD0">
      <w:pPr>
        <w:pStyle w:val="RequirementBody"/>
        <w:spacing w:after="120"/>
      </w:pPr>
      <w:r>
        <w:t>NPAC SMS shall default t</w:t>
      </w:r>
      <w:r>
        <w:t>he NPA-NXX-X Holder Effective Date Window tunable parameter to five (5) business days.</w:t>
      </w:r>
    </w:p>
    <w:p w14:paraId="525B6C3E" w14:textId="77777777" w:rsidR="00000000" w:rsidRDefault="001F0AD0">
      <w:pPr>
        <w:pStyle w:val="RequirementBody"/>
      </w:pPr>
      <w:r>
        <w:t>NOTE:  The value of five (5) business days is selected because of the first port notifier, and this would affect SPs operationally if this value is set to less than five</w:t>
      </w:r>
      <w:r>
        <w:t xml:space="preserve"> business days. (Previously N-150)</w:t>
      </w:r>
    </w:p>
    <w:p w14:paraId="185463D0" w14:textId="77777777" w:rsidR="00000000" w:rsidRDefault="001F0AD0">
      <w:pPr>
        <w:pStyle w:val="RequirementHead"/>
      </w:pPr>
      <w:r>
        <w:t>RR3-92</w:t>
      </w:r>
      <w:r>
        <w:tab/>
        <w:t>Addition of Number Pooling NPA-NXX-X Holder Information Effective Date – Validation</w:t>
      </w:r>
    </w:p>
    <w:p w14:paraId="7885DB81" w14:textId="77777777" w:rsidR="00000000" w:rsidRDefault="001F0AD0">
      <w:pPr>
        <w:pStyle w:val="RequirementBody"/>
      </w:pPr>
      <w:r>
        <w:t>NPAC SMS shall verify that the Effective Date for the NPA-NXX-X Holder data is equal to, or greater than, the current date plus th</w:t>
      </w:r>
      <w:r>
        <w:t>e value of the NPA-NXX-X Holder Effective Date Window tunable parameter, excluding those automatically created by NPA Split processing.  (Previously N-160)</w:t>
      </w:r>
    </w:p>
    <w:p w14:paraId="4242E5DD" w14:textId="77777777" w:rsidR="00000000" w:rsidRDefault="001F0AD0">
      <w:pPr>
        <w:pStyle w:val="RequirementHead"/>
      </w:pPr>
      <w:r>
        <w:t>RR3-93</w:t>
      </w:r>
      <w:r>
        <w:tab/>
        <w:t>Addition of Number Pooling NPA-NXX-X Holder Information Effective Date – OpGUI Default</w:t>
      </w:r>
    </w:p>
    <w:p w14:paraId="1B792ED2" w14:textId="77777777" w:rsidR="00000000" w:rsidRDefault="001F0AD0">
      <w:pPr>
        <w:pStyle w:val="RequirementBody"/>
      </w:pPr>
      <w:r>
        <w:t>NPAC S</w:t>
      </w:r>
      <w:r>
        <w:t>MS shall set the time portion of the Effective Date Timestamp to 00:00 Central Time, and not allow the NPAC Personnel to modify the Time portion of the Effective Date, on the NPAC Administrative Interface.  (Previously N-170)</w:t>
      </w:r>
    </w:p>
    <w:p w14:paraId="1305F879" w14:textId="77777777" w:rsidR="00000000" w:rsidRDefault="001F0AD0">
      <w:pPr>
        <w:pStyle w:val="RequirementHead"/>
      </w:pPr>
      <w:bookmarkStart w:id="1551" w:name="_Toc435253960"/>
      <w:bookmarkStart w:id="1552" w:name="_Toc435328909"/>
      <w:bookmarkStart w:id="1553" w:name="_Toc435330546"/>
      <w:bookmarkStart w:id="1554" w:name="_Toc435330604"/>
      <w:r>
        <w:t>RR3-94</w:t>
      </w:r>
      <w:r>
        <w:tab/>
        <w:t>Addition of Number Pool</w:t>
      </w:r>
      <w:r>
        <w:t>ing NPA-NXX-X Holder Information – Successful Validation</w:t>
      </w:r>
    </w:p>
    <w:p w14:paraId="6719E6B0" w14:textId="77777777" w:rsidR="00000000" w:rsidRDefault="001F0AD0">
      <w:pPr>
        <w:pStyle w:val="RequirementBody"/>
      </w:pPr>
      <w:r>
        <w:t>NPAC SMS shall, upon successful validation, store the NPA-NXX-X in the NPAC SMS, and broadcast the NPA-NXX-X to the Service Providers.  (Previously N-180)</w:t>
      </w:r>
    </w:p>
    <w:p w14:paraId="67B3D8A2" w14:textId="77777777" w:rsidR="00000000" w:rsidRDefault="001F0AD0">
      <w:pPr>
        <w:pStyle w:val="Heading3"/>
        <w:numPr>
          <w:numberingChange w:id="1555" w:author="Jean Anthony" w:date="2001-03-12T20:36:00Z" w:original="%1:3:0:.%2:10:0:.%3:5:0:"/>
        </w:numPr>
      </w:pPr>
      <w:bookmarkStart w:id="1556" w:name="_Toc437005359"/>
      <w:bookmarkStart w:id="1557" w:name="_Toc461596848"/>
      <w:bookmarkStart w:id="1558" w:name="_Toc508178509"/>
      <w:r>
        <w:t>NPA-NXX-X Holder, Modification</w:t>
      </w:r>
      <w:bookmarkEnd w:id="1551"/>
      <w:bookmarkEnd w:id="1552"/>
      <w:bookmarkEnd w:id="1553"/>
      <w:bookmarkEnd w:id="1554"/>
      <w:bookmarkEnd w:id="1556"/>
      <w:bookmarkEnd w:id="1557"/>
      <w:bookmarkEnd w:id="1558"/>
    </w:p>
    <w:p w14:paraId="798AB1DD" w14:textId="77777777" w:rsidR="00000000" w:rsidRDefault="001F0AD0"/>
    <w:p w14:paraId="58D66485" w14:textId="77777777" w:rsidR="00000000" w:rsidRDefault="001F0AD0">
      <w:pPr>
        <w:pStyle w:val="RequirementHead"/>
      </w:pPr>
      <w:r>
        <w:t>RR3-95</w:t>
      </w:r>
      <w:r>
        <w:tab/>
        <w:t>Modif</w:t>
      </w:r>
      <w:r>
        <w:t>ication of Number Pool NPA-NXX-X Holder Information – Effective Date Modification from OpGUI</w:t>
      </w:r>
    </w:p>
    <w:p w14:paraId="33DB1843" w14:textId="77777777" w:rsidR="00000000" w:rsidRDefault="001F0AD0">
      <w:pPr>
        <w:pStyle w:val="RequirementBody"/>
      </w:pPr>
      <w:r>
        <w:t>NPAC SMS shall allow NPAC personnel to modify the effective date for an NPA-NXX-X as stored in the NPAC SMS via the NPAC Administrative Interface.  (Previously N-1</w:t>
      </w:r>
      <w:r>
        <w:t>90)</w:t>
      </w:r>
    </w:p>
    <w:p w14:paraId="773E82ED" w14:textId="77777777" w:rsidR="00000000" w:rsidRDefault="001F0AD0">
      <w:pPr>
        <w:pStyle w:val="RequirementHead"/>
      </w:pPr>
      <w:r>
        <w:t>RR3-96</w:t>
      </w:r>
      <w:r>
        <w:tab/>
        <w:t>Modification of Number Pool NPA-NXX-X Holder Information - Effective Date versus Current Date</w:t>
      </w:r>
    </w:p>
    <w:p w14:paraId="3431ADF7" w14:textId="77777777" w:rsidR="00000000" w:rsidRDefault="001F0AD0">
      <w:pPr>
        <w:pStyle w:val="RequirementBody"/>
      </w:pPr>
      <w:r>
        <w:t>NPAC SMS shall allow the NPAC personnel to modify the effective date for an NPA-NXX-X if the current date is less than the effective date for the NPA-N</w:t>
      </w:r>
      <w:r>
        <w:t>XX-X.  (Previously N-200)</w:t>
      </w:r>
    </w:p>
    <w:p w14:paraId="70EBBDE9" w14:textId="77777777" w:rsidR="00000000" w:rsidRDefault="001F0AD0">
      <w:pPr>
        <w:pStyle w:val="RequirementHead"/>
      </w:pPr>
      <w:r>
        <w:t>RR3-97</w:t>
      </w:r>
      <w:r>
        <w:tab/>
        <w:t>Modification of Number Pool NPA-NXX-X Holder Information - Effective Date Update to Scheduled Block Create</w:t>
      </w:r>
    </w:p>
    <w:p w14:paraId="1EE1840A" w14:textId="77777777" w:rsidR="00000000" w:rsidRDefault="001F0AD0">
      <w:pPr>
        <w:pStyle w:val="RequirementBody"/>
      </w:pPr>
      <w:r>
        <w:t>NPAC SMS shall, upon modifying the effective date for an NPA-NXX-X, and where the Block Creation was a scheduled eve</w:t>
      </w:r>
      <w:r>
        <w:t>nt within the NPAC SMS, also modify the corresponding date for that Block Create scheduled event.  (Previously N-210)</w:t>
      </w:r>
    </w:p>
    <w:p w14:paraId="4C9338CB" w14:textId="77777777" w:rsidR="00000000" w:rsidRDefault="001F0AD0">
      <w:pPr>
        <w:pStyle w:val="RequirementHead"/>
      </w:pPr>
      <w:r>
        <w:t>RR3-98</w:t>
      </w:r>
      <w:r>
        <w:tab/>
        <w:t>Modification of Number Pool NPA-NXX-X Holder Information Effective Date Window – Tunable Parameter Modification</w:t>
      </w:r>
    </w:p>
    <w:p w14:paraId="46F69053" w14:textId="77777777" w:rsidR="00000000" w:rsidRDefault="001F0AD0">
      <w:pPr>
        <w:pStyle w:val="RequirementBody"/>
      </w:pPr>
      <w:r>
        <w:t>NPAC SMS shall allo</w:t>
      </w:r>
      <w:r>
        <w:t>w the NPAC SMS Administrator to modify the NPA-NXX-X Holder Effective Date Window tunable parameter.  (Previously N-220)</w:t>
      </w:r>
    </w:p>
    <w:p w14:paraId="7C0B8C0D" w14:textId="77777777" w:rsidR="00000000" w:rsidRDefault="001F0AD0">
      <w:pPr>
        <w:pStyle w:val="RequirementHead"/>
      </w:pPr>
      <w:r>
        <w:t>RR3-99</w:t>
      </w:r>
      <w:r>
        <w:tab/>
        <w:t>Modification of Number Pool NPA-NXX-X Holder Information Effective Date – Validation for Current Date</w:t>
      </w:r>
    </w:p>
    <w:p w14:paraId="6208CF00" w14:textId="77777777" w:rsidR="00000000" w:rsidRDefault="001F0AD0">
      <w:pPr>
        <w:pStyle w:val="RequirementBody"/>
      </w:pPr>
      <w:r>
        <w:t>NPAC SMS shall verify that</w:t>
      </w:r>
      <w:r>
        <w:t xml:space="preserve"> the modification of the Effective Date for the NPA-NXX-X Holder data is equal to, or greater than, the current date.  (Previously N-225)</w:t>
      </w:r>
    </w:p>
    <w:p w14:paraId="06FA0BA5" w14:textId="77777777" w:rsidR="00000000" w:rsidRDefault="001F0AD0">
      <w:pPr>
        <w:pStyle w:val="RequirementHead"/>
      </w:pPr>
      <w:r>
        <w:t>RR3-100</w:t>
      </w:r>
      <w:r>
        <w:tab/>
        <w:t>Modification of Number Pool NPA-NXX-X Holder Information Effective Date – Validation for Tunable</w:t>
      </w:r>
    </w:p>
    <w:p w14:paraId="419D67D9" w14:textId="77777777" w:rsidR="00000000" w:rsidRDefault="001F0AD0">
      <w:pPr>
        <w:pStyle w:val="RequirementBody"/>
      </w:pPr>
      <w:r>
        <w:t>NPAC SMS shal</w:t>
      </w:r>
      <w:r>
        <w:t>l verify that the modification of the Effective Date for the NPA-NXX-X Holder data is equal to, or greater than, the NPA-NXX-X Holder creation date plus the value of the NPA-NXX-X Holder Effective Date Window tunable parameter.  (Previously N-230)</w:t>
      </w:r>
    </w:p>
    <w:p w14:paraId="4EA5BE6E" w14:textId="77777777" w:rsidR="00000000" w:rsidRDefault="001F0AD0">
      <w:pPr>
        <w:pStyle w:val="RequirementHead"/>
      </w:pPr>
      <w:bookmarkStart w:id="1559" w:name="_Toc435253961"/>
      <w:bookmarkStart w:id="1560" w:name="_Toc435328910"/>
      <w:bookmarkStart w:id="1561" w:name="_Toc435330547"/>
      <w:bookmarkStart w:id="1562" w:name="_Toc435330605"/>
      <w:r>
        <w:t>RR3-101</w:t>
      </w:r>
      <w:r>
        <w:tab/>
      </w:r>
      <w:r>
        <w:t>Modification of Number Pooling NPA-NXX-X Holder Information – Successful Validation</w:t>
      </w:r>
    </w:p>
    <w:p w14:paraId="4787708E" w14:textId="77777777" w:rsidR="00000000" w:rsidRDefault="001F0AD0">
      <w:pPr>
        <w:pStyle w:val="RequirementBody"/>
      </w:pPr>
      <w:r>
        <w:t>NPAC SMS shall, upon successful validation, store the updates to the NPA-NXX-X in the NPAC SMS, and broadcast the updated NPA-NXX-X to the Service Providers.  (Previously N</w:t>
      </w:r>
      <w:r>
        <w:t>-235)</w:t>
      </w:r>
    </w:p>
    <w:p w14:paraId="31F5D553" w14:textId="77777777" w:rsidR="00000000" w:rsidRDefault="001F0AD0">
      <w:pPr>
        <w:pStyle w:val="Heading3"/>
        <w:numPr>
          <w:numberingChange w:id="1563" w:author="Jean Anthony" w:date="2001-03-12T20:36:00Z" w:original="%1:3:0:.%2:10:0:.%3:6:0:"/>
        </w:numPr>
      </w:pPr>
      <w:bookmarkStart w:id="1564" w:name="_Toc437005360"/>
      <w:bookmarkStart w:id="1565" w:name="_Toc461596849"/>
      <w:bookmarkStart w:id="1566" w:name="_Toc508178510"/>
      <w:r>
        <w:t>NPA-NXX-X Holder, Deletion</w:t>
      </w:r>
      <w:bookmarkEnd w:id="1559"/>
      <w:bookmarkEnd w:id="1560"/>
      <w:bookmarkEnd w:id="1561"/>
      <w:bookmarkEnd w:id="1562"/>
      <w:bookmarkEnd w:id="1564"/>
      <w:bookmarkEnd w:id="1565"/>
      <w:bookmarkEnd w:id="1566"/>
    </w:p>
    <w:p w14:paraId="3F058D8C" w14:textId="77777777" w:rsidR="00000000" w:rsidRDefault="001F0AD0"/>
    <w:p w14:paraId="5313F6C5" w14:textId="77777777" w:rsidR="00000000" w:rsidRDefault="001F0AD0">
      <w:pPr>
        <w:pStyle w:val="RequirementHead"/>
      </w:pPr>
      <w:r>
        <w:t>RR3-102</w:t>
      </w:r>
      <w:r>
        <w:tab/>
        <w:t>Deletion of Number Pool NPA-NXX-X Holder Information – NPA-NXX-X Data</w:t>
      </w:r>
    </w:p>
    <w:p w14:paraId="3FEEC546" w14:textId="77777777" w:rsidR="00000000" w:rsidRDefault="001F0AD0">
      <w:pPr>
        <w:pStyle w:val="RequirementBody"/>
      </w:pPr>
      <w:r>
        <w:t>NPAC SMS shall allow NPAC personnel to delete the NPA-NXX-X holder information for an NPA-NXX-X as stored in the NPAC SMS.  (Previously N-240)</w:t>
      </w:r>
    </w:p>
    <w:p w14:paraId="4612E2E0" w14:textId="77777777" w:rsidR="00000000" w:rsidRDefault="001F0AD0">
      <w:pPr>
        <w:pStyle w:val="RequirementHead"/>
      </w:pPr>
      <w:r>
        <w:t>R</w:t>
      </w:r>
      <w:r>
        <w:t>R3-103</w:t>
      </w:r>
      <w:r>
        <w:tab/>
        <w:t>Deletion of Number Pool NPA-NXX-X Holder Information – Single NPA-NXX-X at a time from OpGUI</w:t>
      </w:r>
    </w:p>
    <w:p w14:paraId="5D967A0C" w14:textId="77777777" w:rsidR="00000000" w:rsidRDefault="001F0AD0">
      <w:pPr>
        <w:pStyle w:val="RequirementBody"/>
      </w:pPr>
      <w:r>
        <w:t>NPAC SMS shall allow NPAC personnel to delete the NPA-NXX-X holder information for a single NPA-NXX-X at a time, via the NPAC Administrative Interface.  (Pr</w:t>
      </w:r>
      <w:r>
        <w:t>eviously N-245)</w:t>
      </w:r>
    </w:p>
    <w:p w14:paraId="70D513EB" w14:textId="77777777" w:rsidR="00000000" w:rsidRDefault="001F0AD0">
      <w:pPr>
        <w:pStyle w:val="RequirementHead"/>
      </w:pPr>
      <w:r>
        <w:t>RR3-104</w:t>
      </w:r>
      <w:r>
        <w:tab/>
        <w:t>Deletion of Number Pooling NPA-NXX-X Holder Information – Check for Pending-Like With Active POOL SVs</w:t>
      </w:r>
    </w:p>
    <w:p w14:paraId="396A1E59" w14:textId="77777777" w:rsidR="00000000" w:rsidRDefault="001F0AD0">
      <w:pPr>
        <w:pStyle w:val="RequirementBody"/>
      </w:pPr>
      <w:r>
        <w:t>NPAC SMS shall reject the request and issue an error message to the NPAC personnel at the time of NPA-NXX-X Deletion, if there are</w:t>
      </w:r>
      <w:r>
        <w:t xml:space="preserve"> any TNs within the 1K Block, that contain an SV with a status of pending/conflict/cancel-pending/failed where the Old SP is equal to the NPA-NXX-X Holder SPID, and the current active SV is LNP Type of POOL.  (Previously N-250)</w:t>
      </w:r>
    </w:p>
    <w:p w14:paraId="371B1F77" w14:textId="77777777" w:rsidR="00000000" w:rsidRDefault="001F0AD0">
      <w:pPr>
        <w:pStyle w:val="RequirementHead"/>
      </w:pPr>
      <w:r>
        <w:t>RR3-105</w:t>
      </w:r>
      <w:r>
        <w:tab/>
        <w:t>Deletion of Number P</w:t>
      </w:r>
      <w:r>
        <w:t>ooling NPA-NXX-X Holder Information – Check for Port-to-Original SVs</w:t>
      </w:r>
    </w:p>
    <w:p w14:paraId="2692D79F" w14:textId="77777777" w:rsidR="00000000" w:rsidRDefault="001F0AD0">
      <w:pPr>
        <w:pStyle w:val="RequirementBody"/>
      </w:pPr>
      <w:r>
        <w:t>NPAC SMS shall reject the request and issue an error message to the NPAC personnel at the time of NPA-NXX-X Deletion, if there are any TNs within the 1K Block, that contain an SV, where t</w:t>
      </w:r>
      <w:r>
        <w:t>he SV is a Port-To-Original port.  (Previously N-260)</w:t>
      </w:r>
    </w:p>
    <w:p w14:paraId="6A66BBDC" w14:textId="77777777" w:rsidR="00000000" w:rsidRDefault="001F0AD0">
      <w:pPr>
        <w:pStyle w:val="RequirementHead"/>
      </w:pPr>
      <w:r>
        <w:t>RR3-106</w:t>
      </w:r>
      <w:r>
        <w:tab/>
        <w:t>Deletion of Number Pooling NPA-NXX-X Holder Information – Check for non-Active Block</w:t>
      </w:r>
    </w:p>
    <w:p w14:paraId="0241E39B" w14:textId="77777777" w:rsidR="00000000" w:rsidRDefault="001F0AD0">
      <w:pPr>
        <w:pStyle w:val="RequirementBody"/>
      </w:pPr>
      <w:r>
        <w:t>NPAC SMS shall reject the request and issue an error message to the NPAC personnel at the time of NPA-NXX-X D</w:t>
      </w:r>
      <w:r>
        <w:t>eletion, if the associated Block, contains a status other than Active, or the Failed SP List contains any SPIDs.  (Previously N-265)</w:t>
      </w:r>
    </w:p>
    <w:p w14:paraId="34C56E60" w14:textId="77777777" w:rsidR="00000000" w:rsidRDefault="001F0AD0">
      <w:pPr>
        <w:pStyle w:val="RequirementHead"/>
      </w:pPr>
      <w:r>
        <w:t>RR3-107</w:t>
      </w:r>
      <w:r>
        <w:tab/>
        <w:t>Deletion of Number Pooling NPA-NXX-X Holder Information – Check for Sending SVs</w:t>
      </w:r>
    </w:p>
    <w:p w14:paraId="15283425" w14:textId="77777777" w:rsidR="00000000" w:rsidRDefault="001F0AD0">
      <w:pPr>
        <w:pStyle w:val="RequirementBody"/>
      </w:pPr>
      <w:r>
        <w:t>NPAC SMS shall reject the request a</w:t>
      </w:r>
      <w:r>
        <w:t>nd issue an error message to the NPAC personnel at the time of NPA-NXX-X Deletion, if there are any Subscription Versions with a status of sending, as a result of a disconnect request for that given Subscription Version.  (Previously N-270)</w:t>
      </w:r>
    </w:p>
    <w:p w14:paraId="42651CB3" w14:textId="77777777" w:rsidR="00000000" w:rsidRDefault="001F0AD0">
      <w:pPr>
        <w:pStyle w:val="RequirementHead"/>
      </w:pPr>
      <w:r>
        <w:t>RR3-108.1</w:t>
      </w:r>
      <w:r>
        <w:tab/>
        <w:t>Delet</w:t>
      </w:r>
      <w:r>
        <w:t>ion of Number Pooling NPA-NXX-X Holder Information – Error Message for Pending-Like With Active POOL SVs and Pending-Like Port-To-Original SVs</w:t>
      </w:r>
    </w:p>
    <w:p w14:paraId="3C0ACDC7" w14:textId="77777777" w:rsidR="00000000" w:rsidRDefault="001F0AD0">
      <w:pPr>
        <w:pStyle w:val="RequirementBody"/>
      </w:pPr>
      <w:r>
        <w:t>NPAC SMS shall provide an error dialog that displays the unique error message described in RR3-104 and RR3-105, a</w:t>
      </w:r>
      <w:r>
        <w:t>nd provides an option for the NPAC Personnel to either, exit the NPA-NXX-X Delete request, or generate the Pending-Like With Active POOL Subscription Version(s) and Pending-Like Port-to-Original Subscription Version(s) Report, in the report format listed i</w:t>
      </w:r>
      <w:r>
        <w:t>n RR9-15, RR9-16, RR9-17, and RR9-18, to the screen on the NPAC Administrative Interface.  (Previously N-280.1)</w:t>
      </w:r>
    </w:p>
    <w:p w14:paraId="05852177" w14:textId="77777777" w:rsidR="00000000" w:rsidRDefault="001F0AD0">
      <w:pPr>
        <w:pStyle w:val="RequirementHead"/>
      </w:pPr>
      <w:r>
        <w:t>RR3-108.2</w:t>
      </w:r>
      <w:r>
        <w:tab/>
        <w:t>Deletion of Number Pooling NPA-NXX-X Holder Information –Pending-Like With Active POOL SVs and Pending-Like Port-To-Original SVs Repor</w:t>
      </w:r>
      <w:r>
        <w:t>t Selection of Output Destinations</w:t>
      </w:r>
    </w:p>
    <w:p w14:paraId="5F61815C" w14:textId="77777777" w:rsidR="00000000" w:rsidRDefault="001F0AD0">
      <w:pPr>
        <w:pStyle w:val="RequirementBody"/>
      </w:pPr>
      <w:r>
        <w:t>NPAC SMS shall, after displaying the Pending-Like With Active POOL Subscription Version(s) and Pending-Like Port-to-Original Subscription Version(s) Report, to the screen, allow the NPAC Personnel to choose an output dest</w:t>
      </w:r>
      <w:r>
        <w:t>ination for the report.  (Previously N-280.2)</w:t>
      </w:r>
    </w:p>
    <w:p w14:paraId="3AAC89ED" w14:textId="77777777" w:rsidR="00000000" w:rsidRDefault="001F0AD0">
      <w:pPr>
        <w:pStyle w:val="RequirementHead"/>
      </w:pPr>
      <w:r>
        <w:t>RR3-108.3</w:t>
      </w:r>
      <w:r>
        <w:tab/>
        <w:t>Deletion of Number Pooling NPA-NXX-X Holder Information –Pending-Like With Active POOL SVs and Pending-Like Port-To-Original SVs Report Output Destinations for Multiple Destinations</w:t>
      </w:r>
    </w:p>
    <w:p w14:paraId="08342B55" w14:textId="77777777" w:rsidR="00000000" w:rsidRDefault="001F0AD0">
      <w:pPr>
        <w:pStyle w:val="RequirementBody"/>
      </w:pPr>
      <w:r>
        <w:t>NPAC SMS shall, co</w:t>
      </w:r>
      <w:r>
        <w:t>ntinue to display the Pending-Like With Active POOL Subscription Version(s) and Pending-Like Port-to-Original Subscription Version(s) Report, to the screen, and allow the NPAC Personnel to choose additional output destinations one at a time, for the report</w:t>
      </w:r>
      <w:r>
        <w:t>, until the NPAC Personnel requests the closure of the report window.  (Previously N-280.3)</w:t>
      </w:r>
    </w:p>
    <w:p w14:paraId="546F1460" w14:textId="77777777" w:rsidR="00000000" w:rsidRDefault="001F0AD0">
      <w:pPr>
        <w:pStyle w:val="RequirementHead"/>
      </w:pPr>
      <w:r>
        <w:t>RR3-109</w:t>
      </w:r>
      <w:r>
        <w:tab/>
        <w:t>Deletion of Number Pooling NPA-NXX-X Holder Information – Output Destination for Pending-Like and Active POOL SVs and Pending-Like Port-To-Original SVs</w:t>
      </w:r>
    </w:p>
    <w:p w14:paraId="446D7F11" w14:textId="77777777" w:rsidR="00000000" w:rsidRDefault="001F0AD0">
      <w:pPr>
        <w:pStyle w:val="RequirementBody"/>
      </w:pPr>
      <w:r>
        <w:t>NPAC</w:t>
      </w:r>
      <w:r>
        <w:t xml:space="preserve"> SMS shall provide output destination options, as listed in R9-2, for the Pending-Like With Active POOL Subscription Version(s) and Pending-Like Port-to-Original Subscription Version(s) Report, based on the error condition in RR3-108.1.  (Previously N-281)</w:t>
      </w:r>
    </w:p>
    <w:p w14:paraId="37B08100" w14:textId="77777777" w:rsidR="00000000" w:rsidRDefault="001F0AD0">
      <w:pPr>
        <w:pStyle w:val="RequirementHead"/>
      </w:pPr>
      <w:r>
        <w:t>RR3-110</w:t>
      </w:r>
      <w:r>
        <w:tab/>
        <w:t>Deletion of Number Pool NPA-NXX-X Holder Information – Block and Subscription Version Data Dependency</w:t>
      </w:r>
    </w:p>
    <w:p w14:paraId="09519DF7" w14:textId="77777777" w:rsidR="00000000" w:rsidRDefault="001F0AD0">
      <w:pPr>
        <w:pStyle w:val="RequirementBody"/>
      </w:pPr>
      <w:r>
        <w:t>NPAC SMS shall delete the NPA-NXX-X Holder Information for a 1K Block, through a multi-step process that includes:  (Previously N-290)</w:t>
      </w:r>
      <w:r>
        <w:br/>
        <w:t xml:space="preserve"> - Broadca</w:t>
      </w:r>
      <w:r>
        <w:t>sting the delete of SVs to non-EDR Local SMSs.</w:t>
      </w:r>
      <w:r>
        <w:br/>
        <w:t xml:space="preserve"> - Broadcasting the delete of Blocks to the EDR Local SMSs.</w:t>
      </w:r>
      <w:r>
        <w:br/>
        <w:t xml:space="preserve"> - Receiving a successful response from all EDR and non-EDR Local SMSs.</w:t>
      </w:r>
      <w:r>
        <w:br/>
        <w:t xml:space="preserve"> - Updating all SVs and Blocks on the NPAC SMS.</w:t>
      </w:r>
      <w:r>
        <w:br/>
        <w:t xml:space="preserve"> - Deleting the NPA-NXX-X Hol</w:t>
      </w:r>
      <w:r>
        <w:t>der information from the NPAC SMS.</w:t>
      </w:r>
      <w:r>
        <w:br/>
        <w:t xml:space="preserve"> - Broadcasting the delete of NPA-NXX-X to the NPA-NXX-X enabled SOAs and Local SMSs.</w:t>
      </w:r>
    </w:p>
    <w:p w14:paraId="1B25D2B7" w14:textId="77777777" w:rsidR="00000000" w:rsidRDefault="001F0AD0">
      <w:pPr>
        <w:pStyle w:val="RequirementHead"/>
      </w:pPr>
      <w:r>
        <w:t>RR3-111</w:t>
      </w:r>
      <w:r>
        <w:tab/>
        <w:t>Deletion of Number Pool NPA-NXX-X Holder Information – NPA-NXX-X Dependency</w:t>
      </w:r>
    </w:p>
    <w:p w14:paraId="151182FC" w14:textId="77777777" w:rsidR="00000000" w:rsidRDefault="001F0AD0">
      <w:pPr>
        <w:pStyle w:val="RequirementBody"/>
      </w:pPr>
      <w:r>
        <w:t>NPAC SMS shall only delete the NPA-NXX-X Holder Inf</w:t>
      </w:r>
      <w:r>
        <w:t>ormation after successfully updating all associated SVs and Blocks to a status of Old with NO Failed SP List.  (Previously N-295)</w:t>
      </w:r>
    </w:p>
    <w:p w14:paraId="5BDAC27B" w14:textId="77777777" w:rsidR="00000000" w:rsidRDefault="001F0AD0">
      <w:pPr>
        <w:pStyle w:val="RequirementHead"/>
      </w:pPr>
      <w:r>
        <w:t>RR3-112</w:t>
      </w:r>
      <w:r>
        <w:tab/>
        <w:t>Deletion of Number Pool NPA-NXX-X Holder Information – NPA-NXX-X With an Associated Block Create Scheduled Event</w:t>
      </w:r>
    </w:p>
    <w:p w14:paraId="7263C6B7" w14:textId="77777777" w:rsidR="00000000" w:rsidRDefault="001F0AD0">
      <w:pPr>
        <w:pStyle w:val="RequirementBody"/>
      </w:pPr>
      <w:r>
        <w:t xml:space="preserve">NPAC </w:t>
      </w:r>
      <w:r>
        <w:t>SMS shall delete an associated Block Create Scheduled Event, that has not been executed, when deleting the NPA-NXX-X Holder Information.  (Previously N-297)</w:t>
      </w:r>
    </w:p>
    <w:p w14:paraId="78CB591B" w14:textId="77777777" w:rsidR="00000000" w:rsidRDefault="001F0AD0">
      <w:pPr>
        <w:pStyle w:val="Heading3"/>
        <w:numPr>
          <w:numberingChange w:id="1567" w:author="Jean Anthony" w:date="2001-03-12T20:36:00Z" w:original="%1:3:0:.%2:10:0:.%3:7:0:"/>
        </w:numPr>
      </w:pPr>
      <w:bookmarkStart w:id="1568" w:name="_Toc435253963"/>
      <w:bookmarkStart w:id="1569" w:name="_Toc435328912"/>
      <w:bookmarkStart w:id="1570" w:name="_Toc435330549"/>
      <w:bookmarkStart w:id="1571" w:name="_Toc435330607"/>
      <w:bookmarkStart w:id="1572" w:name="_Toc437005362"/>
      <w:bookmarkStart w:id="1573" w:name="_Toc461596851"/>
      <w:bookmarkStart w:id="1574" w:name="_Toc508178511"/>
      <w:r>
        <w:t>NPA-NXX-X Holder, First Port Notification</w:t>
      </w:r>
      <w:bookmarkEnd w:id="1568"/>
      <w:bookmarkEnd w:id="1569"/>
      <w:bookmarkEnd w:id="1570"/>
      <w:bookmarkEnd w:id="1571"/>
      <w:bookmarkEnd w:id="1572"/>
      <w:bookmarkEnd w:id="1573"/>
      <w:bookmarkEnd w:id="1574"/>
    </w:p>
    <w:p w14:paraId="2C26601D" w14:textId="77777777" w:rsidR="00000000" w:rsidRDefault="001F0AD0"/>
    <w:p w14:paraId="57420363" w14:textId="77777777" w:rsidR="00000000" w:rsidRDefault="001F0AD0">
      <w:pPr>
        <w:pStyle w:val="RequirementHead"/>
      </w:pPr>
      <w:r>
        <w:t>RR3-228</w:t>
      </w:r>
      <w:r>
        <w:tab/>
        <w:t>Number Pool NPA-NXX-X Holder information notific</w:t>
      </w:r>
      <w:r>
        <w:t>ation of First Port</w:t>
      </w:r>
    </w:p>
    <w:p w14:paraId="1A88D86A" w14:textId="77777777" w:rsidR="00000000" w:rsidRDefault="001F0AD0">
      <w:pPr>
        <w:pStyle w:val="RequirementBody"/>
      </w:pPr>
      <w:r>
        <w:t>NPAC SMS shall notify all accepting Local SMSs and SOAs of the NPA-NXX, effective date, and owning Service Provider when no porting activity has occurred in the NPA-NXX, immediately after creation of a Number Pooling NPA-NXX-X, includin</w:t>
      </w:r>
      <w:r>
        <w:t>g those automatically created by NPA Split processing.  (Previously N-330)</w:t>
      </w:r>
    </w:p>
    <w:p w14:paraId="0EE3201F" w14:textId="77777777" w:rsidR="00000000" w:rsidRDefault="001F0AD0">
      <w:pPr>
        <w:pStyle w:val="Heading3"/>
        <w:numPr>
          <w:numberingChange w:id="1575" w:author="Jean Anthony" w:date="2001-03-12T20:36:00Z" w:original="%1:3:0:.%2:10:0:.%3:8:0:"/>
        </w:numPr>
      </w:pPr>
      <w:bookmarkStart w:id="1576" w:name="_Toc435253964"/>
      <w:bookmarkStart w:id="1577" w:name="_Toc435328913"/>
      <w:bookmarkStart w:id="1578" w:name="_Toc435330550"/>
      <w:bookmarkStart w:id="1579" w:name="_Toc435330608"/>
      <w:bookmarkStart w:id="1580" w:name="_Toc437005363"/>
      <w:bookmarkStart w:id="1581" w:name="_Toc461596852"/>
      <w:r>
        <w:br w:type="page"/>
      </w:r>
      <w:bookmarkStart w:id="1582" w:name="_Toc508178512"/>
      <w:r>
        <w:t>NPA-NXX-X Holder, Query</w:t>
      </w:r>
      <w:bookmarkEnd w:id="1576"/>
      <w:bookmarkEnd w:id="1577"/>
      <w:bookmarkEnd w:id="1578"/>
      <w:bookmarkEnd w:id="1579"/>
      <w:bookmarkEnd w:id="1580"/>
      <w:bookmarkEnd w:id="1581"/>
      <w:bookmarkEnd w:id="1582"/>
    </w:p>
    <w:p w14:paraId="3A53EEEC" w14:textId="77777777" w:rsidR="00000000" w:rsidRDefault="001F0AD0"/>
    <w:p w14:paraId="4101AD46" w14:textId="77777777" w:rsidR="00000000" w:rsidRDefault="001F0AD0">
      <w:pPr>
        <w:pStyle w:val="RequirementHead"/>
      </w:pPr>
      <w:r>
        <w:t>RR3-113</w:t>
      </w:r>
      <w:r>
        <w:tab/>
        <w:t>Query of Number Pool NPA-NXX-X Holder Information – NPAC Personnel and Service Provider Personnel</w:t>
      </w:r>
    </w:p>
    <w:p w14:paraId="78613297" w14:textId="77777777" w:rsidR="00000000" w:rsidRDefault="001F0AD0">
      <w:pPr>
        <w:pStyle w:val="RequirementBody"/>
      </w:pPr>
      <w:r>
        <w:t>NPAC SMS shall allow NPAC personnel, Service Prov</w:t>
      </w:r>
      <w:r>
        <w:t>ider SOA via the SOA to NPAC SMS Interface, Local SMS via the NPAC SMS to Local SMS Interface, or Service Provider SOA via the NPAC SOA Low-tech Interface, to query the NPA-NXX-X holder information for all data as listed in the NPA-NXX-X Holder Information</w:t>
      </w:r>
      <w:r>
        <w:t xml:space="preserve"> Data Model, for an NPA-NXX-X as stored in the NPAC SMS.  (Previously N-340)</w:t>
      </w:r>
    </w:p>
    <w:p w14:paraId="43DEB4BB" w14:textId="77777777" w:rsidR="00000000" w:rsidRDefault="001F0AD0">
      <w:pPr>
        <w:pStyle w:val="RequirementHead"/>
      </w:pPr>
      <w:r>
        <w:t>RR3-114</w:t>
      </w:r>
      <w:r>
        <w:tab/>
        <w:t>Query of Number Pool NPA-NXX-X Holder Information – Return of Queried Data</w:t>
      </w:r>
    </w:p>
    <w:p w14:paraId="51C836BC" w14:textId="77777777" w:rsidR="00000000" w:rsidRDefault="001F0AD0">
      <w:pPr>
        <w:pStyle w:val="RequirementBody"/>
      </w:pPr>
      <w:r>
        <w:t>NPAC SMS shall return to the NPAC Personnel or requesting Service Provider all NPA-NXX-Xs that m</w:t>
      </w:r>
      <w:r>
        <w:t>atch the query selection criteria, as listed in the NPA-NXX-X Holder Information Data Model, for an NPA-NXX-X as stored in the NPAC SMS.  (Previously N-360)</w:t>
      </w:r>
    </w:p>
    <w:p w14:paraId="08E8AB1C" w14:textId="77777777" w:rsidR="00000000" w:rsidRDefault="001F0AD0">
      <w:pPr>
        <w:pStyle w:val="RequirementHead"/>
      </w:pPr>
      <w:bookmarkStart w:id="1583" w:name="_Toc435253965"/>
      <w:bookmarkStart w:id="1584" w:name="_Toc435328914"/>
      <w:bookmarkStart w:id="1585" w:name="_Toc435330551"/>
      <w:bookmarkStart w:id="1586" w:name="_Toc435330609"/>
      <w:bookmarkStart w:id="1587" w:name="_Toc437005364"/>
      <w:r>
        <w:t>RR3-115</w:t>
      </w:r>
      <w:r>
        <w:tab/>
        <w:t>Query of Number Pool NPA-NXX-X Holder Information – Return of Queried Data to NPAC Personne</w:t>
      </w:r>
      <w:r>
        <w:t>l Only</w:t>
      </w:r>
    </w:p>
    <w:p w14:paraId="60F8F85C" w14:textId="77777777" w:rsidR="00000000" w:rsidRDefault="001F0AD0">
      <w:pPr>
        <w:pStyle w:val="RequirementBody"/>
      </w:pPr>
      <w:r>
        <w:t>NPAC SMS shall provide to NPAC Personnel only, an indicator on the NPAC Administrative Interface, only after completing a query, if an associated Block Create Scheduled Event, that has not been executed, exists in the NPAC SMS.  (Previously N-365)</w:t>
      </w:r>
    </w:p>
    <w:p w14:paraId="4A5CBB30" w14:textId="77777777" w:rsidR="00000000" w:rsidRDefault="001F0AD0">
      <w:pPr>
        <w:pStyle w:val="Heading3"/>
        <w:numPr>
          <w:numberingChange w:id="1588" w:author="Jean Anthony" w:date="2001-03-12T20:36:00Z" w:original="%1:3:0:.%2:10:0:.%3:9:0:"/>
        </w:numPr>
      </w:pPr>
      <w:bookmarkStart w:id="1589" w:name="_Toc461596853"/>
      <w:bookmarkStart w:id="1590" w:name="_Toc508178513"/>
      <w:r>
        <w:t>N</w:t>
      </w:r>
      <w:r>
        <w:t>PA-NXX-X Holder, Bulk Data Download</w:t>
      </w:r>
      <w:bookmarkEnd w:id="1583"/>
      <w:bookmarkEnd w:id="1584"/>
      <w:bookmarkEnd w:id="1585"/>
      <w:bookmarkEnd w:id="1586"/>
      <w:bookmarkEnd w:id="1587"/>
      <w:bookmarkEnd w:id="1589"/>
      <w:bookmarkEnd w:id="1590"/>
    </w:p>
    <w:p w14:paraId="6285EB24" w14:textId="77777777" w:rsidR="00000000" w:rsidRDefault="001F0AD0"/>
    <w:p w14:paraId="469AA197" w14:textId="77777777" w:rsidR="00000000" w:rsidRDefault="001F0AD0">
      <w:pPr>
        <w:pStyle w:val="RequirementHead"/>
      </w:pPr>
      <w:r>
        <w:t>RR3-116</w:t>
      </w:r>
      <w:r>
        <w:tab/>
        <w:t>Number Pool NPA-NXX-X Holder Information Bulk Download File – Separate File containing all NPA-NXX-X Data</w:t>
      </w:r>
    </w:p>
    <w:p w14:paraId="3535EBB5" w14:textId="77777777" w:rsidR="00000000" w:rsidRDefault="001F0AD0">
      <w:pPr>
        <w:pStyle w:val="RequirementBody"/>
      </w:pPr>
      <w:r>
        <w:t>NPAC SMS shall provide a separate bulk data download file that contains all NPA-NXX-Xs in the NPAC SMS, w</w:t>
      </w:r>
      <w:r>
        <w:t>hen generating bulk data download files for Network Data. (Previously N-373)</w:t>
      </w:r>
    </w:p>
    <w:p w14:paraId="70A04E07" w14:textId="77777777" w:rsidR="00000000" w:rsidRDefault="001F0AD0">
      <w:pPr>
        <w:pStyle w:val="RequirementHead"/>
      </w:pPr>
      <w:r>
        <w:t>RR3-117</w:t>
      </w:r>
      <w:r>
        <w:tab/>
        <w:t>Number Pool NPA-NXX-X Holder Information Bulk Download File – Filters for NPA-NXX-X Data</w:t>
      </w:r>
    </w:p>
    <w:p w14:paraId="50DE4320" w14:textId="77777777" w:rsidR="00000000" w:rsidRDefault="001F0AD0">
      <w:pPr>
        <w:pStyle w:val="RequirementBody"/>
      </w:pPr>
      <w:r>
        <w:t xml:space="preserve">NPAC SMS shall apply NPA-NXX Filters to NPA-NXX-Xs in the creation of a bulk data </w:t>
      </w:r>
      <w:r>
        <w:t>download file.  (Previously N-374)</w:t>
      </w:r>
    </w:p>
    <w:p w14:paraId="79C201B5" w14:textId="77777777" w:rsidR="00000000" w:rsidRDefault="001F0AD0">
      <w:pPr>
        <w:pStyle w:val="RequirementHead"/>
      </w:pPr>
      <w:r>
        <w:t>RR3-118</w:t>
      </w:r>
      <w:r>
        <w:tab/>
        <w:t>Number Pool NPA-NXX-X Holder Information Bulk Download File – FTP Sub-Directory</w:t>
      </w:r>
    </w:p>
    <w:p w14:paraId="22C869DA" w14:textId="77777777" w:rsidR="00000000" w:rsidRDefault="001F0AD0">
      <w:pPr>
        <w:pStyle w:val="RequirementBody"/>
      </w:pPr>
      <w:r>
        <w:t>NPAC SMS shall automatically put the NPA-NXX-X bulk data download file into the FTP sub-directory of the Service Provider, based on S</w:t>
      </w:r>
      <w:r>
        <w:t>PID, that requested the creation of the bulk data download file for Network Data.  (Previously N-375)</w:t>
      </w:r>
    </w:p>
    <w:p w14:paraId="7D9195A7" w14:textId="77777777" w:rsidR="00000000" w:rsidRDefault="001F0AD0">
      <w:pPr>
        <w:pStyle w:val="Heading2"/>
        <w:numPr>
          <w:numberingChange w:id="1591" w:author="Jean Anthony" w:date="2001-03-12T20:36:00Z" w:original="%1:3:0:.%2:11:0:"/>
        </w:numPr>
        <w:tabs>
          <w:tab w:val="clear" w:pos="576"/>
          <w:tab w:val="num" w:pos="1080"/>
        </w:tabs>
        <w:ind w:left="1080" w:hanging="1080"/>
      </w:pPr>
      <w:bookmarkStart w:id="1592" w:name="_Toc508178514"/>
      <w:r>
        <w:t>Block Information</w:t>
      </w:r>
      <w:bookmarkEnd w:id="1592"/>
    </w:p>
    <w:p w14:paraId="5527101E" w14:textId="77777777" w:rsidR="00000000" w:rsidRDefault="001F0AD0">
      <w:pPr>
        <w:pStyle w:val="Heading4"/>
        <w:numPr>
          <w:numberingChange w:id="1593" w:author="Jean Anthony" w:date="2001-03-12T20:36:00Z" w:original="%1:3:0:.%2:11:0:.%3:1:0:.%4:1:0:"/>
        </w:numPr>
      </w:pPr>
      <w:bookmarkStart w:id="1594" w:name="_Toc508178515"/>
      <w:r>
        <w:t>Version Status</w:t>
      </w:r>
      <w:bookmarkEnd w:id="1594"/>
    </w:p>
    <w:p w14:paraId="56A230D4" w14:textId="77777777" w:rsidR="00000000" w:rsidRDefault="001F0AD0"/>
    <w:p w14:paraId="27381E5E" w14:textId="77777777" w:rsidR="00000000" w:rsidRDefault="001F0AD0">
      <w:pPr>
        <w:pStyle w:val="Picture"/>
        <w:framePr w:hSpace="187" w:wrap="notBeside" w:vAnchor="page" w:hAnchor="page" w:x="1329" w:y="4171" w:anchorLock="1"/>
      </w:pPr>
      <w:r>
        <w:object w:dxaOrig="8745" w:dyaOrig="5016" w14:anchorId="7D935D42">
          <v:shape id="_x0000_i1026" type="#_x0000_t75" style="width:480.75pt;height:276pt" o:ole="" fillcolor="window">
            <v:imagedata r:id="rId23" o:title=""/>
          </v:shape>
          <o:OLEObject Type="Embed" ProgID="Unknown" ShapeID="_x0000_i1026" DrawAspect="Content" ObjectID="_1675011824" r:id="rId24"/>
        </w:object>
      </w:r>
    </w:p>
    <w:p w14:paraId="2EF1BE76" w14:textId="77777777" w:rsidR="00000000" w:rsidRDefault="001F0AD0"/>
    <w:p w14:paraId="0B248532" w14:textId="77777777" w:rsidR="00000000" w:rsidRDefault="001F0AD0">
      <w:pPr>
        <w:pStyle w:val="Caption"/>
      </w:pPr>
      <w:bookmarkStart w:id="1595" w:name="_Toc508178631"/>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 Number Pool Block Version Status Intera</w:t>
      </w:r>
      <w:r>
        <w:t>ction Diagram</w:t>
      </w:r>
      <w:bookmarkEnd w:id="1595"/>
    </w:p>
    <w:p w14:paraId="131677DA" w14:textId="77777777" w:rsidR="00000000" w:rsidRDefault="001F0AD0">
      <w:pPr>
        <w:pStyle w:val="BodyText"/>
      </w:pPr>
      <w:r>
        <w:t>In the following table, the reference to “Number Pool Block” data when broadcasting to an LSMS is based on that Service Provider’s EDR Indicator (i.e., Number Pool Block object or Subscription Versions with LNP Type of POOL).</w:t>
      </w:r>
    </w:p>
    <w:tbl>
      <w:tblPr>
        <w:tblW w:w="9576" w:type="dxa"/>
        <w:tblLayout w:type="fixed"/>
        <w:tblLook w:val="0000" w:firstRow="0" w:lastRow="0" w:firstColumn="0" w:lastColumn="0" w:noHBand="0" w:noVBand="0"/>
      </w:tblPr>
      <w:tblGrid>
        <w:gridCol w:w="468"/>
        <w:gridCol w:w="2160"/>
        <w:gridCol w:w="2160"/>
        <w:gridCol w:w="4770"/>
        <w:gridCol w:w="18"/>
      </w:tblGrid>
      <w:tr w:rsidR="00000000" w14:paraId="15B4A363" w14:textId="77777777">
        <w:tblPrEx>
          <w:tblCellMar>
            <w:top w:w="0" w:type="dxa"/>
            <w:bottom w:w="0" w:type="dxa"/>
          </w:tblCellMar>
        </w:tblPrEx>
        <w:trPr>
          <w:cantSplit/>
          <w:tblHeader/>
        </w:trPr>
        <w:tc>
          <w:tcPr>
            <w:tcW w:w="9576" w:type="dxa"/>
            <w:gridSpan w:val="5"/>
            <w:shd w:val="solid" w:color="auto" w:fill="auto"/>
          </w:tcPr>
          <w:p w14:paraId="6000B1DF" w14:textId="77777777" w:rsidR="00000000" w:rsidRDefault="001F0AD0">
            <w:pPr>
              <w:pStyle w:val="TableText"/>
              <w:jc w:val="center"/>
            </w:pPr>
            <w:r>
              <w:rPr>
                <w:b/>
                <w:sz w:val="24"/>
              </w:rPr>
              <w:t>Number Pool Bloc</w:t>
            </w:r>
            <w:r>
              <w:rPr>
                <w:b/>
                <w:sz w:val="24"/>
              </w:rPr>
              <w:t>k Version Status Interaction Descriptions</w:t>
            </w:r>
          </w:p>
        </w:tc>
      </w:tr>
      <w:tr w:rsidR="00000000" w14:paraId="3A483BE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blHeader/>
        </w:trPr>
        <w:tc>
          <w:tcPr>
            <w:tcW w:w="468" w:type="dxa"/>
            <w:tcBorders>
              <w:bottom w:val="nil"/>
            </w:tcBorders>
          </w:tcPr>
          <w:p w14:paraId="4DECCB9B" w14:textId="77777777" w:rsidR="00000000" w:rsidRDefault="001F0AD0">
            <w:pPr>
              <w:pStyle w:val="TableText"/>
              <w:jc w:val="center"/>
              <w:rPr>
                <w:b/>
              </w:rPr>
            </w:pPr>
            <w:r>
              <w:rPr>
                <w:b/>
              </w:rPr>
              <w:t>#</w:t>
            </w:r>
          </w:p>
        </w:tc>
        <w:tc>
          <w:tcPr>
            <w:tcW w:w="2160" w:type="dxa"/>
            <w:tcBorders>
              <w:bottom w:val="nil"/>
            </w:tcBorders>
          </w:tcPr>
          <w:p w14:paraId="104BCD75" w14:textId="77777777" w:rsidR="00000000" w:rsidRDefault="001F0AD0">
            <w:pPr>
              <w:pStyle w:val="TableText"/>
              <w:jc w:val="center"/>
              <w:rPr>
                <w:b/>
              </w:rPr>
            </w:pPr>
            <w:r>
              <w:rPr>
                <w:b/>
              </w:rPr>
              <w:t>Interaction Name</w:t>
            </w:r>
          </w:p>
        </w:tc>
        <w:tc>
          <w:tcPr>
            <w:tcW w:w="2160" w:type="dxa"/>
          </w:tcPr>
          <w:p w14:paraId="4715B44E" w14:textId="77777777" w:rsidR="00000000" w:rsidRDefault="001F0AD0">
            <w:pPr>
              <w:pStyle w:val="TableText"/>
              <w:jc w:val="center"/>
              <w:rPr>
                <w:b/>
              </w:rPr>
            </w:pPr>
            <w:r>
              <w:rPr>
                <w:b/>
              </w:rPr>
              <w:t>Type</w:t>
            </w:r>
          </w:p>
        </w:tc>
        <w:tc>
          <w:tcPr>
            <w:tcW w:w="4770" w:type="dxa"/>
          </w:tcPr>
          <w:p w14:paraId="26B2F405" w14:textId="77777777" w:rsidR="00000000" w:rsidRDefault="001F0AD0">
            <w:pPr>
              <w:pStyle w:val="TableText"/>
              <w:jc w:val="center"/>
              <w:rPr>
                <w:b/>
              </w:rPr>
            </w:pPr>
            <w:r>
              <w:rPr>
                <w:b/>
              </w:rPr>
              <w:t>Description</w:t>
            </w:r>
          </w:p>
        </w:tc>
      </w:tr>
      <w:tr w:rsidR="00000000" w14:paraId="70AC4DD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00300AAF" w14:textId="77777777" w:rsidR="00000000" w:rsidRDefault="001F0AD0">
            <w:pPr>
              <w:pStyle w:val="TableText"/>
            </w:pPr>
            <w:r>
              <w:t>1</w:t>
            </w:r>
          </w:p>
        </w:tc>
        <w:tc>
          <w:tcPr>
            <w:tcW w:w="2160" w:type="dxa"/>
            <w:tcBorders>
              <w:bottom w:val="nil"/>
            </w:tcBorders>
          </w:tcPr>
          <w:p w14:paraId="4E167A4B" w14:textId="77777777" w:rsidR="00000000" w:rsidRDefault="001F0AD0">
            <w:pPr>
              <w:pStyle w:val="TableText"/>
            </w:pPr>
            <w:r>
              <w:t>Creation -</w:t>
            </w:r>
            <w:r>
              <w:br/>
              <w:t>Set to Sending</w:t>
            </w:r>
          </w:p>
        </w:tc>
        <w:tc>
          <w:tcPr>
            <w:tcW w:w="2160" w:type="dxa"/>
          </w:tcPr>
          <w:p w14:paraId="4F5E7B38" w14:textId="77777777" w:rsidR="00000000" w:rsidRDefault="001F0AD0">
            <w:pPr>
              <w:pStyle w:val="TableText"/>
            </w:pPr>
            <w:r>
              <w:t>NPAC SMS Internal</w:t>
            </w:r>
          </w:p>
        </w:tc>
        <w:tc>
          <w:tcPr>
            <w:tcW w:w="4770" w:type="dxa"/>
          </w:tcPr>
          <w:p w14:paraId="76A9F1C0" w14:textId="77777777" w:rsidR="00000000" w:rsidRDefault="001F0AD0">
            <w:pPr>
              <w:pStyle w:val="TableText"/>
              <w:keepLines/>
            </w:pPr>
            <w:r>
              <w:t>NPAC SMS creates a Number Pool Block for the Block Holder Service Provider.</w:t>
            </w:r>
          </w:p>
        </w:tc>
      </w:tr>
      <w:tr w:rsidR="00000000" w14:paraId="5E6B52D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1D33B52F" w14:textId="77777777" w:rsidR="00000000" w:rsidRDefault="001F0AD0">
            <w:pPr>
              <w:pStyle w:val="TableText"/>
            </w:pPr>
          </w:p>
        </w:tc>
        <w:tc>
          <w:tcPr>
            <w:tcW w:w="2160" w:type="dxa"/>
            <w:tcBorders>
              <w:bottom w:val="nil"/>
            </w:tcBorders>
          </w:tcPr>
          <w:p w14:paraId="63BA91D5" w14:textId="77777777" w:rsidR="00000000" w:rsidRDefault="001F0AD0">
            <w:pPr>
              <w:pStyle w:val="TableText"/>
            </w:pPr>
          </w:p>
        </w:tc>
        <w:tc>
          <w:tcPr>
            <w:tcW w:w="2160" w:type="dxa"/>
          </w:tcPr>
          <w:p w14:paraId="07797658" w14:textId="77777777" w:rsidR="00000000" w:rsidRDefault="001F0AD0">
            <w:pPr>
              <w:pStyle w:val="TableText"/>
            </w:pPr>
            <w:r>
              <w:t>NPAC Operations Interface - NPAC Personnel</w:t>
            </w:r>
          </w:p>
        </w:tc>
        <w:tc>
          <w:tcPr>
            <w:tcW w:w="4770" w:type="dxa"/>
          </w:tcPr>
          <w:p w14:paraId="59BDB8E7" w14:textId="77777777" w:rsidR="00000000" w:rsidRDefault="001F0AD0">
            <w:pPr>
              <w:pStyle w:val="TableText"/>
              <w:keepLines/>
            </w:pPr>
            <w:r>
              <w:t>User sen</w:t>
            </w:r>
            <w:r>
              <w:t>ds a Number Pool Block creation request for the Block Holder Service Provider.</w:t>
            </w:r>
          </w:p>
        </w:tc>
      </w:tr>
      <w:tr w:rsidR="00000000" w14:paraId="2583FAC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565571D8" w14:textId="77777777" w:rsidR="00000000" w:rsidRDefault="001F0AD0">
            <w:pPr>
              <w:pStyle w:val="TableText"/>
            </w:pPr>
          </w:p>
        </w:tc>
        <w:tc>
          <w:tcPr>
            <w:tcW w:w="2160" w:type="dxa"/>
            <w:tcBorders>
              <w:top w:val="nil"/>
              <w:bottom w:val="nil"/>
            </w:tcBorders>
          </w:tcPr>
          <w:p w14:paraId="26FD5BB7" w14:textId="77777777" w:rsidR="00000000" w:rsidRDefault="001F0AD0">
            <w:pPr>
              <w:pStyle w:val="TableText"/>
            </w:pPr>
          </w:p>
        </w:tc>
        <w:tc>
          <w:tcPr>
            <w:tcW w:w="2160" w:type="dxa"/>
          </w:tcPr>
          <w:p w14:paraId="60B432B3" w14:textId="77777777" w:rsidR="00000000" w:rsidRDefault="001F0AD0">
            <w:pPr>
              <w:pStyle w:val="TableText"/>
            </w:pPr>
            <w:r>
              <w:t>SOA to NPAC SMS Interface - Block Holder Service Provider</w:t>
            </w:r>
          </w:p>
        </w:tc>
        <w:tc>
          <w:tcPr>
            <w:tcW w:w="4770" w:type="dxa"/>
          </w:tcPr>
          <w:p w14:paraId="7C09F835" w14:textId="77777777" w:rsidR="00000000" w:rsidRDefault="001F0AD0">
            <w:pPr>
              <w:pStyle w:val="TableText"/>
            </w:pPr>
            <w:r>
              <w:t>The Service Provider User sends a Number Pool Block creation request for itself (the Block Holder Service Provider).</w:t>
            </w:r>
          </w:p>
        </w:tc>
      </w:tr>
      <w:tr w:rsidR="00000000" w14:paraId="4A66400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53383899" w14:textId="77777777" w:rsidR="00000000" w:rsidRDefault="001F0AD0">
            <w:pPr>
              <w:pStyle w:val="TableText"/>
            </w:pPr>
            <w:r>
              <w:t>2</w:t>
            </w:r>
          </w:p>
        </w:tc>
        <w:tc>
          <w:tcPr>
            <w:tcW w:w="2160" w:type="dxa"/>
          </w:tcPr>
          <w:p w14:paraId="2EE0280A" w14:textId="77777777" w:rsidR="00000000" w:rsidRDefault="001F0AD0">
            <w:pPr>
              <w:pStyle w:val="TableText"/>
            </w:pPr>
            <w:r>
              <w:t>Sending to</w:t>
            </w:r>
            <w:r>
              <w:br/>
              <w:t>Partial Failure</w:t>
            </w:r>
          </w:p>
        </w:tc>
        <w:tc>
          <w:tcPr>
            <w:tcW w:w="2160" w:type="dxa"/>
          </w:tcPr>
          <w:p w14:paraId="686CD508" w14:textId="77777777" w:rsidR="00000000" w:rsidRDefault="001F0AD0">
            <w:pPr>
              <w:pStyle w:val="TableText"/>
            </w:pPr>
            <w:r>
              <w:t>NPAC SMS Internal</w:t>
            </w:r>
          </w:p>
        </w:tc>
        <w:tc>
          <w:tcPr>
            <w:tcW w:w="4770" w:type="dxa"/>
          </w:tcPr>
          <w:p w14:paraId="32358619" w14:textId="77777777" w:rsidR="00000000" w:rsidRDefault="001F0AD0">
            <w:pPr>
              <w:pStyle w:val="TableText"/>
            </w:pPr>
            <w:r>
              <w:t>NPAC SMS automatically sets a Number Pool Block from sending to partial failure after one or more, but not all, of the Local SMSs fail the Number Pool Block activation after the tunable retry period expires.</w:t>
            </w:r>
          </w:p>
        </w:tc>
      </w:tr>
      <w:tr w:rsidR="00000000" w14:paraId="75C8E21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4FB3294E" w14:textId="77777777" w:rsidR="00000000" w:rsidRDefault="001F0AD0">
            <w:pPr>
              <w:pStyle w:val="TableText"/>
            </w:pPr>
            <w:r>
              <w:t>3</w:t>
            </w:r>
          </w:p>
        </w:tc>
        <w:tc>
          <w:tcPr>
            <w:tcW w:w="2160" w:type="dxa"/>
          </w:tcPr>
          <w:p w14:paraId="27446A3B" w14:textId="77777777" w:rsidR="00000000" w:rsidRDefault="001F0AD0">
            <w:pPr>
              <w:pStyle w:val="TableText"/>
            </w:pPr>
            <w:r>
              <w:t>Partial Failure to Sending</w:t>
            </w:r>
          </w:p>
        </w:tc>
        <w:tc>
          <w:tcPr>
            <w:tcW w:w="2160" w:type="dxa"/>
          </w:tcPr>
          <w:p w14:paraId="06AC2B8F" w14:textId="77777777" w:rsidR="00000000" w:rsidRDefault="001F0AD0">
            <w:pPr>
              <w:pStyle w:val="TableText"/>
            </w:pPr>
            <w:r>
              <w:t>NPAC Operations Interface - NPAC Personnel</w:t>
            </w:r>
          </w:p>
        </w:tc>
        <w:tc>
          <w:tcPr>
            <w:tcW w:w="4770" w:type="dxa"/>
          </w:tcPr>
          <w:p w14:paraId="160FC36D" w14:textId="77777777" w:rsidR="00000000" w:rsidRDefault="001F0AD0">
            <w:pPr>
              <w:pStyle w:val="TableText"/>
            </w:pPr>
            <w:r>
              <w:t>User re-sends a partial failure Number Pool Block.</w:t>
            </w:r>
          </w:p>
        </w:tc>
      </w:tr>
      <w:tr w:rsidR="00000000" w14:paraId="32E0B95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3696A715" w14:textId="77777777" w:rsidR="00000000" w:rsidRDefault="001F0AD0">
            <w:pPr>
              <w:pStyle w:val="TableText"/>
            </w:pPr>
            <w:r>
              <w:t>4</w:t>
            </w:r>
          </w:p>
        </w:tc>
        <w:tc>
          <w:tcPr>
            <w:tcW w:w="2160" w:type="dxa"/>
          </w:tcPr>
          <w:p w14:paraId="4C94ADEA" w14:textId="77777777" w:rsidR="00000000" w:rsidRDefault="001F0AD0">
            <w:pPr>
              <w:pStyle w:val="TableText"/>
            </w:pPr>
            <w:r>
              <w:t>Sending to</w:t>
            </w:r>
            <w:r>
              <w:br/>
              <w:t>Failed</w:t>
            </w:r>
          </w:p>
        </w:tc>
        <w:tc>
          <w:tcPr>
            <w:tcW w:w="2160" w:type="dxa"/>
          </w:tcPr>
          <w:p w14:paraId="7EE0C950" w14:textId="77777777" w:rsidR="00000000" w:rsidRDefault="001F0AD0">
            <w:pPr>
              <w:pStyle w:val="TableText"/>
            </w:pPr>
            <w:r>
              <w:t>NPAC SMS Internal</w:t>
            </w:r>
          </w:p>
        </w:tc>
        <w:tc>
          <w:tcPr>
            <w:tcW w:w="4770" w:type="dxa"/>
          </w:tcPr>
          <w:p w14:paraId="10980411" w14:textId="77777777" w:rsidR="00000000" w:rsidRDefault="001F0AD0">
            <w:pPr>
              <w:pStyle w:val="TableText"/>
            </w:pPr>
            <w:r>
              <w:t xml:space="preserve">NPAC SMS automatically sets a Number Pool Block from sending to failed after all Local SMSs </w:t>
            </w:r>
            <w:r>
              <w:t>fail Number Pool Block activation after the tunable retry period expires.</w:t>
            </w:r>
          </w:p>
        </w:tc>
      </w:tr>
      <w:tr w:rsidR="00000000" w14:paraId="6A75316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72335582" w14:textId="77777777" w:rsidR="00000000" w:rsidRDefault="001F0AD0">
            <w:pPr>
              <w:pStyle w:val="TableText"/>
            </w:pPr>
            <w:r>
              <w:t>5</w:t>
            </w:r>
          </w:p>
        </w:tc>
        <w:tc>
          <w:tcPr>
            <w:tcW w:w="2160" w:type="dxa"/>
          </w:tcPr>
          <w:p w14:paraId="366455B0" w14:textId="77777777" w:rsidR="00000000" w:rsidRDefault="001F0AD0">
            <w:pPr>
              <w:pStyle w:val="TableText"/>
            </w:pPr>
            <w:r>
              <w:t>Failed to</w:t>
            </w:r>
            <w:r>
              <w:br/>
              <w:t>Sending</w:t>
            </w:r>
          </w:p>
        </w:tc>
        <w:tc>
          <w:tcPr>
            <w:tcW w:w="2160" w:type="dxa"/>
          </w:tcPr>
          <w:p w14:paraId="42380559" w14:textId="77777777" w:rsidR="00000000" w:rsidRDefault="001F0AD0">
            <w:pPr>
              <w:pStyle w:val="TableText"/>
            </w:pPr>
            <w:r>
              <w:t>NPAC Operations Interface - NPAC Personnel</w:t>
            </w:r>
          </w:p>
        </w:tc>
        <w:tc>
          <w:tcPr>
            <w:tcW w:w="4770" w:type="dxa"/>
          </w:tcPr>
          <w:p w14:paraId="7A31FAF3" w14:textId="77777777" w:rsidR="00000000" w:rsidRDefault="001F0AD0">
            <w:pPr>
              <w:pStyle w:val="TableText"/>
            </w:pPr>
            <w:r>
              <w:t>User re-sends a failed Number Pool Block.</w:t>
            </w:r>
          </w:p>
        </w:tc>
      </w:tr>
      <w:tr w:rsidR="00000000" w14:paraId="49BCE00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2CF49F92" w14:textId="77777777" w:rsidR="00000000" w:rsidRDefault="001F0AD0">
            <w:pPr>
              <w:pStyle w:val="TableText"/>
            </w:pPr>
            <w:r>
              <w:t>6</w:t>
            </w:r>
          </w:p>
        </w:tc>
        <w:tc>
          <w:tcPr>
            <w:tcW w:w="2160" w:type="dxa"/>
            <w:tcBorders>
              <w:bottom w:val="nil"/>
            </w:tcBorders>
          </w:tcPr>
          <w:p w14:paraId="3F9A8080" w14:textId="77777777" w:rsidR="00000000" w:rsidRDefault="001F0AD0">
            <w:pPr>
              <w:pStyle w:val="TableText"/>
            </w:pPr>
            <w:r>
              <w:t>Sending to</w:t>
            </w:r>
            <w:r>
              <w:br/>
              <w:t>Active</w:t>
            </w:r>
          </w:p>
        </w:tc>
        <w:tc>
          <w:tcPr>
            <w:tcW w:w="2160" w:type="dxa"/>
          </w:tcPr>
          <w:p w14:paraId="25408DE3" w14:textId="77777777" w:rsidR="00000000" w:rsidRDefault="001F0AD0">
            <w:pPr>
              <w:pStyle w:val="TableText"/>
            </w:pPr>
            <w:r>
              <w:t>NPAC SMS Internal</w:t>
            </w:r>
          </w:p>
        </w:tc>
        <w:tc>
          <w:tcPr>
            <w:tcW w:w="4770" w:type="dxa"/>
          </w:tcPr>
          <w:p w14:paraId="388FF9B5" w14:textId="77777777" w:rsidR="00000000" w:rsidRDefault="001F0AD0" w:rsidP="001F0AD0">
            <w:pPr>
              <w:pStyle w:val="TableText"/>
              <w:numPr>
                <w:ilvl w:val="0"/>
                <w:numId w:val="45"/>
                <w:numberingChange w:id="1596" w:author="Jean Anthony" w:date="2001-03-12T20:36:00Z" w:original="%1:1:0:."/>
              </w:numPr>
            </w:pPr>
            <w:r>
              <w:t>NPAC SMS automatically sets a sending</w:t>
            </w:r>
            <w:r>
              <w:t xml:space="preserve"> Number Pool Block to active after the Number Pool Block activation is successful in all of the Local SMSs.</w:t>
            </w:r>
          </w:p>
          <w:p w14:paraId="066B7018" w14:textId="77777777" w:rsidR="00000000" w:rsidRDefault="001F0AD0" w:rsidP="001F0AD0">
            <w:pPr>
              <w:pStyle w:val="TableText"/>
              <w:numPr>
                <w:ilvl w:val="0"/>
                <w:numId w:val="45"/>
                <w:numberingChange w:id="1597" w:author="Jean Anthony" w:date="2001-03-12T20:36:00Z" w:original="%1:2:0:."/>
              </w:numPr>
            </w:pPr>
            <w:r>
              <w:t>NPAC SMS automatically sets a sending Number Pool Block to active after the Number Pool Block modification is broadcast to all of the Local SMSs and</w:t>
            </w:r>
            <w:r>
              <w:t xml:space="preserve"> either all have responded or retries have been exhausted.</w:t>
            </w:r>
          </w:p>
          <w:p w14:paraId="62B80C4D" w14:textId="77777777" w:rsidR="00000000" w:rsidRDefault="001F0AD0" w:rsidP="001F0AD0">
            <w:pPr>
              <w:pStyle w:val="TableText"/>
              <w:numPr>
                <w:ilvl w:val="0"/>
                <w:numId w:val="45"/>
                <w:numberingChange w:id="1598" w:author="Jean Anthony" w:date="2001-03-12T20:36:00Z" w:original="%1:3:0:."/>
              </w:numPr>
            </w:pPr>
            <w:r>
              <w:t>NPAC SMS automatically sets a sending Number Pool Block to active after a failure to all Local SMSs on a de-pool.</w:t>
            </w:r>
          </w:p>
        </w:tc>
      </w:tr>
      <w:tr w:rsidR="00000000" w14:paraId="7BDEB60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6DEB689F" w14:textId="77777777" w:rsidR="00000000" w:rsidRDefault="001F0AD0">
            <w:pPr>
              <w:pStyle w:val="TableText"/>
            </w:pPr>
            <w:r>
              <w:t>7</w:t>
            </w:r>
          </w:p>
        </w:tc>
        <w:tc>
          <w:tcPr>
            <w:tcW w:w="2160" w:type="dxa"/>
            <w:tcBorders>
              <w:bottom w:val="nil"/>
            </w:tcBorders>
          </w:tcPr>
          <w:p w14:paraId="7B19942B" w14:textId="77777777" w:rsidR="00000000" w:rsidRDefault="001F0AD0">
            <w:pPr>
              <w:pStyle w:val="TableText"/>
            </w:pPr>
            <w:r>
              <w:t>Active to</w:t>
            </w:r>
            <w:r>
              <w:br/>
              <w:t>Sending</w:t>
            </w:r>
          </w:p>
        </w:tc>
        <w:tc>
          <w:tcPr>
            <w:tcW w:w="2160" w:type="dxa"/>
          </w:tcPr>
          <w:p w14:paraId="1F5631EE" w14:textId="77777777" w:rsidR="00000000" w:rsidRDefault="001F0AD0">
            <w:pPr>
              <w:pStyle w:val="TableText"/>
            </w:pPr>
            <w:r>
              <w:t>NPAC Operations Interface - NPAC Personnel</w:t>
            </w:r>
          </w:p>
        </w:tc>
        <w:tc>
          <w:tcPr>
            <w:tcW w:w="4770" w:type="dxa"/>
          </w:tcPr>
          <w:p w14:paraId="48C63820" w14:textId="77777777" w:rsidR="00000000" w:rsidRDefault="001F0AD0" w:rsidP="001F0AD0">
            <w:pPr>
              <w:pStyle w:val="TableText"/>
              <w:numPr>
                <w:ilvl w:val="0"/>
                <w:numId w:val="46"/>
                <w:numberingChange w:id="1599" w:author="Jean Anthony" w:date="2001-03-12T20:36:00Z" w:original="%1:1:0:."/>
              </w:numPr>
            </w:pPr>
            <w:r>
              <w:t>User de-pools an ac</w:t>
            </w:r>
            <w:r>
              <w:t>tive Number Pool Block.</w:t>
            </w:r>
          </w:p>
          <w:p w14:paraId="7763F418" w14:textId="77777777" w:rsidR="00000000" w:rsidRDefault="001F0AD0" w:rsidP="001F0AD0">
            <w:pPr>
              <w:pStyle w:val="TableText"/>
              <w:numPr>
                <w:ilvl w:val="0"/>
                <w:numId w:val="46"/>
                <w:numberingChange w:id="1600" w:author="Jean Anthony" w:date="2001-03-12T20:36:00Z" w:original="%1:2:0:."/>
              </w:numPr>
            </w:pPr>
            <w:r>
              <w:t>User modifies an active Number Pool Block.</w:t>
            </w:r>
          </w:p>
          <w:p w14:paraId="50984011" w14:textId="77777777" w:rsidR="00000000" w:rsidRDefault="001F0AD0" w:rsidP="001F0AD0">
            <w:pPr>
              <w:pStyle w:val="TableText"/>
              <w:numPr>
                <w:ilvl w:val="0"/>
                <w:numId w:val="46"/>
                <w:numberingChange w:id="1601" w:author="Jean Anthony" w:date="2001-03-12T20:36:00Z" w:original="%1:3:0:."/>
              </w:numPr>
            </w:pPr>
            <w:r>
              <w:t>User resends a failed de-pool or modify Number Pool Block.</w:t>
            </w:r>
          </w:p>
        </w:tc>
      </w:tr>
      <w:tr w:rsidR="00000000" w14:paraId="6C9A84C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29FADD73" w14:textId="77777777" w:rsidR="00000000" w:rsidRDefault="001F0AD0">
            <w:pPr>
              <w:pStyle w:val="TableText"/>
            </w:pPr>
          </w:p>
        </w:tc>
        <w:tc>
          <w:tcPr>
            <w:tcW w:w="2160" w:type="dxa"/>
            <w:tcBorders>
              <w:top w:val="nil"/>
              <w:bottom w:val="nil"/>
            </w:tcBorders>
          </w:tcPr>
          <w:p w14:paraId="180E5E9E" w14:textId="77777777" w:rsidR="00000000" w:rsidRDefault="001F0AD0">
            <w:pPr>
              <w:pStyle w:val="TableText"/>
            </w:pPr>
          </w:p>
        </w:tc>
        <w:tc>
          <w:tcPr>
            <w:tcW w:w="2160" w:type="dxa"/>
            <w:tcBorders>
              <w:bottom w:val="nil"/>
            </w:tcBorders>
          </w:tcPr>
          <w:p w14:paraId="7A50A511" w14:textId="77777777" w:rsidR="00000000" w:rsidRDefault="001F0AD0">
            <w:pPr>
              <w:pStyle w:val="TableText"/>
            </w:pPr>
            <w:r>
              <w:t>SOA to NPAC SMS Interface - Block Holder Service Provider</w:t>
            </w:r>
          </w:p>
        </w:tc>
        <w:tc>
          <w:tcPr>
            <w:tcW w:w="4770" w:type="dxa"/>
            <w:tcBorders>
              <w:bottom w:val="nil"/>
            </w:tcBorders>
          </w:tcPr>
          <w:p w14:paraId="02D97CEF" w14:textId="77777777" w:rsidR="00000000" w:rsidRDefault="001F0AD0">
            <w:pPr>
              <w:pStyle w:val="TableText"/>
            </w:pPr>
            <w:r>
              <w:t>User modifies an active Number Pool Block.</w:t>
            </w:r>
          </w:p>
        </w:tc>
      </w:tr>
      <w:tr w:rsidR="00000000" w14:paraId="227E85D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7EE3FF8F" w14:textId="77777777" w:rsidR="00000000" w:rsidRDefault="001F0AD0">
            <w:pPr>
              <w:pStyle w:val="TableText"/>
            </w:pPr>
            <w:r>
              <w:t>8</w:t>
            </w:r>
          </w:p>
        </w:tc>
        <w:tc>
          <w:tcPr>
            <w:tcW w:w="2160" w:type="dxa"/>
          </w:tcPr>
          <w:p w14:paraId="0BD01640" w14:textId="77777777" w:rsidR="00000000" w:rsidRDefault="001F0AD0">
            <w:pPr>
              <w:pStyle w:val="TableText"/>
            </w:pPr>
            <w:r>
              <w:t>Sending to</w:t>
            </w:r>
            <w:r>
              <w:br/>
              <w:t>Old</w:t>
            </w:r>
          </w:p>
        </w:tc>
        <w:tc>
          <w:tcPr>
            <w:tcW w:w="2160" w:type="dxa"/>
          </w:tcPr>
          <w:p w14:paraId="48F24E1F" w14:textId="77777777" w:rsidR="00000000" w:rsidRDefault="001F0AD0">
            <w:pPr>
              <w:pStyle w:val="TableText"/>
            </w:pPr>
            <w:r>
              <w:t>NPAC SMS</w:t>
            </w:r>
            <w:r>
              <w:t xml:space="preserve"> Internal</w:t>
            </w:r>
          </w:p>
        </w:tc>
        <w:tc>
          <w:tcPr>
            <w:tcW w:w="4770" w:type="dxa"/>
          </w:tcPr>
          <w:p w14:paraId="12ABCFEF" w14:textId="77777777" w:rsidR="00000000" w:rsidRDefault="001F0AD0" w:rsidP="001F0AD0">
            <w:pPr>
              <w:pStyle w:val="TableText"/>
              <w:numPr>
                <w:ilvl w:val="0"/>
                <w:numId w:val="47"/>
                <w:numberingChange w:id="1602" w:author="Jean Anthony" w:date="2001-03-12T20:36:00Z" w:original="%1:1:0:."/>
              </w:numPr>
            </w:pPr>
            <w:r>
              <w:t>NPAC SMS automatically sets a sending Number Pool Block to old after a de-pool to all Local SMSs successfully completes.</w:t>
            </w:r>
          </w:p>
          <w:p w14:paraId="6454C10A" w14:textId="77777777" w:rsidR="00000000" w:rsidRDefault="001F0AD0" w:rsidP="001F0AD0">
            <w:pPr>
              <w:pStyle w:val="TableText"/>
              <w:numPr>
                <w:ilvl w:val="0"/>
                <w:numId w:val="47"/>
                <w:numberingChange w:id="1603" w:author="Jean Anthony" w:date="2001-03-12T20:36:00Z" w:original="%1:2:0:."/>
              </w:numPr>
            </w:pPr>
            <w:r>
              <w:t>NPAC SMS automatically sets a sending Number Pool Block to old after a de-pool that fails on one or more, but not all Local S</w:t>
            </w:r>
            <w:r>
              <w:t>MSs.</w:t>
            </w:r>
          </w:p>
        </w:tc>
      </w:tr>
      <w:tr w:rsidR="00000000" w14:paraId="411EE6A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tcBorders>
          </w:tcPr>
          <w:p w14:paraId="6AE1171D" w14:textId="77777777" w:rsidR="00000000" w:rsidRDefault="001F0AD0">
            <w:pPr>
              <w:pStyle w:val="TableText"/>
              <w:widowControl w:val="0"/>
            </w:pPr>
            <w:r>
              <w:t>9</w:t>
            </w:r>
          </w:p>
        </w:tc>
        <w:tc>
          <w:tcPr>
            <w:tcW w:w="2160" w:type="dxa"/>
            <w:tcBorders>
              <w:top w:val="single" w:sz="6" w:space="0" w:color="auto"/>
            </w:tcBorders>
          </w:tcPr>
          <w:p w14:paraId="5840B276" w14:textId="77777777" w:rsidR="00000000" w:rsidRDefault="001F0AD0">
            <w:pPr>
              <w:pStyle w:val="TableText"/>
              <w:widowControl w:val="0"/>
            </w:pPr>
            <w:r>
              <w:t>Old to Sending</w:t>
            </w:r>
          </w:p>
        </w:tc>
        <w:tc>
          <w:tcPr>
            <w:tcW w:w="2160" w:type="dxa"/>
          </w:tcPr>
          <w:p w14:paraId="450B4DAE" w14:textId="77777777" w:rsidR="00000000" w:rsidRDefault="001F0AD0">
            <w:pPr>
              <w:pStyle w:val="TableText"/>
              <w:widowControl w:val="0"/>
            </w:pPr>
            <w:r>
              <w:t>NPA Operations Interface – NPAC Personnel</w:t>
            </w:r>
          </w:p>
        </w:tc>
        <w:tc>
          <w:tcPr>
            <w:tcW w:w="4770" w:type="dxa"/>
          </w:tcPr>
          <w:p w14:paraId="5DAFECDE" w14:textId="77777777" w:rsidR="00000000" w:rsidRDefault="001F0AD0">
            <w:pPr>
              <w:pStyle w:val="TableText"/>
              <w:widowControl w:val="0"/>
            </w:pPr>
            <w:r>
              <w:t>User re-sends a partial failure of a de-pool.</w:t>
            </w:r>
          </w:p>
        </w:tc>
      </w:tr>
      <w:tr w:rsidR="00000000" w14:paraId="5E121D4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bottom w:val="single" w:sz="6" w:space="0" w:color="auto"/>
            </w:tcBorders>
          </w:tcPr>
          <w:p w14:paraId="59826A21" w14:textId="77777777" w:rsidR="00000000" w:rsidRDefault="001F0AD0">
            <w:pPr>
              <w:pStyle w:val="TableText"/>
              <w:widowControl w:val="0"/>
            </w:pPr>
            <w:r>
              <w:t>10</w:t>
            </w:r>
          </w:p>
        </w:tc>
        <w:tc>
          <w:tcPr>
            <w:tcW w:w="2160" w:type="dxa"/>
            <w:tcBorders>
              <w:top w:val="single" w:sz="6" w:space="0" w:color="auto"/>
              <w:bottom w:val="single" w:sz="6" w:space="0" w:color="auto"/>
            </w:tcBorders>
          </w:tcPr>
          <w:p w14:paraId="7B2E644D" w14:textId="77777777" w:rsidR="00000000" w:rsidRDefault="001F0AD0">
            <w:pPr>
              <w:pStyle w:val="TableText"/>
              <w:widowControl w:val="0"/>
            </w:pPr>
            <w:r>
              <w:t>Partial Failure to Partial Failure</w:t>
            </w:r>
          </w:p>
        </w:tc>
        <w:tc>
          <w:tcPr>
            <w:tcW w:w="2160" w:type="dxa"/>
            <w:tcBorders>
              <w:top w:val="single" w:sz="6" w:space="0" w:color="auto"/>
              <w:bottom w:val="single" w:sz="6" w:space="0" w:color="auto"/>
            </w:tcBorders>
          </w:tcPr>
          <w:p w14:paraId="3DCAE8E4" w14:textId="77777777" w:rsidR="00000000" w:rsidRDefault="001F0AD0">
            <w:pPr>
              <w:pStyle w:val="TableText"/>
              <w:widowControl w:val="0"/>
            </w:pPr>
            <w:r>
              <w:t xml:space="preserve">NPAC SMS Internal </w:t>
            </w:r>
          </w:p>
        </w:tc>
        <w:tc>
          <w:tcPr>
            <w:tcW w:w="4770" w:type="dxa"/>
            <w:tcBorders>
              <w:top w:val="single" w:sz="6" w:space="0" w:color="auto"/>
              <w:bottom w:val="single" w:sz="6" w:space="0" w:color="auto"/>
            </w:tcBorders>
          </w:tcPr>
          <w:p w14:paraId="2C5543AD" w14:textId="77777777" w:rsidR="00000000" w:rsidRDefault="001F0AD0">
            <w:pPr>
              <w:pStyle w:val="TableText"/>
              <w:widowControl w:val="0"/>
            </w:pPr>
            <w:r>
              <w:t>NPAC SMS automatically sets a Number Pool Block from partial failure to partial failure</w:t>
            </w:r>
            <w:r>
              <w:t xml:space="preserve"> after one or more, but not all previously failed Local SMSs successfully activate a Number Pool Block, as a result of an audit or LSMS recovery.  The Failed_SP_List is updated to reflect the updates to the previously failed SPs.</w:t>
            </w:r>
          </w:p>
        </w:tc>
      </w:tr>
      <w:tr w:rsidR="00000000" w14:paraId="358F6DF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bottom w:val="single" w:sz="6" w:space="0" w:color="auto"/>
            </w:tcBorders>
          </w:tcPr>
          <w:p w14:paraId="77FB5B41" w14:textId="77777777" w:rsidR="00000000" w:rsidRDefault="001F0AD0">
            <w:pPr>
              <w:pStyle w:val="TableText"/>
              <w:widowControl w:val="0"/>
            </w:pPr>
            <w:r>
              <w:t>11</w:t>
            </w:r>
          </w:p>
        </w:tc>
        <w:tc>
          <w:tcPr>
            <w:tcW w:w="2160" w:type="dxa"/>
            <w:tcBorders>
              <w:top w:val="single" w:sz="6" w:space="0" w:color="auto"/>
              <w:bottom w:val="single" w:sz="6" w:space="0" w:color="auto"/>
            </w:tcBorders>
          </w:tcPr>
          <w:p w14:paraId="00E8BA9D" w14:textId="77777777" w:rsidR="00000000" w:rsidRDefault="001F0AD0">
            <w:pPr>
              <w:pStyle w:val="TableText"/>
              <w:widowControl w:val="0"/>
            </w:pPr>
            <w:r>
              <w:t>Partial Failure to Act</w:t>
            </w:r>
            <w:r>
              <w:t>ive</w:t>
            </w:r>
          </w:p>
        </w:tc>
        <w:tc>
          <w:tcPr>
            <w:tcW w:w="2160" w:type="dxa"/>
            <w:tcBorders>
              <w:top w:val="single" w:sz="6" w:space="0" w:color="auto"/>
              <w:bottom w:val="single" w:sz="6" w:space="0" w:color="auto"/>
            </w:tcBorders>
          </w:tcPr>
          <w:p w14:paraId="7B4BBF05" w14:textId="77777777" w:rsidR="00000000" w:rsidRDefault="001F0AD0">
            <w:pPr>
              <w:pStyle w:val="TableText"/>
              <w:widowControl w:val="0"/>
            </w:pPr>
            <w:r>
              <w:t xml:space="preserve">NPAC SMS Internal </w:t>
            </w:r>
          </w:p>
        </w:tc>
        <w:tc>
          <w:tcPr>
            <w:tcW w:w="4770" w:type="dxa"/>
            <w:tcBorders>
              <w:top w:val="single" w:sz="6" w:space="0" w:color="auto"/>
              <w:bottom w:val="single" w:sz="6" w:space="0" w:color="auto"/>
            </w:tcBorders>
          </w:tcPr>
          <w:p w14:paraId="23EC268B" w14:textId="77777777" w:rsidR="00000000" w:rsidRDefault="001F0AD0">
            <w:pPr>
              <w:pStyle w:val="TableText"/>
              <w:widowControl w:val="0"/>
            </w:pPr>
            <w:r>
              <w:t>NPAC SMS automatically sets a Number Pool Block from partial failure to active after all previously failed Local SMSs successfully activate a Number Pool Block, as a result of an audit or LSMS recovery.  The Failed_SP_List is updated</w:t>
            </w:r>
            <w:r>
              <w:t xml:space="preserve"> to reflect the updates to the previously failed SPs.</w:t>
            </w:r>
          </w:p>
        </w:tc>
      </w:tr>
      <w:tr w:rsidR="00000000" w14:paraId="5E430A9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bottom w:val="single" w:sz="6" w:space="0" w:color="auto"/>
            </w:tcBorders>
          </w:tcPr>
          <w:p w14:paraId="5A79D9BE" w14:textId="77777777" w:rsidR="00000000" w:rsidRDefault="001F0AD0">
            <w:pPr>
              <w:pStyle w:val="TableText"/>
              <w:widowControl w:val="0"/>
            </w:pPr>
            <w:r>
              <w:t>12</w:t>
            </w:r>
          </w:p>
        </w:tc>
        <w:tc>
          <w:tcPr>
            <w:tcW w:w="2160" w:type="dxa"/>
            <w:tcBorders>
              <w:top w:val="single" w:sz="6" w:space="0" w:color="auto"/>
              <w:bottom w:val="single" w:sz="6" w:space="0" w:color="auto"/>
            </w:tcBorders>
          </w:tcPr>
          <w:p w14:paraId="0FA33F65" w14:textId="77777777" w:rsidR="00000000" w:rsidRDefault="001F0AD0">
            <w:pPr>
              <w:pStyle w:val="TableText"/>
              <w:widowControl w:val="0"/>
            </w:pPr>
            <w:r>
              <w:t>Old to Old</w:t>
            </w:r>
          </w:p>
        </w:tc>
        <w:tc>
          <w:tcPr>
            <w:tcW w:w="2160" w:type="dxa"/>
            <w:tcBorders>
              <w:top w:val="single" w:sz="6" w:space="0" w:color="auto"/>
              <w:bottom w:val="single" w:sz="6" w:space="0" w:color="auto"/>
            </w:tcBorders>
          </w:tcPr>
          <w:p w14:paraId="04C3B25A" w14:textId="77777777" w:rsidR="00000000" w:rsidRDefault="001F0AD0">
            <w:pPr>
              <w:pStyle w:val="TableText"/>
              <w:widowControl w:val="0"/>
            </w:pPr>
            <w:r>
              <w:t xml:space="preserve">NPAC SMS Internal </w:t>
            </w:r>
          </w:p>
        </w:tc>
        <w:tc>
          <w:tcPr>
            <w:tcW w:w="4770" w:type="dxa"/>
            <w:tcBorders>
              <w:top w:val="single" w:sz="6" w:space="0" w:color="auto"/>
              <w:bottom w:val="single" w:sz="6" w:space="0" w:color="auto"/>
            </w:tcBorders>
          </w:tcPr>
          <w:p w14:paraId="629DE40F" w14:textId="77777777" w:rsidR="00000000" w:rsidRDefault="001F0AD0">
            <w:pPr>
              <w:pStyle w:val="TableText"/>
              <w:widowControl w:val="0"/>
            </w:pPr>
            <w:r>
              <w:t>NPAC SMS automatically sets a Number Pool Block from old to old after one or more previously failed Local SMSs successfully de-pools a Number Pool Block, as a result of</w:t>
            </w:r>
            <w:r>
              <w:t xml:space="preserve"> an audit or LSMS recovery.  The Failed_SP_List is updated to reflect the updates to the previously failed SPs.</w:t>
            </w:r>
          </w:p>
        </w:tc>
      </w:tr>
    </w:tbl>
    <w:p w14:paraId="4CF9EEFD" w14:textId="77777777" w:rsidR="00000000" w:rsidRDefault="001F0AD0">
      <w:pPr>
        <w:pStyle w:val="BodyText"/>
      </w:pPr>
    </w:p>
    <w:p w14:paraId="2B52393A" w14:textId="77777777" w:rsidR="00000000" w:rsidRDefault="001F0AD0">
      <w:pPr>
        <w:pStyle w:val="Caption"/>
      </w:pPr>
      <w:bookmarkStart w:id="1604" w:name="_Toc508178651"/>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14</w:t>
      </w:r>
      <w:r>
        <w:fldChar w:fldCharType="end"/>
      </w:r>
      <w:r>
        <w:t xml:space="preserve"> Number Pool Block Version Status Interaction Descriptions</w:t>
      </w:r>
      <w:bookmarkEnd w:id="1604"/>
    </w:p>
    <w:p w14:paraId="0C6A2D55" w14:textId="77777777" w:rsidR="00000000" w:rsidRDefault="001F0AD0"/>
    <w:p w14:paraId="6059BF63" w14:textId="77777777" w:rsidR="00000000" w:rsidRDefault="001F0AD0">
      <w:pPr>
        <w:pStyle w:val="Heading3"/>
        <w:numPr>
          <w:numberingChange w:id="1605" w:author="Jean Anthony" w:date="2001-03-12T20:36:00Z" w:original="%1:3:0:.%2:11:0:.%3:2:0:"/>
        </w:numPr>
      </w:pPr>
      <w:bookmarkStart w:id="1606" w:name="_Toc435253967"/>
      <w:bookmarkStart w:id="1607" w:name="_Toc435328916"/>
      <w:bookmarkStart w:id="1608" w:name="_Toc435330553"/>
      <w:bookmarkStart w:id="1609" w:name="_Toc435330611"/>
      <w:bookmarkStart w:id="1610" w:name="_Toc437005366"/>
      <w:bookmarkStart w:id="1611" w:name="_Toc461596855"/>
      <w:bookmarkStart w:id="1612" w:name="_Toc508178516"/>
      <w:r>
        <w:t>Block Holder, General</w:t>
      </w:r>
      <w:bookmarkEnd w:id="1606"/>
      <w:bookmarkEnd w:id="1607"/>
      <w:bookmarkEnd w:id="1608"/>
      <w:bookmarkEnd w:id="1609"/>
      <w:bookmarkEnd w:id="1610"/>
      <w:bookmarkEnd w:id="1611"/>
      <w:bookmarkEnd w:id="1612"/>
    </w:p>
    <w:p w14:paraId="6E102AEE" w14:textId="77777777" w:rsidR="00000000" w:rsidRDefault="001F0AD0"/>
    <w:p w14:paraId="7D4BD0DD" w14:textId="77777777" w:rsidR="00000000" w:rsidRDefault="001F0AD0">
      <w:pPr>
        <w:pStyle w:val="RequirementHead"/>
      </w:pPr>
      <w:r>
        <w:t>RR</w:t>
      </w:r>
      <w:r>
        <w:t>3-119</w:t>
      </w:r>
      <w:r>
        <w:tab/>
        <w:t>Number Pool Block Holder Information – NPAC Personnel OpGUI</w:t>
      </w:r>
    </w:p>
    <w:p w14:paraId="60989768" w14:textId="77777777" w:rsidR="00000000" w:rsidRDefault="001F0AD0">
      <w:pPr>
        <w:pStyle w:val="RequirementBody"/>
      </w:pPr>
      <w:r>
        <w:t>NPAC SMS shall allow NPAC Personnel to add, modify, or query Block Holder information via the NPAC Administrative Interface.  (Previously B-10)</w:t>
      </w:r>
    </w:p>
    <w:p w14:paraId="58F56AFD" w14:textId="77777777" w:rsidR="00000000" w:rsidRDefault="001F0AD0">
      <w:pPr>
        <w:pStyle w:val="RequirementHead"/>
      </w:pPr>
      <w:r>
        <w:t>RR3-120</w:t>
      </w:r>
      <w:r>
        <w:tab/>
        <w:t>Number Pool Block Holder Information –</w:t>
      </w:r>
      <w:r>
        <w:t xml:space="preserve"> NPAC Customer EDR Indicator Download of Block Object</w:t>
      </w:r>
    </w:p>
    <w:p w14:paraId="5A164F90" w14:textId="77777777" w:rsidR="00000000" w:rsidRDefault="001F0AD0">
      <w:pPr>
        <w:pStyle w:val="RequirementBody"/>
      </w:pPr>
      <w:r>
        <w:t xml:space="preserve">NPAC SMS shall download Number Pooling Block Information, for additions, modifications, deletions, re-sends, and resync using the Number Pooling Block Object, via the NPAC SMS to Local SMS Interface if </w:t>
      </w:r>
      <w:r>
        <w:t xml:space="preserve">the EDR indicator is </w:t>
      </w:r>
      <w:r>
        <w:rPr>
          <w:b/>
        </w:rPr>
        <w:t>TRUE,</w:t>
      </w:r>
      <w:r>
        <w:t xml:space="preserve"> at the time a request is processed by the NPAC SMS.  (Previously B-20)</w:t>
      </w:r>
    </w:p>
    <w:p w14:paraId="24F7377B" w14:textId="77777777" w:rsidR="00000000" w:rsidRDefault="001F0AD0">
      <w:pPr>
        <w:pStyle w:val="RequirementHead"/>
      </w:pPr>
      <w:r>
        <w:t>RR3-121</w:t>
      </w:r>
      <w:r>
        <w:tab/>
        <w:t>Number Pool Block Holder Information – NPAC Customer EDR Indicator Download of SVs</w:t>
      </w:r>
    </w:p>
    <w:p w14:paraId="3B18404D" w14:textId="77777777" w:rsidR="00000000" w:rsidRDefault="001F0AD0">
      <w:pPr>
        <w:pStyle w:val="RequirementBody"/>
      </w:pPr>
      <w:r>
        <w:t>NPAC SMS shall download Number Pooling Block Information, for addit</w:t>
      </w:r>
      <w:r>
        <w:t xml:space="preserve">ions, modifications, deletions, re-sends, and resyncs, using individual subscription versions with LNP Type of POOL, for the TNs within the range of the 1K Block, via the NPAC SMS to Local SMS Interface if the EDR indicator is </w:t>
      </w:r>
      <w:r>
        <w:rPr>
          <w:b/>
        </w:rPr>
        <w:t>FALSE</w:t>
      </w:r>
      <w:r>
        <w:t xml:space="preserve">, at the time a request </w:t>
      </w:r>
      <w:r>
        <w:t>is processed by the NPAC SMS.  (Previously B-30)</w:t>
      </w:r>
    </w:p>
    <w:p w14:paraId="2C67A2EA" w14:textId="77777777" w:rsidR="00000000" w:rsidRDefault="001F0AD0">
      <w:pPr>
        <w:pStyle w:val="RequirementHead"/>
      </w:pPr>
      <w:r>
        <w:t>RR3-122</w:t>
      </w:r>
      <w:r>
        <w:tab/>
        <w:t>Number Pool Block Holder Information – NPAC Customer EDR Indicator For Requests But Not Retries</w:t>
      </w:r>
    </w:p>
    <w:p w14:paraId="1EE1B5CA" w14:textId="77777777" w:rsidR="00000000" w:rsidRDefault="001F0AD0">
      <w:pPr>
        <w:pStyle w:val="RequirementBody"/>
      </w:pPr>
      <w:r>
        <w:t>NPAC SMS shall use the EDR Indicator when processing a request for Number Pooling Block Information, bu</w:t>
      </w:r>
      <w:r>
        <w:t>t not during the retry functionality (“x by y” [where “x” is the number of attempts, and “y” is the interval in number of minutes in between attempts]).  (Previously B-32)</w:t>
      </w:r>
    </w:p>
    <w:p w14:paraId="5407C47F" w14:textId="77777777" w:rsidR="00000000" w:rsidRDefault="001F0AD0">
      <w:pPr>
        <w:pStyle w:val="RequirementHead"/>
      </w:pPr>
      <w:r>
        <w:t>RR3-123</w:t>
      </w:r>
      <w:r>
        <w:tab/>
        <w:t>Number Pool Block Holder Information – Data Integrity for Block and Pooled S</w:t>
      </w:r>
      <w:r>
        <w:t>ubscription Versions</w:t>
      </w:r>
    </w:p>
    <w:p w14:paraId="490A2C3B" w14:textId="77777777" w:rsidR="00000000" w:rsidRDefault="001F0AD0">
      <w:pPr>
        <w:pStyle w:val="RequirementBody"/>
      </w:pPr>
      <w:r>
        <w:t>NPAC SMS shall maintain data integrity for LRN and GTT data, between a Number Pooling Block and the corresponding Subscription Versions with LNP Type of POOL in that 1K Block, in the NPAC SMS.  (Previously B-34)</w:t>
      </w:r>
    </w:p>
    <w:p w14:paraId="264FA316" w14:textId="77777777" w:rsidR="00000000" w:rsidRDefault="001F0AD0">
      <w:pPr>
        <w:pStyle w:val="RequirementHead"/>
      </w:pPr>
      <w:r>
        <w:t>RR3-124</w:t>
      </w:r>
      <w:r>
        <w:tab/>
        <w:t>Number Pool Blo</w:t>
      </w:r>
      <w:r>
        <w:t>ck Holder Information – Service Provider Validation</w:t>
      </w:r>
    </w:p>
    <w:p w14:paraId="583039B0" w14:textId="77777777" w:rsidR="00000000" w:rsidRDefault="001F0AD0">
      <w:pPr>
        <w:pStyle w:val="RequirementBody"/>
      </w:pPr>
      <w:r>
        <w:t>NPAC SMS shall verify the Block Holder SPID attribute of the Block object matches the SPID in the accessControl for SOA Block Activation.  (Previously B-40)</w:t>
      </w:r>
    </w:p>
    <w:p w14:paraId="4D2205B4" w14:textId="77777777" w:rsidR="00000000" w:rsidRDefault="001F0AD0">
      <w:pPr>
        <w:pStyle w:val="RequirementHead"/>
      </w:pPr>
      <w:r>
        <w:t>RR3-125</w:t>
      </w:r>
      <w:r>
        <w:tab/>
        <w:t xml:space="preserve">Number Pool Block Holder Information – </w:t>
      </w:r>
      <w:r>
        <w:t>SPID Validation</w:t>
      </w:r>
    </w:p>
    <w:p w14:paraId="2D41B264" w14:textId="77777777" w:rsidR="00000000" w:rsidRDefault="001F0AD0">
      <w:pPr>
        <w:pStyle w:val="RequirementBody"/>
      </w:pPr>
      <w:r>
        <w:t>NPAC SMS shall verify the SPID of the accessControl matches the owner of the association or one of its secondary providers.  (Previously B-50)</w:t>
      </w:r>
    </w:p>
    <w:p w14:paraId="4C6584AA" w14:textId="77777777" w:rsidR="00000000" w:rsidRDefault="001F0AD0">
      <w:pPr>
        <w:pStyle w:val="RequirementHead"/>
      </w:pPr>
      <w:r>
        <w:t>RR3-126</w:t>
      </w:r>
      <w:r>
        <w:tab/>
        <w:t xml:space="preserve">Number Pool Block Holder Information – NPA-NXX-X Data Validation </w:t>
      </w:r>
    </w:p>
    <w:p w14:paraId="6D9F3B88" w14:textId="77777777" w:rsidR="00000000" w:rsidRDefault="001F0AD0">
      <w:pPr>
        <w:pStyle w:val="RequirementBody"/>
      </w:pPr>
      <w:r>
        <w:t>NPAC SMS shall, upon re</w:t>
      </w:r>
      <w:r>
        <w:t>ceiving a block activate request, validate that the SPID and the NPA-NXX-X attributes in the request are the same as the SPID and the NPA-NXX-X in a single entry in the NPA-NXX-X Holder Information.  (Previously B-60)</w:t>
      </w:r>
    </w:p>
    <w:p w14:paraId="10BBBF14" w14:textId="77777777" w:rsidR="00000000" w:rsidRDefault="001F0AD0">
      <w:pPr>
        <w:pStyle w:val="RequirementHead"/>
      </w:pPr>
      <w:r>
        <w:t>RR3-127</w:t>
      </w:r>
      <w:r>
        <w:tab/>
        <w:t>Number Pool Block Holder Infor</w:t>
      </w:r>
      <w:r>
        <w:t>mation – NPA-NXX-X Effective Date</w:t>
      </w:r>
    </w:p>
    <w:p w14:paraId="0D9E20AF" w14:textId="77777777" w:rsidR="00000000" w:rsidRDefault="001F0AD0">
      <w:pPr>
        <w:pStyle w:val="RequirementBody"/>
      </w:pPr>
      <w:r>
        <w:t>NPAC SMS shall reject a request to create a Block if the current date is prior to the effective date of the Number Pooling NPA-NXX-X as defined in the NPAC SMS.  (Previously B-70)</w:t>
      </w:r>
    </w:p>
    <w:p w14:paraId="065898D1" w14:textId="77777777" w:rsidR="00000000" w:rsidRDefault="001F0AD0">
      <w:pPr>
        <w:pStyle w:val="RequirementHead"/>
      </w:pPr>
      <w:r>
        <w:t>RR3-128</w:t>
      </w:r>
      <w:r>
        <w:tab/>
        <w:t>Number Pool Block Holder Informati</w:t>
      </w:r>
      <w:r>
        <w:t>on – LRN Validation</w:t>
      </w:r>
    </w:p>
    <w:p w14:paraId="0FEB4918" w14:textId="77777777" w:rsidR="00000000" w:rsidRDefault="001F0AD0">
      <w:pPr>
        <w:pStyle w:val="RequirementBody"/>
      </w:pPr>
      <w:r>
        <w:t>NPAC SMS shall validate that the LRN specified in the addition or modification of Number Pooling Block Holder information is a valid LRN defined in the NPAC SMS for the Block Holder.  (Previously B-80)</w:t>
      </w:r>
    </w:p>
    <w:p w14:paraId="505FD5EA" w14:textId="77777777" w:rsidR="00000000" w:rsidRDefault="001F0AD0">
      <w:pPr>
        <w:pStyle w:val="RequirementHead"/>
      </w:pPr>
      <w:r>
        <w:t>RR3-129</w:t>
      </w:r>
      <w:r>
        <w:tab/>
        <w:t>Number Pool Block Holder I</w:t>
      </w:r>
      <w:r>
        <w:t>nformation – Duplicate Block Validation</w:t>
      </w:r>
    </w:p>
    <w:p w14:paraId="079E54B1" w14:textId="77777777" w:rsidR="00000000" w:rsidRDefault="001F0AD0">
      <w:pPr>
        <w:pStyle w:val="RequirementBody"/>
      </w:pPr>
      <w:r>
        <w:t xml:space="preserve">NPAC SMS shall validate that the NPA-NXX-X specified in the addition of Number Pooling Block Holder Information does not already exist in the Number Pooling Block Holder Information, except for a status of Old where </w:t>
      </w:r>
      <w:r>
        <w:t>the Block’s Failed SP List is empty.  (Previously B-90)</w:t>
      </w:r>
    </w:p>
    <w:p w14:paraId="6023C63E" w14:textId="77777777" w:rsidR="00000000" w:rsidRDefault="001F0AD0">
      <w:pPr>
        <w:pStyle w:val="RequirementHead"/>
      </w:pPr>
      <w:r>
        <w:t>RR3-130</w:t>
      </w:r>
      <w:r>
        <w:tab/>
        <w:t>Number Pool Block Holder Information – SOA Origination Values</w:t>
      </w:r>
    </w:p>
    <w:p w14:paraId="57791E5A" w14:textId="77777777" w:rsidR="00000000" w:rsidRDefault="001F0AD0">
      <w:pPr>
        <w:pStyle w:val="RequirementBody"/>
      </w:pPr>
      <w:r>
        <w:t>NPAC SMS shall set the SOA Origination to TRUE for Blocks sent over the SOA to NPAC SMS Interface or for Blocks sent over the NPAC</w:t>
      </w:r>
      <w:r>
        <w:t xml:space="preserve"> SOA Low-tech Interface, and to FALSE for Blocks that were created by NPAC personnel, except where the value will be maintained from the Old Block, as a result of an NPA Split.  (Previously B-100)</w:t>
      </w:r>
    </w:p>
    <w:p w14:paraId="5C8E36C3" w14:textId="77777777" w:rsidR="00000000" w:rsidRDefault="001F0AD0">
      <w:pPr>
        <w:pStyle w:val="RequirementHead"/>
      </w:pPr>
      <w:r>
        <w:t>RR3-131</w:t>
      </w:r>
      <w:r>
        <w:tab/>
        <w:t>Number Pool Block Holder Information – Validation E</w:t>
      </w:r>
      <w:r>
        <w:t>rror</w:t>
      </w:r>
    </w:p>
    <w:p w14:paraId="56D7CF66" w14:textId="77777777" w:rsidR="00000000" w:rsidRDefault="001F0AD0">
      <w:pPr>
        <w:pStyle w:val="RequirementBody"/>
      </w:pPr>
      <w:r>
        <w:t>NPAC SMS shall report an error to the user and reject the addition or modification of Number Pooling Block Holder information if validation errors occur as defined in RR3-124, RR3-125, RR3-126, RR3-127, RR3-128, RR3-129, RR3-146, and RR3-149.  (Previo</w:t>
      </w:r>
      <w:r>
        <w:t>usly B-110)</w:t>
      </w:r>
    </w:p>
    <w:p w14:paraId="303C5FDC" w14:textId="77777777" w:rsidR="00000000" w:rsidRDefault="001F0AD0">
      <w:pPr>
        <w:pStyle w:val="RequirementHead"/>
      </w:pPr>
      <w:r>
        <w:t>RR3-132</w:t>
      </w:r>
      <w:r>
        <w:tab/>
        <w:t>Number Pooling Block Holder Information –Update Notification</w:t>
      </w:r>
    </w:p>
    <w:p w14:paraId="173652AA" w14:textId="77777777" w:rsidR="00000000" w:rsidRDefault="001F0AD0">
      <w:pPr>
        <w:pStyle w:val="RequirementBody"/>
      </w:pPr>
      <w:r>
        <w:t xml:space="preserve">NPAC SMS shall </w:t>
      </w:r>
      <w:r>
        <w:rPr>
          <w:b/>
          <w:i/>
        </w:rPr>
        <w:t>send</w:t>
      </w:r>
      <w:r>
        <w:t xml:space="preserve"> all SOA notifications to the current SP (the block holder) for updates on Blocks, when the Block SOA Origination is TRUE.  (Previously B-120)</w:t>
      </w:r>
    </w:p>
    <w:p w14:paraId="1A0E1223" w14:textId="77777777" w:rsidR="00000000" w:rsidRDefault="001F0AD0">
      <w:pPr>
        <w:pStyle w:val="RequirementHead"/>
      </w:pPr>
      <w:r>
        <w:t>RR3-133</w:t>
      </w:r>
      <w:r>
        <w:tab/>
        <w:t>Numbe</w:t>
      </w:r>
      <w:r>
        <w:t>r Pooling Block Holder Information –Update Notification Suppression</w:t>
      </w:r>
    </w:p>
    <w:p w14:paraId="28DA7C0B" w14:textId="77777777" w:rsidR="00000000" w:rsidRDefault="001F0AD0">
      <w:pPr>
        <w:pStyle w:val="RequirementBody"/>
      </w:pPr>
      <w:r>
        <w:t xml:space="preserve">NPAC SMS shall </w:t>
      </w:r>
      <w:r>
        <w:rPr>
          <w:b/>
          <w:i/>
        </w:rPr>
        <w:t>suppress</w:t>
      </w:r>
      <w:r>
        <w:t xml:space="preserve"> all SOA notifications to the current SP (the block holder) for updates on Blocks, when the Block SOA Origination is FALSE.  (Previously B-130)</w:t>
      </w:r>
    </w:p>
    <w:p w14:paraId="60D575BB" w14:textId="77777777" w:rsidR="00000000" w:rsidRDefault="001F0AD0">
      <w:pPr>
        <w:pStyle w:val="RequirementHead"/>
      </w:pPr>
      <w:r>
        <w:t>RR3-134</w:t>
      </w:r>
      <w:r>
        <w:tab/>
        <w:t>Number Poolin</w:t>
      </w:r>
      <w:r>
        <w:t>g Block Holder Information – Failed SP List Update for Block for EDR Local SMS</w:t>
      </w:r>
    </w:p>
    <w:p w14:paraId="78126890" w14:textId="77777777" w:rsidR="00000000" w:rsidRDefault="001F0AD0">
      <w:pPr>
        <w:pStyle w:val="RequirementBody"/>
      </w:pPr>
      <w:r>
        <w:t>NPAC SMS shall consider an EDR Local SMS to be discrepant and shall update the Block Failed SP List, based on an EDR Local SMS failing to process the Block Object, for an additi</w:t>
      </w:r>
      <w:r>
        <w:t>on, modification, deletion, re-send, resync, or mass update.  (Previously B-140)</w:t>
      </w:r>
    </w:p>
    <w:p w14:paraId="75425026" w14:textId="77777777" w:rsidR="00000000" w:rsidRDefault="001F0AD0">
      <w:pPr>
        <w:pStyle w:val="RequirementHead"/>
      </w:pPr>
      <w:r>
        <w:t>RR3-135</w:t>
      </w:r>
      <w:r>
        <w:tab/>
        <w:t>Number Pooling Block Holder Information – Failed SP List Update for Subscription Versions for non-EDR Local SMS</w:t>
      </w:r>
    </w:p>
    <w:p w14:paraId="0C09BB1E" w14:textId="77777777" w:rsidR="00000000" w:rsidRDefault="001F0AD0">
      <w:pPr>
        <w:pStyle w:val="RequirementBody"/>
      </w:pPr>
      <w:r>
        <w:t>NPAC SMS shall consider a non-EDR Local SMS to be discr</w:t>
      </w:r>
      <w:r>
        <w:t>epant and shall update the Block Failed SP List, based on a non-EDR Local SMS failing to process one or more Subscription Versions, with LNP Type of POOL, within the Block, for an addition, modification, deletion, re-send, resync, or mass update.  (Previou</w:t>
      </w:r>
      <w:r>
        <w:t>sly B-150)</w:t>
      </w:r>
    </w:p>
    <w:p w14:paraId="6C5C245E" w14:textId="77777777" w:rsidR="00000000" w:rsidRDefault="001F0AD0">
      <w:pPr>
        <w:pStyle w:val="RequirementHead"/>
      </w:pPr>
      <w:r>
        <w:t>RR3-136</w:t>
      </w:r>
      <w:r>
        <w:tab/>
        <w:t>Number Pooling Block Holder Information – Failed SP List Sent to Block Holder</w:t>
      </w:r>
    </w:p>
    <w:p w14:paraId="25EC2C60" w14:textId="77777777" w:rsidR="00000000" w:rsidRDefault="001F0AD0">
      <w:pPr>
        <w:pStyle w:val="RequirementBody"/>
      </w:pPr>
      <w:r>
        <w:t>NPAC SMS shall send the Block Failed SP List, to the current SP (the block holder) via the SOA to NPAC SMS Interface, along with the SOA notification for statu</w:t>
      </w:r>
      <w:r>
        <w:t>s update of the Block, when the Block SOA Origination is TRUE, and the broadcast to one or more Local SMSs fail.  (Previously B-160)</w:t>
      </w:r>
    </w:p>
    <w:p w14:paraId="706F2D06" w14:textId="77777777" w:rsidR="00000000" w:rsidRDefault="001F0AD0">
      <w:pPr>
        <w:pStyle w:val="RequirementHead"/>
      </w:pPr>
      <w:r>
        <w:br w:type="page"/>
        <w:t>RR3-137.1</w:t>
      </w:r>
      <w:r>
        <w:tab/>
        <w:t>Number Pooling Block Holder Information – Synchronization of Block Status and Subscription Version Status</w:t>
      </w:r>
    </w:p>
    <w:p w14:paraId="741F2A53" w14:textId="77777777" w:rsidR="00000000" w:rsidRDefault="001F0AD0">
      <w:pPr>
        <w:pStyle w:val="RequirementBody"/>
        <w:spacing w:after="120"/>
      </w:pPr>
      <w:r>
        <w:t>NPAC S</w:t>
      </w:r>
      <w:r>
        <w:t xml:space="preserve">MS shall ensure that the </w:t>
      </w:r>
      <w:r>
        <w:rPr>
          <w:b/>
          <w:i/>
        </w:rPr>
        <w:t>status</w:t>
      </w:r>
      <w:r>
        <w:t xml:space="preserve"> for Block broadcasts to EDR Local SMSs and Subscription Versions with LNP Type of POOL broadcasts to non-EDR Local SMSs, are synchronized, by performing the following:  (Previously B-165.1)</w:t>
      </w:r>
    </w:p>
    <w:p w14:paraId="6AA7A8C3" w14:textId="77777777" w:rsidR="00000000" w:rsidRDefault="001F0AD0" w:rsidP="001F0AD0">
      <w:pPr>
        <w:pStyle w:val="ListBullet2"/>
        <w:numPr>
          <w:ilvl w:val="0"/>
          <w:numId w:val="28"/>
          <w:numberingChange w:id="1613" w:author="Jean Anthony" w:date="2001-03-12T20:36:00Z" w:original=""/>
        </w:numPr>
      </w:pPr>
      <w:r>
        <w:t xml:space="preserve">The </w:t>
      </w:r>
      <w:r>
        <w:rPr>
          <w:b/>
          <w:i/>
        </w:rPr>
        <w:t>status</w:t>
      </w:r>
      <w:r>
        <w:t xml:space="preserve"> for the Block and Subsc</w:t>
      </w:r>
      <w:r>
        <w:t>ription Versions shall cross-reference one another and contain the results of the broadcast of the Block to the EDR Local SMSs, and the broadcast of the Subscription Versions to the non-EDR Local SMSs.</w:t>
      </w:r>
    </w:p>
    <w:p w14:paraId="3D022F5C" w14:textId="77777777" w:rsidR="00000000" w:rsidRDefault="001F0AD0" w:rsidP="001F0AD0">
      <w:pPr>
        <w:pStyle w:val="ListBullet2"/>
        <w:numPr>
          <w:ilvl w:val="0"/>
          <w:numId w:val="28"/>
          <w:numberingChange w:id="1614" w:author="Jean Anthony" w:date="2001-03-12T20:36:00Z" w:original=""/>
        </w:numPr>
      </w:pPr>
      <w:r>
        <w:t xml:space="preserve">The </w:t>
      </w:r>
      <w:r>
        <w:rPr>
          <w:b/>
          <w:i/>
        </w:rPr>
        <w:t>status</w:t>
      </w:r>
      <w:r>
        <w:t xml:space="preserve"> for each Subscription Version shall only be</w:t>
      </w:r>
      <w:r>
        <w:t xml:space="preserve"> set, once the broadcasts of the Block to all EDR and Subscription Versions to non-EDR Local SMSs has been completed, and a response has been received by all EDR and non-EDR Local SMSs or retries have been exhausted.</w:t>
      </w:r>
    </w:p>
    <w:p w14:paraId="17DFB331" w14:textId="77777777" w:rsidR="00000000" w:rsidRDefault="001F0AD0" w:rsidP="001F0AD0">
      <w:pPr>
        <w:pStyle w:val="ListBullet2"/>
        <w:numPr>
          <w:ilvl w:val="0"/>
          <w:numId w:val="28"/>
          <w:numberingChange w:id="1615" w:author="Jean Anthony" w:date="2001-03-12T20:36:00Z" w:original=""/>
        </w:numPr>
      </w:pPr>
      <w:r>
        <w:t xml:space="preserve">The </w:t>
      </w:r>
      <w:r>
        <w:rPr>
          <w:b/>
          <w:i/>
        </w:rPr>
        <w:t>status</w:t>
      </w:r>
      <w:r>
        <w:t xml:space="preserve"> for the Block shall only be </w:t>
      </w:r>
      <w:r>
        <w:t>set, once the broadcasts of the Block to all EDR and Subscription Versions to non-EDR Local SMSs has been completed, and a response has been received by all EDR and non-EDR Local SMSs or retries have been exhausted.</w:t>
      </w:r>
    </w:p>
    <w:p w14:paraId="7BEA1F50" w14:textId="77777777" w:rsidR="00000000" w:rsidRDefault="001F0AD0" w:rsidP="001F0AD0">
      <w:pPr>
        <w:pStyle w:val="ListBullet2"/>
        <w:numPr>
          <w:ilvl w:val="0"/>
          <w:numId w:val="28"/>
          <w:numberingChange w:id="1616" w:author="Jean Anthony" w:date="2001-03-12T20:36:00Z" w:original=""/>
        </w:numPr>
        <w:spacing w:after="240"/>
      </w:pPr>
      <w:r>
        <w:t xml:space="preserve">The </w:t>
      </w:r>
      <w:r>
        <w:rPr>
          <w:b/>
          <w:i/>
        </w:rPr>
        <w:t>status</w:t>
      </w:r>
      <w:r>
        <w:t xml:space="preserve"> for the Block shall reflect t</w:t>
      </w:r>
      <w:r>
        <w:t>he information contained in Tables RR3-137.2, RR3-137.3, and RR3-137.4.</w:t>
      </w:r>
    </w:p>
    <w:p w14:paraId="5FC028F6" w14:textId="77777777" w:rsidR="00000000" w:rsidRDefault="001F0AD0">
      <w:pPr>
        <w:pStyle w:val="ListBullet2"/>
        <w:numPr>
          <w:ilvl w:val="0"/>
          <w:numId w:val="0"/>
        </w:numPr>
        <w:rPr>
          <w:u w:val="single"/>
        </w:rPr>
      </w:pPr>
      <w:r>
        <w:rPr>
          <w:u w:val="single"/>
        </w:rPr>
        <w:t>Key for Tables RR3-137</w:t>
      </w:r>
      <w:r>
        <w:t>.2, RR3-137.3, and RR3-137.4</w:t>
      </w:r>
    </w:p>
    <w:p w14:paraId="69F04A98" w14:textId="77777777" w:rsidR="00000000" w:rsidRDefault="001F0AD0">
      <w:pPr>
        <w:pStyle w:val="ListBullet2"/>
        <w:numPr>
          <w:ilvl w:val="0"/>
          <w:numId w:val="0"/>
        </w:numPr>
      </w:pPr>
      <w:r>
        <w:t>Act = Active status</w:t>
      </w:r>
    </w:p>
    <w:p w14:paraId="426A9245" w14:textId="77777777" w:rsidR="00000000" w:rsidRDefault="001F0AD0">
      <w:pPr>
        <w:pStyle w:val="ListBullet2"/>
        <w:numPr>
          <w:ilvl w:val="0"/>
          <w:numId w:val="0"/>
        </w:numPr>
      </w:pPr>
      <w:r>
        <w:t>Act/Part = a mix of both Active status and Partial Failure status</w:t>
      </w:r>
    </w:p>
    <w:p w14:paraId="0D7A2DDF" w14:textId="77777777" w:rsidR="00000000" w:rsidRDefault="001F0AD0">
      <w:pPr>
        <w:pStyle w:val="ListBullet2"/>
        <w:numPr>
          <w:ilvl w:val="0"/>
          <w:numId w:val="0"/>
        </w:numPr>
      </w:pPr>
      <w:r>
        <w:t>Part = Partial Failure status</w:t>
      </w:r>
    </w:p>
    <w:p w14:paraId="233E7E75" w14:textId="77777777" w:rsidR="00000000" w:rsidRDefault="001F0AD0">
      <w:pPr>
        <w:pStyle w:val="ListBullet2"/>
        <w:numPr>
          <w:ilvl w:val="0"/>
          <w:numId w:val="0"/>
        </w:numPr>
      </w:pPr>
      <w:r>
        <w:t>Part/Fail = a mix</w:t>
      </w:r>
      <w:r>
        <w:t xml:space="preserve"> of both Partial Failure status and Failed status</w:t>
      </w:r>
    </w:p>
    <w:p w14:paraId="2F861C0E" w14:textId="77777777" w:rsidR="00000000" w:rsidRDefault="001F0AD0">
      <w:pPr>
        <w:pStyle w:val="ListBullet2"/>
        <w:numPr>
          <w:ilvl w:val="0"/>
          <w:numId w:val="0"/>
        </w:numPr>
      </w:pPr>
      <w:r>
        <w:t>Fail = Failed status</w:t>
      </w:r>
    </w:p>
    <w:p w14:paraId="46EF1EDA" w14:textId="77777777" w:rsidR="00000000" w:rsidRDefault="001F0AD0">
      <w:pPr>
        <w:pStyle w:val="ListBullet2"/>
        <w:numPr>
          <w:ilvl w:val="0"/>
          <w:numId w:val="0"/>
        </w:numPr>
      </w:pPr>
      <w:r>
        <w:t>Old = Old status</w:t>
      </w:r>
    </w:p>
    <w:p w14:paraId="5E7F5BE6" w14:textId="77777777" w:rsidR="00000000" w:rsidRDefault="001F0AD0">
      <w:pPr>
        <w:pStyle w:val="ListBullet2"/>
        <w:numPr>
          <w:ilvl w:val="0"/>
          <w:numId w:val="0"/>
        </w:numPr>
        <w:spacing w:after="240"/>
      </w:pPr>
      <w:r>
        <w:t>Act/Old = a mix of both Active status and Old status</w:t>
      </w:r>
    </w:p>
    <w:p w14:paraId="56F56410" w14:textId="77777777" w:rsidR="00000000" w:rsidRDefault="001F0AD0">
      <w:pPr>
        <w:pStyle w:val="RequirementHead"/>
      </w:pPr>
      <w:r>
        <w:br w:type="page"/>
        <w:t>RR3-137.2</w:t>
      </w:r>
      <w:r>
        <w:tab/>
        <w:t>Number Pooling Block Holder Information – Synchronization of Block Status and Subscription Version Statu</w:t>
      </w:r>
      <w:r>
        <w:t>s for Block Creation</w:t>
      </w:r>
    </w:p>
    <w:p w14:paraId="1F0CAE07" w14:textId="77777777" w:rsidR="00000000" w:rsidRDefault="001F0AD0">
      <w:pPr>
        <w:pStyle w:val="RequirementBody"/>
        <w:spacing w:after="120"/>
      </w:pPr>
      <w:r>
        <w:t xml:space="preserve">NPAC SMS shall set the </w:t>
      </w:r>
      <w:r>
        <w:rPr>
          <w:b/>
          <w:i/>
        </w:rPr>
        <w:t>status</w:t>
      </w:r>
      <w:r>
        <w:t xml:space="preserve"> of a Block for Block Creation, based on the data contained in Table RR3-137.2.  (Previously B-165.2)</w:t>
      </w:r>
    </w:p>
    <w:p w14:paraId="447D11D1" w14:textId="77777777" w:rsidR="00000000" w:rsidRDefault="001F0AD0">
      <w:pPr>
        <w:pStyle w:val="ListBullet2"/>
        <w:numPr>
          <w:ilvl w:val="0"/>
          <w:numId w:val="0"/>
        </w:numPr>
        <w:spacing w:after="240"/>
      </w:pP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468"/>
        <w:gridCol w:w="792"/>
        <w:gridCol w:w="792"/>
        <w:gridCol w:w="846"/>
        <w:gridCol w:w="738"/>
        <w:gridCol w:w="792"/>
        <w:gridCol w:w="792"/>
        <w:gridCol w:w="792"/>
        <w:gridCol w:w="846"/>
        <w:gridCol w:w="1080"/>
        <w:gridCol w:w="900"/>
      </w:tblGrid>
      <w:tr w:rsidR="00000000" w14:paraId="5459DD3C" w14:textId="77777777">
        <w:tblPrEx>
          <w:tblCellMar>
            <w:top w:w="0" w:type="dxa"/>
            <w:bottom w:w="0" w:type="dxa"/>
          </w:tblCellMar>
        </w:tblPrEx>
        <w:trPr>
          <w:cantSplit/>
        </w:trPr>
        <w:tc>
          <w:tcPr>
            <w:tcW w:w="8838" w:type="dxa"/>
            <w:gridSpan w:val="11"/>
          </w:tcPr>
          <w:p w14:paraId="0D215F83" w14:textId="77777777" w:rsidR="00000000" w:rsidRDefault="001F0AD0">
            <w:pPr>
              <w:pStyle w:val="ListBullet2"/>
              <w:numPr>
                <w:ilvl w:val="0"/>
                <w:numId w:val="0"/>
              </w:numPr>
              <w:spacing w:after="240"/>
              <w:jc w:val="center"/>
            </w:pPr>
            <w:r>
              <w:rPr>
                <w:sz w:val="28"/>
              </w:rPr>
              <w:t>Table RR3-137.2 -- Block Creation</w:t>
            </w:r>
          </w:p>
        </w:tc>
      </w:tr>
      <w:tr w:rsidR="00000000" w14:paraId="7DFB4BAE" w14:textId="77777777">
        <w:tblPrEx>
          <w:tblCellMar>
            <w:top w:w="0" w:type="dxa"/>
            <w:bottom w:w="0" w:type="dxa"/>
          </w:tblCellMar>
        </w:tblPrEx>
        <w:trPr>
          <w:cantSplit/>
        </w:trPr>
        <w:tc>
          <w:tcPr>
            <w:tcW w:w="468" w:type="dxa"/>
            <w:tcBorders>
              <w:right w:val="nil"/>
            </w:tcBorders>
          </w:tcPr>
          <w:p w14:paraId="16892CED" w14:textId="77777777" w:rsidR="00000000" w:rsidRDefault="001F0AD0">
            <w:pPr>
              <w:pStyle w:val="ListBullet2"/>
              <w:numPr>
                <w:ilvl w:val="0"/>
                <w:numId w:val="0"/>
              </w:numPr>
              <w:spacing w:after="240"/>
              <w:jc w:val="center"/>
            </w:pPr>
          </w:p>
        </w:tc>
        <w:tc>
          <w:tcPr>
            <w:tcW w:w="2430" w:type="dxa"/>
            <w:gridSpan w:val="3"/>
            <w:tcBorders>
              <w:right w:val="nil"/>
            </w:tcBorders>
          </w:tcPr>
          <w:p w14:paraId="278D49AE" w14:textId="77777777" w:rsidR="00000000" w:rsidRDefault="001F0AD0">
            <w:pPr>
              <w:pStyle w:val="ListBullet2"/>
              <w:numPr>
                <w:ilvl w:val="0"/>
                <w:numId w:val="0"/>
              </w:numPr>
              <w:spacing w:after="240"/>
              <w:jc w:val="center"/>
            </w:pPr>
            <w:r>
              <w:t>EDR Local SMS</w:t>
            </w:r>
          </w:p>
        </w:tc>
        <w:tc>
          <w:tcPr>
            <w:tcW w:w="3960" w:type="dxa"/>
            <w:gridSpan w:val="5"/>
            <w:tcBorders>
              <w:top w:val="single" w:sz="6" w:space="0" w:color="auto"/>
              <w:left w:val="single" w:sz="18" w:space="0" w:color="auto"/>
              <w:bottom w:val="single" w:sz="6" w:space="0" w:color="auto"/>
              <w:right w:val="nil"/>
            </w:tcBorders>
          </w:tcPr>
          <w:p w14:paraId="725059EC" w14:textId="77777777" w:rsidR="00000000" w:rsidRDefault="001F0AD0">
            <w:pPr>
              <w:pStyle w:val="ListBullet2"/>
              <w:numPr>
                <w:ilvl w:val="0"/>
                <w:numId w:val="0"/>
              </w:numPr>
              <w:spacing w:after="240"/>
              <w:jc w:val="center"/>
            </w:pPr>
            <w:r>
              <w:t>Non-EDR Local SMS</w:t>
            </w:r>
          </w:p>
        </w:tc>
        <w:tc>
          <w:tcPr>
            <w:tcW w:w="1080" w:type="dxa"/>
            <w:vMerge w:val="restart"/>
            <w:tcBorders>
              <w:top w:val="single" w:sz="6" w:space="0" w:color="auto"/>
              <w:left w:val="single" w:sz="18" w:space="0" w:color="auto"/>
            </w:tcBorders>
          </w:tcPr>
          <w:p w14:paraId="0F96980A" w14:textId="77777777" w:rsidR="00000000" w:rsidRDefault="001F0AD0">
            <w:pPr>
              <w:pStyle w:val="ListBullet2"/>
              <w:numPr>
                <w:ilvl w:val="0"/>
                <w:numId w:val="0"/>
              </w:numPr>
              <w:spacing w:after="240"/>
              <w:jc w:val="center"/>
            </w:pPr>
          </w:p>
          <w:p w14:paraId="1F53814A" w14:textId="77777777" w:rsidR="00000000" w:rsidRDefault="001F0AD0">
            <w:pPr>
              <w:pStyle w:val="ListBullet2"/>
              <w:numPr>
                <w:ilvl w:val="0"/>
                <w:numId w:val="0"/>
              </w:numPr>
              <w:spacing w:after="240"/>
              <w:jc w:val="center"/>
            </w:pPr>
          </w:p>
          <w:p w14:paraId="6193BC90" w14:textId="77777777" w:rsidR="00000000" w:rsidRDefault="001F0AD0">
            <w:pPr>
              <w:pStyle w:val="ListBullet2"/>
              <w:numPr>
                <w:ilvl w:val="0"/>
                <w:numId w:val="0"/>
              </w:numPr>
              <w:spacing w:after="240"/>
              <w:jc w:val="center"/>
            </w:pPr>
            <w:r>
              <w:t>All Pooled SVs in the Block</w:t>
            </w:r>
          </w:p>
        </w:tc>
        <w:tc>
          <w:tcPr>
            <w:tcW w:w="900" w:type="dxa"/>
            <w:vMerge w:val="restart"/>
          </w:tcPr>
          <w:p w14:paraId="7BB5C17E" w14:textId="77777777" w:rsidR="00000000" w:rsidRDefault="001F0AD0">
            <w:pPr>
              <w:pStyle w:val="ListBullet2"/>
              <w:numPr>
                <w:ilvl w:val="0"/>
                <w:numId w:val="0"/>
              </w:numPr>
              <w:jc w:val="center"/>
            </w:pPr>
          </w:p>
          <w:p w14:paraId="06CCEF2B" w14:textId="77777777" w:rsidR="00000000" w:rsidRDefault="001F0AD0">
            <w:pPr>
              <w:pStyle w:val="ListBullet2"/>
              <w:numPr>
                <w:ilvl w:val="0"/>
                <w:numId w:val="0"/>
              </w:numPr>
              <w:jc w:val="center"/>
            </w:pPr>
          </w:p>
          <w:p w14:paraId="7F0009C7" w14:textId="77777777" w:rsidR="00000000" w:rsidRDefault="001F0AD0">
            <w:pPr>
              <w:pStyle w:val="ListBullet2"/>
              <w:numPr>
                <w:ilvl w:val="0"/>
                <w:numId w:val="0"/>
              </w:numPr>
              <w:jc w:val="center"/>
            </w:pPr>
          </w:p>
          <w:p w14:paraId="3F840A3C" w14:textId="77777777" w:rsidR="00000000" w:rsidRDefault="001F0AD0">
            <w:pPr>
              <w:pStyle w:val="ListBullet2"/>
              <w:numPr>
                <w:ilvl w:val="0"/>
                <w:numId w:val="0"/>
              </w:numPr>
              <w:jc w:val="center"/>
            </w:pPr>
          </w:p>
          <w:p w14:paraId="47896BD9" w14:textId="77777777" w:rsidR="00000000" w:rsidRDefault="001F0AD0">
            <w:pPr>
              <w:pStyle w:val="ListBullet2"/>
              <w:numPr>
                <w:ilvl w:val="0"/>
                <w:numId w:val="0"/>
              </w:numPr>
              <w:spacing w:after="240"/>
              <w:jc w:val="center"/>
            </w:pPr>
            <w:r>
              <w:t>B</w:t>
            </w:r>
            <w:r>
              <w:t>lock</w:t>
            </w:r>
          </w:p>
        </w:tc>
      </w:tr>
      <w:tr w:rsidR="00000000" w14:paraId="7C815032" w14:textId="77777777">
        <w:tblPrEx>
          <w:tblCellMar>
            <w:top w:w="0" w:type="dxa"/>
            <w:bottom w:w="0" w:type="dxa"/>
          </w:tblCellMar>
        </w:tblPrEx>
        <w:trPr>
          <w:cantSplit/>
          <w:trHeight w:val="2928"/>
        </w:trPr>
        <w:tc>
          <w:tcPr>
            <w:tcW w:w="468" w:type="dxa"/>
            <w:tcBorders>
              <w:bottom w:val="nil"/>
            </w:tcBorders>
          </w:tcPr>
          <w:p w14:paraId="2C9348F9" w14:textId="77777777" w:rsidR="00000000" w:rsidRDefault="001F0AD0">
            <w:pPr>
              <w:pStyle w:val="ListBullet2"/>
              <w:numPr>
                <w:ilvl w:val="0"/>
                <w:numId w:val="0"/>
              </w:numPr>
              <w:spacing w:after="240"/>
              <w:jc w:val="center"/>
            </w:pPr>
          </w:p>
        </w:tc>
        <w:tc>
          <w:tcPr>
            <w:tcW w:w="792" w:type="dxa"/>
            <w:tcBorders>
              <w:bottom w:val="nil"/>
            </w:tcBorders>
            <w:textDirection w:val="btLr"/>
          </w:tcPr>
          <w:p w14:paraId="29634E8D" w14:textId="77777777" w:rsidR="00000000" w:rsidRDefault="001F0AD0">
            <w:pPr>
              <w:pStyle w:val="ListBullet2"/>
              <w:numPr>
                <w:ilvl w:val="0"/>
                <w:numId w:val="0"/>
              </w:numPr>
              <w:spacing w:after="240"/>
              <w:ind w:left="113" w:right="113"/>
              <w:jc w:val="center"/>
              <w:rPr>
                <w:sz w:val="16"/>
              </w:rPr>
            </w:pPr>
            <w:r>
              <w:rPr>
                <w:sz w:val="16"/>
              </w:rPr>
              <w:t>all EDR Local SMSs respond successfully</w:t>
            </w:r>
          </w:p>
        </w:tc>
        <w:tc>
          <w:tcPr>
            <w:tcW w:w="792" w:type="dxa"/>
            <w:tcBorders>
              <w:bottom w:val="nil"/>
            </w:tcBorders>
            <w:textDirection w:val="btLr"/>
          </w:tcPr>
          <w:p w14:paraId="61C945BF" w14:textId="77777777" w:rsidR="00000000" w:rsidRDefault="001F0AD0">
            <w:pPr>
              <w:pStyle w:val="ListBullet2"/>
              <w:numPr>
                <w:ilvl w:val="0"/>
                <w:numId w:val="0"/>
              </w:numPr>
              <w:spacing w:after="240"/>
              <w:ind w:left="113" w:right="113"/>
              <w:jc w:val="center"/>
              <w:rPr>
                <w:sz w:val="16"/>
              </w:rPr>
            </w:pPr>
            <w:r>
              <w:rPr>
                <w:sz w:val="16"/>
              </w:rPr>
              <w:t>some but not all EDR Local SMSs respond successfully</w:t>
            </w:r>
          </w:p>
        </w:tc>
        <w:tc>
          <w:tcPr>
            <w:tcW w:w="846" w:type="dxa"/>
            <w:tcBorders>
              <w:bottom w:val="nil"/>
              <w:right w:val="nil"/>
            </w:tcBorders>
            <w:textDirection w:val="btLr"/>
          </w:tcPr>
          <w:p w14:paraId="01859804" w14:textId="77777777" w:rsidR="00000000" w:rsidRDefault="001F0AD0">
            <w:pPr>
              <w:pStyle w:val="ListBullet2"/>
              <w:numPr>
                <w:ilvl w:val="0"/>
                <w:numId w:val="0"/>
              </w:numPr>
              <w:spacing w:after="240"/>
              <w:ind w:left="113" w:right="113"/>
              <w:jc w:val="center"/>
              <w:rPr>
                <w:sz w:val="16"/>
              </w:rPr>
            </w:pPr>
            <w:r>
              <w:rPr>
                <w:sz w:val="16"/>
              </w:rPr>
              <w:t>none of the EDR Local SMSs respond successfully</w:t>
            </w:r>
          </w:p>
        </w:tc>
        <w:tc>
          <w:tcPr>
            <w:tcW w:w="738" w:type="dxa"/>
            <w:tcBorders>
              <w:top w:val="single" w:sz="6" w:space="0" w:color="auto"/>
              <w:left w:val="single" w:sz="18" w:space="0" w:color="auto"/>
              <w:bottom w:val="nil"/>
            </w:tcBorders>
            <w:textDirection w:val="btLr"/>
          </w:tcPr>
          <w:p w14:paraId="7D258CF1" w14:textId="77777777" w:rsidR="00000000" w:rsidRDefault="001F0AD0">
            <w:pPr>
              <w:pStyle w:val="ListBullet2"/>
              <w:numPr>
                <w:ilvl w:val="0"/>
                <w:numId w:val="0"/>
              </w:numPr>
              <w:spacing w:after="240"/>
              <w:ind w:left="113" w:right="113"/>
              <w:jc w:val="center"/>
              <w:rPr>
                <w:sz w:val="16"/>
              </w:rPr>
            </w:pPr>
            <w:r>
              <w:rPr>
                <w:sz w:val="16"/>
              </w:rPr>
              <w:t>all non-EDR Local SMSs respond successfully to all SVs</w:t>
            </w:r>
          </w:p>
        </w:tc>
        <w:tc>
          <w:tcPr>
            <w:tcW w:w="792" w:type="dxa"/>
            <w:tcBorders>
              <w:bottom w:val="nil"/>
            </w:tcBorders>
            <w:textDirection w:val="btLr"/>
          </w:tcPr>
          <w:p w14:paraId="249D024C" w14:textId="77777777" w:rsidR="00000000" w:rsidRDefault="001F0AD0">
            <w:pPr>
              <w:pStyle w:val="ListBullet2"/>
              <w:numPr>
                <w:ilvl w:val="0"/>
                <w:numId w:val="0"/>
              </w:numPr>
              <w:spacing w:after="240"/>
              <w:ind w:left="113" w:right="113"/>
              <w:jc w:val="center"/>
              <w:rPr>
                <w:sz w:val="16"/>
              </w:rPr>
            </w:pPr>
            <w:r>
              <w:rPr>
                <w:sz w:val="16"/>
              </w:rPr>
              <w:t>some but not all non-EDR Local SMSs respond successfu</w:t>
            </w:r>
            <w:r>
              <w:rPr>
                <w:sz w:val="16"/>
              </w:rPr>
              <w:t>lly to a given SV, but all respond successfully to another SV</w:t>
            </w:r>
          </w:p>
        </w:tc>
        <w:tc>
          <w:tcPr>
            <w:tcW w:w="792" w:type="dxa"/>
            <w:tcBorders>
              <w:bottom w:val="nil"/>
            </w:tcBorders>
            <w:textDirection w:val="btLr"/>
          </w:tcPr>
          <w:p w14:paraId="366DEFA8" w14:textId="77777777" w:rsidR="00000000" w:rsidRDefault="001F0AD0">
            <w:pPr>
              <w:pStyle w:val="ListBullet2"/>
              <w:numPr>
                <w:ilvl w:val="0"/>
                <w:numId w:val="0"/>
              </w:numPr>
              <w:spacing w:after="240"/>
              <w:ind w:left="113" w:right="113"/>
              <w:jc w:val="center"/>
              <w:rPr>
                <w:sz w:val="16"/>
              </w:rPr>
            </w:pPr>
            <w:r>
              <w:rPr>
                <w:sz w:val="16"/>
              </w:rPr>
              <w:t>all non-EDR Local SMSs fail a given SV, but respond successfully to another SV</w:t>
            </w:r>
          </w:p>
        </w:tc>
        <w:tc>
          <w:tcPr>
            <w:tcW w:w="792" w:type="dxa"/>
            <w:tcBorders>
              <w:bottom w:val="nil"/>
            </w:tcBorders>
            <w:textDirection w:val="btLr"/>
          </w:tcPr>
          <w:p w14:paraId="328FD5E6" w14:textId="77777777" w:rsidR="00000000" w:rsidRDefault="001F0AD0">
            <w:pPr>
              <w:pStyle w:val="ListBullet2"/>
              <w:numPr>
                <w:ilvl w:val="0"/>
                <w:numId w:val="0"/>
              </w:numPr>
              <w:spacing w:after="240"/>
              <w:ind w:left="113" w:right="113"/>
              <w:jc w:val="center"/>
              <w:rPr>
                <w:sz w:val="16"/>
              </w:rPr>
            </w:pPr>
            <w:r>
              <w:rPr>
                <w:sz w:val="16"/>
              </w:rPr>
              <w:t>some but not all non-EDR Local SMSs fail all Pooled SVs</w:t>
            </w:r>
          </w:p>
        </w:tc>
        <w:tc>
          <w:tcPr>
            <w:tcW w:w="846" w:type="dxa"/>
            <w:tcBorders>
              <w:bottom w:val="nil"/>
              <w:right w:val="nil"/>
            </w:tcBorders>
            <w:textDirection w:val="btLr"/>
          </w:tcPr>
          <w:p w14:paraId="530DB889" w14:textId="77777777" w:rsidR="00000000" w:rsidRDefault="001F0AD0">
            <w:pPr>
              <w:pStyle w:val="ListBullet2"/>
              <w:numPr>
                <w:ilvl w:val="0"/>
                <w:numId w:val="0"/>
              </w:numPr>
              <w:spacing w:after="240"/>
              <w:ind w:left="113" w:right="113"/>
              <w:jc w:val="center"/>
              <w:rPr>
                <w:sz w:val="16"/>
              </w:rPr>
            </w:pPr>
            <w:r>
              <w:rPr>
                <w:sz w:val="16"/>
              </w:rPr>
              <w:t>none of the non-EDR Local SMSs respond successfully</w:t>
            </w:r>
          </w:p>
        </w:tc>
        <w:tc>
          <w:tcPr>
            <w:tcW w:w="1080" w:type="dxa"/>
            <w:vMerge/>
            <w:tcBorders>
              <w:left w:val="single" w:sz="18" w:space="0" w:color="auto"/>
              <w:bottom w:val="nil"/>
            </w:tcBorders>
          </w:tcPr>
          <w:p w14:paraId="506D53C2" w14:textId="77777777" w:rsidR="00000000" w:rsidRDefault="001F0AD0">
            <w:pPr>
              <w:pStyle w:val="ListBullet2"/>
              <w:numPr>
                <w:ilvl w:val="0"/>
                <w:numId w:val="0"/>
              </w:numPr>
              <w:spacing w:after="240"/>
              <w:jc w:val="center"/>
            </w:pPr>
          </w:p>
        </w:tc>
        <w:tc>
          <w:tcPr>
            <w:tcW w:w="900" w:type="dxa"/>
            <w:vMerge/>
            <w:tcBorders>
              <w:bottom w:val="nil"/>
            </w:tcBorders>
          </w:tcPr>
          <w:p w14:paraId="0D331A36" w14:textId="77777777" w:rsidR="00000000" w:rsidRDefault="001F0AD0">
            <w:pPr>
              <w:pStyle w:val="ListBullet2"/>
              <w:numPr>
                <w:ilvl w:val="0"/>
                <w:numId w:val="0"/>
              </w:numPr>
              <w:spacing w:after="240"/>
              <w:jc w:val="center"/>
            </w:pPr>
          </w:p>
        </w:tc>
      </w:tr>
      <w:tr w:rsidR="00000000" w14:paraId="6F7F7E99" w14:textId="77777777">
        <w:tblPrEx>
          <w:tblCellMar>
            <w:top w:w="0" w:type="dxa"/>
            <w:bottom w:w="0" w:type="dxa"/>
          </w:tblCellMar>
        </w:tblPrEx>
        <w:tc>
          <w:tcPr>
            <w:tcW w:w="468" w:type="dxa"/>
            <w:tcBorders>
              <w:top w:val="single" w:sz="18" w:space="0" w:color="auto"/>
              <w:bottom w:val="single" w:sz="6" w:space="0" w:color="auto"/>
            </w:tcBorders>
          </w:tcPr>
          <w:p w14:paraId="07EE926B" w14:textId="77777777" w:rsidR="00000000" w:rsidRDefault="001F0AD0">
            <w:pPr>
              <w:pStyle w:val="ListBullet2"/>
              <w:numPr>
                <w:ilvl w:val="0"/>
                <w:numId w:val="0"/>
              </w:numPr>
              <w:jc w:val="center"/>
            </w:pPr>
            <w:r>
              <w:t>1</w:t>
            </w:r>
          </w:p>
        </w:tc>
        <w:tc>
          <w:tcPr>
            <w:tcW w:w="792" w:type="dxa"/>
            <w:tcBorders>
              <w:top w:val="single" w:sz="18" w:space="0" w:color="auto"/>
              <w:bottom w:val="single" w:sz="6" w:space="0" w:color="auto"/>
            </w:tcBorders>
          </w:tcPr>
          <w:p w14:paraId="6673B6E9"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003CF0A6"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3CE8C847" w14:textId="77777777" w:rsidR="00000000" w:rsidRDefault="001F0AD0">
            <w:pPr>
              <w:pStyle w:val="ListBullet2"/>
              <w:numPr>
                <w:ilvl w:val="0"/>
                <w:numId w:val="0"/>
              </w:numPr>
              <w:jc w:val="center"/>
            </w:pPr>
          </w:p>
        </w:tc>
        <w:tc>
          <w:tcPr>
            <w:tcW w:w="738" w:type="dxa"/>
            <w:tcBorders>
              <w:top w:val="single" w:sz="18" w:space="0" w:color="auto"/>
              <w:left w:val="single" w:sz="18" w:space="0" w:color="auto"/>
              <w:bottom w:val="single" w:sz="6" w:space="0" w:color="auto"/>
            </w:tcBorders>
          </w:tcPr>
          <w:p w14:paraId="49581992"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53D9CCBB"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659001D7"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60A38220"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7BC3EA7A" w14:textId="77777777" w:rsidR="00000000" w:rsidRDefault="001F0AD0">
            <w:pPr>
              <w:pStyle w:val="ListBullet2"/>
              <w:numPr>
                <w:ilvl w:val="0"/>
                <w:numId w:val="0"/>
              </w:numPr>
              <w:jc w:val="center"/>
            </w:pPr>
          </w:p>
        </w:tc>
        <w:tc>
          <w:tcPr>
            <w:tcW w:w="1080" w:type="dxa"/>
            <w:tcBorders>
              <w:top w:val="single" w:sz="18" w:space="0" w:color="auto"/>
              <w:left w:val="single" w:sz="18" w:space="0" w:color="auto"/>
              <w:bottom w:val="single" w:sz="6" w:space="0" w:color="auto"/>
            </w:tcBorders>
          </w:tcPr>
          <w:p w14:paraId="260736E5" w14:textId="77777777" w:rsidR="00000000" w:rsidRDefault="001F0AD0">
            <w:pPr>
              <w:pStyle w:val="ListBullet2"/>
              <w:numPr>
                <w:ilvl w:val="0"/>
                <w:numId w:val="0"/>
              </w:numPr>
              <w:jc w:val="center"/>
            </w:pPr>
            <w:r>
              <w:t>Act</w:t>
            </w:r>
          </w:p>
        </w:tc>
        <w:tc>
          <w:tcPr>
            <w:tcW w:w="900" w:type="dxa"/>
            <w:tcBorders>
              <w:top w:val="single" w:sz="18" w:space="0" w:color="auto"/>
              <w:bottom w:val="single" w:sz="6" w:space="0" w:color="auto"/>
            </w:tcBorders>
          </w:tcPr>
          <w:p w14:paraId="7DD1AA4E" w14:textId="77777777" w:rsidR="00000000" w:rsidRDefault="001F0AD0">
            <w:pPr>
              <w:pStyle w:val="ListBullet2"/>
              <w:numPr>
                <w:ilvl w:val="0"/>
                <w:numId w:val="0"/>
              </w:numPr>
              <w:jc w:val="center"/>
            </w:pPr>
            <w:r>
              <w:t>Act</w:t>
            </w:r>
          </w:p>
        </w:tc>
      </w:tr>
      <w:tr w:rsidR="00000000" w14:paraId="668D3802" w14:textId="77777777">
        <w:tblPrEx>
          <w:tblCellMar>
            <w:top w:w="0" w:type="dxa"/>
            <w:bottom w:w="0" w:type="dxa"/>
          </w:tblCellMar>
        </w:tblPrEx>
        <w:tc>
          <w:tcPr>
            <w:tcW w:w="468" w:type="dxa"/>
            <w:tcBorders>
              <w:top w:val="nil"/>
            </w:tcBorders>
          </w:tcPr>
          <w:p w14:paraId="0928B4FD" w14:textId="77777777" w:rsidR="00000000" w:rsidRDefault="001F0AD0">
            <w:pPr>
              <w:pStyle w:val="ListBullet2"/>
              <w:numPr>
                <w:ilvl w:val="0"/>
                <w:numId w:val="0"/>
              </w:numPr>
              <w:jc w:val="center"/>
            </w:pPr>
            <w:r>
              <w:t>2</w:t>
            </w:r>
          </w:p>
        </w:tc>
        <w:tc>
          <w:tcPr>
            <w:tcW w:w="792" w:type="dxa"/>
            <w:tcBorders>
              <w:top w:val="nil"/>
            </w:tcBorders>
          </w:tcPr>
          <w:p w14:paraId="79B3F5B2" w14:textId="77777777" w:rsidR="00000000" w:rsidRDefault="001F0AD0">
            <w:pPr>
              <w:pStyle w:val="ListBullet2"/>
              <w:numPr>
                <w:ilvl w:val="0"/>
                <w:numId w:val="0"/>
              </w:numPr>
              <w:jc w:val="center"/>
            </w:pPr>
            <w:r>
              <w:sym w:font="Monotype Sorts" w:char="F034"/>
            </w:r>
          </w:p>
        </w:tc>
        <w:tc>
          <w:tcPr>
            <w:tcW w:w="792" w:type="dxa"/>
            <w:tcBorders>
              <w:top w:val="nil"/>
            </w:tcBorders>
          </w:tcPr>
          <w:p w14:paraId="07E598D1" w14:textId="77777777" w:rsidR="00000000" w:rsidRDefault="001F0AD0">
            <w:pPr>
              <w:pStyle w:val="ListBullet2"/>
              <w:numPr>
                <w:ilvl w:val="0"/>
                <w:numId w:val="0"/>
              </w:numPr>
              <w:jc w:val="center"/>
            </w:pPr>
          </w:p>
        </w:tc>
        <w:tc>
          <w:tcPr>
            <w:tcW w:w="846" w:type="dxa"/>
            <w:tcBorders>
              <w:top w:val="nil"/>
              <w:right w:val="nil"/>
            </w:tcBorders>
          </w:tcPr>
          <w:p w14:paraId="0E2433D0" w14:textId="77777777" w:rsidR="00000000" w:rsidRDefault="001F0AD0">
            <w:pPr>
              <w:pStyle w:val="ListBullet2"/>
              <w:numPr>
                <w:ilvl w:val="0"/>
                <w:numId w:val="0"/>
              </w:numPr>
              <w:jc w:val="center"/>
            </w:pPr>
          </w:p>
        </w:tc>
        <w:tc>
          <w:tcPr>
            <w:tcW w:w="738" w:type="dxa"/>
            <w:tcBorders>
              <w:top w:val="nil"/>
              <w:left w:val="single" w:sz="18" w:space="0" w:color="auto"/>
            </w:tcBorders>
          </w:tcPr>
          <w:p w14:paraId="1DE47AA5" w14:textId="77777777" w:rsidR="00000000" w:rsidRDefault="001F0AD0">
            <w:pPr>
              <w:pStyle w:val="ListBullet2"/>
              <w:numPr>
                <w:ilvl w:val="0"/>
                <w:numId w:val="0"/>
              </w:numPr>
              <w:jc w:val="center"/>
            </w:pPr>
          </w:p>
        </w:tc>
        <w:tc>
          <w:tcPr>
            <w:tcW w:w="792" w:type="dxa"/>
            <w:tcBorders>
              <w:top w:val="nil"/>
            </w:tcBorders>
          </w:tcPr>
          <w:p w14:paraId="6141DBBD" w14:textId="77777777" w:rsidR="00000000" w:rsidRDefault="001F0AD0">
            <w:pPr>
              <w:pStyle w:val="ListBullet2"/>
              <w:numPr>
                <w:ilvl w:val="0"/>
                <w:numId w:val="0"/>
              </w:numPr>
              <w:jc w:val="center"/>
            </w:pPr>
            <w:r>
              <w:sym w:font="Monotype Sorts" w:char="F034"/>
            </w:r>
          </w:p>
        </w:tc>
        <w:tc>
          <w:tcPr>
            <w:tcW w:w="792" w:type="dxa"/>
            <w:tcBorders>
              <w:top w:val="nil"/>
            </w:tcBorders>
          </w:tcPr>
          <w:p w14:paraId="3697CCA9" w14:textId="77777777" w:rsidR="00000000" w:rsidRDefault="001F0AD0">
            <w:pPr>
              <w:pStyle w:val="ListBullet2"/>
              <w:numPr>
                <w:ilvl w:val="0"/>
                <w:numId w:val="0"/>
              </w:numPr>
              <w:jc w:val="center"/>
            </w:pPr>
          </w:p>
        </w:tc>
        <w:tc>
          <w:tcPr>
            <w:tcW w:w="792" w:type="dxa"/>
            <w:tcBorders>
              <w:top w:val="nil"/>
            </w:tcBorders>
          </w:tcPr>
          <w:p w14:paraId="7893318E" w14:textId="77777777" w:rsidR="00000000" w:rsidRDefault="001F0AD0">
            <w:pPr>
              <w:pStyle w:val="ListBullet2"/>
              <w:numPr>
                <w:ilvl w:val="0"/>
                <w:numId w:val="0"/>
              </w:numPr>
              <w:jc w:val="center"/>
            </w:pPr>
          </w:p>
        </w:tc>
        <w:tc>
          <w:tcPr>
            <w:tcW w:w="846" w:type="dxa"/>
            <w:tcBorders>
              <w:top w:val="nil"/>
              <w:right w:val="nil"/>
            </w:tcBorders>
          </w:tcPr>
          <w:p w14:paraId="41E0FD56" w14:textId="77777777" w:rsidR="00000000" w:rsidRDefault="001F0AD0">
            <w:pPr>
              <w:pStyle w:val="ListBullet2"/>
              <w:numPr>
                <w:ilvl w:val="0"/>
                <w:numId w:val="0"/>
              </w:numPr>
              <w:jc w:val="center"/>
            </w:pPr>
          </w:p>
        </w:tc>
        <w:tc>
          <w:tcPr>
            <w:tcW w:w="1080" w:type="dxa"/>
            <w:tcBorders>
              <w:top w:val="nil"/>
              <w:left w:val="single" w:sz="18" w:space="0" w:color="auto"/>
            </w:tcBorders>
          </w:tcPr>
          <w:p w14:paraId="6F63A3AE" w14:textId="77777777" w:rsidR="00000000" w:rsidRDefault="001F0AD0">
            <w:pPr>
              <w:pStyle w:val="ListBullet2"/>
              <w:numPr>
                <w:ilvl w:val="0"/>
                <w:numId w:val="0"/>
              </w:numPr>
              <w:jc w:val="center"/>
            </w:pPr>
            <w:r>
              <w:t>Act/Part</w:t>
            </w:r>
          </w:p>
        </w:tc>
        <w:tc>
          <w:tcPr>
            <w:tcW w:w="900" w:type="dxa"/>
            <w:tcBorders>
              <w:top w:val="nil"/>
            </w:tcBorders>
          </w:tcPr>
          <w:p w14:paraId="5C8B4970" w14:textId="77777777" w:rsidR="00000000" w:rsidRDefault="001F0AD0">
            <w:pPr>
              <w:pStyle w:val="ListBullet2"/>
              <w:numPr>
                <w:ilvl w:val="0"/>
                <w:numId w:val="0"/>
              </w:numPr>
              <w:jc w:val="center"/>
            </w:pPr>
            <w:r>
              <w:t>Part</w:t>
            </w:r>
          </w:p>
        </w:tc>
      </w:tr>
      <w:tr w:rsidR="00000000" w14:paraId="27E939D3" w14:textId="77777777">
        <w:tblPrEx>
          <w:tblCellMar>
            <w:top w:w="0" w:type="dxa"/>
            <w:bottom w:w="0" w:type="dxa"/>
          </w:tblCellMar>
        </w:tblPrEx>
        <w:tc>
          <w:tcPr>
            <w:tcW w:w="468" w:type="dxa"/>
            <w:tcBorders>
              <w:top w:val="nil"/>
            </w:tcBorders>
          </w:tcPr>
          <w:p w14:paraId="52AA9B43" w14:textId="77777777" w:rsidR="00000000" w:rsidRDefault="001F0AD0">
            <w:pPr>
              <w:pStyle w:val="ListBullet2"/>
              <w:numPr>
                <w:ilvl w:val="0"/>
                <w:numId w:val="0"/>
              </w:numPr>
              <w:jc w:val="center"/>
            </w:pPr>
            <w:r>
              <w:t>3</w:t>
            </w:r>
          </w:p>
        </w:tc>
        <w:tc>
          <w:tcPr>
            <w:tcW w:w="792" w:type="dxa"/>
            <w:tcBorders>
              <w:top w:val="nil"/>
            </w:tcBorders>
          </w:tcPr>
          <w:p w14:paraId="761340D0" w14:textId="77777777" w:rsidR="00000000" w:rsidRDefault="001F0AD0">
            <w:pPr>
              <w:pStyle w:val="ListBullet2"/>
              <w:numPr>
                <w:ilvl w:val="0"/>
                <w:numId w:val="0"/>
              </w:numPr>
              <w:jc w:val="center"/>
            </w:pPr>
            <w:r>
              <w:sym w:font="Monotype Sorts" w:char="F034"/>
            </w:r>
          </w:p>
        </w:tc>
        <w:tc>
          <w:tcPr>
            <w:tcW w:w="792" w:type="dxa"/>
            <w:tcBorders>
              <w:top w:val="nil"/>
            </w:tcBorders>
          </w:tcPr>
          <w:p w14:paraId="5BAA65D8" w14:textId="77777777" w:rsidR="00000000" w:rsidRDefault="001F0AD0">
            <w:pPr>
              <w:pStyle w:val="ListBullet2"/>
              <w:numPr>
                <w:ilvl w:val="0"/>
                <w:numId w:val="0"/>
              </w:numPr>
              <w:jc w:val="center"/>
            </w:pPr>
          </w:p>
        </w:tc>
        <w:tc>
          <w:tcPr>
            <w:tcW w:w="846" w:type="dxa"/>
            <w:tcBorders>
              <w:top w:val="nil"/>
              <w:right w:val="nil"/>
            </w:tcBorders>
          </w:tcPr>
          <w:p w14:paraId="3311FA18" w14:textId="77777777" w:rsidR="00000000" w:rsidRDefault="001F0AD0">
            <w:pPr>
              <w:pStyle w:val="ListBullet2"/>
              <w:numPr>
                <w:ilvl w:val="0"/>
                <w:numId w:val="0"/>
              </w:numPr>
              <w:jc w:val="center"/>
            </w:pPr>
          </w:p>
        </w:tc>
        <w:tc>
          <w:tcPr>
            <w:tcW w:w="738" w:type="dxa"/>
            <w:tcBorders>
              <w:top w:val="nil"/>
              <w:left w:val="single" w:sz="18" w:space="0" w:color="auto"/>
            </w:tcBorders>
          </w:tcPr>
          <w:p w14:paraId="53B43067" w14:textId="77777777" w:rsidR="00000000" w:rsidRDefault="001F0AD0">
            <w:pPr>
              <w:pStyle w:val="ListBullet2"/>
              <w:numPr>
                <w:ilvl w:val="0"/>
                <w:numId w:val="0"/>
              </w:numPr>
              <w:jc w:val="center"/>
            </w:pPr>
          </w:p>
        </w:tc>
        <w:tc>
          <w:tcPr>
            <w:tcW w:w="792" w:type="dxa"/>
            <w:tcBorders>
              <w:top w:val="nil"/>
            </w:tcBorders>
          </w:tcPr>
          <w:p w14:paraId="42B1B669" w14:textId="77777777" w:rsidR="00000000" w:rsidRDefault="001F0AD0">
            <w:pPr>
              <w:pStyle w:val="ListBullet2"/>
              <w:numPr>
                <w:ilvl w:val="0"/>
                <w:numId w:val="0"/>
              </w:numPr>
              <w:jc w:val="center"/>
            </w:pPr>
          </w:p>
        </w:tc>
        <w:tc>
          <w:tcPr>
            <w:tcW w:w="792" w:type="dxa"/>
            <w:tcBorders>
              <w:top w:val="nil"/>
            </w:tcBorders>
          </w:tcPr>
          <w:p w14:paraId="36AFAF90" w14:textId="77777777" w:rsidR="00000000" w:rsidRDefault="001F0AD0">
            <w:pPr>
              <w:pStyle w:val="ListBullet2"/>
              <w:numPr>
                <w:ilvl w:val="0"/>
                <w:numId w:val="0"/>
              </w:numPr>
              <w:jc w:val="center"/>
            </w:pPr>
            <w:r>
              <w:sym w:font="Monotype Sorts" w:char="F034"/>
            </w:r>
          </w:p>
        </w:tc>
        <w:tc>
          <w:tcPr>
            <w:tcW w:w="792" w:type="dxa"/>
            <w:tcBorders>
              <w:top w:val="nil"/>
            </w:tcBorders>
          </w:tcPr>
          <w:p w14:paraId="0CEF03DA" w14:textId="77777777" w:rsidR="00000000" w:rsidRDefault="001F0AD0">
            <w:pPr>
              <w:pStyle w:val="ListBullet2"/>
              <w:numPr>
                <w:ilvl w:val="0"/>
                <w:numId w:val="0"/>
              </w:numPr>
              <w:jc w:val="center"/>
            </w:pPr>
          </w:p>
        </w:tc>
        <w:tc>
          <w:tcPr>
            <w:tcW w:w="846" w:type="dxa"/>
            <w:tcBorders>
              <w:top w:val="nil"/>
              <w:right w:val="nil"/>
            </w:tcBorders>
          </w:tcPr>
          <w:p w14:paraId="4873822F" w14:textId="77777777" w:rsidR="00000000" w:rsidRDefault="001F0AD0">
            <w:pPr>
              <w:pStyle w:val="ListBullet2"/>
              <w:numPr>
                <w:ilvl w:val="0"/>
                <w:numId w:val="0"/>
              </w:numPr>
              <w:jc w:val="center"/>
            </w:pPr>
          </w:p>
        </w:tc>
        <w:tc>
          <w:tcPr>
            <w:tcW w:w="1080" w:type="dxa"/>
            <w:tcBorders>
              <w:top w:val="nil"/>
              <w:left w:val="single" w:sz="18" w:space="0" w:color="auto"/>
            </w:tcBorders>
          </w:tcPr>
          <w:p w14:paraId="12562390" w14:textId="77777777" w:rsidR="00000000" w:rsidRDefault="001F0AD0">
            <w:pPr>
              <w:pStyle w:val="ListBullet2"/>
              <w:numPr>
                <w:ilvl w:val="0"/>
                <w:numId w:val="0"/>
              </w:numPr>
              <w:jc w:val="center"/>
            </w:pPr>
            <w:r>
              <w:t>Part</w:t>
            </w:r>
          </w:p>
        </w:tc>
        <w:tc>
          <w:tcPr>
            <w:tcW w:w="900" w:type="dxa"/>
            <w:tcBorders>
              <w:top w:val="nil"/>
            </w:tcBorders>
          </w:tcPr>
          <w:p w14:paraId="0D9F00AA" w14:textId="77777777" w:rsidR="00000000" w:rsidRDefault="001F0AD0">
            <w:pPr>
              <w:pStyle w:val="ListBullet2"/>
              <w:numPr>
                <w:ilvl w:val="0"/>
                <w:numId w:val="0"/>
              </w:numPr>
              <w:jc w:val="center"/>
            </w:pPr>
            <w:r>
              <w:t>Part</w:t>
            </w:r>
          </w:p>
        </w:tc>
      </w:tr>
      <w:tr w:rsidR="00000000" w14:paraId="32F63A4C" w14:textId="77777777">
        <w:tblPrEx>
          <w:tblCellMar>
            <w:top w:w="0" w:type="dxa"/>
            <w:bottom w:w="0" w:type="dxa"/>
          </w:tblCellMar>
        </w:tblPrEx>
        <w:tc>
          <w:tcPr>
            <w:tcW w:w="468" w:type="dxa"/>
            <w:tcBorders>
              <w:top w:val="nil"/>
            </w:tcBorders>
          </w:tcPr>
          <w:p w14:paraId="395C12BE" w14:textId="77777777" w:rsidR="00000000" w:rsidRDefault="001F0AD0">
            <w:pPr>
              <w:pStyle w:val="ListBullet2"/>
              <w:numPr>
                <w:ilvl w:val="0"/>
                <w:numId w:val="0"/>
              </w:numPr>
              <w:jc w:val="center"/>
            </w:pPr>
            <w:r>
              <w:t>4</w:t>
            </w:r>
          </w:p>
        </w:tc>
        <w:tc>
          <w:tcPr>
            <w:tcW w:w="792" w:type="dxa"/>
            <w:tcBorders>
              <w:top w:val="nil"/>
            </w:tcBorders>
          </w:tcPr>
          <w:p w14:paraId="1C47DA9E" w14:textId="77777777" w:rsidR="00000000" w:rsidRDefault="001F0AD0">
            <w:pPr>
              <w:pStyle w:val="ListBullet2"/>
              <w:numPr>
                <w:ilvl w:val="0"/>
                <w:numId w:val="0"/>
              </w:numPr>
              <w:jc w:val="center"/>
            </w:pPr>
            <w:r>
              <w:sym w:font="Monotype Sorts" w:char="F034"/>
            </w:r>
          </w:p>
        </w:tc>
        <w:tc>
          <w:tcPr>
            <w:tcW w:w="792" w:type="dxa"/>
            <w:tcBorders>
              <w:top w:val="nil"/>
            </w:tcBorders>
          </w:tcPr>
          <w:p w14:paraId="0B9A9FD7" w14:textId="77777777" w:rsidR="00000000" w:rsidRDefault="001F0AD0">
            <w:pPr>
              <w:pStyle w:val="ListBullet2"/>
              <w:numPr>
                <w:ilvl w:val="0"/>
                <w:numId w:val="0"/>
              </w:numPr>
              <w:jc w:val="center"/>
            </w:pPr>
          </w:p>
        </w:tc>
        <w:tc>
          <w:tcPr>
            <w:tcW w:w="846" w:type="dxa"/>
            <w:tcBorders>
              <w:top w:val="nil"/>
              <w:right w:val="nil"/>
            </w:tcBorders>
          </w:tcPr>
          <w:p w14:paraId="45F2B6AC" w14:textId="77777777" w:rsidR="00000000" w:rsidRDefault="001F0AD0">
            <w:pPr>
              <w:pStyle w:val="ListBullet2"/>
              <w:numPr>
                <w:ilvl w:val="0"/>
                <w:numId w:val="0"/>
              </w:numPr>
              <w:jc w:val="center"/>
            </w:pPr>
          </w:p>
        </w:tc>
        <w:tc>
          <w:tcPr>
            <w:tcW w:w="738" w:type="dxa"/>
            <w:tcBorders>
              <w:top w:val="nil"/>
              <w:left w:val="single" w:sz="18" w:space="0" w:color="auto"/>
            </w:tcBorders>
          </w:tcPr>
          <w:p w14:paraId="0B56CDD6" w14:textId="77777777" w:rsidR="00000000" w:rsidRDefault="001F0AD0">
            <w:pPr>
              <w:pStyle w:val="ListBullet2"/>
              <w:numPr>
                <w:ilvl w:val="0"/>
                <w:numId w:val="0"/>
              </w:numPr>
              <w:jc w:val="center"/>
            </w:pPr>
          </w:p>
        </w:tc>
        <w:tc>
          <w:tcPr>
            <w:tcW w:w="792" w:type="dxa"/>
            <w:tcBorders>
              <w:top w:val="nil"/>
            </w:tcBorders>
          </w:tcPr>
          <w:p w14:paraId="1C234D0E" w14:textId="77777777" w:rsidR="00000000" w:rsidRDefault="001F0AD0">
            <w:pPr>
              <w:pStyle w:val="ListBullet2"/>
              <w:numPr>
                <w:ilvl w:val="0"/>
                <w:numId w:val="0"/>
              </w:numPr>
              <w:jc w:val="center"/>
            </w:pPr>
          </w:p>
        </w:tc>
        <w:tc>
          <w:tcPr>
            <w:tcW w:w="792" w:type="dxa"/>
            <w:tcBorders>
              <w:top w:val="nil"/>
            </w:tcBorders>
          </w:tcPr>
          <w:p w14:paraId="114FE26A" w14:textId="77777777" w:rsidR="00000000" w:rsidRDefault="001F0AD0">
            <w:pPr>
              <w:pStyle w:val="ListBullet2"/>
              <w:numPr>
                <w:ilvl w:val="0"/>
                <w:numId w:val="0"/>
              </w:numPr>
              <w:jc w:val="center"/>
            </w:pPr>
          </w:p>
        </w:tc>
        <w:tc>
          <w:tcPr>
            <w:tcW w:w="792" w:type="dxa"/>
            <w:tcBorders>
              <w:top w:val="nil"/>
            </w:tcBorders>
          </w:tcPr>
          <w:p w14:paraId="40ADA53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60A73AD7" w14:textId="77777777" w:rsidR="00000000" w:rsidRDefault="001F0AD0">
            <w:pPr>
              <w:pStyle w:val="ListBullet2"/>
              <w:numPr>
                <w:ilvl w:val="0"/>
                <w:numId w:val="0"/>
              </w:numPr>
              <w:jc w:val="center"/>
            </w:pPr>
          </w:p>
        </w:tc>
        <w:tc>
          <w:tcPr>
            <w:tcW w:w="1080" w:type="dxa"/>
            <w:tcBorders>
              <w:top w:val="nil"/>
              <w:left w:val="single" w:sz="18" w:space="0" w:color="auto"/>
            </w:tcBorders>
          </w:tcPr>
          <w:p w14:paraId="0A89357B" w14:textId="77777777" w:rsidR="00000000" w:rsidRDefault="001F0AD0">
            <w:pPr>
              <w:pStyle w:val="ListBullet2"/>
              <w:numPr>
                <w:ilvl w:val="0"/>
                <w:numId w:val="0"/>
              </w:numPr>
              <w:jc w:val="center"/>
            </w:pPr>
            <w:r>
              <w:t>Part</w:t>
            </w:r>
          </w:p>
        </w:tc>
        <w:tc>
          <w:tcPr>
            <w:tcW w:w="900" w:type="dxa"/>
            <w:tcBorders>
              <w:top w:val="nil"/>
            </w:tcBorders>
          </w:tcPr>
          <w:p w14:paraId="4CD56E53" w14:textId="77777777" w:rsidR="00000000" w:rsidRDefault="001F0AD0">
            <w:pPr>
              <w:pStyle w:val="ListBullet2"/>
              <w:numPr>
                <w:ilvl w:val="0"/>
                <w:numId w:val="0"/>
              </w:numPr>
              <w:jc w:val="center"/>
            </w:pPr>
            <w:r>
              <w:t>Part</w:t>
            </w:r>
          </w:p>
        </w:tc>
      </w:tr>
      <w:tr w:rsidR="00000000" w14:paraId="7E466C0F" w14:textId="77777777">
        <w:tblPrEx>
          <w:tblCellMar>
            <w:top w:w="0" w:type="dxa"/>
            <w:bottom w:w="0" w:type="dxa"/>
          </w:tblCellMar>
        </w:tblPrEx>
        <w:tc>
          <w:tcPr>
            <w:tcW w:w="468" w:type="dxa"/>
            <w:tcBorders>
              <w:top w:val="nil"/>
            </w:tcBorders>
          </w:tcPr>
          <w:p w14:paraId="2B274EC7" w14:textId="77777777" w:rsidR="00000000" w:rsidRDefault="001F0AD0">
            <w:pPr>
              <w:pStyle w:val="ListBullet2"/>
              <w:numPr>
                <w:ilvl w:val="0"/>
                <w:numId w:val="0"/>
              </w:numPr>
              <w:jc w:val="center"/>
            </w:pPr>
            <w:r>
              <w:t>5</w:t>
            </w:r>
          </w:p>
        </w:tc>
        <w:tc>
          <w:tcPr>
            <w:tcW w:w="792" w:type="dxa"/>
            <w:tcBorders>
              <w:top w:val="nil"/>
            </w:tcBorders>
          </w:tcPr>
          <w:p w14:paraId="1E05E19E" w14:textId="77777777" w:rsidR="00000000" w:rsidRDefault="001F0AD0">
            <w:pPr>
              <w:pStyle w:val="ListBullet2"/>
              <w:numPr>
                <w:ilvl w:val="0"/>
                <w:numId w:val="0"/>
              </w:numPr>
              <w:jc w:val="center"/>
            </w:pPr>
            <w:r>
              <w:sym w:font="Monotype Sorts" w:char="F034"/>
            </w:r>
          </w:p>
        </w:tc>
        <w:tc>
          <w:tcPr>
            <w:tcW w:w="792" w:type="dxa"/>
            <w:tcBorders>
              <w:top w:val="nil"/>
            </w:tcBorders>
          </w:tcPr>
          <w:p w14:paraId="62AD1C26" w14:textId="77777777" w:rsidR="00000000" w:rsidRDefault="001F0AD0">
            <w:pPr>
              <w:pStyle w:val="ListBullet2"/>
              <w:numPr>
                <w:ilvl w:val="0"/>
                <w:numId w:val="0"/>
              </w:numPr>
              <w:jc w:val="center"/>
            </w:pPr>
          </w:p>
        </w:tc>
        <w:tc>
          <w:tcPr>
            <w:tcW w:w="846" w:type="dxa"/>
            <w:tcBorders>
              <w:top w:val="nil"/>
              <w:right w:val="nil"/>
            </w:tcBorders>
          </w:tcPr>
          <w:p w14:paraId="261DCF06" w14:textId="77777777" w:rsidR="00000000" w:rsidRDefault="001F0AD0">
            <w:pPr>
              <w:pStyle w:val="ListBullet2"/>
              <w:numPr>
                <w:ilvl w:val="0"/>
                <w:numId w:val="0"/>
              </w:numPr>
              <w:jc w:val="center"/>
            </w:pPr>
          </w:p>
        </w:tc>
        <w:tc>
          <w:tcPr>
            <w:tcW w:w="738" w:type="dxa"/>
            <w:tcBorders>
              <w:top w:val="nil"/>
              <w:left w:val="single" w:sz="18" w:space="0" w:color="auto"/>
            </w:tcBorders>
          </w:tcPr>
          <w:p w14:paraId="609BDE43" w14:textId="77777777" w:rsidR="00000000" w:rsidRDefault="001F0AD0">
            <w:pPr>
              <w:pStyle w:val="ListBullet2"/>
              <w:numPr>
                <w:ilvl w:val="0"/>
                <w:numId w:val="0"/>
              </w:numPr>
              <w:jc w:val="center"/>
            </w:pPr>
          </w:p>
        </w:tc>
        <w:tc>
          <w:tcPr>
            <w:tcW w:w="792" w:type="dxa"/>
            <w:tcBorders>
              <w:top w:val="nil"/>
            </w:tcBorders>
          </w:tcPr>
          <w:p w14:paraId="56AA9C4F" w14:textId="77777777" w:rsidR="00000000" w:rsidRDefault="001F0AD0">
            <w:pPr>
              <w:pStyle w:val="ListBullet2"/>
              <w:numPr>
                <w:ilvl w:val="0"/>
                <w:numId w:val="0"/>
              </w:numPr>
              <w:jc w:val="center"/>
            </w:pPr>
          </w:p>
        </w:tc>
        <w:tc>
          <w:tcPr>
            <w:tcW w:w="792" w:type="dxa"/>
            <w:tcBorders>
              <w:top w:val="nil"/>
            </w:tcBorders>
          </w:tcPr>
          <w:p w14:paraId="6A3B7915" w14:textId="77777777" w:rsidR="00000000" w:rsidRDefault="001F0AD0">
            <w:pPr>
              <w:pStyle w:val="ListBullet2"/>
              <w:numPr>
                <w:ilvl w:val="0"/>
                <w:numId w:val="0"/>
              </w:numPr>
              <w:jc w:val="center"/>
            </w:pPr>
          </w:p>
        </w:tc>
        <w:tc>
          <w:tcPr>
            <w:tcW w:w="792" w:type="dxa"/>
            <w:tcBorders>
              <w:top w:val="nil"/>
            </w:tcBorders>
          </w:tcPr>
          <w:p w14:paraId="06A11A89" w14:textId="77777777" w:rsidR="00000000" w:rsidRDefault="001F0AD0">
            <w:pPr>
              <w:pStyle w:val="ListBullet2"/>
              <w:numPr>
                <w:ilvl w:val="0"/>
                <w:numId w:val="0"/>
              </w:numPr>
              <w:jc w:val="center"/>
            </w:pPr>
          </w:p>
        </w:tc>
        <w:tc>
          <w:tcPr>
            <w:tcW w:w="846" w:type="dxa"/>
            <w:tcBorders>
              <w:top w:val="nil"/>
              <w:right w:val="nil"/>
            </w:tcBorders>
          </w:tcPr>
          <w:p w14:paraId="6D83AF91"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6FF3378C" w14:textId="77777777" w:rsidR="00000000" w:rsidRDefault="001F0AD0">
            <w:pPr>
              <w:pStyle w:val="ListBullet2"/>
              <w:numPr>
                <w:ilvl w:val="0"/>
                <w:numId w:val="0"/>
              </w:numPr>
              <w:jc w:val="center"/>
            </w:pPr>
            <w:r>
              <w:t>Part</w:t>
            </w:r>
          </w:p>
        </w:tc>
        <w:tc>
          <w:tcPr>
            <w:tcW w:w="900" w:type="dxa"/>
            <w:tcBorders>
              <w:top w:val="nil"/>
            </w:tcBorders>
          </w:tcPr>
          <w:p w14:paraId="60A6E906" w14:textId="77777777" w:rsidR="00000000" w:rsidRDefault="001F0AD0">
            <w:pPr>
              <w:pStyle w:val="ListBullet2"/>
              <w:numPr>
                <w:ilvl w:val="0"/>
                <w:numId w:val="0"/>
              </w:numPr>
              <w:jc w:val="center"/>
            </w:pPr>
            <w:r>
              <w:t>Part</w:t>
            </w:r>
          </w:p>
        </w:tc>
      </w:tr>
      <w:tr w:rsidR="00000000" w14:paraId="13203CD8" w14:textId="77777777">
        <w:tblPrEx>
          <w:tblCellMar>
            <w:top w:w="0" w:type="dxa"/>
            <w:bottom w:w="0" w:type="dxa"/>
          </w:tblCellMar>
        </w:tblPrEx>
        <w:tc>
          <w:tcPr>
            <w:tcW w:w="468" w:type="dxa"/>
            <w:tcBorders>
              <w:top w:val="nil"/>
            </w:tcBorders>
          </w:tcPr>
          <w:p w14:paraId="6EAC7654" w14:textId="77777777" w:rsidR="00000000" w:rsidRDefault="001F0AD0">
            <w:pPr>
              <w:pStyle w:val="ListBullet2"/>
              <w:numPr>
                <w:ilvl w:val="0"/>
                <w:numId w:val="0"/>
              </w:numPr>
              <w:jc w:val="center"/>
            </w:pPr>
            <w:r>
              <w:t>6</w:t>
            </w:r>
          </w:p>
        </w:tc>
        <w:tc>
          <w:tcPr>
            <w:tcW w:w="792" w:type="dxa"/>
            <w:tcBorders>
              <w:top w:val="nil"/>
            </w:tcBorders>
          </w:tcPr>
          <w:p w14:paraId="69447085" w14:textId="77777777" w:rsidR="00000000" w:rsidRDefault="001F0AD0">
            <w:pPr>
              <w:pStyle w:val="ListBullet2"/>
              <w:numPr>
                <w:ilvl w:val="0"/>
                <w:numId w:val="0"/>
              </w:numPr>
              <w:jc w:val="center"/>
            </w:pPr>
          </w:p>
        </w:tc>
        <w:tc>
          <w:tcPr>
            <w:tcW w:w="792" w:type="dxa"/>
            <w:tcBorders>
              <w:top w:val="nil"/>
            </w:tcBorders>
          </w:tcPr>
          <w:p w14:paraId="019D8FD6"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14A3BF57" w14:textId="77777777" w:rsidR="00000000" w:rsidRDefault="001F0AD0">
            <w:pPr>
              <w:pStyle w:val="ListBullet2"/>
              <w:numPr>
                <w:ilvl w:val="0"/>
                <w:numId w:val="0"/>
              </w:numPr>
              <w:jc w:val="center"/>
            </w:pPr>
          </w:p>
        </w:tc>
        <w:tc>
          <w:tcPr>
            <w:tcW w:w="738" w:type="dxa"/>
            <w:tcBorders>
              <w:top w:val="nil"/>
              <w:left w:val="single" w:sz="18" w:space="0" w:color="auto"/>
            </w:tcBorders>
          </w:tcPr>
          <w:p w14:paraId="68F021BB" w14:textId="77777777" w:rsidR="00000000" w:rsidRDefault="001F0AD0">
            <w:pPr>
              <w:pStyle w:val="ListBullet2"/>
              <w:numPr>
                <w:ilvl w:val="0"/>
                <w:numId w:val="0"/>
              </w:numPr>
              <w:jc w:val="center"/>
            </w:pPr>
            <w:r>
              <w:sym w:font="Monotype Sorts" w:char="F034"/>
            </w:r>
          </w:p>
        </w:tc>
        <w:tc>
          <w:tcPr>
            <w:tcW w:w="792" w:type="dxa"/>
            <w:tcBorders>
              <w:top w:val="nil"/>
            </w:tcBorders>
          </w:tcPr>
          <w:p w14:paraId="5F4ADFF5" w14:textId="77777777" w:rsidR="00000000" w:rsidRDefault="001F0AD0">
            <w:pPr>
              <w:pStyle w:val="ListBullet2"/>
              <w:numPr>
                <w:ilvl w:val="0"/>
                <w:numId w:val="0"/>
              </w:numPr>
              <w:jc w:val="center"/>
            </w:pPr>
          </w:p>
        </w:tc>
        <w:tc>
          <w:tcPr>
            <w:tcW w:w="792" w:type="dxa"/>
            <w:tcBorders>
              <w:top w:val="nil"/>
            </w:tcBorders>
          </w:tcPr>
          <w:p w14:paraId="567E9411" w14:textId="77777777" w:rsidR="00000000" w:rsidRDefault="001F0AD0">
            <w:pPr>
              <w:pStyle w:val="ListBullet2"/>
              <w:numPr>
                <w:ilvl w:val="0"/>
                <w:numId w:val="0"/>
              </w:numPr>
              <w:jc w:val="center"/>
            </w:pPr>
          </w:p>
        </w:tc>
        <w:tc>
          <w:tcPr>
            <w:tcW w:w="792" w:type="dxa"/>
            <w:tcBorders>
              <w:top w:val="nil"/>
            </w:tcBorders>
          </w:tcPr>
          <w:p w14:paraId="510336C0" w14:textId="77777777" w:rsidR="00000000" w:rsidRDefault="001F0AD0">
            <w:pPr>
              <w:pStyle w:val="ListBullet2"/>
              <w:numPr>
                <w:ilvl w:val="0"/>
                <w:numId w:val="0"/>
              </w:numPr>
              <w:jc w:val="center"/>
            </w:pPr>
          </w:p>
        </w:tc>
        <w:tc>
          <w:tcPr>
            <w:tcW w:w="846" w:type="dxa"/>
            <w:tcBorders>
              <w:top w:val="nil"/>
              <w:right w:val="nil"/>
            </w:tcBorders>
          </w:tcPr>
          <w:p w14:paraId="03585725" w14:textId="77777777" w:rsidR="00000000" w:rsidRDefault="001F0AD0">
            <w:pPr>
              <w:pStyle w:val="ListBullet2"/>
              <w:numPr>
                <w:ilvl w:val="0"/>
                <w:numId w:val="0"/>
              </w:numPr>
              <w:jc w:val="center"/>
            </w:pPr>
          </w:p>
        </w:tc>
        <w:tc>
          <w:tcPr>
            <w:tcW w:w="1080" w:type="dxa"/>
            <w:tcBorders>
              <w:top w:val="nil"/>
              <w:left w:val="single" w:sz="18" w:space="0" w:color="auto"/>
            </w:tcBorders>
          </w:tcPr>
          <w:p w14:paraId="6F13CF6D" w14:textId="77777777" w:rsidR="00000000" w:rsidRDefault="001F0AD0">
            <w:pPr>
              <w:pStyle w:val="ListBullet2"/>
              <w:numPr>
                <w:ilvl w:val="0"/>
                <w:numId w:val="0"/>
              </w:numPr>
              <w:jc w:val="center"/>
            </w:pPr>
            <w:r>
              <w:t>Part</w:t>
            </w:r>
          </w:p>
        </w:tc>
        <w:tc>
          <w:tcPr>
            <w:tcW w:w="900" w:type="dxa"/>
            <w:tcBorders>
              <w:top w:val="nil"/>
            </w:tcBorders>
          </w:tcPr>
          <w:p w14:paraId="66097026" w14:textId="77777777" w:rsidR="00000000" w:rsidRDefault="001F0AD0">
            <w:pPr>
              <w:pStyle w:val="ListBullet2"/>
              <w:numPr>
                <w:ilvl w:val="0"/>
                <w:numId w:val="0"/>
              </w:numPr>
              <w:jc w:val="center"/>
            </w:pPr>
            <w:r>
              <w:t>Part</w:t>
            </w:r>
          </w:p>
        </w:tc>
      </w:tr>
      <w:tr w:rsidR="00000000" w14:paraId="3C00AD9F" w14:textId="77777777">
        <w:tblPrEx>
          <w:tblCellMar>
            <w:top w:w="0" w:type="dxa"/>
            <w:bottom w:w="0" w:type="dxa"/>
          </w:tblCellMar>
        </w:tblPrEx>
        <w:tc>
          <w:tcPr>
            <w:tcW w:w="468" w:type="dxa"/>
            <w:tcBorders>
              <w:top w:val="nil"/>
            </w:tcBorders>
          </w:tcPr>
          <w:p w14:paraId="56CAF88B" w14:textId="77777777" w:rsidR="00000000" w:rsidRDefault="001F0AD0">
            <w:pPr>
              <w:pStyle w:val="ListBullet2"/>
              <w:numPr>
                <w:ilvl w:val="0"/>
                <w:numId w:val="0"/>
              </w:numPr>
              <w:jc w:val="center"/>
            </w:pPr>
            <w:r>
              <w:t>7</w:t>
            </w:r>
          </w:p>
        </w:tc>
        <w:tc>
          <w:tcPr>
            <w:tcW w:w="792" w:type="dxa"/>
            <w:tcBorders>
              <w:top w:val="nil"/>
            </w:tcBorders>
          </w:tcPr>
          <w:p w14:paraId="43ADD0AD" w14:textId="77777777" w:rsidR="00000000" w:rsidRDefault="001F0AD0">
            <w:pPr>
              <w:pStyle w:val="ListBullet2"/>
              <w:numPr>
                <w:ilvl w:val="0"/>
                <w:numId w:val="0"/>
              </w:numPr>
              <w:jc w:val="center"/>
            </w:pPr>
          </w:p>
        </w:tc>
        <w:tc>
          <w:tcPr>
            <w:tcW w:w="792" w:type="dxa"/>
            <w:tcBorders>
              <w:top w:val="nil"/>
            </w:tcBorders>
          </w:tcPr>
          <w:p w14:paraId="7E2B5110"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5ED1D94F" w14:textId="77777777" w:rsidR="00000000" w:rsidRDefault="001F0AD0">
            <w:pPr>
              <w:pStyle w:val="ListBullet2"/>
              <w:numPr>
                <w:ilvl w:val="0"/>
                <w:numId w:val="0"/>
              </w:numPr>
              <w:jc w:val="center"/>
            </w:pPr>
          </w:p>
        </w:tc>
        <w:tc>
          <w:tcPr>
            <w:tcW w:w="738" w:type="dxa"/>
            <w:tcBorders>
              <w:top w:val="nil"/>
              <w:left w:val="single" w:sz="18" w:space="0" w:color="auto"/>
            </w:tcBorders>
          </w:tcPr>
          <w:p w14:paraId="338A8756" w14:textId="77777777" w:rsidR="00000000" w:rsidRDefault="001F0AD0">
            <w:pPr>
              <w:pStyle w:val="ListBullet2"/>
              <w:numPr>
                <w:ilvl w:val="0"/>
                <w:numId w:val="0"/>
              </w:numPr>
              <w:jc w:val="center"/>
            </w:pPr>
          </w:p>
        </w:tc>
        <w:tc>
          <w:tcPr>
            <w:tcW w:w="792" w:type="dxa"/>
            <w:tcBorders>
              <w:top w:val="nil"/>
            </w:tcBorders>
          </w:tcPr>
          <w:p w14:paraId="6476CDB3" w14:textId="77777777" w:rsidR="00000000" w:rsidRDefault="001F0AD0">
            <w:pPr>
              <w:pStyle w:val="ListBullet2"/>
              <w:numPr>
                <w:ilvl w:val="0"/>
                <w:numId w:val="0"/>
              </w:numPr>
              <w:jc w:val="center"/>
            </w:pPr>
            <w:r>
              <w:sym w:font="Monotype Sorts" w:char="F034"/>
            </w:r>
          </w:p>
        </w:tc>
        <w:tc>
          <w:tcPr>
            <w:tcW w:w="792" w:type="dxa"/>
            <w:tcBorders>
              <w:top w:val="nil"/>
            </w:tcBorders>
          </w:tcPr>
          <w:p w14:paraId="3CBE359A" w14:textId="77777777" w:rsidR="00000000" w:rsidRDefault="001F0AD0">
            <w:pPr>
              <w:pStyle w:val="ListBullet2"/>
              <w:numPr>
                <w:ilvl w:val="0"/>
                <w:numId w:val="0"/>
              </w:numPr>
              <w:jc w:val="center"/>
            </w:pPr>
          </w:p>
        </w:tc>
        <w:tc>
          <w:tcPr>
            <w:tcW w:w="792" w:type="dxa"/>
            <w:tcBorders>
              <w:top w:val="nil"/>
            </w:tcBorders>
          </w:tcPr>
          <w:p w14:paraId="681B2C29" w14:textId="77777777" w:rsidR="00000000" w:rsidRDefault="001F0AD0">
            <w:pPr>
              <w:pStyle w:val="ListBullet2"/>
              <w:numPr>
                <w:ilvl w:val="0"/>
                <w:numId w:val="0"/>
              </w:numPr>
              <w:jc w:val="center"/>
            </w:pPr>
          </w:p>
        </w:tc>
        <w:tc>
          <w:tcPr>
            <w:tcW w:w="846" w:type="dxa"/>
            <w:tcBorders>
              <w:top w:val="nil"/>
              <w:right w:val="nil"/>
            </w:tcBorders>
          </w:tcPr>
          <w:p w14:paraId="757A0B37" w14:textId="77777777" w:rsidR="00000000" w:rsidRDefault="001F0AD0">
            <w:pPr>
              <w:pStyle w:val="ListBullet2"/>
              <w:numPr>
                <w:ilvl w:val="0"/>
                <w:numId w:val="0"/>
              </w:numPr>
              <w:jc w:val="center"/>
            </w:pPr>
          </w:p>
        </w:tc>
        <w:tc>
          <w:tcPr>
            <w:tcW w:w="1080" w:type="dxa"/>
            <w:tcBorders>
              <w:top w:val="nil"/>
              <w:left w:val="single" w:sz="18" w:space="0" w:color="auto"/>
            </w:tcBorders>
          </w:tcPr>
          <w:p w14:paraId="660D3384" w14:textId="77777777" w:rsidR="00000000" w:rsidRDefault="001F0AD0">
            <w:pPr>
              <w:pStyle w:val="ListBullet2"/>
              <w:numPr>
                <w:ilvl w:val="0"/>
                <w:numId w:val="0"/>
              </w:numPr>
              <w:jc w:val="center"/>
            </w:pPr>
            <w:r>
              <w:t>Part</w:t>
            </w:r>
          </w:p>
        </w:tc>
        <w:tc>
          <w:tcPr>
            <w:tcW w:w="900" w:type="dxa"/>
            <w:tcBorders>
              <w:top w:val="nil"/>
            </w:tcBorders>
          </w:tcPr>
          <w:p w14:paraId="237E3695" w14:textId="77777777" w:rsidR="00000000" w:rsidRDefault="001F0AD0">
            <w:pPr>
              <w:pStyle w:val="ListBullet2"/>
              <w:numPr>
                <w:ilvl w:val="0"/>
                <w:numId w:val="0"/>
              </w:numPr>
              <w:jc w:val="center"/>
            </w:pPr>
            <w:r>
              <w:t>Part</w:t>
            </w:r>
          </w:p>
        </w:tc>
      </w:tr>
      <w:tr w:rsidR="00000000" w14:paraId="7C2CCAB0" w14:textId="77777777">
        <w:tblPrEx>
          <w:tblCellMar>
            <w:top w:w="0" w:type="dxa"/>
            <w:bottom w:w="0" w:type="dxa"/>
          </w:tblCellMar>
        </w:tblPrEx>
        <w:tc>
          <w:tcPr>
            <w:tcW w:w="468" w:type="dxa"/>
            <w:tcBorders>
              <w:top w:val="nil"/>
            </w:tcBorders>
          </w:tcPr>
          <w:p w14:paraId="01118F26" w14:textId="77777777" w:rsidR="00000000" w:rsidRDefault="001F0AD0">
            <w:pPr>
              <w:pStyle w:val="ListBullet2"/>
              <w:numPr>
                <w:ilvl w:val="0"/>
                <w:numId w:val="0"/>
              </w:numPr>
              <w:jc w:val="center"/>
            </w:pPr>
            <w:r>
              <w:t>8</w:t>
            </w:r>
          </w:p>
        </w:tc>
        <w:tc>
          <w:tcPr>
            <w:tcW w:w="792" w:type="dxa"/>
            <w:tcBorders>
              <w:top w:val="nil"/>
            </w:tcBorders>
          </w:tcPr>
          <w:p w14:paraId="19AD44E0" w14:textId="77777777" w:rsidR="00000000" w:rsidRDefault="001F0AD0">
            <w:pPr>
              <w:pStyle w:val="ListBullet2"/>
              <w:numPr>
                <w:ilvl w:val="0"/>
                <w:numId w:val="0"/>
              </w:numPr>
              <w:jc w:val="center"/>
            </w:pPr>
          </w:p>
        </w:tc>
        <w:tc>
          <w:tcPr>
            <w:tcW w:w="792" w:type="dxa"/>
            <w:tcBorders>
              <w:top w:val="nil"/>
            </w:tcBorders>
          </w:tcPr>
          <w:p w14:paraId="27381554"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2D96EF3A" w14:textId="77777777" w:rsidR="00000000" w:rsidRDefault="001F0AD0">
            <w:pPr>
              <w:pStyle w:val="ListBullet2"/>
              <w:numPr>
                <w:ilvl w:val="0"/>
                <w:numId w:val="0"/>
              </w:numPr>
              <w:jc w:val="center"/>
            </w:pPr>
          </w:p>
        </w:tc>
        <w:tc>
          <w:tcPr>
            <w:tcW w:w="738" w:type="dxa"/>
            <w:tcBorders>
              <w:top w:val="nil"/>
              <w:left w:val="single" w:sz="18" w:space="0" w:color="auto"/>
            </w:tcBorders>
          </w:tcPr>
          <w:p w14:paraId="12644CA4" w14:textId="77777777" w:rsidR="00000000" w:rsidRDefault="001F0AD0">
            <w:pPr>
              <w:pStyle w:val="ListBullet2"/>
              <w:numPr>
                <w:ilvl w:val="0"/>
                <w:numId w:val="0"/>
              </w:numPr>
              <w:jc w:val="center"/>
            </w:pPr>
          </w:p>
        </w:tc>
        <w:tc>
          <w:tcPr>
            <w:tcW w:w="792" w:type="dxa"/>
            <w:tcBorders>
              <w:top w:val="nil"/>
            </w:tcBorders>
          </w:tcPr>
          <w:p w14:paraId="2CDCF321" w14:textId="77777777" w:rsidR="00000000" w:rsidRDefault="001F0AD0">
            <w:pPr>
              <w:pStyle w:val="ListBullet2"/>
              <w:numPr>
                <w:ilvl w:val="0"/>
                <w:numId w:val="0"/>
              </w:numPr>
              <w:jc w:val="center"/>
            </w:pPr>
          </w:p>
        </w:tc>
        <w:tc>
          <w:tcPr>
            <w:tcW w:w="792" w:type="dxa"/>
            <w:tcBorders>
              <w:top w:val="nil"/>
            </w:tcBorders>
          </w:tcPr>
          <w:p w14:paraId="3367F605" w14:textId="77777777" w:rsidR="00000000" w:rsidRDefault="001F0AD0">
            <w:pPr>
              <w:pStyle w:val="ListBullet2"/>
              <w:numPr>
                <w:ilvl w:val="0"/>
                <w:numId w:val="0"/>
              </w:numPr>
              <w:jc w:val="center"/>
            </w:pPr>
            <w:r>
              <w:sym w:font="Monotype Sorts" w:char="F034"/>
            </w:r>
          </w:p>
        </w:tc>
        <w:tc>
          <w:tcPr>
            <w:tcW w:w="792" w:type="dxa"/>
            <w:tcBorders>
              <w:top w:val="nil"/>
            </w:tcBorders>
          </w:tcPr>
          <w:p w14:paraId="3655E26A" w14:textId="77777777" w:rsidR="00000000" w:rsidRDefault="001F0AD0">
            <w:pPr>
              <w:pStyle w:val="ListBullet2"/>
              <w:numPr>
                <w:ilvl w:val="0"/>
                <w:numId w:val="0"/>
              </w:numPr>
              <w:jc w:val="center"/>
            </w:pPr>
          </w:p>
        </w:tc>
        <w:tc>
          <w:tcPr>
            <w:tcW w:w="846" w:type="dxa"/>
            <w:tcBorders>
              <w:top w:val="nil"/>
              <w:right w:val="nil"/>
            </w:tcBorders>
          </w:tcPr>
          <w:p w14:paraId="17DBCE5F" w14:textId="77777777" w:rsidR="00000000" w:rsidRDefault="001F0AD0">
            <w:pPr>
              <w:pStyle w:val="ListBullet2"/>
              <w:numPr>
                <w:ilvl w:val="0"/>
                <w:numId w:val="0"/>
              </w:numPr>
              <w:jc w:val="center"/>
            </w:pPr>
          </w:p>
        </w:tc>
        <w:tc>
          <w:tcPr>
            <w:tcW w:w="1080" w:type="dxa"/>
            <w:tcBorders>
              <w:top w:val="nil"/>
              <w:left w:val="single" w:sz="18" w:space="0" w:color="auto"/>
            </w:tcBorders>
          </w:tcPr>
          <w:p w14:paraId="6688C3D0" w14:textId="77777777" w:rsidR="00000000" w:rsidRDefault="001F0AD0">
            <w:pPr>
              <w:pStyle w:val="ListBullet2"/>
              <w:numPr>
                <w:ilvl w:val="0"/>
                <w:numId w:val="0"/>
              </w:numPr>
              <w:jc w:val="center"/>
            </w:pPr>
            <w:r>
              <w:t>Part</w:t>
            </w:r>
          </w:p>
        </w:tc>
        <w:tc>
          <w:tcPr>
            <w:tcW w:w="900" w:type="dxa"/>
            <w:tcBorders>
              <w:top w:val="nil"/>
            </w:tcBorders>
          </w:tcPr>
          <w:p w14:paraId="27CCF056" w14:textId="77777777" w:rsidR="00000000" w:rsidRDefault="001F0AD0">
            <w:pPr>
              <w:pStyle w:val="ListBullet2"/>
              <w:numPr>
                <w:ilvl w:val="0"/>
                <w:numId w:val="0"/>
              </w:numPr>
              <w:jc w:val="center"/>
            </w:pPr>
            <w:r>
              <w:t>Part</w:t>
            </w:r>
          </w:p>
        </w:tc>
      </w:tr>
      <w:tr w:rsidR="00000000" w14:paraId="4A191D81" w14:textId="77777777">
        <w:tblPrEx>
          <w:tblCellMar>
            <w:top w:w="0" w:type="dxa"/>
            <w:bottom w:w="0" w:type="dxa"/>
          </w:tblCellMar>
        </w:tblPrEx>
        <w:tc>
          <w:tcPr>
            <w:tcW w:w="468" w:type="dxa"/>
            <w:tcBorders>
              <w:top w:val="nil"/>
            </w:tcBorders>
          </w:tcPr>
          <w:p w14:paraId="5D68ABA9" w14:textId="77777777" w:rsidR="00000000" w:rsidRDefault="001F0AD0">
            <w:pPr>
              <w:pStyle w:val="ListBullet2"/>
              <w:numPr>
                <w:ilvl w:val="0"/>
                <w:numId w:val="0"/>
              </w:numPr>
              <w:jc w:val="center"/>
            </w:pPr>
            <w:r>
              <w:t>9</w:t>
            </w:r>
          </w:p>
        </w:tc>
        <w:tc>
          <w:tcPr>
            <w:tcW w:w="792" w:type="dxa"/>
            <w:tcBorders>
              <w:top w:val="nil"/>
            </w:tcBorders>
          </w:tcPr>
          <w:p w14:paraId="138E57A0" w14:textId="77777777" w:rsidR="00000000" w:rsidRDefault="001F0AD0">
            <w:pPr>
              <w:pStyle w:val="ListBullet2"/>
              <w:numPr>
                <w:ilvl w:val="0"/>
                <w:numId w:val="0"/>
              </w:numPr>
              <w:jc w:val="center"/>
            </w:pPr>
          </w:p>
        </w:tc>
        <w:tc>
          <w:tcPr>
            <w:tcW w:w="792" w:type="dxa"/>
            <w:tcBorders>
              <w:top w:val="nil"/>
            </w:tcBorders>
          </w:tcPr>
          <w:p w14:paraId="56C457CF"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4569935D" w14:textId="77777777" w:rsidR="00000000" w:rsidRDefault="001F0AD0">
            <w:pPr>
              <w:pStyle w:val="ListBullet2"/>
              <w:numPr>
                <w:ilvl w:val="0"/>
                <w:numId w:val="0"/>
              </w:numPr>
              <w:jc w:val="center"/>
            </w:pPr>
          </w:p>
        </w:tc>
        <w:tc>
          <w:tcPr>
            <w:tcW w:w="738" w:type="dxa"/>
            <w:tcBorders>
              <w:top w:val="nil"/>
              <w:left w:val="single" w:sz="18" w:space="0" w:color="auto"/>
            </w:tcBorders>
          </w:tcPr>
          <w:p w14:paraId="7E473797" w14:textId="77777777" w:rsidR="00000000" w:rsidRDefault="001F0AD0">
            <w:pPr>
              <w:pStyle w:val="ListBullet2"/>
              <w:numPr>
                <w:ilvl w:val="0"/>
                <w:numId w:val="0"/>
              </w:numPr>
              <w:jc w:val="center"/>
            </w:pPr>
          </w:p>
        </w:tc>
        <w:tc>
          <w:tcPr>
            <w:tcW w:w="792" w:type="dxa"/>
            <w:tcBorders>
              <w:top w:val="nil"/>
            </w:tcBorders>
          </w:tcPr>
          <w:p w14:paraId="0D2C8FC6" w14:textId="77777777" w:rsidR="00000000" w:rsidRDefault="001F0AD0">
            <w:pPr>
              <w:pStyle w:val="ListBullet2"/>
              <w:numPr>
                <w:ilvl w:val="0"/>
                <w:numId w:val="0"/>
              </w:numPr>
              <w:jc w:val="center"/>
            </w:pPr>
          </w:p>
        </w:tc>
        <w:tc>
          <w:tcPr>
            <w:tcW w:w="792" w:type="dxa"/>
            <w:tcBorders>
              <w:top w:val="nil"/>
            </w:tcBorders>
          </w:tcPr>
          <w:p w14:paraId="01945269" w14:textId="77777777" w:rsidR="00000000" w:rsidRDefault="001F0AD0">
            <w:pPr>
              <w:pStyle w:val="ListBullet2"/>
              <w:numPr>
                <w:ilvl w:val="0"/>
                <w:numId w:val="0"/>
              </w:numPr>
              <w:jc w:val="center"/>
            </w:pPr>
          </w:p>
        </w:tc>
        <w:tc>
          <w:tcPr>
            <w:tcW w:w="792" w:type="dxa"/>
            <w:tcBorders>
              <w:top w:val="nil"/>
            </w:tcBorders>
          </w:tcPr>
          <w:p w14:paraId="322A3174"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17B80889" w14:textId="77777777" w:rsidR="00000000" w:rsidRDefault="001F0AD0">
            <w:pPr>
              <w:pStyle w:val="ListBullet2"/>
              <w:numPr>
                <w:ilvl w:val="0"/>
                <w:numId w:val="0"/>
              </w:numPr>
              <w:jc w:val="center"/>
            </w:pPr>
          </w:p>
        </w:tc>
        <w:tc>
          <w:tcPr>
            <w:tcW w:w="1080" w:type="dxa"/>
            <w:tcBorders>
              <w:top w:val="nil"/>
              <w:left w:val="single" w:sz="18" w:space="0" w:color="auto"/>
            </w:tcBorders>
          </w:tcPr>
          <w:p w14:paraId="0A2C2323" w14:textId="77777777" w:rsidR="00000000" w:rsidRDefault="001F0AD0">
            <w:pPr>
              <w:pStyle w:val="ListBullet2"/>
              <w:numPr>
                <w:ilvl w:val="0"/>
                <w:numId w:val="0"/>
              </w:numPr>
              <w:jc w:val="center"/>
            </w:pPr>
            <w:r>
              <w:t>Part</w:t>
            </w:r>
          </w:p>
        </w:tc>
        <w:tc>
          <w:tcPr>
            <w:tcW w:w="900" w:type="dxa"/>
            <w:tcBorders>
              <w:top w:val="nil"/>
            </w:tcBorders>
          </w:tcPr>
          <w:p w14:paraId="5A4CA9C0" w14:textId="77777777" w:rsidR="00000000" w:rsidRDefault="001F0AD0">
            <w:pPr>
              <w:pStyle w:val="ListBullet2"/>
              <w:numPr>
                <w:ilvl w:val="0"/>
                <w:numId w:val="0"/>
              </w:numPr>
              <w:jc w:val="center"/>
            </w:pPr>
            <w:r>
              <w:t>Part</w:t>
            </w:r>
          </w:p>
        </w:tc>
      </w:tr>
      <w:tr w:rsidR="00000000" w14:paraId="6C86DD5D" w14:textId="77777777">
        <w:tblPrEx>
          <w:tblCellMar>
            <w:top w:w="0" w:type="dxa"/>
            <w:bottom w:w="0" w:type="dxa"/>
          </w:tblCellMar>
        </w:tblPrEx>
        <w:tc>
          <w:tcPr>
            <w:tcW w:w="468" w:type="dxa"/>
            <w:tcBorders>
              <w:top w:val="nil"/>
            </w:tcBorders>
          </w:tcPr>
          <w:p w14:paraId="408DAB7D" w14:textId="77777777" w:rsidR="00000000" w:rsidRDefault="001F0AD0">
            <w:pPr>
              <w:pStyle w:val="ListBullet2"/>
              <w:numPr>
                <w:ilvl w:val="0"/>
                <w:numId w:val="0"/>
              </w:numPr>
              <w:jc w:val="center"/>
            </w:pPr>
            <w:r>
              <w:t>10</w:t>
            </w:r>
          </w:p>
        </w:tc>
        <w:tc>
          <w:tcPr>
            <w:tcW w:w="792" w:type="dxa"/>
            <w:tcBorders>
              <w:top w:val="nil"/>
            </w:tcBorders>
          </w:tcPr>
          <w:p w14:paraId="15F8BB25" w14:textId="77777777" w:rsidR="00000000" w:rsidRDefault="001F0AD0">
            <w:pPr>
              <w:pStyle w:val="ListBullet2"/>
              <w:numPr>
                <w:ilvl w:val="0"/>
                <w:numId w:val="0"/>
              </w:numPr>
              <w:jc w:val="center"/>
            </w:pPr>
          </w:p>
        </w:tc>
        <w:tc>
          <w:tcPr>
            <w:tcW w:w="792" w:type="dxa"/>
            <w:tcBorders>
              <w:top w:val="nil"/>
            </w:tcBorders>
          </w:tcPr>
          <w:p w14:paraId="02304107"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103B6111" w14:textId="77777777" w:rsidR="00000000" w:rsidRDefault="001F0AD0">
            <w:pPr>
              <w:pStyle w:val="ListBullet2"/>
              <w:numPr>
                <w:ilvl w:val="0"/>
                <w:numId w:val="0"/>
              </w:numPr>
              <w:jc w:val="center"/>
            </w:pPr>
          </w:p>
        </w:tc>
        <w:tc>
          <w:tcPr>
            <w:tcW w:w="738" w:type="dxa"/>
            <w:tcBorders>
              <w:top w:val="nil"/>
              <w:left w:val="single" w:sz="18" w:space="0" w:color="auto"/>
            </w:tcBorders>
          </w:tcPr>
          <w:p w14:paraId="51079382" w14:textId="77777777" w:rsidR="00000000" w:rsidRDefault="001F0AD0">
            <w:pPr>
              <w:pStyle w:val="ListBullet2"/>
              <w:numPr>
                <w:ilvl w:val="0"/>
                <w:numId w:val="0"/>
              </w:numPr>
              <w:jc w:val="center"/>
            </w:pPr>
          </w:p>
        </w:tc>
        <w:tc>
          <w:tcPr>
            <w:tcW w:w="792" w:type="dxa"/>
            <w:tcBorders>
              <w:top w:val="nil"/>
            </w:tcBorders>
          </w:tcPr>
          <w:p w14:paraId="2AB2B3E6" w14:textId="77777777" w:rsidR="00000000" w:rsidRDefault="001F0AD0">
            <w:pPr>
              <w:pStyle w:val="ListBullet2"/>
              <w:numPr>
                <w:ilvl w:val="0"/>
                <w:numId w:val="0"/>
              </w:numPr>
              <w:jc w:val="center"/>
            </w:pPr>
          </w:p>
        </w:tc>
        <w:tc>
          <w:tcPr>
            <w:tcW w:w="792" w:type="dxa"/>
            <w:tcBorders>
              <w:top w:val="nil"/>
            </w:tcBorders>
          </w:tcPr>
          <w:p w14:paraId="24AC57F2" w14:textId="77777777" w:rsidR="00000000" w:rsidRDefault="001F0AD0">
            <w:pPr>
              <w:pStyle w:val="ListBullet2"/>
              <w:numPr>
                <w:ilvl w:val="0"/>
                <w:numId w:val="0"/>
              </w:numPr>
              <w:jc w:val="center"/>
            </w:pPr>
          </w:p>
        </w:tc>
        <w:tc>
          <w:tcPr>
            <w:tcW w:w="792" w:type="dxa"/>
            <w:tcBorders>
              <w:top w:val="nil"/>
            </w:tcBorders>
          </w:tcPr>
          <w:p w14:paraId="02B6AD25" w14:textId="77777777" w:rsidR="00000000" w:rsidRDefault="001F0AD0">
            <w:pPr>
              <w:pStyle w:val="ListBullet2"/>
              <w:numPr>
                <w:ilvl w:val="0"/>
                <w:numId w:val="0"/>
              </w:numPr>
              <w:jc w:val="center"/>
            </w:pPr>
          </w:p>
        </w:tc>
        <w:tc>
          <w:tcPr>
            <w:tcW w:w="846" w:type="dxa"/>
            <w:tcBorders>
              <w:top w:val="nil"/>
              <w:right w:val="nil"/>
            </w:tcBorders>
          </w:tcPr>
          <w:p w14:paraId="351D09D5"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360EFC5C" w14:textId="77777777" w:rsidR="00000000" w:rsidRDefault="001F0AD0">
            <w:pPr>
              <w:pStyle w:val="ListBullet2"/>
              <w:numPr>
                <w:ilvl w:val="0"/>
                <w:numId w:val="0"/>
              </w:numPr>
              <w:jc w:val="center"/>
            </w:pPr>
            <w:r>
              <w:t>Part</w:t>
            </w:r>
          </w:p>
        </w:tc>
        <w:tc>
          <w:tcPr>
            <w:tcW w:w="900" w:type="dxa"/>
            <w:tcBorders>
              <w:top w:val="nil"/>
            </w:tcBorders>
          </w:tcPr>
          <w:p w14:paraId="77F426F1" w14:textId="77777777" w:rsidR="00000000" w:rsidRDefault="001F0AD0">
            <w:pPr>
              <w:pStyle w:val="ListBullet2"/>
              <w:numPr>
                <w:ilvl w:val="0"/>
                <w:numId w:val="0"/>
              </w:numPr>
              <w:jc w:val="center"/>
            </w:pPr>
            <w:r>
              <w:t>Part</w:t>
            </w:r>
          </w:p>
        </w:tc>
      </w:tr>
      <w:tr w:rsidR="00000000" w14:paraId="319965F7" w14:textId="77777777">
        <w:tblPrEx>
          <w:tblCellMar>
            <w:top w:w="0" w:type="dxa"/>
            <w:bottom w:w="0" w:type="dxa"/>
          </w:tblCellMar>
        </w:tblPrEx>
        <w:tc>
          <w:tcPr>
            <w:tcW w:w="468" w:type="dxa"/>
            <w:tcBorders>
              <w:top w:val="nil"/>
            </w:tcBorders>
          </w:tcPr>
          <w:p w14:paraId="0CE735B2" w14:textId="77777777" w:rsidR="00000000" w:rsidRDefault="001F0AD0">
            <w:pPr>
              <w:pStyle w:val="ListBullet2"/>
              <w:numPr>
                <w:ilvl w:val="0"/>
                <w:numId w:val="0"/>
              </w:numPr>
              <w:jc w:val="center"/>
            </w:pPr>
            <w:r>
              <w:t>11</w:t>
            </w:r>
          </w:p>
        </w:tc>
        <w:tc>
          <w:tcPr>
            <w:tcW w:w="792" w:type="dxa"/>
            <w:tcBorders>
              <w:top w:val="nil"/>
            </w:tcBorders>
          </w:tcPr>
          <w:p w14:paraId="1D03995A" w14:textId="77777777" w:rsidR="00000000" w:rsidRDefault="001F0AD0">
            <w:pPr>
              <w:pStyle w:val="ListBullet2"/>
              <w:numPr>
                <w:ilvl w:val="0"/>
                <w:numId w:val="0"/>
              </w:numPr>
              <w:jc w:val="center"/>
            </w:pPr>
          </w:p>
        </w:tc>
        <w:tc>
          <w:tcPr>
            <w:tcW w:w="792" w:type="dxa"/>
            <w:tcBorders>
              <w:top w:val="nil"/>
            </w:tcBorders>
          </w:tcPr>
          <w:p w14:paraId="2E1EC134" w14:textId="77777777" w:rsidR="00000000" w:rsidRDefault="001F0AD0">
            <w:pPr>
              <w:pStyle w:val="ListBullet2"/>
              <w:numPr>
                <w:ilvl w:val="0"/>
                <w:numId w:val="0"/>
              </w:numPr>
              <w:jc w:val="center"/>
            </w:pPr>
          </w:p>
        </w:tc>
        <w:tc>
          <w:tcPr>
            <w:tcW w:w="846" w:type="dxa"/>
            <w:tcBorders>
              <w:top w:val="nil"/>
              <w:right w:val="nil"/>
            </w:tcBorders>
          </w:tcPr>
          <w:p w14:paraId="6CE6A182"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66CEEC37" w14:textId="77777777" w:rsidR="00000000" w:rsidRDefault="001F0AD0">
            <w:pPr>
              <w:pStyle w:val="ListBullet2"/>
              <w:numPr>
                <w:ilvl w:val="0"/>
                <w:numId w:val="0"/>
              </w:numPr>
              <w:jc w:val="center"/>
            </w:pPr>
            <w:r>
              <w:sym w:font="Monotype Sorts" w:char="F034"/>
            </w:r>
          </w:p>
        </w:tc>
        <w:tc>
          <w:tcPr>
            <w:tcW w:w="792" w:type="dxa"/>
            <w:tcBorders>
              <w:top w:val="nil"/>
            </w:tcBorders>
          </w:tcPr>
          <w:p w14:paraId="2B48DAB7" w14:textId="77777777" w:rsidR="00000000" w:rsidRDefault="001F0AD0">
            <w:pPr>
              <w:pStyle w:val="ListBullet2"/>
              <w:numPr>
                <w:ilvl w:val="0"/>
                <w:numId w:val="0"/>
              </w:numPr>
              <w:jc w:val="center"/>
            </w:pPr>
          </w:p>
        </w:tc>
        <w:tc>
          <w:tcPr>
            <w:tcW w:w="792" w:type="dxa"/>
            <w:tcBorders>
              <w:top w:val="nil"/>
            </w:tcBorders>
          </w:tcPr>
          <w:p w14:paraId="24FB6511" w14:textId="77777777" w:rsidR="00000000" w:rsidRDefault="001F0AD0">
            <w:pPr>
              <w:pStyle w:val="ListBullet2"/>
              <w:numPr>
                <w:ilvl w:val="0"/>
                <w:numId w:val="0"/>
              </w:numPr>
              <w:jc w:val="center"/>
            </w:pPr>
          </w:p>
        </w:tc>
        <w:tc>
          <w:tcPr>
            <w:tcW w:w="792" w:type="dxa"/>
            <w:tcBorders>
              <w:top w:val="nil"/>
            </w:tcBorders>
          </w:tcPr>
          <w:p w14:paraId="5B60F4B2" w14:textId="77777777" w:rsidR="00000000" w:rsidRDefault="001F0AD0">
            <w:pPr>
              <w:pStyle w:val="ListBullet2"/>
              <w:numPr>
                <w:ilvl w:val="0"/>
                <w:numId w:val="0"/>
              </w:numPr>
              <w:jc w:val="center"/>
            </w:pPr>
          </w:p>
        </w:tc>
        <w:tc>
          <w:tcPr>
            <w:tcW w:w="846" w:type="dxa"/>
            <w:tcBorders>
              <w:top w:val="nil"/>
              <w:right w:val="nil"/>
            </w:tcBorders>
          </w:tcPr>
          <w:p w14:paraId="3198415B" w14:textId="77777777" w:rsidR="00000000" w:rsidRDefault="001F0AD0">
            <w:pPr>
              <w:pStyle w:val="ListBullet2"/>
              <w:numPr>
                <w:ilvl w:val="0"/>
                <w:numId w:val="0"/>
              </w:numPr>
              <w:jc w:val="center"/>
            </w:pPr>
          </w:p>
        </w:tc>
        <w:tc>
          <w:tcPr>
            <w:tcW w:w="1080" w:type="dxa"/>
            <w:tcBorders>
              <w:top w:val="nil"/>
              <w:left w:val="single" w:sz="18" w:space="0" w:color="auto"/>
            </w:tcBorders>
          </w:tcPr>
          <w:p w14:paraId="39102117" w14:textId="77777777" w:rsidR="00000000" w:rsidRDefault="001F0AD0">
            <w:pPr>
              <w:pStyle w:val="ListBullet2"/>
              <w:numPr>
                <w:ilvl w:val="0"/>
                <w:numId w:val="0"/>
              </w:numPr>
              <w:jc w:val="center"/>
            </w:pPr>
            <w:r>
              <w:t>Part</w:t>
            </w:r>
          </w:p>
        </w:tc>
        <w:tc>
          <w:tcPr>
            <w:tcW w:w="900" w:type="dxa"/>
            <w:tcBorders>
              <w:top w:val="nil"/>
            </w:tcBorders>
          </w:tcPr>
          <w:p w14:paraId="3AD251D0" w14:textId="77777777" w:rsidR="00000000" w:rsidRDefault="001F0AD0">
            <w:pPr>
              <w:pStyle w:val="ListBullet2"/>
              <w:numPr>
                <w:ilvl w:val="0"/>
                <w:numId w:val="0"/>
              </w:numPr>
              <w:jc w:val="center"/>
            </w:pPr>
            <w:r>
              <w:t>Part</w:t>
            </w:r>
          </w:p>
        </w:tc>
      </w:tr>
      <w:tr w:rsidR="00000000" w14:paraId="42B30CB3" w14:textId="77777777">
        <w:tblPrEx>
          <w:tblCellMar>
            <w:top w:w="0" w:type="dxa"/>
            <w:bottom w:w="0" w:type="dxa"/>
          </w:tblCellMar>
        </w:tblPrEx>
        <w:tc>
          <w:tcPr>
            <w:tcW w:w="468" w:type="dxa"/>
            <w:tcBorders>
              <w:top w:val="nil"/>
            </w:tcBorders>
          </w:tcPr>
          <w:p w14:paraId="64E9808E" w14:textId="77777777" w:rsidR="00000000" w:rsidRDefault="001F0AD0">
            <w:pPr>
              <w:pStyle w:val="ListBullet2"/>
              <w:numPr>
                <w:ilvl w:val="0"/>
                <w:numId w:val="0"/>
              </w:numPr>
              <w:jc w:val="center"/>
            </w:pPr>
            <w:r>
              <w:t>12</w:t>
            </w:r>
          </w:p>
        </w:tc>
        <w:tc>
          <w:tcPr>
            <w:tcW w:w="792" w:type="dxa"/>
            <w:tcBorders>
              <w:top w:val="nil"/>
            </w:tcBorders>
          </w:tcPr>
          <w:p w14:paraId="6CF5C0E4" w14:textId="77777777" w:rsidR="00000000" w:rsidRDefault="001F0AD0">
            <w:pPr>
              <w:pStyle w:val="ListBullet2"/>
              <w:numPr>
                <w:ilvl w:val="0"/>
                <w:numId w:val="0"/>
              </w:numPr>
              <w:jc w:val="center"/>
            </w:pPr>
          </w:p>
        </w:tc>
        <w:tc>
          <w:tcPr>
            <w:tcW w:w="792" w:type="dxa"/>
            <w:tcBorders>
              <w:top w:val="nil"/>
            </w:tcBorders>
          </w:tcPr>
          <w:p w14:paraId="2AF5EDF4" w14:textId="77777777" w:rsidR="00000000" w:rsidRDefault="001F0AD0">
            <w:pPr>
              <w:pStyle w:val="ListBullet2"/>
              <w:numPr>
                <w:ilvl w:val="0"/>
                <w:numId w:val="0"/>
              </w:numPr>
              <w:jc w:val="center"/>
            </w:pPr>
          </w:p>
        </w:tc>
        <w:tc>
          <w:tcPr>
            <w:tcW w:w="846" w:type="dxa"/>
            <w:tcBorders>
              <w:top w:val="nil"/>
              <w:right w:val="nil"/>
            </w:tcBorders>
          </w:tcPr>
          <w:p w14:paraId="37B67EAF"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6F26DFA1" w14:textId="77777777" w:rsidR="00000000" w:rsidRDefault="001F0AD0">
            <w:pPr>
              <w:pStyle w:val="ListBullet2"/>
              <w:numPr>
                <w:ilvl w:val="0"/>
                <w:numId w:val="0"/>
              </w:numPr>
              <w:jc w:val="center"/>
            </w:pPr>
          </w:p>
        </w:tc>
        <w:tc>
          <w:tcPr>
            <w:tcW w:w="792" w:type="dxa"/>
            <w:tcBorders>
              <w:top w:val="nil"/>
            </w:tcBorders>
          </w:tcPr>
          <w:p w14:paraId="415E1E72" w14:textId="77777777" w:rsidR="00000000" w:rsidRDefault="001F0AD0">
            <w:pPr>
              <w:pStyle w:val="ListBullet2"/>
              <w:numPr>
                <w:ilvl w:val="0"/>
                <w:numId w:val="0"/>
              </w:numPr>
              <w:jc w:val="center"/>
            </w:pPr>
            <w:r>
              <w:sym w:font="Monotype Sorts" w:char="F034"/>
            </w:r>
          </w:p>
        </w:tc>
        <w:tc>
          <w:tcPr>
            <w:tcW w:w="792" w:type="dxa"/>
            <w:tcBorders>
              <w:top w:val="nil"/>
            </w:tcBorders>
          </w:tcPr>
          <w:p w14:paraId="52C2D819" w14:textId="77777777" w:rsidR="00000000" w:rsidRDefault="001F0AD0">
            <w:pPr>
              <w:pStyle w:val="ListBullet2"/>
              <w:numPr>
                <w:ilvl w:val="0"/>
                <w:numId w:val="0"/>
              </w:numPr>
              <w:jc w:val="center"/>
            </w:pPr>
          </w:p>
        </w:tc>
        <w:tc>
          <w:tcPr>
            <w:tcW w:w="792" w:type="dxa"/>
            <w:tcBorders>
              <w:top w:val="nil"/>
            </w:tcBorders>
          </w:tcPr>
          <w:p w14:paraId="17E92B60" w14:textId="77777777" w:rsidR="00000000" w:rsidRDefault="001F0AD0">
            <w:pPr>
              <w:pStyle w:val="ListBullet2"/>
              <w:numPr>
                <w:ilvl w:val="0"/>
                <w:numId w:val="0"/>
              </w:numPr>
              <w:jc w:val="center"/>
            </w:pPr>
          </w:p>
        </w:tc>
        <w:tc>
          <w:tcPr>
            <w:tcW w:w="846" w:type="dxa"/>
            <w:tcBorders>
              <w:top w:val="nil"/>
              <w:right w:val="nil"/>
            </w:tcBorders>
          </w:tcPr>
          <w:p w14:paraId="6731B1C1" w14:textId="77777777" w:rsidR="00000000" w:rsidRDefault="001F0AD0">
            <w:pPr>
              <w:pStyle w:val="ListBullet2"/>
              <w:numPr>
                <w:ilvl w:val="0"/>
                <w:numId w:val="0"/>
              </w:numPr>
              <w:jc w:val="center"/>
            </w:pPr>
          </w:p>
        </w:tc>
        <w:tc>
          <w:tcPr>
            <w:tcW w:w="1080" w:type="dxa"/>
            <w:tcBorders>
              <w:top w:val="nil"/>
              <w:left w:val="single" w:sz="18" w:space="0" w:color="auto"/>
            </w:tcBorders>
          </w:tcPr>
          <w:p w14:paraId="787D1592" w14:textId="77777777" w:rsidR="00000000" w:rsidRDefault="001F0AD0">
            <w:pPr>
              <w:pStyle w:val="ListBullet2"/>
              <w:numPr>
                <w:ilvl w:val="0"/>
                <w:numId w:val="0"/>
              </w:numPr>
              <w:jc w:val="center"/>
            </w:pPr>
            <w:r>
              <w:t>Part</w:t>
            </w:r>
          </w:p>
        </w:tc>
        <w:tc>
          <w:tcPr>
            <w:tcW w:w="900" w:type="dxa"/>
            <w:tcBorders>
              <w:top w:val="nil"/>
            </w:tcBorders>
          </w:tcPr>
          <w:p w14:paraId="71B187C9" w14:textId="77777777" w:rsidR="00000000" w:rsidRDefault="001F0AD0">
            <w:pPr>
              <w:pStyle w:val="ListBullet2"/>
              <w:numPr>
                <w:ilvl w:val="0"/>
                <w:numId w:val="0"/>
              </w:numPr>
              <w:jc w:val="center"/>
            </w:pPr>
            <w:r>
              <w:t>Part</w:t>
            </w:r>
          </w:p>
        </w:tc>
      </w:tr>
      <w:tr w:rsidR="00000000" w14:paraId="44FDF691" w14:textId="77777777">
        <w:tblPrEx>
          <w:tblCellMar>
            <w:top w:w="0" w:type="dxa"/>
            <w:bottom w:w="0" w:type="dxa"/>
          </w:tblCellMar>
        </w:tblPrEx>
        <w:tc>
          <w:tcPr>
            <w:tcW w:w="468" w:type="dxa"/>
            <w:tcBorders>
              <w:top w:val="nil"/>
            </w:tcBorders>
          </w:tcPr>
          <w:p w14:paraId="69FB1168" w14:textId="77777777" w:rsidR="00000000" w:rsidRDefault="001F0AD0">
            <w:pPr>
              <w:pStyle w:val="ListBullet2"/>
              <w:numPr>
                <w:ilvl w:val="0"/>
                <w:numId w:val="0"/>
              </w:numPr>
              <w:jc w:val="center"/>
            </w:pPr>
            <w:r>
              <w:t>13</w:t>
            </w:r>
          </w:p>
        </w:tc>
        <w:tc>
          <w:tcPr>
            <w:tcW w:w="792" w:type="dxa"/>
            <w:tcBorders>
              <w:top w:val="nil"/>
            </w:tcBorders>
          </w:tcPr>
          <w:p w14:paraId="5FD7AF93" w14:textId="77777777" w:rsidR="00000000" w:rsidRDefault="001F0AD0">
            <w:pPr>
              <w:pStyle w:val="ListBullet2"/>
              <w:numPr>
                <w:ilvl w:val="0"/>
                <w:numId w:val="0"/>
              </w:numPr>
              <w:jc w:val="center"/>
            </w:pPr>
          </w:p>
        </w:tc>
        <w:tc>
          <w:tcPr>
            <w:tcW w:w="792" w:type="dxa"/>
            <w:tcBorders>
              <w:top w:val="nil"/>
            </w:tcBorders>
          </w:tcPr>
          <w:p w14:paraId="707790B6" w14:textId="77777777" w:rsidR="00000000" w:rsidRDefault="001F0AD0">
            <w:pPr>
              <w:pStyle w:val="ListBullet2"/>
              <w:numPr>
                <w:ilvl w:val="0"/>
                <w:numId w:val="0"/>
              </w:numPr>
              <w:jc w:val="center"/>
            </w:pPr>
          </w:p>
        </w:tc>
        <w:tc>
          <w:tcPr>
            <w:tcW w:w="846" w:type="dxa"/>
            <w:tcBorders>
              <w:top w:val="nil"/>
              <w:right w:val="nil"/>
            </w:tcBorders>
          </w:tcPr>
          <w:p w14:paraId="35F78F0D"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7537C627" w14:textId="77777777" w:rsidR="00000000" w:rsidRDefault="001F0AD0">
            <w:pPr>
              <w:pStyle w:val="ListBullet2"/>
              <w:numPr>
                <w:ilvl w:val="0"/>
                <w:numId w:val="0"/>
              </w:numPr>
              <w:jc w:val="center"/>
            </w:pPr>
          </w:p>
        </w:tc>
        <w:tc>
          <w:tcPr>
            <w:tcW w:w="792" w:type="dxa"/>
            <w:tcBorders>
              <w:top w:val="nil"/>
            </w:tcBorders>
          </w:tcPr>
          <w:p w14:paraId="77B9BD9A" w14:textId="77777777" w:rsidR="00000000" w:rsidRDefault="001F0AD0">
            <w:pPr>
              <w:pStyle w:val="ListBullet2"/>
              <w:numPr>
                <w:ilvl w:val="0"/>
                <w:numId w:val="0"/>
              </w:numPr>
              <w:jc w:val="center"/>
            </w:pPr>
          </w:p>
        </w:tc>
        <w:tc>
          <w:tcPr>
            <w:tcW w:w="792" w:type="dxa"/>
            <w:tcBorders>
              <w:top w:val="nil"/>
            </w:tcBorders>
          </w:tcPr>
          <w:p w14:paraId="2BABAB77" w14:textId="77777777" w:rsidR="00000000" w:rsidRDefault="001F0AD0">
            <w:pPr>
              <w:pStyle w:val="ListBullet2"/>
              <w:numPr>
                <w:ilvl w:val="0"/>
                <w:numId w:val="0"/>
              </w:numPr>
              <w:jc w:val="center"/>
            </w:pPr>
            <w:r>
              <w:sym w:font="Monotype Sorts" w:char="F034"/>
            </w:r>
          </w:p>
        </w:tc>
        <w:tc>
          <w:tcPr>
            <w:tcW w:w="792" w:type="dxa"/>
            <w:tcBorders>
              <w:top w:val="nil"/>
            </w:tcBorders>
          </w:tcPr>
          <w:p w14:paraId="73DDCB12" w14:textId="77777777" w:rsidR="00000000" w:rsidRDefault="001F0AD0">
            <w:pPr>
              <w:pStyle w:val="ListBullet2"/>
              <w:numPr>
                <w:ilvl w:val="0"/>
                <w:numId w:val="0"/>
              </w:numPr>
              <w:jc w:val="center"/>
            </w:pPr>
          </w:p>
        </w:tc>
        <w:tc>
          <w:tcPr>
            <w:tcW w:w="846" w:type="dxa"/>
            <w:tcBorders>
              <w:top w:val="nil"/>
              <w:right w:val="nil"/>
            </w:tcBorders>
          </w:tcPr>
          <w:p w14:paraId="1EC45F63" w14:textId="77777777" w:rsidR="00000000" w:rsidRDefault="001F0AD0">
            <w:pPr>
              <w:pStyle w:val="ListBullet2"/>
              <w:numPr>
                <w:ilvl w:val="0"/>
                <w:numId w:val="0"/>
              </w:numPr>
              <w:jc w:val="center"/>
            </w:pPr>
          </w:p>
        </w:tc>
        <w:tc>
          <w:tcPr>
            <w:tcW w:w="1080" w:type="dxa"/>
            <w:tcBorders>
              <w:top w:val="nil"/>
              <w:left w:val="single" w:sz="18" w:space="0" w:color="auto"/>
            </w:tcBorders>
          </w:tcPr>
          <w:p w14:paraId="6E8C1787" w14:textId="77777777" w:rsidR="00000000" w:rsidRDefault="001F0AD0">
            <w:pPr>
              <w:pStyle w:val="ListBullet2"/>
              <w:numPr>
                <w:ilvl w:val="0"/>
                <w:numId w:val="0"/>
              </w:numPr>
              <w:jc w:val="center"/>
            </w:pPr>
            <w:r>
              <w:t>Part/Fail</w:t>
            </w:r>
          </w:p>
        </w:tc>
        <w:tc>
          <w:tcPr>
            <w:tcW w:w="900" w:type="dxa"/>
            <w:tcBorders>
              <w:top w:val="nil"/>
            </w:tcBorders>
          </w:tcPr>
          <w:p w14:paraId="0F6F8996" w14:textId="77777777" w:rsidR="00000000" w:rsidRDefault="001F0AD0">
            <w:pPr>
              <w:pStyle w:val="ListBullet2"/>
              <w:numPr>
                <w:ilvl w:val="0"/>
                <w:numId w:val="0"/>
              </w:numPr>
              <w:jc w:val="center"/>
            </w:pPr>
            <w:r>
              <w:t>Part</w:t>
            </w:r>
          </w:p>
        </w:tc>
      </w:tr>
      <w:tr w:rsidR="00000000" w14:paraId="33F64F78" w14:textId="77777777">
        <w:tblPrEx>
          <w:tblCellMar>
            <w:top w:w="0" w:type="dxa"/>
            <w:bottom w:w="0" w:type="dxa"/>
          </w:tblCellMar>
        </w:tblPrEx>
        <w:tc>
          <w:tcPr>
            <w:tcW w:w="468" w:type="dxa"/>
            <w:tcBorders>
              <w:top w:val="nil"/>
            </w:tcBorders>
          </w:tcPr>
          <w:p w14:paraId="5DE8DF8E" w14:textId="77777777" w:rsidR="00000000" w:rsidRDefault="001F0AD0">
            <w:pPr>
              <w:pStyle w:val="ListBullet2"/>
              <w:numPr>
                <w:ilvl w:val="0"/>
                <w:numId w:val="0"/>
              </w:numPr>
              <w:jc w:val="center"/>
            </w:pPr>
            <w:r>
              <w:t>14</w:t>
            </w:r>
          </w:p>
        </w:tc>
        <w:tc>
          <w:tcPr>
            <w:tcW w:w="792" w:type="dxa"/>
            <w:tcBorders>
              <w:top w:val="nil"/>
            </w:tcBorders>
          </w:tcPr>
          <w:p w14:paraId="49D54458" w14:textId="77777777" w:rsidR="00000000" w:rsidRDefault="001F0AD0">
            <w:pPr>
              <w:pStyle w:val="ListBullet2"/>
              <w:numPr>
                <w:ilvl w:val="0"/>
                <w:numId w:val="0"/>
              </w:numPr>
              <w:jc w:val="center"/>
            </w:pPr>
          </w:p>
        </w:tc>
        <w:tc>
          <w:tcPr>
            <w:tcW w:w="792" w:type="dxa"/>
            <w:tcBorders>
              <w:top w:val="nil"/>
            </w:tcBorders>
          </w:tcPr>
          <w:p w14:paraId="15ABC42E" w14:textId="77777777" w:rsidR="00000000" w:rsidRDefault="001F0AD0">
            <w:pPr>
              <w:pStyle w:val="ListBullet2"/>
              <w:numPr>
                <w:ilvl w:val="0"/>
                <w:numId w:val="0"/>
              </w:numPr>
              <w:jc w:val="center"/>
            </w:pPr>
          </w:p>
        </w:tc>
        <w:tc>
          <w:tcPr>
            <w:tcW w:w="846" w:type="dxa"/>
            <w:tcBorders>
              <w:top w:val="nil"/>
              <w:right w:val="nil"/>
            </w:tcBorders>
          </w:tcPr>
          <w:p w14:paraId="7991D4E0"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6AA0901B" w14:textId="77777777" w:rsidR="00000000" w:rsidRDefault="001F0AD0">
            <w:pPr>
              <w:pStyle w:val="ListBullet2"/>
              <w:numPr>
                <w:ilvl w:val="0"/>
                <w:numId w:val="0"/>
              </w:numPr>
              <w:jc w:val="center"/>
            </w:pPr>
          </w:p>
        </w:tc>
        <w:tc>
          <w:tcPr>
            <w:tcW w:w="792" w:type="dxa"/>
            <w:tcBorders>
              <w:top w:val="nil"/>
            </w:tcBorders>
          </w:tcPr>
          <w:p w14:paraId="2CC54A08" w14:textId="77777777" w:rsidR="00000000" w:rsidRDefault="001F0AD0">
            <w:pPr>
              <w:pStyle w:val="ListBullet2"/>
              <w:numPr>
                <w:ilvl w:val="0"/>
                <w:numId w:val="0"/>
              </w:numPr>
              <w:jc w:val="center"/>
            </w:pPr>
          </w:p>
        </w:tc>
        <w:tc>
          <w:tcPr>
            <w:tcW w:w="792" w:type="dxa"/>
            <w:tcBorders>
              <w:top w:val="nil"/>
            </w:tcBorders>
          </w:tcPr>
          <w:p w14:paraId="27B5CFCD" w14:textId="77777777" w:rsidR="00000000" w:rsidRDefault="001F0AD0">
            <w:pPr>
              <w:pStyle w:val="ListBullet2"/>
              <w:numPr>
                <w:ilvl w:val="0"/>
                <w:numId w:val="0"/>
              </w:numPr>
              <w:jc w:val="center"/>
            </w:pPr>
          </w:p>
        </w:tc>
        <w:tc>
          <w:tcPr>
            <w:tcW w:w="792" w:type="dxa"/>
            <w:tcBorders>
              <w:top w:val="nil"/>
            </w:tcBorders>
          </w:tcPr>
          <w:p w14:paraId="04F1BC79"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48D82EFF" w14:textId="77777777" w:rsidR="00000000" w:rsidRDefault="001F0AD0">
            <w:pPr>
              <w:pStyle w:val="ListBullet2"/>
              <w:numPr>
                <w:ilvl w:val="0"/>
                <w:numId w:val="0"/>
              </w:numPr>
              <w:jc w:val="center"/>
            </w:pPr>
          </w:p>
        </w:tc>
        <w:tc>
          <w:tcPr>
            <w:tcW w:w="1080" w:type="dxa"/>
            <w:tcBorders>
              <w:top w:val="nil"/>
              <w:left w:val="single" w:sz="18" w:space="0" w:color="auto"/>
            </w:tcBorders>
          </w:tcPr>
          <w:p w14:paraId="288FB997" w14:textId="77777777" w:rsidR="00000000" w:rsidRDefault="001F0AD0">
            <w:pPr>
              <w:pStyle w:val="ListBullet2"/>
              <w:numPr>
                <w:ilvl w:val="0"/>
                <w:numId w:val="0"/>
              </w:numPr>
              <w:jc w:val="center"/>
            </w:pPr>
            <w:r>
              <w:t>Part</w:t>
            </w:r>
          </w:p>
        </w:tc>
        <w:tc>
          <w:tcPr>
            <w:tcW w:w="900" w:type="dxa"/>
            <w:tcBorders>
              <w:top w:val="nil"/>
            </w:tcBorders>
          </w:tcPr>
          <w:p w14:paraId="2CCF9E3D" w14:textId="77777777" w:rsidR="00000000" w:rsidRDefault="001F0AD0">
            <w:pPr>
              <w:pStyle w:val="ListBullet2"/>
              <w:numPr>
                <w:ilvl w:val="0"/>
                <w:numId w:val="0"/>
              </w:numPr>
              <w:jc w:val="center"/>
            </w:pPr>
            <w:r>
              <w:t>Part</w:t>
            </w:r>
          </w:p>
        </w:tc>
      </w:tr>
      <w:tr w:rsidR="00000000" w14:paraId="781EF465" w14:textId="77777777">
        <w:tblPrEx>
          <w:tblCellMar>
            <w:top w:w="0" w:type="dxa"/>
            <w:bottom w:w="0" w:type="dxa"/>
          </w:tblCellMar>
        </w:tblPrEx>
        <w:tc>
          <w:tcPr>
            <w:tcW w:w="468" w:type="dxa"/>
            <w:tcBorders>
              <w:top w:val="nil"/>
            </w:tcBorders>
          </w:tcPr>
          <w:p w14:paraId="0B53891C" w14:textId="77777777" w:rsidR="00000000" w:rsidRDefault="001F0AD0">
            <w:pPr>
              <w:pStyle w:val="ListBullet2"/>
              <w:numPr>
                <w:ilvl w:val="0"/>
                <w:numId w:val="0"/>
              </w:numPr>
              <w:jc w:val="center"/>
            </w:pPr>
            <w:r>
              <w:t>15</w:t>
            </w:r>
          </w:p>
        </w:tc>
        <w:tc>
          <w:tcPr>
            <w:tcW w:w="792" w:type="dxa"/>
            <w:tcBorders>
              <w:top w:val="nil"/>
            </w:tcBorders>
          </w:tcPr>
          <w:p w14:paraId="1EBFBAD6" w14:textId="77777777" w:rsidR="00000000" w:rsidRDefault="001F0AD0">
            <w:pPr>
              <w:pStyle w:val="ListBullet2"/>
              <w:numPr>
                <w:ilvl w:val="0"/>
                <w:numId w:val="0"/>
              </w:numPr>
              <w:jc w:val="center"/>
            </w:pPr>
          </w:p>
        </w:tc>
        <w:tc>
          <w:tcPr>
            <w:tcW w:w="792" w:type="dxa"/>
            <w:tcBorders>
              <w:top w:val="nil"/>
            </w:tcBorders>
          </w:tcPr>
          <w:p w14:paraId="3C6F580B" w14:textId="77777777" w:rsidR="00000000" w:rsidRDefault="001F0AD0">
            <w:pPr>
              <w:pStyle w:val="ListBullet2"/>
              <w:numPr>
                <w:ilvl w:val="0"/>
                <w:numId w:val="0"/>
              </w:numPr>
              <w:jc w:val="center"/>
            </w:pPr>
          </w:p>
        </w:tc>
        <w:tc>
          <w:tcPr>
            <w:tcW w:w="846" w:type="dxa"/>
            <w:tcBorders>
              <w:top w:val="nil"/>
              <w:right w:val="nil"/>
            </w:tcBorders>
          </w:tcPr>
          <w:p w14:paraId="16916F99"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bottom w:val="single" w:sz="18" w:space="0" w:color="auto"/>
            </w:tcBorders>
          </w:tcPr>
          <w:p w14:paraId="6472ECA3" w14:textId="77777777" w:rsidR="00000000" w:rsidRDefault="001F0AD0">
            <w:pPr>
              <w:pStyle w:val="ListBullet2"/>
              <w:numPr>
                <w:ilvl w:val="0"/>
                <w:numId w:val="0"/>
              </w:numPr>
              <w:jc w:val="center"/>
            </w:pPr>
          </w:p>
        </w:tc>
        <w:tc>
          <w:tcPr>
            <w:tcW w:w="792" w:type="dxa"/>
            <w:tcBorders>
              <w:top w:val="nil"/>
            </w:tcBorders>
          </w:tcPr>
          <w:p w14:paraId="27ED21ED" w14:textId="77777777" w:rsidR="00000000" w:rsidRDefault="001F0AD0">
            <w:pPr>
              <w:pStyle w:val="ListBullet2"/>
              <w:numPr>
                <w:ilvl w:val="0"/>
                <w:numId w:val="0"/>
              </w:numPr>
              <w:jc w:val="center"/>
            </w:pPr>
          </w:p>
        </w:tc>
        <w:tc>
          <w:tcPr>
            <w:tcW w:w="792" w:type="dxa"/>
            <w:tcBorders>
              <w:top w:val="nil"/>
            </w:tcBorders>
          </w:tcPr>
          <w:p w14:paraId="4F3B4C7A" w14:textId="77777777" w:rsidR="00000000" w:rsidRDefault="001F0AD0">
            <w:pPr>
              <w:pStyle w:val="ListBullet2"/>
              <w:numPr>
                <w:ilvl w:val="0"/>
                <w:numId w:val="0"/>
              </w:numPr>
              <w:jc w:val="center"/>
            </w:pPr>
          </w:p>
        </w:tc>
        <w:tc>
          <w:tcPr>
            <w:tcW w:w="792" w:type="dxa"/>
            <w:tcBorders>
              <w:top w:val="nil"/>
            </w:tcBorders>
          </w:tcPr>
          <w:p w14:paraId="30F1B3D2" w14:textId="77777777" w:rsidR="00000000" w:rsidRDefault="001F0AD0">
            <w:pPr>
              <w:pStyle w:val="ListBullet2"/>
              <w:numPr>
                <w:ilvl w:val="0"/>
                <w:numId w:val="0"/>
              </w:numPr>
              <w:jc w:val="center"/>
            </w:pPr>
          </w:p>
        </w:tc>
        <w:tc>
          <w:tcPr>
            <w:tcW w:w="846" w:type="dxa"/>
            <w:tcBorders>
              <w:top w:val="nil"/>
              <w:right w:val="nil"/>
            </w:tcBorders>
          </w:tcPr>
          <w:p w14:paraId="438C4E6A"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bottom w:val="single" w:sz="18" w:space="0" w:color="auto"/>
            </w:tcBorders>
          </w:tcPr>
          <w:p w14:paraId="78A90B27" w14:textId="77777777" w:rsidR="00000000" w:rsidRDefault="001F0AD0">
            <w:pPr>
              <w:pStyle w:val="ListBullet2"/>
              <w:numPr>
                <w:ilvl w:val="0"/>
                <w:numId w:val="0"/>
              </w:numPr>
              <w:jc w:val="center"/>
            </w:pPr>
            <w:r>
              <w:t>Fail</w:t>
            </w:r>
          </w:p>
        </w:tc>
        <w:tc>
          <w:tcPr>
            <w:tcW w:w="900" w:type="dxa"/>
            <w:tcBorders>
              <w:top w:val="nil"/>
            </w:tcBorders>
          </w:tcPr>
          <w:p w14:paraId="081DBE6C" w14:textId="77777777" w:rsidR="00000000" w:rsidRDefault="001F0AD0">
            <w:pPr>
              <w:pStyle w:val="ListBullet2"/>
              <w:numPr>
                <w:ilvl w:val="0"/>
                <w:numId w:val="0"/>
              </w:numPr>
              <w:jc w:val="center"/>
            </w:pPr>
            <w:r>
              <w:t>Fail</w:t>
            </w:r>
          </w:p>
        </w:tc>
      </w:tr>
    </w:tbl>
    <w:p w14:paraId="5692CB9D" w14:textId="77777777" w:rsidR="00000000" w:rsidRDefault="001F0AD0">
      <w:pPr>
        <w:pStyle w:val="Caption"/>
      </w:pPr>
      <w:bookmarkStart w:id="1617" w:name="_Toc485015371"/>
      <w:r>
        <w:t xml:space="preserve">Requirement 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Requirement_Table \* ARABIC \s 1 </w:instrText>
      </w:r>
      <w:r>
        <w:fldChar w:fldCharType="separate"/>
      </w:r>
      <w:r>
        <w:rPr>
          <w:noProof/>
        </w:rPr>
        <w:t>1</w:t>
      </w:r>
      <w:r>
        <w:fldChar w:fldCharType="end"/>
      </w:r>
      <w:r>
        <w:t>, RR3-137.2 -- Block Creation</w:t>
      </w:r>
      <w:bookmarkEnd w:id="1617"/>
    </w:p>
    <w:p w14:paraId="589A28DD" w14:textId="77777777" w:rsidR="00000000" w:rsidRDefault="001F0AD0">
      <w:pPr>
        <w:pStyle w:val="ListBullet2"/>
        <w:numPr>
          <w:ilvl w:val="0"/>
          <w:numId w:val="0"/>
        </w:numPr>
        <w:spacing w:after="240"/>
      </w:pPr>
      <w:r>
        <w:t>As a summary of the table, the Block’s status wi</w:t>
      </w:r>
      <w:r>
        <w:t>ll be set on Creation to:</w:t>
      </w:r>
    </w:p>
    <w:p w14:paraId="2D1E9687" w14:textId="77777777" w:rsidR="00000000" w:rsidRDefault="001F0AD0" w:rsidP="001F0AD0">
      <w:pPr>
        <w:pStyle w:val="ListBullet2"/>
        <w:numPr>
          <w:ilvl w:val="0"/>
          <w:numId w:val="24"/>
          <w:numberingChange w:id="1618" w:author="Jean Anthony" w:date="2001-03-12T20:36:00Z" w:original=""/>
        </w:numPr>
      </w:pPr>
      <w:r>
        <w:t>Active, if ALL EDR and non-EDR Local SMSs respond successfully.</w:t>
      </w:r>
    </w:p>
    <w:p w14:paraId="098196A2" w14:textId="77777777" w:rsidR="00000000" w:rsidRDefault="001F0AD0" w:rsidP="001F0AD0">
      <w:pPr>
        <w:pStyle w:val="ListBullet2"/>
        <w:numPr>
          <w:ilvl w:val="0"/>
          <w:numId w:val="24"/>
          <w:numberingChange w:id="1619" w:author="Jean Anthony" w:date="2001-03-12T20:36:00Z" w:original=""/>
        </w:numPr>
      </w:pPr>
      <w:r>
        <w:t>Failed, if ALL EDR and non-EDR Local SMSs respond unsuccessfully, or retries are exhausted.</w:t>
      </w:r>
    </w:p>
    <w:p w14:paraId="4B7C734F" w14:textId="77777777" w:rsidR="00000000" w:rsidRDefault="001F0AD0" w:rsidP="001F0AD0">
      <w:pPr>
        <w:pStyle w:val="ListBullet2"/>
        <w:numPr>
          <w:ilvl w:val="0"/>
          <w:numId w:val="24"/>
          <w:numberingChange w:id="1620" w:author="Jean Anthony" w:date="2001-03-12T20:36:00Z" w:original=""/>
        </w:numPr>
        <w:spacing w:after="240"/>
      </w:pPr>
      <w:r>
        <w:t>Partial Failure, for all other cases.</w:t>
      </w:r>
    </w:p>
    <w:p w14:paraId="006068DB" w14:textId="77777777" w:rsidR="00000000" w:rsidRDefault="001F0AD0">
      <w:pPr>
        <w:pStyle w:val="RequirementHead"/>
      </w:pPr>
      <w:r>
        <w:br w:type="page"/>
        <w:t>RR3-137.3</w:t>
      </w:r>
      <w:r>
        <w:tab/>
        <w:t>Number Pooling Block Hold</w:t>
      </w:r>
      <w:r>
        <w:t>er Information – Synchronization of Block Status and Subscription Version Status for Block Modification</w:t>
      </w:r>
    </w:p>
    <w:p w14:paraId="0DA35428" w14:textId="77777777" w:rsidR="00000000" w:rsidRDefault="001F0AD0">
      <w:pPr>
        <w:pStyle w:val="RequirementBody"/>
        <w:spacing w:after="120"/>
      </w:pPr>
      <w:r>
        <w:t xml:space="preserve">NPAC SMS shall set the </w:t>
      </w:r>
      <w:r>
        <w:rPr>
          <w:b/>
          <w:i/>
        </w:rPr>
        <w:t>status</w:t>
      </w:r>
      <w:r>
        <w:t xml:space="preserve"> of a Block for Block Modification, based on the data contained in Table RR3-137.3.  (Previously B-165.3)</w:t>
      </w:r>
    </w:p>
    <w:p w14:paraId="4DE037A8" w14:textId="77777777" w:rsidR="00000000" w:rsidRDefault="001F0AD0">
      <w:pPr>
        <w:pStyle w:val="ListBullet2"/>
        <w:numPr>
          <w:ilvl w:val="0"/>
          <w:numId w:val="0"/>
        </w:numPr>
        <w:spacing w:after="240"/>
      </w:pP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468"/>
        <w:gridCol w:w="792"/>
        <w:gridCol w:w="792"/>
        <w:gridCol w:w="846"/>
        <w:gridCol w:w="738"/>
        <w:gridCol w:w="792"/>
        <w:gridCol w:w="792"/>
        <w:gridCol w:w="792"/>
        <w:gridCol w:w="846"/>
        <w:gridCol w:w="1080"/>
        <w:gridCol w:w="900"/>
      </w:tblGrid>
      <w:tr w:rsidR="00000000" w14:paraId="5470B742" w14:textId="77777777">
        <w:tblPrEx>
          <w:tblCellMar>
            <w:top w:w="0" w:type="dxa"/>
            <w:bottom w:w="0" w:type="dxa"/>
          </w:tblCellMar>
        </w:tblPrEx>
        <w:trPr>
          <w:cantSplit/>
        </w:trPr>
        <w:tc>
          <w:tcPr>
            <w:tcW w:w="8838" w:type="dxa"/>
            <w:gridSpan w:val="11"/>
          </w:tcPr>
          <w:p w14:paraId="2DC407EC" w14:textId="77777777" w:rsidR="00000000" w:rsidRDefault="001F0AD0">
            <w:pPr>
              <w:pStyle w:val="ListBullet2"/>
              <w:numPr>
                <w:ilvl w:val="0"/>
                <w:numId w:val="0"/>
              </w:numPr>
              <w:spacing w:after="240"/>
              <w:jc w:val="center"/>
            </w:pPr>
            <w:r>
              <w:rPr>
                <w:sz w:val="28"/>
              </w:rPr>
              <w:t xml:space="preserve">Table RR3-137.3 </w:t>
            </w:r>
            <w:r>
              <w:rPr>
                <w:sz w:val="28"/>
              </w:rPr>
              <w:t>-- Block Modification</w:t>
            </w:r>
          </w:p>
        </w:tc>
      </w:tr>
      <w:tr w:rsidR="00000000" w14:paraId="4D8682DE" w14:textId="77777777">
        <w:tblPrEx>
          <w:tblCellMar>
            <w:top w:w="0" w:type="dxa"/>
            <w:bottom w:w="0" w:type="dxa"/>
          </w:tblCellMar>
        </w:tblPrEx>
        <w:trPr>
          <w:cantSplit/>
        </w:trPr>
        <w:tc>
          <w:tcPr>
            <w:tcW w:w="468" w:type="dxa"/>
            <w:tcBorders>
              <w:right w:val="nil"/>
            </w:tcBorders>
          </w:tcPr>
          <w:p w14:paraId="0333469B" w14:textId="77777777" w:rsidR="00000000" w:rsidRDefault="001F0AD0">
            <w:pPr>
              <w:pStyle w:val="ListBullet2"/>
              <w:numPr>
                <w:ilvl w:val="0"/>
                <w:numId w:val="0"/>
              </w:numPr>
              <w:spacing w:after="240"/>
              <w:jc w:val="center"/>
            </w:pPr>
          </w:p>
        </w:tc>
        <w:tc>
          <w:tcPr>
            <w:tcW w:w="2430" w:type="dxa"/>
            <w:gridSpan w:val="3"/>
            <w:tcBorders>
              <w:right w:val="nil"/>
            </w:tcBorders>
          </w:tcPr>
          <w:p w14:paraId="612863CD" w14:textId="77777777" w:rsidR="00000000" w:rsidRDefault="001F0AD0">
            <w:pPr>
              <w:pStyle w:val="ListBullet2"/>
              <w:numPr>
                <w:ilvl w:val="0"/>
                <w:numId w:val="0"/>
              </w:numPr>
              <w:spacing w:after="240"/>
              <w:jc w:val="center"/>
            </w:pPr>
            <w:r>
              <w:t>EDR Local SMS</w:t>
            </w:r>
          </w:p>
        </w:tc>
        <w:tc>
          <w:tcPr>
            <w:tcW w:w="3960" w:type="dxa"/>
            <w:gridSpan w:val="5"/>
            <w:tcBorders>
              <w:top w:val="single" w:sz="6" w:space="0" w:color="auto"/>
              <w:left w:val="single" w:sz="18" w:space="0" w:color="auto"/>
              <w:bottom w:val="single" w:sz="6" w:space="0" w:color="auto"/>
              <w:right w:val="nil"/>
            </w:tcBorders>
          </w:tcPr>
          <w:p w14:paraId="658991DB" w14:textId="77777777" w:rsidR="00000000" w:rsidRDefault="001F0AD0">
            <w:pPr>
              <w:pStyle w:val="ListBullet2"/>
              <w:numPr>
                <w:ilvl w:val="0"/>
                <w:numId w:val="0"/>
              </w:numPr>
              <w:spacing w:after="240"/>
              <w:jc w:val="center"/>
            </w:pPr>
            <w:r>
              <w:t>Non-EDR Local SMS</w:t>
            </w:r>
          </w:p>
        </w:tc>
        <w:tc>
          <w:tcPr>
            <w:tcW w:w="1080" w:type="dxa"/>
            <w:vMerge w:val="restart"/>
            <w:tcBorders>
              <w:top w:val="single" w:sz="6" w:space="0" w:color="auto"/>
              <w:left w:val="single" w:sz="18" w:space="0" w:color="auto"/>
            </w:tcBorders>
          </w:tcPr>
          <w:p w14:paraId="69AD5BFE" w14:textId="77777777" w:rsidR="00000000" w:rsidRDefault="001F0AD0">
            <w:pPr>
              <w:pStyle w:val="ListBullet2"/>
              <w:numPr>
                <w:ilvl w:val="0"/>
                <w:numId w:val="0"/>
              </w:numPr>
              <w:spacing w:after="240"/>
              <w:jc w:val="center"/>
            </w:pPr>
          </w:p>
          <w:p w14:paraId="3AAF0C85" w14:textId="77777777" w:rsidR="00000000" w:rsidRDefault="001F0AD0">
            <w:pPr>
              <w:pStyle w:val="ListBullet2"/>
              <w:numPr>
                <w:ilvl w:val="0"/>
                <w:numId w:val="0"/>
              </w:numPr>
              <w:spacing w:after="240"/>
              <w:jc w:val="center"/>
            </w:pPr>
          </w:p>
          <w:p w14:paraId="68801DB6" w14:textId="77777777" w:rsidR="00000000" w:rsidRDefault="001F0AD0">
            <w:pPr>
              <w:pStyle w:val="ListBullet2"/>
              <w:numPr>
                <w:ilvl w:val="0"/>
                <w:numId w:val="0"/>
              </w:numPr>
              <w:spacing w:after="240"/>
              <w:jc w:val="center"/>
            </w:pPr>
            <w:r>
              <w:t>All Pooled SVs in the Block</w:t>
            </w:r>
          </w:p>
        </w:tc>
        <w:tc>
          <w:tcPr>
            <w:tcW w:w="900" w:type="dxa"/>
            <w:vMerge w:val="restart"/>
          </w:tcPr>
          <w:p w14:paraId="1600AF54" w14:textId="77777777" w:rsidR="00000000" w:rsidRDefault="001F0AD0">
            <w:pPr>
              <w:pStyle w:val="ListBullet2"/>
              <w:numPr>
                <w:ilvl w:val="0"/>
                <w:numId w:val="0"/>
              </w:numPr>
              <w:jc w:val="center"/>
            </w:pPr>
          </w:p>
          <w:p w14:paraId="3352E5AF" w14:textId="77777777" w:rsidR="00000000" w:rsidRDefault="001F0AD0">
            <w:pPr>
              <w:pStyle w:val="ListBullet2"/>
              <w:numPr>
                <w:ilvl w:val="0"/>
                <w:numId w:val="0"/>
              </w:numPr>
              <w:jc w:val="center"/>
            </w:pPr>
          </w:p>
          <w:p w14:paraId="0E423EF2" w14:textId="77777777" w:rsidR="00000000" w:rsidRDefault="001F0AD0">
            <w:pPr>
              <w:pStyle w:val="ListBullet2"/>
              <w:numPr>
                <w:ilvl w:val="0"/>
                <w:numId w:val="0"/>
              </w:numPr>
              <w:jc w:val="center"/>
            </w:pPr>
          </w:p>
          <w:p w14:paraId="1E75919F" w14:textId="77777777" w:rsidR="00000000" w:rsidRDefault="001F0AD0">
            <w:pPr>
              <w:pStyle w:val="ListBullet2"/>
              <w:numPr>
                <w:ilvl w:val="0"/>
                <w:numId w:val="0"/>
              </w:numPr>
              <w:jc w:val="center"/>
            </w:pPr>
          </w:p>
          <w:p w14:paraId="1F605416" w14:textId="77777777" w:rsidR="00000000" w:rsidRDefault="001F0AD0">
            <w:pPr>
              <w:pStyle w:val="ListBullet2"/>
              <w:numPr>
                <w:ilvl w:val="0"/>
                <w:numId w:val="0"/>
              </w:numPr>
              <w:spacing w:after="240"/>
              <w:jc w:val="center"/>
            </w:pPr>
            <w:r>
              <w:t>Block</w:t>
            </w:r>
          </w:p>
        </w:tc>
      </w:tr>
      <w:tr w:rsidR="00000000" w14:paraId="637468A6" w14:textId="77777777">
        <w:tblPrEx>
          <w:tblCellMar>
            <w:top w:w="0" w:type="dxa"/>
            <w:bottom w:w="0" w:type="dxa"/>
          </w:tblCellMar>
        </w:tblPrEx>
        <w:trPr>
          <w:cantSplit/>
          <w:trHeight w:val="2928"/>
        </w:trPr>
        <w:tc>
          <w:tcPr>
            <w:tcW w:w="468" w:type="dxa"/>
            <w:tcBorders>
              <w:bottom w:val="nil"/>
            </w:tcBorders>
          </w:tcPr>
          <w:p w14:paraId="3C57654D" w14:textId="77777777" w:rsidR="00000000" w:rsidRDefault="001F0AD0">
            <w:pPr>
              <w:pStyle w:val="ListBullet2"/>
              <w:numPr>
                <w:ilvl w:val="0"/>
                <w:numId w:val="0"/>
              </w:numPr>
              <w:spacing w:after="240"/>
              <w:jc w:val="center"/>
            </w:pPr>
          </w:p>
        </w:tc>
        <w:tc>
          <w:tcPr>
            <w:tcW w:w="792" w:type="dxa"/>
            <w:tcBorders>
              <w:bottom w:val="nil"/>
            </w:tcBorders>
            <w:textDirection w:val="btLr"/>
          </w:tcPr>
          <w:p w14:paraId="7FD60EF7" w14:textId="77777777" w:rsidR="00000000" w:rsidRDefault="001F0AD0">
            <w:pPr>
              <w:pStyle w:val="ListBullet2"/>
              <w:numPr>
                <w:ilvl w:val="0"/>
                <w:numId w:val="0"/>
              </w:numPr>
              <w:spacing w:after="240"/>
              <w:ind w:left="113" w:right="113"/>
              <w:jc w:val="center"/>
              <w:rPr>
                <w:sz w:val="16"/>
              </w:rPr>
            </w:pPr>
            <w:r>
              <w:rPr>
                <w:sz w:val="16"/>
              </w:rPr>
              <w:t>all EDR Local SMSs respond successfully</w:t>
            </w:r>
          </w:p>
        </w:tc>
        <w:tc>
          <w:tcPr>
            <w:tcW w:w="792" w:type="dxa"/>
            <w:tcBorders>
              <w:bottom w:val="nil"/>
            </w:tcBorders>
            <w:textDirection w:val="btLr"/>
          </w:tcPr>
          <w:p w14:paraId="52090B52" w14:textId="77777777" w:rsidR="00000000" w:rsidRDefault="001F0AD0">
            <w:pPr>
              <w:pStyle w:val="ListBullet2"/>
              <w:numPr>
                <w:ilvl w:val="0"/>
                <w:numId w:val="0"/>
              </w:numPr>
              <w:spacing w:after="240"/>
              <w:ind w:left="113" w:right="113"/>
              <w:jc w:val="center"/>
              <w:rPr>
                <w:sz w:val="16"/>
              </w:rPr>
            </w:pPr>
            <w:r>
              <w:rPr>
                <w:sz w:val="16"/>
              </w:rPr>
              <w:t>some but not all EDR Local SMSs respond successfully</w:t>
            </w:r>
          </w:p>
        </w:tc>
        <w:tc>
          <w:tcPr>
            <w:tcW w:w="846" w:type="dxa"/>
            <w:tcBorders>
              <w:bottom w:val="nil"/>
              <w:right w:val="nil"/>
            </w:tcBorders>
            <w:textDirection w:val="btLr"/>
          </w:tcPr>
          <w:p w14:paraId="400430B7" w14:textId="77777777" w:rsidR="00000000" w:rsidRDefault="001F0AD0">
            <w:pPr>
              <w:pStyle w:val="ListBullet2"/>
              <w:numPr>
                <w:ilvl w:val="0"/>
                <w:numId w:val="0"/>
              </w:numPr>
              <w:spacing w:after="240"/>
              <w:ind w:left="113" w:right="113"/>
              <w:jc w:val="center"/>
              <w:rPr>
                <w:sz w:val="16"/>
              </w:rPr>
            </w:pPr>
            <w:r>
              <w:rPr>
                <w:sz w:val="16"/>
              </w:rPr>
              <w:t>none of the EDR Local SMSs respond successfully</w:t>
            </w:r>
          </w:p>
        </w:tc>
        <w:tc>
          <w:tcPr>
            <w:tcW w:w="738" w:type="dxa"/>
            <w:tcBorders>
              <w:top w:val="single" w:sz="6" w:space="0" w:color="auto"/>
              <w:left w:val="single" w:sz="18" w:space="0" w:color="auto"/>
              <w:bottom w:val="nil"/>
            </w:tcBorders>
            <w:textDirection w:val="btLr"/>
          </w:tcPr>
          <w:p w14:paraId="7BCDB3D8" w14:textId="77777777" w:rsidR="00000000" w:rsidRDefault="001F0AD0">
            <w:pPr>
              <w:pStyle w:val="ListBullet2"/>
              <w:numPr>
                <w:ilvl w:val="0"/>
                <w:numId w:val="0"/>
              </w:numPr>
              <w:spacing w:after="240"/>
              <w:ind w:left="113" w:right="113"/>
              <w:jc w:val="center"/>
              <w:rPr>
                <w:sz w:val="16"/>
              </w:rPr>
            </w:pPr>
            <w:r>
              <w:rPr>
                <w:sz w:val="16"/>
              </w:rPr>
              <w:t>all non-EDR Local</w:t>
            </w:r>
            <w:r>
              <w:rPr>
                <w:sz w:val="16"/>
              </w:rPr>
              <w:t xml:space="preserve"> SMSs respond successfully to all SVs</w:t>
            </w:r>
          </w:p>
        </w:tc>
        <w:tc>
          <w:tcPr>
            <w:tcW w:w="792" w:type="dxa"/>
            <w:tcBorders>
              <w:bottom w:val="nil"/>
            </w:tcBorders>
            <w:textDirection w:val="btLr"/>
          </w:tcPr>
          <w:p w14:paraId="1D795DBB" w14:textId="77777777" w:rsidR="00000000" w:rsidRDefault="001F0AD0">
            <w:pPr>
              <w:pStyle w:val="ListBullet2"/>
              <w:numPr>
                <w:ilvl w:val="0"/>
                <w:numId w:val="0"/>
              </w:numPr>
              <w:spacing w:after="240"/>
              <w:ind w:left="113" w:right="113"/>
              <w:jc w:val="center"/>
              <w:rPr>
                <w:sz w:val="16"/>
              </w:rPr>
            </w:pPr>
            <w:r>
              <w:rPr>
                <w:sz w:val="16"/>
              </w:rPr>
              <w:t>some but not all non-EDR Local SMSs respond successfully to a given SV, but all respond successfully to another SV</w:t>
            </w:r>
          </w:p>
        </w:tc>
        <w:tc>
          <w:tcPr>
            <w:tcW w:w="792" w:type="dxa"/>
            <w:tcBorders>
              <w:bottom w:val="nil"/>
            </w:tcBorders>
            <w:textDirection w:val="btLr"/>
          </w:tcPr>
          <w:p w14:paraId="540D96F0" w14:textId="77777777" w:rsidR="00000000" w:rsidRDefault="001F0AD0">
            <w:pPr>
              <w:pStyle w:val="ListBullet2"/>
              <w:numPr>
                <w:ilvl w:val="0"/>
                <w:numId w:val="0"/>
              </w:numPr>
              <w:spacing w:after="240"/>
              <w:ind w:left="113" w:right="113"/>
              <w:jc w:val="center"/>
              <w:rPr>
                <w:sz w:val="16"/>
              </w:rPr>
            </w:pPr>
            <w:r>
              <w:rPr>
                <w:sz w:val="16"/>
              </w:rPr>
              <w:t>all non-EDR Local SMSs fail a given SV, but respond successfully to another SV</w:t>
            </w:r>
          </w:p>
        </w:tc>
        <w:tc>
          <w:tcPr>
            <w:tcW w:w="792" w:type="dxa"/>
            <w:tcBorders>
              <w:bottom w:val="nil"/>
            </w:tcBorders>
            <w:textDirection w:val="btLr"/>
          </w:tcPr>
          <w:p w14:paraId="28646462" w14:textId="77777777" w:rsidR="00000000" w:rsidRDefault="001F0AD0">
            <w:pPr>
              <w:pStyle w:val="ListBullet2"/>
              <w:numPr>
                <w:ilvl w:val="0"/>
                <w:numId w:val="0"/>
              </w:numPr>
              <w:spacing w:after="240"/>
              <w:ind w:left="113" w:right="113"/>
              <w:jc w:val="center"/>
              <w:rPr>
                <w:sz w:val="16"/>
              </w:rPr>
            </w:pPr>
            <w:r>
              <w:rPr>
                <w:sz w:val="16"/>
              </w:rPr>
              <w:t>some but not all non-EDR</w:t>
            </w:r>
            <w:r>
              <w:rPr>
                <w:sz w:val="16"/>
              </w:rPr>
              <w:t xml:space="preserve"> Local SMSs fail all Pooled SVs</w:t>
            </w:r>
          </w:p>
        </w:tc>
        <w:tc>
          <w:tcPr>
            <w:tcW w:w="846" w:type="dxa"/>
            <w:tcBorders>
              <w:bottom w:val="nil"/>
              <w:right w:val="nil"/>
            </w:tcBorders>
            <w:textDirection w:val="btLr"/>
          </w:tcPr>
          <w:p w14:paraId="2E6BCC5C" w14:textId="77777777" w:rsidR="00000000" w:rsidRDefault="001F0AD0">
            <w:pPr>
              <w:pStyle w:val="ListBullet2"/>
              <w:numPr>
                <w:ilvl w:val="0"/>
                <w:numId w:val="0"/>
              </w:numPr>
              <w:spacing w:after="240"/>
              <w:ind w:left="113" w:right="113"/>
              <w:jc w:val="center"/>
              <w:rPr>
                <w:sz w:val="16"/>
              </w:rPr>
            </w:pPr>
            <w:r>
              <w:rPr>
                <w:sz w:val="16"/>
              </w:rPr>
              <w:t>none of the non-EDR Local SMSs respond successfully</w:t>
            </w:r>
          </w:p>
        </w:tc>
        <w:tc>
          <w:tcPr>
            <w:tcW w:w="1080" w:type="dxa"/>
            <w:vMerge/>
            <w:tcBorders>
              <w:left w:val="single" w:sz="18" w:space="0" w:color="auto"/>
              <w:bottom w:val="nil"/>
            </w:tcBorders>
          </w:tcPr>
          <w:p w14:paraId="788BA735" w14:textId="77777777" w:rsidR="00000000" w:rsidRDefault="001F0AD0">
            <w:pPr>
              <w:pStyle w:val="ListBullet2"/>
              <w:numPr>
                <w:ilvl w:val="0"/>
                <w:numId w:val="0"/>
              </w:numPr>
              <w:spacing w:after="240"/>
              <w:jc w:val="center"/>
            </w:pPr>
          </w:p>
        </w:tc>
        <w:tc>
          <w:tcPr>
            <w:tcW w:w="900" w:type="dxa"/>
            <w:vMerge/>
            <w:tcBorders>
              <w:bottom w:val="nil"/>
            </w:tcBorders>
          </w:tcPr>
          <w:p w14:paraId="209A8887" w14:textId="77777777" w:rsidR="00000000" w:rsidRDefault="001F0AD0">
            <w:pPr>
              <w:pStyle w:val="ListBullet2"/>
              <w:numPr>
                <w:ilvl w:val="0"/>
                <w:numId w:val="0"/>
              </w:numPr>
              <w:spacing w:after="240"/>
              <w:jc w:val="center"/>
            </w:pPr>
          </w:p>
        </w:tc>
      </w:tr>
      <w:tr w:rsidR="00000000" w14:paraId="2216A7C8" w14:textId="77777777">
        <w:tblPrEx>
          <w:tblCellMar>
            <w:top w:w="0" w:type="dxa"/>
            <w:bottom w:w="0" w:type="dxa"/>
          </w:tblCellMar>
        </w:tblPrEx>
        <w:tc>
          <w:tcPr>
            <w:tcW w:w="468" w:type="dxa"/>
            <w:tcBorders>
              <w:top w:val="single" w:sz="18" w:space="0" w:color="auto"/>
              <w:bottom w:val="single" w:sz="6" w:space="0" w:color="auto"/>
            </w:tcBorders>
          </w:tcPr>
          <w:p w14:paraId="03DF9EB2" w14:textId="77777777" w:rsidR="00000000" w:rsidRDefault="001F0AD0">
            <w:pPr>
              <w:pStyle w:val="ListBullet2"/>
              <w:numPr>
                <w:ilvl w:val="0"/>
                <w:numId w:val="0"/>
              </w:numPr>
              <w:jc w:val="center"/>
            </w:pPr>
            <w:r>
              <w:t>1</w:t>
            </w:r>
          </w:p>
        </w:tc>
        <w:tc>
          <w:tcPr>
            <w:tcW w:w="792" w:type="dxa"/>
            <w:tcBorders>
              <w:top w:val="single" w:sz="18" w:space="0" w:color="auto"/>
              <w:bottom w:val="single" w:sz="6" w:space="0" w:color="auto"/>
            </w:tcBorders>
          </w:tcPr>
          <w:p w14:paraId="34D7C5D7"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54CDA544"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704A0B93" w14:textId="77777777" w:rsidR="00000000" w:rsidRDefault="001F0AD0">
            <w:pPr>
              <w:pStyle w:val="ListBullet2"/>
              <w:numPr>
                <w:ilvl w:val="0"/>
                <w:numId w:val="0"/>
              </w:numPr>
              <w:jc w:val="center"/>
            </w:pPr>
          </w:p>
        </w:tc>
        <w:tc>
          <w:tcPr>
            <w:tcW w:w="738" w:type="dxa"/>
            <w:tcBorders>
              <w:top w:val="single" w:sz="18" w:space="0" w:color="auto"/>
              <w:left w:val="single" w:sz="18" w:space="0" w:color="auto"/>
              <w:bottom w:val="single" w:sz="6" w:space="0" w:color="auto"/>
            </w:tcBorders>
          </w:tcPr>
          <w:p w14:paraId="63AAF97E"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3132309D"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6D7FC8B4"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5A43A124"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6F89D6BD" w14:textId="77777777" w:rsidR="00000000" w:rsidRDefault="001F0AD0">
            <w:pPr>
              <w:pStyle w:val="ListBullet2"/>
              <w:numPr>
                <w:ilvl w:val="0"/>
                <w:numId w:val="0"/>
              </w:numPr>
              <w:jc w:val="center"/>
            </w:pPr>
          </w:p>
        </w:tc>
        <w:tc>
          <w:tcPr>
            <w:tcW w:w="1080" w:type="dxa"/>
            <w:tcBorders>
              <w:top w:val="single" w:sz="18" w:space="0" w:color="auto"/>
              <w:left w:val="single" w:sz="18" w:space="0" w:color="auto"/>
              <w:bottom w:val="single" w:sz="6" w:space="0" w:color="auto"/>
            </w:tcBorders>
          </w:tcPr>
          <w:p w14:paraId="160009BF" w14:textId="77777777" w:rsidR="00000000" w:rsidRDefault="001F0AD0">
            <w:pPr>
              <w:pStyle w:val="ListBullet2"/>
              <w:numPr>
                <w:ilvl w:val="0"/>
                <w:numId w:val="0"/>
              </w:numPr>
              <w:jc w:val="center"/>
            </w:pPr>
            <w:r>
              <w:t>Act</w:t>
            </w:r>
          </w:p>
        </w:tc>
        <w:tc>
          <w:tcPr>
            <w:tcW w:w="900" w:type="dxa"/>
            <w:tcBorders>
              <w:top w:val="single" w:sz="18" w:space="0" w:color="auto"/>
              <w:bottom w:val="single" w:sz="6" w:space="0" w:color="auto"/>
            </w:tcBorders>
          </w:tcPr>
          <w:p w14:paraId="1A82AC3F" w14:textId="77777777" w:rsidR="00000000" w:rsidRDefault="001F0AD0">
            <w:pPr>
              <w:pStyle w:val="ListBullet2"/>
              <w:numPr>
                <w:ilvl w:val="0"/>
                <w:numId w:val="0"/>
              </w:numPr>
              <w:jc w:val="center"/>
            </w:pPr>
            <w:r>
              <w:t>Act</w:t>
            </w:r>
          </w:p>
        </w:tc>
      </w:tr>
      <w:tr w:rsidR="00000000" w14:paraId="29633C02" w14:textId="77777777">
        <w:tblPrEx>
          <w:tblCellMar>
            <w:top w:w="0" w:type="dxa"/>
            <w:bottom w:w="0" w:type="dxa"/>
          </w:tblCellMar>
        </w:tblPrEx>
        <w:tc>
          <w:tcPr>
            <w:tcW w:w="468" w:type="dxa"/>
            <w:tcBorders>
              <w:top w:val="nil"/>
            </w:tcBorders>
          </w:tcPr>
          <w:p w14:paraId="5A2F74A7" w14:textId="77777777" w:rsidR="00000000" w:rsidRDefault="001F0AD0">
            <w:pPr>
              <w:pStyle w:val="ListBullet2"/>
              <w:numPr>
                <w:ilvl w:val="0"/>
                <w:numId w:val="0"/>
              </w:numPr>
              <w:jc w:val="center"/>
            </w:pPr>
            <w:r>
              <w:t>2</w:t>
            </w:r>
          </w:p>
        </w:tc>
        <w:tc>
          <w:tcPr>
            <w:tcW w:w="792" w:type="dxa"/>
            <w:tcBorders>
              <w:top w:val="nil"/>
            </w:tcBorders>
          </w:tcPr>
          <w:p w14:paraId="699B1211" w14:textId="77777777" w:rsidR="00000000" w:rsidRDefault="001F0AD0">
            <w:pPr>
              <w:pStyle w:val="ListBullet2"/>
              <w:numPr>
                <w:ilvl w:val="0"/>
                <w:numId w:val="0"/>
              </w:numPr>
              <w:jc w:val="center"/>
            </w:pPr>
            <w:r>
              <w:sym w:font="Monotype Sorts" w:char="F034"/>
            </w:r>
          </w:p>
        </w:tc>
        <w:tc>
          <w:tcPr>
            <w:tcW w:w="792" w:type="dxa"/>
            <w:tcBorders>
              <w:top w:val="nil"/>
            </w:tcBorders>
          </w:tcPr>
          <w:p w14:paraId="7D11097D" w14:textId="77777777" w:rsidR="00000000" w:rsidRDefault="001F0AD0">
            <w:pPr>
              <w:pStyle w:val="ListBullet2"/>
              <w:numPr>
                <w:ilvl w:val="0"/>
                <w:numId w:val="0"/>
              </w:numPr>
              <w:jc w:val="center"/>
            </w:pPr>
          </w:p>
        </w:tc>
        <w:tc>
          <w:tcPr>
            <w:tcW w:w="846" w:type="dxa"/>
            <w:tcBorders>
              <w:top w:val="nil"/>
              <w:right w:val="nil"/>
            </w:tcBorders>
          </w:tcPr>
          <w:p w14:paraId="11A5EF28" w14:textId="77777777" w:rsidR="00000000" w:rsidRDefault="001F0AD0">
            <w:pPr>
              <w:pStyle w:val="ListBullet2"/>
              <w:numPr>
                <w:ilvl w:val="0"/>
                <w:numId w:val="0"/>
              </w:numPr>
              <w:jc w:val="center"/>
            </w:pPr>
          </w:p>
        </w:tc>
        <w:tc>
          <w:tcPr>
            <w:tcW w:w="738" w:type="dxa"/>
            <w:tcBorders>
              <w:top w:val="nil"/>
              <w:left w:val="single" w:sz="18" w:space="0" w:color="auto"/>
            </w:tcBorders>
          </w:tcPr>
          <w:p w14:paraId="25D496FE" w14:textId="77777777" w:rsidR="00000000" w:rsidRDefault="001F0AD0">
            <w:pPr>
              <w:pStyle w:val="ListBullet2"/>
              <w:numPr>
                <w:ilvl w:val="0"/>
                <w:numId w:val="0"/>
              </w:numPr>
              <w:jc w:val="center"/>
            </w:pPr>
          </w:p>
        </w:tc>
        <w:tc>
          <w:tcPr>
            <w:tcW w:w="792" w:type="dxa"/>
            <w:tcBorders>
              <w:top w:val="nil"/>
            </w:tcBorders>
          </w:tcPr>
          <w:p w14:paraId="67B1505C" w14:textId="77777777" w:rsidR="00000000" w:rsidRDefault="001F0AD0">
            <w:pPr>
              <w:pStyle w:val="ListBullet2"/>
              <w:numPr>
                <w:ilvl w:val="0"/>
                <w:numId w:val="0"/>
              </w:numPr>
              <w:jc w:val="center"/>
            </w:pPr>
            <w:r>
              <w:sym w:font="Monotype Sorts" w:char="F034"/>
            </w:r>
          </w:p>
        </w:tc>
        <w:tc>
          <w:tcPr>
            <w:tcW w:w="792" w:type="dxa"/>
            <w:tcBorders>
              <w:top w:val="nil"/>
            </w:tcBorders>
          </w:tcPr>
          <w:p w14:paraId="1864BB35" w14:textId="77777777" w:rsidR="00000000" w:rsidRDefault="001F0AD0">
            <w:pPr>
              <w:pStyle w:val="ListBullet2"/>
              <w:numPr>
                <w:ilvl w:val="0"/>
                <w:numId w:val="0"/>
              </w:numPr>
              <w:jc w:val="center"/>
            </w:pPr>
          </w:p>
        </w:tc>
        <w:tc>
          <w:tcPr>
            <w:tcW w:w="792" w:type="dxa"/>
            <w:tcBorders>
              <w:top w:val="nil"/>
            </w:tcBorders>
          </w:tcPr>
          <w:p w14:paraId="6B6E954D" w14:textId="77777777" w:rsidR="00000000" w:rsidRDefault="001F0AD0">
            <w:pPr>
              <w:pStyle w:val="ListBullet2"/>
              <w:numPr>
                <w:ilvl w:val="0"/>
                <w:numId w:val="0"/>
              </w:numPr>
              <w:jc w:val="center"/>
            </w:pPr>
          </w:p>
        </w:tc>
        <w:tc>
          <w:tcPr>
            <w:tcW w:w="846" w:type="dxa"/>
            <w:tcBorders>
              <w:top w:val="nil"/>
              <w:right w:val="nil"/>
            </w:tcBorders>
          </w:tcPr>
          <w:p w14:paraId="0C629BE5" w14:textId="77777777" w:rsidR="00000000" w:rsidRDefault="001F0AD0">
            <w:pPr>
              <w:pStyle w:val="ListBullet2"/>
              <w:numPr>
                <w:ilvl w:val="0"/>
                <w:numId w:val="0"/>
              </w:numPr>
              <w:jc w:val="center"/>
            </w:pPr>
          </w:p>
        </w:tc>
        <w:tc>
          <w:tcPr>
            <w:tcW w:w="1080" w:type="dxa"/>
            <w:tcBorders>
              <w:top w:val="nil"/>
              <w:left w:val="single" w:sz="18" w:space="0" w:color="auto"/>
            </w:tcBorders>
          </w:tcPr>
          <w:p w14:paraId="3E03497A" w14:textId="77777777" w:rsidR="00000000" w:rsidRDefault="001F0AD0">
            <w:pPr>
              <w:pStyle w:val="ListBullet2"/>
              <w:numPr>
                <w:ilvl w:val="0"/>
                <w:numId w:val="0"/>
              </w:numPr>
              <w:jc w:val="center"/>
            </w:pPr>
            <w:r>
              <w:t>Act</w:t>
            </w:r>
          </w:p>
        </w:tc>
        <w:tc>
          <w:tcPr>
            <w:tcW w:w="900" w:type="dxa"/>
            <w:tcBorders>
              <w:top w:val="nil"/>
            </w:tcBorders>
          </w:tcPr>
          <w:p w14:paraId="1F26AA62" w14:textId="77777777" w:rsidR="00000000" w:rsidRDefault="001F0AD0">
            <w:pPr>
              <w:pStyle w:val="ListBullet2"/>
              <w:numPr>
                <w:ilvl w:val="0"/>
                <w:numId w:val="0"/>
              </w:numPr>
              <w:jc w:val="center"/>
            </w:pPr>
            <w:r>
              <w:t>Act</w:t>
            </w:r>
          </w:p>
        </w:tc>
      </w:tr>
      <w:tr w:rsidR="00000000" w14:paraId="03E11BB4" w14:textId="77777777">
        <w:tblPrEx>
          <w:tblCellMar>
            <w:top w:w="0" w:type="dxa"/>
            <w:bottom w:w="0" w:type="dxa"/>
          </w:tblCellMar>
        </w:tblPrEx>
        <w:tc>
          <w:tcPr>
            <w:tcW w:w="468" w:type="dxa"/>
            <w:tcBorders>
              <w:top w:val="nil"/>
            </w:tcBorders>
          </w:tcPr>
          <w:p w14:paraId="5F01DA5D" w14:textId="77777777" w:rsidR="00000000" w:rsidRDefault="001F0AD0">
            <w:pPr>
              <w:pStyle w:val="ListBullet2"/>
              <w:numPr>
                <w:ilvl w:val="0"/>
                <w:numId w:val="0"/>
              </w:numPr>
              <w:jc w:val="center"/>
            </w:pPr>
            <w:r>
              <w:t>3</w:t>
            </w:r>
          </w:p>
        </w:tc>
        <w:tc>
          <w:tcPr>
            <w:tcW w:w="792" w:type="dxa"/>
            <w:tcBorders>
              <w:top w:val="nil"/>
            </w:tcBorders>
          </w:tcPr>
          <w:p w14:paraId="6523001E" w14:textId="77777777" w:rsidR="00000000" w:rsidRDefault="001F0AD0">
            <w:pPr>
              <w:pStyle w:val="ListBullet2"/>
              <w:numPr>
                <w:ilvl w:val="0"/>
                <w:numId w:val="0"/>
              </w:numPr>
              <w:jc w:val="center"/>
            </w:pPr>
            <w:r>
              <w:sym w:font="Monotype Sorts" w:char="F034"/>
            </w:r>
          </w:p>
        </w:tc>
        <w:tc>
          <w:tcPr>
            <w:tcW w:w="792" w:type="dxa"/>
            <w:tcBorders>
              <w:top w:val="nil"/>
            </w:tcBorders>
          </w:tcPr>
          <w:p w14:paraId="0AC8730A" w14:textId="77777777" w:rsidR="00000000" w:rsidRDefault="001F0AD0">
            <w:pPr>
              <w:pStyle w:val="ListBullet2"/>
              <w:numPr>
                <w:ilvl w:val="0"/>
                <w:numId w:val="0"/>
              </w:numPr>
              <w:jc w:val="center"/>
            </w:pPr>
          </w:p>
        </w:tc>
        <w:tc>
          <w:tcPr>
            <w:tcW w:w="846" w:type="dxa"/>
            <w:tcBorders>
              <w:top w:val="nil"/>
              <w:right w:val="nil"/>
            </w:tcBorders>
          </w:tcPr>
          <w:p w14:paraId="46F20EF0" w14:textId="77777777" w:rsidR="00000000" w:rsidRDefault="001F0AD0">
            <w:pPr>
              <w:pStyle w:val="ListBullet2"/>
              <w:numPr>
                <w:ilvl w:val="0"/>
                <w:numId w:val="0"/>
              </w:numPr>
              <w:jc w:val="center"/>
            </w:pPr>
          </w:p>
        </w:tc>
        <w:tc>
          <w:tcPr>
            <w:tcW w:w="738" w:type="dxa"/>
            <w:tcBorders>
              <w:top w:val="nil"/>
              <w:left w:val="single" w:sz="18" w:space="0" w:color="auto"/>
            </w:tcBorders>
          </w:tcPr>
          <w:p w14:paraId="4F33F1E4" w14:textId="77777777" w:rsidR="00000000" w:rsidRDefault="001F0AD0">
            <w:pPr>
              <w:pStyle w:val="ListBullet2"/>
              <w:numPr>
                <w:ilvl w:val="0"/>
                <w:numId w:val="0"/>
              </w:numPr>
              <w:jc w:val="center"/>
            </w:pPr>
          </w:p>
        </w:tc>
        <w:tc>
          <w:tcPr>
            <w:tcW w:w="792" w:type="dxa"/>
            <w:tcBorders>
              <w:top w:val="nil"/>
            </w:tcBorders>
          </w:tcPr>
          <w:p w14:paraId="16D39677" w14:textId="77777777" w:rsidR="00000000" w:rsidRDefault="001F0AD0">
            <w:pPr>
              <w:pStyle w:val="ListBullet2"/>
              <w:numPr>
                <w:ilvl w:val="0"/>
                <w:numId w:val="0"/>
              </w:numPr>
              <w:jc w:val="center"/>
            </w:pPr>
          </w:p>
        </w:tc>
        <w:tc>
          <w:tcPr>
            <w:tcW w:w="792" w:type="dxa"/>
            <w:tcBorders>
              <w:top w:val="nil"/>
            </w:tcBorders>
          </w:tcPr>
          <w:p w14:paraId="4E401684" w14:textId="77777777" w:rsidR="00000000" w:rsidRDefault="001F0AD0">
            <w:pPr>
              <w:pStyle w:val="ListBullet2"/>
              <w:numPr>
                <w:ilvl w:val="0"/>
                <w:numId w:val="0"/>
              </w:numPr>
              <w:jc w:val="center"/>
            </w:pPr>
            <w:r>
              <w:sym w:font="Monotype Sorts" w:char="F034"/>
            </w:r>
          </w:p>
        </w:tc>
        <w:tc>
          <w:tcPr>
            <w:tcW w:w="792" w:type="dxa"/>
            <w:tcBorders>
              <w:top w:val="nil"/>
            </w:tcBorders>
          </w:tcPr>
          <w:p w14:paraId="0BACA424" w14:textId="77777777" w:rsidR="00000000" w:rsidRDefault="001F0AD0">
            <w:pPr>
              <w:pStyle w:val="ListBullet2"/>
              <w:numPr>
                <w:ilvl w:val="0"/>
                <w:numId w:val="0"/>
              </w:numPr>
              <w:jc w:val="center"/>
            </w:pPr>
          </w:p>
        </w:tc>
        <w:tc>
          <w:tcPr>
            <w:tcW w:w="846" w:type="dxa"/>
            <w:tcBorders>
              <w:top w:val="nil"/>
              <w:right w:val="nil"/>
            </w:tcBorders>
          </w:tcPr>
          <w:p w14:paraId="7921B8EA" w14:textId="77777777" w:rsidR="00000000" w:rsidRDefault="001F0AD0">
            <w:pPr>
              <w:pStyle w:val="ListBullet2"/>
              <w:numPr>
                <w:ilvl w:val="0"/>
                <w:numId w:val="0"/>
              </w:numPr>
              <w:jc w:val="center"/>
            </w:pPr>
          </w:p>
        </w:tc>
        <w:tc>
          <w:tcPr>
            <w:tcW w:w="1080" w:type="dxa"/>
            <w:tcBorders>
              <w:top w:val="nil"/>
              <w:left w:val="single" w:sz="18" w:space="0" w:color="auto"/>
            </w:tcBorders>
          </w:tcPr>
          <w:p w14:paraId="1DBFDFEC" w14:textId="77777777" w:rsidR="00000000" w:rsidRDefault="001F0AD0">
            <w:pPr>
              <w:pStyle w:val="ListBullet2"/>
              <w:numPr>
                <w:ilvl w:val="0"/>
                <w:numId w:val="0"/>
              </w:numPr>
              <w:jc w:val="center"/>
            </w:pPr>
            <w:r>
              <w:t>Act</w:t>
            </w:r>
          </w:p>
        </w:tc>
        <w:tc>
          <w:tcPr>
            <w:tcW w:w="900" w:type="dxa"/>
            <w:tcBorders>
              <w:top w:val="nil"/>
            </w:tcBorders>
          </w:tcPr>
          <w:p w14:paraId="64FE1E66" w14:textId="77777777" w:rsidR="00000000" w:rsidRDefault="001F0AD0">
            <w:pPr>
              <w:pStyle w:val="ListBullet2"/>
              <w:numPr>
                <w:ilvl w:val="0"/>
                <w:numId w:val="0"/>
              </w:numPr>
              <w:jc w:val="center"/>
            </w:pPr>
            <w:r>
              <w:t>Act</w:t>
            </w:r>
          </w:p>
        </w:tc>
      </w:tr>
      <w:tr w:rsidR="00000000" w14:paraId="173ADDE1" w14:textId="77777777">
        <w:tblPrEx>
          <w:tblCellMar>
            <w:top w:w="0" w:type="dxa"/>
            <w:bottom w:w="0" w:type="dxa"/>
          </w:tblCellMar>
        </w:tblPrEx>
        <w:tc>
          <w:tcPr>
            <w:tcW w:w="468" w:type="dxa"/>
            <w:tcBorders>
              <w:top w:val="nil"/>
            </w:tcBorders>
          </w:tcPr>
          <w:p w14:paraId="6DF08A66" w14:textId="77777777" w:rsidR="00000000" w:rsidRDefault="001F0AD0">
            <w:pPr>
              <w:pStyle w:val="ListBullet2"/>
              <w:numPr>
                <w:ilvl w:val="0"/>
                <w:numId w:val="0"/>
              </w:numPr>
              <w:jc w:val="center"/>
            </w:pPr>
            <w:r>
              <w:t>4</w:t>
            </w:r>
          </w:p>
        </w:tc>
        <w:tc>
          <w:tcPr>
            <w:tcW w:w="792" w:type="dxa"/>
            <w:tcBorders>
              <w:top w:val="nil"/>
            </w:tcBorders>
          </w:tcPr>
          <w:p w14:paraId="3FFA6C3B" w14:textId="77777777" w:rsidR="00000000" w:rsidRDefault="001F0AD0">
            <w:pPr>
              <w:pStyle w:val="ListBullet2"/>
              <w:numPr>
                <w:ilvl w:val="0"/>
                <w:numId w:val="0"/>
              </w:numPr>
              <w:jc w:val="center"/>
            </w:pPr>
            <w:r>
              <w:sym w:font="Monotype Sorts" w:char="F034"/>
            </w:r>
          </w:p>
        </w:tc>
        <w:tc>
          <w:tcPr>
            <w:tcW w:w="792" w:type="dxa"/>
            <w:tcBorders>
              <w:top w:val="nil"/>
            </w:tcBorders>
          </w:tcPr>
          <w:p w14:paraId="0516F2F9" w14:textId="77777777" w:rsidR="00000000" w:rsidRDefault="001F0AD0">
            <w:pPr>
              <w:pStyle w:val="ListBullet2"/>
              <w:numPr>
                <w:ilvl w:val="0"/>
                <w:numId w:val="0"/>
              </w:numPr>
              <w:jc w:val="center"/>
            </w:pPr>
          </w:p>
        </w:tc>
        <w:tc>
          <w:tcPr>
            <w:tcW w:w="846" w:type="dxa"/>
            <w:tcBorders>
              <w:top w:val="nil"/>
              <w:right w:val="nil"/>
            </w:tcBorders>
          </w:tcPr>
          <w:p w14:paraId="5C73DE45" w14:textId="77777777" w:rsidR="00000000" w:rsidRDefault="001F0AD0">
            <w:pPr>
              <w:pStyle w:val="ListBullet2"/>
              <w:numPr>
                <w:ilvl w:val="0"/>
                <w:numId w:val="0"/>
              </w:numPr>
              <w:jc w:val="center"/>
            </w:pPr>
          </w:p>
        </w:tc>
        <w:tc>
          <w:tcPr>
            <w:tcW w:w="738" w:type="dxa"/>
            <w:tcBorders>
              <w:top w:val="nil"/>
              <w:left w:val="single" w:sz="18" w:space="0" w:color="auto"/>
            </w:tcBorders>
          </w:tcPr>
          <w:p w14:paraId="6422F686" w14:textId="77777777" w:rsidR="00000000" w:rsidRDefault="001F0AD0">
            <w:pPr>
              <w:pStyle w:val="ListBullet2"/>
              <w:numPr>
                <w:ilvl w:val="0"/>
                <w:numId w:val="0"/>
              </w:numPr>
              <w:jc w:val="center"/>
            </w:pPr>
          </w:p>
        </w:tc>
        <w:tc>
          <w:tcPr>
            <w:tcW w:w="792" w:type="dxa"/>
            <w:tcBorders>
              <w:top w:val="nil"/>
            </w:tcBorders>
          </w:tcPr>
          <w:p w14:paraId="2C585D61" w14:textId="77777777" w:rsidR="00000000" w:rsidRDefault="001F0AD0">
            <w:pPr>
              <w:pStyle w:val="ListBullet2"/>
              <w:numPr>
                <w:ilvl w:val="0"/>
                <w:numId w:val="0"/>
              </w:numPr>
              <w:jc w:val="center"/>
            </w:pPr>
          </w:p>
        </w:tc>
        <w:tc>
          <w:tcPr>
            <w:tcW w:w="792" w:type="dxa"/>
            <w:tcBorders>
              <w:top w:val="nil"/>
            </w:tcBorders>
          </w:tcPr>
          <w:p w14:paraId="55031EE4" w14:textId="77777777" w:rsidR="00000000" w:rsidRDefault="001F0AD0">
            <w:pPr>
              <w:pStyle w:val="ListBullet2"/>
              <w:numPr>
                <w:ilvl w:val="0"/>
                <w:numId w:val="0"/>
              </w:numPr>
              <w:jc w:val="center"/>
            </w:pPr>
          </w:p>
        </w:tc>
        <w:tc>
          <w:tcPr>
            <w:tcW w:w="792" w:type="dxa"/>
            <w:tcBorders>
              <w:top w:val="nil"/>
            </w:tcBorders>
          </w:tcPr>
          <w:p w14:paraId="73C4E3B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63601FD2" w14:textId="77777777" w:rsidR="00000000" w:rsidRDefault="001F0AD0">
            <w:pPr>
              <w:pStyle w:val="ListBullet2"/>
              <w:numPr>
                <w:ilvl w:val="0"/>
                <w:numId w:val="0"/>
              </w:numPr>
              <w:jc w:val="center"/>
            </w:pPr>
          </w:p>
        </w:tc>
        <w:tc>
          <w:tcPr>
            <w:tcW w:w="1080" w:type="dxa"/>
            <w:tcBorders>
              <w:top w:val="nil"/>
              <w:left w:val="single" w:sz="18" w:space="0" w:color="auto"/>
            </w:tcBorders>
          </w:tcPr>
          <w:p w14:paraId="79B19460" w14:textId="77777777" w:rsidR="00000000" w:rsidRDefault="001F0AD0">
            <w:pPr>
              <w:pStyle w:val="ListBullet2"/>
              <w:numPr>
                <w:ilvl w:val="0"/>
                <w:numId w:val="0"/>
              </w:numPr>
              <w:jc w:val="center"/>
            </w:pPr>
            <w:r>
              <w:t>Act</w:t>
            </w:r>
          </w:p>
        </w:tc>
        <w:tc>
          <w:tcPr>
            <w:tcW w:w="900" w:type="dxa"/>
            <w:tcBorders>
              <w:top w:val="nil"/>
            </w:tcBorders>
          </w:tcPr>
          <w:p w14:paraId="2C9625F4" w14:textId="77777777" w:rsidR="00000000" w:rsidRDefault="001F0AD0">
            <w:pPr>
              <w:pStyle w:val="ListBullet2"/>
              <w:numPr>
                <w:ilvl w:val="0"/>
                <w:numId w:val="0"/>
              </w:numPr>
              <w:jc w:val="center"/>
            </w:pPr>
            <w:r>
              <w:t>Act</w:t>
            </w:r>
          </w:p>
        </w:tc>
      </w:tr>
      <w:tr w:rsidR="00000000" w14:paraId="03C79C7D" w14:textId="77777777">
        <w:tblPrEx>
          <w:tblCellMar>
            <w:top w:w="0" w:type="dxa"/>
            <w:bottom w:w="0" w:type="dxa"/>
          </w:tblCellMar>
        </w:tblPrEx>
        <w:tc>
          <w:tcPr>
            <w:tcW w:w="468" w:type="dxa"/>
            <w:tcBorders>
              <w:top w:val="nil"/>
            </w:tcBorders>
          </w:tcPr>
          <w:p w14:paraId="485ECB38" w14:textId="77777777" w:rsidR="00000000" w:rsidRDefault="001F0AD0">
            <w:pPr>
              <w:pStyle w:val="ListBullet2"/>
              <w:numPr>
                <w:ilvl w:val="0"/>
                <w:numId w:val="0"/>
              </w:numPr>
              <w:jc w:val="center"/>
            </w:pPr>
            <w:r>
              <w:t>5</w:t>
            </w:r>
          </w:p>
        </w:tc>
        <w:tc>
          <w:tcPr>
            <w:tcW w:w="792" w:type="dxa"/>
            <w:tcBorders>
              <w:top w:val="nil"/>
            </w:tcBorders>
          </w:tcPr>
          <w:p w14:paraId="77A6EBF2" w14:textId="77777777" w:rsidR="00000000" w:rsidRDefault="001F0AD0">
            <w:pPr>
              <w:pStyle w:val="ListBullet2"/>
              <w:numPr>
                <w:ilvl w:val="0"/>
                <w:numId w:val="0"/>
              </w:numPr>
              <w:jc w:val="center"/>
            </w:pPr>
            <w:r>
              <w:sym w:font="Monotype Sorts" w:char="F034"/>
            </w:r>
          </w:p>
        </w:tc>
        <w:tc>
          <w:tcPr>
            <w:tcW w:w="792" w:type="dxa"/>
            <w:tcBorders>
              <w:top w:val="nil"/>
            </w:tcBorders>
          </w:tcPr>
          <w:p w14:paraId="59B6A37D" w14:textId="77777777" w:rsidR="00000000" w:rsidRDefault="001F0AD0">
            <w:pPr>
              <w:pStyle w:val="ListBullet2"/>
              <w:numPr>
                <w:ilvl w:val="0"/>
                <w:numId w:val="0"/>
              </w:numPr>
              <w:jc w:val="center"/>
            </w:pPr>
          </w:p>
        </w:tc>
        <w:tc>
          <w:tcPr>
            <w:tcW w:w="846" w:type="dxa"/>
            <w:tcBorders>
              <w:top w:val="nil"/>
              <w:right w:val="nil"/>
            </w:tcBorders>
          </w:tcPr>
          <w:p w14:paraId="4EAAE6EC" w14:textId="77777777" w:rsidR="00000000" w:rsidRDefault="001F0AD0">
            <w:pPr>
              <w:pStyle w:val="ListBullet2"/>
              <w:numPr>
                <w:ilvl w:val="0"/>
                <w:numId w:val="0"/>
              </w:numPr>
              <w:jc w:val="center"/>
            </w:pPr>
          </w:p>
        </w:tc>
        <w:tc>
          <w:tcPr>
            <w:tcW w:w="738" w:type="dxa"/>
            <w:tcBorders>
              <w:top w:val="nil"/>
              <w:left w:val="single" w:sz="18" w:space="0" w:color="auto"/>
            </w:tcBorders>
          </w:tcPr>
          <w:p w14:paraId="0D69D6E3" w14:textId="77777777" w:rsidR="00000000" w:rsidRDefault="001F0AD0">
            <w:pPr>
              <w:pStyle w:val="ListBullet2"/>
              <w:numPr>
                <w:ilvl w:val="0"/>
                <w:numId w:val="0"/>
              </w:numPr>
              <w:jc w:val="center"/>
            </w:pPr>
          </w:p>
        </w:tc>
        <w:tc>
          <w:tcPr>
            <w:tcW w:w="792" w:type="dxa"/>
            <w:tcBorders>
              <w:top w:val="nil"/>
            </w:tcBorders>
          </w:tcPr>
          <w:p w14:paraId="30656C34" w14:textId="77777777" w:rsidR="00000000" w:rsidRDefault="001F0AD0">
            <w:pPr>
              <w:pStyle w:val="ListBullet2"/>
              <w:numPr>
                <w:ilvl w:val="0"/>
                <w:numId w:val="0"/>
              </w:numPr>
              <w:jc w:val="center"/>
            </w:pPr>
          </w:p>
        </w:tc>
        <w:tc>
          <w:tcPr>
            <w:tcW w:w="792" w:type="dxa"/>
            <w:tcBorders>
              <w:top w:val="nil"/>
            </w:tcBorders>
          </w:tcPr>
          <w:p w14:paraId="3DF4C109" w14:textId="77777777" w:rsidR="00000000" w:rsidRDefault="001F0AD0">
            <w:pPr>
              <w:pStyle w:val="ListBullet2"/>
              <w:numPr>
                <w:ilvl w:val="0"/>
                <w:numId w:val="0"/>
              </w:numPr>
              <w:jc w:val="center"/>
            </w:pPr>
          </w:p>
        </w:tc>
        <w:tc>
          <w:tcPr>
            <w:tcW w:w="792" w:type="dxa"/>
            <w:tcBorders>
              <w:top w:val="nil"/>
            </w:tcBorders>
          </w:tcPr>
          <w:p w14:paraId="719E4E4F" w14:textId="77777777" w:rsidR="00000000" w:rsidRDefault="001F0AD0">
            <w:pPr>
              <w:pStyle w:val="ListBullet2"/>
              <w:numPr>
                <w:ilvl w:val="0"/>
                <w:numId w:val="0"/>
              </w:numPr>
              <w:jc w:val="center"/>
            </w:pPr>
          </w:p>
        </w:tc>
        <w:tc>
          <w:tcPr>
            <w:tcW w:w="846" w:type="dxa"/>
            <w:tcBorders>
              <w:top w:val="nil"/>
              <w:right w:val="nil"/>
            </w:tcBorders>
          </w:tcPr>
          <w:p w14:paraId="612F16F2"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669031A1" w14:textId="77777777" w:rsidR="00000000" w:rsidRDefault="001F0AD0">
            <w:pPr>
              <w:pStyle w:val="ListBullet2"/>
              <w:numPr>
                <w:ilvl w:val="0"/>
                <w:numId w:val="0"/>
              </w:numPr>
              <w:jc w:val="center"/>
            </w:pPr>
            <w:r>
              <w:t>Act</w:t>
            </w:r>
          </w:p>
        </w:tc>
        <w:tc>
          <w:tcPr>
            <w:tcW w:w="900" w:type="dxa"/>
            <w:tcBorders>
              <w:top w:val="nil"/>
            </w:tcBorders>
          </w:tcPr>
          <w:p w14:paraId="44CCE706" w14:textId="77777777" w:rsidR="00000000" w:rsidRDefault="001F0AD0">
            <w:pPr>
              <w:pStyle w:val="ListBullet2"/>
              <w:numPr>
                <w:ilvl w:val="0"/>
                <w:numId w:val="0"/>
              </w:numPr>
              <w:jc w:val="center"/>
            </w:pPr>
            <w:r>
              <w:t>Act</w:t>
            </w:r>
          </w:p>
        </w:tc>
      </w:tr>
      <w:tr w:rsidR="00000000" w14:paraId="3D0E3EDF" w14:textId="77777777">
        <w:tblPrEx>
          <w:tblCellMar>
            <w:top w:w="0" w:type="dxa"/>
            <w:bottom w:w="0" w:type="dxa"/>
          </w:tblCellMar>
        </w:tblPrEx>
        <w:tc>
          <w:tcPr>
            <w:tcW w:w="468" w:type="dxa"/>
            <w:tcBorders>
              <w:top w:val="nil"/>
            </w:tcBorders>
          </w:tcPr>
          <w:p w14:paraId="1BCB0994" w14:textId="77777777" w:rsidR="00000000" w:rsidRDefault="001F0AD0">
            <w:pPr>
              <w:pStyle w:val="ListBullet2"/>
              <w:numPr>
                <w:ilvl w:val="0"/>
                <w:numId w:val="0"/>
              </w:numPr>
              <w:jc w:val="center"/>
            </w:pPr>
            <w:r>
              <w:t>6</w:t>
            </w:r>
          </w:p>
        </w:tc>
        <w:tc>
          <w:tcPr>
            <w:tcW w:w="792" w:type="dxa"/>
            <w:tcBorders>
              <w:top w:val="nil"/>
            </w:tcBorders>
          </w:tcPr>
          <w:p w14:paraId="573B4603" w14:textId="77777777" w:rsidR="00000000" w:rsidRDefault="001F0AD0">
            <w:pPr>
              <w:pStyle w:val="ListBullet2"/>
              <w:numPr>
                <w:ilvl w:val="0"/>
                <w:numId w:val="0"/>
              </w:numPr>
              <w:jc w:val="center"/>
            </w:pPr>
          </w:p>
        </w:tc>
        <w:tc>
          <w:tcPr>
            <w:tcW w:w="792" w:type="dxa"/>
            <w:tcBorders>
              <w:top w:val="nil"/>
            </w:tcBorders>
          </w:tcPr>
          <w:p w14:paraId="17F9B35D"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6162BB31" w14:textId="77777777" w:rsidR="00000000" w:rsidRDefault="001F0AD0">
            <w:pPr>
              <w:pStyle w:val="ListBullet2"/>
              <w:numPr>
                <w:ilvl w:val="0"/>
                <w:numId w:val="0"/>
              </w:numPr>
              <w:jc w:val="center"/>
            </w:pPr>
          </w:p>
        </w:tc>
        <w:tc>
          <w:tcPr>
            <w:tcW w:w="738" w:type="dxa"/>
            <w:tcBorders>
              <w:top w:val="nil"/>
              <w:left w:val="single" w:sz="18" w:space="0" w:color="auto"/>
            </w:tcBorders>
          </w:tcPr>
          <w:p w14:paraId="23B440C9" w14:textId="77777777" w:rsidR="00000000" w:rsidRDefault="001F0AD0">
            <w:pPr>
              <w:pStyle w:val="ListBullet2"/>
              <w:numPr>
                <w:ilvl w:val="0"/>
                <w:numId w:val="0"/>
              </w:numPr>
              <w:jc w:val="center"/>
            </w:pPr>
            <w:r>
              <w:sym w:font="Monotype Sorts" w:char="F034"/>
            </w:r>
          </w:p>
        </w:tc>
        <w:tc>
          <w:tcPr>
            <w:tcW w:w="792" w:type="dxa"/>
            <w:tcBorders>
              <w:top w:val="nil"/>
            </w:tcBorders>
          </w:tcPr>
          <w:p w14:paraId="55262DC5" w14:textId="77777777" w:rsidR="00000000" w:rsidRDefault="001F0AD0">
            <w:pPr>
              <w:pStyle w:val="ListBullet2"/>
              <w:numPr>
                <w:ilvl w:val="0"/>
                <w:numId w:val="0"/>
              </w:numPr>
              <w:jc w:val="center"/>
            </w:pPr>
          </w:p>
        </w:tc>
        <w:tc>
          <w:tcPr>
            <w:tcW w:w="792" w:type="dxa"/>
            <w:tcBorders>
              <w:top w:val="nil"/>
            </w:tcBorders>
          </w:tcPr>
          <w:p w14:paraId="34B6B4BC" w14:textId="77777777" w:rsidR="00000000" w:rsidRDefault="001F0AD0">
            <w:pPr>
              <w:pStyle w:val="ListBullet2"/>
              <w:numPr>
                <w:ilvl w:val="0"/>
                <w:numId w:val="0"/>
              </w:numPr>
              <w:jc w:val="center"/>
            </w:pPr>
          </w:p>
        </w:tc>
        <w:tc>
          <w:tcPr>
            <w:tcW w:w="792" w:type="dxa"/>
            <w:tcBorders>
              <w:top w:val="nil"/>
            </w:tcBorders>
          </w:tcPr>
          <w:p w14:paraId="604065CA" w14:textId="77777777" w:rsidR="00000000" w:rsidRDefault="001F0AD0">
            <w:pPr>
              <w:pStyle w:val="ListBullet2"/>
              <w:numPr>
                <w:ilvl w:val="0"/>
                <w:numId w:val="0"/>
              </w:numPr>
              <w:jc w:val="center"/>
            </w:pPr>
          </w:p>
        </w:tc>
        <w:tc>
          <w:tcPr>
            <w:tcW w:w="846" w:type="dxa"/>
            <w:tcBorders>
              <w:top w:val="nil"/>
              <w:right w:val="nil"/>
            </w:tcBorders>
          </w:tcPr>
          <w:p w14:paraId="218DD9E4" w14:textId="77777777" w:rsidR="00000000" w:rsidRDefault="001F0AD0">
            <w:pPr>
              <w:pStyle w:val="ListBullet2"/>
              <w:numPr>
                <w:ilvl w:val="0"/>
                <w:numId w:val="0"/>
              </w:numPr>
              <w:jc w:val="center"/>
            </w:pPr>
          </w:p>
        </w:tc>
        <w:tc>
          <w:tcPr>
            <w:tcW w:w="1080" w:type="dxa"/>
            <w:tcBorders>
              <w:top w:val="nil"/>
              <w:left w:val="single" w:sz="18" w:space="0" w:color="auto"/>
            </w:tcBorders>
          </w:tcPr>
          <w:p w14:paraId="59ECBBB2" w14:textId="77777777" w:rsidR="00000000" w:rsidRDefault="001F0AD0">
            <w:pPr>
              <w:pStyle w:val="ListBullet2"/>
              <w:numPr>
                <w:ilvl w:val="0"/>
                <w:numId w:val="0"/>
              </w:numPr>
              <w:jc w:val="center"/>
            </w:pPr>
            <w:r>
              <w:t>Act</w:t>
            </w:r>
          </w:p>
        </w:tc>
        <w:tc>
          <w:tcPr>
            <w:tcW w:w="900" w:type="dxa"/>
            <w:tcBorders>
              <w:top w:val="nil"/>
            </w:tcBorders>
          </w:tcPr>
          <w:p w14:paraId="69E97A85" w14:textId="77777777" w:rsidR="00000000" w:rsidRDefault="001F0AD0">
            <w:pPr>
              <w:pStyle w:val="ListBullet2"/>
              <w:numPr>
                <w:ilvl w:val="0"/>
                <w:numId w:val="0"/>
              </w:numPr>
              <w:jc w:val="center"/>
            </w:pPr>
            <w:r>
              <w:t>Act</w:t>
            </w:r>
          </w:p>
        </w:tc>
      </w:tr>
      <w:tr w:rsidR="00000000" w14:paraId="1576F610" w14:textId="77777777">
        <w:tblPrEx>
          <w:tblCellMar>
            <w:top w:w="0" w:type="dxa"/>
            <w:bottom w:w="0" w:type="dxa"/>
          </w:tblCellMar>
        </w:tblPrEx>
        <w:tc>
          <w:tcPr>
            <w:tcW w:w="468" w:type="dxa"/>
            <w:tcBorders>
              <w:top w:val="nil"/>
            </w:tcBorders>
          </w:tcPr>
          <w:p w14:paraId="668EC2D5" w14:textId="77777777" w:rsidR="00000000" w:rsidRDefault="001F0AD0">
            <w:pPr>
              <w:pStyle w:val="ListBullet2"/>
              <w:numPr>
                <w:ilvl w:val="0"/>
                <w:numId w:val="0"/>
              </w:numPr>
              <w:jc w:val="center"/>
            </w:pPr>
            <w:r>
              <w:t>7</w:t>
            </w:r>
          </w:p>
        </w:tc>
        <w:tc>
          <w:tcPr>
            <w:tcW w:w="792" w:type="dxa"/>
            <w:tcBorders>
              <w:top w:val="nil"/>
            </w:tcBorders>
          </w:tcPr>
          <w:p w14:paraId="0DD54CB5" w14:textId="77777777" w:rsidR="00000000" w:rsidRDefault="001F0AD0">
            <w:pPr>
              <w:pStyle w:val="ListBullet2"/>
              <w:numPr>
                <w:ilvl w:val="0"/>
                <w:numId w:val="0"/>
              </w:numPr>
              <w:jc w:val="center"/>
            </w:pPr>
          </w:p>
        </w:tc>
        <w:tc>
          <w:tcPr>
            <w:tcW w:w="792" w:type="dxa"/>
            <w:tcBorders>
              <w:top w:val="nil"/>
            </w:tcBorders>
          </w:tcPr>
          <w:p w14:paraId="4AEC81BD"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6E39FC29" w14:textId="77777777" w:rsidR="00000000" w:rsidRDefault="001F0AD0">
            <w:pPr>
              <w:pStyle w:val="ListBullet2"/>
              <w:numPr>
                <w:ilvl w:val="0"/>
                <w:numId w:val="0"/>
              </w:numPr>
              <w:jc w:val="center"/>
            </w:pPr>
          </w:p>
        </w:tc>
        <w:tc>
          <w:tcPr>
            <w:tcW w:w="738" w:type="dxa"/>
            <w:tcBorders>
              <w:top w:val="nil"/>
              <w:left w:val="single" w:sz="18" w:space="0" w:color="auto"/>
            </w:tcBorders>
          </w:tcPr>
          <w:p w14:paraId="418B9C31" w14:textId="77777777" w:rsidR="00000000" w:rsidRDefault="001F0AD0">
            <w:pPr>
              <w:pStyle w:val="ListBullet2"/>
              <w:numPr>
                <w:ilvl w:val="0"/>
                <w:numId w:val="0"/>
              </w:numPr>
              <w:jc w:val="center"/>
            </w:pPr>
          </w:p>
        </w:tc>
        <w:tc>
          <w:tcPr>
            <w:tcW w:w="792" w:type="dxa"/>
            <w:tcBorders>
              <w:top w:val="nil"/>
            </w:tcBorders>
          </w:tcPr>
          <w:p w14:paraId="23F3E1D6" w14:textId="77777777" w:rsidR="00000000" w:rsidRDefault="001F0AD0">
            <w:pPr>
              <w:pStyle w:val="ListBullet2"/>
              <w:numPr>
                <w:ilvl w:val="0"/>
                <w:numId w:val="0"/>
              </w:numPr>
              <w:jc w:val="center"/>
            </w:pPr>
            <w:r>
              <w:sym w:font="Monotype Sorts" w:char="F034"/>
            </w:r>
          </w:p>
        </w:tc>
        <w:tc>
          <w:tcPr>
            <w:tcW w:w="792" w:type="dxa"/>
            <w:tcBorders>
              <w:top w:val="nil"/>
            </w:tcBorders>
          </w:tcPr>
          <w:p w14:paraId="5E2BA702" w14:textId="77777777" w:rsidR="00000000" w:rsidRDefault="001F0AD0">
            <w:pPr>
              <w:pStyle w:val="ListBullet2"/>
              <w:numPr>
                <w:ilvl w:val="0"/>
                <w:numId w:val="0"/>
              </w:numPr>
              <w:jc w:val="center"/>
            </w:pPr>
          </w:p>
        </w:tc>
        <w:tc>
          <w:tcPr>
            <w:tcW w:w="792" w:type="dxa"/>
            <w:tcBorders>
              <w:top w:val="nil"/>
            </w:tcBorders>
          </w:tcPr>
          <w:p w14:paraId="4BB2D084" w14:textId="77777777" w:rsidR="00000000" w:rsidRDefault="001F0AD0">
            <w:pPr>
              <w:pStyle w:val="ListBullet2"/>
              <w:numPr>
                <w:ilvl w:val="0"/>
                <w:numId w:val="0"/>
              </w:numPr>
              <w:jc w:val="center"/>
            </w:pPr>
          </w:p>
        </w:tc>
        <w:tc>
          <w:tcPr>
            <w:tcW w:w="846" w:type="dxa"/>
            <w:tcBorders>
              <w:top w:val="nil"/>
              <w:right w:val="nil"/>
            </w:tcBorders>
          </w:tcPr>
          <w:p w14:paraId="25F63B29" w14:textId="77777777" w:rsidR="00000000" w:rsidRDefault="001F0AD0">
            <w:pPr>
              <w:pStyle w:val="ListBullet2"/>
              <w:numPr>
                <w:ilvl w:val="0"/>
                <w:numId w:val="0"/>
              </w:numPr>
              <w:jc w:val="center"/>
            </w:pPr>
          </w:p>
        </w:tc>
        <w:tc>
          <w:tcPr>
            <w:tcW w:w="1080" w:type="dxa"/>
            <w:tcBorders>
              <w:top w:val="nil"/>
              <w:left w:val="single" w:sz="18" w:space="0" w:color="auto"/>
            </w:tcBorders>
          </w:tcPr>
          <w:p w14:paraId="72485A40" w14:textId="77777777" w:rsidR="00000000" w:rsidRDefault="001F0AD0">
            <w:pPr>
              <w:pStyle w:val="ListBullet2"/>
              <w:numPr>
                <w:ilvl w:val="0"/>
                <w:numId w:val="0"/>
              </w:numPr>
              <w:jc w:val="center"/>
            </w:pPr>
            <w:r>
              <w:t>Act</w:t>
            </w:r>
          </w:p>
        </w:tc>
        <w:tc>
          <w:tcPr>
            <w:tcW w:w="900" w:type="dxa"/>
            <w:tcBorders>
              <w:top w:val="nil"/>
            </w:tcBorders>
          </w:tcPr>
          <w:p w14:paraId="5CBB3898" w14:textId="77777777" w:rsidR="00000000" w:rsidRDefault="001F0AD0">
            <w:pPr>
              <w:pStyle w:val="ListBullet2"/>
              <w:numPr>
                <w:ilvl w:val="0"/>
                <w:numId w:val="0"/>
              </w:numPr>
              <w:jc w:val="center"/>
            </w:pPr>
            <w:r>
              <w:t>Act</w:t>
            </w:r>
          </w:p>
        </w:tc>
      </w:tr>
      <w:tr w:rsidR="00000000" w14:paraId="6FAE7EC1" w14:textId="77777777">
        <w:tblPrEx>
          <w:tblCellMar>
            <w:top w:w="0" w:type="dxa"/>
            <w:bottom w:w="0" w:type="dxa"/>
          </w:tblCellMar>
        </w:tblPrEx>
        <w:tc>
          <w:tcPr>
            <w:tcW w:w="468" w:type="dxa"/>
            <w:tcBorders>
              <w:top w:val="nil"/>
            </w:tcBorders>
          </w:tcPr>
          <w:p w14:paraId="0FCA8B4C" w14:textId="77777777" w:rsidR="00000000" w:rsidRDefault="001F0AD0">
            <w:pPr>
              <w:pStyle w:val="ListBullet2"/>
              <w:numPr>
                <w:ilvl w:val="0"/>
                <w:numId w:val="0"/>
              </w:numPr>
              <w:jc w:val="center"/>
            </w:pPr>
            <w:r>
              <w:t>8</w:t>
            </w:r>
          </w:p>
        </w:tc>
        <w:tc>
          <w:tcPr>
            <w:tcW w:w="792" w:type="dxa"/>
            <w:tcBorders>
              <w:top w:val="nil"/>
            </w:tcBorders>
          </w:tcPr>
          <w:p w14:paraId="684EA106" w14:textId="77777777" w:rsidR="00000000" w:rsidRDefault="001F0AD0">
            <w:pPr>
              <w:pStyle w:val="ListBullet2"/>
              <w:numPr>
                <w:ilvl w:val="0"/>
                <w:numId w:val="0"/>
              </w:numPr>
              <w:jc w:val="center"/>
            </w:pPr>
          </w:p>
        </w:tc>
        <w:tc>
          <w:tcPr>
            <w:tcW w:w="792" w:type="dxa"/>
            <w:tcBorders>
              <w:top w:val="nil"/>
            </w:tcBorders>
          </w:tcPr>
          <w:p w14:paraId="2B8448C9"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0CE90630" w14:textId="77777777" w:rsidR="00000000" w:rsidRDefault="001F0AD0">
            <w:pPr>
              <w:pStyle w:val="ListBullet2"/>
              <w:numPr>
                <w:ilvl w:val="0"/>
                <w:numId w:val="0"/>
              </w:numPr>
              <w:jc w:val="center"/>
            </w:pPr>
          </w:p>
        </w:tc>
        <w:tc>
          <w:tcPr>
            <w:tcW w:w="738" w:type="dxa"/>
            <w:tcBorders>
              <w:top w:val="nil"/>
              <w:left w:val="single" w:sz="18" w:space="0" w:color="auto"/>
            </w:tcBorders>
          </w:tcPr>
          <w:p w14:paraId="629F17A2" w14:textId="77777777" w:rsidR="00000000" w:rsidRDefault="001F0AD0">
            <w:pPr>
              <w:pStyle w:val="ListBullet2"/>
              <w:numPr>
                <w:ilvl w:val="0"/>
                <w:numId w:val="0"/>
              </w:numPr>
              <w:jc w:val="center"/>
            </w:pPr>
          </w:p>
        </w:tc>
        <w:tc>
          <w:tcPr>
            <w:tcW w:w="792" w:type="dxa"/>
            <w:tcBorders>
              <w:top w:val="nil"/>
            </w:tcBorders>
          </w:tcPr>
          <w:p w14:paraId="0C5A8489" w14:textId="77777777" w:rsidR="00000000" w:rsidRDefault="001F0AD0">
            <w:pPr>
              <w:pStyle w:val="ListBullet2"/>
              <w:numPr>
                <w:ilvl w:val="0"/>
                <w:numId w:val="0"/>
              </w:numPr>
              <w:jc w:val="center"/>
            </w:pPr>
          </w:p>
        </w:tc>
        <w:tc>
          <w:tcPr>
            <w:tcW w:w="792" w:type="dxa"/>
            <w:tcBorders>
              <w:top w:val="nil"/>
            </w:tcBorders>
          </w:tcPr>
          <w:p w14:paraId="079B37B7" w14:textId="77777777" w:rsidR="00000000" w:rsidRDefault="001F0AD0">
            <w:pPr>
              <w:pStyle w:val="ListBullet2"/>
              <w:numPr>
                <w:ilvl w:val="0"/>
                <w:numId w:val="0"/>
              </w:numPr>
              <w:jc w:val="center"/>
            </w:pPr>
            <w:r>
              <w:sym w:font="Monotype Sorts" w:char="F034"/>
            </w:r>
          </w:p>
        </w:tc>
        <w:tc>
          <w:tcPr>
            <w:tcW w:w="792" w:type="dxa"/>
            <w:tcBorders>
              <w:top w:val="nil"/>
            </w:tcBorders>
          </w:tcPr>
          <w:p w14:paraId="68B526F1" w14:textId="77777777" w:rsidR="00000000" w:rsidRDefault="001F0AD0">
            <w:pPr>
              <w:pStyle w:val="ListBullet2"/>
              <w:numPr>
                <w:ilvl w:val="0"/>
                <w:numId w:val="0"/>
              </w:numPr>
              <w:jc w:val="center"/>
            </w:pPr>
          </w:p>
        </w:tc>
        <w:tc>
          <w:tcPr>
            <w:tcW w:w="846" w:type="dxa"/>
            <w:tcBorders>
              <w:top w:val="nil"/>
              <w:right w:val="nil"/>
            </w:tcBorders>
          </w:tcPr>
          <w:p w14:paraId="08A3E5FD" w14:textId="77777777" w:rsidR="00000000" w:rsidRDefault="001F0AD0">
            <w:pPr>
              <w:pStyle w:val="ListBullet2"/>
              <w:numPr>
                <w:ilvl w:val="0"/>
                <w:numId w:val="0"/>
              </w:numPr>
              <w:jc w:val="center"/>
            </w:pPr>
          </w:p>
        </w:tc>
        <w:tc>
          <w:tcPr>
            <w:tcW w:w="1080" w:type="dxa"/>
            <w:tcBorders>
              <w:top w:val="nil"/>
              <w:left w:val="single" w:sz="18" w:space="0" w:color="auto"/>
            </w:tcBorders>
          </w:tcPr>
          <w:p w14:paraId="12BAC6BF" w14:textId="77777777" w:rsidR="00000000" w:rsidRDefault="001F0AD0">
            <w:pPr>
              <w:pStyle w:val="ListBullet2"/>
              <w:numPr>
                <w:ilvl w:val="0"/>
                <w:numId w:val="0"/>
              </w:numPr>
              <w:jc w:val="center"/>
            </w:pPr>
            <w:r>
              <w:t>Act</w:t>
            </w:r>
          </w:p>
        </w:tc>
        <w:tc>
          <w:tcPr>
            <w:tcW w:w="900" w:type="dxa"/>
            <w:tcBorders>
              <w:top w:val="nil"/>
            </w:tcBorders>
          </w:tcPr>
          <w:p w14:paraId="22674AD4" w14:textId="77777777" w:rsidR="00000000" w:rsidRDefault="001F0AD0">
            <w:pPr>
              <w:pStyle w:val="ListBullet2"/>
              <w:numPr>
                <w:ilvl w:val="0"/>
                <w:numId w:val="0"/>
              </w:numPr>
              <w:jc w:val="center"/>
            </w:pPr>
            <w:r>
              <w:t>Act</w:t>
            </w:r>
          </w:p>
        </w:tc>
      </w:tr>
      <w:tr w:rsidR="00000000" w14:paraId="0D6D1174" w14:textId="77777777">
        <w:tblPrEx>
          <w:tblCellMar>
            <w:top w:w="0" w:type="dxa"/>
            <w:bottom w:w="0" w:type="dxa"/>
          </w:tblCellMar>
        </w:tblPrEx>
        <w:tc>
          <w:tcPr>
            <w:tcW w:w="468" w:type="dxa"/>
            <w:tcBorders>
              <w:top w:val="nil"/>
            </w:tcBorders>
          </w:tcPr>
          <w:p w14:paraId="1441A6DB" w14:textId="77777777" w:rsidR="00000000" w:rsidRDefault="001F0AD0">
            <w:pPr>
              <w:pStyle w:val="ListBullet2"/>
              <w:numPr>
                <w:ilvl w:val="0"/>
                <w:numId w:val="0"/>
              </w:numPr>
              <w:jc w:val="center"/>
            </w:pPr>
            <w:r>
              <w:t>9</w:t>
            </w:r>
          </w:p>
        </w:tc>
        <w:tc>
          <w:tcPr>
            <w:tcW w:w="792" w:type="dxa"/>
            <w:tcBorders>
              <w:top w:val="nil"/>
            </w:tcBorders>
          </w:tcPr>
          <w:p w14:paraId="35AAD309" w14:textId="77777777" w:rsidR="00000000" w:rsidRDefault="001F0AD0">
            <w:pPr>
              <w:pStyle w:val="ListBullet2"/>
              <w:numPr>
                <w:ilvl w:val="0"/>
                <w:numId w:val="0"/>
              </w:numPr>
              <w:jc w:val="center"/>
            </w:pPr>
          </w:p>
        </w:tc>
        <w:tc>
          <w:tcPr>
            <w:tcW w:w="792" w:type="dxa"/>
            <w:tcBorders>
              <w:top w:val="nil"/>
            </w:tcBorders>
          </w:tcPr>
          <w:p w14:paraId="756ED1F0"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3778E3F1" w14:textId="77777777" w:rsidR="00000000" w:rsidRDefault="001F0AD0">
            <w:pPr>
              <w:pStyle w:val="ListBullet2"/>
              <w:numPr>
                <w:ilvl w:val="0"/>
                <w:numId w:val="0"/>
              </w:numPr>
              <w:jc w:val="center"/>
            </w:pPr>
          </w:p>
        </w:tc>
        <w:tc>
          <w:tcPr>
            <w:tcW w:w="738" w:type="dxa"/>
            <w:tcBorders>
              <w:top w:val="nil"/>
              <w:left w:val="single" w:sz="18" w:space="0" w:color="auto"/>
            </w:tcBorders>
          </w:tcPr>
          <w:p w14:paraId="33CD62DA" w14:textId="77777777" w:rsidR="00000000" w:rsidRDefault="001F0AD0">
            <w:pPr>
              <w:pStyle w:val="ListBullet2"/>
              <w:numPr>
                <w:ilvl w:val="0"/>
                <w:numId w:val="0"/>
              </w:numPr>
              <w:jc w:val="center"/>
            </w:pPr>
          </w:p>
        </w:tc>
        <w:tc>
          <w:tcPr>
            <w:tcW w:w="792" w:type="dxa"/>
            <w:tcBorders>
              <w:top w:val="nil"/>
            </w:tcBorders>
          </w:tcPr>
          <w:p w14:paraId="695617EA" w14:textId="77777777" w:rsidR="00000000" w:rsidRDefault="001F0AD0">
            <w:pPr>
              <w:pStyle w:val="ListBullet2"/>
              <w:numPr>
                <w:ilvl w:val="0"/>
                <w:numId w:val="0"/>
              </w:numPr>
              <w:jc w:val="center"/>
            </w:pPr>
          </w:p>
        </w:tc>
        <w:tc>
          <w:tcPr>
            <w:tcW w:w="792" w:type="dxa"/>
            <w:tcBorders>
              <w:top w:val="nil"/>
            </w:tcBorders>
          </w:tcPr>
          <w:p w14:paraId="26E05A3B" w14:textId="77777777" w:rsidR="00000000" w:rsidRDefault="001F0AD0">
            <w:pPr>
              <w:pStyle w:val="ListBullet2"/>
              <w:numPr>
                <w:ilvl w:val="0"/>
                <w:numId w:val="0"/>
              </w:numPr>
              <w:jc w:val="center"/>
            </w:pPr>
          </w:p>
        </w:tc>
        <w:tc>
          <w:tcPr>
            <w:tcW w:w="792" w:type="dxa"/>
            <w:tcBorders>
              <w:top w:val="nil"/>
            </w:tcBorders>
          </w:tcPr>
          <w:p w14:paraId="07F24455"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74341B83" w14:textId="77777777" w:rsidR="00000000" w:rsidRDefault="001F0AD0">
            <w:pPr>
              <w:pStyle w:val="ListBullet2"/>
              <w:numPr>
                <w:ilvl w:val="0"/>
                <w:numId w:val="0"/>
              </w:numPr>
              <w:jc w:val="center"/>
            </w:pPr>
          </w:p>
        </w:tc>
        <w:tc>
          <w:tcPr>
            <w:tcW w:w="1080" w:type="dxa"/>
            <w:tcBorders>
              <w:top w:val="nil"/>
              <w:left w:val="single" w:sz="18" w:space="0" w:color="auto"/>
            </w:tcBorders>
          </w:tcPr>
          <w:p w14:paraId="0E1057FF" w14:textId="77777777" w:rsidR="00000000" w:rsidRDefault="001F0AD0">
            <w:pPr>
              <w:pStyle w:val="ListBullet2"/>
              <w:numPr>
                <w:ilvl w:val="0"/>
                <w:numId w:val="0"/>
              </w:numPr>
              <w:jc w:val="center"/>
            </w:pPr>
            <w:r>
              <w:t>Act</w:t>
            </w:r>
          </w:p>
        </w:tc>
        <w:tc>
          <w:tcPr>
            <w:tcW w:w="900" w:type="dxa"/>
            <w:tcBorders>
              <w:top w:val="nil"/>
            </w:tcBorders>
          </w:tcPr>
          <w:p w14:paraId="240C783A" w14:textId="77777777" w:rsidR="00000000" w:rsidRDefault="001F0AD0">
            <w:pPr>
              <w:pStyle w:val="ListBullet2"/>
              <w:numPr>
                <w:ilvl w:val="0"/>
                <w:numId w:val="0"/>
              </w:numPr>
              <w:jc w:val="center"/>
            </w:pPr>
            <w:r>
              <w:t>Act</w:t>
            </w:r>
          </w:p>
        </w:tc>
      </w:tr>
      <w:tr w:rsidR="00000000" w14:paraId="51781EF0" w14:textId="77777777">
        <w:tblPrEx>
          <w:tblCellMar>
            <w:top w:w="0" w:type="dxa"/>
            <w:bottom w:w="0" w:type="dxa"/>
          </w:tblCellMar>
        </w:tblPrEx>
        <w:tc>
          <w:tcPr>
            <w:tcW w:w="468" w:type="dxa"/>
            <w:tcBorders>
              <w:top w:val="nil"/>
            </w:tcBorders>
          </w:tcPr>
          <w:p w14:paraId="2C435473" w14:textId="77777777" w:rsidR="00000000" w:rsidRDefault="001F0AD0">
            <w:pPr>
              <w:pStyle w:val="ListBullet2"/>
              <w:numPr>
                <w:ilvl w:val="0"/>
                <w:numId w:val="0"/>
              </w:numPr>
              <w:jc w:val="center"/>
            </w:pPr>
            <w:r>
              <w:t>10</w:t>
            </w:r>
          </w:p>
        </w:tc>
        <w:tc>
          <w:tcPr>
            <w:tcW w:w="792" w:type="dxa"/>
            <w:tcBorders>
              <w:top w:val="nil"/>
            </w:tcBorders>
          </w:tcPr>
          <w:p w14:paraId="2E0B9A4B" w14:textId="77777777" w:rsidR="00000000" w:rsidRDefault="001F0AD0">
            <w:pPr>
              <w:pStyle w:val="ListBullet2"/>
              <w:numPr>
                <w:ilvl w:val="0"/>
                <w:numId w:val="0"/>
              </w:numPr>
              <w:jc w:val="center"/>
            </w:pPr>
          </w:p>
        </w:tc>
        <w:tc>
          <w:tcPr>
            <w:tcW w:w="792" w:type="dxa"/>
            <w:tcBorders>
              <w:top w:val="nil"/>
            </w:tcBorders>
          </w:tcPr>
          <w:p w14:paraId="0E2AF2E9"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20B588F2" w14:textId="77777777" w:rsidR="00000000" w:rsidRDefault="001F0AD0">
            <w:pPr>
              <w:pStyle w:val="ListBullet2"/>
              <w:numPr>
                <w:ilvl w:val="0"/>
                <w:numId w:val="0"/>
              </w:numPr>
              <w:jc w:val="center"/>
            </w:pPr>
          </w:p>
        </w:tc>
        <w:tc>
          <w:tcPr>
            <w:tcW w:w="738" w:type="dxa"/>
            <w:tcBorders>
              <w:top w:val="nil"/>
              <w:left w:val="single" w:sz="18" w:space="0" w:color="auto"/>
            </w:tcBorders>
          </w:tcPr>
          <w:p w14:paraId="6F537D82" w14:textId="77777777" w:rsidR="00000000" w:rsidRDefault="001F0AD0">
            <w:pPr>
              <w:pStyle w:val="ListBullet2"/>
              <w:numPr>
                <w:ilvl w:val="0"/>
                <w:numId w:val="0"/>
              </w:numPr>
              <w:jc w:val="center"/>
            </w:pPr>
          </w:p>
        </w:tc>
        <w:tc>
          <w:tcPr>
            <w:tcW w:w="792" w:type="dxa"/>
            <w:tcBorders>
              <w:top w:val="nil"/>
            </w:tcBorders>
          </w:tcPr>
          <w:p w14:paraId="7102DD02" w14:textId="77777777" w:rsidR="00000000" w:rsidRDefault="001F0AD0">
            <w:pPr>
              <w:pStyle w:val="ListBullet2"/>
              <w:numPr>
                <w:ilvl w:val="0"/>
                <w:numId w:val="0"/>
              </w:numPr>
              <w:jc w:val="center"/>
            </w:pPr>
          </w:p>
        </w:tc>
        <w:tc>
          <w:tcPr>
            <w:tcW w:w="792" w:type="dxa"/>
            <w:tcBorders>
              <w:top w:val="nil"/>
            </w:tcBorders>
          </w:tcPr>
          <w:p w14:paraId="15E58E70" w14:textId="77777777" w:rsidR="00000000" w:rsidRDefault="001F0AD0">
            <w:pPr>
              <w:pStyle w:val="ListBullet2"/>
              <w:numPr>
                <w:ilvl w:val="0"/>
                <w:numId w:val="0"/>
              </w:numPr>
              <w:jc w:val="center"/>
            </w:pPr>
          </w:p>
        </w:tc>
        <w:tc>
          <w:tcPr>
            <w:tcW w:w="792" w:type="dxa"/>
            <w:tcBorders>
              <w:top w:val="nil"/>
            </w:tcBorders>
          </w:tcPr>
          <w:p w14:paraId="22962A24" w14:textId="77777777" w:rsidR="00000000" w:rsidRDefault="001F0AD0">
            <w:pPr>
              <w:pStyle w:val="ListBullet2"/>
              <w:numPr>
                <w:ilvl w:val="0"/>
                <w:numId w:val="0"/>
              </w:numPr>
              <w:jc w:val="center"/>
            </w:pPr>
          </w:p>
        </w:tc>
        <w:tc>
          <w:tcPr>
            <w:tcW w:w="846" w:type="dxa"/>
            <w:tcBorders>
              <w:top w:val="nil"/>
              <w:right w:val="nil"/>
            </w:tcBorders>
          </w:tcPr>
          <w:p w14:paraId="75DB7D8B"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006C2EDE" w14:textId="77777777" w:rsidR="00000000" w:rsidRDefault="001F0AD0">
            <w:pPr>
              <w:pStyle w:val="ListBullet2"/>
              <w:numPr>
                <w:ilvl w:val="0"/>
                <w:numId w:val="0"/>
              </w:numPr>
              <w:jc w:val="center"/>
            </w:pPr>
            <w:r>
              <w:t>Act</w:t>
            </w:r>
          </w:p>
        </w:tc>
        <w:tc>
          <w:tcPr>
            <w:tcW w:w="900" w:type="dxa"/>
            <w:tcBorders>
              <w:top w:val="nil"/>
            </w:tcBorders>
          </w:tcPr>
          <w:p w14:paraId="514EA761" w14:textId="77777777" w:rsidR="00000000" w:rsidRDefault="001F0AD0">
            <w:pPr>
              <w:pStyle w:val="ListBullet2"/>
              <w:numPr>
                <w:ilvl w:val="0"/>
                <w:numId w:val="0"/>
              </w:numPr>
              <w:jc w:val="center"/>
            </w:pPr>
            <w:r>
              <w:t>Act</w:t>
            </w:r>
          </w:p>
        </w:tc>
      </w:tr>
      <w:tr w:rsidR="00000000" w14:paraId="3DF62DF0" w14:textId="77777777">
        <w:tblPrEx>
          <w:tblCellMar>
            <w:top w:w="0" w:type="dxa"/>
            <w:bottom w:w="0" w:type="dxa"/>
          </w:tblCellMar>
        </w:tblPrEx>
        <w:tc>
          <w:tcPr>
            <w:tcW w:w="468" w:type="dxa"/>
            <w:tcBorders>
              <w:top w:val="nil"/>
            </w:tcBorders>
          </w:tcPr>
          <w:p w14:paraId="0847B54F" w14:textId="77777777" w:rsidR="00000000" w:rsidRDefault="001F0AD0">
            <w:pPr>
              <w:pStyle w:val="ListBullet2"/>
              <w:numPr>
                <w:ilvl w:val="0"/>
                <w:numId w:val="0"/>
              </w:numPr>
              <w:jc w:val="center"/>
            </w:pPr>
            <w:r>
              <w:t>11</w:t>
            </w:r>
          </w:p>
        </w:tc>
        <w:tc>
          <w:tcPr>
            <w:tcW w:w="792" w:type="dxa"/>
            <w:tcBorders>
              <w:top w:val="nil"/>
            </w:tcBorders>
          </w:tcPr>
          <w:p w14:paraId="42033C31" w14:textId="77777777" w:rsidR="00000000" w:rsidRDefault="001F0AD0">
            <w:pPr>
              <w:pStyle w:val="ListBullet2"/>
              <w:numPr>
                <w:ilvl w:val="0"/>
                <w:numId w:val="0"/>
              </w:numPr>
              <w:jc w:val="center"/>
            </w:pPr>
          </w:p>
        </w:tc>
        <w:tc>
          <w:tcPr>
            <w:tcW w:w="792" w:type="dxa"/>
            <w:tcBorders>
              <w:top w:val="nil"/>
            </w:tcBorders>
          </w:tcPr>
          <w:p w14:paraId="1128E8E3" w14:textId="77777777" w:rsidR="00000000" w:rsidRDefault="001F0AD0">
            <w:pPr>
              <w:pStyle w:val="ListBullet2"/>
              <w:numPr>
                <w:ilvl w:val="0"/>
                <w:numId w:val="0"/>
              </w:numPr>
              <w:jc w:val="center"/>
            </w:pPr>
          </w:p>
        </w:tc>
        <w:tc>
          <w:tcPr>
            <w:tcW w:w="846" w:type="dxa"/>
            <w:tcBorders>
              <w:top w:val="nil"/>
              <w:right w:val="nil"/>
            </w:tcBorders>
          </w:tcPr>
          <w:p w14:paraId="697B1212"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317132ED" w14:textId="77777777" w:rsidR="00000000" w:rsidRDefault="001F0AD0">
            <w:pPr>
              <w:pStyle w:val="ListBullet2"/>
              <w:numPr>
                <w:ilvl w:val="0"/>
                <w:numId w:val="0"/>
              </w:numPr>
              <w:jc w:val="center"/>
            </w:pPr>
            <w:r>
              <w:sym w:font="Monotype Sorts" w:char="F034"/>
            </w:r>
          </w:p>
        </w:tc>
        <w:tc>
          <w:tcPr>
            <w:tcW w:w="792" w:type="dxa"/>
            <w:tcBorders>
              <w:top w:val="nil"/>
            </w:tcBorders>
          </w:tcPr>
          <w:p w14:paraId="5EBB87A3" w14:textId="77777777" w:rsidR="00000000" w:rsidRDefault="001F0AD0">
            <w:pPr>
              <w:pStyle w:val="ListBullet2"/>
              <w:numPr>
                <w:ilvl w:val="0"/>
                <w:numId w:val="0"/>
              </w:numPr>
              <w:jc w:val="center"/>
            </w:pPr>
          </w:p>
        </w:tc>
        <w:tc>
          <w:tcPr>
            <w:tcW w:w="792" w:type="dxa"/>
            <w:tcBorders>
              <w:top w:val="nil"/>
            </w:tcBorders>
          </w:tcPr>
          <w:p w14:paraId="5B4F5460" w14:textId="77777777" w:rsidR="00000000" w:rsidRDefault="001F0AD0">
            <w:pPr>
              <w:pStyle w:val="ListBullet2"/>
              <w:numPr>
                <w:ilvl w:val="0"/>
                <w:numId w:val="0"/>
              </w:numPr>
              <w:jc w:val="center"/>
            </w:pPr>
          </w:p>
        </w:tc>
        <w:tc>
          <w:tcPr>
            <w:tcW w:w="792" w:type="dxa"/>
            <w:tcBorders>
              <w:top w:val="nil"/>
            </w:tcBorders>
          </w:tcPr>
          <w:p w14:paraId="0D64D0C1" w14:textId="77777777" w:rsidR="00000000" w:rsidRDefault="001F0AD0">
            <w:pPr>
              <w:pStyle w:val="ListBullet2"/>
              <w:numPr>
                <w:ilvl w:val="0"/>
                <w:numId w:val="0"/>
              </w:numPr>
              <w:jc w:val="center"/>
            </w:pPr>
          </w:p>
        </w:tc>
        <w:tc>
          <w:tcPr>
            <w:tcW w:w="846" w:type="dxa"/>
            <w:tcBorders>
              <w:top w:val="nil"/>
              <w:right w:val="nil"/>
            </w:tcBorders>
          </w:tcPr>
          <w:p w14:paraId="6FA92279" w14:textId="77777777" w:rsidR="00000000" w:rsidRDefault="001F0AD0">
            <w:pPr>
              <w:pStyle w:val="ListBullet2"/>
              <w:numPr>
                <w:ilvl w:val="0"/>
                <w:numId w:val="0"/>
              </w:numPr>
              <w:jc w:val="center"/>
            </w:pPr>
          </w:p>
        </w:tc>
        <w:tc>
          <w:tcPr>
            <w:tcW w:w="1080" w:type="dxa"/>
            <w:tcBorders>
              <w:top w:val="nil"/>
              <w:left w:val="single" w:sz="18" w:space="0" w:color="auto"/>
            </w:tcBorders>
          </w:tcPr>
          <w:p w14:paraId="469C7C29" w14:textId="77777777" w:rsidR="00000000" w:rsidRDefault="001F0AD0">
            <w:pPr>
              <w:pStyle w:val="ListBullet2"/>
              <w:numPr>
                <w:ilvl w:val="0"/>
                <w:numId w:val="0"/>
              </w:numPr>
              <w:jc w:val="center"/>
            </w:pPr>
            <w:r>
              <w:t>Act</w:t>
            </w:r>
          </w:p>
        </w:tc>
        <w:tc>
          <w:tcPr>
            <w:tcW w:w="900" w:type="dxa"/>
            <w:tcBorders>
              <w:top w:val="nil"/>
            </w:tcBorders>
          </w:tcPr>
          <w:p w14:paraId="7C5402A3" w14:textId="77777777" w:rsidR="00000000" w:rsidRDefault="001F0AD0">
            <w:pPr>
              <w:pStyle w:val="ListBullet2"/>
              <w:numPr>
                <w:ilvl w:val="0"/>
                <w:numId w:val="0"/>
              </w:numPr>
              <w:jc w:val="center"/>
            </w:pPr>
            <w:r>
              <w:t>Act</w:t>
            </w:r>
          </w:p>
        </w:tc>
      </w:tr>
      <w:tr w:rsidR="00000000" w14:paraId="48F7E972" w14:textId="77777777">
        <w:tblPrEx>
          <w:tblCellMar>
            <w:top w:w="0" w:type="dxa"/>
            <w:bottom w:w="0" w:type="dxa"/>
          </w:tblCellMar>
        </w:tblPrEx>
        <w:tc>
          <w:tcPr>
            <w:tcW w:w="468" w:type="dxa"/>
            <w:tcBorders>
              <w:top w:val="nil"/>
            </w:tcBorders>
          </w:tcPr>
          <w:p w14:paraId="284D1A71" w14:textId="77777777" w:rsidR="00000000" w:rsidRDefault="001F0AD0">
            <w:pPr>
              <w:pStyle w:val="ListBullet2"/>
              <w:numPr>
                <w:ilvl w:val="0"/>
                <w:numId w:val="0"/>
              </w:numPr>
              <w:jc w:val="center"/>
            </w:pPr>
            <w:r>
              <w:t>12</w:t>
            </w:r>
          </w:p>
        </w:tc>
        <w:tc>
          <w:tcPr>
            <w:tcW w:w="792" w:type="dxa"/>
            <w:tcBorders>
              <w:top w:val="nil"/>
            </w:tcBorders>
          </w:tcPr>
          <w:p w14:paraId="30FC3B1E" w14:textId="77777777" w:rsidR="00000000" w:rsidRDefault="001F0AD0">
            <w:pPr>
              <w:pStyle w:val="ListBullet2"/>
              <w:numPr>
                <w:ilvl w:val="0"/>
                <w:numId w:val="0"/>
              </w:numPr>
              <w:jc w:val="center"/>
            </w:pPr>
          </w:p>
        </w:tc>
        <w:tc>
          <w:tcPr>
            <w:tcW w:w="792" w:type="dxa"/>
            <w:tcBorders>
              <w:top w:val="nil"/>
            </w:tcBorders>
          </w:tcPr>
          <w:p w14:paraId="5774AE1C" w14:textId="77777777" w:rsidR="00000000" w:rsidRDefault="001F0AD0">
            <w:pPr>
              <w:pStyle w:val="ListBullet2"/>
              <w:numPr>
                <w:ilvl w:val="0"/>
                <w:numId w:val="0"/>
              </w:numPr>
              <w:jc w:val="center"/>
            </w:pPr>
          </w:p>
        </w:tc>
        <w:tc>
          <w:tcPr>
            <w:tcW w:w="846" w:type="dxa"/>
            <w:tcBorders>
              <w:top w:val="nil"/>
              <w:right w:val="nil"/>
            </w:tcBorders>
          </w:tcPr>
          <w:p w14:paraId="32485B90"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1CED72AA" w14:textId="77777777" w:rsidR="00000000" w:rsidRDefault="001F0AD0">
            <w:pPr>
              <w:pStyle w:val="ListBullet2"/>
              <w:numPr>
                <w:ilvl w:val="0"/>
                <w:numId w:val="0"/>
              </w:numPr>
              <w:jc w:val="center"/>
            </w:pPr>
          </w:p>
        </w:tc>
        <w:tc>
          <w:tcPr>
            <w:tcW w:w="792" w:type="dxa"/>
            <w:tcBorders>
              <w:top w:val="nil"/>
            </w:tcBorders>
          </w:tcPr>
          <w:p w14:paraId="5C54A4F2" w14:textId="77777777" w:rsidR="00000000" w:rsidRDefault="001F0AD0">
            <w:pPr>
              <w:pStyle w:val="ListBullet2"/>
              <w:numPr>
                <w:ilvl w:val="0"/>
                <w:numId w:val="0"/>
              </w:numPr>
              <w:jc w:val="center"/>
            </w:pPr>
            <w:r>
              <w:sym w:font="Monotype Sorts" w:char="F034"/>
            </w:r>
          </w:p>
        </w:tc>
        <w:tc>
          <w:tcPr>
            <w:tcW w:w="792" w:type="dxa"/>
            <w:tcBorders>
              <w:top w:val="nil"/>
            </w:tcBorders>
          </w:tcPr>
          <w:p w14:paraId="3648B2CE" w14:textId="77777777" w:rsidR="00000000" w:rsidRDefault="001F0AD0">
            <w:pPr>
              <w:pStyle w:val="ListBullet2"/>
              <w:numPr>
                <w:ilvl w:val="0"/>
                <w:numId w:val="0"/>
              </w:numPr>
              <w:jc w:val="center"/>
            </w:pPr>
          </w:p>
        </w:tc>
        <w:tc>
          <w:tcPr>
            <w:tcW w:w="792" w:type="dxa"/>
            <w:tcBorders>
              <w:top w:val="nil"/>
            </w:tcBorders>
          </w:tcPr>
          <w:p w14:paraId="1E0048FA" w14:textId="77777777" w:rsidR="00000000" w:rsidRDefault="001F0AD0">
            <w:pPr>
              <w:pStyle w:val="ListBullet2"/>
              <w:numPr>
                <w:ilvl w:val="0"/>
                <w:numId w:val="0"/>
              </w:numPr>
              <w:jc w:val="center"/>
            </w:pPr>
          </w:p>
        </w:tc>
        <w:tc>
          <w:tcPr>
            <w:tcW w:w="846" w:type="dxa"/>
            <w:tcBorders>
              <w:top w:val="nil"/>
              <w:right w:val="nil"/>
            </w:tcBorders>
          </w:tcPr>
          <w:p w14:paraId="0BFC64E2" w14:textId="77777777" w:rsidR="00000000" w:rsidRDefault="001F0AD0">
            <w:pPr>
              <w:pStyle w:val="ListBullet2"/>
              <w:numPr>
                <w:ilvl w:val="0"/>
                <w:numId w:val="0"/>
              </w:numPr>
              <w:jc w:val="center"/>
            </w:pPr>
          </w:p>
        </w:tc>
        <w:tc>
          <w:tcPr>
            <w:tcW w:w="1080" w:type="dxa"/>
            <w:tcBorders>
              <w:top w:val="nil"/>
              <w:left w:val="single" w:sz="18" w:space="0" w:color="auto"/>
            </w:tcBorders>
          </w:tcPr>
          <w:p w14:paraId="6CB6DF35" w14:textId="77777777" w:rsidR="00000000" w:rsidRDefault="001F0AD0">
            <w:pPr>
              <w:pStyle w:val="ListBullet2"/>
              <w:numPr>
                <w:ilvl w:val="0"/>
                <w:numId w:val="0"/>
              </w:numPr>
              <w:jc w:val="center"/>
            </w:pPr>
            <w:r>
              <w:t>Act</w:t>
            </w:r>
          </w:p>
        </w:tc>
        <w:tc>
          <w:tcPr>
            <w:tcW w:w="900" w:type="dxa"/>
            <w:tcBorders>
              <w:top w:val="nil"/>
            </w:tcBorders>
          </w:tcPr>
          <w:p w14:paraId="3E9DDB6E" w14:textId="77777777" w:rsidR="00000000" w:rsidRDefault="001F0AD0">
            <w:pPr>
              <w:pStyle w:val="ListBullet2"/>
              <w:numPr>
                <w:ilvl w:val="0"/>
                <w:numId w:val="0"/>
              </w:numPr>
              <w:jc w:val="center"/>
            </w:pPr>
            <w:r>
              <w:t>Act</w:t>
            </w:r>
          </w:p>
        </w:tc>
      </w:tr>
      <w:tr w:rsidR="00000000" w14:paraId="6B60E199" w14:textId="77777777">
        <w:tblPrEx>
          <w:tblCellMar>
            <w:top w:w="0" w:type="dxa"/>
            <w:bottom w:w="0" w:type="dxa"/>
          </w:tblCellMar>
        </w:tblPrEx>
        <w:tc>
          <w:tcPr>
            <w:tcW w:w="468" w:type="dxa"/>
            <w:tcBorders>
              <w:top w:val="nil"/>
            </w:tcBorders>
          </w:tcPr>
          <w:p w14:paraId="69C39620" w14:textId="77777777" w:rsidR="00000000" w:rsidRDefault="001F0AD0">
            <w:pPr>
              <w:pStyle w:val="ListBullet2"/>
              <w:numPr>
                <w:ilvl w:val="0"/>
                <w:numId w:val="0"/>
              </w:numPr>
              <w:jc w:val="center"/>
            </w:pPr>
            <w:r>
              <w:t>13</w:t>
            </w:r>
          </w:p>
        </w:tc>
        <w:tc>
          <w:tcPr>
            <w:tcW w:w="792" w:type="dxa"/>
            <w:tcBorders>
              <w:top w:val="nil"/>
            </w:tcBorders>
          </w:tcPr>
          <w:p w14:paraId="0F63300E" w14:textId="77777777" w:rsidR="00000000" w:rsidRDefault="001F0AD0">
            <w:pPr>
              <w:pStyle w:val="ListBullet2"/>
              <w:numPr>
                <w:ilvl w:val="0"/>
                <w:numId w:val="0"/>
              </w:numPr>
              <w:jc w:val="center"/>
            </w:pPr>
          </w:p>
        </w:tc>
        <w:tc>
          <w:tcPr>
            <w:tcW w:w="792" w:type="dxa"/>
            <w:tcBorders>
              <w:top w:val="nil"/>
            </w:tcBorders>
          </w:tcPr>
          <w:p w14:paraId="6B37482C" w14:textId="77777777" w:rsidR="00000000" w:rsidRDefault="001F0AD0">
            <w:pPr>
              <w:pStyle w:val="ListBullet2"/>
              <w:numPr>
                <w:ilvl w:val="0"/>
                <w:numId w:val="0"/>
              </w:numPr>
              <w:jc w:val="center"/>
            </w:pPr>
          </w:p>
        </w:tc>
        <w:tc>
          <w:tcPr>
            <w:tcW w:w="846" w:type="dxa"/>
            <w:tcBorders>
              <w:top w:val="nil"/>
              <w:right w:val="nil"/>
            </w:tcBorders>
          </w:tcPr>
          <w:p w14:paraId="42D8BDF0"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0FFB8711" w14:textId="77777777" w:rsidR="00000000" w:rsidRDefault="001F0AD0">
            <w:pPr>
              <w:pStyle w:val="ListBullet2"/>
              <w:numPr>
                <w:ilvl w:val="0"/>
                <w:numId w:val="0"/>
              </w:numPr>
              <w:jc w:val="center"/>
            </w:pPr>
          </w:p>
        </w:tc>
        <w:tc>
          <w:tcPr>
            <w:tcW w:w="792" w:type="dxa"/>
            <w:tcBorders>
              <w:top w:val="nil"/>
            </w:tcBorders>
          </w:tcPr>
          <w:p w14:paraId="3F7959B6" w14:textId="77777777" w:rsidR="00000000" w:rsidRDefault="001F0AD0">
            <w:pPr>
              <w:pStyle w:val="ListBullet2"/>
              <w:numPr>
                <w:ilvl w:val="0"/>
                <w:numId w:val="0"/>
              </w:numPr>
              <w:jc w:val="center"/>
            </w:pPr>
          </w:p>
        </w:tc>
        <w:tc>
          <w:tcPr>
            <w:tcW w:w="792" w:type="dxa"/>
            <w:tcBorders>
              <w:top w:val="nil"/>
            </w:tcBorders>
          </w:tcPr>
          <w:p w14:paraId="2D738059" w14:textId="77777777" w:rsidR="00000000" w:rsidRDefault="001F0AD0">
            <w:pPr>
              <w:pStyle w:val="ListBullet2"/>
              <w:numPr>
                <w:ilvl w:val="0"/>
                <w:numId w:val="0"/>
              </w:numPr>
              <w:jc w:val="center"/>
            </w:pPr>
            <w:r>
              <w:sym w:font="Monotype Sorts" w:char="F034"/>
            </w:r>
          </w:p>
        </w:tc>
        <w:tc>
          <w:tcPr>
            <w:tcW w:w="792" w:type="dxa"/>
            <w:tcBorders>
              <w:top w:val="nil"/>
            </w:tcBorders>
          </w:tcPr>
          <w:p w14:paraId="430F9905" w14:textId="77777777" w:rsidR="00000000" w:rsidRDefault="001F0AD0">
            <w:pPr>
              <w:pStyle w:val="ListBullet2"/>
              <w:numPr>
                <w:ilvl w:val="0"/>
                <w:numId w:val="0"/>
              </w:numPr>
              <w:jc w:val="center"/>
            </w:pPr>
          </w:p>
        </w:tc>
        <w:tc>
          <w:tcPr>
            <w:tcW w:w="846" w:type="dxa"/>
            <w:tcBorders>
              <w:top w:val="nil"/>
              <w:right w:val="nil"/>
            </w:tcBorders>
          </w:tcPr>
          <w:p w14:paraId="486E219E" w14:textId="77777777" w:rsidR="00000000" w:rsidRDefault="001F0AD0">
            <w:pPr>
              <w:pStyle w:val="ListBullet2"/>
              <w:numPr>
                <w:ilvl w:val="0"/>
                <w:numId w:val="0"/>
              </w:numPr>
              <w:jc w:val="center"/>
            </w:pPr>
          </w:p>
        </w:tc>
        <w:tc>
          <w:tcPr>
            <w:tcW w:w="1080" w:type="dxa"/>
            <w:tcBorders>
              <w:top w:val="nil"/>
              <w:left w:val="single" w:sz="18" w:space="0" w:color="auto"/>
            </w:tcBorders>
          </w:tcPr>
          <w:p w14:paraId="440C8B35" w14:textId="77777777" w:rsidR="00000000" w:rsidRDefault="001F0AD0">
            <w:pPr>
              <w:pStyle w:val="ListBullet2"/>
              <w:numPr>
                <w:ilvl w:val="0"/>
                <w:numId w:val="0"/>
              </w:numPr>
              <w:jc w:val="center"/>
            </w:pPr>
            <w:r>
              <w:t>Act</w:t>
            </w:r>
          </w:p>
        </w:tc>
        <w:tc>
          <w:tcPr>
            <w:tcW w:w="900" w:type="dxa"/>
            <w:tcBorders>
              <w:top w:val="nil"/>
            </w:tcBorders>
          </w:tcPr>
          <w:p w14:paraId="30453DCE" w14:textId="77777777" w:rsidR="00000000" w:rsidRDefault="001F0AD0">
            <w:pPr>
              <w:pStyle w:val="ListBullet2"/>
              <w:numPr>
                <w:ilvl w:val="0"/>
                <w:numId w:val="0"/>
              </w:numPr>
              <w:jc w:val="center"/>
            </w:pPr>
            <w:r>
              <w:t>Act</w:t>
            </w:r>
          </w:p>
        </w:tc>
      </w:tr>
      <w:tr w:rsidR="00000000" w14:paraId="0335ED56" w14:textId="77777777">
        <w:tblPrEx>
          <w:tblCellMar>
            <w:top w:w="0" w:type="dxa"/>
            <w:bottom w:w="0" w:type="dxa"/>
          </w:tblCellMar>
        </w:tblPrEx>
        <w:tc>
          <w:tcPr>
            <w:tcW w:w="468" w:type="dxa"/>
            <w:tcBorders>
              <w:top w:val="nil"/>
            </w:tcBorders>
          </w:tcPr>
          <w:p w14:paraId="7EBB9BA5" w14:textId="77777777" w:rsidR="00000000" w:rsidRDefault="001F0AD0">
            <w:pPr>
              <w:pStyle w:val="ListBullet2"/>
              <w:numPr>
                <w:ilvl w:val="0"/>
                <w:numId w:val="0"/>
              </w:numPr>
              <w:jc w:val="center"/>
            </w:pPr>
            <w:r>
              <w:t>14</w:t>
            </w:r>
          </w:p>
        </w:tc>
        <w:tc>
          <w:tcPr>
            <w:tcW w:w="792" w:type="dxa"/>
            <w:tcBorders>
              <w:top w:val="nil"/>
            </w:tcBorders>
          </w:tcPr>
          <w:p w14:paraId="7E4F0CE3" w14:textId="77777777" w:rsidR="00000000" w:rsidRDefault="001F0AD0">
            <w:pPr>
              <w:pStyle w:val="ListBullet2"/>
              <w:numPr>
                <w:ilvl w:val="0"/>
                <w:numId w:val="0"/>
              </w:numPr>
              <w:jc w:val="center"/>
            </w:pPr>
          </w:p>
        </w:tc>
        <w:tc>
          <w:tcPr>
            <w:tcW w:w="792" w:type="dxa"/>
            <w:tcBorders>
              <w:top w:val="nil"/>
            </w:tcBorders>
          </w:tcPr>
          <w:p w14:paraId="39AE5BB9" w14:textId="77777777" w:rsidR="00000000" w:rsidRDefault="001F0AD0">
            <w:pPr>
              <w:pStyle w:val="ListBullet2"/>
              <w:numPr>
                <w:ilvl w:val="0"/>
                <w:numId w:val="0"/>
              </w:numPr>
              <w:jc w:val="center"/>
            </w:pPr>
          </w:p>
        </w:tc>
        <w:tc>
          <w:tcPr>
            <w:tcW w:w="846" w:type="dxa"/>
            <w:tcBorders>
              <w:top w:val="nil"/>
              <w:right w:val="nil"/>
            </w:tcBorders>
          </w:tcPr>
          <w:p w14:paraId="71019A67"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658D4538" w14:textId="77777777" w:rsidR="00000000" w:rsidRDefault="001F0AD0">
            <w:pPr>
              <w:pStyle w:val="ListBullet2"/>
              <w:numPr>
                <w:ilvl w:val="0"/>
                <w:numId w:val="0"/>
              </w:numPr>
              <w:jc w:val="center"/>
            </w:pPr>
          </w:p>
        </w:tc>
        <w:tc>
          <w:tcPr>
            <w:tcW w:w="792" w:type="dxa"/>
            <w:tcBorders>
              <w:top w:val="nil"/>
            </w:tcBorders>
          </w:tcPr>
          <w:p w14:paraId="77A57372" w14:textId="77777777" w:rsidR="00000000" w:rsidRDefault="001F0AD0">
            <w:pPr>
              <w:pStyle w:val="ListBullet2"/>
              <w:numPr>
                <w:ilvl w:val="0"/>
                <w:numId w:val="0"/>
              </w:numPr>
              <w:jc w:val="center"/>
            </w:pPr>
          </w:p>
        </w:tc>
        <w:tc>
          <w:tcPr>
            <w:tcW w:w="792" w:type="dxa"/>
            <w:tcBorders>
              <w:top w:val="nil"/>
            </w:tcBorders>
          </w:tcPr>
          <w:p w14:paraId="214AD128" w14:textId="77777777" w:rsidR="00000000" w:rsidRDefault="001F0AD0">
            <w:pPr>
              <w:pStyle w:val="ListBullet2"/>
              <w:numPr>
                <w:ilvl w:val="0"/>
                <w:numId w:val="0"/>
              </w:numPr>
              <w:jc w:val="center"/>
            </w:pPr>
          </w:p>
        </w:tc>
        <w:tc>
          <w:tcPr>
            <w:tcW w:w="792" w:type="dxa"/>
            <w:tcBorders>
              <w:top w:val="nil"/>
            </w:tcBorders>
          </w:tcPr>
          <w:p w14:paraId="4E469F0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064EE167" w14:textId="77777777" w:rsidR="00000000" w:rsidRDefault="001F0AD0">
            <w:pPr>
              <w:pStyle w:val="ListBullet2"/>
              <w:numPr>
                <w:ilvl w:val="0"/>
                <w:numId w:val="0"/>
              </w:numPr>
              <w:jc w:val="center"/>
            </w:pPr>
          </w:p>
        </w:tc>
        <w:tc>
          <w:tcPr>
            <w:tcW w:w="1080" w:type="dxa"/>
            <w:tcBorders>
              <w:top w:val="nil"/>
              <w:left w:val="single" w:sz="18" w:space="0" w:color="auto"/>
            </w:tcBorders>
          </w:tcPr>
          <w:p w14:paraId="1B29DF72" w14:textId="77777777" w:rsidR="00000000" w:rsidRDefault="001F0AD0">
            <w:pPr>
              <w:pStyle w:val="ListBullet2"/>
              <w:numPr>
                <w:ilvl w:val="0"/>
                <w:numId w:val="0"/>
              </w:numPr>
              <w:jc w:val="center"/>
            </w:pPr>
            <w:r>
              <w:t>Act</w:t>
            </w:r>
          </w:p>
        </w:tc>
        <w:tc>
          <w:tcPr>
            <w:tcW w:w="900" w:type="dxa"/>
            <w:tcBorders>
              <w:top w:val="nil"/>
            </w:tcBorders>
          </w:tcPr>
          <w:p w14:paraId="306DE6A4" w14:textId="77777777" w:rsidR="00000000" w:rsidRDefault="001F0AD0">
            <w:pPr>
              <w:pStyle w:val="ListBullet2"/>
              <w:numPr>
                <w:ilvl w:val="0"/>
                <w:numId w:val="0"/>
              </w:numPr>
              <w:jc w:val="center"/>
            </w:pPr>
            <w:r>
              <w:t>Act</w:t>
            </w:r>
          </w:p>
        </w:tc>
      </w:tr>
      <w:tr w:rsidR="00000000" w14:paraId="42BA339B" w14:textId="77777777">
        <w:tblPrEx>
          <w:tblCellMar>
            <w:top w:w="0" w:type="dxa"/>
            <w:bottom w:w="0" w:type="dxa"/>
          </w:tblCellMar>
        </w:tblPrEx>
        <w:tc>
          <w:tcPr>
            <w:tcW w:w="468" w:type="dxa"/>
            <w:tcBorders>
              <w:top w:val="nil"/>
            </w:tcBorders>
          </w:tcPr>
          <w:p w14:paraId="46DEA1DB" w14:textId="77777777" w:rsidR="00000000" w:rsidRDefault="001F0AD0">
            <w:pPr>
              <w:pStyle w:val="ListBullet2"/>
              <w:numPr>
                <w:ilvl w:val="0"/>
                <w:numId w:val="0"/>
              </w:numPr>
              <w:jc w:val="center"/>
            </w:pPr>
            <w:r>
              <w:t>15</w:t>
            </w:r>
          </w:p>
        </w:tc>
        <w:tc>
          <w:tcPr>
            <w:tcW w:w="792" w:type="dxa"/>
            <w:tcBorders>
              <w:top w:val="nil"/>
            </w:tcBorders>
          </w:tcPr>
          <w:p w14:paraId="65F42F71" w14:textId="77777777" w:rsidR="00000000" w:rsidRDefault="001F0AD0">
            <w:pPr>
              <w:pStyle w:val="ListBullet2"/>
              <w:numPr>
                <w:ilvl w:val="0"/>
                <w:numId w:val="0"/>
              </w:numPr>
              <w:jc w:val="center"/>
            </w:pPr>
          </w:p>
        </w:tc>
        <w:tc>
          <w:tcPr>
            <w:tcW w:w="792" w:type="dxa"/>
            <w:tcBorders>
              <w:top w:val="nil"/>
            </w:tcBorders>
          </w:tcPr>
          <w:p w14:paraId="63CCED92" w14:textId="77777777" w:rsidR="00000000" w:rsidRDefault="001F0AD0">
            <w:pPr>
              <w:pStyle w:val="ListBullet2"/>
              <w:numPr>
                <w:ilvl w:val="0"/>
                <w:numId w:val="0"/>
              </w:numPr>
              <w:jc w:val="center"/>
            </w:pPr>
          </w:p>
        </w:tc>
        <w:tc>
          <w:tcPr>
            <w:tcW w:w="846" w:type="dxa"/>
            <w:tcBorders>
              <w:top w:val="nil"/>
              <w:right w:val="nil"/>
            </w:tcBorders>
          </w:tcPr>
          <w:p w14:paraId="47C2ECFB"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bottom w:val="single" w:sz="18" w:space="0" w:color="auto"/>
            </w:tcBorders>
          </w:tcPr>
          <w:p w14:paraId="1C0A2517" w14:textId="77777777" w:rsidR="00000000" w:rsidRDefault="001F0AD0">
            <w:pPr>
              <w:pStyle w:val="ListBullet2"/>
              <w:numPr>
                <w:ilvl w:val="0"/>
                <w:numId w:val="0"/>
              </w:numPr>
              <w:jc w:val="center"/>
            </w:pPr>
          </w:p>
        </w:tc>
        <w:tc>
          <w:tcPr>
            <w:tcW w:w="792" w:type="dxa"/>
            <w:tcBorders>
              <w:top w:val="nil"/>
            </w:tcBorders>
          </w:tcPr>
          <w:p w14:paraId="4C3D96E8" w14:textId="77777777" w:rsidR="00000000" w:rsidRDefault="001F0AD0">
            <w:pPr>
              <w:pStyle w:val="ListBullet2"/>
              <w:numPr>
                <w:ilvl w:val="0"/>
                <w:numId w:val="0"/>
              </w:numPr>
              <w:jc w:val="center"/>
            </w:pPr>
          </w:p>
        </w:tc>
        <w:tc>
          <w:tcPr>
            <w:tcW w:w="792" w:type="dxa"/>
            <w:tcBorders>
              <w:top w:val="nil"/>
            </w:tcBorders>
          </w:tcPr>
          <w:p w14:paraId="71D31AEB" w14:textId="77777777" w:rsidR="00000000" w:rsidRDefault="001F0AD0">
            <w:pPr>
              <w:pStyle w:val="ListBullet2"/>
              <w:numPr>
                <w:ilvl w:val="0"/>
                <w:numId w:val="0"/>
              </w:numPr>
              <w:jc w:val="center"/>
            </w:pPr>
          </w:p>
        </w:tc>
        <w:tc>
          <w:tcPr>
            <w:tcW w:w="792" w:type="dxa"/>
            <w:tcBorders>
              <w:top w:val="nil"/>
            </w:tcBorders>
          </w:tcPr>
          <w:p w14:paraId="4ABCA501" w14:textId="77777777" w:rsidR="00000000" w:rsidRDefault="001F0AD0">
            <w:pPr>
              <w:pStyle w:val="ListBullet2"/>
              <w:numPr>
                <w:ilvl w:val="0"/>
                <w:numId w:val="0"/>
              </w:numPr>
              <w:jc w:val="center"/>
            </w:pPr>
          </w:p>
        </w:tc>
        <w:tc>
          <w:tcPr>
            <w:tcW w:w="846" w:type="dxa"/>
            <w:tcBorders>
              <w:top w:val="nil"/>
              <w:right w:val="nil"/>
            </w:tcBorders>
          </w:tcPr>
          <w:p w14:paraId="4212E61D"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bottom w:val="single" w:sz="18" w:space="0" w:color="auto"/>
            </w:tcBorders>
          </w:tcPr>
          <w:p w14:paraId="6A12BCB3" w14:textId="77777777" w:rsidR="00000000" w:rsidRDefault="001F0AD0">
            <w:pPr>
              <w:pStyle w:val="ListBullet2"/>
              <w:numPr>
                <w:ilvl w:val="0"/>
                <w:numId w:val="0"/>
              </w:numPr>
              <w:jc w:val="center"/>
            </w:pPr>
            <w:r>
              <w:t>Act</w:t>
            </w:r>
          </w:p>
        </w:tc>
        <w:tc>
          <w:tcPr>
            <w:tcW w:w="900" w:type="dxa"/>
            <w:tcBorders>
              <w:top w:val="nil"/>
            </w:tcBorders>
          </w:tcPr>
          <w:p w14:paraId="6BDE1AE2" w14:textId="77777777" w:rsidR="00000000" w:rsidRDefault="001F0AD0">
            <w:pPr>
              <w:pStyle w:val="ListBullet2"/>
              <w:numPr>
                <w:ilvl w:val="0"/>
                <w:numId w:val="0"/>
              </w:numPr>
              <w:jc w:val="center"/>
            </w:pPr>
            <w:r>
              <w:t>Act</w:t>
            </w:r>
          </w:p>
        </w:tc>
      </w:tr>
    </w:tbl>
    <w:p w14:paraId="7C5AA389" w14:textId="77777777" w:rsidR="00000000" w:rsidRDefault="001F0AD0">
      <w:pPr>
        <w:pStyle w:val="Caption"/>
      </w:pPr>
      <w:bookmarkStart w:id="1621" w:name="_Toc485015372"/>
      <w:r>
        <w:t xml:space="preserve">Requirement 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Requirement_Table \* ARABIC \s 1 </w:instrText>
      </w:r>
      <w:r>
        <w:fldChar w:fldCharType="separate"/>
      </w:r>
      <w:r>
        <w:rPr>
          <w:noProof/>
        </w:rPr>
        <w:t>2</w:t>
      </w:r>
      <w:r>
        <w:fldChar w:fldCharType="end"/>
      </w:r>
      <w:r>
        <w:t>, RR3-137.3 -- Block Mod</w:t>
      </w:r>
      <w:r>
        <w:t>ification</w:t>
      </w:r>
      <w:bookmarkEnd w:id="1621"/>
    </w:p>
    <w:p w14:paraId="3C40C3FE" w14:textId="77777777" w:rsidR="00000000" w:rsidRDefault="001F0AD0">
      <w:pPr>
        <w:pStyle w:val="ListBullet2"/>
        <w:numPr>
          <w:ilvl w:val="0"/>
          <w:numId w:val="0"/>
        </w:numPr>
        <w:spacing w:after="240"/>
      </w:pPr>
      <w:r>
        <w:t>As a summary of the table, the Block’s status will be set on Modification to:</w:t>
      </w:r>
    </w:p>
    <w:p w14:paraId="1BABBF9E" w14:textId="77777777" w:rsidR="00000000" w:rsidRDefault="001F0AD0" w:rsidP="001F0AD0">
      <w:pPr>
        <w:pStyle w:val="ListBullet2"/>
        <w:numPr>
          <w:ilvl w:val="0"/>
          <w:numId w:val="24"/>
          <w:numberingChange w:id="1622" w:author="Jean Anthony" w:date="2001-03-12T20:36:00Z" w:original=""/>
        </w:numPr>
        <w:spacing w:after="240"/>
      </w:pPr>
      <w:r>
        <w:t>Active, for all cases.</w:t>
      </w:r>
    </w:p>
    <w:p w14:paraId="26E2C9CC" w14:textId="77777777" w:rsidR="00000000" w:rsidRDefault="001F0AD0">
      <w:pPr>
        <w:pStyle w:val="RequirementHead"/>
      </w:pPr>
      <w:r>
        <w:br w:type="page"/>
        <w:t>RR3-137.4</w:t>
      </w:r>
      <w:r>
        <w:tab/>
        <w:t>Number Pooling Block Holder Information – Synchronization of Block Status and Subscription Version Status for Block Deletion</w:t>
      </w:r>
    </w:p>
    <w:p w14:paraId="65644FD4" w14:textId="77777777" w:rsidR="00000000" w:rsidRDefault="001F0AD0">
      <w:pPr>
        <w:pStyle w:val="RequirementBody"/>
        <w:spacing w:after="120"/>
      </w:pPr>
      <w:r>
        <w:t xml:space="preserve">NPAC SMS </w:t>
      </w:r>
      <w:r>
        <w:t xml:space="preserve">shall set the </w:t>
      </w:r>
      <w:r>
        <w:rPr>
          <w:b/>
          <w:i/>
        </w:rPr>
        <w:t>status</w:t>
      </w:r>
      <w:r>
        <w:t xml:space="preserve"> of a Block for Block Deletion, based on the data contained in Table RR3-137.4.  (Previously B-165.4)</w:t>
      </w:r>
    </w:p>
    <w:p w14:paraId="5457651C" w14:textId="77777777" w:rsidR="00000000" w:rsidRDefault="001F0AD0">
      <w:pPr>
        <w:pStyle w:val="ListBullet2"/>
        <w:numPr>
          <w:ilvl w:val="0"/>
          <w:numId w:val="0"/>
        </w:numPr>
        <w:spacing w:after="240"/>
      </w:pP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468"/>
        <w:gridCol w:w="792"/>
        <w:gridCol w:w="792"/>
        <w:gridCol w:w="846"/>
        <w:gridCol w:w="738"/>
        <w:gridCol w:w="792"/>
        <w:gridCol w:w="792"/>
        <w:gridCol w:w="792"/>
        <w:gridCol w:w="846"/>
        <w:gridCol w:w="1080"/>
        <w:gridCol w:w="900"/>
      </w:tblGrid>
      <w:tr w:rsidR="00000000" w14:paraId="13E7CEBA" w14:textId="77777777">
        <w:tblPrEx>
          <w:tblCellMar>
            <w:top w:w="0" w:type="dxa"/>
            <w:bottom w:w="0" w:type="dxa"/>
          </w:tblCellMar>
        </w:tblPrEx>
        <w:trPr>
          <w:cantSplit/>
        </w:trPr>
        <w:tc>
          <w:tcPr>
            <w:tcW w:w="8838" w:type="dxa"/>
            <w:gridSpan w:val="11"/>
          </w:tcPr>
          <w:p w14:paraId="37CECEFF" w14:textId="77777777" w:rsidR="00000000" w:rsidRDefault="001F0AD0">
            <w:pPr>
              <w:pStyle w:val="ListBullet2"/>
              <w:numPr>
                <w:ilvl w:val="0"/>
                <w:numId w:val="0"/>
              </w:numPr>
              <w:spacing w:after="240"/>
              <w:jc w:val="center"/>
            </w:pPr>
            <w:r>
              <w:rPr>
                <w:sz w:val="28"/>
              </w:rPr>
              <w:t>Table RR3-137.4 -- Block Deletion</w:t>
            </w:r>
          </w:p>
        </w:tc>
      </w:tr>
      <w:tr w:rsidR="00000000" w14:paraId="1459848A" w14:textId="77777777">
        <w:tblPrEx>
          <w:tblCellMar>
            <w:top w:w="0" w:type="dxa"/>
            <w:bottom w:w="0" w:type="dxa"/>
          </w:tblCellMar>
        </w:tblPrEx>
        <w:trPr>
          <w:cantSplit/>
        </w:trPr>
        <w:tc>
          <w:tcPr>
            <w:tcW w:w="468" w:type="dxa"/>
            <w:tcBorders>
              <w:right w:val="nil"/>
            </w:tcBorders>
          </w:tcPr>
          <w:p w14:paraId="3EF270FD" w14:textId="77777777" w:rsidR="00000000" w:rsidRDefault="001F0AD0">
            <w:pPr>
              <w:pStyle w:val="ListBullet2"/>
              <w:numPr>
                <w:ilvl w:val="0"/>
                <w:numId w:val="0"/>
              </w:numPr>
              <w:spacing w:after="240"/>
              <w:jc w:val="center"/>
            </w:pPr>
          </w:p>
        </w:tc>
        <w:tc>
          <w:tcPr>
            <w:tcW w:w="2430" w:type="dxa"/>
            <w:gridSpan w:val="3"/>
            <w:tcBorders>
              <w:right w:val="nil"/>
            </w:tcBorders>
          </w:tcPr>
          <w:p w14:paraId="75E57552" w14:textId="77777777" w:rsidR="00000000" w:rsidRDefault="001F0AD0">
            <w:pPr>
              <w:pStyle w:val="ListBullet2"/>
              <w:numPr>
                <w:ilvl w:val="0"/>
                <w:numId w:val="0"/>
              </w:numPr>
              <w:spacing w:after="240"/>
              <w:jc w:val="center"/>
            </w:pPr>
            <w:r>
              <w:t>EDR Local SMS</w:t>
            </w:r>
          </w:p>
        </w:tc>
        <w:tc>
          <w:tcPr>
            <w:tcW w:w="3960" w:type="dxa"/>
            <w:gridSpan w:val="5"/>
            <w:tcBorders>
              <w:top w:val="single" w:sz="6" w:space="0" w:color="auto"/>
              <w:left w:val="single" w:sz="18" w:space="0" w:color="auto"/>
              <w:bottom w:val="single" w:sz="6" w:space="0" w:color="auto"/>
              <w:right w:val="nil"/>
            </w:tcBorders>
          </w:tcPr>
          <w:p w14:paraId="7ED2BBB4" w14:textId="77777777" w:rsidR="00000000" w:rsidRDefault="001F0AD0">
            <w:pPr>
              <w:pStyle w:val="ListBullet2"/>
              <w:numPr>
                <w:ilvl w:val="0"/>
                <w:numId w:val="0"/>
              </w:numPr>
              <w:spacing w:after="240"/>
              <w:jc w:val="center"/>
            </w:pPr>
            <w:r>
              <w:t>Non-EDR Local SMS</w:t>
            </w:r>
          </w:p>
        </w:tc>
        <w:tc>
          <w:tcPr>
            <w:tcW w:w="1080" w:type="dxa"/>
            <w:vMerge w:val="restart"/>
            <w:tcBorders>
              <w:top w:val="single" w:sz="6" w:space="0" w:color="auto"/>
              <w:left w:val="single" w:sz="18" w:space="0" w:color="auto"/>
            </w:tcBorders>
          </w:tcPr>
          <w:p w14:paraId="7577DE66" w14:textId="77777777" w:rsidR="00000000" w:rsidRDefault="001F0AD0">
            <w:pPr>
              <w:pStyle w:val="ListBullet2"/>
              <w:numPr>
                <w:ilvl w:val="0"/>
                <w:numId w:val="0"/>
              </w:numPr>
              <w:spacing w:after="240"/>
              <w:jc w:val="center"/>
            </w:pPr>
          </w:p>
          <w:p w14:paraId="129BF28F" w14:textId="77777777" w:rsidR="00000000" w:rsidRDefault="001F0AD0">
            <w:pPr>
              <w:pStyle w:val="ListBullet2"/>
              <w:numPr>
                <w:ilvl w:val="0"/>
                <w:numId w:val="0"/>
              </w:numPr>
              <w:spacing w:after="240"/>
              <w:jc w:val="center"/>
            </w:pPr>
          </w:p>
          <w:p w14:paraId="03B50309" w14:textId="77777777" w:rsidR="00000000" w:rsidRDefault="001F0AD0">
            <w:pPr>
              <w:pStyle w:val="ListBullet2"/>
              <w:numPr>
                <w:ilvl w:val="0"/>
                <w:numId w:val="0"/>
              </w:numPr>
              <w:spacing w:after="240"/>
              <w:jc w:val="center"/>
            </w:pPr>
            <w:r>
              <w:t>All Pooled SVs in the Block</w:t>
            </w:r>
          </w:p>
        </w:tc>
        <w:tc>
          <w:tcPr>
            <w:tcW w:w="900" w:type="dxa"/>
            <w:vMerge w:val="restart"/>
          </w:tcPr>
          <w:p w14:paraId="524234C1" w14:textId="77777777" w:rsidR="00000000" w:rsidRDefault="001F0AD0">
            <w:pPr>
              <w:pStyle w:val="ListBullet2"/>
              <w:numPr>
                <w:ilvl w:val="0"/>
                <w:numId w:val="0"/>
              </w:numPr>
              <w:jc w:val="center"/>
            </w:pPr>
          </w:p>
          <w:p w14:paraId="50EEAAB3" w14:textId="77777777" w:rsidR="00000000" w:rsidRDefault="001F0AD0">
            <w:pPr>
              <w:pStyle w:val="ListBullet2"/>
              <w:numPr>
                <w:ilvl w:val="0"/>
                <w:numId w:val="0"/>
              </w:numPr>
              <w:jc w:val="center"/>
            </w:pPr>
          </w:p>
          <w:p w14:paraId="6F178604" w14:textId="77777777" w:rsidR="00000000" w:rsidRDefault="001F0AD0">
            <w:pPr>
              <w:pStyle w:val="ListBullet2"/>
              <w:numPr>
                <w:ilvl w:val="0"/>
                <w:numId w:val="0"/>
              </w:numPr>
              <w:jc w:val="center"/>
            </w:pPr>
          </w:p>
          <w:p w14:paraId="747D445B" w14:textId="77777777" w:rsidR="00000000" w:rsidRDefault="001F0AD0">
            <w:pPr>
              <w:pStyle w:val="ListBullet2"/>
              <w:numPr>
                <w:ilvl w:val="0"/>
                <w:numId w:val="0"/>
              </w:numPr>
              <w:jc w:val="center"/>
            </w:pPr>
          </w:p>
          <w:p w14:paraId="04B44F79" w14:textId="77777777" w:rsidR="00000000" w:rsidRDefault="001F0AD0">
            <w:pPr>
              <w:pStyle w:val="ListBullet2"/>
              <w:numPr>
                <w:ilvl w:val="0"/>
                <w:numId w:val="0"/>
              </w:numPr>
              <w:spacing w:after="240"/>
              <w:jc w:val="center"/>
            </w:pPr>
            <w:r>
              <w:t>Block</w:t>
            </w:r>
          </w:p>
        </w:tc>
      </w:tr>
      <w:tr w:rsidR="00000000" w14:paraId="7A6C5D6B" w14:textId="77777777">
        <w:tblPrEx>
          <w:tblCellMar>
            <w:top w:w="0" w:type="dxa"/>
            <w:bottom w:w="0" w:type="dxa"/>
          </w:tblCellMar>
        </w:tblPrEx>
        <w:trPr>
          <w:cantSplit/>
          <w:trHeight w:val="2928"/>
        </w:trPr>
        <w:tc>
          <w:tcPr>
            <w:tcW w:w="468" w:type="dxa"/>
            <w:tcBorders>
              <w:bottom w:val="nil"/>
            </w:tcBorders>
          </w:tcPr>
          <w:p w14:paraId="493E62B9" w14:textId="77777777" w:rsidR="00000000" w:rsidRDefault="001F0AD0">
            <w:pPr>
              <w:pStyle w:val="ListBullet2"/>
              <w:numPr>
                <w:ilvl w:val="0"/>
                <w:numId w:val="0"/>
              </w:numPr>
              <w:spacing w:after="240"/>
              <w:jc w:val="center"/>
            </w:pPr>
          </w:p>
        </w:tc>
        <w:tc>
          <w:tcPr>
            <w:tcW w:w="792" w:type="dxa"/>
            <w:tcBorders>
              <w:bottom w:val="nil"/>
            </w:tcBorders>
            <w:textDirection w:val="btLr"/>
          </w:tcPr>
          <w:p w14:paraId="795E1CB5" w14:textId="77777777" w:rsidR="00000000" w:rsidRDefault="001F0AD0">
            <w:pPr>
              <w:pStyle w:val="ListBullet2"/>
              <w:numPr>
                <w:ilvl w:val="0"/>
                <w:numId w:val="0"/>
              </w:numPr>
              <w:spacing w:after="240"/>
              <w:ind w:left="113" w:right="113"/>
              <w:jc w:val="center"/>
              <w:rPr>
                <w:sz w:val="16"/>
              </w:rPr>
            </w:pPr>
            <w:r>
              <w:rPr>
                <w:sz w:val="16"/>
              </w:rPr>
              <w:t>all EDR Local SMSs resp</w:t>
            </w:r>
            <w:r>
              <w:rPr>
                <w:sz w:val="16"/>
              </w:rPr>
              <w:t>ond successfully</w:t>
            </w:r>
          </w:p>
        </w:tc>
        <w:tc>
          <w:tcPr>
            <w:tcW w:w="792" w:type="dxa"/>
            <w:tcBorders>
              <w:bottom w:val="nil"/>
            </w:tcBorders>
            <w:textDirection w:val="btLr"/>
          </w:tcPr>
          <w:p w14:paraId="2A80533A" w14:textId="77777777" w:rsidR="00000000" w:rsidRDefault="001F0AD0">
            <w:pPr>
              <w:pStyle w:val="ListBullet2"/>
              <w:numPr>
                <w:ilvl w:val="0"/>
                <w:numId w:val="0"/>
              </w:numPr>
              <w:spacing w:after="240"/>
              <w:ind w:left="113" w:right="113"/>
              <w:jc w:val="center"/>
              <w:rPr>
                <w:sz w:val="16"/>
              </w:rPr>
            </w:pPr>
            <w:r>
              <w:rPr>
                <w:sz w:val="16"/>
              </w:rPr>
              <w:t>some but not all EDR Local SMSs respond successfully</w:t>
            </w:r>
          </w:p>
        </w:tc>
        <w:tc>
          <w:tcPr>
            <w:tcW w:w="846" w:type="dxa"/>
            <w:tcBorders>
              <w:bottom w:val="nil"/>
              <w:right w:val="nil"/>
            </w:tcBorders>
            <w:textDirection w:val="btLr"/>
          </w:tcPr>
          <w:p w14:paraId="18059B22" w14:textId="77777777" w:rsidR="00000000" w:rsidRDefault="001F0AD0">
            <w:pPr>
              <w:pStyle w:val="ListBullet2"/>
              <w:numPr>
                <w:ilvl w:val="0"/>
                <w:numId w:val="0"/>
              </w:numPr>
              <w:spacing w:after="240"/>
              <w:ind w:left="113" w:right="113"/>
              <w:jc w:val="center"/>
              <w:rPr>
                <w:sz w:val="16"/>
              </w:rPr>
            </w:pPr>
            <w:r>
              <w:rPr>
                <w:sz w:val="16"/>
              </w:rPr>
              <w:t>none of the EDR Local SMSs respond successfully</w:t>
            </w:r>
          </w:p>
        </w:tc>
        <w:tc>
          <w:tcPr>
            <w:tcW w:w="738" w:type="dxa"/>
            <w:tcBorders>
              <w:top w:val="single" w:sz="6" w:space="0" w:color="auto"/>
              <w:left w:val="single" w:sz="18" w:space="0" w:color="auto"/>
              <w:bottom w:val="nil"/>
            </w:tcBorders>
            <w:textDirection w:val="btLr"/>
          </w:tcPr>
          <w:p w14:paraId="2A1D30A2" w14:textId="77777777" w:rsidR="00000000" w:rsidRDefault="001F0AD0">
            <w:pPr>
              <w:pStyle w:val="ListBullet2"/>
              <w:numPr>
                <w:ilvl w:val="0"/>
                <w:numId w:val="0"/>
              </w:numPr>
              <w:spacing w:after="240"/>
              <w:ind w:left="113" w:right="113"/>
              <w:jc w:val="center"/>
              <w:rPr>
                <w:sz w:val="16"/>
              </w:rPr>
            </w:pPr>
            <w:r>
              <w:rPr>
                <w:sz w:val="16"/>
              </w:rPr>
              <w:t>all non-EDR Local SMSs respond successfully to all SVs</w:t>
            </w:r>
          </w:p>
        </w:tc>
        <w:tc>
          <w:tcPr>
            <w:tcW w:w="792" w:type="dxa"/>
            <w:tcBorders>
              <w:bottom w:val="nil"/>
            </w:tcBorders>
            <w:textDirection w:val="btLr"/>
          </w:tcPr>
          <w:p w14:paraId="3CDF830E" w14:textId="77777777" w:rsidR="00000000" w:rsidRDefault="001F0AD0">
            <w:pPr>
              <w:pStyle w:val="ListBullet2"/>
              <w:numPr>
                <w:ilvl w:val="0"/>
                <w:numId w:val="0"/>
              </w:numPr>
              <w:spacing w:after="240"/>
              <w:ind w:left="113" w:right="113"/>
              <w:jc w:val="center"/>
              <w:rPr>
                <w:sz w:val="16"/>
              </w:rPr>
            </w:pPr>
            <w:r>
              <w:rPr>
                <w:sz w:val="16"/>
              </w:rPr>
              <w:t>some but not all non-EDR Local SMSs respond successfully to a given SV, but all res</w:t>
            </w:r>
            <w:r>
              <w:rPr>
                <w:sz w:val="16"/>
              </w:rPr>
              <w:t>pond successfully to another SV</w:t>
            </w:r>
          </w:p>
        </w:tc>
        <w:tc>
          <w:tcPr>
            <w:tcW w:w="792" w:type="dxa"/>
            <w:tcBorders>
              <w:bottom w:val="nil"/>
            </w:tcBorders>
            <w:textDirection w:val="btLr"/>
          </w:tcPr>
          <w:p w14:paraId="65B37F82" w14:textId="77777777" w:rsidR="00000000" w:rsidRDefault="001F0AD0">
            <w:pPr>
              <w:pStyle w:val="ListBullet2"/>
              <w:numPr>
                <w:ilvl w:val="0"/>
                <w:numId w:val="0"/>
              </w:numPr>
              <w:spacing w:after="240"/>
              <w:ind w:left="113" w:right="113"/>
              <w:jc w:val="center"/>
              <w:rPr>
                <w:sz w:val="16"/>
              </w:rPr>
            </w:pPr>
            <w:r>
              <w:rPr>
                <w:sz w:val="16"/>
              </w:rPr>
              <w:t>all non-EDR Local SMSs fail a given SV, but respond successfully to another SV</w:t>
            </w:r>
          </w:p>
        </w:tc>
        <w:tc>
          <w:tcPr>
            <w:tcW w:w="792" w:type="dxa"/>
            <w:tcBorders>
              <w:bottom w:val="nil"/>
            </w:tcBorders>
            <w:textDirection w:val="btLr"/>
          </w:tcPr>
          <w:p w14:paraId="322F8CBF" w14:textId="77777777" w:rsidR="00000000" w:rsidRDefault="001F0AD0">
            <w:pPr>
              <w:pStyle w:val="ListBullet2"/>
              <w:numPr>
                <w:ilvl w:val="0"/>
                <w:numId w:val="0"/>
              </w:numPr>
              <w:spacing w:after="240"/>
              <w:ind w:left="113" w:right="113"/>
              <w:jc w:val="center"/>
              <w:rPr>
                <w:sz w:val="16"/>
              </w:rPr>
            </w:pPr>
            <w:r>
              <w:rPr>
                <w:sz w:val="16"/>
              </w:rPr>
              <w:t>some but not all non-EDR Local SMSs fail all Pooled SVs</w:t>
            </w:r>
          </w:p>
        </w:tc>
        <w:tc>
          <w:tcPr>
            <w:tcW w:w="846" w:type="dxa"/>
            <w:tcBorders>
              <w:bottom w:val="nil"/>
              <w:right w:val="nil"/>
            </w:tcBorders>
            <w:textDirection w:val="btLr"/>
          </w:tcPr>
          <w:p w14:paraId="65375227" w14:textId="77777777" w:rsidR="00000000" w:rsidRDefault="001F0AD0">
            <w:pPr>
              <w:pStyle w:val="ListBullet2"/>
              <w:numPr>
                <w:ilvl w:val="0"/>
                <w:numId w:val="0"/>
              </w:numPr>
              <w:spacing w:after="240"/>
              <w:ind w:left="113" w:right="113"/>
              <w:jc w:val="center"/>
              <w:rPr>
                <w:sz w:val="16"/>
              </w:rPr>
            </w:pPr>
            <w:r>
              <w:rPr>
                <w:sz w:val="16"/>
              </w:rPr>
              <w:t>none of the non-EDR Local SMSs respond successfully</w:t>
            </w:r>
          </w:p>
        </w:tc>
        <w:tc>
          <w:tcPr>
            <w:tcW w:w="1080" w:type="dxa"/>
            <w:vMerge/>
            <w:tcBorders>
              <w:left w:val="single" w:sz="18" w:space="0" w:color="auto"/>
              <w:bottom w:val="nil"/>
            </w:tcBorders>
          </w:tcPr>
          <w:p w14:paraId="1657890C" w14:textId="77777777" w:rsidR="00000000" w:rsidRDefault="001F0AD0">
            <w:pPr>
              <w:pStyle w:val="ListBullet2"/>
              <w:numPr>
                <w:ilvl w:val="0"/>
                <w:numId w:val="0"/>
              </w:numPr>
              <w:spacing w:after="240"/>
              <w:jc w:val="center"/>
            </w:pPr>
          </w:p>
        </w:tc>
        <w:tc>
          <w:tcPr>
            <w:tcW w:w="900" w:type="dxa"/>
            <w:vMerge/>
            <w:tcBorders>
              <w:bottom w:val="nil"/>
            </w:tcBorders>
          </w:tcPr>
          <w:p w14:paraId="373153E6" w14:textId="77777777" w:rsidR="00000000" w:rsidRDefault="001F0AD0">
            <w:pPr>
              <w:pStyle w:val="ListBullet2"/>
              <w:numPr>
                <w:ilvl w:val="0"/>
                <w:numId w:val="0"/>
              </w:numPr>
              <w:spacing w:after="240"/>
              <w:jc w:val="center"/>
            </w:pPr>
          </w:p>
        </w:tc>
      </w:tr>
      <w:tr w:rsidR="00000000" w14:paraId="50A693F1" w14:textId="77777777">
        <w:tblPrEx>
          <w:tblCellMar>
            <w:top w:w="0" w:type="dxa"/>
            <w:bottom w:w="0" w:type="dxa"/>
          </w:tblCellMar>
        </w:tblPrEx>
        <w:tc>
          <w:tcPr>
            <w:tcW w:w="468" w:type="dxa"/>
            <w:tcBorders>
              <w:top w:val="single" w:sz="18" w:space="0" w:color="auto"/>
              <w:bottom w:val="single" w:sz="6" w:space="0" w:color="auto"/>
            </w:tcBorders>
          </w:tcPr>
          <w:p w14:paraId="2A48BAEC" w14:textId="77777777" w:rsidR="00000000" w:rsidRDefault="001F0AD0">
            <w:pPr>
              <w:pStyle w:val="ListBullet2"/>
              <w:numPr>
                <w:ilvl w:val="0"/>
                <w:numId w:val="0"/>
              </w:numPr>
              <w:jc w:val="center"/>
            </w:pPr>
            <w:r>
              <w:t>1</w:t>
            </w:r>
          </w:p>
        </w:tc>
        <w:tc>
          <w:tcPr>
            <w:tcW w:w="792" w:type="dxa"/>
            <w:tcBorders>
              <w:top w:val="single" w:sz="18" w:space="0" w:color="auto"/>
              <w:bottom w:val="single" w:sz="6" w:space="0" w:color="auto"/>
            </w:tcBorders>
          </w:tcPr>
          <w:p w14:paraId="4337BCB0"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4C4E7451"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78D13318" w14:textId="77777777" w:rsidR="00000000" w:rsidRDefault="001F0AD0">
            <w:pPr>
              <w:pStyle w:val="ListBullet2"/>
              <w:numPr>
                <w:ilvl w:val="0"/>
                <w:numId w:val="0"/>
              </w:numPr>
              <w:jc w:val="center"/>
            </w:pPr>
          </w:p>
        </w:tc>
        <w:tc>
          <w:tcPr>
            <w:tcW w:w="738" w:type="dxa"/>
            <w:tcBorders>
              <w:top w:val="single" w:sz="18" w:space="0" w:color="auto"/>
              <w:left w:val="single" w:sz="18" w:space="0" w:color="auto"/>
              <w:bottom w:val="single" w:sz="6" w:space="0" w:color="auto"/>
            </w:tcBorders>
          </w:tcPr>
          <w:p w14:paraId="0CA22099"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42C9513E"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403E9230"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3B7B0D09"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7AAFE4B0" w14:textId="77777777" w:rsidR="00000000" w:rsidRDefault="001F0AD0">
            <w:pPr>
              <w:pStyle w:val="ListBullet2"/>
              <w:numPr>
                <w:ilvl w:val="0"/>
                <w:numId w:val="0"/>
              </w:numPr>
              <w:jc w:val="center"/>
            </w:pPr>
          </w:p>
        </w:tc>
        <w:tc>
          <w:tcPr>
            <w:tcW w:w="1080" w:type="dxa"/>
            <w:tcBorders>
              <w:top w:val="single" w:sz="18" w:space="0" w:color="auto"/>
              <w:left w:val="single" w:sz="18" w:space="0" w:color="auto"/>
              <w:bottom w:val="single" w:sz="6" w:space="0" w:color="auto"/>
            </w:tcBorders>
          </w:tcPr>
          <w:p w14:paraId="48E52CA6" w14:textId="77777777" w:rsidR="00000000" w:rsidRDefault="001F0AD0">
            <w:pPr>
              <w:pStyle w:val="ListBullet2"/>
              <w:numPr>
                <w:ilvl w:val="0"/>
                <w:numId w:val="0"/>
              </w:numPr>
              <w:jc w:val="center"/>
            </w:pPr>
            <w:r>
              <w:t>Old</w:t>
            </w:r>
          </w:p>
        </w:tc>
        <w:tc>
          <w:tcPr>
            <w:tcW w:w="900" w:type="dxa"/>
            <w:tcBorders>
              <w:top w:val="single" w:sz="18" w:space="0" w:color="auto"/>
              <w:bottom w:val="single" w:sz="6" w:space="0" w:color="auto"/>
            </w:tcBorders>
          </w:tcPr>
          <w:p w14:paraId="1AEEA7C3" w14:textId="77777777" w:rsidR="00000000" w:rsidRDefault="001F0AD0">
            <w:pPr>
              <w:pStyle w:val="ListBullet2"/>
              <w:numPr>
                <w:ilvl w:val="0"/>
                <w:numId w:val="0"/>
              </w:numPr>
              <w:jc w:val="center"/>
            </w:pPr>
            <w:r>
              <w:t>Old</w:t>
            </w:r>
          </w:p>
        </w:tc>
      </w:tr>
      <w:tr w:rsidR="00000000" w14:paraId="6AC3AA2A" w14:textId="77777777">
        <w:tblPrEx>
          <w:tblCellMar>
            <w:top w:w="0" w:type="dxa"/>
            <w:bottom w:w="0" w:type="dxa"/>
          </w:tblCellMar>
        </w:tblPrEx>
        <w:tc>
          <w:tcPr>
            <w:tcW w:w="468" w:type="dxa"/>
            <w:tcBorders>
              <w:top w:val="nil"/>
            </w:tcBorders>
          </w:tcPr>
          <w:p w14:paraId="218675EB" w14:textId="77777777" w:rsidR="00000000" w:rsidRDefault="001F0AD0">
            <w:pPr>
              <w:pStyle w:val="ListBullet2"/>
              <w:numPr>
                <w:ilvl w:val="0"/>
                <w:numId w:val="0"/>
              </w:numPr>
              <w:jc w:val="center"/>
            </w:pPr>
            <w:r>
              <w:t>2</w:t>
            </w:r>
          </w:p>
        </w:tc>
        <w:tc>
          <w:tcPr>
            <w:tcW w:w="792" w:type="dxa"/>
            <w:tcBorders>
              <w:top w:val="nil"/>
            </w:tcBorders>
          </w:tcPr>
          <w:p w14:paraId="3E668B64" w14:textId="77777777" w:rsidR="00000000" w:rsidRDefault="001F0AD0">
            <w:pPr>
              <w:pStyle w:val="ListBullet2"/>
              <w:numPr>
                <w:ilvl w:val="0"/>
                <w:numId w:val="0"/>
              </w:numPr>
              <w:jc w:val="center"/>
            </w:pPr>
            <w:r>
              <w:sym w:font="Monotype Sorts" w:char="F034"/>
            </w:r>
          </w:p>
        </w:tc>
        <w:tc>
          <w:tcPr>
            <w:tcW w:w="792" w:type="dxa"/>
            <w:tcBorders>
              <w:top w:val="nil"/>
            </w:tcBorders>
          </w:tcPr>
          <w:p w14:paraId="7EFE5F0E" w14:textId="77777777" w:rsidR="00000000" w:rsidRDefault="001F0AD0">
            <w:pPr>
              <w:pStyle w:val="ListBullet2"/>
              <w:numPr>
                <w:ilvl w:val="0"/>
                <w:numId w:val="0"/>
              </w:numPr>
              <w:jc w:val="center"/>
            </w:pPr>
          </w:p>
        </w:tc>
        <w:tc>
          <w:tcPr>
            <w:tcW w:w="846" w:type="dxa"/>
            <w:tcBorders>
              <w:top w:val="nil"/>
              <w:right w:val="nil"/>
            </w:tcBorders>
          </w:tcPr>
          <w:p w14:paraId="7F919338" w14:textId="77777777" w:rsidR="00000000" w:rsidRDefault="001F0AD0">
            <w:pPr>
              <w:pStyle w:val="ListBullet2"/>
              <w:numPr>
                <w:ilvl w:val="0"/>
                <w:numId w:val="0"/>
              </w:numPr>
              <w:jc w:val="center"/>
            </w:pPr>
          </w:p>
        </w:tc>
        <w:tc>
          <w:tcPr>
            <w:tcW w:w="738" w:type="dxa"/>
            <w:tcBorders>
              <w:top w:val="nil"/>
              <w:left w:val="single" w:sz="18" w:space="0" w:color="auto"/>
            </w:tcBorders>
          </w:tcPr>
          <w:p w14:paraId="0EC9C45B" w14:textId="77777777" w:rsidR="00000000" w:rsidRDefault="001F0AD0">
            <w:pPr>
              <w:pStyle w:val="ListBullet2"/>
              <w:numPr>
                <w:ilvl w:val="0"/>
                <w:numId w:val="0"/>
              </w:numPr>
              <w:jc w:val="center"/>
            </w:pPr>
          </w:p>
        </w:tc>
        <w:tc>
          <w:tcPr>
            <w:tcW w:w="792" w:type="dxa"/>
            <w:tcBorders>
              <w:top w:val="nil"/>
            </w:tcBorders>
          </w:tcPr>
          <w:p w14:paraId="6D7E9805" w14:textId="77777777" w:rsidR="00000000" w:rsidRDefault="001F0AD0">
            <w:pPr>
              <w:pStyle w:val="ListBullet2"/>
              <w:numPr>
                <w:ilvl w:val="0"/>
                <w:numId w:val="0"/>
              </w:numPr>
              <w:jc w:val="center"/>
            </w:pPr>
            <w:r>
              <w:sym w:font="Monotype Sorts" w:char="F034"/>
            </w:r>
          </w:p>
        </w:tc>
        <w:tc>
          <w:tcPr>
            <w:tcW w:w="792" w:type="dxa"/>
            <w:tcBorders>
              <w:top w:val="nil"/>
            </w:tcBorders>
          </w:tcPr>
          <w:p w14:paraId="2C9AE42A" w14:textId="77777777" w:rsidR="00000000" w:rsidRDefault="001F0AD0">
            <w:pPr>
              <w:pStyle w:val="ListBullet2"/>
              <w:numPr>
                <w:ilvl w:val="0"/>
                <w:numId w:val="0"/>
              </w:numPr>
              <w:jc w:val="center"/>
            </w:pPr>
          </w:p>
        </w:tc>
        <w:tc>
          <w:tcPr>
            <w:tcW w:w="792" w:type="dxa"/>
            <w:tcBorders>
              <w:top w:val="nil"/>
            </w:tcBorders>
          </w:tcPr>
          <w:p w14:paraId="4D2FEBE9" w14:textId="77777777" w:rsidR="00000000" w:rsidRDefault="001F0AD0">
            <w:pPr>
              <w:pStyle w:val="ListBullet2"/>
              <w:numPr>
                <w:ilvl w:val="0"/>
                <w:numId w:val="0"/>
              </w:numPr>
              <w:jc w:val="center"/>
            </w:pPr>
          </w:p>
        </w:tc>
        <w:tc>
          <w:tcPr>
            <w:tcW w:w="846" w:type="dxa"/>
            <w:tcBorders>
              <w:top w:val="nil"/>
              <w:right w:val="nil"/>
            </w:tcBorders>
          </w:tcPr>
          <w:p w14:paraId="427A1C84" w14:textId="77777777" w:rsidR="00000000" w:rsidRDefault="001F0AD0">
            <w:pPr>
              <w:pStyle w:val="ListBullet2"/>
              <w:numPr>
                <w:ilvl w:val="0"/>
                <w:numId w:val="0"/>
              </w:numPr>
              <w:jc w:val="center"/>
            </w:pPr>
          </w:p>
        </w:tc>
        <w:tc>
          <w:tcPr>
            <w:tcW w:w="1080" w:type="dxa"/>
            <w:tcBorders>
              <w:top w:val="nil"/>
              <w:left w:val="single" w:sz="18" w:space="0" w:color="auto"/>
            </w:tcBorders>
          </w:tcPr>
          <w:p w14:paraId="61A4C9BF" w14:textId="77777777" w:rsidR="00000000" w:rsidRDefault="001F0AD0">
            <w:pPr>
              <w:pStyle w:val="ListBullet2"/>
              <w:numPr>
                <w:ilvl w:val="0"/>
                <w:numId w:val="0"/>
              </w:numPr>
              <w:jc w:val="center"/>
            </w:pPr>
            <w:r>
              <w:t>O</w:t>
            </w:r>
            <w:r>
              <w:t>ld</w:t>
            </w:r>
          </w:p>
        </w:tc>
        <w:tc>
          <w:tcPr>
            <w:tcW w:w="900" w:type="dxa"/>
            <w:tcBorders>
              <w:top w:val="nil"/>
            </w:tcBorders>
          </w:tcPr>
          <w:p w14:paraId="09DC7D68" w14:textId="77777777" w:rsidR="00000000" w:rsidRDefault="001F0AD0">
            <w:pPr>
              <w:pStyle w:val="ListBullet2"/>
              <w:numPr>
                <w:ilvl w:val="0"/>
                <w:numId w:val="0"/>
              </w:numPr>
              <w:jc w:val="center"/>
            </w:pPr>
            <w:r>
              <w:t>Old</w:t>
            </w:r>
          </w:p>
        </w:tc>
      </w:tr>
      <w:tr w:rsidR="00000000" w14:paraId="1D2AB40B" w14:textId="77777777">
        <w:tblPrEx>
          <w:tblCellMar>
            <w:top w:w="0" w:type="dxa"/>
            <w:bottom w:w="0" w:type="dxa"/>
          </w:tblCellMar>
        </w:tblPrEx>
        <w:tc>
          <w:tcPr>
            <w:tcW w:w="468" w:type="dxa"/>
            <w:tcBorders>
              <w:top w:val="nil"/>
            </w:tcBorders>
          </w:tcPr>
          <w:p w14:paraId="6F63ED9D" w14:textId="77777777" w:rsidR="00000000" w:rsidRDefault="001F0AD0">
            <w:pPr>
              <w:pStyle w:val="ListBullet2"/>
              <w:numPr>
                <w:ilvl w:val="0"/>
                <w:numId w:val="0"/>
              </w:numPr>
              <w:jc w:val="center"/>
            </w:pPr>
            <w:r>
              <w:t>3</w:t>
            </w:r>
          </w:p>
        </w:tc>
        <w:tc>
          <w:tcPr>
            <w:tcW w:w="792" w:type="dxa"/>
            <w:tcBorders>
              <w:top w:val="nil"/>
            </w:tcBorders>
          </w:tcPr>
          <w:p w14:paraId="679F9080" w14:textId="77777777" w:rsidR="00000000" w:rsidRDefault="001F0AD0">
            <w:pPr>
              <w:pStyle w:val="ListBullet2"/>
              <w:numPr>
                <w:ilvl w:val="0"/>
                <w:numId w:val="0"/>
              </w:numPr>
              <w:jc w:val="center"/>
            </w:pPr>
            <w:r>
              <w:sym w:font="Monotype Sorts" w:char="F034"/>
            </w:r>
          </w:p>
        </w:tc>
        <w:tc>
          <w:tcPr>
            <w:tcW w:w="792" w:type="dxa"/>
            <w:tcBorders>
              <w:top w:val="nil"/>
            </w:tcBorders>
          </w:tcPr>
          <w:p w14:paraId="6F777110" w14:textId="77777777" w:rsidR="00000000" w:rsidRDefault="001F0AD0">
            <w:pPr>
              <w:pStyle w:val="ListBullet2"/>
              <w:numPr>
                <w:ilvl w:val="0"/>
                <w:numId w:val="0"/>
              </w:numPr>
              <w:jc w:val="center"/>
            </w:pPr>
          </w:p>
        </w:tc>
        <w:tc>
          <w:tcPr>
            <w:tcW w:w="846" w:type="dxa"/>
            <w:tcBorders>
              <w:top w:val="nil"/>
              <w:right w:val="nil"/>
            </w:tcBorders>
          </w:tcPr>
          <w:p w14:paraId="54396899" w14:textId="77777777" w:rsidR="00000000" w:rsidRDefault="001F0AD0">
            <w:pPr>
              <w:pStyle w:val="ListBullet2"/>
              <w:numPr>
                <w:ilvl w:val="0"/>
                <w:numId w:val="0"/>
              </w:numPr>
              <w:jc w:val="center"/>
            </w:pPr>
          </w:p>
        </w:tc>
        <w:tc>
          <w:tcPr>
            <w:tcW w:w="738" w:type="dxa"/>
            <w:tcBorders>
              <w:top w:val="nil"/>
              <w:left w:val="single" w:sz="18" w:space="0" w:color="auto"/>
            </w:tcBorders>
          </w:tcPr>
          <w:p w14:paraId="396EA41A" w14:textId="77777777" w:rsidR="00000000" w:rsidRDefault="001F0AD0">
            <w:pPr>
              <w:pStyle w:val="ListBullet2"/>
              <w:numPr>
                <w:ilvl w:val="0"/>
                <w:numId w:val="0"/>
              </w:numPr>
              <w:jc w:val="center"/>
            </w:pPr>
          </w:p>
        </w:tc>
        <w:tc>
          <w:tcPr>
            <w:tcW w:w="792" w:type="dxa"/>
            <w:tcBorders>
              <w:top w:val="nil"/>
            </w:tcBorders>
          </w:tcPr>
          <w:p w14:paraId="649A5036" w14:textId="77777777" w:rsidR="00000000" w:rsidRDefault="001F0AD0">
            <w:pPr>
              <w:pStyle w:val="ListBullet2"/>
              <w:numPr>
                <w:ilvl w:val="0"/>
                <w:numId w:val="0"/>
              </w:numPr>
              <w:jc w:val="center"/>
            </w:pPr>
          </w:p>
        </w:tc>
        <w:tc>
          <w:tcPr>
            <w:tcW w:w="792" w:type="dxa"/>
            <w:tcBorders>
              <w:top w:val="nil"/>
            </w:tcBorders>
          </w:tcPr>
          <w:p w14:paraId="0F040E7F" w14:textId="77777777" w:rsidR="00000000" w:rsidRDefault="001F0AD0">
            <w:pPr>
              <w:pStyle w:val="ListBullet2"/>
              <w:numPr>
                <w:ilvl w:val="0"/>
                <w:numId w:val="0"/>
              </w:numPr>
              <w:jc w:val="center"/>
            </w:pPr>
            <w:r>
              <w:sym w:font="Monotype Sorts" w:char="F034"/>
            </w:r>
          </w:p>
        </w:tc>
        <w:tc>
          <w:tcPr>
            <w:tcW w:w="792" w:type="dxa"/>
            <w:tcBorders>
              <w:top w:val="nil"/>
            </w:tcBorders>
          </w:tcPr>
          <w:p w14:paraId="29ACE0AD" w14:textId="77777777" w:rsidR="00000000" w:rsidRDefault="001F0AD0">
            <w:pPr>
              <w:pStyle w:val="ListBullet2"/>
              <w:numPr>
                <w:ilvl w:val="0"/>
                <w:numId w:val="0"/>
              </w:numPr>
              <w:jc w:val="center"/>
            </w:pPr>
          </w:p>
        </w:tc>
        <w:tc>
          <w:tcPr>
            <w:tcW w:w="846" w:type="dxa"/>
            <w:tcBorders>
              <w:top w:val="nil"/>
              <w:right w:val="nil"/>
            </w:tcBorders>
          </w:tcPr>
          <w:p w14:paraId="68340BB6" w14:textId="77777777" w:rsidR="00000000" w:rsidRDefault="001F0AD0">
            <w:pPr>
              <w:pStyle w:val="ListBullet2"/>
              <w:numPr>
                <w:ilvl w:val="0"/>
                <w:numId w:val="0"/>
              </w:numPr>
              <w:jc w:val="center"/>
            </w:pPr>
          </w:p>
        </w:tc>
        <w:tc>
          <w:tcPr>
            <w:tcW w:w="1080" w:type="dxa"/>
            <w:tcBorders>
              <w:top w:val="nil"/>
              <w:left w:val="single" w:sz="18" w:space="0" w:color="auto"/>
            </w:tcBorders>
          </w:tcPr>
          <w:p w14:paraId="2FB22E2B" w14:textId="77777777" w:rsidR="00000000" w:rsidRDefault="001F0AD0">
            <w:pPr>
              <w:pStyle w:val="ListBullet2"/>
              <w:numPr>
                <w:ilvl w:val="0"/>
                <w:numId w:val="0"/>
              </w:numPr>
              <w:jc w:val="center"/>
            </w:pPr>
            <w:r>
              <w:t>Old</w:t>
            </w:r>
          </w:p>
        </w:tc>
        <w:tc>
          <w:tcPr>
            <w:tcW w:w="900" w:type="dxa"/>
            <w:tcBorders>
              <w:top w:val="nil"/>
            </w:tcBorders>
          </w:tcPr>
          <w:p w14:paraId="61A1F46C" w14:textId="77777777" w:rsidR="00000000" w:rsidRDefault="001F0AD0">
            <w:pPr>
              <w:pStyle w:val="ListBullet2"/>
              <w:numPr>
                <w:ilvl w:val="0"/>
                <w:numId w:val="0"/>
              </w:numPr>
              <w:jc w:val="center"/>
            </w:pPr>
            <w:r>
              <w:t>Old</w:t>
            </w:r>
          </w:p>
        </w:tc>
      </w:tr>
      <w:tr w:rsidR="00000000" w14:paraId="54CB05AD" w14:textId="77777777">
        <w:tblPrEx>
          <w:tblCellMar>
            <w:top w:w="0" w:type="dxa"/>
            <w:bottom w:w="0" w:type="dxa"/>
          </w:tblCellMar>
        </w:tblPrEx>
        <w:tc>
          <w:tcPr>
            <w:tcW w:w="468" w:type="dxa"/>
            <w:tcBorders>
              <w:top w:val="nil"/>
            </w:tcBorders>
          </w:tcPr>
          <w:p w14:paraId="0A49D78D" w14:textId="77777777" w:rsidR="00000000" w:rsidRDefault="001F0AD0">
            <w:pPr>
              <w:pStyle w:val="ListBullet2"/>
              <w:numPr>
                <w:ilvl w:val="0"/>
                <w:numId w:val="0"/>
              </w:numPr>
              <w:jc w:val="center"/>
            </w:pPr>
            <w:r>
              <w:t>4</w:t>
            </w:r>
          </w:p>
        </w:tc>
        <w:tc>
          <w:tcPr>
            <w:tcW w:w="792" w:type="dxa"/>
            <w:tcBorders>
              <w:top w:val="nil"/>
            </w:tcBorders>
          </w:tcPr>
          <w:p w14:paraId="4DDEEF9F" w14:textId="77777777" w:rsidR="00000000" w:rsidRDefault="001F0AD0">
            <w:pPr>
              <w:pStyle w:val="ListBullet2"/>
              <w:numPr>
                <w:ilvl w:val="0"/>
                <w:numId w:val="0"/>
              </w:numPr>
              <w:jc w:val="center"/>
            </w:pPr>
            <w:r>
              <w:sym w:font="Monotype Sorts" w:char="F034"/>
            </w:r>
          </w:p>
        </w:tc>
        <w:tc>
          <w:tcPr>
            <w:tcW w:w="792" w:type="dxa"/>
            <w:tcBorders>
              <w:top w:val="nil"/>
            </w:tcBorders>
          </w:tcPr>
          <w:p w14:paraId="7C9B97D3" w14:textId="77777777" w:rsidR="00000000" w:rsidRDefault="001F0AD0">
            <w:pPr>
              <w:pStyle w:val="ListBullet2"/>
              <w:numPr>
                <w:ilvl w:val="0"/>
                <w:numId w:val="0"/>
              </w:numPr>
              <w:jc w:val="center"/>
            </w:pPr>
          </w:p>
        </w:tc>
        <w:tc>
          <w:tcPr>
            <w:tcW w:w="846" w:type="dxa"/>
            <w:tcBorders>
              <w:top w:val="nil"/>
              <w:right w:val="nil"/>
            </w:tcBorders>
          </w:tcPr>
          <w:p w14:paraId="781C7D86" w14:textId="77777777" w:rsidR="00000000" w:rsidRDefault="001F0AD0">
            <w:pPr>
              <w:pStyle w:val="ListBullet2"/>
              <w:numPr>
                <w:ilvl w:val="0"/>
                <w:numId w:val="0"/>
              </w:numPr>
              <w:jc w:val="center"/>
            </w:pPr>
          </w:p>
        </w:tc>
        <w:tc>
          <w:tcPr>
            <w:tcW w:w="738" w:type="dxa"/>
            <w:tcBorders>
              <w:top w:val="nil"/>
              <w:left w:val="single" w:sz="18" w:space="0" w:color="auto"/>
            </w:tcBorders>
          </w:tcPr>
          <w:p w14:paraId="780871E4" w14:textId="77777777" w:rsidR="00000000" w:rsidRDefault="001F0AD0">
            <w:pPr>
              <w:pStyle w:val="ListBullet2"/>
              <w:numPr>
                <w:ilvl w:val="0"/>
                <w:numId w:val="0"/>
              </w:numPr>
              <w:jc w:val="center"/>
            </w:pPr>
          </w:p>
        </w:tc>
        <w:tc>
          <w:tcPr>
            <w:tcW w:w="792" w:type="dxa"/>
            <w:tcBorders>
              <w:top w:val="nil"/>
            </w:tcBorders>
          </w:tcPr>
          <w:p w14:paraId="77062D8A" w14:textId="77777777" w:rsidR="00000000" w:rsidRDefault="001F0AD0">
            <w:pPr>
              <w:pStyle w:val="ListBullet2"/>
              <w:numPr>
                <w:ilvl w:val="0"/>
                <w:numId w:val="0"/>
              </w:numPr>
              <w:jc w:val="center"/>
            </w:pPr>
          </w:p>
        </w:tc>
        <w:tc>
          <w:tcPr>
            <w:tcW w:w="792" w:type="dxa"/>
            <w:tcBorders>
              <w:top w:val="nil"/>
            </w:tcBorders>
          </w:tcPr>
          <w:p w14:paraId="430DEEC2" w14:textId="77777777" w:rsidR="00000000" w:rsidRDefault="001F0AD0">
            <w:pPr>
              <w:pStyle w:val="ListBullet2"/>
              <w:numPr>
                <w:ilvl w:val="0"/>
                <w:numId w:val="0"/>
              </w:numPr>
              <w:jc w:val="center"/>
            </w:pPr>
          </w:p>
        </w:tc>
        <w:tc>
          <w:tcPr>
            <w:tcW w:w="792" w:type="dxa"/>
            <w:tcBorders>
              <w:top w:val="nil"/>
            </w:tcBorders>
          </w:tcPr>
          <w:p w14:paraId="088D6A69"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34380122" w14:textId="77777777" w:rsidR="00000000" w:rsidRDefault="001F0AD0">
            <w:pPr>
              <w:pStyle w:val="ListBullet2"/>
              <w:numPr>
                <w:ilvl w:val="0"/>
                <w:numId w:val="0"/>
              </w:numPr>
              <w:jc w:val="center"/>
            </w:pPr>
          </w:p>
        </w:tc>
        <w:tc>
          <w:tcPr>
            <w:tcW w:w="1080" w:type="dxa"/>
            <w:tcBorders>
              <w:top w:val="nil"/>
              <w:left w:val="single" w:sz="18" w:space="0" w:color="auto"/>
            </w:tcBorders>
          </w:tcPr>
          <w:p w14:paraId="639037A9" w14:textId="77777777" w:rsidR="00000000" w:rsidRDefault="001F0AD0">
            <w:pPr>
              <w:pStyle w:val="ListBullet2"/>
              <w:numPr>
                <w:ilvl w:val="0"/>
                <w:numId w:val="0"/>
              </w:numPr>
              <w:jc w:val="center"/>
            </w:pPr>
            <w:r>
              <w:t>Old</w:t>
            </w:r>
          </w:p>
        </w:tc>
        <w:tc>
          <w:tcPr>
            <w:tcW w:w="900" w:type="dxa"/>
            <w:tcBorders>
              <w:top w:val="nil"/>
            </w:tcBorders>
          </w:tcPr>
          <w:p w14:paraId="2EB44515" w14:textId="77777777" w:rsidR="00000000" w:rsidRDefault="001F0AD0">
            <w:pPr>
              <w:pStyle w:val="ListBullet2"/>
              <w:numPr>
                <w:ilvl w:val="0"/>
                <w:numId w:val="0"/>
              </w:numPr>
              <w:jc w:val="center"/>
            </w:pPr>
            <w:r>
              <w:t>Old</w:t>
            </w:r>
          </w:p>
        </w:tc>
      </w:tr>
      <w:tr w:rsidR="00000000" w14:paraId="3EFB5C01" w14:textId="77777777">
        <w:tblPrEx>
          <w:tblCellMar>
            <w:top w:w="0" w:type="dxa"/>
            <w:bottom w:w="0" w:type="dxa"/>
          </w:tblCellMar>
        </w:tblPrEx>
        <w:tc>
          <w:tcPr>
            <w:tcW w:w="468" w:type="dxa"/>
            <w:tcBorders>
              <w:top w:val="nil"/>
            </w:tcBorders>
          </w:tcPr>
          <w:p w14:paraId="0BA5AFE4" w14:textId="77777777" w:rsidR="00000000" w:rsidRDefault="001F0AD0">
            <w:pPr>
              <w:pStyle w:val="ListBullet2"/>
              <w:numPr>
                <w:ilvl w:val="0"/>
                <w:numId w:val="0"/>
              </w:numPr>
              <w:jc w:val="center"/>
            </w:pPr>
            <w:r>
              <w:t>5</w:t>
            </w:r>
          </w:p>
        </w:tc>
        <w:tc>
          <w:tcPr>
            <w:tcW w:w="792" w:type="dxa"/>
            <w:tcBorders>
              <w:top w:val="nil"/>
            </w:tcBorders>
          </w:tcPr>
          <w:p w14:paraId="6E5982D6" w14:textId="77777777" w:rsidR="00000000" w:rsidRDefault="001F0AD0">
            <w:pPr>
              <w:pStyle w:val="ListBullet2"/>
              <w:numPr>
                <w:ilvl w:val="0"/>
                <w:numId w:val="0"/>
              </w:numPr>
              <w:jc w:val="center"/>
            </w:pPr>
            <w:r>
              <w:sym w:font="Monotype Sorts" w:char="F034"/>
            </w:r>
          </w:p>
        </w:tc>
        <w:tc>
          <w:tcPr>
            <w:tcW w:w="792" w:type="dxa"/>
            <w:tcBorders>
              <w:top w:val="nil"/>
            </w:tcBorders>
          </w:tcPr>
          <w:p w14:paraId="7AFD30BE" w14:textId="77777777" w:rsidR="00000000" w:rsidRDefault="001F0AD0">
            <w:pPr>
              <w:pStyle w:val="ListBullet2"/>
              <w:numPr>
                <w:ilvl w:val="0"/>
                <w:numId w:val="0"/>
              </w:numPr>
              <w:jc w:val="center"/>
            </w:pPr>
          </w:p>
        </w:tc>
        <w:tc>
          <w:tcPr>
            <w:tcW w:w="846" w:type="dxa"/>
            <w:tcBorders>
              <w:top w:val="nil"/>
              <w:right w:val="nil"/>
            </w:tcBorders>
          </w:tcPr>
          <w:p w14:paraId="5E43E388" w14:textId="77777777" w:rsidR="00000000" w:rsidRDefault="001F0AD0">
            <w:pPr>
              <w:pStyle w:val="ListBullet2"/>
              <w:numPr>
                <w:ilvl w:val="0"/>
                <w:numId w:val="0"/>
              </w:numPr>
              <w:jc w:val="center"/>
            </w:pPr>
          </w:p>
        </w:tc>
        <w:tc>
          <w:tcPr>
            <w:tcW w:w="738" w:type="dxa"/>
            <w:tcBorders>
              <w:top w:val="nil"/>
              <w:left w:val="single" w:sz="18" w:space="0" w:color="auto"/>
            </w:tcBorders>
          </w:tcPr>
          <w:p w14:paraId="6D7CB1A5" w14:textId="77777777" w:rsidR="00000000" w:rsidRDefault="001F0AD0">
            <w:pPr>
              <w:pStyle w:val="ListBullet2"/>
              <w:numPr>
                <w:ilvl w:val="0"/>
                <w:numId w:val="0"/>
              </w:numPr>
              <w:jc w:val="center"/>
            </w:pPr>
          </w:p>
        </w:tc>
        <w:tc>
          <w:tcPr>
            <w:tcW w:w="792" w:type="dxa"/>
            <w:tcBorders>
              <w:top w:val="nil"/>
            </w:tcBorders>
          </w:tcPr>
          <w:p w14:paraId="63B7ED97" w14:textId="77777777" w:rsidR="00000000" w:rsidRDefault="001F0AD0">
            <w:pPr>
              <w:pStyle w:val="ListBullet2"/>
              <w:numPr>
                <w:ilvl w:val="0"/>
                <w:numId w:val="0"/>
              </w:numPr>
              <w:jc w:val="center"/>
            </w:pPr>
          </w:p>
        </w:tc>
        <w:tc>
          <w:tcPr>
            <w:tcW w:w="792" w:type="dxa"/>
            <w:tcBorders>
              <w:top w:val="nil"/>
            </w:tcBorders>
          </w:tcPr>
          <w:p w14:paraId="2222B45E" w14:textId="77777777" w:rsidR="00000000" w:rsidRDefault="001F0AD0">
            <w:pPr>
              <w:pStyle w:val="ListBullet2"/>
              <w:numPr>
                <w:ilvl w:val="0"/>
                <w:numId w:val="0"/>
              </w:numPr>
              <w:jc w:val="center"/>
            </w:pPr>
          </w:p>
        </w:tc>
        <w:tc>
          <w:tcPr>
            <w:tcW w:w="792" w:type="dxa"/>
            <w:tcBorders>
              <w:top w:val="nil"/>
            </w:tcBorders>
          </w:tcPr>
          <w:p w14:paraId="286E2CF4" w14:textId="77777777" w:rsidR="00000000" w:rsidRDefault="001F0AD0">
            <w:pPr>
              <w:pStyle w:val="ListBullet2"/>
              <w:numPr>
                <w:ilvl w:val="0"/>
                <w:numId w:val="0"/>
              </w:numPr>
              <w:jc w:val="center"/>
            </w:pPr>
          </w:p>
        </w:tc>
        <w:tc>
          <w:tcPr>
            <w:tcW w:w="846" w:type="dxa"/>
            <w:tcBorders>
              <w:top w:val="nil"/>
              <w:right w:val="nil"/>
            </w:tcBorders>
          </w:tcPr>
          <w:p w14:paraId="25BF45F6"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35EBC67C" w14:textId="77777777" w:rsidR="00000000" w:rsidRDefault="001F0AD0">
            <w:pPr>
              <w:pStyle w:val="ListBullet2"/>
              <w:numPr>
                <w:ilvl w:val="0"/>
                <w:numId w:val="0"/>
              </w:numPr>
              <w:jc w:val="center"/>
            </w:pPr>
            <w:r>
              <w:t>Old</w:t>
            </w:r>
          </w:p>
        </w:tc>
        <w:tc>
          <w:tcPr>
            <w:tcW w:w="900" w:type="dxa"/>
            <w:tcBorders>
              <w:top w:val="nil"/>
            </w:tcBorders>
          </w:tcPr>
          <w:p w14:paraId="312A4DE7" w14:textId="77777777" w:rsidR="00000000" w:rsidRDefault="001F0AD0">
            <w:pPr>
              <w:pStyle w:val="ListBullet2"/>
              <w:numPr>
                <w:ilvl w:val="0"/>
                <w:numId w:val="0"/>
              </w:numPr>
              <w:jc w:val="center"/>
            </w:pPr>
            <w:r>
              <w:t>Old</w:t>
            </w:r>
          </w:p>
        </w:tc>
      </w:tr>
      <w:tr w:rsidR="00000000" w14:paraId="2520290D" w14:textId="77777777">
        <w:tblPrEx>
          <w:tblCellMar>
            <w:top w:w="0" w:type="dxa"/>
            <w:bottom w:w="0" w:type="dxa"/>
          </w:tblCellMar>
        </w:tblPrEx>
        <w:tc>
          <w:tcPr>
            <w:tcW w:w="468" w:type="dxa"/>
            <w:tcBorders>
              <w:top w:val="nil"/>
            </w:tcBorders>
          </w:tcPr>
          <w:p w14:paraId="4C0557F9" w14:textId="77777777" w:rsidR="00000000" w:rsidRDefault="001F0AD0">
            <w:pPr>
              <w:pStyle w:val="ListBullet2"/>
              <w:numPr>
                <w:ilvl w:val="0"/>
                <w:numId w:val="0"/>
              </w:numPr>
              <w:jc w:val="center"/>
            </w:pPr>
            <w:r>
              <w:t>6</w:t>
            </w:r>
          </w:p>
        </w:tc>
        <w:tc>
          <w:tcPr>
            <w:tcW w:w="792" w:type="dxa"/>
            <w:tcBorders>
              <w:top w:val="nil"/>
            </w:tcBorders>
          </w:tcPr>
          <w:p w14:paraId="040CBB7C" w14:textId="77777777" w:rsidR="00000000" w:rsidRDefault="001F0AD0">
            <w:pPr>
              <w:pStyle w:val="ListBullet2"/>
              <w:numPr>
                <w:ilvl w:val="0"/>
                <w:numId w:val="0"/>
              </w:numPr>
              <w:jc w:val="center"/>
            </w:pPr>
          </w:p>
        </w:tc>
        <w:tc>
          <w:tcPr>
            <w:tcW w:w="792" w:type="dxa"/>
            <w:tcBorders>
              <w:top w:val="nil"/>
            </w:tcBorders>
          </w:tcPr>
          <w:p w14:paraId="77813738"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333061DF" w14:textId="77777777" w:rsidR="00000000" w:rsidRDefault="001F0AD0">
            <w:pPr>
              <w:pStyle w:val="ListBullet2"/>
              <w:numPr>
                <w:ilvl w:val="0"/>
                <w:numId w:val="0"/>
              </w:numPr>
              <w:jc w:val="center"/>
            </w:pPr>
          </w:p>
        </w:tc>
        <w:tc>
          <w:tcPr>
            <w:tcW w:w="738" w:type="dxa"/>
            <w:tcBorders>
              <w:top w:val="nil"/>
              <w:left w:val="single" w:sz="18" w:space="0" w:color="auto"/>
            </w:tcBorders>
          </w:tcPr>
          <w:p w14:paraId="62276BAC" w14:textId="77777777" w:rsidR="00000000" w:rsidRDefault="001F0AD0">
            <w:pPr>
              <w:pStyle w:val="ListBullet2"/>
              <w:numPr>
                <w:ilvl w:val="0"/>
                <w:numId w:val="0"/>
              </w:numPr>
              <w:jc w:val="center"/>
            </w:pPr>
            <w:r>
              <w:sym w:font="Monotype Sorts" w:char="F034"/>
            </w:r>
          </w:p>
        </w:tc>
        <w:tc>
          <w:tcPr>
            <w:tcW w:w="792" w:type="dxa"/>
            <w:tcBorders>
              <w:top w:val="nil"/>
            </w:tcBorders>
          </w:tcPr>
          <w:p w14:paraId="1D5A8026" w14:textId="77777777" w:rsidR="00000000" w:rsidRDefault="001F0AD0">
            <w:pPr>
              <w:pStyle w:val="ListBullet2"/>
              <w:numPr>
                <w:ilvl w:val="0"/>
                <w:numId w:val="0"/>
              </w:numPr>
              <w:jc w:val="center"/>
            </w:pPr>
          </w:p>
        </w:tc>
        <w:tc>
          <w:tcPr>
            <w:tcW w:w="792" w:type="dxa"/>
            <w:tcBorders>
              <w:top w:val="nil"/>
            </w:tcBorders>
          </w:tcPr>
          <w:p w14:paraId="33F30367" w14:textId="77777777" w:rsidR="00000000" w:rsidRDefault="001F0AD0">
            <w:pPr>
              <w:pStyle w:val="ListBullet2"/>
              <w:numPr>
                <w:ilvl w:val="0"/>
                <w:numId w:val="0"/>
              </w:numPr>
              <w:jc w:val="center"/>
            </w:pPr>
          </w:p>
        </w:tc>
        <w:tc>
          <w:tcPr>
            <w:tcW w:w="792" w:type="dxa"/>
            <w:tcBorders>
              <w:top w:val="nil"/>
            </w:tcBorders>
          </w:tcPr>
          <w:p w14:paraId="0CD658D8" w14:textId="77777777" w:rsidR="00000000" w:rsidRDefault="001F0AD0">
            <w:pPr>
              <w:pStyle w:val="ListBullet2"/>
              <w:numPr>
                <w:ilvl w:val="0"/>
                <w:numId w:val="0"/>
              </w:numPr>
              <w:jc w:val="center"/>
            </w:pPr>
          </w:p>
        </w:tc>
        <w:tc>
          <w:tcPr>
            <w:tcW w:w="846" w:type="dxa"/>
            <w:tcBorders>
              <w:top w:val="nil"/>
              <w:right w:val="nil"/>
            </w:tcBorders>
          </w:tcPr>
          <w:p w14:paraId="161B0274" w14:textId="77777777" w:rsidR="00000000" w:rsidRDefault="001F0AD0">
            <w:pPr>
              <w:pStyle w:val="ListBullet2"/>
              <w:numPr>
                <w:ilvl w:val="0"/>
                <w:numId w:val="0"/>
              </w:numPr>
              <w:jc w:val="center"/>
            </w:pPr>
          </w:p>
        </w:tc>
        <w:tc>
          <w:tcPr>
            <w:tcW w:w="1080" w:type="dxa"/>
            <w:tcBorders>
              <w:top w:val="nil"/>
              <w:left w:val="single" w:sz="18" w:space="0" w:color="auto"/>
            </w:tcBorders>
          </w:tcPr>
          <w:p w14:paraId="2539E785" w14:textId="77777777" w:rsidR="00000000" w:rsidRDefault="001F0AD0">
            <w:pPr>
              <w:pStyle w:val="ListBullet2"/>
              <w:numPr>
                <w:ilvl w:val="0"/>
                <w:numId w:val="0"/>
              </w:numPr>
              <w:jc w:val="center"/>
            </w:pPr>
            <w:r>
              <w:t>Old</w:t>
            </w:r>
          </w:p>
        </w:tc>
        <w:tc>
          <w:tcPr>
            <w:tcW w:w="900" w:type="dxa"/>
            <w:tcBorders>
              <w:top w:val="nil"/>
            </w:tcBorders>
          </w:tcPr>
          <w:p w14:paraId="3973A8D1" w14:textId="77777777" w:rsidR="00000000" w:rsidRDefault="001F0AD0">
            <w:pPr>
              <w:pStyle w:val="ListBullet2"/>
              <w:numPr>
                <w:ilvl w:val="0"/>
                <w:numId w:val="0"/>
              </w:numPr>
              <w:jc w:val="center"/>
            </w:pPr>
            <w:r>
              <w:t>Old</w:t>
            </w:r>
          </w:p>
        </w:tc>
      </w:tr>
      <w:tr w:rsidR="00000000" w14:paraId="09FFAB03" w14:textId="77777777">
        <w:tblPrEx>
          <w:tblCellMar>
            <w:top w:w="0" w:type="dxa"/>
            <w:bottom w:w="0" w:type="dxa"/>
          </w:tblCellMar>
        </w:tblPrEx>
        <w:tc>
          <w:tcPr>
            <w:tcW w:w="468" w:type="dxa"/>
            <w:tcBorders>
              <w:top w:val="nil"/>
            </w:tcBorders>
          </w:tcPr>
          <w:p w14:paraId="5DD3AA5E" w14:textId="77777777" w:rsidR="00000000" w:rsidRDefault="001F0AD0">
            <w:pPr>
              <w:pStyle w:val="ListBullet2"/>
              <w:numPr>
                <w:ilvl w:val="0"/>
                <w:numId w:val="0"/>
              </w:numPr>
              <w:jc w:val="center"/>
            </w:pPr>
            <w:r>
              <w:t>7</w:t>
            </w:r>
          </w:p>
        </w:tc>
        <w:tc>
          <w:tcPr>
            <w:tcW w:w="792" w:type="dxa"/>
            <w:tcBorders>
              <w:top w:val="nil"/>
            </w:tcBorders>
          </w:tcPr>
          <w:p w14:paraId="1C3BBF67" w14:textId="77777777" w:rsidR="00000000" w:rsidRDefault="001F0AD0">
            <w:pPr>
              <w:pStyle w:val="ListBullet2"/>
              <w:numPr>
                <w:ilvl w:val="0"/>
                <w:numId w:val="0"/>
              </w:numPr>
              <w:jc w:val="center"/>
            </w:pPr>
          </w:p>
        </w:tc>
        <w:tc>
          <w:tcPr>
            <w:tcW w:w="792" w:type="dxa"/>
            <w:tcBorders>
              <w:top w:val="nil"/>
            </w:tcBorders>
          </w:tcPr>
          <w:p w14:paraId="3B2A916F"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6B1A1FF2" w14:textId="77777777" w:rsidR="00000000" w:rsidRDefault="001F0AD0">
            <w:pPr>
              <w:pStyle w:val="ListBullet2"/>
              <w:numPr>
                <w:ilvl w:val="0"/>
                <w:numId w:val="0"/>
              </w:numPr>
              <w:jc w:val="center"/>
            </w:pPr>
          </w:p>
        </w:tc>
        <w:tc>
          <w:tcPr>
            <w:tcW w:w="738" w:type="dxa"/>
            <w:tcBorders>
              <w:top w:val="nil"/>
              <w:left w:val="single" w:sz="18" w:space="0" w:color="auto"/>
            </w:tcBorders>
          </w:tcPr>
          <w:p w14:paraId="644871D6" w14:textId="77777777" w:rsidR="00000000" w:rsidRDefault="001F0AD0">
            <w:pPr>
              <w:pStyle w:val="ListBullet2"/>
              <w:numPr>
                <w:ilvl w:val="0"/>
                <w:numId w:val="0"/>
              </w:numPr>
              <w:jc w:val="center"/>
            </w:pPr>
          </w:p>
        </w:tc>
        <w:tc>
          <w:tcPr>
            <w:tcW w:w="792" w:type="dxa"/>
            <w:tcBorders>
              <w:top w:val="nil"/>
            </w:tcBorders>
          </w:tcPr>
          <w:p w14:paraId="4A440060" w14:textId="77777777" w:rsidR="00000000" w:rsidRDefault="001F0AD0">
            <w:pPr>
              <w:pStyle w:val="ListBullet2"/>
              <w:numPr>
                <w:ilvl w:val="0"/>
                <w:numId w:val="0"/>
              </w:numPr>
              <w:jc w:val="center"/>
            </w:pPr>
            <w:r>
              <w:sym w:font="Monotype Sorts" w:char="F034"/>
            </w:r>
          </w:p>
        </w:tc>
        <w:tc>
          <w:tcPr>
            <w:tcW w:w="792" w:type="dxa"/>
            <w:tcBorders>
              <w:top w:val="nil"/>
            </w:tcBorders>
          </w:tcPr>
          <w:p w14:paraId="2DCF305A" w14:textId="77777777" w:rsidR="00000000" w:rsidRDefault="001F0AD0">
            <w:pPr>
              <w:pStyle w:val="ListBullet2"/>
              <w:numPr>
                <w:ilvl w:val="0"/>
                <w:numId w:val="0"/>
              </w:numPr>
              <w:jc w:val="center"/>
            </w:pPr>
          </w:p>
        </w:tc>
        <w:tc>
          <w:tcPr>
            <w:tcW w:w="792" w:type="dxa"/>
            <w:tcBorders>
              <w:top w:val="nil"/>
            </w:tcBorders>
          </w:tcPr>
          <w:p w14:paraId="007EBF7F" w14:textId="77777777" w:rsidR="00000000" w:rsidRDefault="001F0AD0">
            <w:pPr>
              <w:pStyle w:val="ListBullet2"/>
              <w:numPr>
                <w:ilvl w:val="0"/>
                <w:numId w:val="0"/>
              </w:numPr>
              <w:jc w:val="center"/>
            </w:pPr>
          </w:p>
        </w:tc>
        <w:tc>
          <w:tcPr>
            <w:tcW w:w="846" w:type="dxa"/>
            <w:tcBorders>
              <w:top w:val="nil"/>
              <w:right w:val="nil"/>
            </w:tcBorders>
          </w:tcPr>
          <w:p w14:paraId="1985139A" w14:textId="77777777" w:rsidR="00000000" w:rsidRDefault="001F0AD0">
            <w:pPr>
              <w:pStyle w:val="ListBullet2"/>
              <w:numPr>
                <w:ilvl w:val="0"/>
                <w:numId w:val="0"/>
              </w:numPr>
              <w:jc w:val="center"/>
            </w:pPr>
          </w:p>
        </w:tc>
        <w:tc>
          <w:tcPr>
            <w:tcW w:w="1080" w:type="dxa"/>
            <w:tcBorders>
              <w:top w:val="nil"/>
              <w:left w:val="single" w:sz="18" w:space="0" w:color="auto"/>
            </w:tcBorders>
          </w:tcPr>
          <w:p w14:paraId="214DB1B9" w14:textId="77777777" w:rsidR="00000000" w:rsidRDefault="001F0AD0">
            <w:pPr>
              <w:pStyle w:val="ListBullet2"/>
              <w:numPr>
                <w:ilvl w:val="0"/>
                <w:numId w:val="0"/>
              </w:numPr>
              <w:jc w:val="center"/>
            </w:pPr>
            <w:r>
              <w:t>Old</w:t>
            </w:r>
          </w:p>
        </w:tc>
        <w:tc>
          <w:tcPr>
            <w:tcW w:w="900" w:type="dxa"/>
            <w:tcBorders>
              <w:top w:val="nil"/>
            </w:tcBorders>
          </w:tcPr>
          <w:p w14:paraId="3CA7BCB8" w14:textId="77777777" w:rsidR="00000000" w:rsidRDefault="001F0AD0">
            <w:pPr>
              <w:pStyle w:val="ListBullet2"/>
              <w:numPr>
                <w:ilvl w:val="0"/>
                <w:numId w:val="0"/>
              </w:numPr>
              <w:jc w:val="center"/>
            </w:pPr>
            <w:r>
              <w:t>Old</w:t>
            </w:r>
          </w:p>
        </w:tc>
      </w:tr>
      <w:tr w:rsidR="00000000" w14:paraId="55773209" w14:textId="77777777">
        <w:tblPrEx>
          <w:tblCellMar>
            <w:top w:w="0" w:type="dxa"/>
            <w:bottom w:w="0" w:type="dxa"/>
          </w:tblCellMar>
        </w:tblPrEx>
        <w:tc>
          <w:tcPr>
            <w:tcW w:w="468" w:type="dxa"/>
            <w:tcBorders>
              <w:top w:val="nil"/>
            </w:tcBorders>
          </w:tcPr>
          <w:p w14:paraId="30504AE3" w14:textId="77777777" w:rsidR="00000000" w:rsidRDefault="001F0AD0">
            <w:pPr>
              <w:pStyle w:val="ListBullet2"/>
              <w:numPr>
                <w:ilvl w:val="0"/>
                <w:numId w:val="0"/>
              </w:numPr>
              <w:jc w:val="center"/>
            </w:pPr>
            <w:r>
              <w:t>8</w:t>
            </w:r>
          </w:p>
        </w:tc>
        <w:tc>
          <w:tcPr>
            <w:tcW w:w="792" w:type="dxa"/>
            <w:tcBorders>
              <w:top w:val="nil"/>
            </w:tcBorders>
          </w:tcPr>
          <w:p w14:paraId="1355B42B" w14:textId="77777777" w:rsidR="00000000" w:rsidRDefault="001F0AD0">
            <w:pPr>
              <w:pStyle w:val="ListBullet2"/>
              <w:numPr>
                <w:ilvl w:val="0"/>
                <w:numId w:val="0"/>
              </w:numPr>
              <w:jc w:val="center"/>
            </w:pPr>
          </w:p>
        </w:tc>
        <w:tc>
          <w:tcPr>
            <w:tcW w:w="792" w:type="dxa"/>
            <w:tcBorders>
              <w:top w:val="nil"/>
            </w:tcBorders>
          </w:tcPr>
          <w:p w14:paraId="59ED96F5"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0AC51DD5" w14:textId="77777777" w:rsidR="00000000" w:rsidRDefault="001F0AD0">
            <w:pPr>
              <w:pStyle w:val="ListBullet2"/>
              <w:numPr>
                <w:ilvl w:val="0"/>
                <w:numId w:val="0"/>
              </w:numPr>
              <w:jc w:val="center"/>
            </w:pPr>
          </w:p>
        </w:tc>
        <w:tc>
          <w:tcPr>
            <w:tcW w:w="738" w:type="dxa"/>
            <w:tcBorders>
              <w:top w:val="nil"/>
              <w:left w:val="single" w:sz="18" w:space="0" w:color="auto"/>
            </w:tcBorders>
          </w:tcPr>
          <w:p w14:paraId="47162C46" w14:textId="77777777" w:rsidR="00000000" w:rsidRDefault="001F0AD0">
            <w:pPr>
              <w:pStyle w:val="ListBullet2"/>
              <w:numPr>
                <w:ilvl w:val="0"/>
                <w:numId w:val="0"/>
              </w:numPr>
              <w:jc w:val="center"/>
            </w:pPr>
          </w:p>
        </w:tc>
        <w:tc>
          <w:tcPr>
            <w:tcW w:w="792" w:type="dxa"/>
            <w:tcBorders>
              <w:top w:val="nil"/>
            </w:tcBorders>
          </w:tcPr>
          <w:p w14:paraId="38AD669A" w14:textId="77777777" w:rsidR="00000000" w:rsidRDefault="001F0AD0">
            <w:pPr>
              <w:pStyle w:val="ListBullet2"/>
              <w:numPr>
                <w:ilvl w:val="0"/>
                <w:numId w:val="0"/>
              </w:numPr>
              <w:jc w:val="center"/>
            </w:pPr>
          </w:p>
        </w:tc>
        <w:tc>
          <w:tcPr>
            <w:tcW w:w="792" w:type="dxa"/>
            <w:tcBorders>
              <w:top w:val="nil"/>
            </w:tcBorders>
          </w:tcPr>
          <w:p w14:paraId="6F45EE5F" w14:textId="77777777" w:rsidR="00000000" w:rsidRDefault="001F0AD0">
            <w:pPr>
              <w:pStyle w:val="ListBullet2"/>
              <w:numPr>
                <w:ilvl w:val="0"/>
                <w:numId w:val="0"/>
              </w:numPr>
              <w:jc w:val="center"/>
            </w:pPr>
            <w:r>
              <w:sym w:font="Monotype Sorts" w:char="F034"/>
            </w:r>
          </w:p>
        </w:tc>
        <w:tc>
          <w:tcPr>
            <w:tcW w:w="792" w:type="dxa"/>
            <w:tcBorders>
              <w:top w:val="nil"/>
            </w:tcBorders>
          </w:tcPr>
          <w:p w14:paraId="68D696D7" w14:textId="77777777" w:rsidR="00000000" w:rsidRDefault="001F0AD0">
            <w:pPr>
              <w:pStyle w:val="ListBullet2"/>
              <w:numPr>
                <w:ilvl w:val="0"/>
                <w:numId w:val="0"/>
              </w:numPr>
              <w:jc w:val="center"/>
            </w:pPr>
          </w:p>
        </w:tc>
        <w:tc>
          <w:tcPr>
            <w:tcW w:w="846" w:type="dxa"/>
            <w:tcBorders>
              <w:top w:val="nil"/>
              <w:right w:val="nil"/>
            </w:tcBorders>
          </w:tcPr>
          <w:p w14:paraId="0B659857" w14:textId="77777777" w:rsidR="00000000" w:rsidRDefault="001F0AD0">
            <w:pPr>
              <w:pStyle w:val="ListBullet2"/>
              <w:numPr>
                <w:ilvl w:val="0"/>
                <w:numId w:val="0"/>
              </w:numPr>
              <w:jc w:val="center"/>
            </w:pPr>
          </w:p>
        </w:tc>
        <w:tc>
          <w:tcPr>
            <w:tcW w:w="1080" w:type="dxa"/>
            <w:tcBorders>
              <w:top w:val="nil"/>
              <w:left w:val="single" w:sz="18" w:space="0" w:color="auto"/>
            </w:tcBorders>
          </w:tcPr>
          <w:p w14:paraId="5391FA1A" w14:textId="77777777" w:rsidR="00000000" w:rsidRDefault="001F0AD0">
            <w:pPr>
              <w:pStyle w:val="ListBullet2"/>
              <w:numPr>
                <w:ilvl w:val="0"/>
                <w:numId w:val="0"/>
              </w:numPr>
              <w:jc w:val="center"/>
            </w:pPr>
            <w:r>
              <w:t>Old</w:t>
            </w:r>
          </w:p>
        </w:tc>
        <w:tc>
          <w:tcPr>
            <w:tcW w:w="900" w:type="dxa"/>
            <w:tcBorders>
              <w:top w:val="nil"/>
            </w:tcBorders>
          </w:tcPr>
          <w:p w14:paraId="22348FA3" w14:textId="77777777" w:rsidR="00000000" w:rsidRDefault="001F0AD0">
            <w:pPr>
              <w:pStyle w:val="ListBullet2"/>
              <w:numPr>
                <w:ilvl w:val="0"/>
                <w:numId w:val="0"/>
              </w:numPr>
              <w:jc w:val="center"/>
            </w:pPr>
            <w:r>
              <w:t>Old</w:t>
            </w:r>
          </w:p>
        </w:tc>
      </w:tr>
      <w:tr w:rsidR="00000000" w14:paraId="7401AF4D" w14:textId="77777777">
        <w:tblPrEx>
          <w:tblCellMar>
            <w:top w:w="0" w:type="dxa"/>
            <w:bottom w:w="0" w:type="dxa"/>
          </w:tblCellMar>
        </w:tblPrEx>
        <w:tc>
          <w:tcPr>
            <w:tcW w:w="468" w:type="dxa"/>
            <w:tcBorders>
              <w:top w:val="nil"/>
            </w:tcBorders>
          </w:tcPr>
          <w:p w14:paraId="58C76A98" w14:textId="77777777" w:rsidR="00000000" w:rsidRDefault="001F0AD0">
            <w:pPr>
              <w:pStyle w:val="ListBullet2"/>
              <w:numPr>
                <w:ilvl w:val="0"/>
                <w:numId w:val="0"/>
              </w:numPr>
              <w:jc w:val="center"/>
            </w:pPr>
            <w:r>
              <w:t>9</w:t>
            </w:r>
          </w:p>
        </w:tc>
        <w:tc>
          <w:tcPr>
            <w:tcW w:w="792" w:type="dxa"/>
            <w:tcBorders>
              <w:top w:val="nil"/>
            </w:tcBorders>
          </w:tcPr>
          <w:p w14:paraId="75513590" w14:textId="77777777" w:rsidR="00000000" w:rsidRDefault="001F0AD0">
            <w:pPr>
              <w:pStyle w:val="ListBullet2"/>
              <w:numPr>
                <w:ilvl w:val="0"/>
                <w:numId w:val="0"/>
              </w:numPr>
              <w:jc w:val="center"/>
            </w:pPr>
          </w:p>
        </w:tc>
        <w:tc>
          <w:tcPr>
            <w:tcW w:w="792" w:type="dxa"/>
            <w:tcBorders>
              <w:top w:val="nil"/>
            </w:tcBorders>
          </w:tcPr>
          <w:p w14:paraId="4780C82D"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328C51B9" w14:textId="77777777" w:rsidR="00000000" w:rsidRDefault="001F0AD0">
            <w:pPr>
              <w:pStyle w:val="ListBullet2"/>
              <w:numPr>
                <w:ilvl w:val="0"/>
                <w:numId w:val="0"/>
              </w:numPr>
              <w:jc w:val="center"/>
            </w:pPr>
          </w:p>
        </w:tc>
        <w:tc>
          <w:tcPr>
            <w:tcW w:w="738" w:type="dxa"/>
            <w:tcBorders>
              <w:top w:val="nil"/>
              <w:left w:val="single" w:sz="18" w:space="0" w:color="auto"/>
            </w:tcBorders>
          </w:tcPr>
          <w:p w14:paraId="4C27E4D9" w14:textId="77777777" w:rsidR="00000000" w:rsidRDefault="001F0AD0">
            <w:pPr>
              <w:pStyle w:val="ListBullet2"/>
              <w:numPr>
                <w:ilvl w:val="0"/>
                <w:numId w:val="0"/>
              </w:numPr>
              <w:jc w:val="center"/>
            </w:pPr>
          </w:p>
        </w:tc>
        <w:tc>
          <w:tcPr>
            <w:tcW w:w="792" w:type="dxa"/>
            <w:tcBorders>
              <w:top w:val="nil"/>
            </w:tcBorders>
          </w:tcPr>
          <w:p w14:paraId="31832CFA" w14:textId="77777777" w:rsidR="00000000" w:rsidRDefault="001F0AD0">
            <w:pPr>
              <w:pStyle w:val="ListBullet2"/>
              <w:numPr>
                <w:ilvl w:val="0"/>
                <w:numId w:val="0"/>
              </w:numPr>
              <w:jc w:val="center"/>
            </w:pPr>
          </w:p>
        </w:tc>
        <w:tc>
          <w:tcPr>
            <w:tcW w:w="792" w:type="dxa"/>
            <w:tcBorders>
              <w:top w:val="nil"/>
            </w:tcBorders>
          </w:tcPr>
          <w:p w14:paraId="10614BFD" w14:textId="77777777" w:rsidR="00000000" w:rsidRDefault="001F0AD0">
            <w:pPr>
              <w:pStyle w:val="ListBullet2"/>
              <w:numPr>
                <w:ilvl w:val="0"/>
                <w:numId w:val="0"/>
              </w:numPr>
              <w:jc w:val="center"/>
            </w:pPr>
          </w:p>
        </w:tc>
        <w:tc>
          <w:tcPr>
            <w:tcW w:w="792" w:type="dxa"/>
            <w:tcBorders>
              <w:top w:val="nil"/>
            </w:tcBorders>
          </w:tcPr>
          <w:p w14:paraId="7FACE23A"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266FC98D" w14:textId="77777777" w:rsidR="00000000" w:rsidRDefault="001F0AD0">
            <w:pPr>
              <w:pStyle w:val="ListBullet2"/>
              <w:numPr>
                <w:ilvl w:val="0"/>
                <w:numId w:val="0"/>
              </w:numPr>
              <w:jc w:val="center"/>
            </w:pPr>
          </w:p>
        </w:tc>
        <w:tc>
          <w:tcPr>
            <w:tcW w:w="1080" w:type="dxa"/>
            <w:tcBorders>
              <w:top w:val="nil"/>
              <w:left w:val="single" w:sz="18" w:space="0" w:color="auto"/>
            </w:tcBorders>
          </w:tcPr>
          <w:p w14:paraId="2993F114" w14:textId="77777777" w:rsidR="00000000" w:rsidRDefault="001F0AD0">
            <w:pPr>
              <w:pStyle w:val="ListBullet2"/>
              <w:numPr>
                <w:ilvl w:val="0"/>
                <w:numId w:val="0"/>
              </w:numPr>
              <w:jc w:val="center"/>
            </w:pPr>
            <w:r>
              <w:t>Old</w:t>
            </w:r>
          </w:p>
        </w:tc>
        <w:tc>
          <w:tcPr>
            <w:tcW w:w="900" w:type="dxa"/>
            <w:tcBorders>
              <w:top w:val="nil"/>
            </w:tcBorders>
          </w:tcPr>
          <w:p w14:paraId="2B94515A" w14:textId="77777777" w:rsidR="00000000" w:rsidRDefault="001F0AD0">
            <w:pPr>
              <w:pStyle w:val="ListBullet2"/>
              <w:numPr>
                <w:ilvl w:val="0"/>
                <w:numId w:val="0"/>
              </w:numPr>
              <w:jc w:val="center"/>
            </w:pPr>
            <w:r>
              <w:t>Old</w:t>
            </w:r>
          </w:p>
        </w:tc>
      </w:tr>
      <w:tr w:rsidR="00000000" w14:paraId="728F37C4" w14:textId="77777777">
        <w:tblPrEx>
          <w:tblCellMar>
            <w:top w:w="0" w:type="dxa"/>
            <w:bottom w:w="0" w:type="dxa"/>
          </w:tblCellMar>
        </w:tblPrEx>
        <w:tc>
          <w:tcPr>
            <w:tcW w:w="468" w:type="dxa"/>
            <w:tcBorders>
              <w:top w:val="nil"/>
            </w:tcBorders>
          </w:tcPr>
          <w:p w14:paraId="7FAF135B" w14:textId="77777777" w:rsidR="00000000" w:rsidRDefault="001F0AD0">
            <w:pPr>
              <w:pStyle w:val="ListBullet2"/>
              <w:numPr>
                <w:ilvl w:val="0"/>
                <w:numId w:val="0"/>
              </w:numPr>
              <w:jc w:val="center"/>
            </w:pPr>
            <w:r>
              <w:t>10</w:t>
            </w:r>
          </w:p>
        </w:tc>
        <w:tc>
          <w:tcPr>
            <w:tcW w:w="792" w:type="dxa"/>
            <w:tcBorders>
              <w:top w:val="nil"/>
            </w:tcBorders>
          </w:tcPr>
          <w:p w14:paraId="7A8689F5" w14:textId="77777777" w:rsidR="00000000" w:rsidRDefault="001F0AD0">
            <w:pPr>
              <w:pStyle w:val="ListBullet2"/>
              <w:numPr>
                <w:ilvl w:val="0"/>
                <w:numId w:val="0"/>
              </w:numPr>
              <w:jc w:val="center"/>
            </w:pPr>
          </w:p>
        </w:tc>
        <w:tc>
          <w:tcPr>
            <w:tcW w:w="792" w:type="dxa"/>
            <w:tcBorders>
              <w:top w:val="nil"/>
            </w:tcBorders>
          </w:tcPr>
          <w:p w14:paraId="16677E9B"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1B70CADD" w14:textId="77777777" w:rsidR="00000000" w:rsidRDefault="001F0AD0">
            <w:pPr>
              <w:pStyle w:val="ListBullet2"/>
              <w:numPr>
                <w:ilvl w:val="0"/>
                <w:numId w:val="0"/>
              </w:numPr>
              <w:jc w:val="center"/>
            </w:pPr>
          </w:p>
        </w:tc>
        <w:tc>
          <w:tcPr>
            <w:tcW w:w="738" w:type="dxa"/>
            <w:tcBorders>
              <w:top w:val="nil"/>
              <w:left w:val="single" w:sz="18" w:space="0" w:color="auto"/>
            </w:tcBorders>
          </w:tcPr>
          <w:p w14:paraId="51234FDC" w14:textId="77777777" w:rsidR="00000000" w:rsidRDefault="001F0AD0">
            <w:pPr>
              <w:pStyle w:val="ListBullet2"/>
              <w:numPr>
                <w:ilvl w:val="0"/>
                <w:numId w:val="0"/>
              </w:numPr>
              <w:jc w:val="center"/>
            </w:pPr>
          </w:p>
        </w:tc>
        <w:tc>
          <w:tcPr>
            <w:tcW w:w="792" w:type="dxa"/>
            <w:tcBorders>
              <w:top w:val="nil"/>
            </w:tcBorders>
          </w:tcPr>
          <w:p w14:paraId="52BB8103" w14:textId="77777777" w:rsidR="00000000" w:rsidRDefault="001F0AD0">
            <w:pPr>
              <w:pStyle w:val="ListBullet2"/>
              <w:numPr>
                <w:ilvl w:val="0"/>
                <w:numId w:val="0"/>
              </w:numPr>
              <w:jc w:val="center"/>
            </w:pPr>
          </w:p>
        </w:tc>
        <w:tc>
          <w:tcPr>
            <w:tcW w:w="792" w:type="dxa"/>
            <w:tcBorders>
              <w:top w:val="nil"/>
            </w:tcBorders>
          </w:tcPr>
          <w:p w14:paraId="7E5144F9" w14:textId="77777777" w:rsidR="00000000" w:rsidRDefault="001F0AD0">
            <w:pPr>
              <w:pStyle w:val="ListBullet2"/>
              <w:numPr>
                <w:ilvl w:val="0"/>
                <w:numId w:val="0"/>
              </w:numPr>
              <w:jc w:val="center"/>
            </w:pPr>
          </w:p>
        </w:tc>
        <w:tc>
          <w:tcPr>
            <w:tcW w:w="792" w:type="dxa"/>
            <w:tcBorders>
              <w:top w:val="nil"/>
            </w:tcBorders>
          </w:tcPr>
          <w:p w14:paraId="0ED01273" w14:textId="77777777" w:rsidR="00000000" w:rsidRDefault="001F0AD0">
            <w:pPr>
              <w:pStyle w:val="ListBullet2"/>
              <w:numPr>
                <w:ilvl w:val="0"/>
                <w:numId w:val="0"/>
              </w:numPr>
              <w:jc w:val="center"/>
            </w:pPr>
          </w:p>
        </w:tc>
        <w:tc>
          <w:tcPr>
            <w:tcW w:w="846" w:type="dxa"/>
            <w:tcBorders>
              <w:top w:val="nil"/>
              <w:right w:val="nil"/>
            </w:tcBorders>
          </w:tcPr>
          <w:p w14:paraId="5F608158"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144EF652" w14:textId="77777777" w:rsidR="00000000" w:rsidRDefault="001F0AD0">
            <w:pPr>
              <w:pStyle w:val="ListBullet2"/>
              <w:numPr>
                <w:ilvl w:val="0"/>
                <w:numId w:val="0"/>
              </w:numPr>
              <w:jc w:val="center"/>
            </w:pPr>
            <w:r>
              <w:t>Old</w:t>
            </w:r>
          </w:p>
        </w:tc>
        <w:tc>
          <w:tcPr>
            <w:tcW w:w="900" w:type="dxa"/>
            <w:tcBorders>
              <w:top w:val="nil"/>
            </w:tcBorders>
          </w:tcPr>
          <w:p w14:paraId="344C6A1A" w14:textId="77777777" w:rsidR="00000000" w:rsidRDefault="001F0AD0">
            <w:pPr>
              <w:pStyle w:val="ListBullet2"/>
              <w:numPr>
                <w:ilvl w:val="0"/>
                <w:numId w:val="0"/>
              </w:numPr>
              <w:jc w:val="center"/>
            </w:pPr>
            <w:r>
              <w:t>Old</w:t>
            </w:r>
          </w:p>
        </w:tc>
      </w:tr>
      <w:tr w:rsidR="00000000" w14:paraId="58DB49D8" w14:textId="77777777">
        <w:tblPrEx>
          <w:tblCellMar>
            <w:top w:w="0" w:type="dxa"/>
            <w:bottom w:w="0" w:type="dxa"/>
          </w:tblCellMar>
        </w:tblPrEx>
        <w:tc>
          <w:tcPr>
            <w:tcW w:w="468" w:type="dxa"/>
            <w:tcBorders>
              <w:top w:val="nil"/>
            </w:tcBorders>
          </w:tcPr>
          <w:p w14:paraId="7B5B4F9D" w14:textId="77777777" w:rsidR="00000000" w:rsidRDefault="001F0AD0">
            <w:pPr>
              <w:pStyle w:val="ListBullet2"/>
              <w:numPr>
                <w:ilvl w:val="0"/>
                <w:numId w:val="0"/>
              </w:numPr>
              <w:jc w:val="center"/>
            </w:pPr>
            <w:r>
              <w:t>11</w:t>
            </w:r>
          </w:p>
        </w:tc>
        <w:tc>
          <w:tcPr>
            <w:tcW w:w="792" w:type="dxa"/>
            <w:tcBorders>
              <w:top w:val="nil"/>
            </w:tcBorders>
          </w:tcPr>
          <w:p w14:paraId="790A2C26" w14:textId="77777777" w:rsidR="00000000" w:rsidRDefault="001F0AD0">
            <w:pPr>
              <w:pStyle w:val="ListBullet2"/>
              <w:numPr>
                <w:ilvl w:val="0"/>
                <w:numId w:val="0"/>
              </w:numPr>
              <w:jc w:val="center"/>
            </w:pPr>
          </w:p>
        </w:tc>
        <w:tc>
          <w:tcPr>
            <w:tcW w:w="792" w:type="dxa"/>
            <w:tcBorders>
              <w:top w:val="nil"/>
            </w:tcBorders>
          </w:tcPr>
          <w:p w14:paraId="164CA039" w14:textId="77777777" w:rsidR="00000000" w:rsidRDefault="001F0AD0">
            <w:pPr>
              <w:pStyle w:val="ListBullet2"/>
              <w:numPr>
                <w:ilvl w:val="0"/>
                <w:numId w:val="0"/>
              </w:numPr>
              <w:jc w:val="center"/>
            </w:pPr>
          </w:p>
        </w:tc>
        <w:tc>
          <w:tcPr>
            <w:tcW w:w="846" w:type="dxa"/>
            <w:tcBorders>
              <w:top w:val="nil"/>
              <w:right w:val="nil"/>
            </w:tcBorders>
          </w:tcPr>
          <w:p w14:paraId="14AB6C46"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0F656A70" w14:textId="77777777" w:rsidR="00000000" w:rsidRDefault="001F0AD0">
            <w:pPr>
              <w:pStyle w:val="ListBullet2"/>
              <w:numPr>
                <w:ilvl w:val="0"/>
                <w:numId w:val="0"/>
              </w:numPr>
              <w:jc w:val="center"/>
            </w:pPr>
            <w:r>
              <w:sym w:font="Monotype Sorts" w:char="F034"/>
            </w:r>
          </w:p>
        </w:tc>
        <w:tc>
          <w:tcPr>
            <w:tcW w:w="792" w:type="dxa"/>
            <w:tcBorders>
              <w:top w:val="nil"/>
            </w:tcBorders>
          </w:tcPr>
          <w:p w14:paraId="40B0F639" w14:textId="77777777" w:rsidR="00000000" w:rsidRDefault="001F0AD0">
            <w:pPr>
              <w:pStyle w:val="ListBullet2"/>
              <w:numPr>
                <w:ilvl w:val="0"/>
                <w:numId w:val="0"/>
              </w:numPr>
              <w:jc w:val="center"/>
            </w:pPr>
          </w:p>
        </w:tc>
        <w:tc>
          <w:tcPr>
            <w:tcW w:w="792" w:type="dxa"/>
            <w:tcBorders>
              <w:top w:val="nil"/>
            </w:tcBorders>
          </w:tcPr>
          <w:p w14:paraId="5FE2B0A3" w14:textId="77777777" w:rsidR="00000000" w:rsidRDefault="001F0AD0">
            <w:pPr>
              <w:pStyle w:val="ListBullet2"/>
              <w:numPr>
                <w:ilvl w:val="0"/>
                <w:numId w:val="0"/>
              </w:numPr>
              <w:jc w:val="center"/>
            </w:pPr>
          </w:p>
        </w:tc>
        <w:tc>
          <w:tcPr>
            <w:tcW w:w="792" w:type="dxa"/>
            <w:tcBorders>
              <w:top w:val="nil"/>
            </w:tcBorders>
          </w:tcPr>
          <w:p w14:paraId="169F4571" w14:textId="77777777" w:rsidR="00000000" w:rsidRDefault="001F0AD0">
            <w:pPr>
              <w:pStyle w:val="ListBullet2"/>
              <w:numPr>
                <w:ilvl w:val="0"/>
                <w:numId w:val="0"/>
              </w:numPr>
              <w:jc w:val="center"/>
            </w:pPr>
          </w:p>
        </w:tc>
        <w:tc>
          <w:tcPr>
            <w:tcW w:w="846" w:type="dxa"/>
            <w:tcBorders>
              <w:top w:val="nil"/>
              <w:right w:val="nil"/>
            </w:tcBorders>
          </w:tcPr>
          <w:p w14:paraId="7737CCED" w14:textId="77777777" w:rsidR="00000000" w:rsidRDefault="001F0AD0">
            <w:pPr>
              <w:pStyle w:val="ListBullet2"/>
              <w:numPr>
                <w:ilvl w:val="0"/>
                <w:numId w:val="0"/>
              </w:numPr>
              <w:jc w:val="center"/>
            </w:pPr>
          </w:p>
        </w:tc>
        <w:tc>
          <w:tcPr>
            <w:tcW w:w="1080" w:type="dxa"/>
            <w:tcBorders>
              <w:top w:val="nil"/>
              <w:left w:val="single" w:sz="18" w:space="0" w:color="auto"/>
            </w:tcBorders>
          </w:tcPr>
          <w:p w14:paraId="32BD87E0" w14:textId="77777777" w:rsidR="00000000" w:rsidRDefault="001F0AD0">
            <w:pPr>
              <w:pStyle w:val="ListBullet2"/>
              <w:numPr>
                <w:ilvl w:val="0"/>
                <w:numId w:val="0"/>
              </w:numPr>
              <w:jc w:val="center"/>
            </w:pPr>
            <w:r>
              <w:t>Old</w:t>
            </w:r>
          </w:p>
        </w:tc>
        <w:tc>
          <w:tcPr>
            <w:tcW w:w="900" w:type="dxa"/>
            <w:tcBorders>
              <w:top w:val="nil"/>
            </w:tcBorders>
          </w:tcPr>
          <w:p w14:paraId="2C1265E2" w14:textId="77777777" w:rsidR="00000000" w:rsidRDefault="001F0AD0">
            <w:pPr>
              <w:pStyle w:val="ListBullet2"/>
              <w:numPr>
                <w:ilvl w:val="0"/>
                <w:numId w:val="0"/>
              </w:numPr>
              <w:jc w:val="center"/>
            </w:pPr>
            <w:r>
              <w:t>Old</w:t>
            </w:r>
          </w:p>
        </w:tc>
      </w:tr>
      <w:tr w:rsidR="00000000" w14:paraId="1675218F" w14:textId="77777777">
        <w:tblPrEx>
          <w:tblCellMar>
            <w:top w:w="0" w:type="dxa"/>
            <w:bottom w:w="0" w:type="dxa"/>
          </w:tblCellMar>
        </w:tblPrEx>
        <w:tc>
          <w:tcPr>
            <w:tcW w:w="468" w:type="dxa"/>
            <w:tcBorders>
              <w:top w:val="nil"/>
            </w:tcBorders>
          </w:tcPr>
          <w:p w14:paraId="6FACCCE4" w14:textId="77777777" w:rsidR="00000000" w:rsidRDefault="001F0AD0">
            <w:pPr>
              <w:pStyle w:val="ListBullet2"/>
              <w:numPr>
                <w:ilvl w:val="0"/>
                <w:numId w:val="0"/>
              </w:numPr>
              <w:jc w:val="center"/>
            </w:pPr>
            <w:r>
              <w:t>12</w:t>
            </w:r>
          </w:p>
        </w:tc>
        <w:tc>
          <w:tcPr>
            <w:tcW w:w="792" w:type="dxa"/>
            <w:tcBorders>
              <w:top w:val="nil"/>
            </w:tcBorders>
          </w:tcPr>
          <w:p w14:paraId="533D3678" w14:textId="77777777" w:rsidR="00000000" w:rsidRDefault="001F0AD0">
            <w:pPr>
              <w:pStyle w:val="ListBullet2"/>
              <w:numPr>
                <w:ilvl w:val="0"/>
                <w:numId w:val="0"/>
              </w:numPr>
              <w:jc w:val="center"/>
            </w:pPr>
          </w:p>
        </w:tc>
        <w:tc>
          <w:tcPr>
            <w:tcW w:w="792" w:type="dxa"/>
            <w:tcBorders>
              <w:top w:val="nil"/>
            </w:tcBorders>
          </w:tcPr>
          <w:p w14:paraId="6E5F8C4E" w14:textId="77777777" w:rsidR="00000000" w:rsidRDefault="001F0AD0">
            <w:pPr>
              <w:pStyle w:val="ListBullet2"/>
              <w:numPr>
                <w:ilvl w:val="0"/>
                <w:numId w:val="0"/>
              </w:numPr>
              <w:jc w:val="center"/>
            </w:pPr>
          </w:p>
        </w:tc>
        <w:tc>
          <w:tcPr>
            <w:tcW w:w="846" w:type="dxa"/>
            <w:tcBorders>
              <w:top w:val="nil"/>
              <w:right w:val="nil"/>
            </w:tcBorders>
          </w:tcPr>
          <w:p w14:paraId="6296900F"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452175E0" w14:textId="77777777" w:rsidR="00000000" w:rsidRDefault="001F0AD0">
            <w:pPr>
              <w:pStyle w:val="ListBullet2"/>
              <w:numPr>
                <w:ilvl w:val="0"/>
                <w:numId w:val="0"/>
              </w:numPr>
              <w:jc w:val="center"/>
            </w:pPr>
          </w:p>
        </w:tc>
        <w:tc>
          <w:tcPr>
            <w:tcW w:w="792" w:type="dxa"/>
            <w:tcBorders>
              <w:top w:val="nil"/>
            </w:tcBorders>
          </w:tcPr>
          <w:p w14:paraId="2FB3F7D4" w14:textId="77777777" w:rsidR="00000000" w:rsidRDefault="001F0AD0">
            <w:pPr>
              <w:pStyle w:val="ListBullet2"/>
              <w:numPr>
                <w:ilvl w:val="0"/>
                <w:numId w:val="0"/>
              </w:numPr>
              <w:jc w:val="center"/>
            </w:pPr>
            <w:r>
              <w:sym w:font="Monotype Sorts" w:char="F034"/>
            </w:r>
          </w:p>
        </w:tc>
        <w:tc>
          <w:tcPr>
            <w:tcW w:w="792" w:type="dxa"/>
            <w:tcBorders>
              <w:top w:val="nil"/>
            </w:tcBorders>
          </w:tcPr>
          <w:p w14:paraId="2637579C" w14:textId="77777777" w:rsidR="00000000" w:rsidRDefault="001F0AD0">
            <w:pPr>
              <w:pStyle w:val="ListBullet2"/>
              <w:numPr>
                <w:ilvl w:val="0"/>
                <w:numId w:val="0"/>
              </w:numPr>
              <w:jc w:val="center"/>
            </w:pPr>
          </w:p>
        </w:tc>
        <w:tc>
          <w:tcPr>
            <w:tcW w:w="792" w:type="dxa"/>
            <w:tcBorders>
              <w:top w:val="nil"/>
            </w:tcBorders>
          </w:tcPr>
          <w:p w14:paraId="3428BC1C" w14:textId="77777777" w:rsidR="00000000" w:rsidRDefault="001F0AD0">
            <w:pPr>
              <w:pStyle w:val="ListBullet2"/>
              <w:numPr>
                <w:ilvl w:val="0"/>
                <w:numId w:val="0"/>
              </w:numPr>
              <w:jc w:val="center"/>
            </w:pPr>
          </w:p>
        </w:tc>
        <w:tc>
          <w:tcPr>
            <w:tcW w:w="846" w:type="dxa"/>
            <w:tcBorders>
              <w:top w:val="nil"/>
              <w:right w:val="nil"/>
            </w:tcBorders>
          </w:tcPr>
          <w:p w14:paraId="19C5601B" w14:textId="77777777" w:rsidR="00000000" w:rsidRDefault="001F0AD0">
            <w:pPr>
              <w:pStyle w:val="ListBullet2"/>
              <w:numPr>
                <w:ilvl w:val="0"/>
                <w:numId w:val="0"/>
              </w:numPr>
              <w:jc w:val="center"/>
            </w:pPr>
          </w:p>
        </w:tc>
        <w:tc>
          <w:tcPr>
            <w:tcW w:w="1080" w:type="dxa"/>
            <w:tcBorders>
              <w:top w:val="nil"/>
              <w:left w:val="single" w:sz="18" w:space="0" w:color="auto"/>
            </w:tcBorders>
          </w:tcPr>
          <w:p w14:paraId="4404AECB" w14:textId="77777777" w:rsidR="00000000" w:rsidRDefault="001F0AD0">
            <w:pPr>
              <w:pStyle w:val="ListBullet2"/>
              <w:numPr>
                <w:ilvl w:val="0"/>
                <w:numId w:val="0"/>
              </w:numPr>
              <w:jc w:val="center"/>
            </w:pPr>
            <w:r>
              <w:t>Old</w:t>
            </w:r>
          </w:p>
        </w:tc>
        <w:tc>
          <w:tcPr>
            <w:tcW w:w="900" w:type="dxa"/>
            <w:tcBorders>
              <w:top w:val="nil"/>
            </w:tcBorders>
          </w:tcPr>
          <w:p w14:paraId="02B28A6D" w14:textId="77777777" w:rsidR="00000000" w:rsidRDefault="001F0AD0">
            <w:pPr>
              <w:pStyle w:val="ListBullet2"/>
              <w:numPr>
                <w:ilvl w:val="0"/>
                <w:numId w:val="0"/>
              </w:numPr>
              <w:jc w:val="center"/>
            </w:pPr>
            <w:r>
              <w:t>Old</w:t>
            </w:r>
          </w:p>
        </w:tc>
      </w:tr>
      <w:tr w:rsidR="00000000" w14:paraId="694221BE" w14:textId="77777777">
        <w:tblPrEx>
          <w:tblCellMar>
            <w:top w:w="0" w:type="dxa"/>
            <w:bottom w:w="0" w:type="dxa"/>
          </w:tblCellMar>
        </w:tblPrEx>
        <w:tc>
          <w:tcPr>
            <w:tcW w:w="468" w:type="dxa"/>
            <w:tcBorders>
              <w:top w:val="nil"/>
            </w:tcBorders>
          </w:tcPr>
          <w:p w14:paraId="26953A01" w14:textId="77777777" w:rsidR="00000000" w:rsidRDefault="001F0AD0">
            <w:pPr>
              <w:pStyle w:val="ListBullet2"/>
              <w:numPr>
                <w:ilvl w:val="0"/>
                <w:numId w:val="0"/>
              </w:numPr>
              <w:jc w:val="center"/>
            </w:pPr>
            <w:r>
              <w:t>13</w:t>
            </w:r>
          </w:p>
        </w:tc>
        <w:tc>
          <w:tcPr>
            <w:tcW w:w="792" w:type="dxa"/>
            <w:tcBorders>
              <w:top w:val="nil"/>
            </w:tcBorders>
          </w:tcPr>
          <w:p w14:paraId="45DEF4AE" w14:textId="77777777" w:rsidR="00000000" w:rsidRDefault="001F0AD0">
            <w:pPr>
              <w:pStyle w:val="ListBullet2"/>
              <w:numPr>
                <w:ilvl w:val="0"/>
                <w:numId w:val="0"/>
              </w:numPr>
              <w:jc w:val="center"/>
            </w:pPr>
          </w:p>
        </w:tc>
        <w:tc>
          <w:tcPr>
            <w:tcW w:w="792" w:type="dxa"/>
            <w:tcBorders>
              <w:top w:val="nil"/>
            </w:tcBorders>
          </w:tcPr>
          <w:p w14:paraId="155D9985" w14:textId="77777777" w:rsidR="00000000" w:rsidRDefault="001F0AD0">
            <w:pPr>
              <w:pStyle w:val="ListBullet2"/>
              <w:numPr>
                <w:ilvl w:val="0"/>
                <w:numId w:val="0"/>
              </w:numPr>
              <w:jc w:val="center"/>
            </w:pPr>
          </w:p>
        </w:tc>
        <w:tc>
          <w:tcPr>
            <w:tcW w:w="846" w:type="dxa"/>
            <w:tcBorders>
              <w:top w:val="nil"/>
              <w:right w:val="nil"/>
            </w:tcBorders>
          </w:tcPr>
          <w:p w14:paraId="42D742C8"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5729C6BA" w14:textId="77777777" w:rsidR="00000000" w:rsidRDefault="001F0AD0">
            <w:pPr>
              <w:pStyle w:val="ListBullet2"/>
              <w:numPr>
                <w:ilvl w:val="0"/>
                <w:numId w:val="0"/>
              </w:numPr>
              <w:jc w:val="center"/>
            </w:pPr>
          </w:p>
        </w:tc>
        <w:tc>
          <w:tcPr>
            <w:tcW w:w="792" w:type="dxa"/>
            <w:tcBorders>
              <w:top w:val="nil"/>
            </w:tcBorders>
          </w:tcPr>
          <w:p w14:paraId="78B99FC3" w14:textId="77777777" w:rsidR="00000000" w:rsidRDefault="001F0AD0">
            <w:pPr>
              <w:pStyle w:val="ListBullet2"/>
              <w:numPr>
                <w:ilvl w:val="0"/>
                <w:numId w:val="0"/>
              </w:numPr>
              <w:jc w:val="center"/>
            </w:pPr>
          </w:p>
        </w:tc>
        <w:tc>
          <w:tcPr>
            <w:tcW w:w="792" w:type="dxa"/>
            <w:tcBorders>
              <w:top w:val="nil"/>
            </w:tcBorders>
          </w:tcPr>
          <w:p w14:paraId="04330603" w14:textId="77777777" w:rsidR="00000000" w:rsidRDefault="001F0AD0">
            <w:pPr>
              <w:pStyle w:val="ListBullet2"/>
              <w:numPr>
                <w:ilvl w:val="0"/>
                <w:numId w:val="0"/>
              </w:numPr>
              <w:jc w:val="center"/>
            </w:pPr>
            <w:r>
              <w:sym w:font="Monotype Sorts" w:char="F034"/>
            </w:r>
          </w:p>
        </w:tc>
        <w:tc>
          <w:tcPr>
            <w:tcW w:w="792" w:type="dxa"/>
            <w:tcBorders>
              <w:top w:val="nil"/>
            </w:tcBorders>
          </w:tcPr>
          <w:p w14:paraId="347A5278" w14:textId="77777777" w:rsidR="00000000" w:rsidRDefault="001F0AD0">
            <w:pPr>
              <w:pStyle w:val="ListBullet2"/>
              <w:numPr>
                <w:ilvl w:val="0"/>
                <w:numId w:val="0"/>
              </w:numPr>
              <w:jc w:val="center"/>
            </w:pPr>
          </w:p>
        </w:tc>
        <w:tc>
          <w:tcPr>
            <w:tcW w:w="846" w:type="dxa"/>
            <w:tcBorders>
              <w:top w:val="nil"/>
              <w:right w:val="nil"/>
            </w:tcBorders>
          </w:tcPr>
          <w:p w14:paraId="53BA93F8" w14:textId="77777777" w:rsidR="00000000" w:rsidRDefault="001F0AD0">
            <w:pPr>
              <w:pStyle w:val="ListBullet2"/>
              <w:numPr>
                <w:ilvl w:val="0"/>
                <w:numId w:val="0"/>
              </w:numPr>
              <w:jc w:val="center"/>
            </w:pPr>
          </w:p>
        </w:tc>
        <w:tc>
          <w:tcPr>
            <w:tcW w:w="1080" w:type="dxa"/>
            <w:tcBorders>
              <w:top w:val="nil"/>
              <w:left w:val="single" w:sz="18" w:space="0" w:color="auto"/>
            </w:tcBorders>
          </w:tcPr>
          <w:p w14:paraId="37CB6AC9" w14:textId="77777777" w:rsidR="00000000" w:rsidRDefault="001F0AD0">
            <w:pPr>
              <w:pStyle w:val="ListBullet2"/>
              <w:numPr>
                <w:ilvl w:val="0"/>
                <w:numId w:val="0"/>
              </w:numPr>
              <w:jc w:val="center"/>
            </w:pPr>
            <w:r>
              <w:t>Act/Old</w:t>
            </w:r>
          </w:p>
        </w:tc>
        <w:tc>
          <w:tcPr>
            <w:tcW w:w="900" w:type="dxa"/>
            <w:tcBorders>
              <w:top w:val="nil"/>
            </w:tcBorders>
          </w:tcPr>
          <w:p w14:paraId="11CC64C2" w14:textId="77777777" w:rsidR="00000000" w:rsidRDefault="001F0AD0">
            <w:pPr>
              <w:pStyle w:val="ListBullet2"/>
              <w:numPr>
                <w:ilvl w:val="0"/>
                <w:numId w:val="0"/>
              </w:numPr>
              <w:jc w:val="center"/>
            </w:pPr>
            <w:r>
              <w:t>Old</w:t>
            </w:r>
          </w:p>
        </w:tc>
      </w:tr>
      <w:tr w:rsidR="00000000" w14:paraId="1EF2BEE6" w14:textId="77777777">
        <w:tblPrEx>
          <w:tblCellMar>
            <w:top w:w="0" w:type="dxa"/>
            <w:bottom w:w="0" w:type="dxa"/>
          </w:tblCellMar>
        </w:tblPrEx>
        <w:tc>
          <w:tcPr>
            <w:tcW w:w="468" w:type="dxa"/>
            <w:tcBorders>
              <w:top w:val="nil"/>
            </w:tcBorders>
          </w:tcPr>
          <w:p w14:paraId="291569DD" w14:textId="77777777" w:rsidR="00000000" w:rsidRDefault="001F0AD0">
            <w:pPr>
              <w:pStyle w:val="ListBullet2"/>
              <w:numPr>
                <w:ilvl w:val="0"/>
                <w:numId w:val="0"/>
              </w:numPr>
              <w:jc w:val="center"/>
            </w:pPr>
            <w:r>
              <w:t>14</w:t>
            </w:r>
          </w:p>
        </w:tc>
        <w:tc>
          <w:tcPr>
            <w:tcW w:w="792" w:type="dxa"/>
            <w:tcBorders>
              <w:top w:val="nil"/>
            </w:tcBorders>
          </w:tcPr>
          <w:p w14:paraId="358B1615" w14:textId="77777777" w:rsidR="00000000" w:rsidRDefault="001F0AD0">
            <w:pPr>
              <w:pStyle w:val="ListBullet2"/>
              <w:numPr>
                <w:ilvl w:val="0"/>
                <w:numId w:val="0"/>
              </w:numPr>
              <w:jc w:val="center"/>
            </w:pPr>
          </w:p>
        </w:tc>
        <w:tc>
          <w:tcPr>
            <w:tcW w:w="792" w:type="dxa"/>
            <w:tcBorders>
              <w:top w:val="nil"/>
            </w:tcBorders>
          </w:tcPr>
          <w:p w14:paraId="33DAF274" w14:textId="77777777" w:rsidR="00000000" w:rsidRDefault="001F0AD0">
            <w:pPr>
              <w:pStyle w:val="ListBullet2"/>
              <w:numPr>
                <w:ilvl w:val="0"/>
                <w:numId w:val="0"/>
              </w:numPr>
              <w:jc w:val="center"/>
            </w:pPr>
          </w:p>
        </w:tc>
        <w:tc>
          <w:tcPr>
            <w:tcW w:w="846" w:type="dxa"/>
            <w:tcBorders>
              <w:top w:val="nil"/>
              <w:right w:val="nil"/>
            </w:tcBorders>
          </w:tcPr>
          <w:p w14:paraId="71942946"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5C005A2A" w14:textId="77777777" w:rsidR="00000000" w:rsidRDefault="001F0AD0">
            <w:pPr>
              <w:pStyle w:val="ListBullet2"/>
              <w:numPr>
                <w:ilvl w:val="0"/>
                <w:numId w:val="0"/>
              </w:numPr>
              <w:jc w:val="center"/>
            </w:pPr>
          </w:p>
        </w:tc>
        <w:tc>
          <w:tcPr>
            <w:tcW w:w="792" w:type="dxa"/>
            <w:tcBorders>
              <w:top w:val="nil"/>
            </w:tcBorders>
          </w:tcPr>
          <w:p w14:paraId="148FE14A" w14:textId="77777777" w:rsidR="00000000" w:rsidRDefault="001F0AD0">
            <w:pPr>
              <w:pStyle w:val="ListBullet2"/>
              <w:numPr>
                <w:ilvl w:val="0"/>
                <w:numId w:val="0"/>
              </w:numPr>
              <w:jc w:val="center"/>
            </w:pPr>
          </w:p>
        </w:tc>
        <w:tc>
          <w:tcPr>
            <w:tcW w:w="792" w:type="dxa"/>
            <w:tcBorders>
              <w:top w:val="nil"/>
            </w:tcBorders>
          </w:tcPr>
          <w:p w14:paraId="6EC29A2A" w14:textId="77777777" w:rsidR="00000000" w:rsidRDefault="001F0AD0">
            <w:pPr>
              <w:pStyle w:val="ListBullet2"/>
              <w:numPr>
                <w:ilvl w:val="0"/>
                <w:numId w:val="0"/>
              </w:numPr>
              <w:jc w:val="center"/>
            </w:pPr>
          </w:p>
        </w:tc>
        <w:tc>
          <w:tcPr>
            <w:tcW w:w="792" w:type="dxa"/>
            <w:tcBorders>
              <w:top w:val="nil"/>
            </w:tcBorders>
          </w:tcPr>
          <w:p w14:paraId="3AA125A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532D92BD" w14:textId="77777777" w:rsidR="00000000" w:rsidRDefault="001F0AD0">
            <w:pPr>
              <w:pStyle w:val="ListBullet2"/>
              <w:numPr>
                <w:ilvl w:val="0"/>
                <w:numId w:val="0"/>
              </w:numPr>
              <w:jc w:val="center"/>
            </w:pPr>
          </w:p>
        </w:tc>
        <w:tc>
          <w:tcPr>
            <w:tcW w:w="1080" w:type="dxa"/>
            <w:tcBorders>
              <w:top w:val="nil"/>
              <w:left w:val="single" w:sz="18" w:space="0" w:color="auto"/>
            </w:tcBorders>
          </w:tcPr>
          <w:p w14:paraId="1663432A" w14:textId="77777777" w:rsidR="00000000" w:rsidRDefault="001F0AD0">
            <w:pPr>
              <w:pStyle w:val="ListBullet2"/>
              <w:numPr>
                <w:ilvl w:val="0"/>
                <w:numId w:val="0"/>
              </w:numPr>
              <w:jc w:val="center"/>
            </w:pPr>
            <w:r>
              <w:t>Old</w:t>
            </w:r>
          </w:p>
        </w:tc>
        <w:tc>
          <w:tcPr>
            <w:tcW w:w="900" w:type="dxa"/>
            <w:tcBorders>
              <w:top w:val="nil"/>
            </w:tcBorders>
          </w:tcPr>
          <w:p w14:paraId="79146850" w14:textId="77777777" w:rsidR="00000000" w:rsidRDefault="001F0AD0">
            <w:pPr>
              <w:pStyle w:val="ListBullet2"/>
              <w:numPr>
                <w:ilvl w:val="0"/>
                <w:numId w:val="0"/>
              </w:numPr>
              <w:jc w:val="center"/>
            </w:pPr>
            <w:r>
              <w:t>Old</w:t>
            </w:r>
          </w:p>
        </w:tc>
      </w:tr>
      <w:tr w:rsidR="00000000" w14:paraId="63892EB0" w14:textId="77777777">
        <w:tblPrEx>
          <w:tblCellMar>
            <w:top w:w="0" w:type="dxa"/>
            <w:bottom w:w="0" w:type="dxa"/>
          </w:tblCellMar>
        </w:tblPrEx>
        <w:tc>
          <w:tcPr>
            <w:tcW w:w="468" w:type="dxa"/>
            <w:tcBorders>
              <w:top w:val="nil"/>
            </w:tcBorders>
          </w:tcPr>
          <w:p w14:paraId="61923E84" w14:textId="77777777" w:rsidR="00000000" w:rsidRDefault="001F0AD0">
            <w:pPr>
              <w:pStyle w:val="ListBullet2"/>
              <w:numPr>
                <w:ilvl w:val="0"/>
                <w:numId w:val="0"/>
              </w:numPr>
              <w:jc w:val="center"/>
            </w:pPr>
            <w:r>
              <w:t>15</w:t>
            </w:r>
          </w:p>
        </w:tc>
        <w:tc>
          <w:tcPr>
            <w:tcW w:w="792" w:type="dxa"/>
            <w:tcBorders>
              <w:top w:val="nil"/>
            </w:tcBorders>
          </w:tcPr>
          <w:p w14:paraId="42753A4D" w14:textId="77777777" w:rsidR="00000000" w:rsidRDefault="001F0AD0">
            <w:pPr>
              <w:pStyle w:val="ListBullet2"/>
              <w:numPr>
                <w:ilvl w:val="0"/>
                <w:numId w:val="0"/>
              </w:numPr>
              <w:jc w:val="center"/>
            </w:pPr>
          </w:p>
        </w:tc>
        <w:tc>
          <w:tcPr>
            <w:tcW w:w="792" w:type="dxa"/>
            <w:tcBorders>
              <w:top w:val="nil"/>
            </w:tcBorders>
          </w:tcPr>
          <w:p w14:paraId="264A687A" w14:textId="77777777" w:rsidR="00000000" w:rsidRDefault="001F0AD0">
            <w:pPr>
              <w:pStyle w:val="ListBullet2"/>
              <w:numPr>
                <w:ilvl w:val="0"/>
                <w:numId w:val="0"/>
              </w:numPr>
              <w:jc w:val="center"/>
            </w:pPr>
          </w:p>
        </w:tc>
        <w:tc>
          <w:tcPr>
            <w:tcW w:w="846" w:type="dxa"/>
            <w:tcBorders>
              <w:top w:val="nil"/>
              <w:right w:val="nil"/>
            </w:tcBorders>
          </w:tcPr>
          <w:p w14:paraId="0F96D542"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bottom w:val="single" w:sz="18" w:space="0" w:color="auto"/>
            </w:tcBorders>
          </w:tcPr>
          <w:p w14:paraId="287FFCA6" w14:textId="77777777" w:rsidR="00000000" w:rsidRDefault="001F0AD0">
            <w:pPr>
              <w:pStyle w:val="ListBullet2"/>
              <w:numPr>
                <w:ilvl w:val="0"/>
                <w:numId w:val="0"/>
              </w:numPr>
              <w:jc w:val="center"/>
            </w:pPr>
          </w:p>
        </w:tc>
        <w:tc>
          <w:tcPr>
            <w:tcW w:w="792" w:type="dxa"/>
            <w:tcBorders>
              <w:top w:val="nil"/>
            </w:tcBorders>
          </w:tcPr>
          <w:p w14:paraId="510C4492" w14:textId="77777777" w:rsidR="00000000" w:rsidRDefault="001F0AD0">
            <w:pPr>
              <w:pStyle w:val="ListBullet2"/>
              <w:numPr>
                <w:ilvl w:val="0"/>
                <w:numId w:val="0"/>
              </w:numPr>
              <w:jc w:val="center"/>
            </w:pPr>
          </w:p>
        </w:tc>
        <w:tc>
          <w:tcPr>
            <w:tcW w:w="792" w:type="dxa"/>
            <w:tcBorders>
              <w:top w:val="nil"/>
            </w:tcBorders>
          </w:tcPr>
          <w:p w14:paraId="5EAF6DD4" w14:textId="77777777" w:rsidR="00000000" w:rsidRDefault="001F0AD0">
            <w:pPr>
              <w:pStyle w:val="ListBullet2"/>
              <w:numPr>
                <w:ilvl w:val="0"/>
                <w:numId w:val="0"/>
              </w:numPr>
              <w:jc w:val="center"/>
            </w:pPr>
          </w:p>
        </w:tc>
        <w:tc>
          <w:tcPr>
            <w:tcW w:w="792" w:type="dxa"/>
            <w:tcBorders>
              <w:top w:val="nil"/>
            </w:tcBorders>
          </w:tcPr>
          <w:p w14:paraId="0B154139" w14:textId="77777777" w:rsidR="00000000" w:rsidRDefault="001F0AD0">
            <w:pPr>
              <w:pStyle w:val="ListBullet2"/>
              <w:numPr>
                <w:ilvl w:val="0"/>
                <w:numId w:val="0"/>
              </w:numPr>
              <w:jc w:val="center"/>
            </w:pPr>
          </w:p>
        </w:tc>
        <w:tc>
          <w:tcPr>
            <w:tcW w:w="846" w:type="dxa"/>
            <w:tcBorders>
              <w:top w:val="nil"/>
              <w:right w:val="nil"/>
            </w:tcBorders>
          </w:tcPr>
          <w:p w14:paraId="4973EE10"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bottom w:val="single" w:sz="18" w:space="0" w:color="auto"/>
            </w:tcBorders>
          </w:tcPr>
          <w:p w14:paraId="7F80CB27" w14:textId="77777777" w:rsidR="00000000" w:rsidRDefault="001F0AD0">
            <w:pPr>
              <w:pStyle w:val="ListBullet2"/>
              <w:numPr>
                <w:ilvl w:val="0"/>
                <w:numId w:val="0"/>
              </w:numPr>
              <w:jc w:val="center"/>
            </w:pPr>
            <w:r>
              <w:t>Act</w:t>
            </w:r>
          </w:p>
        </w:tc>
        <w:tc>
          <w:tcPr>
            <w:tcW w:w="900" w:type="dxa"/>
            <w:tcBorders>
              <w:top w:val="nil"/>
            </w:tcBorders>
          </w:tcPr>
          <w:p w14:paraId="0AFE943A" w14:textId="77777777" w:rsidR="00000000" w:rsidRDefault="001F0AD0">
            <w:pPr>
              <w:pStyle w:val="ListBullet2"/>
              <w:numPr>
                <w:ilvl w:val="0"/>
                <w:numId w:val="0"/>
              </w:numPr>
              <w:jc w:val="center"/>
            </w:pPr>
            <w:r>
              <w:t>Act</w:t>
            </w:r>
          </w:p>
        </w:tc>
      </w:tr>
    </w:tbl>
    <w:p w14:paraId="20D109EE" w14:textId="77777777" w:rsidR="00000000" w:rsidRDefault="001F0AD0">
      <w:pPr>
        <w:pStyle w:val="Caption"/>
      </w:pPr>
      <w:bookmarkStart w:id="1623" w:name="_Toc485015373"/>
      <w:r>
        <w:t xml:space="preserve">Requirement 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Requirement_Table \* ARABIC \s 1 </w:instrText>
      </w:r>
      <w:r>
        <w:fldChar w:fldCharType="separate"/>
      </w:r>
      <w:r>
        <w:rPr>
          <w:noProof/>
        </w:rPr>
        <w:t>3</w:t>
      </w:r>
      <w:r>
        <w:fldChar w:fldCharType="end"/>
      </w:r>
      <w:r>
        <w:t>, RR3-137.4 -- Block Deletion</w:t>
      </w:r>
      <w:bookmarkEnd w:id="1623"/>
    </w:p>
    <w:p w14:paraId="0E76A9D5" w14:textId="77777777" w:rsidR="00000000" w:rsidRDefault="001F0AD0">
      <w:pPr>
        <w:pStyle w:val="ListBullet2"/>
        <w:numPr>
          <w:ilvl w:val="0"/>
          <w:numId w:val="0"/>
        </w:numPr>
        <w:spacing w:after="240"/>
      </w:pPr>
      <w:r>
        <w:t>As a summary of the table, the Block’s status will be set on Deletion to:</w:t>
      </w:r>
    </w:p>
    <w:p w14:paraId="795E16F5" w14:textId="77777777" w:rsidR="00000000" w:rsidRDefault="001F0AD0" w:rsidP="001F0AD0">
      <w:pPr>
        <w:pStyle w:val="ListBullet2"/>
        <w:numPr>
          <w:ilvl w:val="0"/>
          <w:numId w:val="24"/>
          <w:numberingChange w:id="1624" w:author="Jean Anthony" w:date="2001-03-12T20:36:00Z" w:original=""/>
        </w:numPr>
      </w:pPr>
      <w:r>
        <w:t xml:space="preserve">Active, if ALL EDR and non-EDR Local </w:t>
      </w:r>
      <w:r>
        <w:t>SMSs respond unsuccessfully, or retries are exhausted.</w:t>
      </w:r>
    </w:p>
    <w:p w14:paraId="29A3B941" w14:textId="77777777" w:rsidR="00000000" w:rsidRDefault="001F0AD0" w:rsidP="001F0AD0">
      <w:pPr>
        <w:pStyle w:val="ListBullet2"/>
        <w:numPr>
          <w:ilvl w:val="0"/>
          <w:numId w:val="24"/>
          <w:numberingChange w:id="1625" w:author="Jean Anthony" w:date="2001-03-12T20:36:00Z" w:original=""/>
        </w:numPr>
        <w:spacing w:after="240"/>
      </w:pPr>
      <w:r>
        <w:t>Old, for all other cases.</w:t>
      </w:r>
    </w:p>
    <w:p w14:paraId="0906BD05" w14:textId="77777777" w:rsidR="00000000" w:rsidRDefault="001F0AD0">
      <w:pPr>
        <w:pStyle w:val="RequirementHead"/>
      </w:pPr>
      <w:r>
        <w:t>RR3-138.1</w:t>
      </w:r>
      <w:r>
        <w:tab/>
        <w:t>Number Pooling Block Holder Information – Synchronization of Block Failed SP List and Subscription Version Failed SP List</w:t>
      </w:r>
    </w:p>
    <w:p w14:paraId="628E2A74" w14:textId="77777777" w:rsidR="00000000" w:rsidRDefault="001F0AD0">
      <w:pPr>
        <w:pStyle w:val="RequirementBody"/>
        <w:spacing w:after="120"/>
      </w:pPr>
      <w:r>
        <w:t xml:space="preserve">NPAC SMS shall ensure that the </w:t>
      </w:r>
      <w:r>
        <w:rPr>
          <w:b/>
          <w:i/>
        </w:rPr>
        <w:t>Block Failed</w:t>
      </w:r>
      <w:r>
        <w:rPr>
          <w:b/>
          <w:i/>
        </w:rPr>
        <w:t xml:space="preserve"> SP List </w:t>
      </w:r>
      <w:r>
        <w:t xml:space="preserve">and the </w:t>
      </w:r>
      <w:r>
        <w:rPr>
          <w:b/>
          <w:i/>
        </w:rPr>
        <w:t xml:space="preserve">Subscription Versions Failed SP Lists </w:t>
      </w:r>
      <w:r>
        <w:t>for Block broadcasts to EDR Local SMSs and Subscription Versions broadcasts to non-EDR Local SMSs, are synchronized, by performing the following:  (Previously B-166.1)</w:t>
      </w:r>
    </w:p>
    <w:p w14:paraId="02FF827B" w14:textId="77777777" w:rsidR="00000000" w:rsidRDefault="001F0AD0" w:rsidP="001F0AD0">
      <w:pPr>
        <w:pStyle w:val="ListBullet2"/>
        <w:numPr>
          <w:ilvl w:val="0"/>
          <w:numId w:val="29"/>
          <w:numberingChange w:id="1626" w:author="Jean Anthony" w:date="2001-03-12T20:36:00Z" w:original=""/>
        </w:numPr>
        <w:spacing w:after="120"/>
      </w:pPr>
      <w:r>
        <w:t xml:space="preserve">The </w:t>
      </w:r>
      <w:r>
        <w:rPr>
          <w:b/>
          <w:i/>
        </w:rPr>
        <w:t xml:space="preserve">Block Failed SP List </w:t>
      </w:r>
      <w:r>
        <w:t xml:space="preserve">for the </w:t>
      </w:r>
      <w:r>
        <w:t xml:space="preserve">Block and </w:t>
      </w:r>
      <w:r>
        <w:rPr>
          <w:b/>
          <w:i/>
        </w:rPr>
        <w:t xml:space="preserve">Subscription Versions Failed SP Lists </w:t>
      </w:r>
      <w:r>
        <w:t>for the Subscription Versions shall cross-reference one another and contain the results of the broadcast of the Block to the EDR Local SMSs, and the broadcast of the Subscription Versions to the non-EDR Local</w:t>
      </w:r>
      <w:r>
        <w:t xml:space="preserve"> SMSs.</w:t>
      </w:r>
    </w:p>
    <w:p w14:paraId="1F3D5019" w14:textId="77777777" w:rsidR="00000000" w:rsidRDefault="001F0AD0" w:rsidP="001F0AD0">
      <w:pPr>
        <w:pStyle w:val="ListBullet2"/>
        <w:numPr>
          <w:ilvl w:val="0"/>
          <w:numId w:val="29"/>
          <w:numberingChange w:id="1627" w:author="Jean Anthony" w:date="2001-03-12T20:36:00Z" w:original=""/>
        </w:numPr>
        <w:spacing w:after="120"/>
      </w:pPr>
      <w:r>
        <w:t xml:space="preserve">The </w:t>
      </w:r>
      <w:r>
        <w:rPr>
          <w:b/>
          <w:i/>
        </w:rPr>
        <w:t xml:space="preserve">Subscription Versions Failed SP Lists </w:t>
      </w:r>
      <w:r>
        <w:t>for the Subscription Versions shall be set, based on the results of the Block broadcasts to all EDR Local SMSs and the Subscription Version broadcasts to all non-EDR Local SMSs, and a response has been recei</w:t>
      </w:r>
      <w:r>
        <w:t>ved by all EDR and non-EDR Local SMSs or retries have been exhausted, for Activations, Modifications, and Deletions.</w:t>
      </w:r>
    </w:p>
    <w:p w14:paraId="0E369765" w14:textId="77777777" w:rsidR="00000000" w:rsidRDefault="001F0AD0" w:rsidP="001F0AD0">
      <w:pPr>
        <w:pStyle w:val="ListBullet2"/>
        <w:numPr>
          <w:ilvl w:val="0"/>
          <w:numId w:val="29"/>
          <w:numberingChange w:id="1628" w:author="Jean Anthony" w:date="2001-03-12T20:36:00Z" w:original=""/>
        </w:numPr>
        <w:spacing w:after="120"/>
      </w:pPr>
      <w:r>
        <w:t xml:space="preserve">The </w:t>
      </w:r>
      <w:r>
        <w:rPr>
          <w:b/>
          <w:i/>
        </w:rPr>
        <w:t xml:space="preserve">Block Failed SP List </w:t>
      </w:r>
      <w:r>
        <w:t>for the Block shall be set, based on the results of the Block broadcasts to all EDR Local SMSs and the Subscriptio</w:t>
      </w:r>
      <w:r>
        <w:t>n Version broadcasts to all non-EDR Local SMSs, and a response has been received by all EDR and non-EDR Local SMSs or retries have been exhausted.</w:t>
      </w:r>
    </w:p>
    <w:p w14:paraId="5F5AACAB" w14:textId="77777777" w:rsidR="00000000" w:rsidRDefault="001F0AD0" w:rsidP="001F0AD0">
      <w:pPr>
        <w:pStyle w:val="ListBullet2"/>
        <w:numPr>
          <w:ilvl w:val="0"/>
          <w:numId w:val="29"/>
          <w:numberingChange w:id="1629" w:author="Jean Anthony" w:date="2001-03-12T20:36:00Z" w:original=""/>
        </w:numPr>
        <w:spacing w:after="120"/>
      </w:pPr>
      <w:r>
        <w:t xml:space="preserve">The </w:t>
      </w:r>
      <w:r>
        <w:rPr>
          <w:b/>
          <w:i/>
        </w:rPr>
        <w:t xml:space="preserve">Block Failed SP List </w:t>
      </w:r>
      <w:r>
        <w:t>for the Block shall be based on the summary of all Subscription Versions with LNP Ty</w:t>
      </w:r>
      <w:r>
        <w:t>pe of POOL within the 1K Block.</w:t>
      </w:r>
    </w:p>
    <w:p w14:paraId="349F180E" w14:textId="77777777" w:rsidR="00000000" w:rsidRDefault="001F0AD0" w:rsidP="001F0AD0">
      <w:pPr>
        <w:pStyle w:val="ListBullet2"/>
        <w:numPr>
          <w:ilvl w:val="0"/>
          <w:numId w:val="29"/>
          <w:numberingChange w:id="1630" w:author="Jean Anthony" w:date="2001-03-12T20:36:00Z" w:original=""/>
        </w:numPr>
        <w:spacing w:after="240"/>
      </w:pPr>
      <w:r>
        <w:t xml:space="preserve">The </w:t>
      </w:r>
      <w:r>
        <w:rPr>
          <w:b/>
          <w:i/>
        </w:rPr>
        <w:t xml:space="preserve">Block Failed SP List </w:t>
      </w:r>
      <w:r>
        <w:t>for the Block shall reflect the information contained in Table RR3-138.2.</w:t>
      </w:r>
    </w:p>
    <w:p w14:paraId="566A9532" w14:textId="77777777" w:rsidR="00000000" w:rsidRDefault="001F0AD0">
      <w:pPr>
        <w:pStyle w:val="RequirementHead"/>
      </w:pPr>
      <w:r>
        <w:br w:type="page"/>
        <w:t>RR3-138.2</w:t>
      </w:r>
      <w:r>
        <w:tab/>
        <w:t xml:space="preserve">Number Pooling Block Holder Information – Synchronization of Block Failed SP List and Subscription Version Failed </w:t>
      </w:r>
      <w:r>
        <w:t>SP List for Block Creation, Modification, or Deletion</w:t>
      </w:r>
    </w:p>
    <w:p w14:paraId="51EA7D46" w14:textId="77777777" w:rsidR="00000000" w:rsidRDefault="001F0AD0">
      <w:pPr>
        <w:pStyle w:val="RequirementBody"/>
        <w:spacing w:after="120"/>
      </w:pPr>
      <w:r>
        <w:t xml:space="preserve">NPAC SMS shall set the </w:t>
      </w:r>
      <w:r>
        <w:rPr>
          <w:b/>
          <w:i/>
        </w:rPr>
        <w:t>Block Failed SP List</w:t>
      </w:r>
      <w:r>
        <w:t xml:space="preserve"> of a Block for updates, based on the data contained in Table RR3-138.2.  (Previously B-166.2)</w:t>
      </w:r>
    </w:p>
    <w:p w14:paraId="2BD4C5AA" w14:textId="77777777" w:rsidR="00000000" w:rsidRDefault="001F0AD0">
      <w:pPr>
        <w:pStyle w:val="ListBullet2"/>
        <w:numPr>
          <w:ilvl w:val="0"/>
          <w:numId w:val="0"/>
        </w:numPr>
        <w:spacing w:after="240"/>
      </w:pP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468"/>
        <w:gridCol w:w="792"/>
        <w:gridCol w:w="792"/>
        <w:gridCol w:w="846"/>
        <w:gridCol w:w="738"/>
        <w:gridCol w:w="792"/>
        <w:gridCol w:w="792"/>
        <w:gridCol w:w="792"/>
        <w:gridCol w:w="846"/>
        <w:gridCol w:w="1080"/>
        <w:gridCol w:w="900"/>
      </w:tblGrid>
      <w:tr w:rsidR="00000000" w14:paraId="221B3C2E" w14:textId="77777777">
        <w:tblPrEx>
          <w:tblCellMar>
            <w:top w:w="0" w:type="dxa"/>
            <w:bottom w:w="0" w:type="dxa"/>
          </w:tblCellMar>
        </w:tblPrEx>
        <w:trPr>
          <w:cantSplit/>
        </w:trPr>
        <w:tc>
          <w:tcPr>
            <w:tcW w:w="8838" w:type="dxa"/>
            <w:gridSpan w:val="11"/>
          </w:tcPr>
          <w:p w14:paraId="1CAFDF6E" w14:textId="77777777" w:rsidR="00000000" w:rsidRDefault="001F0AD0">
            <w:pPr>
              <w:pStyle w:val="ListBullet2"/>
              <w:numPr>
                <w:ilvl w:val="0"/>
                <w:numId w:val="0"/>
              </w:numPr>
              <w:spacing w:after="240"/>
              <w:jc w:val="center"/>
            </w:pPr>
            <w:r>
              <w:rPr>
                <w:sz w:val="28"/>
              </w:rPr>
              <w:t>Table RR3-138.2 – Failed SP List</w:t>
            </w:r>
          </w:p>
        </w:tc>
      </w:tr>
      <w:tr w:rsidR="00000000" w14:paraId="38AF9BB9" w14:textId="77777777">
        <w:tblPrEx>
          <w:tblCellMar>
            <w:top w:w="0" w:type="dxa"/>
            <w:bottom w:w="0" w:type="dxa"/>
          </w:tblCellMar>
        </w:tblPrEx>
        <w:trPr>
          <w:cantSplit/>
        </w:trPr>
        <w:tc>
          <w:tcPr>
            <w:tcW w:w="468" w:type="dxa"/>
            <w:tcBorders>
              <w:right w:val="nil"/>
            </w:tcBorders>
          </w:tcPr>
          <w:p w14:paraId="09E0738D" w14:textId="77777777" w:rsidR="00000000" w:rsidRDefault="001F0AD0">
            <w:pPr>
              <w:pStyle w:val="ListBullet2"/>
              <w:numPr>
                <w:ilvl w:val="0"/>
                <w:numId w:val="0"/>
              </w:numPr>
              <w:spacing w:after="240"/>
              <w:jc w:val="center"/>
            </w:pPr>
          </w:p>
        </w:tc>
        <w:tc>
          <w:tcPr>
            <w:tcW w:w="2430" w:type="dxa"/>
            <w:gridSpan w:val="3"/>
            <w:tcBorders>
              <w:right w:val="nil"/>
            </w:tcBorders>
          </w:tcPr>
          <w:p w14:paraId="02BD9C9A" w14:textId="77777777" w:rsidR="00000000" w:rsidRDefault="001F0AD0">
            <w:pPr>
              <w:pStyle w:val="ListBullet2"/>
              <w:numPr>
                <w:ilvl w:val="0"/>
                <w:numId w:val="0"/>
              </w:numPr>
              <w:spacing w:after="240"/>
              <w:jc w:val="center"/>
            </w:pPr>
            <w:r>
              <w:t>EDR Local SMS</w:t>
            </w:r>
          </w:p>
        </w:tc>
        <w:tc>
          <w:tcPr>
            <w:tcW w:w="3960" w:type="dxa"/>
            <w:gridSpan w:val="5"/>
            <w:tcBorders>
              <w:top w:val="single" w:sz="6" w:space="0" w:color="auto"/>
              <w:left w:val="single" w:sz="18" w:space="0" w:color="auto"/>
              <w:bottom w:val="single" w:sz="6" w:space="0" w:color="auto"/>
              <w:right w:val="nil"/>
            </w:tcBorders>
          </w:tcPr>
          <w:p w14:paraId="3F2D7226" w14:textId="77777777" w:rsidR="00000000" w:rsidRDefault="001F0AD0">
            <w:pPr>
              <w:pStyle w:val="ListBullet2"/>
              <w:numPr>
                <w:ilvl w:val="0"/>
                <w:numId w:val="0"/>
              </w:numPr>
              <w:spacing w:after="240"/>
              <w:jc w:val="center"/>
            </w:pPr>
            <w:r>
              <w:t xml:space="preserve">Non-EDR Local </w:t>
            </w:r>
            <w:r>
              <w:t>SMS</w:t>
            </w:r>
          </w:p>
        </w:tc>
        <w:tc>
          <w:tcPr>
            <w:tcW w:w="1080" w:type="dxa"/>
            <w:vMerge w:val="restart"/>
            <w:tcBorders>
              <w:top w:val="single" w:sz="6" w:space="0" w:color="auto"/>
              <w:left w:val="single" w:sz="18" w:space="0" w:color="auto"/>
            </w:tcBorders>
          </w:tcPr>
          <w:p w14:paraId="4D80EA1B" w14:textId="77777777" w:rsidR="00000000" w:rsidRDefault="001F0AD0">
            <w:pPr>
              <w:pStyle w:val="ListBullet2"/>
              <w:numPr>
                <w:ilvl w:val="0"/>
                <w:numId w:val="0"/>
              </w:numPr>
              <w:spacing w:after="240"/>
              <w:jc w:val="center"/>
            </w:pPr>
          </w:p>
          <w:p w14:paraId="65A1F788" w14:textId="77777777" w:rsidR="00000000" w:rsidRDefault="001F0AD0">
            <w:pPr>
              <w:pStyle w:val="ListBullet2"/>
              <w:numPr>
                <w:ilvl w:val="0"/>
                <w:numId w:val="0"/>
              </w:numPr>
              <w:spacing w:after="240"/>
              <w:jc w:val="center"/>
            </w:pPr>
          </w:p>
          <w:p w14:paraId="11A20190" w14:textId="77777777" w:rsidR="00000000" w:rsidRDefault="001F0AD0">
            <w:pPr>
              <w:pStyle w:val="ListBullet2"/>
              <w:numPr>
                <w:ilvl w:val="0"/>
                <w:numId w:val="0"/>
              </w:numPr>
              <w:spacing w:after="240"/>
              <w:jc w:val="center"/>
            </w:pPr>
            <w:r>
              <w:t>All Pooled SVs in the Block</w:t>
            </w:r>
          </w:p>
        </w:tc>
        <w:tc>
          <w:tcPr>
            <w:tcW w:w="900" w:type="dxa"/>
            <w:vMerge w:val="restart"/>
          </w:tcPr>
          <w:p w14:paraId="0F22AD09" w14:textId="77777777" w:rsidR="00000000" w:rsidRDefault="001F0AD0">
            <w:pPr>
              <w:pStyle w:val="ListBullet2"/>
              <w:numPr>
                <w:ilvl w:val="0"/>
                <w:numId w:val="0"/>
              </w:numPr>
              <w:jc w:val="center"/>
            </w:pPr>
          </w:p>
          <w:p w14:paraId="4054DCD4" w14:textId="77777777" w:rsidR="00000000" w:rsidRDefault="001F0AD0">
            <w:pPr>
              <w:pStyle w:val="ListBullet2"/>
              <w:numPr>
                <w:ilvl w:val="0"/>
                <w:numId w:val="0"/>
              </w:numPr>
              <w:jc w:val="center"/>
            </w:pPr>
          </w:p>
          <w:p w14:paraId="12A89174" w14:textId="77777777" w:rsidR="00000000" w:rsidRDefault="001F0AD0">
            <w:pPr>
              <w:pStyle w:val="ListBullet2"/>
              <w:numPr>
                <w:ilvl w:val="0"/>
                <w:numId w:val="0"/>
              </w:numPr>
              <w:jc w:val="center"/>
            </w:pPr>
          </w:p>
          <w:p w14:paraId="67E0B9D9" w14:textId="77777777" w:rsidR="00000000" w:rsidRDefault="001F0AD0">
            <w:pPr>
              <w:pStyle w:val="ListBullet2"/>
              <w:numPr>
                <w:ilvl w:val="0"/>
                <w:numId w:val="0"/>
              </w:numPr>
              <w:jc w:val="center"/>
            </w:pPr>
          </w:p>
          <w:p w14:paraId="3346A834" w14:textId="77777777" w:rsidR="00000000" w:rsidRDefault="001F0AD0">
            <w:pPr>
              <w:pStyle w:val="ListBullet2"/>
              <w:numPr>
                <w:ilvl w:val="0"/>
                <w:numId w:val="0"/>
              </w:numPr>
              <w:spacing w:after="240"/>
              <w:jc w:val="center"/>
            </w:pPr>
            <w:r>
              <w:t>Block</w:t>
            </w:r>
          </w:p>
        </w:tc>
      </w:tr>
      <w:tr w:rsidR="00000000" w14:paraId="72B2F67D" w14:textId="77777777">
        <w:tblPrEx>
          <w:tblCellMar>
            <w:top w:w="0" w:type="dxa"/>
            <w:bottom w:w="0" w:type="dxa"/>
          </w:tblCellMar>
        </w:tblPrEx>
        <w:trPr>
          <w:cantSplit/>
          <w:trHeight w:val="2928"/>
        </w:trPr>
        <w:tc>
          <w:tcPr>
            <w:tcW w:w="468" w:type="dxa"/>
            <w:tcBorders>
              <w:bottom w:val="nil"/>
            </w:tcBorders>
          </w:tcPr>
          <w:p w14:paraId="43F5D0F6" w14:textId="77777777" w:rsidR="00000000" w:rsidRDefault="001F0AD0">
            <w:pPr>
              <w:pStyle w:val="ListBullet2"/>
              <w:numPr>
                <w:ilvl w:val="0"/>
                <w:numId w:val="0"/>
              </w:numPr>
              <w:spacing w:after="240"/>
              <w:jc w:val="center"/>
            </w:pPr>
          </w:p>
        </w:tc>
        <w:tc>
          <w:tcPr>
            <w:tcW w:w="792" w:type="dxa"/>
            <w:tcBorders>
              <w:bottom w:val="nil"/>
            </w:tcBorders>
            <w:textDirection w:val="btLr"/>
          </w:tcPr>
          <w:p w14:paraId="485E5584" w14:textId="77777777" w:rsidR="00000000" w:rsidRDefault="001F0AD0">
            <w:pPr>
              <w:pStyle w:val="ListBullet2"/>
              <w:numPr>
                <w:ilvl w:val="0"/>
                <w:numId w:val="0"/>
              </w:numPr>
              <w:spacing w:after="240"/>
              <w:ind w:left="113" w:right="113"/>
              <w:jc w:val="center"/>
              <w:rPr>
                <w:sz w:val="16"/>
              </w:rPr>
            </w:pPr>
            <w:r>
              <w:rPr>
                <w:sz w:val="16"/>
              </w:rPr>
              <w:t>all EDR Local SMSs respond successfully</w:t>
            </w:r>
          </w:p>
        </w:tc>
        <w:tc>
          <w:tcPr>
            <w:tcW w:w="792" w:type="dxa"/>
            <w:tcBorders>
              <w:bottom w:val="nil"/>
            </w:tcBorders>
            <w:textDirection w:val="btLr"/>
          </w:tcPr>
          <w:p w14:paraId="66039539" w14:textId="77777777" w:rsidR="00000000" w:rsidRDefault="001F0AD0">
            <w:pPr>
              <w:pStyle w:val="ListBullet2"/>
              <w:numPr>
                <w:ilvl w:val="0"/>
                <w:numId w:val="0"/>
              </w:numPr>
              <w:spacing w:after="240"/>
              <w:ind w:left="113" w:right="113"/>
              <w:jc w:val="center"/>
              <w:rPr>
                <w:sz w:val="16"/>
              </w:rPr>
            </w:pPr>
            <w:r>
              <w:rPr>
                <w:sz w:val="16"/>
              </w:rPr>
              <w:t>some but not all EDR Local SMSs respond successfully</w:t>
            </w:r>
          </w:p>
        </w:tc>
        <w:tc>
          <w:tcPr>
            <w:tcW w:w="846" w:type="dxa"/>
            <w:tcBorders>
              <w:bottom w:val="nil"/>
              <w:right w:val="nil"/>
            </w:tcBorders>
            <w:textDirection w:val="btLr"/>
          </w:tcPr>
          <w:p w14:paraId="3280979B" w14:textId="77777777" w:rsidR="00000000" w:rsidRDefault="001F0AD0">
            <w:pPr>
              <w:pStyle w:val="ListBullet2"/>
              <w:numPr>
                <w:ilvl w:val="0"/>
                <w:numId w:val="0"/>
              </w:numPr>
              <w:spacing w:after="240"/>
              <w:ind w:left="113" w:right="113"/>
              <w:jc w:val="center"/>
              <w:rPr>
                <w:sz w:val="16"/>
              </w:rPr>
            </w:pPr>
            <w:r>
              <w:rPr>
                <w:sz w:val="16"/>
              </w:rPr>
              <w:t>none of the EDR Local SMSs respond successfully</w:t>
            </w:r>
          </w:p>
        </w:tc>
        <w:tc>
          <w:tcPr>
            <w:tcW w:w="738" w:type="dxa"/>
            <w:tcBorders>
              <w:top w:val="single" w:sz="6" w:space="0" w:color="auto"/>
              <w:left w:val="single" w:sz="18" w:space="0" w:color="auto"/>
              <w:bottom w:val="nil"/>
            </w:tcBorders>
            <w:textDirection w:val="btLr"/>
          </w:tcPr>
          <w:p w14:paraId="0A44DE5E" w14:textId="77777777" w:rsidR="00000000" w:rsidRDefault="001F0AD0">
            <w:pPr>
              <w:pStyle w:val="ListBullet2"/>
              <w:numPr>
                <w:ilvl w:val="0"/>
                <w:numId w:val="0"/>
              </w:numPr>
              <w:spacing w:after="240"/>
              <w:ind w:left="113" w:right="113"/>
              <w:jc w:val="center"/>
              <w:rPr>
                <w:sz w:val="16"/>
              </w:rPr>
            </w:pPr>
            <w:r>
              <w:rPr>
                <w:sz w:val="16"/>
              </w:rPr>
              <w:t>all non-EDR Local SMSs respond successfully to all SVs</w:t>
            </w:r>
          </w:p>
        </w:tc>
        <w:tc>
          <w:tcPr>
            <w:tcW w:w="792" w:type="dxa"/>
            <w:tcBorders>
              <w:bottom w:val="nil"/>
            </w:tcBorders>
            <w:textDirection w:val="btLr"/>
          </w:tcPr>
          <w:p w14:paraId="0F137373" w14:textId="77777777" w:rsidR="00000000" w:rsidRDefault="001F0AD0">
            <w:pPr>
              <w:pStyle w:val="ListBullet2"/>
              <w:numPr>
                <w:ilvl w:val="0"/>
                <w:numId w:val="0"/>
              </w:numPr>
              <w:spacing w:after="240"/>
              <w:ind w:left="113" w:right="113"/>
              <w:jc w:val="center"/>
              <w:rPr>
                <w:sz w:val="16"/>
              </w:rPr>
            </w:pPr>
            <w:r>
              <w:rPr>
                <w:sz w:val="16"/>
              </w:rPr>
              <w:t>some but not a</w:t>
            </w:r>
            <w:r>
              <w:rPr>
                <w:sz w:val="16"/>
              </w:rPr>
              <w:t>ll non-EDR Local SMSs respond successfully to a given SV, but all respond successfully to another SV</w:t>
            </w:r>
          </w:p>
        </w:tc>
        <w:tc>
          <w:tcPr>
            <w:tcW w:w="792" w:type="dxa"/>
            <w:tcBorders>
              <w:bottom w:val="nil"/>
            </w:tcBorders>
            <w:textDirection w:val="btLr"/>
          </w:tcPr>
          <w:p w14:paraId="7840B833" w14:textId="77777777" w:rsidR="00000000" w:rsidRDefault="001F0AD0">
            <w:pPr>
              <w:pStyle w:val="ListBullet2"/>
              <w:numPr>
                <w:ilvl w:val="0"/>
                <w:numId w:val="0"/>
              </w:numPr>
              <w:spacing w:after="240"/>
              <w:ind w:left="113" w:right="113"/>
              <w:jc w:val="center"/>
              <w:rPr>
                <w:sz w:val="16"/>
              </w:rPr>
            </w:pPr>
            <w:r>
              <w:rPr>
                <w:sz w:val="16"/>
              </w:rPr>
              <w:t>all non-EDR Local SMSs fail a given SV, but respond successfully to another SV</w:t>
            </w:r>
          </w:p>
        </w:tc>
        <w:tc>
          <w:tcPr>
            <w:tcW w:w="792" w:type="dxa"/>
            <w:tcBorders>
              <w:bottom w:val="nil"/>
            </w:tcBorders>
            <w:textDirection w:val="btLr"/>
          </w:tcPr>
          <w:p w14:paraId="65E769EC" w14:textId="77777777" w:rsidR="00000000" w:rsidRDefault="001F0AD0">
            <w:pPr>
              <w:pStyle w:val="ListBullet2"/>
              <w:numPr>
                <w:ilvl w:val="0"/>
                <w:numId w:val="0"/>
              </w:numPr>
              <w:spacing w:after="240"/>
              <w:ind w:left="113" w:right="113"/>
              <w:jc w:val="center"/>
              <w:rPr>
                <w:sz w:val="16"/>
              </w:rPr>
            </w:pPr>
            <w:r>
              <w:rPr>
                <w:sz w:val="16"/>
              </w:rPr>
              <w:t>some but not all non-EDR Local SMSs fail all Pooled SVs</w:t>
            </w:r>
          </w:p>
        </w:tc>
        <w:tc>
          <w:tcPr>
            <w:tcW w:w="846" w:type="dxa"/>
            <w:tcBorders>
              <w:bottom w:val="nil"/>
              <w:right w:val="nil"/>
            </w:tcBorders>
            <w:textDirection w:val="btLr"/>
          </w:tcPr>
          <w:p w14:paraId="79D76410" w14:textId="77777777" w:rsidR="00000000" w:rsidRDefault="001F0AD0">
            <w:pPr>
              <w:pStyle w:val="ListBullet2"/>
              <w:numPr>
                <w:ilvl w:val="0"/>
                <w:numId w:val="0"/>
              </w:numPr>
              <w:spacing w:after="240"/>
              <w:ind w:left="113" w:right="113"/>
              <w:jc w:val="center"/>
              <w:rPr>
                <w:sz w:val="16"/>
              </w:rPr>
            </w:pPr>
            <w:r>
              <w:rPr>
                <w:sz w:val="16"/>
              </w:rPr>
              <w:t xml:space="preserve">none of the non-EDR </w:t>
            </w:r>
            <w:r>
              <w:rPr>
                <w:sz w:val="16"/>
              </w:rPr>
              <w:t>Local SMSs respond successfully</w:t>
            </w:r>
          </w:p>
        </w:tc>
        <w:tc>
          <w:tcPr>
            <w:tcW w:w="1080" w:type="dxa"/>
            <w:vMerge/>
            <w:tcBorders>
              <w:left w:val="single" w:sz="18" w:space="0" w:color="auto"/>
              <w:bottom w:val="nil"/>
            </w:tcBorders>
          </w:tcPr>
          <w:p w14:paraId="5726B824" w14:textId="77777777" w:rsidR="00000000" w:rsidRDefault="001F0AD0">
            <w:pPr>
              <w:pStyle w:val="ListBullet2"/>
              <w:numPr>
                <w:ilvl w:val="0"/>
                <w:numId w:val="0"/>
              </w:numPr>
              <w:spacing w:after="240"/>
              <w:jc w:val="center"/>
            </w:pPr>
          </w:p>
        </w:tc>
        <w:tc>
          <w:tcPr>
            <w:tcW w:w="900" w:type="dxa"/>
            <w:vMerge/>
            <w:tcBorders>
              <w:bottom w:val="nil"/>
            </w:tcBorders>
          </w:tcPr>
          <w:p w14:paraId="03732083" w14:textId="77777777" w:rsidR="00000000" w:rsidRDefault="001F0AD0">
            <w:pPr>
              <w:pStyle w:val="ListBullet2"/>
              <w:numPr>
                <w:ilvl w:val="0"/>
                <w:numId w:val="0"/>
              </w:numPr>
              <w:spacing w:after="240"/>
              <w:jc w:val="center"/>
            </w:pPr>
          </w:p>
        </w:tc>
      </w:tr>
      <w:tr w:rsidR="00000000" w14:paraId="4BE4C264" w14:textId="77777777">
        <w:tblPrEx>
          <w:tblCellMar>
            <w:top w:w="0" w:type="dxa"/>
            <w:bottom w:w="0" w:type="dxa"/>
          </w:tblCellMar>
        </w:tblPrEx>
        <w:tc>
          <w:tcPr>
            <w:tcW w:w="468" w:type="dxa"/>
            <w:tcBorders>
              <w:top w:val="single" w:sz="18" w:space="0" w:color="auto"/>
              <w:bottom w:val="single" w:sz="6" w:space="0" w:color="auto"/>
            </w:tcBorders>
          </w:tcPr>
          <w:p w14:paraId="56A6FC64" w14:textId="77777777" w:rsidR="00000000" w:rsidRDefault="001F0AD0">
            <w:pPr>
              <w:pStyle w:val="ListBullet2"/>
              <w:numPr>
                <w:ilvl w:val="0"/>
                <w:numId w:val="0"/>
              </w:numPr>
              <w:jc w:val="center"/>
            </w:pPr>
            <w:r>
              <w:t>1</w:t>
            </w:r>
          </w:p>
        </w:tc>
        <w:tc>
          <w:tcPr>
            <w:tcW w:w="792" w:type="dxa"/>
            <w:tcBorders>
              <w:top w:val="single" w:sz="18" w:space="0" w:color="auto"/>
              <w:bottom w:val="single" w:sz="6" w:space="0" w:color="auto"/>
            </w:tcBorders>
          </w:tcPr>
          <w:p w14:paraId="5F2D6038"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6AD120A7"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73DE9E7A" w14:textId="77777777" w:rsidR="00000000" w:rsidRDefault="001F0AD0">
            <w:pPr>
              <w:pStyle w:val="ListBullet2"/>
              <w:numPr>
                <w:ilvl w:val="0"/>
                <w:numId w:val="0"/>
              </w:numPr>
              <w:jc w:val="center"/>
            </w:pPr>
          </w:p>
        </w:tc>
        <w:tc>
          <w:tcPr>
            <w:tcW w:w="738" w:type="dxa"/>
            <w:tcBorders>
              <w:top w:val="single" w:sz="18" w:space="0" w:color="auto"/>
              <w:left w:val="single" w:sz="18" w:space="0" w:color="auto"/>
              <w:bottom w:val="single" w:sz="6" w:space="0" w:color="auto"/>
            </w:tcBorders>
          </w:tcPr>
          <w:p w14:paraId="3E72993E" w14:textId="77777777" w:rsidR="00000000" w:rsidRDefault="001F0AD0">
            <w:pPr>
              <w:pStyle w:val="ListBullet2"/>
              <w:numPr>
                <w:ilvl w:val="0"/>
                <w:numId w:val="0"/>
              </w:numPr>
              <w:jc w:val="center"/>
            </w:pPr>
            <w:r>
              <w:sym w:font="Monotype Sorts" w:char="F034"/>
            </w:r>
          </w:p>
        </w:tc>
        <w:tc>
          <w:tcPr>
            <w:tcW w:w="792" w:type="dxa"/>
            <w:tcBorders>
              <w:top w:val="single" w:sz="18" w:space="0" w:color="auto"/>
              <w:bottom w:val="single" w:sz="6" w:space="0" w:color="auto"/>
            </w:tcBorders>
          </w:tcPr>
          <w:p w14:paraId="4D6DC128"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0697E903" w14:textId="77777777" w:rsidR="00000000" w:rsidRDefault="001F0AD0">
            <w:pPr>
              <w:pStyle w:val="ListBullet2"/>
              <w:numPr>
                <w:ilvl w:val="0"/>
                <w:numId w:val="0"/>
              </w:numPr>
              <w:jc w:val="center"/>
            </w:pPr>
          </w:p>
        </w:tc>
        <w:tc>
          <w:tcPr>
            <w:tcW w:w="792" w:type="dxa"/>
            <w:tcBorders>
              <w:top w:val="single" w:sz="18" w:space="0" w:color="auto"/>
              <w:bottom w:val="single" w:sz="6" w:space="0" w:color="auto"/>
            </w:tcBorders>
          </w:tcPr>
          <w:p w14:paraId="0CD2C487" w14:textId="77777777" w:rsidR="00000000" w:rsidRDefault="001F0AD0">
            <w:pPr>
              <w:pStyle w:val="ListBullet2"/>
              <w:numPr>
                <w:ilvl w:val="0"/>
                <w:numId w:val="0"/>
              </w:numPr>
              <w:jc w:val="center"/>
            </w:pPr>
          </w:p>
        </w:tc>
        <w:tc>
          <w:tcPr>
            <w:tcW w:w="846" w:type="dxa"/>
            <w:tcBorders>
              <w:top w:val="single" w:sz="18" w:space="0" w:color="auto"/>
              <w:bottom w:val="single" w:sz="6" w:space="0" w:color="auto"/>
              <w:right w:val="nil"/>
            </w:tcBorders>
          </w:tcPr>
          <w:p w14:paraId="0CCA1782" w14:textId="77777777" w:rsidR="00000000" w:rsidRDefault="001F0AD0">
            <w:pPr>
              <w:pStyle w:val="ListBullet2"/>
              <w:numPr>
                <w:ilvl w:val="0"/>
                <w:numId w:val="0"/>
              </w:numPr>
              <w:jc w:val="center"/>
            </w:pPr>
          </w:p>
        </w:tc>
        <w:tc>
          <w:tcPr>
            <w:tcW w:w="1080" w:type="dxa"/>
            <w:tcBorders>
              <w:top w:val="single" w:sz="18" w:space="0" w:color="auto"/>
              <w:left w:val="single" w:sz="18" w:space="0" w:color="auto"/>
              <w:bottom w:val="single" w:sz="6" w:space="0" w:color="auto"/>
            </w:tcBorders>
          </w:tcPr>
          <w:p w14:paraId="3FF48D00" w14:textId="77777777" w:rsidR="00000000" w:rsidRDefault="001F0AD0">
            <w:pPr>
              <w:pStyle w:val="ListBullet2"/>
              <w:numPr>
                <w:ilvl w:val="0"/>
                <w:numId w:val="0"/>
              </w:numPr>
              <w:jc w:val="center"/>
            </w:pPr>
            <w:r>
              <w:t>ZFSL</w:t>
            </w:r>
          </w:p>
        </w:tc>
        <w:tc>
          <w:tcPr>
            <w:tcW w:w="900" w:type="dxa"/>
            <w:tcBorders>
              <w:top w:val="single" w:sz="18" w:space="0" w:color="auto"/>
              <w:bottom w:val="single" w:sz="6" w:space="0" w:color="auto"/>
            </w:tcBorders>
          </w:tcPr>
          <w:p w14:paraId="23D20A60" w14:textId="77777777" w:rsidR="00000000" w:rsidRDefault="001F0AD0">
            <w:pPr>
              <w:pStyle w:val="ListBullet2"/>
              <w:numPr>
                <w:ilvl w:val="0"/>
                <w:numId w:val="0"/>
              </w:numPr>
              <w:jc w:val="center"/>
            </w:pPr>
            <w:r>
              <w:t>ZFSL</w:t>
            </w:r>
          </w:p>
        </w:tc>
      </w:tr>
      <w:tr w:rsidR="00000000" w14:paraId="64E8D030" w14:textId="77777777">
        <w:tblPrEx>
          <w:tblCellMar>
            <w:top w:w="0" w:type="dxa"/>
            <w:bottom w:w="0" w:type="dxa"/>
          </w:tblCellMar>
        </w:tblPrEx>
        <w:tc>
          <w:tcPr>
            <w:tcW w:w="468" w:type="dxa"/>
            <w:tcBorders>
              <w:top w:val="nil"/>
            </w:tcBorders>
          </w:tcPr>
          <w:p w14:paraId="2202550A" w14:textId="77777777" w:rsidR="00000000" w:rsidRDefault="001F0AD0">
            <w:pPr>
              <w:pStyle w:val="ListBullet2"/>
              <w:numPr>
                <w:ilvl w:val="0"/>
                <w:numId w:val="0"/>
              </w:numPr>
              <w:jc w:val="center"/>
            </w:pPr>
            <w:r>
              <w:t>2</w:t>
            </w:r>
          </w:p>
        </w:tc>
        <w:tc>
          <w:tcPr>
            <w:tcW w:w="792" w:type="dxa"/>
            <w:tcBorders>
              <w:top w:val="nil"/>
            </w:tcBorders>
          </w:tcPr>
          <w:p w14:paraId="4E852AE3" w14:textId="77777777" w:rsidR="00000000" w:rsidRDefault="001F0AD0">
            <w:pPr>
              <w:pStyle w:val="ListBullet2"/>
              <w:numPr>
                <w:ilvl w:val="0"/>
                <w:numId w:val="0"/>
              </w:numPr>
              <w:jc w:val="center"/>
            </w:pPr>
            <w:r>
              <w:sym w:font="Monotype Sorts" w:char="F034"/>
            </w:r>
          </w:p>
        </w:tc>
        <w:tc>
          <w:tcPr>
            <w:tcW w:w="792" w:type="dxa"/>
            <w:tcBorders>
              <w:top w:val="nil"/>
            </w:tcBorders>
          </w:tcPr>
          <w:p w14:paraId="65CB2087" w14:textId="77777777" w:rsidR="00000000" w:rsidRDefault="001F0AD0">
            <w:pPr>
              <w:pStyle w:val="ListBullet2"/>
              <w:numPr>
                <w:ilvl w:val="0"/>
                <w:numId w:val="0"/>
              </w:numPr>
              <w:jc w:val="center"/>
            </w:pPr>
          </w:p>
        </w:tc>
        <w:tc>
          <w:tcPr>
            <w:tcW w:w="846" w:type="dxa"/>
            <w:tcBorders>
              <w:top w:val="nil"/>
              <w:right w:val="nil"/>
            </w:tcBorders>
          </w:tcPr>
          <w:p w14:paraId="3CABC19F" w14:textId="77777777" w:rsidR="00000000" w:rsidRDefault="001F0AD0">
            <w:pPr>
              <w:pStyle w:val="ListBullet2"/>
              <w:numPr>
                <w:ilvl w:val="0"/>
                <w:numId w:val="0"/>
              </w:numPr>
              <w:jc w:val="center"/>
            </w:pPr>
          </w:p>
        </w:tc>
        <w:tc>
          <w:tcPr>
            <w:tcW w:w="738" w:type="dxa"/>
            <w:tcBorders>
              <w:top w:val="nil"/>
              <w:left w:val="single" w:sz="18" w:space="0" w:color="auto"/>
            </w:tcBorders>
          </w:tcPr>
          <w:p w14:paraId="242FBDCA" w14:textId="77777777" w:rsidR="00000000" w:rsidRDefault="001F0AD0">
            <w:pPr>
              <w:pStyle w:val="ListBullet2"/>
              <w:numPr>
                <w:ilvl w:val="0"/>
                <w:numId w:val="0"/>
              </w:numPr>
              <w:jc w:val="center"/>
            </w:pPr>
          </w:p>
        </w:tc>
        <w:tc>
          <w:tcPr>
            <w:tcW w:w="792" w:type="dxa"/>
            <w:tcBorders>
              <w:top w:val="nil"/>
            </w:tcBorders>
          </w:tcPr>
          <w:p w14:paraId="5690BDBB" w14:textId="77777777" w:rsidR="00000000" w:rsidRDefault="001F0AD0">
            <w:pPr>
              <w:pStyle w:val="ListBullet2"/>
              <w:numPr>
                <w:ilvl w:val="0"/>
                <w:numId w:val="0"/>
              </w:numPr>
              <w:jc w:val="center"/>
            </w:pPr>
            <w:r>
              <w:sym w:font="Monotype Sorts" w:char="F034"/>
            </w:r>
          </w:p>
        </w:tc>
        <w:tc>
          <w:tcPr>
            <w:tcW w:w="792" w:type="dxa"/>
            <w:tcBorders>
              <w:top w:val="nil"/>
            </w:tcBorders>
          </w:tcPr>
          <w:p w14:paraId="09CB967D" w14:textId="77777777" w:rsidR="00000000" w:rsidRDefault="001F0AD0">
            <w:pPr>
              <w:pStyle w:val="ListBullet2"/>
              <w:numPr>
                <w:ilvl w:val="0"/>
                <w:numId w:val="0"/>
              </w:numPr>
              <w:jc w:val="center"/>
            </w:pPr>
          </w:p>
        </w:tc>
        <w:tc>
          <w:tcPr>
            <w:tcW w:w="792" w:type="dxa"/>
            <w:tcBorders>
              <w:top w:val="nil"/>
            </w:tcBorders>
          </w:tcPr>
          <w:p w14:paraId="6258EDEF" w14:textId="77777777" w:rsidR="00000000" w:rsidRDefault="001F0AD0">
            <w:pPr>
              <w:pStyle w:val="ListBullet2"/>
              <w:numPr>
                <w:ilvl w:val="0"/>
                <w:numId w:val="0"/>
              </w:numPr>
              <w:jc w:val="center"/>
            </w:pPr>
          </w:p>
        </w:tc>
        <w:tc>
          <w:tcPr>
            <w:tcW w:w="846" w:type="dxa"/>
            <w:tcBorders>
              <w:top w:val="nil"/>
              <w:right w:val="nil"/>
            </w:tcBorders>
          </w:tcPr>
          <w:p w14:paraId="08ACD054" w14:textId="77777777" w:rsidR="00000000" w:rsidRDefault="001F0AD0">
            <w:pPr>
              <w:pStyle w:val="ListBullet2"/>
              <w:numPr>
                <w:ilvl w:val="0"/>
                <w:numId w:val="0"/>
              </w:numPr>
              <w:jc w:val="center"/>
            </w:pPr>
          </w:p>
        </w:tc>
        <w:tc>
          <w:tcPr>
            <w:tcW w:w="1080" w:type="dxa"/>
            <w:tcBorders>
              <w:top w:val="nil"/>
              <w:left w:val="single" w:sz="18" w:space="0" w:color="auto"/>
            </w:tcBorders>
          </w:tcPr>
          <w:p w14:paraId="68C0EC92" w14:textId="77777777" w:rsidR="00000000" w:rsidRDefault="001F0AD0">
            <w:pPr>
              <w:pStyle w:val="ListBullet2"/>
              <w:numPr>
                <w:ilvl w:val="0"/>
                <w:numId w:val="0"/>
              </w:numPr>
              <w:jc w:val="center"/>
            </w:pPr>
            <w:r>
              <w:t>Z/S FSL</w:t>
            </w:r>
          </w:p>
        </w:tc>
        <w:tc>
          <w:tcPr>
            <w:tcW w:w="900" w:type="dxa"/>
            <w:tcBorders>
              <w:top w:val="nil"/>
            </w:tcBorders>
          </w:tcPr>
          <w:p w14:paraId="4C4096DF" w14:textId="77777777" w:rsidR="00000000" w:rsidRDefault="001F0AD0">
            <w:pPr>
              <w:pStyle w:val="ListBullet2"/>
              <w:numPr>
                <w:ilvl w:val="0"/>
                <w:numId w:val="0"/>
              </w:numPr>
              <w:jc w:val="center"/>
            </w:pPr>
            <w:r>
              <w:t>SFSL</w:t>
            </w:r>
          </w:p>
        </w:tc>
      </w:tr>
      <w:tr w:rsidR="00000000" w14:paraId="695C0A3E" w14:textId="77777777">
        <w:tblPrEx>
          <w:tblCellMar>
            <w:top w:w="0" w:type="dxa"/>
            <w:bottom w:w="0" w:type="dxa"/>
          </w:tblCellMar>
        </w:tblPrEx>
        <w:tc>
          <w:tcPr>
            <w:tcW w:w="468" w:type="dxa"/>
            <w:tcBorders>
              <w:top w:val="nil"/>
            </w:tcBorders>
          </w:tcPr>
          <w:p w14:paraId="52879FD9" w14:textId="77777777" w:rsidR="00000000" w:rsidRDefault="001F0AD0">
            <w:pPr>
              <w:pStyle w:val="ListBullet2"/>
              <w:numPr>
                <w:ilvl w:val="0"/>
                <w:numId w:val="0"/>
              </w:numPr>
              <w:jc w:val="center"/>
            </w:pPr>
            <w:r>
              <w:t>3</w:t>
            </w:r>
          </w:p>
        </w:tc>
        <w:tc>
          <w:tcPr>
            <w:tcW w:w="792" w:type="dxa"/>
            <w:tcBorders>
              <w:top w:val="nil"/>
            </w:tcBorders>
          </w:tcPr>
          <w:p w14:paraId="380C1C94" w14:textId="77777777" w:rsidR="00000000" w:rsidRDefault="001F0AD0">
            <w:pPr>
              <w:pStyle w:val="ListBullet2"/>
              <w:numPr>
                <w:ilvl w:val="0"/>
                <w:numId w:val="0"/>
              </w:numPr>
              <w:jc w:val="center"/>
            </w:pPr>
            <w:r>
              <w:sym w:font="Monotype Sorts" w:char="F034"/>
            </w:r>
          </w:p>
        </w:tc>
        <w:tc>
          <w:tcPr>
            <w:tcW w:w="792" w:type="dxa"/>
            <w:tcBorders>
              <w:top w:val="nil"/>
            </w:tcBorders>
          </w:tcPr>
          <w:p w14:paraId="43B11DF3" w14:textId="77777777" w:rsidR="00000000" w:rsidRDefault="001F0AD0">
            <w:pPr>
              <w:pStyle w:val="ListBullet2"/>
              <w:numPr>
                <w:ilvl w:val="0"/>
                <w:numId w:val="0"/>
              </w:numPr>
              <w:jc w:val="center"/>
            </w:pPr>
          </w:p>
        </w:tc>
        <w:tc>
          <w:tcPr>
            <w:tcW w:w="846" w:type="dxa"/>
            <w:tcBorders>
              <w:top w:val="nil"/>
              <w:right w:val="nil"/>
            </w:tcBorders>
          </w:tcPr>
          <w:p w14:paraId="7CD6D85A" w14:textId="77777777" w:rsidR="00000000" w:rsidRDefault="001F0AD0">
            <w:pPr>
              <w:pStyle w:val="ListBullet2"/>
              <w:numPr>
                <w:ilvl w:val="0"/>
                <w:numId w:val="0"/>
              </w:numPr>
              <w:jc w:val="center"/>
            </w:pPr>
          </w:p>
        </w:tc>
        <w:tc>
          <w:tcPr>
            <w:tcW w:w="738" w:type="dxa"/>
            <w:tcBorders>
              <w:top w:val="nil"/>
              <w:left w:val="single" w:sz="18" w:space="0" w:color="auto"/>
            </w:tcBorders>
          </w:tcPr>
          <w:p w14:paraId="5936F62C" w14:textId="77777777" w:rsidR="00000000" w:rsidRDefault="001F0AD0">
            <w:pPr>
              <w:pStyle w:val="ListBullet2"/>
              <w:numPr>
                <w:ilvl w:val="0"/>
                <w:numId w:val="0"/>
              </w:numPr>
              <w:jc w:val="center"/>
            </w:pPr>
          </w:p>
        </w:tc>
        <w:tc>
          <w:tcPr>
            <w:tcW w:w="792" w:type="dxa"/>
            <w:tcBorders>
              <w:top w:val="nil"/>
            </w:tcBorders>
          </w:tcPr>
          <w:p w14:paraId="2C8ECB08" w14:textId="77777777" w:rsidR="00000000" w:rsidRDefault="001F0AD0">
            <w:pPr>
              <w:pStyle w:val="ListBullet2"/>
              <w:numPr>
                <w:ilvl w:val="0"/>
                <w:numId w:val="0"/>
              </w:numPr>
              <w:jc w:val="center"/>
            </w:pPr>
          </w:p>
        </w:tc>
        <w:tc>
          <w:tcPr>
            <w:tcW w:w="792" w:type="dxa"/>
            <w:tcBorders>
              <w:top w:val="nil"/>
            </w:tcBorders>
          </w:tcPr>
          <w:p w14:paraId="7D0FAB99" w14:textId="77777777" w:rsidR="00000000" w:rsidRDefault="001F0AD0">
            <w:pPr>
              <w:pStyle w:val="ListBullet2"/>
              <w:numPr>
                <w:ilvl w:val="0"/>
                <w:numId w:val="0"/>
              </w:numPr>
              <w:jc w:val="center"/>
            </w:pPr>
            <w:r>
              <w:sym w:font="Monotype Sorts" w:char="F034"/>
            </w:r>
          </w:p>
        </w:tc>
        <w:tc>
          <w:tcPr>
            <w:tcW w:w="792" w:type="dxa"/>
            <w:tcBorders>
              <w:top w:val="nil"/>
            </w:tcBorders>
          </w:tcPr>
          <w:p w14:paraId="5D37078A" w14:textId="77777777" w:rsidR="00000000" w:rsidRDefault="001F0AD0">
            <w:pPr>
              <w:pStyle w:val="ListBullet2"/>
              <w:numPr>
                <w:ilvl w:val="0"/>
                <w:numId w:val="0"/>
              </w:numPr>
              <w:jc w:val="center"/>
            </w:pPr>
          </w:p>
        </w:tc>
        <w:tc>
          <w:tcPr>
            <w:tcW w:w="846" w:type="dxa"/>
            <w:tcBorders>
              <w:top w:val="nil"/>
              <w:right w:val="nil"/>
            </w:tcBorders>
          </w:tcPr>
          <w:p w14:paraId="232915D2" w14:textId="77777777" w:rsidR="00000000" w:rsidRDefault="001F0AD0">
            <w:pPr>
              <w:pStyle w:val="ListBullet2"/>
              <w:numPr>
                <w:ilvl w:val="0"/>
                <w:numId w:val="0"/>
              </w:numPr>
              <w:jc w:val="center"/>
            </w:pPr>
          </w:p>
        </w:tc>
        <w:tc>
          <w:tcPr>
            <w:tcW w:w="1080" w:type="dxa"/>
            <w:tcBorders>
              <w:top w:val="nil"/>
              <w:left w:val="single" w:sz="18" w:space="0" w:color="auto"/>
            </w:tcBorders>
          </w:tcPr>
          <w:p w14:paraId="7A36E736" w14:textId="77777777" w:rsidR="00000000" w:rsidRDefault="001F0AD0">
            <w:pPr>
              <w:pStyle w:val="ListBullet2"/>
              <w:numPr>
                <w:ilvl w:val="0"/>
                <w:numId w:val="0"/>
              </w:numPr>
              <w:jc w:val="center"/>
            </w:pPr>
            <w:r>
              <w:t>SFSL</w:t>
            </w:r>
          </w:p>
        </w:tc>
        <w:tc>
          <w:tcPr>
            <w:tcW w:w="900" w:type="dxa"/>
            <w:tcBorders>
              <w:top w:val="nil"/>
            </w:tcBorders>
          </w:tcPr>
          <w:p w14:paraId="2750FF3A" w14:textId="77777777" w:rsidR="00000000" w:rsidRDefault="001F0AD0">
            <w:pPr>
              <w:pStyle w:val="ListBullet2"/>
              <w:numPr>
                <w:ilvl w:val="0"/>
                <w:numId w:val="0"/>
              </w:numPr>
              <w:jc w:val="center"/>
            </w:pPr>
            <w:r>
              <w:t>SFSL</w:t>
            </w:r>
          </w:p>
        </w:tc>
      </w:tr>
      <w:tr w:rsidR="00000000" w14:paraId="216FC1F5" w14:textId="77777777">
        <w:tblPrEx>
          <w:tblCellMar>
            <w:top w:w="0" w:type="dxa"/>
            <w:bottom w:w="0" w:type="dxa"/>
          </w:tblCellMar>
        </w:tblPrEx>
        <w:tc>
          <w:tcPr>
            <w:tcW w:w="468" w:type="dxa"/>
            <w:tcBorders>
              <w:top w:val="nil"/>
            </w:tcBorders>
          </w:tcPr>
          <w:p w14:paraId="0B01D2E1" w14:textId="77777777" w:rsidR="00000000" w:rsidRDefault="001F0AD0">
            <w:pPr>
              <w:pStyle w:val="ListBullet2"/>
              <w:numPr>
                <w:ilvl w:val="0"/>
                <w:numId w:val="0"/>
              </w:numPr>
              <w:jc w:val="center"/>
            </w:pPr>
            <w:r>
              <w:t>4</w:t>
            </w:r>
          </w:p>
        </w:tc>
        <w:tc>
          <w:tcPr>
            <w:tcW w:w="792" w:type="dxa"/>
            <w:tcBorders>
              <w:top w:val="nil"/>
            </w:tcBorders>
          </w:tcPr>
          <w:p w14:paraId="6003B9DC" w14:textId="77777777" w:rsidR="00000000" w:rsidRDefault="001F0AD0">
            <w:pPr>
              <w:pStyle w:val="ListBullet2"/>
              <w:numPr>
                <w:ilvl w:val="0"/>
                <w:numId w:val="0"/>
              </w:numPr>
              <w:jc w:val="center"/>
            </w:pPr>
            <w:r>
              <w:sym w:font="Monotype Sorts" w:char="F034"/>
            </w:r>
          </w:p>
        </w:tc>
        <w:tc>
          <w:tcPr>
            <w:tcW w:w="792" w:type="dxa"/>
            <w:tcBorders>
              <w:top w:val="nil"/>
            </w:tcBorders>
          </w:tcPr>
          <w:p w14:paraId="09FE08A3" w14:textId="77777777" w:rsidR="00000000" w:rsidRDefault="001F0AD0">
            <w:pPr>
              <w:pStyle w:val="ListBullet2"/>
              <w:numPr>
                <w:ilvl w:val="0"/>
                <w:numId w:val="0"/>
              </w:numPr>
              <w:jc w:val="center"/>
            </w:pPr>
          </w:p>
        </w:tc>
        <w:tc>
          <w:tcPr>
            <w:tcW w:w="846" w:type="dxa"/>
            <w:tcBorders>
              <w:top w:val="nil"/>
              <w:right w:val="nil"/>
            </w:tcBorders>
          </w:tcPr>
          <w:p w14:paraId="719E1547" w14:textId="77777777" w:rsidR="00000000" w:rsidRDefault="001F0AD0">
            <w:pPr>
              <w:pStyle w:val="ListBullet2"/>
              <w:numPr>
                <w:ilvl w:val="0"/>
                <w:numId w:val="0"/>
              </w:numPr>
              <w:jc w:val="center"/>
            </w:pPr>
          </w:p>
        </w:tc>
        <w:tc>
          <w:tcPr>
            <w:tcW w:w="738" w:type="dxa"/>
            <w:tcBorders>
              <w:top w:val="nil"/>
              <w:left w:val="single" w:sz="18" w:space="0" w:color="auto"/>
            </w:tcBorders>
          </w:tcPr>
          <w:p w14:paraId="58A32A3F" w14:textId="77777777" w:rsidR="00000000" w:rsidRDefault="001F0AD0">
            <w:pPr>
              <w:pStyle w:val="ListBullet2"/>
              <w:numPr>
                <w:ilvl w:val="0"/>
                <w:numId w:val="0"/>
              </w:numPr>
              <w:jc w:val="center"/>
            </w:pPr>
          </w:p>
        </w:tc>
        <w:tc>
          <w:tcPr>
            <w:tcW w:w="792" w:type="dxa"/>
            <w:tcBorders>
              <w:top w:val="nil"/>
            </w:tcBorders>
          </w:tcPr>
          <w:p w14:paraId="06988AA2" w14:textId="77777777" w:rsidR="00000000" w:rsidRDefault="001F0AD0">
            <w:pPr>
              <w:pStyle w:val="ListBullet2"/>
              <w:numPr>
                <w:ilvl w:val="0"/>
                <w:numId w:val="0"/>
              </w:numPr>
              <w:jc w:val="center"/>
            </w:pPr>
          </w:p>
        </w:tc>
        <w:tc>
          <w:tcPr>
            <w:tcW w:w="792" w:type="dxa"/>
            <w:tcBorders>
              <w:top w:val="nil"/>
            </w:tcBorders>
          </w:tcPr>
          <w:p w14:paraId="250B10DE" w14:textId="77777777" w:rsidR="00000000" w:rsidRDefault="001F0AD0">
            <w:pPr>
              <w:pStyle w:val="ListBullet2"/>
              <w:numPr>
                <w:ilvl w:val="0"/>
                <w:numId w:val="0"/>
              </w:numPr>
              <w:jc w:val="center"/>
            </w:pPr>
          </w:p>
        </w:tc>
        <w:tc>
          <w:tcPr>
            <w:tcW w:w="792" w:type="dxa"/>
            <w:tcBorders>
              <w:top w:val="nil"/>
            </w:tcBorders>
          </w:tcPr>
          <w:p w14:paraId="3492C7FA"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7E0E858D" w14:textId="77777777" w:rsidR="00000000" w:rsidRDefault="001F0AD0">
            <w:pPr>
              <w:pStyle w:val="ListBullet2"/>
              <w:numPr>
                <w:ilvl w:val="0"/>
                <w:numId w:val="0"/>
              </w:numPr>
              <w:jc w:val="center"/>
            </w:pPr>
          </w:p>
        </w:tc>
        <w:tc>
          <w:tcPr>
            <w:tcW w:w="1080" w:type="dxa"/>
            <w:tcBorders>
              <w:top w:val="nil"/>
              <w:left w:val="single" w:sz="18" w:space="0" w:color="auto"/>
            </w:tcBorders>
          </w:tcPr>
          <w:p w14:paraId="0E267A39" w14:textId="77777777" w:rsidR="00000000" w:rsidRDefault="001F0AD0">
            <w:pPr>
              <w:pStyle w:val="ListBullet2"/>
              <w:numPr>
                <w:ilvl w:val="0"/>
                <w:numId w:val="0"/>
              </w:numPr>
              <w:jc w:val="center"/>
            </w:pPr>
            <w:r>
              <w:t>SFSL</w:t>
            </w:r>
          </w:p>
        </w:tc>
        <w:tc>
          <w:tcPr>
            <w:tcW w:w="900" w:type="dxa"/>
            <w:tcBorders>
              <w:top w:val="nil"/>
            </w:tcBorders>
          </w:tcPr>
          <w:p w14:paraId="752B83E4" w14:textId="77777777" w:rsidR="00000000" w:rsidRDefault="001F0AD0">
            <w:pPr>
              <w:pStyle w:val="ListBullet2"/>
              <w:numPr>
                <w:ilvl w:val="0"/>
                <w:numId w:val="0"/>
              </w:numPr>
              <w:jc w:val="center"/>
            </w:pPr>
            <w:r>
              <w:t>SFSL</w:t>
            </w:r>
          </w:p>
        </w:tc>
      </w:tr>
      <w:tr w:rsidR="00000000" w14:paraId="12260B48" w14:textId="77777777">
        <w:tblPrEx>
          <w:tblCellMar>
            <w:top w:w="0" w:type="dxa"/>
            <w:bottom w:w="0" w:type="dxa"/>
          </w:tblCellMar>
        </w:tblPrEx>
        <w:tc>
          <w:tcPr>
            <w:tcW w:w="468" w:type="dxa"/>
            <w:tcBorders>
              <w:top w:val="nil"/>
            </w:tcBorders>
          </w:tcPr>
          <w:p w14:paraId="57709EDB" w14:textId="77777777" w:rsidR="00000000" w:rsidRDefault="001F0AD0">
            <w:pPr>
              <w:pStyle w:val="ListBullet2"/>
              <w:numPr>
                <w:ilvl w:val="0"/>
                <w:numId w:val="0"/>
              </w:numPr>
              <w:jc w:val="center"/>
            </w:pPr>
            <w:r>
              <w:t>5</w:t>
            </w:r>
          </w:p>
        </w:tc>
        <w:tc>
          <w:tcPr>
            <w:tcW w:w="792" w:type="dxa"/>
            <w:tcBorders>
              <w:top w:val="nil"/>
            </w:tcBorders>
          </w:tcPr>
          <w:p w14:paraId="168B2302" w14:textId="77777777" w:rsidR="00000000" w:rsidRDefault="001F0AD0">
            <w:pPr>
              <w:pStyle w:val="ListBullet2"/>
              <w:numPr>
                <w:ilvl w:val="0"/>
                <w:numId w:val="0"/>
              </w:numPr>
              <w:jc w:val="center"/>
            </w:pPr>
            <w:r>
              <w:sym w:font="Monotype Sorts" w:char="F034"/>
            </w:r>
          </w:p>
        </w:tc>
        <w:tc>
          <w:tcPr>
            <w:tcW w:w="792" w:type="dxa"/>
            <w:tcBorders>
              <w:top w:val="nil"/>
            </w:tcBorders>
          </w:tcPr>
          <w:p w14:paraId="72CAC955" w14:textId="77777777" w:rsidR="00000000" w:rsidRDefault="001F0AD0">
            <w:pPr>
              <w:pStyle w:val="ListBullet2"/>
              <w:numPr>
                <w:ilvl w:val="0"/>
                <w:numId w:val="0"/>
              </w:numPr>
              <w:jc w:val="center"/>
            </w:pPr>
          </w:p>
        </w:tc>
        <w:tc>
          <w:tcPr>
            <w:tcW w:w="846" w:type="dxa"/>
            <w:tcBorders>
              <w:top w:val="nil"/>
              <w:right w:val="nil"/>
            </w:tcBorders>
          </w:tcPr>
          <w:p w14:paraId="689AB843" w14:textId="77777777" w:rsidR="00000000" w:rsidRDefault="001F0AD0">
            <w:pPr>
              <w:pStyle w:val="ListBullet2"/>
              <w:numPr>
                <w:ilvl w:val="0"/>
                <w:numId w:val="0"/>
              </w:numPr>
              <w:jc w:val="center"/>
            </w:pPr>
          </w:p>
        </w:tc>
        <w:tc>
          <w:tcPr>
            <w:tcW w:w="738" w:type="dxa"/>
            <w:tcBorders>
              <w:top w:val="nil"/>
              <w:left w:val="single" w:sz="18" w:space="0" w:color="auto"/>
            </w:tcBorders>
          </w:tcPr>
          <w:p w14:paraId="129BE23F" w14:textId="77777777" w:rsidR="00000000" w:rsidRDefault="001F0AD0">
            <w:pPr>
              <w:pStyle w:val="ListBullet2"/>
              <w:numPr>
                <w:ilvl w:val="0"/>
                <w:numId w:val="0"/>
              </w:numPr>
              <w:jc w:val="center"/>
            </w:pPr>
          </w:p>
        </w:tc>
        <w:tc>
          <w:tcPr>
            <w:tcW w:w="792" w:type="dxa"/>
            <w:tcBorders>
              <w:top w:val="nil"/>
            </w:tcBorders>
          </w:tcPr>
          <w:p w14:paraId="014340B0" w14:textId="77777777" w:rsidR="00000000" w:rsidRDefault="001F0AD0">
            <w:pPr>
              <w:pStyle w:val="ListBullet2"/>
              <w:numPr>
                <w:ilvl w:val="0"/>
                <w:numId w:val="0"/>
              </w:numPr>
              <w:jc w:val="center"/>
            </w:pPr>
          </w:p>
        </w:tc>
        <w:tc>
          <w:tcPr>
            <w:tcW w:w="792" w:type="dxa"/>
            <w:tcBorders>
              <w:top w:val="nil"/>
            </w:tcBorders>
          </w:tcPr>
          <w:p w14:paraId="0C156374" w14:textId="77777777" w:rsidR="00000000" w:rsidRDefault="001F0AD0">
            <w:pPr>
              <w:pStyle w:val="ListBullet2"/>
              <w:numPr>
                <w:ilvl w:val="0"/>
                <w:numId w:val="0"/>
              </w:numPr>
              <w:jc w:val="center"/>
            </w:pPr>
          </w:p>
        </w:tc>
        <w:tc>
          <w:tcPr>
            <w:tcW w:w="792" w:type="dxa"/>
            <w:tcBorders>
              <w:top w:val="nil"/>
            </w:tcBorders>
          </w:tcPr>
          <w:p w14:paraId="2B94FF82" w14:textId="77777777" w:rsidR="00000000" w:rsidRDefault="001F0AD0">
            <w:pPr>
              <w:pStyle w:val="ListBullet2"/>
              <w:numPr>
                <w:ilvl w:val="0"/>
                <w:numId w:val="0"/>
              </w:numPr>
              <w:jc w:val="center"/>
            </w:pPr>
          </w:p>
        </w:tc>
        <w:tc>
          <w:tcPr>
            <w:tcW w:w="846" w:type="dxa"/>
            <w:tcBorders>
              <w:top w:val="nil"/>
              <w:right w:val="nil"/>
            </w:tcBorders>
          </w:tcPr>
          <w:p w14:paraId="0E1ADD35"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37A4F436" w14:textId="77777777" w:rsidR="00000000" w:rsidRDefault="001F0AD0">
            <w:pPr>
              <w:pStyle w:val="ListBullet2"/>
              <w:numPr>
                <w:ilvl w:val="0"/>
                <w:numId w:val="0"/>
              </w:numPr>
              <w:jc w:val="center"/>
            </w:pPr>
            <w:r>
              <w:t>SFSL</w:t>
            </w:r>
          </w:p>
        </w:tc>
        <w:tc>
          <w:tcPr>
            <w:tcW w:w="900" w:type="dxa"/>
            <w:tcBorders>
              <w:top w:val="nil"/>
            </w:tcBorders>
          </w:tcPr>
          <w:p w14:paraId="4E39956B" w14:textId="77777777" w:rsidR="00000000" w:rsidRDefault="001F0AD0">
            <w:pPr>
              <w:pStyle w:val="ListBullet2"/>
              <w:numPr>
                <w:ilvl w:val="0"/>
                <w:numId w:val="0"/>
              </w:numPr>
              <w:jc w:val="center"/>
            </w:pPr>
            <w:r>
              <w:t>SFSL</w:t>
            </w:r>
          </w:p>
        </w:tc>
      </w:tr>
      <w:tr w:rsidR="00000000" w14:paraId="65F55323" w14:textId="77777777">
        <w:tblPrEx>
          <w:tblCellMar>
            <w:top w:w="0" w:type="dxa"/>
            <w:bottom w:w="0" w:type="dxa"/>
          </w:tblCellMar>
        </w:tblPrEx>
        <w:tc>
          <w:tcPr>
            <w:tcW w:w="468" w:type="dxa"/>
            <w:tcBorders>
              <w:top w:val="nil"/>
            </w:tcBorders>
          </w:tcPr>
          <w:p w14:paraId="588B81BA" w14:textId="77777777" w:rsidR="00000000" w:rsidRDefault="001F0AD0">
            <w:pPr>
              <w:pStyle w:val="ListBullet2"/>
              <w:numPr>
                <w:ilvl w:val="0"/>
                <w:numId w:val="0"/>
              </w:numPr>
              <w:jc w:val="center"/>
            </w:pPr>
            <w:r>
              <w:t>6</w:t>
            </w:r>
          </w:p>
        </w:tc>
        <w:tc>
          <w:tcPr>
            <w:tcW w:w="792" w:type="dxa"/>
            <w:tcBorders>
              <w:top w:val="nil"/>
            </w:tcBorders>
          </w:tcPr>
          <w:p w14:paraId="7AFC9BBA" w14:textId="77777777" w:rsidR="00000000" w:rsidRDefault="001F0AD0">
            <w:pPr>
              <w:pStyle w:val="ListBullet2"/>
              <w:numPr>
                <w:ilvl w:val="0"/>
                <w:numId w:val="0"/>
              </w:numPr>
              <w:jc w:val="center"/>
            </w:pPr>
          </w:p>
        </w:tc>
        <w:tc>
          <w:tcPr>
            <w:tcW w:w="792" w:type="dxa"/>
            <w:tcBorders>
              <w:top w:val="nil"/>
            </w:tcBorders>
          </w:tcPr>
          <w:p w14:paraId="47EF22A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3C1088A1" w14:textId="77777777" w:rsidR="00000000" w:rsidRDefault="001F0AD0">
            <w:pPr>
              <w:pStyle w:val="ListBullet2"/>
              <w:numPr>
                <w:ilvl w:val="0"/>
                <w:numId w:val="0"/>
              </w:numPr>
              <w:jc w:val="center"/>
            </w:pPr>
          </w:p>
        </w:tc>
        <w:tc>
          <w:tcPr>
            <w:tcW w:w="738" w:type="dxa"/>
            <w:tcBorders>
              <w:top w:val="nil"/>
              <w:left w:val="single" w:sz="18" w:space="0" w:color="auto"/>
            </w:tcBorders>
          </w:tcPr>
          <w:p w14:paraId="615651EB" w14:textId="77777777" w:rsidR="00000000" w:rsidRDefault="001F0AD0">
            <w:pPr>
              <w:pStyle w:val="ListBullet2"/>
              <w:numPr>
                <w:ilvl w:val="0"/>
                <w:numId w:val="0"/>
              </w:numPr>
              <w:jc w:val="center"/>
            </w:pPr>
            <w:r>
              <w:sym w:font="Monotype Sorts" w:char="F034"/>
            </w:r>
          </w:p>
        </w:tc>
        <w:tc>
          <w:tcPr>
            <w:tcW w:w="792" w:type="dxa"/>
            <w:tcBorders>
              <w:top w:val="nil"/>
            </w:tcBorders>
          </w:tcPr>
          <w:p w14:paraId="47917E82" w14:textId="77777777" w:rsidR="00000000" w:rsidRDefault="001F0AD0">
            <w:pPr>
              <w:pStyle w:val="ListBullet2"/>
              <w:numPr>
                <w:ilvl w:val="0"/>
                <w:numId w:val="0"/>
              </w:numPr>
              <w:jc w:val="center"/>
            </w:pPr>
          </w:p>
        </w:tc>
        <w:tc>
          <w:tcPr>
            <w:tcW w:w="792" w:type="dxa"/>
            <w:tcBorders>
              <w:top w:val="nil"/>
            </w:tcBorders>
          </w:tcPr>
          <w:p w14:paraId="33AF2EC6" w14:textId="77777777" w:rsidR="00000000" w:rsidRDefault="001F0AD0">
            <w:pPr>
              <w:pStyle w:val="ListBullet2"/>
              <w:numPr>
                <w:ilvl w:val="0"/>
                <w:numId w:val="0"/>
              </w:numPr>
              <w:jc w:val="center"/>
            </w:pPr>
          </w:p>
        </w:tc>
        <w:tc>
          <w:tcPr>
            <w:tcW w:w="792" w:type="dxa"/>
            <w:tcBorders>
              <w:top w:val="nil"/>
            </w:tcBorders>
          </w:tcPr>
          <w:p w14:paraId="62A22AD5" w14:textId="77777777" w:rsidR="00000000" w:rsidRDefault="001F0AD0">
            <w:pPr>
              <w:pStyle w:val="ListBullet2"/>
              <w:numPr>
                <w:ilvl w:val="0"/>
                <w:numId w:val="0"/>
              </w:numPr>
              <w:jc w:val="center"/>
            </w:pPr>
          </w:p>
        </w:tc>
        <w:tc>
          <w:tcPr>
            <w:tcW w:w="846" w:type="dxa"/>
            <w:tcBorders>
              <w:top w:val="nil"/>
              <w:right w:val="nil"/>
            </w:tcBorders>
          </w:tcPr>
          <w:p w14:paraId="02522378" w14:textId="77777777" w:rsidR="00000000" w:rsidRDefault="001F0AD0">
            <w:pPr>
              <w:pStyle w:val="ListBullet2"/>
              <w:numPr>
                <w:ilvl w:val="0"/>
                <w:numId w:val="0"/>
              </w:numPr>
              <w:jc w:val="center"/>
            </w:pPr>
          </w:p>
        </w:tc>
        <w:tc>
          <w:tcPr>
            <w:tcW w:w="1080" w:type="dxa"/>
            <w:tcBorders>
              <w:top w:val="nil"/>
              <w:left w:val="single" w:sz="18" w:space="0" w:color="auto"/>
            </w:tcBorders>
          </w:tcPr>
          <w:p w14:paraId="24277043" w14:textId="77777777" w:rsidR="00000000" w:rsidRDefault="001F0AD0">
            <w:pPr>
              <w:pStyle w:val="ListBullet2"/>
              <w:numPr>
                <w:ilvl w:val="0"/>
                <w:numId w:val="0"/>
              </w:numPr>
              <w:jc w:val="center"/>
            </w:pPr>
            <w:r>
              <w:t>SFSL</w:t>
            </w:r>
          </w:p>
        </w:tc>
        <w:tc>
          <w:tcPr>
            <w:tcW w:w="900" w:type="dxa"/>
            <w:tcBorders>
              <w:top w:val="nil"/>
            </w:tcBorders>
          </w:tcPr>
          <w:p w14:paraId="180A80A1" w14:textId="77777777" w:rsidR="00000000" w:rsidRDefault="001F0AD0">
            <w:pPr>
              <w:pStyle w:val="ListBullet2"/>
              <w:numPr>
                <w:ilvl w:val="0"/>
                <w:numId w:val="0"/>
              </w:numPr>
              <w:jc w:val="center"/>
            </w:pPr>
            <w:r>
              <w:t>SFSL</w:t>
            </w:r>
          </w:p>
        </w:tc>
      </w:tr>
      <w:tr w:rsidR="00000000" w14:paraId="14ABC135" w14:textId="77777777">
        <w:tblPrEx>
          <w:tblCellMar>
            <w:top w:w="0" w:type="dxa"/>
            <w:bottom w:w="0" w:type="dxa"/>
          </w:tblCellMar>
        </w:tblPrEx>
        <w:tc>
          <w:tcPr>
            <w:tcW w:w="468" w:type="dxa"/>
            <w:tcBorders>
              <w:top w:val="nil"/>
            </w:tcBorders>
          </w:tcPr>
          <w:p w14:paraId="0F835DD4" w14:textId="77777777" w:rsidR="00000000" w:rsidRDefault="001F0AD0">
            <w:pPr>
              <w:pStyle w:val="ListBullet2"/>
              <w:numPr>
                <w:ilvl w:val="0"/>
                <w:numId w:val="0"/>
              </w:numPr>
              <w:jc w:val="center"/>
            </w:pPr>
            <w:r>
              <w:t>7</w:t>
            </w:r>
          </w:p>
        </w:tc>
        <w:tc>
          <w:tcPr>
            <w:tcW w:w="792" w:type="dxa"/>
            <w:tcBorders>
              <w:top w:val="nil"/>
            </w:tcBorders>
          </w:tcPr>
          <w:p w14:paraId="3DB34803" w14:textId="77777777" w:rsidR="00000000" w:rsidRDefault="001F0AD0">
            <w:pPr>
              <w:pStyle w:val="ListBullet2"/>
              <w:numPr>
                <w:ilvl w:val="0"/>
                <w:numId w:val="0"/>
              </w:numPr>
              <w:jc w:val="center"/>
            </w:pPr>
          </w:p>
        </w:tc>
        <w:tc>
          <w:tcPr>
            <w:tcW w:w="792" w:type="dxa"/>
            <w:tcBorders>
              <w:top w:val="nil"/>
            </w:tcBorders>
          </w:tcPr>
          <w:p w14:paraId="21DE653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6BDCFB4A" w14:textId="77777777" w:rsidR="00000000" w:rsidRDefault="001F0AD0">
            <w:pPr>
              <w:pStyle w:val="ListBullet2"/>
              <w:numPr>
                <w:ilvl w:val="0"/>
                <w:numId w:val="0"/>
              </w:numPr>
              <w:jc w:val="center"/>
            </w:pPr>
          </w:p>
        </w:tc>
        <w:tc>
          <w:tcPr>
            <w:tcW w:w="738" w:type="dxa"/>
            <w:tcBorders>
              <w:top w:val="nil"/>
              <w:left w:val="single" w:sz="18" w:space="0" w:color="auto"/>
            </w:tcBorders>
          </w:tcPr>
          <w:p w14:paraId="17A134B4" w14:textId="77777777" w:rsidR="00000000" w:rsidRDefault="001F0AD0">
            <w:pPr>
              <w:pStyle w:val="ListBullet2"/>
              <w:numPr>
                <w:ilvl w:val="0"/>
                <w:numId w:val="0"/>
              </w:numPr>
              <w:jc w:val="center"/>
            </w:pPr>
          </w:p>
        </w:tc>
        <w:tc>
          <w:tcPr>
            <w:tcW w:w="792" w:type="dxa"/>
            <w:tcBorders>
              <w:top w:val="nil"/>
            </w:tcBorders>
          </w:tcPr>
          <w:p w14:paraId="1E6FA9BF" w14:textId="77777777" w:rsidR="00000000" w:rsidRDefault="001F0AD0">
            <w:pPr>
              <w:pStyle w:val="ListBullet2"/>
              <w:numPr>
                <w:ilvl w:val="0"/>
                <w:numId w:val="0"/>
              </w:numPr>
              <w:jc w:val="center"/>
            </w:pPr>
            <w:r>
              <w:sym w:font="Monotype Sorts" w:char="F034"/>
            </w:r>
          </w:p>
        </w:tc>
        <w:tc>
          <w:tcPr>
            <w:tcW w:w="792" w:type="dxa"/>
            <w:tcBorders>
              <w:top w:val="nil"/>
            </w:tcBorders>
          </w:tcPr>
          <w:p w14:paraId="3CCFBB62" w14:textId="77777777" w:rsidR="00000000" w:rsidRDefault="001F0AD0">
            <w:pPr>
              <w:pStyle w:val="ListBullet2"/>
              <w:numPr>
                <w:ilvl w:val="0"/>
                <w:numId w:val="0"/>
              </w:numPr>
              <w:jc w:val="center"/>
            </w:pPr>
          </w:p>
        </w:tc>
        <w:tc>
          <w:tcPr>
            <w:tcW w:w="792" w:type="dxa"/>
            <w:tcBorders>
              <w:top w:val="nil"/>
            </w:tcBorders>
          </w:tcPr>
          <w:p w14:paraId="085484E2" w14:textId="77777777" w:rsidR="00000000" w:rsidRDefault="001F0AD0">
            <w:pPr>
              <w:pStyle w:val="ListBullet2"/>
              <w:numPr>
                <w:ilvl w:val="0"/>
                <w:numId w:val="0"/>
              </w:numPr>
              <w:jc w:val="center"/>
            </w:pPr>
          </w:p>
        </w:tc>
        <w:tc>
          <w:tcPr>
            <w:tcW w:w="846" w:type="dxa"/>
            <w:tcBorders>
              <w:top w:val="nil"/>
              <w:right w:val="nil"/>
            </w:tcBorders>
          </w:tcPr>
          <w:p w14:paraId="2D7A8342" w14:textId="77777777" w:rsidR="00000000" w:rsidRDefault="001F0AD0">
            <w:pPr>
              <w:pStyle w:val="ListBullet2"/>
              <w:numPr>
                <w:ilvl w:val="0"/>
                <w:numId w:val="0"/>
              </w:numPr>
              <w:jc w:val="center"/>
            </w:pPr>
          </w:p>
        </w:tc>
        <w:tc>
          <w:tcPr>
            <w:tcW w:w="1080" w:type="dxa"/>
            <w:tcBorders>
              <w:top w:val="nil"/>
              <w:left w:val="single" w:sz="18" w:space="0" w:color="auto"/>
            </w:tcBorders>
          </w:tcPr>
          <w:p w14:paraId="500A3472" w14:textId="77777777" w:rsidR="00000000" w:rsidRDefault="001F0AD0">
            <w:pPr>
              <w:pStyle w:val="ListBullet2"/>
              <w:numPr>
                <w:ilvl w:val="0"/>
                <w:numId w:val="0"/>
              </w:numPr>
              <w:jc w:val="center"/>
            </w:pPr>
            <w:r>
              <w:t>SFSL</w:t>
            </w:r>
          </w:p>
        </w:tc>
        <w:tc>
          <w:tcPr>
            <w:tcW w:w="900" w:type="dxa"/>
            <w:tcBorders>
              <w:top w:val="nil"/>
            </w:tcBorders>
          </w:tcPr>
          <w:p w14:paraId="328ADF78" w14:textId="77777777" w:rsidR="00000000" w:rsidRDefault="001F0AD0">
            <w:pPr>
              <w:pStyle w:val="ListBullet2"/>
              <w:numPr>
                <w:ilvl w:val="0"/>
                <w:numId w:val="0"/>
              </w:numPr>
              <w:jc w:val="center"/>
            </w:pPr>
            <w:r>
              <w:t>SFSL</w:t>
            </w:r>
          </w:p>
        </w:tc>
      </w:tr>
      <w:tr w:rsidR="00000000" w14:paraId="0569171D" w14:textId="77777777">
        <w:tblPrEx>
          <w:tblCellMar>
            <w:top w:w="0" w:type="dxa"/>
            <w:bottom w:w="0" w:type="dxa"/>
          </w:tblCellMar>
        </w:tblPrEx>
        <w:tc>
          <w:tcPr>
            <w:tcW w:w="468" w:type="dxa"/>
            <w:tcBorders>
              <w:top w:val="nil"/>
            </w:tcBorders>
          </w:tcPr>
          <w:p w14:paraId="1C1FD417" w14:textId="77777777" w:rsidR="00000000" w:rsidRDefault="001F0AD0">
            <w:pPr>
              <w:pStyle w:val="ListBullet2"/>
              <w:numPr>
                <w:ilvl w:val="0"/>
                <w:numId w:val="0"/>
              </w:numPr>
              <w:jc w:val="center"/>
            </w:pPr>
            <w:r>
              <w:t>8</w:t>
            </w:r>
          </w:p>
        </w:tc>
        <w:tc>
          <w:tcPr>
            <w:tcW w:w="792" w:type="dxa"/>
            <w:tcBorders>
              <w:top w:val="nil"/>
            </w:tcBorders>
          </w:tcPr>
          <w:p w14:paraId="0C1834ED" w14:textId="77777777" w:rsidR="00000000" w:rsidRDefault="001F0AD0">
            <w:pPr>
              <w:pStyle w:val="ListBullet2"/>
              <w:numPr>
                <w:ilvl w:val="0"/>
                <w:numId w:val="0"/>
              </w:numPr>
              <w:jc w:val="center"/>
            </w:pPr>
          </w:p>
        </w:tc>
        <w:tc>
          <w:tcPr>
            <w:tcW w:w="792" w:type="dxa"/>
            <w:tcBorders>
              <w:top w:val="nil"/>
            </w:tcBorders>
          </w:tcPr>
          <w:p w14:paraId="17B30EEA"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4B4FDDEE" w14:textId="77777777" w:rsidR="00000000" w:rsidRDefault="001F0AD0">
            <w:pPr>
              <w:pStyle w:val="ListBullet2"/>
              <w:numPr>
                <w:ilvl w:val="0"/>
                <w:numId w:val="0"/>
              </w:numPr>
              <w:jc w:val="center"/>
            </w:pPr>
          </w:p>
        </w:tc>
        <w:tc>
          <w:tcPr>
            <w:tcW w:w="738" w:type="dxa"/>
            <w:tcBorders>
              <w:top w:val="nil"/>
              <w:left w:val="single" w:sz="18" w:space="0" w:color="auto"/>
            </w:tcBorders>
          </w:tcPr>
          <w:p w14:paraId="5201D2C5" w14:textId="77777777" w:rsidR="00000000" w:rsidRDefault="001F0AD0">
            <w:pPr>
              <w:pStyle w:val="ListBullet2"/>
              <w:numPr>
                <w:ilvl w:val="0"/>
                <w:numId w:val="0"/>
              </w:numPr>
              <w:jc w:val="center"/>
            </w:pPr>
          </w:p>
        </w:tc>
        <w:tc>
          <w:tcPr>
            <w:tcW w:w="792" w:type="dxa"/>
            <w:tcBorders>
              <w:top w:val="nil"/>
            </w:tcBorders>
          </w:tcPr>
          <w:p w14:paraId="2AFFAB35" w14:textId="77777777" w:rsidR="00000000" w:rsidRDefault="001F0AD0">
            <w:pPr>
              <w:pStyle w:val="ListBullet2"/>
              <w:numPr>
                <w:ilvl w:val="0"/>
                <w:numId w:val="0"/>
              </w:numPr>
              <w:jc w:val="center"/>
            </w:pPr>
          </w:p>
        </w:tc>
        <w:tc>
          <w:tcPr>
            <w:tcW w:w="792" w:type="dxa"/>
            <w:tcBorders>
              <w:top w:val="nil"/>
            </w:tcBorders>
          </w:tcPr>
          <w:p w14:paraId="2D57C95A" w14:textId="77777777" w:rsidR="00000000" w:rsidRDefault="001F0AD0">
            <w:pPr>
              <w:pStyle w:val="ListBullet2"/>
              <w:numPr>
                <w:ilvl w:val="0"/>
                <w:numId w:val="0"/>
              </w:numPr>
              <w:jc w:val="center"/>
            </w:pPr>
            <w:r>
              <w:sym w:font="Monotype Sorts" w:char="F034"/>
            </w:r>
          </w:p>
        </w:tc>
        <w:tc>
          <w:tcPr>
            <w:tcW w:w="792" w:type="dxa"/>
            <w:tcBorders>
              <w:top w:val="nil"/>
            </w:tcBorders>
          </w:tcPr>
          <w:p w14:paraId="1BD444E9" w14:textId="77777777" w:rsidR="00000000" w:rsidRDefault="001F0AD0">
            <w:pPr>
              <w:pStyle w:val="ListBullet2"/>
              <w:numPr>
                <w:ilvl w:val="0"/>
                <w:numId w:val="0"/>
              </w:numPr>
              <w:jc w:val="center"/>
            </w:pPr>
          </w:p>
        </w:tc>
        <w:tc>
          <w:tcPr>
            <w:tcW w:w="846" w:type="dxa"/>
            <w:tcBorders>
              <w:top w:val="nil"/>
              <w:right w:val="nil"/>
            </w:tcBorders>
          </w:tcPr>
          <w:p w14:paraId="39644F80" w14:textId="77777777" w:rsidR="00000000" w:rsidRDefault="001F0AD0">
            <w:pPr>
              <w:pStyle w:val="ListBullet2"/>
              <w:numPr>
                <w:ilvl w:val="0"/>
                <w:numId w:val="0"/>
              </w:numPr>
              <w:jc w:val="center"/>
            </w:pPr>
          </w:p>
        </w:tc>
        <w:tc>
          <w:tcPr>
            <w:tcW w:w="1080" w:type="dxa"/>
            <w:tcBorders>
              <w:top w:val="nil"/>
              <w:left w:val="single" w:sz="18" w:space="0" w:color="auto"/>
            </w:tcBorders>
          </w:tcPr>
          <w:p w14:paraId="584AA575" w14:textId="77777777" w:rsidR="00000000" w:rsidRDefault="001F0AD0">
            <w:pPr>
              <w:pStyle w:val="ListBullet2"/>
              <w:numPr>
                <w:ilvl w:val="0"/>
                <w:numId w:val="0"/>
              </w:numPr>
              <w:jc w:val="center"/>
            </w:pPr>
            <w:r>
              <w:t>SFSL</w:t>
            </w:r>
          </w:p>
        </w:tc>
        <w:tc>
          <w:tcPr>
            <w:tcW w:w="900" w:type="dxa"/>
            <w:tcBorders>
              <w:top w:val="nil"/>
            </w:tcBorders>
          </w:tcPr>
          <w:p w14:paraId="42BA700A" w14:textId="77777777" w:rsidR="00000000" w:rsidRDefault="001F0AD0">
            <w:pPr>
              <w:pStyle w:val="ListBullet2"/>
              <w:numPr>
                <w:ilvl w:val="0"/>
                <w:numId w:val="0"/>
              </w:numPr>
              <w:jc w:val="center"/>
            </w:pPr>
            <w:r>
              <w:t>SFSL</w:t>
            </w:r>
          </w:p>
        </w:tc>
      </w:tr>
      <w:tr w:rsidR="00000000" w14:paraId="2276B351" w14:textId="77777777">
        <w:tblPrEx>
          <w:tblCellMar>
            <w:top w:w="0" w:type="dxa"/>
            <w:bottom w:w="0" w:type="dxa"/>
          </w:tblCellMar>
        </w:tblPrEx>
        <w:tc>
          <w:tcPr>
            <w:tcW w:w="468" w:type="dxa"/>
            <w:tcBorders>
              <w:top w:val="nil"/>
            </w:tcBorders>
          </w:tcPr>
          <w:p w14:paraId="2BA86118" w14:textId="77777777" w:rsidR="00000000" w:rsidRDefault="001F0AD0">
            <w:pPr>
              <w:pStyle w:val="ListBullet2"/>
              <w:numPr>
                <w:ilvl w:val="0"/>
                <w:numId w:val="0"/>
              </w:numPr>
              <w:jc w:val="center"/>
            </w:pPr>
            <w:r>
              <w:t>9</w:t>
            </w:r>
          </w:p>
        </w:tc>
        <w:tc>
          <w:tcPr>
            <w:tcW w:w="792" w:type="dxa"/>
            <w:tcBorders>
              <w:top w:val="nil"/>
            </w:tcBorders>
          </w:tcPr>
          <w:p w14:paraId="75A199FA" w14:textId="77777777" w:rsidR="00000000" w:rsidRDefault="001F0AD0">
            <w:pPr>
              <w:pStyle w:val="ListBullet2"/>
              <w:numPr>
                <w:ilvl w:val="0"/>
                <w:numId w:val="0"/>
              </w:numPr>
              <w:jc w:val="center"/>
            </w:pPr>
          </w:p>
        </w:tc>
        <w:tc>
          <w:tcPr>
            <w:tcW w:w="792" w:type="dxa"/>
            <w:tcBorders>
              <w:top w:val="nil"/>
            </w:tcBorders>
          </w:tcPr>
          <w:p w14:paraId="539CF7DE"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47DDD6CA" w14:textId="77777777" w:rsidR="00000000" w:rsidRDefault="001F0AD0">
            <w:pPr>
              <w:pStyle w:val="ListBullet2"/>
              <w:numPr>
                <w:ilvl w:val="0"/>
                <w:numId w:val="0"/>
              </w:numPr>
              <w:jc w:val="center"/>
            </w:pPr>
          </w:p>
        </w:tc>
        <w:tc>
          <w:tcPr>
            <w:tcW w:w="738" w:type="dxa"/>
            <w:tcBorders>
              <w:top w:val="nil"/>
              <w:left w:val="single" w:sz="18" w:space="0" w:color="auto"/>
            </w:tcBorders>
          </w:tcPr>
          <w:p w14:paraId="2485E6BD" w14:textId="77777777" w:rsidR="00000000" w:rsidRDefault="001F0AD0">
            <w:pPr>
              <w:pStyle w:val="ListBullet2"/>
              <w:numPr>
                <w:ilvl w:val="0"/>
                <w:numId w:val="0"/>
              </w:numPr>
              <w:jc w:val="center"/>
            </w:pPr>
          </w:p>
        </w:tc>
        <w:tc>
          <w:tcPr>
            <w:tcW w:w="792" w:type="dxa"/>
            <w:tcBorders>
              <w:top w:val="nil"/>
            </w:tcBorders>
          </w:tcPr>
          <w:p w14:paraId="3FF1B4F4" w14:textId="77777777" w:rsidR="00000000" w:rsidRDefault="001F0AD0">
            <w:pPr>
              <w:pStyle w:val="ListBullet2"/>
              <w:numPr>
                <w:ilvl w:val="0"/>
                <w:numId w:val="0"/>
              </w:numPr>
              <w:jc w:val="center"/>
            </w:pPr>
          </w:p>
        </w:tc>
        <w:tc>
          <w:tcPr>
            <w:tcW w:w="792" w:type="dxa"/>
            <w:tcBorders>
              <w:top w:val="nil"/>
            </w:tcBorders>
          </w:tcPr>
          <w:p w14:paraId="36B7DBBE" w14:textId="77777777" w:rsidR="00000000" w:rsidRDefault="001F0AD0">
            <w:pPr>
              <w:pStyle w:val="ListBullet2"/>
              <w:numPr>
                <w:ilvl w:val="0"/>
                <w:numId w:val="0"/>
              </w:numPr>
              <w:jc w:val="center"/>
            </w:pPr>
          </w:p>
        </w:tc>
        <w:tc>
          <w:tcPr>
            <w:tcW w:w="792" w:type="dxa"/>
            <w:tcBorders>
              <w:top w:val="nil"/>
            </w:tcBorders>
          </w:tcPr>
          <w:p w14:paraId="4675DF77"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330AB119" w14:textId="77777777" w:rsidR="00000000" w:rsidRDefault="001F0AD0">
            <w:pPr>
              <w:pStyle w:val="ListBullet2"/>
              <w:numPr>
                <w:ilvl w:val="0"/>
                <w:numId w:val="0"/>
              </w:numPr>
              <w:jc w:val="center"/>
            </w:pPr>
          </w:p>
        </w:tc>
        <w:tc>
          <w:tcPr>
            <w:tcW w:w="1080" w:type="dxa"/>
            <w:tcBorders>
              <w:top w:val="nil"/>
              <w:left w:val="single" w:sz="18" w:space="0" w:color="auto"/>
            </w:tcBorders>
          </w:tcPr>
          <w:p w14:paraId="3C38CFE5" w14:textId="77777777" w:rsidR="00000000" w:rsidRDefault="001F0AD0">
            <w:pPr>
              <w:pStyle w:val="ListBullet2"/>
              <w:numPr>
                <w:ilvl w:val="0"/>
                <w:numId w:val="0"/>
              </w:numPr>
              <w:jc w:val="center"/>
            </w:pPr>
            <w:r>
              <w:t>SFSL</w:t>
            </w:r>
          </w:p>
        </w:tc>
        <w:tc>
          <w:tcPr>
            <w:tcW w:w="900" w:type="dxa"/>
            <w:tcBorders>
              <w:top w:val="nil"/>
            </w:tcBorders>
          </w:tcPr>
          <w:p w14:paraId="6A8C466D" w14:textId="77777777" w:rsidR="00000000" w:rsidRDefault="001F0AD0">
            <w:pPr>
              <w:pStyle w:val="ListBullet2"/>
              <w:numPr>
                <w:ilvl w:val="0"/>
                <w:numId w:val="0"/>
              </w:numPr>
              <w:jc w:val="center"/>
            </w:pPr>
            <w:r>
              <w:t>SFSL</w:t>
            </w:r>
          </w:p>
        </w:tc>
      </w:tr>
      <w:tr w:rsidR="00000000" w14:paraId="006B753A" w14:textId="77777777">
        <w:tblPrEx>
          <w:tblCellMar>
            <w:top w:w="0" w:type="dxa"/>
            <w:bottom w:w="0" w:type="dxa"/>
          </w:tblCellMar>
        </w:tblPrEx>
        <w:tc>
          <w:tcPr>
            <w:tcW w:w="468" w:type="dxa"/>
            <w:tcBorders>
              <w:top w:val="nil"/>
            </w:tcBorders>
          </w:tcPr>
          <w:p w14:paraId="3EC9FD99" w14:textId="77777777" w:rsidR="00000000" w:rsidRDefault="001F0AD0">
            <w:pPr>
              <w:pStyle w:val="ListBullet2"/>
              <w:numPr>
                <w:ilvl w:val="0"/>
                <w:numId w:val="0"/>
              </w:numPr>
              <w:jc w:val="center"/>
            </w:pPr>
            <w:r>
              <w:t>10</w:t>
            </w:r>
          </w:p>
        </w:tc>
        <w:tc>
          <w:tcPr>
            <w:tcW w:w="792" w:type="dxa"/>
            <w:tcBorders>
              <w:top w:val="nil"/>
            </w:tcBorders>
          </w:tcPr>
          <w:p w14:paraId="6612A1E2" w14:textId="77777777" w:rsidR="00000000" w:rsidRDefault="001F0AD0">
            <w:pPr>
              <w:pStyle w:val="ListBullet2"/>
              <w:numPr>
                <w:ilvl w:val="0"/>
                <w:numId w:val="0"/>
              </w:numPr>
              <w:jc w:val="center"/>
            </w:pPr>
          </w:p>
        </w:tc>
        <w:tc>
          <w:tcPr>
            <w:tcW w:w="792" w:type="dxa"/>
            <w:tcBorders>
              <w:top w:val="nil"/>
            </w:tcBorders>
          </w:tcPr>
          <w:p w14:paraId="73D949FE"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71F88EE1" w14:textId="77777777" w:rsidR="00000000" w:rsidRDefault="001F0AD0">
            <w:pPr>
              <w:pStyle w:val="ListBullet2"/>
              <w:numPr>
                <w:ilvl w:val="0"/>
                <w:numId w:val="0"/>
              </w:numPr>
              <w:jc w:val="center"/>
            </w:pPr>
          </w:p>
        </w:tc>
        <w:tc>
          <w:tcPr>
            <w:tcW w:w="738" w:type="dxa"/>
            <w:tcBorders>
              <w:top w:val="nil"/>
              <w:left w:val="single" w:sz="18" w:space="0" w:color="auto"/>
            </w:tcBorders>
          </w:tcPr>
          <w:p w14:paraId="678E4672" w14:textId="77777777" w:rsidR="00000000" w:rsidRDefault="001F0AD0">
            <w:pPr>
              <w:pStyle w:val="ListBullet2"/>
              <w:numPr>
                <w:ilvl w:val="0"/>
                <w:numId w:val="0"/>
              </w:numPr>
              <w:jc w:val="center"/>
            </w:pPr>
          </w:p>
        </w:tc>
        <w:tc>
          <w:tcPr>
            <w:tcW w:w="792" w:type="dxa"/>
            <w:tcBorders>
              <w:top w:val="nil"/>
            </w:tcBorders>
          </w:tcPr>
          <w:p w14:paraId="5831753B" w14:textId="77777777" w:rsidR="00000000" w:rsidRDefault="001F0AD0">
            <w:pPr>
              <w:pStyle w:val="ListBullet2"/>
              <w:numPr>
                <w:ilvl w:val="0"/>
                <w:numId w:val="0"/>
              </w:numPr>
              <w:jc w:val="center"/>
            </w:pPr>
          </w:p>
        </w:tc>
        <w:tc>
          <w:tcPr>
            <w:tcW w:w="792" w:type="dxa"/>
            <w:tcBorders>
              <w:top w:val="nil"/>
            </w:tcBorders>
          </w:tcPr>
          <w:p w14:paraId="7C6B2EE6" w14:textId="77777777" w:rsidR="00000000" w:rsidRDefault="001F0AD0">
            <w:pPr>
              <w:pStyle w:val="ListBullet2"/>
              <w:numPr>
                <w:ilvl w:val="0"/>
                <w:numId w:val="0"/>
              </w:numPr>
              <w:jc w:val="center"/>
            </w:pPr>
          </w:p>
        </w:tc>
        <w:tc>
          <w:tcPr>
            <w:tcW w:w="792" w:type="dxa"/>
            <w:tcBorders>
              <w:top w:val="nil"/>
            </w:tcBorders>
          </w:tcPr>
          <w:p w14:paraId="36F31EEC" w14:textId="77777777" w:rsidR="00000000" w:rsidRDefault="001F0AD0">
            <w:pPr>
              <w:pStyle w:val="ListBullet2"/>
              <w:numPr>
                <w:ilvl w:val="0"/>
                <w:numId w:val="0"/>
              </w:numPr>
              <w:jc w:val="center"/>
            </w:pPr>
          </w:p>
        </w:tc>
        <w:tc>
          <w:tcPr>
            <w:tcW w:w="846" w:type="dxa"/>
            <w:tcBorders>
              <w:top w:val="nil"/>
              <w:right w:val="nil"/>
            </w:tcBorders>
          </w:tcPr>
          <w:p w14:paraId="27F616D5"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tcBorders>
          </w:tcPr>
          <w:p w14:paraId="26D6ADB7" w14:textId="77777777" w:rsidR="00000000" w:rsidRDefault="001F0AD0">
            <w:pPr>
              <w:pStyle w:val="ListBullet2"/>
              <w:numPr>
                <w:ilvl w:val="0"/>
                <w:numId w:val="0"/>
              </w:numPr>
              <w:jc w:val="center"/>
            </w:pPr>
            <w:r>
              <w:t>SFSL</w:t>
            </w:r>
          </w:p>
        </w:tc>
        <w:tc>
          <w:tcPr>
            <w:tcW w:w="900" w:type="dxa"/>
            <w:tcBorders>
              <w:top w:val="nil"/>
            </w:tcBorders>
          </w:tcPr>
          <w:p w14:paraId="14D31223" w14:textId="77777777" w:rsidR="00000000" w:rsidRDefault="001F0AD0">
            <w:pPr>
              <w:pStyle w:val="ListBullet2"/>
              <w:numPr>
                <w:ilvl w:val="0"/>
                <w:numId w:val="0"/>
              </w:numPr>
              <w:jc w:val="center"/>
            </w:pPr>
            <w:r>
              <w:t>SFSL</w:t>
            </w:r>
          </w:p>
        </w:tc>
      </w:tr>
      <w:tr w:rsidR="00000000" w14:paraId="6C313230" w14:textId="77777777">
        <w:tblPrEx>
          <w:tblCellMar>
            <w:top w:w="0" w:type="dxa"/>
            <w:bottom w:w="0" w:type="dxa"/>
          </w:tblCellMar>
        </w:tblPrEx>
        <w:tc>
          <w:tcPr>
            <w:tcW w:w="468" w:type="dxa"/>
            <w:tcBorders>
              <w:top w:val="nil"/>
            </w:tcBorders>
          </w:tcPr>
          <w:p w14:paraId="357CE180" w14:textId="77777777" w:rsidR="00000000" w:rsidRDefault="001F0AD0">
            <w:pPr>
              <w:pStyle w:val="ListBullet2"/>
              <w:numPr>
                <w:ilvl w:val="0"/>
                <w:numId w:val="0"/>
              </w:numPr>
              <w:jc w:val="center"/>
            </w:pPr>
            <w:r>
              <w:t>11</w:t>
            </w:r>
          </w:p>
        </w:tc>
        <w:tc>
          <w:tcPr>
            <w:tcW w:w="792" w:type="dxa"/>
            <w:tcBorders>
              <w:top w:val="nil"/>
            </w:tcBorders>
          </w:tcPr>
          <w:p w14:paraId="12E3C485" w14:textId="77777777" w:rsidR="00000000" w:rsidRDefault="001F0AD0">
            <w:pPr>
              <w:pStyle w:val="ListBullet2"/>
              <w:numPr>
                <w:ilvl w:val="0"/>
                <w:numId w:val="0"/>
              </w:numPr>
              <w:jc w:val="center"/>
            </w:pPr>
          </w:p>
        </w:tc>
        <w:tc>
          <w:tcPr>
            <w:tcW w:w="792" w:type="dxa"/>
            <w:tcBorders>
              <w:top w:val="nil"/>
            </w:tcBorders>
          </w:tcPr>
          <w:p w14:paraId="46F6D92A" w14:textId="77777777" w:rsidR="00000000" w:rsidRDefault="001F0AD0">
            <w:pPr>
              <w:pStyle w:val="ListBullet2"/>
              <w:numPr>
                <w:ilvl w:val="0"/>
                <w:numId w:val="0"/>
              </w:numPr>
              <w:jc w:val="center"/>
            </w:pPr>
          </w:p>
        </w:tc>
        <w:tc>
          <w:tcPr>
            <w:tcW w:w="846" w:type="dxa"/>
            <w:tcBorders>
              <w:top w:val="nil"/>
              <w:right w:val="nil"/>
            </w:tcBorders>
          </w:tcPr>
          <w:p w14:paraId="06F5F89A"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254EE558" w14:textId="77777777" w:rsidR="00000000" w:rsidRDefault="001F0AD0">
            <w:pPr>
              <w:pStyle w:val="ListBullet2"/>
              <w:numPr>
                <w:ilvl w:val="0"/>
                <w:numId w:val="0"/>
              </w:numPr>
              <w:jc w:val="center"/>
            </w:pPr>
            <w:r>
              <w:sym w:font="Monotype Sorts" w:char="F034"/>
            </w:r>
          </w:p>
        </w:tc>
        <w:tc>
          <w:tcPr>
            <w:tcW w:w="792" w:type="dxa"/>
            <w:tcBorders>
              <w:top w:val="nil"/>
            </w:tcBorders>
          </w:tcPr>
          <w:p w14:paraId="5EC119B0" w14:textId="77777777" w:rsidR="00000000" w:rsidRDefault="001F0AD0">
            <w:pPr>
              <w:pStyle w:val="ListBullet2"/>
              <w:numPr>
                <w:ilvl w:val="0"/>
                <w:numId w:val="0"/>
              </w:numPr>
              <w:jc w:val="center"/>
            </w:pPr>
          </w:p>
        </w:tc>
        <w:tc>
          <w:tcPr>
            <w:tcW w:w="792" w:type="dxa"/>
            <w:tcBorders>
              <w:top w:val="nil"/>
            </w:tcBorders>
          </w:tcPr>
          <w:p w14:paraId="31036209" w14:textId="77777777" w:rsidR="00000000" w:rsidRDefault="001F0AD0">
            <w:pPr>
              <w:pStyle w:val="ListBullet2"/>
              <w:numPr>
                <w:ilvl w:val="0"/>
                <w:numId w:val="0"/>
              </w:numPr>
              <w:jc w:val="center"/>
            </w:pPr>
          </w:p>
        </w:tc>
        <w:tc>
          <w:tcPr>
            <w:tcW w:w="792" w:type="dxa"/>
            <w:tcBorders>
              <w:top w:val="nil"/>
            </w:tcBorders>
          </w:tcPr>
          <w:p w14:paraId="69D4B8BA" w14:textId="77777777" w:rsidR="00000000" w:rsidRDefault="001F0AD0">
            <w:pPr>
              <w:pStyle w:val="ListBullet2"/>
              <w:numPr>
                <w:ilvl w:val="0"/>
                <w:numId w:val="0"/>
              </w:numPr>
              <w:jc w:val="center"/>
            </w:pPr>
          </w:p>
        </w:tc>
        <w:tc>
          <w:tcPr>
            <w:tcW w:w="846" w:type="dxa"/>
            <w:tcBorders>
              <w:top w:val="nil"/>
              <w:right w:val="nil"/>
            </w:tcBorders>
          </w:tcPr>
          <w:p w14:paraId="20BFA006" w14:textId="77777777" w:rsidR="00000000" w:rsidRDefault="001F0AD0">
            <w:pPr>
              <w:pStyle w:val="ListBullet2"/>
              <w:numPr>
                <w:ilvl w:val="0"/>
                <w:numId w:val="0"/>
              </w:numPr>
              <w:jc w:val="center"/>
            </w:pPr>
          </w:p>
        </w:tc>
        <w:tc>
          <w:tcPr>
            <w:tcW w:w="1080" w:type="dxa"/>
            <w:tcBorders>
              <w:top w:val="nil"/>
              <w:left w:val="single" w:sz="18" w:space="0" w:color="auto"/>
            </w:tcBorders>
          </w:tcPr>
          <w:p w14:paraId="726AC198" w14:textId="77777777" w:rsidR="00000000" w:rsidRDefault="001F0AD0">
            <w:pPr>
              <w:pStyle w:val="ListBullet2"/>
              <w:numPr>
                <w:ilvl w:val="0"/>
                <w:numId w:val="0"/>
              </w:numPr>
              <w:jc w:val="center"/>
            </w:pPr>
            <w:r>
              <w:t>SFSL</w:t>
            </w:r>
          </w:p>
        </w:tc>
        <w:tc>
          <w:tcPr>
            <w:tcW w:w="900" w:type="dxa"/>
            <w:tcBorders>
              <w:top w:val="nil"/>
            </w:tcBorders>
          </w:tcPr>
          <w:p w14:paraId="0491E600" w14:textId="77777777" w:rsidR="00000000" w:rsidRDefault="001F0AD0">
            <w:pPr>
              <w:pStyle w:val="ListBullet2"/>
              <w:numPr>
                <w:ilvl w:val="0"/>
                <w:numId w:val="0"/>
              </w:numPr>
              <w:jc w:val="center"/>
            </w:pPr>
            <w:r>
              <w:t>SFSL</w:t>
            </w:r>
          </w:p>
        </w:tc>
      </w:tr>
      <w:tr w:rsidR="00000000" w14:paraId="1BE09147" w14:textId="77777777">
        <w:tblPrEx>
          <w:tblCellMar>
            <w:top w:w="0" w:type="dxa"/>
            <w:bottom w:w="0" w:type="dxa"/>
          </w:tblCellMar>
        </w:tblPrEx>
        <w:tc>
          <w:tcPr>
            <w:tcW w:w="468" w:type="dxa"/>
            <w:tcBorders>
              <w:top w:val="nil"/>
            </w:tcBorders>
          </w:tcPr>
          <w:p w14:paraId="365F5160" w14:textId="77777777" w:rsidR="00000000" w:rsidRDefault="001F0AD0">
            <w:pPr>
              <w:pStyle w:val="ListBullet2"/>
              <w:numPr>
                <w:ilvl w:val="0"/>
                <w:numId w:val="0"/>
              </w:numPr>
              <w:jc w:val="center"/>
            </w:pPr>
            <w:r>
              <w:t>12</w:t>
            </w:r>
          </w:p>
        </w:tc>
        <w:tc>
          <w:tcPr>
            <w:tcW w:w="792" w:type="dxa"/>
            <w:tcBorders>
              <w:top w:val="nil"/>
            </w:tcBorders>
          </w:tcPr>
          <w:p w14:paraId="01C1A61F" w14:textId="77777777" w:rsidR="00000000" w:rsidRDefault="001F0AD0">
            <w:pPr>
              <w:pStyle w:val="ListBullet2"/>
              <w:numPr>
                <w:ilvl w:val="0"/>
                <w:numId w:val="0"/>
              </w:numPr>
              <w:jc w:val="center"/>
            </w:pPr>
          </w:p>
        </w:tc>
        <w:tc>
          <w:tcPr>
            <w:tcW w:w="792" w:type="dxa"/>
            <w:tcBorders>
              <w:top w:val="nil"/>
            </w:tcBorders>
          </w:tcPr>
          <w:p w14:paraId="7D0EA95B" w14:textId="77777777" w:rsidR="00000000" w:rsidRDefault="001F0AD0">
            <w:pPr>
              <w:pStyle w:val="ListBullet2"/>
              <w:numPr>
                <w:ilvl w:val="0"/>
                <w:numId w:val="0"/>
              </w:numPr>
              <w:jc w:val="center"/>
            </w:pPr>
          </w:p>
        </w:tc>
        <w:tc>
          <w:tcPr>
            <w:tcW w:w="846" w:type="dxa"/>
            <w:tcBorders>
              <w:top w:val="nil"/>
              <w:right w:val="nil"/>
            </w:tcBorders>
          </w:tcPr>
          <w:p w14:paraId="36840DCF"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03129173" w14:textId="77777777" w:rsidR="00000000" w:rsidRDefault="001F0AD0">
            <w:pPr>
              <w:pStyle w:val="ListBullet2"/>
              <w:numPr>
                <w:ilvl w:val="0"/>
                <w:numId w:val="0"/>
              </w:numPr>
              <w:jc w:val="center"/>
            </w:pPr>
          </w:p>
        </w:tc>
        <w:tc>
          <w:tcPr>
            <w:tcW w:w="792" w:type="dxa"/>
            <w:tcBorders>
              <w:top w:val="nil"/>
            </w:tcBorders>
          </w:tcPr>
          <w:p w14:paraId="7A6294AF" w14:textId="77777777" w:rsidR="00000000" w:rsidRDefault="001F0AD0">
            <w:pPr>
              <w:pStyle w:val="ListBullet2"/>
              <w:numPr>
                <w:ilvl w:val="0"/>
                <w:numId w:val="0"/>
              </w:numPr>
              <w:jc w:val="center"/>
            </w:pPr>
            <w:r>
              <w:sym w:font="Monotype Sorts" w:char="F034"/>
            </w:r>
          </w:p>
        </w:tc>
        <w:tc>
          <w:tcPr>
            <w:tcW w:w="792" w:type="dxa"/>
            <w:tcBorders>
              <w:top w:val="nil"/>
            </w:tcBorders>
          </w:tcPr>
          <w:p w14:paraId="32EEE85A" w14:textId="77777777" w:rsidR="00000000" w:rsidRDefault="001F0AD0">
            <w:pPr>
              <w:pStyle w:val="ListBullet2"/>
              <w:numPr>
                <w:ilvl w:val="0"/>
                <w:numId w:val="0"/>
              </w:numPr>
              <w:jc w:val="center"/>
            </w:pPr>
          </w:p>
        </w:tc>
        <w:tc>
          <w:tcPr>
            <w:tcW w:w="792" w:type="dxa"/>
            <w:tcBorders>
              <w:top w:val="nil"/>
            </w:tcBorders>
          </w:tcPr>
          <w:p w14:paraId="125488F5" w14:textId="77777777" w:rsidR="00000000" w:rsidRDefault="001F0AD0">
            <w:pPr>
              <w:pStyle w:val="ListBullet2"/>
              <w:numPr>
                <w:ilvl w:val="0"/>
                <w:numId w:val="0"/>
              </w:numPr>
              <w:jc w:val="center"/>
            </w:pPr>
          </w:p>
        </w:tc>
        <w:tc>
          <w:tcPr>
            <w:tcW w:w="846" w:type="dxa"/>
            <w:tcBorders>
              <w:top w:val="nil"/>
              <w:right w:val="nil"/>
            </w:tcBorders>
          </w:tcPr>
          <w:p w14:paraId="5016E4B0" w14:textId="77777777" w:rsidR="00000000" w:rsidRDefault="001F0AD0">
            <w:pPr>
              <w:pStyle w:val="ListBullet2"/>
              <w:numPr>
                <w:ilvl w:val="0"/>
                <w:numId w:val="0"/>
              </w:numPr>
              <w:jc w:val="center"/>
            </w:pPr>
          </w:p>
        </w:tc>
        <w:tc>
          <w:tcPr>
            <w:tcW w:w="1080" w:type="dxa"/>
            <w:tcBorders>
              <w:top w:val="nil"/>
              <w:left w:val="single" w:sz="18" w:space="0" w:color="auto"/>
            </w:tcBorders>
          </w:tcPr>
          <w:p w14:paraId="19500AEF" w14:textId="77777777" w:rsidR="00000000" w:rsidRDefault="001F0AD0">
            <w:pPr>
              <w:pStyle w:val="ListBullet2"/>
              <w:numPr>
                <w:ilvl w:val="0"/>
                <w:numId w:val="0"/>
              </w:numPr>
              <w:jc w:val="center"/>
            </w:pPr>
            <w:r>
              <w:t>SFSL</w:t>
            </w:r>
          </w:p>
        </w:tc>
        <w:tc>
          <w:tcPr>
            <w:tcW w:w="900" w:type="dxa"/>
            <w:tcBorders>
              <w:top w:val="nil"/>
            </w:tcBorders>
          </w:tcPr>
          <w:p w14:paraId="2EC021E1" w14:textId="77777777" w:rsidR="00000000" w:rsidRDefault="001F0AD0">
            <w:pPr>
              <w:pStyle w:val="ListBullet2"/>
              <w:numPr>
                <w:ilvl w:val="0"/>
                <w:numId w:val="0"/>
              </w:numPr>
              <w:jc w:val="center"/>
            </w:pPr>
            <w:r>
              <w:t>SFSL</w:t>
            </w:r>
          </w:p>
        </w:tc>
      </w:tr>
      <w:tr w:rsidR="00000000" w14:paraId="1F925C83" w14:textId="77777777">
        <w:tblPrEx>
          <w:tblCellMar>
            <w:top w:w="0" w:type="dxa"/>
            <w:bottom w:w="0" w:type="dxa"/>
          </w:tblCellMar>
        </w:tblPrEx>
        <w:tc>
          <w:tcPr>
            <w:tcW w:w="468" w:type="dxa"/>
            <w:tcBorders>
              <w:top w:val="nil"/>
            </w:tcBorders>
          </w:tcPr>
          <w:p w14:paraId="113210C9" w14:textId="77777777" w:rsidR="00000000" w:rsidRDefault="001F0AD0">
            <w:pPr>
              <w:pStyle w:val="ListBullet2"/>
              <w:numPr>
                <w:ilvl w:val="0"/>
                <w:numId w:val="0"/>
              </w:numPr>
              <w:jc w:val="center"/>
            </w:pPr>
            <w:r>
              <w:t>13</w:t>
            </w:r>
          </w:p>
        </w:tc>
        <w:tc>
          <w:tcPr>
            <w:tcW w:w="792" w:type="dxa"/>
            <w:tcBorders>
              <w:top w:val="nil"/>
            </w:tcBorders>
          </w:tcPr>
          <w:p w14:paraId="48BAA724" w14:textId="77777777" w:rsidR="00000000" w:rsidRDefault="001F0AD0">
            <w:pPr>
              <w:pStyle w:val="ListBullet2"/>
              <w:numPr>
                <w:ilvl w:val="0"/>
                <w:numId w:val="0"/>
              </w:numPr>
              <w:jc w:val="center"/>
            </w:pPr>
          </w:p>
        </w:tc>
        <w:tc>
          <w:tcPr>
            <w:tcW w:w="792" w:type="dxa"/>
            <w:tcBorders>
              <w:top w:val="nil"/>
            </w:tcBorders>
          </w:tcPr>
          <w:p w14:paraId="3BAAEBCA" w14:textId="77777777" w:rsidR="00000000" w:rsidRDefault="001F0AD0">
            <w:pPr>
              <w:pStyle w:val="ListBullet2"/>
              <w:numPr>
                <w:ilvl w:val="0"/>
                <w:numId w:val="0"/>
              </w:numPr>
              <w:jc w:val="center"/>
            </w:pPr>
          </w:p>
        </w:tc>
        <w:tc>
          <w:tcPr>
            <w:tcW w:w="846" w:type="dxa"/>
            <w:tcBorders>
              <w:top w:val="nil"/>
              <w:right w:val="nil"/>
            </w:tcBorders>
          </w:tcPr>
          <w:p w14:paraId="27248AD0"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3FEE0CA7" w14:textId="77777777" w:rsidR="00000000" w:rsidRDefault="001F0AD0">
            <w:pPr>
              <w:pStyle w:val="ListBullet2"/>
              <w:numPr>
                <w:ilvl w:val="0"/>
                <w:numId w:val="0"/>
              </w:numPr>
              <w:jc w:val="center"/>
            </w:pPr>
          </w:p>
        </w:tc>
        <w:tc>
          <w:tcPr>
            <w:tcW w:w="792" w:type="dxa"/>
            <w:tcBorders>
              <w:top w:val="nil"/>
            </w:tcBorders>
          </w:tcPr>
          <w:p w14:paraId="2A683A43" w14:textId="77777777" w:rsidR="00000000" w:rsidRDefault="001F0AD0">
            <w:pPr>
              <w:pStyle w:val="ListBullet2"/>
              <w:numPr>
                <w:ilvl w:val="0"/>
                <w:numId w:val="0"/>
              </w:numPr>
              <w:jc w:val="center"/>
            </w:pPr>
          </w:p>
        </w:tc>
        <w:tc>
          <w:tcPr>
            <w:tcW w:w="792" w:type="dxa"/>
            <w:tcBorders>
              <w:top w:val="nil"/>
            </w:tcBorders>
          </w:tcPr>
          <w:p w14:paraId="7B8FDCC6" w14:textId="77777777" w:rsidR="00000000" w:rsidRDefault="001F0AD0">
            <w:pPr>
              <w:pStyle w:val="ListBullet2"/>
              <w:numPr>
                <w:ilvl w:val="0"/>
                <w:numId w:val="0"/>
              </w:numPr>
              <w:jc w:val="center"/>
            </w:pPr>
            <w:r>
              <w:sym w:font="Monotype Sorts" w:char="F034"/>
            </w:r>
          </w:p>
        </w:tc>
        <w:tc>
          <w:tcPr>
            <w:tcW w:w="792" w:type="dxa"/>
            <w:tcBorders>
              <w:top w:val="nil"/>
            </w:tcBorders>
          </w:tcPr>
          <w:p w14:paraId="5915A039" w14:textId="77777777" w:rsidR="00000000" w:rsidRDefault="001F0AD0">
            <w:pPr>
              <w:pStyle w:val="ListBullet2"/>
              <w:numPr>
                <w:ilvl w:val="0"/>
                <w:numId w:val="0"/>
              </w:numPr>
              <w:jc w:val="center"/>
            </w:pPr>
          </w:p>
        </w:tc>
        <w:tc>
          <w:tcPr>
            <w:tcW w:w="846" w:type="dxa"/>
            <w:tcBorders>
              <w:top w:val="nil"/>
              <w:right w:val="nil"/>
            </w:tcBorders>
          </w:tcPr>
          <w:p w14:paraId="2DB09422" w14:textId="77777777" w:rsidR="00000000" w:rsidRDefault="001F0AD0">
            <w:pPr>
              <w:pStyle w:val="ListBullet2"/>
              <w:numPr>
                <w:ilvl w:val="0"/>
                <w:numId w:val="0"/>
              </w:numPr>
              <w:jc w:val="center"/>
            </w:pPr>
          </w:p>
        </w:tc>
        <w:tc>
          <w:tcPr>
            <w:tcW w:w="1080" w:type="dxa"/>
            <w:tcBorders>
              <w:top w:val="nil"/>
              <w:left w:val="single" w:sz="18" w:space="0" w:color="auto"/>
            </w:tcBorders>
          </w:tcPr>
          <w:p w14:paraId="6A2FA5A1" w14:textId="77777777" w:rsidR="00000000" w:rsidRDefault="001F0AD0">
            <w:pPr>
              <w:pStyle w:val="ListBullet2"/>
              <w:numPr>
                <w:ilvl w:val="0"/>
                <w:numId w:val="0"/>
              </w:numPr>
              <w:jc w:val="center"/>
            </w:pPr>
            <w:r>
              <w:t>S/A FSL</w:t>
            </w:r>
          </w:p>
        </w:tc>
        <w:tc>
          <w:tcPr>
            <w:tcW w:w="900" w:type="dxa"/>
            <w:tcBorders>
              <w:top w:val="nil"/>
            </w:tcBorders>
          </w:tcPr>
          <w:p w14:paraId="40F2040E" w14:textId="77777777" w:rsidR="00000000" w:rsidRDefault="001F0AD0">
            <w:pPr>
              <w:pStyle w:val="ListBullet2"/>
              <w:numPr>
                <w:ilvl w:val="0"/>
                <w:numId w:val="0"/>
              </w:numPr>
              <w:jc w:val="center"/>
            </w:pPr>
            <w:r>
              <w:t>SFSL</w:t>
            </w:r>
          </w:p>
        </w:tc>
      </w:tr>
      <w:tr w:rsidR="00000000" w14:paraId="2D781F30" w14:textId="77777777">
        <w:tblPrEx>
          <w:tblCellMar>
            <w:top w:w="0" w:type="dxa"/>
            <w:bottom w:w="0" w:type="dxa"/>
          </w:tblCellMar>
        </w:tblPrEx>
        <w:tc>
          <w:tcPr>
            <w:tcW w:w="468" w:type="dxa"/>
            <w:tcBorders>
              <w:top w:val="nil"/>
            </w:tcBorders>
          </w:tcPr>
          <w:p w14:paraId="4CF3D5BF" w14:textId="77777777" w:rsidR="00000000" w:rsidRDefault="001F0AD0">
            <w:pPr>
              <w:pStyle w:val="ListBullet2"/>
              <w:numPr>
                <w:ilvl w:val="0"/>
                <w:numId w:val="0"/>
              </w:numPr>
              <w:jc w:val="center"/>
            </w:pPr>
            <w:r>
              <w:t>14</w:t>
            </w:r>
          </w:p>
        </w:tc>
        <w:tc>
          <w:tcPr>
            <w:tcW w:w="792" w:type="dxa"/>
            <w:tcBorders>
              <w:top w:val="nil"/>
            </w:tcBorders>
          </w:tcPr>
          <w:p w14:paraId="415BD727" w14:textId="77777777" w:rsidR="00000000" w:rsidRDefault="001F0AD0">
            <w:pPr>
              <w:pStyle w:val="ListBullet2"/>
              <w:numPr>
                <w:ilvl w:val="0"/>
                <w:numId w:val="0"/>
              </w:numPr>
              <w:jc w:val="center"/>
            </w:pPr>
          </w:p>
        </w:tc>
        <w:tc>
          <w:tcPr>
            <w:tcW w:w="792" w:type="dxa"/>
            <w:tcBorders>
              <w:top w:val="nil"/>
            </w:tcBorders>
          </w:tcPr>
          <w:p w14:paraId="7B59DA0B" w14:textId="77777777" w:rsidR="00000000" w:rsidRDefault="001F0AD0">
            <w:pPr>
              <w:pStyle w:val="ListBullet2"/>
              <w:numPr>
                <w:ilvl w:val="0"/>
                <w:numId w:val="0"/>
              </w:numPr>
              <w:jc w:val="center"/>
            </w:pPr>
          </w:p>
        </w:tc>
        <w:tc>
          <w:tcPr>
            <w:tcW w:w="846" w:type="dxa"/>
            <w:tcBorders>
              <w:top w:val="nil"/>
              <w:right w:val="nil"/>
            </w:tcBorders>
          </w:tcPr>
          <w:p w14:paraId="410EC0E5"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tcBorders>
          </w:tcPr>
          <w:p w14:paraId="6E0AF66B" w14:textId="77777777" w:rsidR="00000000" w:rsidRDefault="001F0AD0">
            <w:pPr>
              <w:pStyle w:val="ListBullet2"/>
              <w:numPr>
                <w:ilvl w:val="0"/>
                <w:numId w:val="0"/>
              </w:numPr>
              <w:jc w:val="center"/>
            </w:pPr>
          </w:p>
        </w:tc>
        <w:tc>
          <w:tcPr>
            <w:tcW w:w="792" w:type="dxa"/>
            <w:tcBorders>
              <w:top w:val="nil"/>
            </w:tcBorders>
          </w:tcPr>
          <w:p w14:paraId="359C4FEC" w14:textId="77777777" w:rsidR="00000000" w:rsidRDefault="001F0AD0">
            <w:pPr>
              <w:pStyle w:val="ListBullet2"/>
              <w:numPr>
                <w:ilvl w:val="0"/>
                <w:numId w:val="0"/>
              </w:numPr>
              <w:jc w:val="center"/>
            </w:pPr>
          </w:p>
        </w:tc>
        <w:tc>
          <w:tcPr>
            <w:tcW w:w="792" w:type="dxa"/>
            <w:tcBorders>
              <w:top w:val="nil"/>
            </w:tcBorders>
          </w:tcPr>
          <w:p w14:paraId="48B2DDAF" w14:textId="77777777" w:rsidR="00000000" w:rsidRDefault="001F0AD0">
            <w:pPr>
              <w:pStyle w:val="ListBullet2"/>
              <w:numPr>
                <w:ilvl w:val="0"/>
                <w:numId w:val="0"/>
              </w:numPr>
              <w:jc w:val="center"/>
            </w:pPr>
          </w:p>
        </w:tc>
        <w:tc>
          <w:tcPr>
            <w:tcW w:w="792" w:type="dxa"/>
            <w:tcBorders>
              <w:top w:val="nil"/>
            </w:tcBorders>
          </w:tcPr>
          <w:p w14:paraId="10EF7152" w14:textId="77777777" w:rsidR="00000000" w:rsidRDefault="001F0AD0">
            <w:pPr>
              <w:pStyle w:val="ListBullet2"/>
              <w:numPr>
                <w:ilvl w:val="0"/>
                <w:numId w:val="0"/>
              </w:numPr>
              <w:jc w:val="center"/>
            </w:pPr>
            <w:r>
              <w:sym w:font="Monotype Sorts" w:char="F034"/>
            </w:r>
          </w:p>
        </w:tc>
        <w:tc>
          <w:tcPr>
            <w:tcW w:w="846" w:type="dxa"/>
            <w:tcBorders>
              <w:top w:val="nil"/>
              <w:right w:val="nil"/>
            </w:tcBorders>
          </w:tcPr>
          <w:p w14:paraId="4CDB1C19" w14:textId="77777777" w:rsidR="00000000" w:rsidRDefault="001F0AD0">
            <w:pPr>
              <w:pStyle w:val="ListBullet2"/>
              <w:numPr>
                <w:ilvl w:val="0"/>
                <w:numId w:val="0"/>
              </w:numPr>
              <w:jc w:val="center"/>
            </w:pPr>
          </w:p>
        </w:tc>
        <w:tc>
          <w:tcPr>
            <w:tcW w:w="1080" w:type="dxa"/>
            <w:tcBorders>
              <w:top w:val="nil"/>
              <w:left w:val="single" w:sz="18" w:space="0" w:color="auto"/>
            </w:tcBorders>
          </w:tcPr>
          <w:p w14:paraId="0CD1C599" w14:textId="77777777" w:rsidR="00000000" w:rsidRDefault="001F0AD0">
            <w:pPr>
              <w:pStyle w:val="ListBullet2"/>
              <w:numPr>
                <w:ilvl w:val="0"/>
                <w:numId w:val="0"/>
              </w:numPr>
              <w:jc w:val="center"/>
            </w:pPr>
            <w:r>
              <w:t>SFSL</w:t>
            </w:r>
          </w:p>
        </w:tc>
        <w:tc>
          <w:tcPr>
            <w:tcW w:w="900" w:type="dxa"/>
            <w:tcBorders>
              <w:top w:val="nil"/>
            </w:tcBorders>
          </w:tcPr>
          <w:p w14:paraId="6696423E" w14:textId="77777777" w:rsidR="00000000" w:rsidRDefault="001F0AD0">
            <w:pPr>
              <w:pStyle w:val="ListBullet2"/>
              <w:numPr>
                <w:ilvl w:val="0"/>
                <w:numId w:val="0"/>
              </w:numPr>
              <w:jc w:val="center"/>
            </w:pPr>
            <w:r>
              <w:t>SFSL</w:t>
            </w:r>
          </w:p>
        </w:tc>
      </w:tr>
      <w:tr w:rsidR="00000000" w14:paraId="2EF8BDB7" w14:textId="77777777">
        <w:tblPrEx>
          <w:tblCellMar>
            <w:top w:w="0" w:type="dxa"/>
            <w:bottom w:w="0" w:type="dxa"/>
          </w:tblCellMar>
        </w:tblPrEx>
        <w:tc>
          <w:tcPr>
            <w:tcW w:w="468" w:type="dxa"/>
            <w:tcBorders>
              <w:top w:val="nil"/>
            </w:tcBorders>
          </w:tcPr>
          <w:p w14:paraId="74514608" w14:textId="77777777" w:rsidR="00000000" w:rsidRDefault="001F0AD0">
            <w:pPr>
              <w:pStyle w:val="ListBullet2"/>
              <w:numPr>
                <w:ilvl w:val="0"/>
                <w:numId w:val="0"/>
              </w:numPr>
              <w:jc w:val="center"/>
            </w:pPr>
            <w:r>
              <w:t>15</w:t>
            </w:r>
          </w:p>
        </w:tc>
        <w:tc>
          <w:tcPr>
            <w:tcW w:w="792" w:type="dxa"/>
            <w:tcBorders>
              <w:top w:val="nil"/>
            </w:tcBorders>
          </w:tcPr>
          <w:p w14:paraId="6CF899B0" w14:textId="77777777" w:rsidR="00000000" w:rsidRDefault="001F0AD0">
            <w:pPr>
              <w:pStyle w:val="ListBullet2"/>
              <w:numPr>
                <w:ilvl w:val="0"/>
                <w:numId w:val="0"/>
              </w:numPr>
              <w:jc w:val="center"/>
            </w:pPr>
          </w:p>
        </w:tc>
        <w:tc>
          <w:tcPr>
            <w:tcW w:w="792" w:type="dxa"/>
            <w:tcBorders>
              <w:top w:val="nil"/>
            </w:tcBorders>
          </w:tcPr>
          <w:p w14:paraId="182CEDA6" w14:textId="77777777" w:rsidR="00000000" w:rsidRDefault="001F0AD0">
            <w:pPr>
              <w:pStyle w:val="ListBullet2"/>
              <w:numPr>
                <w:ilvl w:val="0"/>
                <w:numId w:val="0"/>
              </w:numPr>
              <w:jc w:val="center"/>
            </w:pPr>
          </w:p>
        </w:tc>
        <w:tc>
          <w:tcPr>
            <w:tcW w:w="846" w:type="dxa"/>
            <w:tcBorders>
              <w:top w:val="nil"/>
              <w:right w:val="nil"/>
            </w:tcBorders>
          </w:tcPr>
          <w:p w14:paraId="0EA5C4C3" w14:textId="77777777" w:rsidR="00000000" w:rsidRDefault="001F0AD0">
            <w:pPr>
              <w:pStyle w:val="ListBullet2"/>
              <w:numPr>
                <w:ilvl w:val="0"/>
                <w:numId w:val="0"/>
              </w:numPr>
              <w:jc w:val="center"/>
              <w:rPr>
                <w:b/>
              </w:rPr>
            </w:pPr>
            <w:r>
              <w:sym w:font="Monotype Sorts" w:char="F034"/>
            </w:r>
          </w:p>
        </w:tc>
        <w:tc>
          <w:tcPr>
            <w:tcW w:w="738" w:type="dxa"/>
            <w:tcBorders>
              <w:top w:val="nil"/>
              <w:left w:val="single" w:sz="18" w:space="0" w:color="auto"/>
              <w:bottom w:val="single" w:sz="18" w:space="0" w:color="auto"/>
            </w:tcBorders>
          </w:tcPr>
          <w:p w14:paraId="087A1CF3" w14:textId="77777777" w:rsidR="00000000" w:rsidRDefault="001F0AD0">
            <w:pPr>
              <w:pStyle w:val="ListBullet2"/>
              <w:numPr>
                <w:ilvl w:val="0"/>
                <w:numId w:val="0"/>
              </w:numPr>
              <w:jc w:val="center"/>
            </w:pPr>
          </w:p>
        </w:tc>
        <w:tc>
          <w:tcPr>
            <w:tcW w:w="792" w:type="dxa"/>
            <w:tcBorders>
              <w:top w:val="nil"/>
            </w:tcBorders>
          </w:tcPr>
          <w:p w14:paraId="4FB53AEB" w14:textId="77777777" w:rsidR="00000000" w:rsidRDefault="001F0AD0">
            <w:pPr>
              <w:pStyle w:val="ListBullet2"/>
              <w:numPr>
                <w:ilvl w:val="0"/>
                <w:numId w:val="0"/>
              </w:numPr>
              <w:jc w:val="center"/>
            </w:pPr>
          </w:p>
        </w:tc>
        <w:tc>
          <w:tcPr>
            <w:tcW w:w="792" w:type="dxa"/>
            <w:tcBorders>
              <w:top w:val="nil"/>
            </w:tcBorders>
          </w:tcPr>
          <w:p w14:paraId="76A21C63" w14:textId="77777777" w:rsidR="00000000" w:rsidRDefault="001F0AD0">
            <w:pPr>
              <w:pStyle w:val="ListBullet2"/>
              <w:numPr>
                <w:ilvl w:val="0"/>
                <w:numId w:val="0"/>
              </w:numPr>
              <w:jc w:val="center"/>
            </w:pPr>
          </w:p>
        </w:tc>
        <w:tc>
          <w:tcPr>
            <w:tcW w:w="792" w:type="dxa"/>
            <w:tcBorders>
              <w:top w:val="nil"/>
            </w:tcBorders>
          </w:tcPr>
          <w:p w14:paraId="44280C0F" w14:textId="77777777" w:rsidR="00000000" w:rsidRDefault="001F0AD0">
            <w:pPr>
              <w:pStyle w:val="ListBullet2"/>
              <w:numPr>
                <w:ilvl w:val="0"/>
                <w:numId w:val="0"/>
              </w:numPr>
              <w:jc w:val="center"/>
            </w:pPr>
          </w:p>
        </w:tc>
        <w:tc>
          <w:tcPr>
            <w:tcW w:w="846" w:type="dxa"/>
            <w:tcBorders>
              <w:top w:val="nil"/>
              <w:right w:val="nil"/>
            </w:tcBorders>
          </w:tcPr>
          <w:p w14:paraId="4F636C4C" w14:textId="77777777" w:rsidR="00000000" w:rsidRDefault="001F0AD0">
            <w:pPr>
              <w:pStyle w:val="ListBullet2"/>
              <w:numPr>
                <w:ilvl w:val="0"/>
                <w:numId w:val="0"/>
              </w:numPr>
              <w:jc w:val="center"/>
            </w:pPr>
            <w:r>
              <w:sym w:font="Monotype Sorts" w:char="F034"/>
            </w:r>
          </w:p>
        </w:tc>
        <w:tc>
          <w:tcPr>
            <w:tcW w:w="1080" w:type="dxa"/>
            <w:tcBorders>
              <w:top w:val="nil"/>
              <w:left w:val="single" w:sz="18" w:space="0" w:color="auto"/>
              <w:bottom w:val="single" w:sz="18" w:space="0" w:color="auto"/>
            </w:tcBorders>
          </w:tcPr>
          <w:p w14:paraId="343E7913" w14:textId="77777777" w:rsidR="00000000" w:rsidRDefault="001F0AD0">
            <w:pPr>
              <w:pStyle w:val="ListBullet2"/>
              <w:numPr>
                <w:ilvl w:val="0"/>
                <w:numId w:val="0"/>
              </w:numPr>
              <w:jc w:val="center"/>
            </w:pPr>
            <w:r>
              <w:t>AFSL</w:t>
            </w:r>
          </w:p>
        </w:tc>
        <w:tc>
          <w:tcPr>
            <w:tcW w:w="900" w:type="dxa"/>
            <w:tcBorders>
              <w:top w:val="nil"/>
            </w:tcBorders>
          </w:tcPr>
          <w:p w14:paraId="5BB7A318" w14:textId="77777777" w:rsidR="00000000" w:rsidRDefault="001F0AD0">
            <w:pPr>
              <w:pStyle w:val="ListBullet2"/>
              <w:numPr>
                <w:ilvl w:val="0"/>
                <w:numId w:val="0"/>
              </w:numPr>
              <w:jc w:val="center"/>
            </w:pPr>
            <w:r>
              <w:t>AFSL</w:t>
            </w:r>
          </w:p>
        </w:tc>
      </w:tr>
    </w:tbl>
    <w:p w14:paraId="1792E1D6" w14:textId="77777777" w:rsidR="00000000" w:rsidRDefault="001F0AD0">
      <w:pPr>
        <w:pStyle w:val="Caption"/>
        <w:rPr>
          <w:u w:val="single"/>
        </w:rPr>
      </w:pPr>
      <w:bookmarkStart w:id="1631" w:name="_Toc485015374"/>
      <w:r>
        <w:t xml:space="preserve">Requirement 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Requirement_Table \* ARABIC \s 1 </w:instrText>
      </w:r>
      <w:r>
        <w:fldChar w:fldCharType="separate"/>
      </w:r>
      <w:r>
        <w:rPr>
          <w:noProof/>
        </w:rPr>
        <w:t>4</w:t>
      </w:r>
      <w:r>
        <w:fldChar w:fldCharType="end"/>
      </w:r>
      <w:r>
        <w:t>, RR3-138.2 – Failed SP List</w:t>
      </w:r>
      <w:bookmarkEnd w:id="1631"/>
    </w:p>
    <w:p w14:paraId="78EE85BD" w14:textId="77777777" w:rsidR="00000000" w:rsidRDefault="001F0AD0">
      <w:pPr>
        <w:pStyle w:val="ListBullet2"/>
        <w:numPr>
          <w:ilvl w:val="0"/>
          <w:numId w:val="0"/>
        </w:numPr>
        <w:rPr>
          <w:u w:val="single"/>
        </w:rPr>
      </w:pPr>
      <w:r>
        <w:rPr>
          <w:u w:val="single"/>
        </w:rPr>
        <w:t>Key for Tab</w:t>
      </w:r>
      <w:r>
        <w:rPr>
          <w:u w:val="single"/>
        </w:rPr>
        <w:t>le RR3-138.2</w:t>
      </w:r>
    </w:p>
    <w:p w14:paraId="718D89EF" w14:textId="77777777" w:rsidR="00000000" w:rsidRDefault="001F0AD0">
      <w:pPr>
        <w:pStyle w:val="ListBullet2"/>
        <w:numPr>
          <w:ilvl w:val="0"/>
          <w:numId w:val="0"/>
        </w:numPr>
      </w:pPr>
      <w:r>
        <w:t>ZFSL = Zero Failed SP List (no SPs in the list)</w:t>
      </w:r>
    </w:p>
    <w:p w14:paraId="5DF193C7" w14:textId="77777777" w:rsidR="00000000" w:rsidRDefault="001F0AD0">
      <w:pPr>
        <w:pStyle w:val="ListBullet2"/>
        <w:numPr>
          <w:ilvl w:val="0"/>
          <w:numId w:val="0"/>
        </w:numPr>
      </w:pPr>
      <w:r>
        <w:t>Z/S FSL = Zero/Some Failed SP List (mix of both Zero Failed SP List and Some Failed SP List)</w:t>
      </w:r>
    </w:p>
    <w:p w14:paraId="17BF202C" w14:textId="77777777" w:rsidR="00000000" w:rsidRDefault="001F0AD0">
      <w:pPr>
        <w:pStyle w:val="ListBullet2"/>
        <w:numPr>
          <w:ilvl w:val="0"/>
          <w:numId w:val="0"/>
        </w:numPr>
      </w:pPr>
      <w:r>
        <w:t>SFSL = Some but not all Failed SP List (some but not all SPs in the list)</w:t>
      </w:r>
    </w:p>
    <w:p w14:paraId="1A41FA86" w14:textId="77777777" w:rsidR="00000000" w:rsidRDefault="001F0AD0">
      <w:pPr>
        <w:pStyle w:val="ListBullet2"/>
        <w:numPr>
          <w:ilvl w:val="0"/>
          <w:numId w:val="0"/>
        </w:numPr>
      </w:pPr>
      <w:r>
        <w:t>S/A FSL = Some/All Failed SP</w:t>
      </w:r>
      <w:r>
        <w:t xml:space="preserve"> List (mix of both Some Failed SP List and All Failed SP List)</w:t>
      </w:r>
    </w:p>
    <w:p w14:paraId="7034A58B" w14:textId="77777777" w:rsidR="00000000" w:rsidRDefault="001F0AD0">
      <w:pPr>
        <w:pStyle w:val="ListBullet2"/>
        <w:numPr>
          <w:ilvl w:val="0"/>
          <w:numId w:val="0"/>
        </w:numPr>
        <w:spacing w:after="240"/>
      </w:pPr>
      <w:r>
        <w:t>AFSL = All Failed SP List (all SPs in the list)</w:t>
      </w:r>
    </w:p>
    <w:p w14:paraId="2EBFAE8C" w14:textId="77777777" w:rsidR="00000000" w:rsidRDefault="001F0AD0">
      <w:pPr>
        <w:pStyle w:val="RequirementHead"/>
      </w:pPr>
      <w:r>
        <w:t>RR3-139</w:t>
      </w:r>
      <w:r>
        <w:tab/>
        <w:t>Number Pooling Block Holder Information – Synchronization of Block Failed SP List and Subscription Version Failed SP List for the last fa</w:t>
      </w:r>
      <w:r>
        <w:t>iled Subscription Version in the 1K Block</w:t>
      </w:r>
    </w:p>
    <w:p w14:paraId="0A97FDD0" w14:textId="77777777" w:rsidR="00000000" w:rsidRDefault="001F0AD0">
      <w:pPr>
        <w:pStyle w:val="RequirementBody"/>
      </w:pPr>
      <w:r>
        <w:t xml:space="preserve">NPAC SMS shall remove a non-EDR Service Provider from the </w:t>
      </w:r>
      <w:r>
        <w:rPr>
          <w:b/>
          <w:i/>
        </w:rPr>
        <w:t xml:space="preserve">Block Failed SP List </w:t>
      </w:r>
      <w:r>
        <w:t xml:space="preserve">when the Service Provider is no longer on the </w:t>
      </w:r>
      <w:r>
        <w:rPr>
          <w:b/>
          <w:i/>
        </w:rPr>
        <w:t xml:space="preserve">Subscription Version Failed SP List </w:t>
      </w:r>
      <w:r>
        <w:t>for ALL subscription versions in the 1K Block.  (Prev</w:t>
      </w:r>
      <w:r>
        <w:t>iously B-167)</w:t>
      </w:r>
    </w:p>
    <w:p w14:paraId="03F0DCF2" w14:textId="77777777" w:rsidR="00000000" w:rsidRDefault="001F0AD0">
      <w:pPr>
        <w:pStyle w:val="RequirementHead"/>
      </w:pPr>
      <w:r>
        <w:t>RR3-140</w:t>
      </w:r>
      <w:r>
        <w:tab/>
        <w:t>Number Pooling Block Holder Information – Synchronization of Block Failed SP List and Subscription Version Failed SP List for the Block</w:t>
      </w:r>
    </w:p>
    <w:p w14:paraId="4A58F539" w14:textId="77777777" w:rsidR="00000000" w:rsidRDefault="001F0AD0">
      <w:pPr>
        <w:pStyle w:val="RequirementBody"/>
      </w:pPr>
      <w:r>
        <w:t xml:space="preserve">NPAC SMS shall remove an EDR Service Provider from ALL subscription version's </w:t>
      </w:r>
      <w:r>
        <w:rPr>
          <w:b/>
          <w:i/>
        </w:rPr>
        <w:t xml:space="preserve">Failed SP List </w:t>
      </w:r>
      <w:r>
        <w:t xml:space="preserve">when </w:t>
      </w:r>
      <w:r>
        <w:t xml:space="preserve">the Service Provider is no longer on the </w:t>
      </w:r>
      <w:r>
        <w:rPr>
          <w:b/>
          <w:i/>
        </w:rPr>
        <w:t>Block Failed SP List</w:t>
      </w:r>
      <w:r>
        <w:t>.  (Previously B-168)</w:t>
      </w:r>
    </w:p>
    <w:p w14:paraId="51C46638" w14:textId="77777777" w:rsidR="00000000" w:rsidRDefault="001F0AD0">
      <w:pPr>
        <w:pStyle w:val="RequirementHead"/>
      </w:pPr>
      <w:r>
        <w:t>RR3-141.1</w:t>
      </w:r>
      <w:r>
        <w:tab/>
        <w:t>Number Pooling Block Holder Information – Unique Error Message for Partial Failure or Failed Status Update to a Block for Block Activation Requests Initiated by NP</w:t>
      </w:r>
      <w:r>
        <w:t>AC Personnel</w:t>
      </w:r>
    </w:p>
    <w:p w14:paraId="76925C5D" w14:textId="77777777" w:rsidR="00000000" w:rsidRDefault="001F0AD0">
      <w:pPr>
        <w:pStyle w:val="RequirementBody"/>
      </w:pPr>
      <w:r>
        <w:t>NPAC SMS shall generate a unique alarmable error message when a Block’s status is initially set to either Partial Failure or Failed, for Block Activation requests initiated by NPAC Personnel.  (Previously B-169.1.1)</w:t>
      </w:r>
    </w:p>
    <w:p w14:paraId="67EE5CCF" w14:textId="77777777" w:rsidR="00000000" w:rsidRDefault="001F0AD0">
      <w:pPr>
        <w:pStyle w:val="RequirementHead"/>
      </w:pPr>
      <w:bookmarkStart w:id="1632" w:name="_Toc435253968"/>
      <w:bookmarkStart w:id="1633" w:name="_Toc435328917"/>
      <w:bookmarkStart w:id="1634" w:name="_Toc435330554"/>
      <w:bookmarkStart w:id="1635" w:name="_Toc435330612"/>
      <w:r>
        <w:t>RR3-141.3</w:t>
      </w:r>
      <w:r>
        <w:tab/>
        <w:t>Number Pooling Bl</w:t>
      </w:r>
      <w:r>
        <w:t>ock Holder Information – Unique Error Message for Active Status With a Failed SP List Update to a Block</w:t>
      </w:r>
    </w:p>
    <w:p w14:paraId="3E6B694F" w14:textId="77777777" w:rsidR="00000000" w:rsidRDefault="001F0AD0">
      <w:pPr>
        <w:pStyle w:val="RequirementBody"/>
      </w:pPr>
      <w:r>
        <w:t>NPAC SMS shall generate a unique alarmable error message when a Block’s status is updated to Active with a Failed SP List, for each occurrence, for Bloc</w:t>
      </w:r>
      <w:r>
        <w:t>k Modification requests initiated by NPAC Personnel.  (Previously B-169.2)</w:t>
      </w:r>
    </w:p>
    <w:p w14:paraId="39B3DC0F" w14:textId="77777777" w:rsidR="00000000" w:rsidRDefault="001F0AD0">
      <w:pPr>
        <w:pStyle w:val="RequirementHead"/>
      </w:pPr>
      <w:r>
        <w:t>RR3-141.4</w:t>
      </w:r>
      <w:r>
        <w:tab/>
        <w:t>Number Pooling Block Holder Information – Unique Error Message for Old Status With a Failed SP List Update to a Block</w:t>
      </w:r>
    </w:p>
    <w:p w14:paraId="440DF58E" w14:textId="77777777" w:rsidR="00000000" w:rsidRDefault="001F0AD0">
      <w:pPr>
        <w:pStyle w:val="RequirementBody"/>
      </w:pPr>
      <w:r>
        <w:t>NPAC SMS shall generate a unique alarmable error mess</w:t>
      </w:r>
      <w:r>
        <w:t>age when a Block’s status is updated to Old with a Failed SP List, for Block Deletion requests that were initiated through the NPA-NXX-X deletion by NPAC Personnel.  (Previously B-169.3)</w:t>
      </w:r>
    </w:p>
    <w:p w14:paraId="669214B6" w14:textId="77777777" w:rsidR="00000000" w:rsidRDefault="001F0AD0">
      <w:pPr>
        <w:pStyle w:val="RequirementHead"/>
      </w:pPr>
      <w:r>
        <w:t>RR3-142.1</w:t>
      </w:r>
      <w:r>
        <w:tab/>
        <w:t>Number Pooling Block Holder Information – Block Broadcast M</w:t>
      </w:r>
      <w:r>
        <w:t>onitoring Mechanism</w:t>
      </w:r>
    </w:p>
    <w:p w14:paraId="0D3178F1" w14:textId="77777777" w:rsidR="00000000" w:rsidRDefault="001F0AD0">
      <w:pPr>
        <w:pStyle w:val="RequirementBody"/>
        <w:spacing w:after="120"/>
      </w:pPr>
      <w:r>
        <w:t>NPAC SMS shall provide a mechanism to send a recurring page to NPAC Personnel, based on a configurable interval, when a unique alarmable error message is generated as defined in RR3-141.1, RR3-141.3, or RR3-141.4.  (Previously B-169.6)</w:t>
      </w:r>
    </w:p>
    <w:p w14:paraId="3DF95B77" w14:textId="77777777" w:rsidR="00000000" w:rsidRDefault="001F0AD0">
      <w:pPr>
        <w:pStyle w:val="RequirementBody"/>
        <w:spacing w:after="120"/>
      </w:pPr>
      <w:r>
        <w:t>NOTE:  The configurable interval will be set by M&amp;P.</w:t>
      </w:r>
    </w:p>
    <w:p w14:paraId="2236BAA0" w14:textId="77777777" w:rsidR="00000000" w:rsidRDefault="001F0AD0">
      <w:pPr>
        <w:pStyle w:val="RequirementHead"/>
      </w:pPr>
      <w:r>
        <w:t>RR3-142.2</w:t>
      </w:r>
      <w:r>
        <w:tab/>
        <w:t>Number Pooling Block Holder Information – Block Broadcast Monitoring Mechanism Completion</w:t>
      </w:r>
    </w:p>
    <w:p w14:paraId="28A25029" w14:textId="77777777" w:rsidR="00000000" w:rsidRDefault="001F0AD0">
      <w:pPr>
        <w:pStyle w:val="RequirementBody"/>
      </w:pPr>
      <w:r>
        <w:t>NPAC SMS shall provide a mechanism to stop the recurring page to NPAC Personnel, whenever the Block’s s</w:t>
      </w:r>
      <w:r>
        <w:t>tatus is set to Active AND the Block Failed SP List is empty, or, the Block’s status is set to Old AND the Block Failed SP List is empty.  (Previously B-169.7)</w:t>
      </w:r>
    </w:p>
    <w:p w14:paraId="75EA0C08" w14:textId="77777777" w:rsidR="00000000" w:rsidRDefault="001F0AD0">
      <w:pPr>
        <w:pStyle w:val="RequirementHead"/>
      </w:pPr>
      <w:r>
        <w:t>RR3-143</w:t>
      </w:r>
      <w:r>
        <w:tab/>
        <w:t>Number Pool Block Holder Information – Filters for Blocks</w:t>
      </w:r>
    </w:p>
    <w:p w14:paraId="2EDC98A0" w14:textId="77777777" w:rsidR="00000000" w:rsidRDefault="001F0AD0">
      <w:pPr>
        <w:pStyle w:val="RequirementBody"/>
      </w:pPr>
      <w:r>
        <w:t>NPAC SMS shall apply NPA-NXX F</w:t>
      </w:r>
      <w:r>
        <w:t>ilters to Block broadcasts to the Local SMS(s).  (Previously B-560)</w:t>
      </w:r>
    </w:p>
    <w:p w14:paraId="5FD80691" w14:textId="77777777" w:rsidR="00000000" w:rsidRDefault="001F0AD0">
      <w:pPr>
        <w:pStyle w:val="Heading3"/>
        <w:numPr>
          <w:numberingChange w:id="1636" w:author="Jean Anthony" w:date="2001-03-12T20:36:00Z" w:original="%1:3:0:.%2:11:0:.%3:3:0:"/>
        </w:numPr>
      </w:pPr>
      <w:bookmarkStart w:id="1637" w:name="_Toc437005367"/>
      <w:bookmarkStart w:id="1638" w:name="_Toc461596856"/>
      <w:bookmarkStart w:id="1639" w:name="_Toc508178517"/>
      <w:r>
        <w:t>Block Holder, Addition</w:t>
      </w:r>
      <w:bookmarkEnd w:id="1632"/>
      <w:bookmarkEnd w:id="1633"/>
      <w:bookmarkEnd w:id="1634"/>
      <w:bookmarkEnd w:id="1635"/>
      <w:bookmarkEnd w:id="1637"/>
      <w:bookmarkEnd w:id="1638"/>
      <w:bookmarkEnd w:id="1639"/>
    </w:p>
    <w:p w14:paraId="7D80DDB6" w14:textId="77777777" w:rsidR="00000000" w:rsidRDefault="001F0AD0">
      <w:pPr>
        <w:pStyle w:val="RequirementHead"/>
      </w:pPr>
      <w:r>
        <w:t>RR3-144</w:t>
      </w:r>
      <w:r>
        <w:tab/>
        <w:t>Addition of Number Pooling Block Holder Information</w:t>
      </w:r>
    </w:p>
    <w:p w14:paraId="53C684AE" w14:textId="77777777" w:rsidR="00000000" w:rsidRDefault="001F0AD0">
      <w:pPr>
        <w:pStyle w:val="RequirementBody"/>
      </w:pPr>
      <w:r>
        <w:t>NPAC SMS shall allow NPAC personnel, Service Provider via the SOA to NPAC SMS Interface, or Service Provi</w:t>
      </w:r>
      <w:r>
        <w:t>der via the NPAC SOA Low-tech Interface, to request the creation of a Number Pooling Block.  (Previously B-170)</w:t>
      </w:r>
    </w:p>
    <w:p w14:paraId="01DCE0E7" w14:textId="77777777" w:rsidR="00000000" w:rsidRDefault="001F0AD0">
      <w:pPr>
        <w:pStyle w:val="RequirementHead"/>
      </w:pPr>
      <w:r>
        <w:t>RR3-145</w:t>
      </w:r>
      <w:r>
        <w:tab/>
        <w:t>Addition of Number Pool Block Holder Information – Rejected from LSMS</w:t>
      </w:r>
    </w:p>
    <w:p w14:paraId="11ACC1A8" w14:textId="77777777" w:rsidR="00000000" w:rsidRDefault="001F0AD0">
      <w:pPr>
        <w:pStyle w:val="RequirementBody"/>
      </w:pPr>
      <w:r>
        <w:t>NPAC SMS shall reject a request to create a Block by a Service Pro</w:t>
      </w:r>
      <w:r>
        <w:t>vider via the NPAC SMS to Local SMS Interface, and will return an error message to the LSMS.  (Previously B-175)</w:t>
      </w:r>
    </w:p>
    <w:p w14:paraId="2B8E054E" w14:textId="77777777" w:rsidR="00000000" w:rsidRDefault="001F0AD0">
      <w:pPr>
        <w:pStyle w:val="RequirementHead"/>
      </w:pPr>
      <w:r>
        <w:t>RR3-146</w:t>
      </w:r>
      <w:r>
        <w:tab/>
        <w:t>Addition of Number Pooling Block Holder Information – Required Data</w:t>
      </w:r>
    </w:p>
    <w:p w14:paraId="026E3F75" w14:textId="77777777" w:rsidR="00000000" w:rsidRDefault="001F0AD0">
      <w:pPr>
        <w:pStyle w:val="RequirementBody"/>
      </w:pPr>
      <w:r>
        <w:t>NPAC SMS shall require NPAC personnel or Service Provider via the S</w:t>
      </w:r>
      <w:r>
        <w:t>OA to NPAC SMS Interface to specify the Block Holder SPID, the NPA-NXX-X, and the initial routing information, as defined in the Number Pooling Block Holder Information.  (Previously B-180)</w:t>
      </w:r>
    </w:p>
    <w:p w14:paraId="5A850EDE" w14:textId="77777777" w:rsidR="00000000" w:rsidRDefault="001F0AD0">
      <w:pPr>
        <w:pStyle w:val="RequirementHead"/>
      </w:pPr>
      <w:r>
        <w:t>RR3-147</w:t>
      </w:r>
      <w:r>
        <w:tab/>
        <w:t>Addition of Number Pooling Block Holder Information – Chec</w:t>
      </w:r>
      <w:r>
        <w:t>k for pending-like SVs for NPAC Personnel</w:t>
      </w:r>
    </w:p>
    <w:p w14:paraId="3D9850AA" w14:textId="77777777" w:rsidR="00000000" w:rsidRDefault="001F0AD0">
      <w:pPr>
        <w:pStyle w:val="RequirementBody"/>
      </w:pPr>
      <w:r>
        <w:t xml:space="preserve">NPAC SMS shall reject the request and issue a unique alarmable error message to the </w:t>
      </w:r>
      <w:r>
        <w:rPr>
          <w:b/>
        </w:rPr>
        <w:t>NPAC</w:t>
      </w:r>
      <w:r>
        <w:t xml:space="preserve"> </w:t>
      </w:r>
      <w:r>
        <w:rPr>
          <w:b/>
        </w:rPr>
        <w:t xml:space="preserve">personnel </w:t>
      </w:r>
      <w:r>
        <w:t>at the time of Block Creation for an NPAC initiated request, from the NPAC Administrative Interface, if there are a</w:t>
      </w:r>
      <w:r>
        <w:t>ny TNs within the 1K Block, that contain an SV, with a status of pending/conflict/cancel-pending/failed, and where a currently active SV does NOT exist, for the given TN.  (Previously B-190)</w:t>
      </w:r>
    </w:p>
    <w:p w14:paraId="175B5776" w14:textId="77777777" w:rsidR="00000000" w:rsidRDefault="001F0AD0">
      <w:pPr>
        <w:pStyle w:val="RequirementHead"/>
      </w:pPr>
      <w:r>
        <w:t>RR3-148</w:t>
      </w:r>
      <w:r>
        <w:tab/>
        <w:t>Addition of Number Pooling Block Holder Information – Err</w:t>
      </w:r>
      <w:r>
        <w:t>or Message to SOA for pending-like SVs</w:t>
      </w:r>
    </w:p>
    <w:p w14:paraId="26370B35" w14:textId="77777777" w:rsidR="00000000" w:rsidRDefault="001F0AD0">
      <w:pPr>
        <w:pStyle w:val="RequirementBody"/>
      </w:pPr>
      <w:r>
        <w:t xml:space="preserve">NPAC SMS shall reject the request and issue an error message to the </w:t>
      </w:r>
      <w:r>
        <w:rPr>
          <w:b/>
        </w:rPr>
        <w:t>SOA</w:t>
      </w:r>
      <w:r>
        <w:t xml:space="preserve"> at the time of Block Creation from the SOA via the SOA to NPAC SMS Interface, if there are any TNs within the 1K Block, that contain an SV, for a</w:t>
      </w:r>
      <w:r>
        <w:t xml:space="preserve"> given TN in the 1K Block, with a status of pending/conflict/cancel-pending/failed, and where a currently active SV does NOT exist, for the given TN.  (Previously B-210)</w:t>
      </w:r>
    </w:p>
    <w:p w14:paraId="28B5B2B8" w14:textId="77777777" w:rsidR="00000000" w:rsidRDefault="001F0AD0">
      <w:pPr>
        <w:pStyle w:val="RequirementHead"/>
      </w:pPr>
      <w:r>
        <w:t>RR3-149</w:t>
      </w:r>
      <w:r>
        <w:tab/>
        <w:t xml:space="preserve"> Addition of Number Pooling Block Holder Information – Field-level Data Valida</w:t>
      </w:r>
      <w:r>
        <w:t>tion</w:t>
      </w:r>
    </w:p>
    <w:p w14:paraId="5D95F4BD" w14:textId="77777777" w:rsidR="00000000" w:rsidRDefault="001F0AD0">
      <w:pPr>
        <w:pStyle w:val="RequirementBody"/>
        <w:spacing w:after="120"/>
      </w:pPr>
      <w:r>
        <w:t>NPAC SMS shall perform field-level data validations to ensure that the value formats for the following input data, is valid according to the formats specified in the Subscription Version Data Model upon Block creation for a Number Pool:  (Previously B</w:t>
      </w:r>
      <w:r>
        <w:t>-250)</w:t>
      </w:r>
    </w:p>
    <w:p w14:paraId="5CDAE3D4" w14:textId="77777777" w:rsidR="00000000" w:rsidRDefault="001F0AD0">
      <w:pPr>
        <w:pStyle w:val="ListBullet1"/>
        <w:numPr>
          <w:ilvl w:val="0"/>
          <w:numId w:val="0"/>
        </w:numPr>
        <w:ind w:left="720" w:hanging="360"/>
      </w:pPr>
      <w:r>
        <w:t>NPA-NXX-X Holder SPID</w:t>
      </w:r>
    </w:p>
    <w:p w14:paraId="54632ECE" w14:textId="77777777" w:rsidR="00000000" w:rsidRDefault="001F0AD0">
      <w:pPr>
        <w:pStyle w:val="ListBullet1"/>
        <w:numPr>
          <w:ilvl w:val="0"/>
          <w:numId w:val="0"/>
        </w:numPr>
        <w:ind w:left="720" w:hanging="360"/>
      </w:pPr>
      <w:r>
        <w:t>NPA-NXX-X</w:t>
      </w:r>
    </w:p>
    <w:p w14:paraId="7C077929" w14:textId="77777777" w:rsidR="00000000" w:rsidRDefault="001F0AD0">
      <w:pPr>
        <w:pStyle w:val="ListBullet1"/>
        <w:numPr>
          <w:ilvl w:val="0"/>
          <w:numId w:val="0"/>
        </w:numPr>
        <w:ind w:left="720" w:hanging="360"/>
      </w:pPr>
      <w:r>
        <w:t>LRN</w:t>
      </w:r>
    </w:p>
    <w:p w14:paraId="45C0226A" w14:textId="77777777" w:rsidR="00000000" w:rsidRDefault="001F0AD0">
      <w:pPr>
        <w:pStyle w:val="ListBullet1"/>
        <w:numPr>
          <w:ilvl w:val="0"/>
          <w:numId w:val="0"/>
        </w:numPr>
        <w:ind w:left="720" w:hanging="360"/>
      </w:pPr>
      <w:r>
        <w:t>Class DPC</w:t>
      </w:r>
    </w:p>
    <w:p w14:paraId="76F5148C" w14:textId="77777777" w:rsidR="00000000" w:rsidRDefault="001F0AD0">
      <w:pPr>
        <w:pStyle w:val="ListBullet1"/>
        <w:numPr>
          <w:ilvl w:val="0"/>
          <w:numId w:val="0"/>
        </w:numPr>
        <w:ind w:left="720" w:hanging="360"/>
      </w:pPr>
      <w:r>
        <w:t>Class SSN</w:t>
      </w:r>
    </w:p>
    <w:p w14:paraId="3322291C" w14:textId="77777777" w:rsidR="00000000" w:rsidRDefault="001F0AD0">
      <w:pPr>
        <w:pStyle w:val="ListBullet1"/>
        <w:numPr>
          <w:ilvl w:val="0"/>
          <w:numId w:val="0"/>
        </w:numPr>
        <w:ind w:left="720" w:hanging="360"/>
      </w:pPr>
      <w:r>
        <w:t>LIDB DPC</w:t>
      </w:r>
    </w:p>
    <w:p w14:paraId="408FE087" w14:textId="77777777" w:rsidR="00000000" w:rsidRDefault="001F0AD0">
      <w:pPr>
        <w:pStyle w:val="ListBullet1"/>
        <w:numPr>
          <w:ilvl w:val="0"/>
          <w:numId w:val="0"/>
        </w:numPr>
        <w:ind w:left="720" w:hanging="360"/>
      </w:pPr>
      <w:r>
        <w:t>LIDB SSN</w:t>
      </w:r>
    </w:p>
    <w:p w14:paraId="6AA56E36" w14:textId="77777777" w:rsidR="00000000" w:rsidRDefault="001F0AD0">
      <w:pPr>
        <w:pStyle w:val="ListBullet1"/>
        <w:numPr>
          <w:ilvl w:val="0"/>
          <w:numId w:val="0"/>
        </w:numPr>
        <w:ind w:left="720" w:hanging="360"/>
      </w:pPr>
      <w:r>
        <w:t>CNAM DPC</w:t>
      </w:r>
    </w:p>
    <w:p w14:paraId="6781FF48" w14:textId="77777777" w:rsidR="00000000" w:rsidRDefault="001F0AD0">
      <w:pPr>
        <w:pStyle w:val="ListBullet1"/>
        <w:numPr>
          <w:ilvl w:val="0"/>
          <w:numId w:val="0"/>
        </w:numPr>
        <w:ind w:left="720" w:hanging="360"/>
      </w:pPr>
      <w:r>
        <w:t>CNAM SSN</w:t>
      </w:r>
    </w:p>
    <w:p w14:paraId="012B5C0E" w14:textId="77777777" w:rsidR="00000000" w:rsidRDefault="001F0AD0">
      <w:pPr>
        <w:pStyle w:val="ListBullet1"/>
        <w:numPr>
          <w:ilvl w:val="0"/>
          <w:numId w:val="0"/>
        </w:numPr>
        <w:ind w:left="720" w:hanging="360"/>
      </w:pPr>
      <w:r>
        <w:t>ISVM DPC</w:t>
      </w:r>
    </w:p>
    <w:p w14:paraId="777731F7" w14:textId="77777777" w:rsidR="00000000" w:rsidRDefault="001F0AD0">
      <w:pPr>
        <w:pStyle w:val="ListBullet1"/>
        <w:numPr>
          <w:ilvl w:val="0"/>
          <w:numId w:val="0"/>
        </w:numPr>
        <w:ind w:left="720" w:hanging="360"/>
      </w:pPr>
      <w:r>
        <w:t>ISVM SSN</w:t>
      </w:r>
    </w:p>
    <w:p w14:paraId="32C4C95E" w14:textId="77777777" w:rsidR="00000000" w:rsidRDefault="001F0AD0">
      <w:pPr>
        <w:pStyle w:val="ListBullet1"/>
        <w:numPr>
          <w:ilvl w:val="0"/>
          <w:numId w:val="0"/>
        </w:numPr>
        <w:ind w:left="720" w:hanging="360"/>
      </w:pPr>
      <w:r>
        <w:t>WSMSC DPC  (if supported by the Block Holder SOA)</w:t>
      </w:r>
    </w:p>
    <w:p w14:paraId="426DEB19" w14:textId="77777777" w:rsidR="00000000" w:rsidRDefault="001F0AD0">
      <w:pPr>
        <w:pStyle w:val="ListBullet1"/>
        <w:numPr>
          <w:ilvl w:val="0"/>
          <w:numId w:val="0"/>
        </w:numPr>
        <w:spacing w:after="360"/>
        <w:ind w:left="720" w:hanging="360"/>
      </w:pPr>
      <w:r>
        <w:t>WSMSC SSN  (if supported by the Block Holder SOA)</w:t>
      </w:r>
    </w:p>
    <w:p w14:paraId="0DE0F0A8" w14:textId="77777777" w:rsidR="00000000" w:rsidRDefault="001F0AD0">
      <w:pPr>
        <w:pStyle w:val="RequirementHead"/>
      </w:pPr>
      <w:r>
        <w:t>RR3-150</w:t>
      </w:r>
      <w:r>
        <w:tab/>
        <w:t>Addition of Number Pooling Block</w:t>
      </w:r>
      <w:r>
        <w:t xml:space="preserve"> Holder Information – Broadcast of Block Data</w:t>
      </w:r>
    </w:p>
    <w:p w14:paraId="097D16F4" w14:textId="77777777" w:rsidR="00000000" w:rsidRDefault="001F0AD0">
      <w:pPr>
        <w:pStyle w:val="RequirementBody"/>
      </w:pPr>
      <w:r>
        <w:t>NPAC SMS shall, upon successfully creating a Block, set the Block’s status to sending, and broadcast an addition of a Block, to EDR Local SMSs, via the NPAC SMS to Local SMS Interface.  (Previously B-260)</w:t>
      </w:r>
    </w:p>
    <w:p w14:paraId="1EE651C7" w14:textId="77777777" w:rsidR="00000000" w:rsidRDefault="001F0AD0">
      <w:pPr>
        <w:pStyle w:val="RequirementHead"/>
      </w:pPr>
      <w:r>
        <w:t>RR3-1</w:t>
      </w:r>
      <w:r>
        <w:t>51</w:t>
      </w:r>
      <w:r>
        <w:tab/>
        <w:t>Addition of Number Pooling Block Holder Information – Activation Broadcast Complete Timestamp Update</w:t>
      </w:r>
    </w:p>
    <w:p w14:paraId="04DC0F8C" w14:textId="77777777" w:rsidR="00000000" w:rsidRDefault="001F0AD0">
      <w:pPr>
        <w:pStyle w:val="RequirementBody"/>
      </w:pPr>
      <w:r>
        <w:t xml:space="preserve">NPAC SMS shall update the </w:t>
      </w:r>
      <w:r>
        <w:rPr>
          <w:b/>
          <w:i/>
        </w:rPr>
        <w:t>Activation Broadcast Complete Timestamp</w:t>
      </w:r>
      <w:r>
        <w:t xml:space="preserve"> of the Block upon completion of the broadcast, and the FIRST successful response, for </w:t>
      </w:r>
      <w:r>
        <w:t>either an EDR or non-EDR Local SMS.  (Previously B-265)</w:t>
      </w:r>
    </w:p>
    <w:p w14:paraId="094D0F95" w14:textId="77777777" w:rsidR="00000000" w:rsidRDefault="001F0AD0">
      <w:pPr>
        <w:pStyle w:val="RequirementHead"/>
      </w:pPr>
      <w:r>
        <w:t>RR3-152</w:t>
      </w:r>
      <w:r>
        <w:tab/>
        <w:t>Addition of Number Pooling Block Holder Information – Status Update</w:t>
      </w:r>
    </w:p>
    <w:p w14:paraId="6C5B7090" w14:textId="77777777" w:rsidR="00000000" w:rsidRDefault="001F0AD0">
      <w:pPr>
        <w:pStyle w:val="RequirementBody"/>
      </w:pPr>
      <w:r>
        <w:t xml:space="preserve">NPAC SMS shall update the </w:t>
      </w:r>
      <w:r>
        <w:rPr>
          <w:b/>
          <w:i/>
        </w:rPr>
        <w:t>status</w:t>
      </w:r>
      <w:r>
        <w:t xml:space="preserve"> of the Block upon completion of the Activation broadcast, and a response from ALL EDR and n</w:t>
      </w:r>
      <w:r>
        <w:t>on-EDR Local SMSs, or retries are exhausted, as defined in RR3-137.1 and RR3-137.2.  (Previously B-270)</w:t>
      </w:r>
    </w:p>
    <w:p w14:paraId="0AFA2F50" w14:textId="77777777" w:rsidR="00000000" w:rsidRDefault="001F0AD0">
      <w:pPr>
        <w:pStyle w:val="RequirementHead"/>
      </w:pPr>
      <w:bookmarkStart w:id="1640" w:name="_Toc435253969"/>
      <w:bookmarkStart w:id="1641" w:name="_Toc435328918"/>
      <w:bookmarkStart w:id="1642" w:name="_Toc435330555"/>
      <w:bookmarkStart w:id="1643" w:name="_Toc435330613"/>
      <w:r>
        <w:t>RR3-153</w:t>
      </w:r>
      <w:r>
        <w:tab/>
        <w:t>Addition of Number Pooling Block Holder Information – Failed SP List Update</w:t>
      </w:r>
    </w:p>
    <w:p w14:paraId="3AF5D23A" w14:textId="77777777" w:rsidR="00000000" w:rsidRDefault="001F0AD0">
      <w:pPr>
        <w:pStyle w:val="RequirementBody"/>
      </w:pPr>
      <w:r>
        <w:t xml:space="preserve">NPAC SMS shall update the </w:t>
      </w:r>
      <w:r>
        <w:rPr>
          <w:b/>
          <w:i/>
        </w:rPr>
        <w:t>Block Failed SP List</w:t>
      </w:r>
      <w:r>
        <w:t xml:space="preserve"> upon completion of th</w:t>
      </w:r>
      <w:r>
        <w:t>e Activation broadcast, and a response from ALL EDR and non-EDR Local SMSs, or retries are exhausted, as defined in RR3-138.1, and RR3-138.2.  (Previously B-275)</w:t>
      </w:r>
    </w:p>
    <w:p w14:paraId="038EBD76" w14:textId="77777777" w:rsidR="00000000" w:rsidRDefault="001F0AD0">
      <w:pPr>
        <w:pStyle w:val="Heading3"/>
        <w:numPr>
          <w:numberingChange w:id="1644" w:author="Jean Anthony" w:date="2001-03-12T20:36:00Z" w:original="%1:3:0:.%2:11:0:.%3:4:0:"/>
        </w:numPr>
      </w:pPr>
      <w:bookmarkStart w:id="1645" w:name="_Toc437005369"/>
      <w:bookmarkStart w:id="1646" w:name="_Toc461596857"/>
      <w:bookmarkStart w:id="1647" w:name="_Toc508178518"/>
      <w:r>
        <w:t>Block Holder, Modification</w:t>
      </w:r>
      <w:bookmarkEnd w:id="1640"/>
      <w:bookmarkEnd w:id="1641"/>
      <w:bookmarkEnd w:id="1642"/>
      <w:bookmarkEnd w:id="1643"/>
      <w:bookmarkEnd w:id="1645"/>
      <w:bookmarkEnd w:id="1646"/>
      <w:bookmarkEnd w:id="1647"/>
    </w:p>
    <w:p w14:paraId="160708CC" w14:textId="77777777" w:rsidR="00000000" w:rsidRDefault="001F0AD0">
      <w:pPr>
        <w:pStyle w:val="RequirementHead"/>
      </w:pPr>
      <w:r>
        <w:t>RR3-154</w:t>
      </w:r>
      <w:r>
        <w:tab/>
        <w:t>Block's SOA Origination Indicator – NPAC Personnel OpGUI</w:t>
      </w:r>
    </w:p>
    <w:p w14:paraId="26E9450A" w14:textId="77777777" w:rsidR="00000000" w:rsidRDefault="001F0AD0">
      <w:pPr>
        <w:pStyle w:val="RequirementBody"/>
      </w:pPr>
      <w:r>
        <w:t>NP</w:t>
      </w:r>
      <w:r>
        <w:t>AC SMS shall allow NPAC Personnel to modify the SOA Origination Indicator on the NPAC Block record, via the NPAC Administrative Interface.  (Previously B-315)</w:t>
      </w:r>
    </w:p>
    <w:p w14:paraId="5E0A5CAF" w14:textId="77777777" w:rsidR="00000000" w:rsidRDefault="001F0AD0">
      <w:pPr>
        <w:pStyle w:val="RequirementHead"/>
      </w:pPr>
      <w:r>
        <w:t>RR3-155</w:t>
      </w:r>
      <w:r>
        <w:tab/>
        <w:t>Block's SOA Origination Indicator – Suppress Broadcast</w:t>
      </w:r>
    </w:p>
    <w:p w14:paraId="4E928D6D" w14:textId="77777777" w:rsidR="00000000" w:rsidRDefault="001F0AD0">
      <w:pPr>
        <w:pStyle w:val="RequirementBody"/>
      </w:pPr>
      <w:r>
        <w:t>NPAC SMS shall suppress the broadc</w:t>
      </w:r>
      <w:r>
        <w:t>ast to a Local SMS, of a modification to a Block’s SOA Origination Indicator.  (Previously B-317)</w:t>
      </w:r>
    </w:p>
    <w:p w14:paraId="67485EFE" w14:textId="77777777" w:rsidR="00000000" w:rsidRDefault="001F0AD0">
      <w:pPr>
        <w:pStyle w:val="RequirementHead"/>
      </w:pPr>
      <w:r>
        <w:t>RR3-156</w:t>
      </w:r>
      <w:r>
        <w:tab/>
        <w:t>Block's SOA Origination Indicator – Suppress Creation When False</w:t>
      </w:r>
    </w:p>
    <w:p w14:paraId="5E7132A7" w14:textId="77777777" w:rsidR="00000000" w:rsidRDefault="001F0AD0">
      <w:pPr>
        <w:pStyle w:val="RequirementBody"/>
      </w:pPr>
      <w:r>
        <w:t>NPAC SMS shall suppress the creation of a Block modification notification, when the B</w:t>
      </w:r>
      <w:r>
        <w:t>lock’s SOA Origination Indicator is modified to FALSE.  (Previously B-318)</w:t>
      </w:r>
    </w:p>
    <w:p w14:paraId="37B11E97" w14:textId="77777777" w:rsidR="00000000" w:rsidRDefault="001F0AD0">
      <w:pPr>
        <w:pStyle w:val="RequirementHead"/>
      </w:pPr>
      <w:r>
        <w:t>RR3-157</w:t>
      </w:r>
      <w:r>
        <w:tab/>
        <w:t>Modification of Number Pooling Block Holder Information – Routing Data</w:t>
      </w:r>
    </w:p>
    <w:p w14:paraId="20EF4C3E" w14:textId="77777777" w:rsidR="00000000" w:rsidRDefault="001F0AD0">
      <w:pPr>
        <w:pStyle w:val="RequirementBody"/>
      </w:pPr>
      <w:r>
        <w:t>NPAC SMS shall allow NPAC personnel, Service Provider via the SOA to NPAC SMS Interface, or Service Pr</w:t>
      </w:r>
      <w:r>
        <w:t>ovider via the NPAC SOA Low-tech Interface, to modify the block holder default routing information (LRN, DPC(s), and SSN(s)), for a 1K Block as stored in the NPAC SMS.  (Previously B-320)</w:t>
      </w:r>
    </w:p>
    <w:p w14:paraId="174CA1A5" w14:textId="77777777" w:rsidR="00000000" w:rsidRDefault="001F0AD0">
      <w:pPr>
        <w:pStyle w:val="RequirementHead"/>
      </w:pPr>
      <w:r>
        <w:t>RR3-158</w:t>
      </w:r>
      <w:r>
        <w:tab/>
        <w:t>Modification of Number Pool Block Holder Information – Rejec</w:t>
      </w:r>
      <w:r>
        <w:t>ted from LSMS</w:t>
      </w:r>
    </w:p>
    <w:p w14:paraId="71E1F67A" w14:textId="77777777" w:rsidR="00000000" w:rsidRDefault="001F0AD0">
      <w:pPr>
        <w:pStyle w:val="RequirementBody"/>
      </w:pPr>
      <w:r>
        <w:t>NPAC SMS shall reject a request to modify a Block by a Service Provider via the NPAC SMS to Local SMS Interface, and will return an error message to the LSMS.  (Previously B-325)</w:t>
      </w:r>
    </w:p>
    <w:p w14:paraId="04B9A7BA" w14:textId="77777777" w:rsidR="00000000" w:rsidRDefault="001F0AD0">
      <w:pPr>
        <w:pStyle w:val="RequirementHead"/>
      </w:pPr>
      <w:r>
        <w:t>RR3-159</w:t>
      </w:r>
      <w:r>
        <w:tab/>
        <w:t>Modification of Number Pooling Block Holder Information</w:t>
      </w:r>
      <w:r>
        <w:t xml:space="preserve"> – SPID Validation</w:t>
      </w:r>
    </w:p>
    <w:p w14:paraId="6164325B" w14:textId="77777777" w:rsidR="00000000" w:rsidRDefault="001F0AD0">
      <w:pPr>
        <w:pStyle w:val="RequirementBody"/>
      </w:pPr>
      <w:r>
        <w:t>NPAC SMS shall allow a Service Provider via the SOA to NPAC SMS Interface or Service Provider via the NPAC SOA Low-tech Interface, to modify Block data for Blocks where the Block Holder SPID matches the Service Provider making the reques</w:t>
      </w:r>
      <w:r>
        <w:t>t.  (Previously B-330)</w:t>
      </w:r>
    </w:p>
    <w:p w14:paraId="5BECB834" w14:textId="77777777" w:rsidR="00000000" w:rsidRDefault="001F0AD0">
      <w:pPr>
        <w:pStyle w:val="RequirementHead"/>
      </w:pPr>
      <w:r>
        <w:t>RR3-160</w:t>
      </w:r>
      <w:r>
        <w:tab/>
        <w:t>Modification of Number Pooling Block Holder Information – Selection Criteria</w:t>
      </w:r>
    </w:p>
    <w:p w14:paraId="2363995B" w14:textId="77777777" w:rsidR="00000000" w:rsidRDefault="001F0AD0">
      <w:pPr>
        <w:pStyle w:val="RequirementBody"/>
      </w:pPr>
      <w:r>
        <w:t>NPAC SMS shall allow a Service Provider via the SOA to NPAC SMS Interface, to modify Block data by specifying either Block ID, or NPA-NXX-X value an</w:t>
      </w:r>
      <w:r>
        <w:t>d status, in the request.  (Previously B-332)</w:t>
      </w:r>
    </w:p>
    <w:p w14:paraId="3EFEF234" w14:textId="77777777" w:rsidR="00000000" w:rsidRDefault="001F0AD0">
      <w:pPr>
        <w:pStyle w:val="RequirementHead"/>
      </w:pPr>
      <w:r>
        <w:t>RR3-161</w:t>
      </w:r>
      <w:r>
        <w:tab/>
        <w:t>Modification of Number Pooling Block Holder Information – Current status and Failed SP List</w:t>
      </w:r>
    </w:p>
    <w:p w14:paraId="559E8CEE" w14:textId="77777777" w:rsidR="00000000" w:rsidRDefault="001F0AD0">
      <w:pPr>
        <w:pStyle w:val="RequirementBody"/>
      </w:pPr>
      <w:r>
        <w:t>NPAC SMS shall reject and issue an error message to NPAC personnel, Service Provider via the SOA to NPAC SMS I</w:t>
      </w:r>
      <w:r>
        <w:t>nterface, or Service Provider via the NPAC SOA Low-tech Interface, when modifying block holder data, for a 1K Block as stored in the NPAC SMS, and the Block’s current status is not active, or the Block has at least one Service Provider in the Failed SP Lis</w:t>
      </w:r>
      <w:r>
        <w:t>t.  (Previously B-335)</w:t>
      </w:r>
    </w:p>
    <w:p w14:paraId="3E9170B6" w14:textId="77777777" w:rsidR="00000000" w:rsidRDefault="001F0AD0">
      <w:pPr>
        <w:pStyle w:val="RequirementHead"/>
      </w:pPr>
      <w:r>
        <w:t>RR3-162</w:t>
      </w:r>
      <w:r>
        <w:tab/>
        <w:t>Modification of Number Pooling Block Holder Information – Sending Status Update</w:t>
      </w:r>
    </w:p>
    <w:p w14:paraId="6C9DBF52" w14:textId="77777777" w:rsidR="00000000" w:rsidRDefault="001F0AD0">
      <w:pPr>
        <w:pStyle w:val="RequirementBody"/>
      </w:pPr>
      <w:r>
        <w:t>NPAC SMS shall, upon processing a valid request to modify a Block, update the status of the Block, at the start of the broadcast of a Block modif</w:t>
      </w:r>
      <w:r>
        <w:t>ication to the Local SMSs, from an active status to a sending status.  (Previously B-340)</w:t>
      </w:r>
    </w:p>
    <w:p w14:paraId="7AC19862" w14:textId="77777777" w:rsidR="00000000" w:rsidRDefault="001F0AD0">
      <w:pPr>
        <w:pStyle w:val="RequirementHead"/>
      </w:pPr>
      <w:r>
        <w:t>RR3-163</w:t>
      </w:r>
      <w:r>
        <w:tab/>
        <w:t>Modification of Number Pooling Block Holder Information – Broadcast of Block Data</w:t>
      </w:r>
    </w:p>
    <w:p w14:paraId="6FFFE182" w14:textId="77777777" w:rsidR="00000000" w:rsidRDefault="001F0AD0">
      <w:pPr>
        <w:pStyle w:val="RequirementBody"/>
      </w:pPr>
      <w:r>
        <w:t xml:space="preserve">NPAC SMS shall, upon successfully modifying a Block and setting the Block’s </w:t>
      </w:r>
      <w:r>
        <w:t>status to sending, broadcast a modification of a Block to EDR Local SMSs, via the NPAC SMS to Local SMS Interface.  (Previously B-350)</w:t>
      </w:r>
    </w:p>
    <w:p w14:paraId="467B2672" w14:textId="77777777" w:rsidR="00000000" w:rsidRDefault="001F0AD0">
      <w:pPr>
        <w:pStyle w:val="RequirementHead"/>
      </w:pPr>
      <w:r>
        <w:t>RR3-164</w:t>
      </w:r>
      <w:r>
        <w:tab/>
        <w:t>Modification of Number Pooling Block Holder Information – Modify Broadcast Complete Timestamp Update</w:t>
      </w:r>
    </w:p>
    <w:p w14:paraId="7D7EC4BE" w14:textId="77777777" w:rsidR="00000000" w:rsidRDefault="001F0AD0">
      <w:pPr>
        <w:pStyle w:val="RequirementBody"/>
      </w:pPr>
      <w:r>
        <w:t>NPAC SMS sha</w:t>
      </w:r>
      <w:r>
        <w:t xml:space="preserve">ll update the </w:t>
      </w:r>
      <w:r>
        <w:rPr>
          <w:b/>
          <w:i/>
        </w:rPr>
        <w:t>Modify Broadcast Complete Timestamp</w:t>
      </w:r>
      <w:r>
        <w:t xml:space="preserve"> of the Block upon completion of the broadcast, and the FIRST successful response, for either an EDR or non-EDR Local SMS.  (Previously B-355)</w:t>
      </w:r>
    </w:p>
    <w:p w14:paraId="034EAB5B" w14:textId="77777777" w:rsidR="00000000" w:rsidRDefault="001F0AD0">
      <w:pPr>
        <w:pStyle w:val="RequirementHead"/>
      </w:pPr>
      <w:r>
        <w:t>RR3-165</w:t>
      </w:r>
      <w:r>
        <w:tab/>
        <w:t xml:space="preserve">Modification of Number Pooling Block Holder Information </w:t>
      </w:r>
      <w:r>
        <w:t>–Status Update</w:t>
      </w:r>
    </w:p>
    <w:p w14:paraId="7C107F1F" w14:textId="77777777" w:rsidR="00000000" w:rsidRDefault="001F0AD0">
      <w:pPr>
        <w:pStyle w:val="RequirementBody"/>
      </w:pPr>
      <w:r>
        <w:t xml:space="preserve">NPAC SMS shall update the </w:t>
      </w:r>
      <w:r>
        <w:rPr>
          <w:b/>
          <w:i/>
        </w:rPr>
        <w:t>status</w:t>
      </w:r>
      <w:r>
        <w:t xml:space="preserve"> of the Block upon completion of the Modification broadcast, and a response from ALL EDR and non-EDR Local SMSs, or retries are exhausted, as defined in RR3-137.1 and RR3-137.3.  (Previously B-360)</w:t>
      </w:r>
    </w:p>
    <w:p w14:paraId="1FE9C9E4" w14:textId="77777777" w:rsidR="00000000" w:rsidRDefault="001F0AD0">
      <w:pPr>
        <w:pStyle w:val="RequirementHead"/>
      </w:pPr>
      <w:bookmarkStart w:id="1648" w:name="_Toc435253970"/>
      <w:bookmarkStart w:id="1649" w:name="_Toc435328919"/>
      <w:bookmarkStart w:id="1650" w:name="_Toc435330556"/>
      <w:bookmarkStart w:id="1651" w:name="_Toc435330614"/>
      <w:r>
        <w:t>RR3-166</w:t>
      </w:r>
      <w:r>
        <w:tab/>
        <w:t>Mod</w:t>
      </w:r>
      <w:r>
        <w:t>ification of Number Pooling Block Holder Information – Failed SP List Update</w:t>
      </w:r>
    </w:p>
    <w:p w14:paraId="66F30385" w14:textId="77777777" w:rsidR="00000000" w:rsidRDefault="001F0AD0">
      <w:pPr>
        <w:pStyle w:val="RequirementBody"/>
      </w:pPr>
      <w:r>
        <w:t xml:space="preserve">NPAC SMS shall update the </w:t>
      </w:r>
      <w:r>
        <w:rPr>
          <w:b/>
          <w:i/>
        </w:rPr>
        <w:t>Block Failed SP List</w:t>
      </w:r>
      <w:r>
        <w:t xml:space="preserve"> upon completion of the broadcast, and a response from ALL EDR and non-EDR Local SMSs, or retries are exhausted, as defined in RR3-13</w:t>
      </w:r>
      <w:r>
        <w:t>8.1, and 3-138.2.  (Previously B-370)</w:t>
      </w:r>
    </w:p>
    <w:p w14:paraId="13DB0167" w14:textId="77777777" w:rsidR="00000000" w:rsidRDefault="001F0AD0">
      <w:pPr>
        <w:pStyle w:val="RequirementHead"/>
        <w:numPr>
          <w:ilvl w:val="12"/>
          <w:numId w:val="0"/>
        </w:numPr>
        <w:ind w:left="1260" w:hanging="1260"/>
      </w:pPr>
      <w:bookmarkStart w:id="1652" w:name="_Toc437005370"/>
      <w:r>
        <w:t>RR3-167</w:t>
      </w:r>
      <w:r>
        <w:tab/>
        <w:t>Modification of Number Pooling Block Holder Information – Creation of Old Block</w:t>
      </w:r>
    </w:p>
    <w:p w14:paraId="53D1781A" w14:textId="77777777" w:rsidR="00000000" w:rsidRDefault="001F0AD0">
      <w:pPr>
        <w:pStyle w:val="RequirementBody"/>
        <w:numPr>
          <w:ilvl w:val="12"/>
          <w:numId w:val="0"/>
        </w:numPr>
      </w:pPr>
      <w:r>
        <w:t>NPAC SMS shall create an old Block with a new version id for an active Block prior to modification.  (Previously B-380)</w:t>
      </w:r>
    </w:p>
    <w:p w14:paraId="25F95351" w14:textId="77777777" w:rsidR="00000000" w:rsidRDefault="001F0AD0">
      <w:pPr>
        <w:pStyle w:val="RequirementHead"/>
        <w:numPr>
          <w:ilvl w:val="12"/>
          <w:numId w:val="0"/>
        </w:numPr>
        <w:ind w:left="1260" w:hanging="1260"/>
      </w:pPr>
      <w:r>
        <w:t>RR3-168</w:t>
      </w:r>
      <w:r>
        <w:tab/>
        <w:t>Mo</w:t>
      </w:r>
      <w:r>
        <w:t>dification of Number Pooling Block Holder Information – Old Block No Broadcast</w:t>
      </w:r>
    </w:p>
    <w:p w14:paraId="68FE040B" w14:textId="77777777" w:rsidR="00000000" w:rsidRDefault="001F0AD0">
      <w:pPr>
        <w:pStyle w:val="RequirementBody"/>
        <w:numPr>
          <w:ilvl w:val="12"/>
          <w:numId w:val="0"/>
        </w:numPr>
      </w:pPr>
      <w:r>
        <w:t>NPAC SMS shall broadcast no data to the Local SMSs due to the creation of an old Block with a new version id for an active Block prior to modification.  (Previously B-390)</w:t>
      </w:r>
    </w:p>
    <w:p w14:paraId="73EE0DFB" w14:textId="77777777" w:rsidR="00000000" w:rsidRDefault="001F0AD0">
      <w:pPr>
        <w:pStyle w:val="Heading3"/>
        <w:numPr>
          <w:numberingChange w:id="1653" w:author="Jean Anthony" w:date="2001-03-12T20:36:00Z" w:original="%1:3:0:.%2:11:0:.%3:5:0:"/>
        </w:numPr>
      </w:pPr>
      <w:bookmarkStart w:id="1654" w:name="_Toc461596858"/>
      <w:bookmarkStart w:id="1655" w:name="_Toc508178519"/>
      <w:r>
        <w:t>Block</w:t>
      </w:r>
      <w:r>
        <w:t xml:space="preserve"> Holder, Deletion</w:t>
      </w:r>
      <w:bookmarkEnd w:id="1648"/>
      <w:bookmarkEnd w:id="1649"/>
      <w:bookmarkEnd w:id="1650"/>
      <w:bookmarkEnd w:id="1651"/>
      <w:bookmarkEnd w:id="1652"/>
      <w:bookmarkEnd w:id="1654"/>
      <w:bookmarkEnd w:id="1655"/>
    </w:p>
    <w:p w14:paraId="0E9B5D48" w14:textId="77777777" w:rsidR="00000000" w:rsidRDefault="001F0AD0">
      <w:pPr>
        <w:pStyle w:val="RequirementHead"/>
      </w:pPr>
      <w:r>
        <w:t>RR3-169</w:t>
      </w:r>
      <w:r>
        <w:tab/>
        <w:t>Deletion of Number Pool Block Holder Information – NPAC</w:t>
      </w:r>
    </w:p>
    <w:p w14:paraId="795659CF" w14:textId="77777777" w:rsidR="00000000" w:rsidRDefault="001F0AD0">
      <w:pPr>
        <w:pStyle w:val="RequirementBody"/>
      </w:pPr>
      <w:r>
        <w:t>NPAC SMS shall not allow NPAC Personnel to request a delete of a Block in the NPAC SMS.NOTE:  This is initiated at the NPA-NXX-X level, and is part of a multi-step “cascading</w:t>
      </w:r>
      <w:r>
        <w:t xml:space="preserve"> delete” process.  (Previously B-400)</w:t>
      </w:r>
    </w:p>
    <w:p w14:paraId="00C0656C" w14:textId="77777777" w:rsidR="00000000" w:rsidRDefault="001F0AD0">
      <w:pPr>
        <w:pStyle w:val="RequirementHead"/>
      </w:pPr>
      <w:r>
        <w:t>RR3-170</w:t>
      </w:r>
      <w:r>
        <w:tab/>
        <w:t>Deletion of Number Pool Block Holder Information – SOA</w:t>
      </w:r>
    </w:p>
    <w:p w14:paraId="6FFF803A" w14:textId="77777777" w:rsidR="00000000" w:rsidRDefault="001F0AD0">
      <w:pPr>
        <w:pStyle w:val="RequirementBody"/>
      </w:pPr>
      <w:r>
        <w:t>NPAC SMS shall reject a request to delete a Block by a Service Provider via the SOA to NPAC SMS interface, and will return an error message to the SOA.  (P</w:t>
      </w:r>
      <w:r>
        <w:t>reviously B-410)</w:t>
      </w:r>
    </w:p>
    <w:p w14:paraId="37E7206A" w14:textId="77777777" w:rsidR="00000000" w:rsidRDefault="001F0AD0">
      <w:pPr>
        <w:pStyle w:val="RequirementHead"/>
      </w:pPr>
      <w:r>
        <w:t>RR3-171</w:t>
      </w:r>
      <w:r>
        <w:tab/>
        <w:t>Deletion of Number Pool Block Holder Information – Rejected from LSMS</w:t>
      </w:r>
    </w:p>
    <w:p w14:paraId="38D364BD" w14:textId="77777777" w:rsidR="00000000" w:rsidRDefault="001F0AD0">
      <w:pPr>
        <w:pStyle w:val="RequirementBody"/>
      </w:pPr>
      <w:r>
        <w:t>NPAC SMS shall reject a request to delete a Block by a Service Provider via the NPAC SMS to Local SMS Interface, and will return an error message to the LSMS.  (</w:t>
      </w:r>
      <w:r>
        <w:t>Previously B-412)</w:t>
      </w:r>
    </w:p>
    <w:p w14:paraId="20CC8586" w14:textId="77777777" w:rsidR="00000000" w:rsidRDefault="001F0AD0">
      <w:pPr>
        <w:pStyle w:val="RequirementHead"/>
      </w:pPr>
      <w:r>
        <w:t>RR3-172</w:t>
      </w:r>
      <w:r>
        <w:tab/>
        <w:t>Deletion of Number Pool Block Holder Information – LTI</w:t>
      </w:r>
    </w:p>
    <w:p w14:paraId="612B1781" w14:textId="77777777" w:rsidR="00000000" w:rsidRDefault="001F0AD0">
      <w:pPr>
        <w:pStyle w:val="RequirementBody"/>
      </w:pPr>
      <w:r>
        <w:t>NPAC SMS shall not allow Service Provider Personnel to request a delete of a Block in the NPAC SMS via the NPAC SOA Low-tech Interface.  (Previously B-415)</w:t>
      </w:r>
    </w:p>
    <w:p w14:paraId="4D31A80C" w14:textId="77777777" w:rsidR="00000000" w:rsidRDefault="001F0AD0">
      <w:pPr>
        <w:pStyle w:val="RequirementHead"/>
      </w:pPr>
      <w:r>
        <w:t>RR3-173</w:t>
      </w:r>
      <w:r>
        <w:tab/>
        <w:t>Deletion of</w:t>
      </w:r>
      <w:r>
        <w:t xml:space="preserve"> Number Pooling NPA-NXX-X Holder Information – Sending Status Update to Block</w:t>
      </w:r>
    </w:p>
    <w:p w14:paraId="0508BBB0" w14:textId="77777777" w:rsidR="00000000" w:rsidRDefault="001F0AD0">
      <w:pPr>
        <w:pStyle w:val="RequirementBody"/>
      </w:pPr>
      <w:r>
        <w:t>NPAC SMS shall, upon processing a valid request to delete an NPA-NXX-X, update the status of the Block at the start of the broadcast to the Local SMSs, from an active status to a</w:t>
      </w:r>
      <w:r>
        <w:t xml:space="preserve"> sending status.  (Previously B-430)</w:t>
      </w:r>
    </w:p>
    <w:p w14:paraId="3B1514EC" w14:textId="77777777" w:rsidR="00000000" w:rsidRDefault="001F0AD0">
      <w:pPr>
        <w:pStyle w:val="RequirementHead"/>
      </w:pPr>
      <w:r>
        <w:t>RR3-174</w:t>
      </w:r>
      <w:r>
        <w:tab/>
        <w:t>Deletion of Number Pool NPA-NXX-X Holder Information – Broadcast of Block Data</w:t>
      </w:r>
    </w:p>
    <w:p w14:paraId="32D06E3D" w14:textId="77777777" w:rsidR="00000000" w:rsidRDefault="001F0AD0">
      <w:pPr>
        <w:pStyle w:val="RequirementBody"/>
      </w:pPr>
      <w:r>
        <w:t>NPAC SMS shall, upon setting the Block’s status to sending, broadcast a delete of a Block, to EDR LSMSs, via the NPAC SMS to Local S</w:t>
      </w:r>
      <w:r>
        <w:t>MS Interface.  (Previously B-440)</w:t>
      </w:r>
    </w:p>
    <w:p w14:paraId="0121DF19" w14:textId="77777777" w:rsidR="00000000" w:rsidRDefault="001F0AD0">
      <w:pPr>
        <w:pStyle w:val="RequirementHead"/>
      </w:pPr>
      <w:r>
        <w:t>RR3-175</w:t>
      </w:r>
      <w:r>
        <w:tab/>
        <w:t>Deletion of Number Pooling Block Holder Information – Disconnect Complete Timestamp Update</w:t>
      </w:r>
    </w:p>
    <w:p w14:paraId="0B7879C2" w14:textId="77777777" w:rsidR="00000000" w:rsidRDefault="001F0AD0">
      <w:pPr>
        <w:pStyle w:val="RequirementBody"/>
      </w:pPr>
      <w:r>
        <w:t xml:space="preserve">NPAC SMS shall update the </w:t>
      </w:r>
      <w:r>
        <w:rPr>
          <w:b/>
          <w:i/>
        </w:rPr>
        <w:t>Disconnect Complete Timestamp</w:t>
      </w:r>
      <w:r>
        <w:t xml:space="preserve"> of the Block upon completion of the broadcast, and the FIRST succes</w:t>
      </w:r>
      <w:r>
        <w:t>sful response, for either an EDR or non-EDR Local SMS.  (Previously B-445)</w:t>
      </w:r>
    </w:p>
    <w:p w14:paraId="27E3B962" w14:textId="77777777" w:rsidR="00000000" w:rsidRDefault="001F0AD0">
      <w:pPr>
        <w:pStyle w:val="RequirementHead"/>
      </w:pPr>
      <w:r>
        <w:t>RR3-176</w:t>
      </w:r>
      <w:r>
        <w:tab/>
        <w:t>Deletion of Number Pooling NPA-NXX-X Holder Information – Status Update to Block</w:t>
      </w:r>
    </w:p>
    <w:p w14:paraId="664BA287" w14:textId="77777777" w:rsidR="00000000" w:rsidRDefault="001F0AD0">
      <w:pPr>
        <w:pStyle w:val="RequirementBody"/>
      </w:pPr>
      <w:r>
        <w:t xml:space="preserve">NPAC SMS shall update the </w:t>
      </w:r>
      <w:r>
        <w:rPr>
          <w:b/>
          <w:i/>
        </w:rPr>
        <w:t>status</w:t>
      </w:r>
      <w:r>
        <w:t xml:space="preserve"> of the Block upon completion of the Deletion broadcast, and</w:t>
      </w:r>
      <w:r>
        <w:t xml:space="preserve"> a response from ALL EDR and non-EDR Local SMSs, or retries are exhausted, as defined in RR3-137.1 and RR3-137.4.  (Previously B-450)</w:t>
      </w:r>
    </w:p>
    <w:p w14:paraId="7EA706E5" w14:textId="77777777" w:rsidR="00000000" w:rsidRDefault="001F0AD0">
      <w:pPr>
        <w:pStyle w:val="RequirementHead"/>
      </w:pPr>
      <w:r>
        <w:t>RR3-177</w:t>
      </w:r>
      <w:r>
        <w:tab/>
        <w:t>Deletion of Number Pooling NPA-NXX-X Holder Information – Failed SP List Update</w:t>
      </w:r>
    </w:p>
    <w:p w14:paraId="68C06C49" w14:textId="77777777" w:rsidR="00000000" w:rsidRDefault="001F0AD0">
      <w:pPr>
        <w:pStyle w:val="RequirementBody"/>
      </w:pPr>
      <w:r>
        <w:t xml:space="preserve">NPAC SMS shall update the </w:t>
      </w:r>
      <w:r>
        <w:rPr>
          <w:b/>
          <w:i/>
        </w:rPr>
        <w:t>Block Fa</w:t>
      </w:r>
      <w:r>
        <w:rPr>
          <w:b/>
          <w:i/>
        </w:rPr>
        <w:t>iled SP List</w:t>
      </w:r>
      <w:r>
        <w:t xml:space="preserve"> upon completion of the broadcast, and a response from ALL EDR and non-EDR Local SMSs, or retries are exhausted, as defined in RR3-138.1, and RR3-138.2.  (Previously B-480)</w:t>
      </w:r>
    </w:p>
    <w:p w14:paraId="39071858" w14:textId="77777777" w:rsidR="00000000" w:rsidRDefault="001F0AD0">
      <w:pPr>
        <w:pStyle w:val="RequirementHead"/>
        <w:numPr>
          <w:ilvl w:val="12"/>
          <w:numId w:val="0"/>
        </w:numPr>
        <w:ind w:left="1260" w:hanging="1260"/>
      </w:pPr>
      <w:r>
        <w:t>RR3-178</w:t>
      </w:r>
      <w:r>
        <w:tab/>
        <w:t>Deletion of Number Pooling NPA-NXX-X Holder Information – Creat</w:t>
      </w:r>
      <w:r>
        <w:t>ion of Old Block</w:t>
      </w:r>
    </w:p>
    <w:p w14:paraId="603DAA0E" w14:textId="77777777" w:rsidR="00000000" w:rsidRDefault="001F0AD0">
      <w:pPr>
        <w:pStyle w:val="RequirementBody"/>
        <w:numPr>
          <w:ilvl w:val="12"/>
          <w:numId w:val="0"/>
        </w:numPr>
      </w:pPr>
      <w:r>
        <w:t>NPAC SMS shall create an old Block with a new version id for a disconnected Block when the NPA-NXX-X Holder Information de-pool request is received.  (Previously B-482)</w:t>
      </w:r>
    </w:p>
    <w:p w14:paraId="38B1BCDE" w14:textId="77777777" w:rsidR="00000000" w:rsidRDefault="001F0AD0">
      <w:pPr>
        <w:pStyle w:val="RequirementHead"/>
        <w:numPr>
          <w:ilvl w:val="12"/>
          <w:numId w:val="0"/>
        </w:numPr>
        <w:ind w:left="1260" w:hanging="1260"/>
      </w:pPr>
      <w:r>
        <w:t>RR3-179</w:t>
      </w:r>
      <w:r>
        <w:tab/>
        <w:t xml:space="preserve">Deletion of Number Pooling NPA-NXX-X Holder Information – Old </w:t>
      </w:r>
      <w:r>
        <w:t>Block No Broadcast</w:t>
      </w:r>
    </w:p>
    <w:p w14:paraId="15A76C10" w14:textId="77777777" w:rsidR="00000000" w:rsidRDefault="001F0AD0">
      <w:pPr>
        <w:pStyle w:val="RequirementBody"/>
      </w:pPr>
      <w:r>
        <w:t>NPAC SMS shall broadcast no data to the Local SMSs due to the creation of an old Block with a new version id for a disconnected Block when the NPA-NXX-X Holder Information de-pool request is received.  (Previously B-484)</w:t>
      </w:r>
    </w:p>
    <w:p w14:paraId="52E96C5E" w14:textId="77777777" w:rsidR="00000000" w:rsidRDefault="001F0AD0">
      <w:pPr>
        <w:pStyle w:val="Heading3"/>
        <w:numPr>
          <w:numberingChange w:id="1656" w:author="Jean Anthony" w:date="2001-03-12T20:36:00Z" w:original="%1:3:0:.%2:11:0:.%3:6:0:"/>
        </w:numPr>
      </w:pPr>
      <w:bookmarkStart w:id="1657" w:name="_Toc461596860"/>
      <w:bookmarkStart w:id="1658" w:name="_Toc508178520"/>
      <w:r>
        <w:t>Block Holder, Qu</w:t>
      </w:r>
      <w:r>
        <w:t>ery</w:t>
      </w:r>
      <w:bookmarkEnd w:id="1657"/>
      <w:bookmarkEnd w:id="1658"/>
    </w:p>
    <w:p w14:paraId="5FEF21B8" w14:textId="77777777" w:rsidR="00000000" w:rsidRDefault="001F0AD0">
      <w:pPr>
        <w:pStyle w:val="RequirementHead"/>
      </w:pPr>
      <w:r>
        <w:t>RR3-180</w:t>
      </w:r>
      <w:r>
        <w:tab/>
        <w:t>Query of Number Pool Block Holder Information – NPAC Personnel</w:t>
      </w:r>
    </w:p>
    <w:p w14:paraId="73ED8C4C" w14:textId="77777777" w:rsidR="00000000" w:rsidRDefault="001F0AD0">
      <w:pPr>
        <w:pStyle w:val="RequirementBody"/>
      </w:pPr>
      <w:r>
        <w:t>NPAC SMS shall allow NPAC Personnel to query the block holder information for all data as listed in the Block Holder Information Data Model, for a 1K Block as stored in the NPAC SMS</w:t>
      </w:r>
      <w:r>
        <w:t>.  (Previously B-555)</w:t>
      </w:r>
    </w:p>
    <w:p w14:paraId="7B2C347F" w14:textId="77777777" w:rsidR="00000000" w:rsidRDefault="001F0AD0">
      <w:pPr>
        <w:pStyle w:val="RequirementHead"/>
      </w:pPr>
      <w:r>
        <w:t>RR3-181</w:t>
      </w:r>
      <w:r>
        <w:tab/>
        <w:t>Query of Number Pool Block Holder Information – Service Provider Personnel</w:t>
      </w:r>
    </w:p>
    <w:p w14:paraId="69E6D3C3" w14:textId="77777777" w:rsidR="00000000" w:rsidRDefault="001F0AD0">
      <w:pPr>
        <w:pStyle w:val="RequirementBody"/>
      </w:pPr>
      <w:r>
        <w:t>NPAC SMS shall allow a Service Provider SOA via the SOA to NPAC SMS Interface, Service Provider Local SMS via the NPAC SMS to Local SMS Interface, or S</w:t>
      </w:r>
      <w:r>
        <w:t>ervice Provider via the NPAC SOA Low-tech Interface, to query Block Holder Information, regardless of the value in the requesting Service Provider’s EDR Indicator.  (Previously B-556)</w:t>
      </w:r>
    </w:p>
    <w:p w14:paraId="5756C1C5" w14:textId="77777777" w:rsidR="00000000" w:rsidRDefault="001F0AD0">
      <w:pPr>
        <w:pStyle w:val="RequirementHead"/>
      </w:pPr>
      <w:r>
        <w:t>RR3-182</w:t>
      </w:r>
      <w:r>
        <w:tab/>
        <w:t>Query of Number Pool Filtered Block Holder Information – Query B</w:t>
      </w:r>
      <w:r>
        <w:t>lock</w:t>
      </w:r>
    </w:p>
    <w:p w14:paraId="36548BEB" w14:textId="77777777" w:rsidR="00000000" w:rsidRDefault="001F0AD0">
      <w:pPr>
        <w:pStyle w:val="RequirementBody"/>
      </w:pPr>
      <w:r>
        <w:t>NPAC SMS shall return, to the NPAC Personnel or requesting Service Provider, all Block data that match the query selection criteria.  (Previously B-557)</w:t>
      </w:r>
    </w:p>
    <w:p w14:paraId="648878AE" w14:textId="77777777" w:rsidR="00000000" w:rsidRDefault="001F0AD0">
      <w:pPr>
        <w:pStyle w:val="Heading3"/>
        <w:numPr>
          <w:numberingChange w:id="1659" w:author="Jean Anthony" w:date="2001-03-12T20:36:00Z" w:original="%1:3:0:.%2:11:0:.%3:7:0:"/>
        </w:numPr>
      </w:pPr>
      <w:bookmarkStart w:id="1660" w:name="_Toc435253974"/>
      <w:bookmarkStart w:id="1661" w:name="_Toc435328923"/>
      <w:bookmarkStart w:id="1662" w:name="_Toc435330560"/>
      <w:bookmarkStart w:id="1663" w:name="_Toc435330618"/>
      <w:bookmarkStart w:id="1664" w:name="_Toc437005374"/>
      <w:bookmarkStart w:id="1665" w:name="_Toc461596862"/>
      <w:bookmarkStart w:id="1666" w:name="_Toc508178521"/>
      <w:r>
        <w:t>Block Holder, Default Routing Restoration</w:t>
      </w:r>
      <w:bookmarkEnd w:id="1660"/>
      <w:bookmarkEnd w:id="1661"/>
      <w:bookmarkEnd w:id="1662"/>
      <w:bookmarkEnd w:id="1663"/>
      <w:bookmarkEnd w:id="1664"/>
      <w:bookmarkEnd w:id="1665"/>
      <w:bookmarkEnd w:id="1666"/>
    </w:p>
    <w:p w14:paraId="628AA1E5" w14:textId="77777777" w:rsidR="00000000" w:rsidRDefault="001F0AD0">
      <w:pPr>
        <w:pStyle w:val="RequirementHead"/>
      </w:pPr>
      <w:r>
        <w:t>RR3-183</w:t>
      </w:r>
      <w:r>
        <w:tab/>
        <w:t>Number Pool Block Holder Information Use of Numb</w:t>
      </w:r>
      <w:r>
        <w:t>er Pool Default Routing Information – Existing Block</w:t>
      </w:r>
    </w:p>
    <w:p w14:paraId="7B71C39A" w14:textId="77777777" w:rsidR="00000000" w:rsidRDefault="001F0AD0">
      <w:pPr>
        <w:pStyle w:val="RequirementBody"/>
      </w:pPr>
      <w:r>
        <w:t xml:space="preserve">The NPAC SMS shall use the default routing restoration information in the Number Pooling Block Holder Information as the block holder default routing, when a ported pooled number is disconnected or port </w:t>
      </w:r>
      <w:r>
        <w:t>to original port is activated, and returns the TN(s) to the block, once the Block exists, except for Old with or without a Failed SP List.  (Previously B-570)</w:t>
      </w:r>
    </w:p>
    <w:p w14:paraId="5669DCFC" w14:textId="77777777" w:rsidR="00000000" w:rsidRDefault="001F0AD0">
      <w:pPr>
        <w:pStyle w:val="RequirementHead"/>
      </w:pPr>
      <w:bookmarkStart w:id="1667" w:name="_Toc435253975"/>
      <w:r>
        <w:t>RR3-184</w:t>
      </w:r>
      <w:r>
        <w:tab/>
        <w:t xml:space="preserve">Number Pool Block Holder Information Use of Number Pool Notification of TN Re-assignment </w:t>
      </w:r>
      <w:r>
        <w:t>– During De-Pooling</w:t>
      </w:r>
    </w:p>
    <w:p w14:paraId="364F9B12" w14:textId="77777777" w:rsidR="00000000" w:rsidRDefault="001F0AD0">
      <w:pPr>
        <w:pStyle w:val="RequirementBody"/>
        <w:spacing w:after="120"/>
      </w:pPr>
      <w:r>
        <w:t>The NPAC SMS shall send a notification to the Code Holder, and suppress the notification to the Block Holder, when a ported pooled number is disconnected, for TN(s) in the block, when the Block is being de-pooled, and the most recent bl</w:t>
      </w:r>
      <w:r>
        <w:t>ock contains a status of Old, with a Failed SP List.  (Previously B-571)</w:t>
      </w:r>
    </w:p>
    <w:p w14:paraId="26FCCE1E" w14:textId="77777777" w:rsidR="00000000" w:rsidRDefault="001F0AD0">
      <w:pPr>
        <w:pStyle w:val="RequirementBody"/>
      </w:pPr>
      <w:r>
        <w:t>NOTE:  The notifications characteristics for a disconnect of a ported pooled number, during de-pooling of a Block, with a Block that contains a status of Old with a Failed SP List, is</w:t>
      </w:r>
      <w:r>
        <w:t xml:space="preserve"> additional functionality that defines Code Holder responsibility and notification messages.  In essence, even though the de-pooled Block (i.e., contains a status of Old with a Failed SP List) is post-effective date, it has the behavior of a Block that has</w:t>
      </w:r>
      <w:r>
        <w:t xml:space="preserve"> NOT been pooled and is in a </w:t>
      </w:r>
      <w:r>
        <w:rPr>
          <w:i/>
        </w:rPr>
        <w:t>pre-effective date</w:t>
      </w:r>
      <w:r>
        <w:t xml:space="preserve"> stage.  Also, the customer disconnect date notification is going to the Code Holder, but the TN cannot be re-assigned in their inventory.</w:t>
      </w:r>
    </w:p>
    <w:p w14:paraId="4B7C20CD" w14:textId="77777777" w:rsidR="00000000" w:rsidRDefault="001F0AD0">
      <w:pPr>
        <w:pStyle w:val="Heading3"/>
        <w:numPr>
          <w:numberingChange w:id="1668" w:author="Jean Anthony" w:date="2001-03-12T20:36:00Z" w:original="%1:3:0:.%2:11:0:.%3:8:0:"/>
        </w:numPr>
      </w:pPr>
      <w:bookmarkStart w:id="1669" w:name="_Toc435328924"/>
      <w:bookmarkStart w:id="1670" w:name="_Toc435330561"/>
      <w:bookmarkStart w:id="1671" w:name="_Toc435330619"/>
      <w:bookmarkStart w:id="1672" w:name="_Toc437005375"/>
      <w:bookmarkStart w:id="1673" w:name="_Toc461596863"/>
      <w:bookmarkStart w:id="1674" w:name="_Toc508178522"/>
      <w:r>
        <w:t>Block Holder, Re-Send</w:t>
      </w:r>
      <w:bookmarkEnd w:id="1667"/>
      <w:bookmarkEnd w:id="1669"/>
      <w:bookmarkEnd w:id="1670"/>
      <w:bookmarkEnd w:id="1671"/>
      <w:bookmarkEnd w:id="1672"/>
      <w:bookmarkEnd w:id="1673"/>
      <w:bookmarkEnd w:id="1674"/>
    </w:p>
    <w:p w14:paraId="74033262" w14:textId="77777777" w:rsidR="00000000" w:rsidRDefault="001F0AD0">
      <w:pPr>
        <w:pStyle w:val="RequirementHead"/>
      </w:pPr>
      <w:r>
        <w:t>RR3-185</w:t>
      </w:r>
      <w:r>
        <w:tab/>
        <w:t>Re-Send of Number Pool Block Holder Info</w:t>
      </w:r>
      <w:r>
        <w:t>rmation – Filters for Blocks</w:t>
      </w:r>
    </w:p>
    <w:p w14:paraId="39B0D89B" w14:textId="77777777" w:rsidR="00000000" w:rsidRDefault="001F0AD0">
      <w:pPr>
        <w:pStyle w:val="RequirementBody"/>
      </w:pPr>
      <w:r>
        <w:t>NPAC SMS shall apply NPA-NXX Filters to Block re-sends to the Local SMS(s).  (Previously B-574)</w:t>
      </w:r>
    </w:p>
    <w:p w14:paraId="507287A7" w14:textId="77777777" w:rsidR="00000000" w:rsidRDefault="001F0AD0">
      <w:pPr>
        <w:pStyle w:val="RequirementHead"/>
      </w:pPr>
      <w:r>
        <w:t>RR3-186.1</w:t>
      </w:r>
      <w:r>
        <w:tab/>
        <w:t>Re-Send of Number Pooling Block Holder Information – NPAC Personnel OpGUI Single Block</w:t>
      </w:r>
    </w:p>
    <w:p w14:paraId="54CAE73C" w14:textId="77777777" w:rsidR="00000000" w:rsidRDefault="001F0AD0">
      <w:pPr>
        <w:pStyle w:val="RequirementBody"/>
      </w:pPr>
      <w:r>
        <w:t>NPAC SMS shall allow NPAC Personne</w:t>
      </w:r>
      <w:r>
        <w:t>l to re-send Block Information, one Block at a time, via the NPAC Administrative Interface.  (B-575.1)</w:t>
      </w:r>
    </w:p>
    <w:p w14:paraId="0715D346" w14:textId="77777777" w:rsidR="00000000" w:rsidRDefault="001F0AD0">
      <w:pPr>
        <w:pStyle w:val="RequirementHead"/>
      </w:pPr>
      <w:r>
        <w:t>RR3-186.2</w:t>
      </w:r>
      <w:r>
        <w:tab/>
        <w:t>Re-Send of Number Pooling Block Holder Information – NPAC Personnel OpGUI One or All Service Providers</w:t>
      </w:r>
    </w:p>
    <w:p w14:paraId="6B56DC2D" w14:textId="77777777" w:rsidR="00000000" w:rsidRDefault="001F0AD0">
      <w:pPr>
        <w:pStyle w:val="RequirementBody"/>
      </w:pPr>
      <w:r>
        <w:t>NPAC SMS shall allow NPAC Personnel to r</w:t>
      </w:r>
      <w:r>
        <w:t>e-send Block Information, to a single Service Provider or all Service Providers in the Block Failed SP List, via the NPAC Administrative Interface.  (Previously B-575.2)</w:t>
      </w:r>
    </w:p>
    <w:p w14:paraId="7E498994" w14:textId="77777777" w:rsidR="00000000" w:rsidRDefault="001F0AD0">
      <w:pPr>
        <w:pStyle w:val="RequirementHead"/>
      </w:pPr>
      <w:r>
        <w:t>RR3-187</w:t>
      </w:r>
      <w:r>
        <w:tab/>
        <w:t xml:space="preserve">Re-Send of Number Pooling Block Holder Information – Use of EDR Indicator for </w:t>
      </w:r>
      <w:r>
        <w:t>Re-Send data</w:t>
      </w:r>
    </w:p>
    <w:p w14:paraId="662FEDDF" w14:textId="77777777" w:rsidR="00000000" w:rsidRDefault="001F0AD0">
      <w:pPr>
        <w:pStyle w:val="RequirementBody"/>
      </w:pPr>
      <w:r>
        <w:t>NPAC SMS shall use the value in the Service Provider's EDR Indicator to determine the type of data to re-send to the Service Provider, when a re-send request is initiated.  (Previously B-576)</w:t>
      </w:r>
    </w:p>
    <w:p w14:paraId="57C56EA2" w14:textId="77777777" w:rsidR="00000000" w:rsidRDefault="001F0AD0">
      <w:pPr>
        <w:pStyle w:val="RequirementHead"/>
      </w:pPr>
      <w:r>
        <w:t>RR3-188</w:t>
      </w:r>
      <w:r>
        <w:tab/>
        <w:t>Re-Send of Number Pooling Block Holder Info</w:t>
      </w:r>
      <w:r>
        <w:t>rmation – Re-Send to EDR Local SMS</w:t>
      </w:r>
    </w:p>
    <w:p w14:paraId="4C3228E6" w14:textId="77777777" w:rsidR="00000000" w:rsidRDefault="001F0AD0">
      <w:pPr>
        <w:pStyle w:val="RequirementBody"/>
      </w:pPr>
      <w:r>
        <w:t>NPAC SMS shall re-send Block Information to an EDR Local SMS, by re-sending the previously failed Block Object, via the NPAC SMS to Local SMS Interface.  (Previously B-577)</w:t>
      </w:r>
    </w:p>
    <w:p w14:paraId="3B57D68C" w14:textId="77777777" w:rsidR="00000000" w:rsidRDefault="001F0AD0">
      <w:pPr>
        <w:pStyle w:val="RequirementHead"/>
      </w:pPr>
      <w:r>
        <w:t>RR3-189</w:t>
      </w:r>
      <w:r>
        <w:tab/>
        <w:t>Re-Send of Number Pooling Block Holder I</w:t>
      </w:r>
      <w:r>
        <w:t>nformation – Re-Send to non-EDR Local SMS</w:t>
      </w:r>
    </w:p>
    <w:p w14:paraId="33CE8E47" w14:textId="77777777" w:rsidR="00000000" w:rsidRDefault="001F0AD0">
      <w:pPr>
        <w:pStyle w:val="RequirementBody"/>
      </w:pPr>
      <w:r>
        <w:t>NPAC SMS shall re-send Block Information to a non-EDR Local SMS, by re-sending the previously failed Subscription Version(s), via the NPAC SMS to Local SMS Interface.  (Previously B-578)</w:t>
      </w:r>
    </w:p>
    <w:p w14:paraId="16351655" w14:textId="77777777" w:rsidR="00000000" w:rsidRDefault="001F0AD0">
      <w:pPr>
        <w:pStyle w:val="RequirementHead"/>
      </w:pPr>
      <w:r>
        <w:t>RR3-190</w:t>
      </w:r>
      <w:r>
        <w:tab/>
        <w:t>Re-Send of Number P</w:t>
      </w:r>
      <w:r>
        <w:t>ooling Block Holder Information – Failed Block Status Set to Sending</w:t>
      </w:r>
    </w:p>
    <w:p w14:paraId="0DA67ADF" w14:textId="77777777" w:rsidR="00000000" w:rsidRDefault="001F0AD0">
      <w:pPr>
        <w:pStyle w:val="RequirementBody"/>
      </w:pPr>
      <w:r>
        <w:t xml:space="preserve">NPAC SMS shall update the </w:t>
      </w:r>
      <w:r>
        <w:rPr>
          <w:b/>
          <w:i/>
        </w:rPr>
        <w:t>status</w:t>
      </w:r>
      <w:r>
        <w:t xml:space="preserve"> of the failed Block, specified in the re-send request, at the start of the re-send to the Local SMSs, from a failed status to a sending status.  (Previous</w:t>
      </w:r>
      <w:r>
        <w:t>ly B-580)</w:t>
      </w:r>
    </w:p>
    <w:p w14:paraId="46C47522" w14:textId="77777777" w:rsidR="00000000" w:rsidRDefault="001F0AD0">
      <w:pPr>
        <w:pStyle w:val="RequirementHead"/>
      </w:pPr>
      <w:r>
        <w:t>RR3-191</w:t>
      </w:r>
      <w:r>
        <w:tab/>
        <w:t>Re-Send of Number Pooling Block Holder Information – Partial Failure Block Status Set to Sending</w:t>
      </w:r>
    </w:p>
    <w:p w14:paraId="79CE7510" w14:textId="77777777" w:rsidR="00000000" w:rsidRDefault="001F0AD0">
      <w:pPr>
        <w:pStyle w:val="RequirementBody"/>
      </w:pPr>
      <w:r>
        <w:t xml:space="preserve">NPAC SMS shall update the </w:t>
      </w:r>
      <w:r>
        <w:rPr>
          <w:b/>
          <w:i/>
        </w:rPr>
        <w:t>status</w:t>
      </w:r>
      <w:r>
        <w:t xml:space="preserve"> of the partial failure Block, specified in the re-send request, at the start of the re-send to the Local SMS</w:t>
      </w:r>
      <w:r>
        <w:t>s, from a partial failure status to a sending status.  (Previously B-590)</w:t>
      </w:r>
    </w:p>
    <w:p w14:paraId="006DCD3E" w14:textId="77777777" w:rsidR="00000000" w:rsidRDefault="001F0AD0">
      <w:pPr>
        <w:pStyle w:val="RequirementHead"/>
      </w:pPr>
      <w:r>
        <w:t>RR3-192</w:t>
      </w:r>
      <w:r>
        <w:tab/>
        <w:t>Re-Send of Number Pooling Block Holder Information – Sending Status Update to Active Block</w:t>
      </w:r>
    </w:p>
    <w:p w14:paraId="0F6782B1" w14:textId="77777777" w:rsidR="00000000" w:rsidRDefault="001F0AD0">
      <w:pPr>
        <w:pStyle w:val="RequirementBody"/>
      </w:pPr>
      <w:r>
        <w:t xml:space="preserve">NPAC SMS shall update the </w:t>
      </w:r>
      <w:r>
        <w:rPr>
          <w:b/>
          <w:i/>
        </w:rPr>
        <w:t>status</w:t>
      </w:r>
      <w:r>
        <w:t xml:space="preserve"> of the active Block, with a Failed SP List, specif</w:t>
      </w:r>
      <w:r>
        <w:t>ied in the re-send request, at the start of the re-send to the Local SMSs, from an active status to a sending status.  (Previously B-600)</w:t>
      </w:r>
    </w:p>
    <w:p w14:paraId="110D7880" w14:textId="77777777" w:rsidR="00000000" w:rsidRDefault="001F0AD0">
      <w:pPr>
        <w:pStyle w:val="RequirementHead"/>
      </w:pPr>
      <w:r>
        <w:t>RR3-193</w:t>
      </w:r>
      <w:r>
        <w:tab/>
        <w:t>Re-Send of Number Pooling Block Holder Information – Sending Status Update to Old Block</w:t>
      </w:r>
    </w:p>
    <w:p w14:paraId="4CD48E51" w14:textId="77777777" w:rsidR="00000000" w:rsidRDefault="001F0AD0">
      <w:pPr>
        <w:pStyle w:val="RequirementBody"/>
      </w:pPr>
      <w:r>
        <w:t xml:space="preserve">NPAC SMS shall update </w:t>
      </w:r>
      <w:r>
        <w:t xml:space="preserve">the </w:t>
      </w:r>
      <w:r>
        <w:rPr>
          <w:b/>
          <w:i/>
        </w:rPr>
        <w:t>status</w:t>
      </w:r>
      <w:r>
        <w:t xml:space="preserve"> of the old Block, with a Failed SP List, specified in the re-send request, at the start of the re-send to the Local SMSs, from an old status to a sending status.  (Previously B-610)</w:t>
      </w:r>
    </w:p>
    <w:p w14:paraId="1164AA62" w14:textId="77777777" w:rsidR="00000000" w:rsidRDefault="001F0AD0">
      <w:pPr>
        <w:pStyle w:val="RequirementHead"/>
      </w:pPr>
      <w:r>
        <w:t>RR3-194</w:t>
      </w:r>
      <w:r>
        <w:tab/>
        <w:t>Re-Send of Number Pool Block Holder Information – Broad</w:t>
      </w:r>
      <w:r>
        <w:t>cast of Block Data</w:t>
      </w:r>
    </w:p>
    <w:p w14:paraId="5DE93170" w14:textId="77777777" w:rsidR="00000000" w:rsidRDefault="001F0AD0">
      <w:pPr>
        <w:pStyle w:val="RequirementBody"/>
      </w:pPr>
      <w:r>
        <w:t>NPAC SMS shall, upon setting the Block’s status to sending, broadcast a re-send of a Block, to EDR LSMSs, via the NPAC SMS to Local SMS Interface.  (Previously B-620)</w:t>
      </w:r>
    </w:p>
    <w:p w14:paraId="561A8C99" w14:textId="77777777" w:rsidR="00000000" w:rsidRDefault="001F0AD0">
      <w:pPr>
        <w:pStyle w:val="RequirementHead"/>
      </w:pPr>
      <w:r>
        <w:t>RR3-195</w:t>
      </w:r>
      <w:r>
        <w:tab/>
        <w:t>Re-Send of Number Pooling Block Holder Information – Update to</w:t>
      </w:r>
      <w:r>
        <w:t xml:space="preserve"> Failed SP List</w:t>
      </w:r>
    </w:p>
    <w:p w14:paraId="5390AD89" w14:textId="77777777" w:rsidR="00000000" w:rsidRDefault="001F0AD0">
      <w:pPr>
        <w:pStyle w:val="RequirementBody"/>
      </w:pPr>
      <w:r>
        <w:t xml:space="preserve">NPAC SMS shall update the </w:t>
      </w:r>
      <w:r>
        <w:rPr>
          <w:b/>
          <w:i/>
        </w:rPr>
        <w:t>Block Failed SP List</w:t>
      </w:r>
      <w:r>
        <w:t xml:space="preserve"> of the Block and the </w:t>
      </w:r>
      <w:r>
        <w:rPr>
          <w:b/>
          <w:i/>
        </w:rPr>
        <w:t>Subscription Version Failed SP List</w:t>
      </w:r>
      <w:r>
        <w:t xml:space="preserve"> of each Subscription Version with LNP Type of POOL, by removing the previously failed Local SMS, upon a successful re-send to a previous</w:t>
      </w:r>
      <w:r>
        <w:t>ly failed Local SMS.  (Previously B-630)</w:t>
      </w:r>
    </w:p>
    <w:p w14:paraId="705E4672" w14:textId="77777777" w:rsidR="00000000" w:rsidRDefault="001F0AD0">
      <w:pPr>
        <w:pStyle w:val="RequirementHead"/>
      </w:pPr>
      <w:r>
        <w:t>RR3-196</w:t>
      </w:r>
      <w:r>
        <w:tab/>
        <w:t>Re-Send of Number Pooling Block Holder Information –Status Update to Block after Re-Send</w:t>
      </w:r>
    </w:p>
    <w:p w14:paraId="6BC16FE8" w14:textId="77777777" w:rsidR="00000000" w:rsidRDefault="001F0AD0">
      <w:pPr>
        <w:pStyle w:val="RequirementBody"/>
      </w:pPr>
      <w:r>
        <w:t xml:space="preserve">NPAC SMS shall update the </w:t>
      </w:r>
      <w:r>
        <w:rPr>
          <w:b/>
          <w:i/>
        </w:rPr>
        <w:t>status</w:t>
      </w:r>
      <w:r>
        <w:t xml:space="preserve"> of the Block, specified in the re-send request for a Block Creation, Modification, or</w:t>
      </w:r>
      <w:r>
        <w:t xml:space="preserve"> Deletion, at the completion of the re-send to the Local SMS, and a response from the Local SMS or if retries have been exhausted, from a sending status, as defined in RR3-137.1, RR3-137.2, RR3-137.3, and RR3-137.4.  (Previously B-635)</w:t>
      </w:r>
    </w:p>
    <w:p w14:paraId="76EF1814" w14:textId="77777777" w:rsidR="00000000" w:rsidRDefault="001F0AD0">
      <w:pPr>
        <w:pStyle w:val="RequirementHead"/>
      </w:pPr>
      <w:r>
        <w:t>RR3-197</w:t>
      </w:r>
      <w:r>
        <w:tab/>
        <w:t>Re-Send of N</w:t>
      </w:r>
      <w:r>
        <w:t>umber Pooling Block Holder Information – Failed SP List Update</w:t>
      </w:r>
    </w:p>
    <w:p w14:paraId="4D7BC0C2" w14:textId="77777777" w:rsidR="00000000" w:rsidRDefault="001F0AD0">
      <w:pPr>
        <w:pStyle w:val="RequirementBody"/>
      </w:pPr>
      <w:r>
        <w:t xml:space="preserve">NPAC SMS shall update the </w:t>
      </w:r>
      <w:r>
        <w:rPr>
          <w:b/>
          <w:i/>
        </w:rPr>
        <w:t>Block Failed SP List</w:t>
      </w:r>
      <w:r>
        <w:t>, specified in the re-send request for a Block Creation, Modification, or Deletion, at the completion of the re-send to the Local SMS, and a respon</w:t>
      </w:r>
      <w:r>
        <w:t>se from the Local SMS or if retries have been exhausted, as defined in RR3-138.1, and RR3-138.2.  (Previously B-636)</w:t>
      </w:r>
    </w:p>
    <w:p w14:paraId="1F9EB84E" w14:textId="77777777" w:rsidR="00000000" w:rsidRDefault="001F0AD0">
      <w:pPr>
        <w:pStyle w:val="Heading3"/>
        <w:numPr>
          <w:numberingChange w:id="1675" w:author="Jean Anthony" w:date="2001-03-12T20:36:00Z" w:original="%1:3:0:.%2:11:0:.%3:9:0:"/>
        </w:numPr>
      </w:pPr>
      <w:bookmarkStart w:id="1676" w:name="_Toc435253976"/>
      <w:bookmarkStart w:id="1677" w:name="_Toc435328925"/>
      <w:bookmarkStart w:id="1678" w:name="_Toc435330562"/>
      <w:bookmarkStart w:id="1679" w:name="_Toc435330620"/>
      <w:bookmarkStart w:id="1680" w:name="_Toc437005376"/>
      <w:bookmarkStart w:id="1681" w:name="_Toc461596864"/>
      <w:bookmarkStart w:id="1682" w:name="_Toc508178523"/>
      <w:r>
        <w:t>Block Holder, Bulk Data Downloads</w:t>
      </w:r>
      <w:bookmarkEnd w:id="1676"/>
      <w:bookmarkEnd w:id="1677"/>
      <w:bookmarkEnd w:id="1678"/>
      <w:bookmarkEnd w:id="1679"/>
      <w:bookmarkEnd w:id="1680"/>
      <w:bookmarkEnd w:id="1681"/>
      <w:bookmarkEnd w:id="1682"/>
    </w:p>
    <w:p w14:paraId="27115C68" w14:textId="77777777" w:rsidR="00000000" w:rsidRDefault="001F0AD0">
      <w:pPr>
        <w:pStyle w:val="RequirementHead"/>
      </w:pPr>
      <w:r>
        <w:t>RR3-198</w:t>
      </w:r>
      <w:r>
        <w:tab/>
        <w:t>Number Pool Block Holder Information Bulk Download File Creation – Blocks</w:t>
      </w:r>
    </w:p>
    <w:p w14:paraId="6012D3FA" w14:textId="77777777" w:rsidR="00000000" w:rsidRDefault="001F0AD0">
      <w:pPr>
        <w:pStyle w:val="RequirementBody"/>
      </w:pPr>
      <w:r>
        <w:t>NPAC SMS shall allow NP</w:t>
      </w:r>
      <w:r>
        <w:t>AC personnel to request a bulk data download file for Block data via the NPAC Administrative Interface.  (Previously B-640)</w:t>
      </w:r>
    </w:p>
    <w:p w14:paraId="4D5B01A0" w14:textId="77777777" w:rsidR="00000000" w:rsidRDefault="001F0AD0">
      <w:pPr>
        <w:pStyle w:val="RequirementHead"/>
      </w:pPr>
      <w:r>
        <w:t>RR3-199</w:t>
      </w:r>
      <w:r>
        <w:tab/>
        <w:t>Number Pool Block Holder Information Bulk Download File Creation – Selection Criteria</w:t>
      </w:r>
    </w:p>
    <w:p w14:paraId="375A2EDE" w14:textId="77777777" w:rsidR="00000000" w:rsidRDefault="001F0AD0">
      <w:pPr>
        <w:pStyle w:val="RequirementBody"/>
      </w:pPr>
      <w:r>
        <w:t xml:space="preserve">NPAC SMS shall include the Requesting </w:t>
      </w:r>
      <w:r>
        <w:t>Service Provider, Active and Partial Failure Blocks Only or Latest View of Block Activity Choice, Time Range in Central Time (daylight/standard), and Block Range as Selection Criteria fields for the Block bulk data download file via the NPAC Administrative</w:t>
      </w:r>
      <w:r>
        <w:t xml:space="preserve"> Interface.  (Previously B-650)</w:t>
      </w:r>
    </w:p>
    <w:p w14:paraId="19C4C907" w14:textId="77777777" w:rsidR="00000000" w:rsidRDefault="001F0AD0">
      <w:pPr>
        <w:pStyle w:val="RequirementHead"/>
      </w:pPr>
      <w:r>
        <w:t>RR3-200.1</w:t>
      </w:r>
      <w:r>
        <w:tab/>
        <w:t>Number Pool Block Holder Information Bulk Download File Creation – Active and Partial Failure Blocks Only or Latest View of Block Activity Choice</w:t>
      </w:r>
    </w:p>
    <w:p w14:paraId="2D60C4DF" w14:textId="77777777" w:rsidR="00000000" w:rsidRDefault="001F0AD0">
      <w:pPr>
        <w:pStyle w:val="RequirementBody"/>
      </w:pPr>
      <w:r>
        <w:t>NPAC SMS shall allow NPAC Personnel to select either Active and Part</w:t>
      </w:r>
      <w:r>
        <w:t>ial Failure Blocks Only or Latest View of Block Activity, and shall use the selected choice, for Block data.  (Previously B-652.1)</w:t>
      </w:r>
    </w:p>
    <w:p w14:paraId="746D62BE" w14:textId="77777777" w:rsidR="00000000" w:rsidRDefault="001F0AD0">
      <w:pPr>
        <w:pStyle w:val="RequirementHead"/>
      </w:pPr>
      <w:r>
        <w:t>RR3-200.2</w:t>
      </w:r>
      <w:r>
        <w:tab/>
        <w:t>Number Pool Block Holder Information Bulk Download File Creation – Data in Active Blocks Only Choice</w:t>
      </w:r>
    </w:p>
    <w:p w14:paraId="23721B05" w14:textId="77777777" w:rsidR="00000000" w:rsidRDefault="001F0AD0">
      <w:pPr>
        <w:pStyle w:val="RequirementBody"/>
      </w:pPr>
      <w:r>
        <w:t>NPAC SMS shall</w:t>
      </w:r>
      <w:r>
        <w:t xml:space="preserve"> use the Active and Partial Failure Blocks Only selection to only include Blocks with a status of either Active or Partial Failure in the Block Bulk Data Download file.  (Previously B-652.2)</w:t>
      </w:r>
    </w:p>
    <w:p w14:paraId="6B835C5D" w14:textId="77777777" w:rsidR="00000000" w:rsidRDefault="001F0AD0">
      <w:pPr>
        <w:pStyle w:val="RequirementHead"/>
      </w:pPr>
      <w:r>
        <w:t>RR3-200.3</w:t>
      </w:r>
      <w:r>
        <w:tab/>
        <w:t>Number Pool Block Holder Information Bulk Download File</w:t>
      </w:r>
      <w:r>
        <w:t xml:space="preserve"> Creation – Data in Latest View of Block Activity Choice</w:t>
      </w:r>
    </w:p>
    <w:p w14:paraId="297B5BEA" w14:textId="77777777" w:rsidR="00000000" w:rsidRDefault="001F0AD0">
      <w:pPr>
        <w:pStyle w:val="RequirementBody"/>
      </w:pPr>
      <w:r>
        <w:t xml:space="preserve">NPAC SMS shall use the </w:t>
      </w:r>
      <w:r>
        <w:rPr>
          <w:i/>
        </w:rPr>
        <w:t>Latest View of Block Activity</w:t>
      </w:r>
      <w:r>
        <w:t xml:space="preserve"> selection to include all Blocks, regardless of status, in order to capture activation, modification, and deletion transactions for Block data, but</w:t>
      </w:r>
      <w:r>
        <w:t xml:space="preserve"> only include the latest instance of the Block in the Block Bulk Data Download file, for a given NPA-NXX-X, when a Block has more than one activity (e.g., addition, then modification) within the specified time range.  (Previously B-652.3)</w:t>
      </w:r>
    </w:p>
    <w:p w14:paraId="7C81EADC" w14:textId="77777777" w:rsidR="00000000" w:rsidRDefault="001F0AD0">
      <w:pPr>
        <w:pStyle w:val="RequirementHead"/>
      </w:pPr>
      <w:r>
        <w:t>RR3-201.1</w:t>
      </w:r>
      <w:r>
        <w:tab/>
        <w:t xml:space="preserve">Number </w:t>
      </w:r>
      <w:r>
        <w:t>Pool Block Holder Information Bulk Download File Creation – Time Range Fields</w:t>
      </w:r>
    </w:p>
    <w:p w14:paraId="1F1BE55F" w14:textId="77777777" w:rsidR="00000000" w:rsidRDefault="001F0AD0">
      <w:pPr>
        <w:pStyle w:val="RequirementBody"/>
      </w:pPr>
      <w:r>
        <w:t>NPAC SMS shall use the Start Time Range entry field as an inclusive start range in GMT, and the End Time Range entry field as an inclusive ending range in GMT, for Block data tha</w:t>
      </w:r>
      <w:r>
        <w:t>t were broadcast during the specified Time Range.  (Previously B-654.1)</w:t>
      </w:r>
    </w:p>
    <w:p w14:paraId="0C3B3346" w14:textId="77777777" w:rsidR="00000000" w:rsidRDefault="001F0AD0">
      <w:pPr>
        <w:pStyle w:val="RequirementHead"/>
      </w:pPr>
      <w:r>
        <w:t>RR3-201.2</w:t>
      </w:r>
      <w:r>
        <w:tab/>
        <w:t>Number Pool Block Holder Information Bulk Download File Creation – Time Range Fields and Block Data Model</w:t>
      </w:r>
    </w:p>
    <w:p w14:paraId="562ABC07" w14:textId="77777777" w:rsidR="00000000" w:rsidRDefault="001F0AD0">
      <w:pPr>
        <w:pStyle w:val="RequirementBody"/>
      </w:pPr>
      <w:r>
        <w:t>NPAC SMS shall use the Start and End Time Range entry fields to incl</w:t>
      </w:r>
      <w:r>
        <w:t xml:space="preserve">ude Block data, based on the Activation Broadcast Timestamp, Modify Broadcast Timestamp, and Disconnect Broadcast Timestamp, in the NPAC’s Block Data Model, when generating the file for the </w:t>
      </w:r>
      <w:r>
        <w:rPr>
          <w:i/>
        </w:rPr>
        <w:t>Latest View of Block Activity</w:t>
      </w:r>
      <w:r>
        <w:t xml:space="preserve"> selection.  (Previously B-654.2)</w:t>
      </w:r>
    </w:p>
    <w:p w14:paraId="407C29D7" w14:textId="77777777" w:rsidR="00000000" w:rsidRDefault="001F0AD0">
      <w:pPr>
        <w:pStyle w:val="RequirementHead"/>
      </w:pPr>
      <w:r>
        <w:t>RR3</w:t>
      </w:r>
      <w:r>
        <w:t>-202</w:t>
      </w:r>
      <w:r>
        <w:tab/>
        <w:t>Number Pool Block Holder Information Bulk Download File Creation – Block Range Fields</w:t>
      </w:r>
    </w:p>
    <w:p w14:paraId="765DFA03" w14:textId="77777777" w:rsidR="00000000" w:rsidRDefault="001F0AD0">
      <w:pPr>
        <w:pStyle w:val="RequirementBody"/>
        <w:spacing w:after="120"/>
      </w:pPr>
      <w:r>
        <w:t>NPAC SMS shall use the first Block Range entry field as an inclusive start range, and the second Block Range entry field as an inclusive ending range, for Block data</w:t>
      </w:r>
      <w:r>
        <w:t>.  (Previously B-655)</w:t>
      </w:r>
    </w:p>
    <w:p w14:paraId="0E4D4E49" w14:textId="77777777" w:rsidR="00000000" w:rsidRDefault="001F0AD0">
      <w:pPr>
        <w:pStyle w:val="RequirementBody"/>
      </w:pPr>
      <w:r>
        <w:t>NOTE:  If the Block Range was 303-242-2 through 303-355-6, the inclusive range would contain all Blocks within the TN Range of 303-242-2000 through 303-355-6999.</w:t>
      </w:r>
    </w:p>
    <w:p w14:paraId="46C11079" w14:textId="77777777" w:rsidR="00000000" w:rsidRDefault="001F0AD0">
      <w:pPr>
        <w:pStyle w:val="RequirementHead"/>
      </w:pPr>
      <w:r>
        <w:t>RR3-203</w:t>
      </w:r>
      <w:r>
        <w:tab/>
        <w:t>Number Pool Block Holder Information Bulk Download File Creation</w:t>
      </w:r>
      <w:r>
        <w:t xml:space="preserve"> – Selection Criteria Combinations</w:t>
      </w:r>
    </w:p>
    <w:p w14:paraId="77A1D682" w14:textId="77777777" w:rsidR="00000000" w:rsidRDefault="001F0AD0">
      <w:pPr>
        <w:pStyle w:val="RequirementBody"/>
        <w:spacing w:after="240"/>
      </w:pPr>
      <w:r>
        <w:t>NPAC SMS shall edit the selection criteria combination as shown in the table below:  (Previously B-657)</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4032"/>
        <w:gridCol w:w="1530"/>
        <w:gridCol w:w="1530"/>
      </w:tblGrid>
      <w:tr w:rsidR="00000000" w14:paraId="06097BE8" w14:textId="77777777">
        <w:tblPrEx>
          <w:tblCellMar>
            <w:top w:w="0" w:type="dxa"/>
            <w:bottom w:w="0" w:type="dxa"/>
          </w:tblCellMar>
        </w:tblPrEx>
        <w:tc>
          <w:tcPr>
            <w:tcW w:w="4032" w:type="dxa"/>
            <w:tcBorders>
              <w:top w:val="single" w:sz="18" w:space="0" w:color="auto"/>
              <w:bottom w:val="single" w:sz="18" w:space="0" w:color="auto"/>
              <w:right w:val="single" w:sz="18" w:space="0" w:color="auto"/>
            </w:tcBorders>
            <w:shd w:val="thinDiagCross" w:color="808080" w:fill="FFFFFF"/>
          </w:tcPr>
          <w:p w14:paraId="16AF304A" w14:textId="77777777" w:rsidR="00000000" w:rsidRDefault="001F0AD0">
            <w:pPr>
              <w:pStyle w:val="RequirementBody"/>
              <w:spacing w:after="120"/>
            </w:pPr>
          </w:p>
        </w:tc>
        <w:tc>
          <w:tcPr>
            <w:tcW w:w="1530" w:type="dxa"/>
            <w:tcBorders>
              <w:top w:val="single" w:sz="18" w:space="0" w:color="auto"/>
              <w:left w:val="nil"/>
              <w:bottom w:val="single" w:sz="18" w:space="0" w:color="auto"/>
            </w:tcBorders>
          </w:tcPr>
          <w:p w14:paraId="59DC527C" w14:textId="77777777" w:rsidR="00000000" w:rsidRDefault="001F0AD0">
            <w:pPr>
              <w:pStyle w:val="RequirementBody"/>
              <w:spacing w:after="120"/>
              <w:rPr>
                <w:b/>
              </w:rPr>
            </w:pPr>
            <w:r>
              <w:rPr>
                <w:b/>
              </w:rPr>
              <w:t>Time Range</w:t>
            </w:r>
          </w:p>
        </w:tc>
        <w:tc>
          <w:tcPr>
            <w:tcW w:w="1530" w:type="dxa"/>
            <w:tcBorders>
              <w:top w:val="single" w:sz="18" w:space="0" w:color="auto"/>
              <w:bottom w:val="single" w:sz="18" w:space="0" w:color="auto"/>
            </w:tcBorders>
          </w:tcPr>
          <w:p w14:paraId="74554373" w14:textId="77777777" w:rsidR="00000000" w:rsidRDefault="001F0AD0">
            <w:pPr>
              <w:pStyle w:val="RequirementBody"/>
              <w:spacing w:after="120"/>
              <w:rPr>
                <w:b/>
              </w:rPr>
            </w:pPr>
            <w:r>
              <w:rPr>
                <w:b/>
              </w:rPr>
              <w:t>Block Range</w:t>
            </w:r>
          </w:p>
        </w:tc>
      </w:tr>
      <w:tr w:rsidR="00000000" w14:paraId="56F17D2B" w14:textId="77777777">
        <w:tblPrEx>
          <w:tblCellMar>
            <w:top w:w="0" w:type="dxa"/>
            <w:bottom w:w="0" w:type="dxa"/>
          </w:tblCellMar>
        </w:tblPrEx>
        <w:tc>
          <w:tcPr>
            <w:tcW w:w="4032" w:type="dxa"/>
            <w:tcBorders>
              <w:top w:val="nil"/>
              <w:right w:val="single" w:sz="18" w:space="0" w:color="auto"/>
            </w:tcBorders>
          </w:tcPr>
          <w:p w14:paraId="34E320C4" w14:textId="77777777" w:rsidR="00000000" w:rsidRDefault="001F0AD0">
            <w:pPr>
              <w:pStyle w:val="RequirementBody"/>
              <w:spacing w:after="120"/>
              <w:rPr>
                <w:b/>
              </w:rPr>
            </w:pPr>
            <w:r>
              <w:rPr>
                <w:b/>
              </w:rPr>
              <w:t>Active and Partial Failure Blocks Only</w:t>
            </w:r>
          </w:p>
        </w:tc>
        <w:tc>
          <w:tcPr>
            <w:tcW w:w="1530" w:type="dxa"/>
            <w:tcBorders>
              <w:top w:val="nil"/>
              <w:left w:val="nil"/>
            </w:tcBorders>
          </w:tcPr>
          <w:p w14:paraId="086CBC80" w14:textId="77777777" w:rsidR="00000000" w:rsidRDefault="001F0AD0">
            <w:pPr>
              <w:pStyle w:val="RequirementBody"/>
              <w:spacing w:after="120"/>
            </w:pPr>
            <w:r>
              <w:t>Rejected</w:t>
            </w:r>
          </w:p>
        </w:tc>
        <w:tc>
          <w:tcPr>
            <w:tcW w:w="1530" w:type="dxa"/>
            <w:tcBorders>
              <w:top w:val="nil"/>
            </w:tcBorders>
          </w:tcPr>
          <w:p w14:paraId="4E881DF1" w14:textId="77777777" w:rsidR="00000000" w:rsidRDefault="001F0AD0">
            <w:pPr>
              <w:pStyle w:val="RequirementBody"/>
              <w:spacing w:after="120"/>
            </w:pPr>
            <w:r>
              <w:t>Optional</w:t>
            </w:r>
          </w:p>
        </w:tc>
      </w:tr>
      <w:tr w:rsidR="00000000" w14:paraId="47A22F79" w14:textId="77777777">
        <w:tblPrEx>
          <w:tblCellMar>
            <w:top w:w="0" w:type="dxa"/>
            <w:bottom w:w="0" w:type="dxa"/>
          </w:tblCellMar>
        </w:tblPrEx>
        <w:tc>
          <w:tcPr>
            <w:tcW w:w="4032" w:type="dxa"/>
            <w:tcBorders>
              <w:bottom w:val="single" w:sz="18" w:space="0" w:color="auto"/>
              <w:right w:val="single" w:sz="18" w:space="0" w:color="auto"/>
            </w:tcBorders>
          </w:tcPr>
          <w:p w14:paraId="095BB391" w14:textId="77777777" w:rsidR="00000000" w:rsidRDefault="001F0AD0">
            <w:pPr>
              <w:pStyle w:val="RequirementBody"/>
              <w:spacing w:after="120"/>
              <w:rPr>
                <w:b/>
              </w:rPr>
            </w:pPr>
            <w:r>
              <w:rPr>
                <w:b/>
              </w:rPr>
              <w:t>Latest View of Block Activity</w:t>
            </w:r>
          </w:p>
        </w:tc>
        <w:tc>
          <w:tcPr>
            <w:tcW w:w="1530" w:type="dxa"/>
            <w:tcBorders>
              <w:left w:val="nil"/>
            </w:tcBorders>
          </w:tcPr>
          <w:p w14:paraId="1E046618" w14:textId="77777777" w:rsidR="00000000" w:rsidRDefault="001F0AD0">
            <w:pPr>
              <w:pStyle w:val="RequirementBody"/>
              <w:spacing w:after="120"/>
            </w:pPr>
            <w:r>
              <w:t>Requ</w:t>
            </w:r>
            <w:r>
              <w:t>ired</w:t>
            </w:r>
          </w:p>
        </w:tc>
        <w:tc>
          <w:tcPr>
            <w:tcW w:w="1530" w:type="dxa"/>
          </w:tcPr>
          <w:p w14:paraId="29CD64D6" w14:textId="77777777" w:rsidR="00000000" w:rsidRDefault="001F0AD0">
            <w:pPr>
              <w:pStyle w:val="RequirementBody"/>
              <w:spacing w:after="120"/>
            </w:pPr>
            <w:r>
              <w:t>Optional</w:t>
            </w:r>
          </w:p>
        </w:tc>
      </w:tr>
    </w:tbl>
    <w:p w14:paraId="3404049B" w14:textId="77777777" w:rsidR="00000000" w:rsidRDefault="001F0AD0">
      <w:pPr>
        <w:pStyle w:val="RequirementBody"/>
        <w:spacing w:after="120"/>
      </w:pPr>
    </w:p>
    <w:p w14:paraId="19318B5F" w14:textId="77777777" w:rsidR="00000000" w:rsidRDefault="001F0AD0">
      <w:pPr>
        <w:pStyle w:val="RequirementBody"/>
        <w:spacing w:after="120"/>
      </w:pPr>
      <w:r>
        <w:t>Such that a combination of:</w:t>
      </w:r>
    </w:p>
    <w:p w14:paraId="1CBC85EB" w14:textId="77777777" w:rsidR="00000000" w:rsidRDefault="001F0AD0" w:rsidP="001F0AD0">
      <w:pPr>
        <w:pStyle w:val="RequirementBody"/>
        <w:numPr>
          <w:ilvl w:val="0"/>
          <w:numId w:val="23"/>
          <w:numberingChange w:id="1683" w:author="Jean Anthony" w:date="2001-03-12T20:36:00Z" w:original=""/>
        </w:numPr>
        <w:spacing w:after="0"/>
      </w:pPr>
      <w:r>
        <w:t>Active with a Time Range shall be rejected.</w:t>
      </w:r>
    </w:p>
    <w:p w14:paraId="076A4A03" w14:textId="77777777" w:rsidR="00000000" w:rsidRDefault="001F0AD0" w:rsidP="001F0AD0">
      <w:pPr>
        <w:pStyle w:val="RequirementBody"/>
        <w:numPr>
          <w:ilvl w:val="0"/>
          <w:numId w:val="23"/>
          <w:numberingChange w:id="1684" w:author="Jean Anthony" w:date="2001-03-12T20:36:00Z" w:original=""/>
        </w:numPr>
        <w:spacing w:after="0"/>
      </w:pPr>
      <w:r>
        <w:t>Latest View shall require a Time Range.</w:t>
      </w:r>
    </w:p>
    <w:p w14:paraId="13A60D10" w14:textId="77777777" w:rsidR="00000000" w:rsidRDefault="001F0AD0" w:rsidP="001F0AD0">
      <w:pPr>
        <w:pStyle w:val="RequirementBody"/>
        <w:numPr>
          <w:ilvl w:val="0"/>
          <w:numId w:val="23"/>
          <w:numberingChange w:id="1685" w:author="Jean Anthony" w:date="2001-03-12T20:36:00Z" w:original=""/>
        </w:numPr>
      </w:pPr>
      <w:r>
        <w:t>Block Range shall be optional for both Active and Latest View.</w:t>
      </w:r>
    </w:p>
    <w:p w14:paraId="644FEC96" w14:textId="77777777" w:rsidR="00000000" w:rsidRDefault="001F0AD0">
      <w:pPr>
        <w:pStyle w:val="RequirementHead"/>
      </w:pPr>
      <w:r>
        <w:t>RR3-204</w:t>
      </w:r>
      <w:r>
        <w:tab/>
        <w:t>Number Pool Block Holder Information Bulk Data Download –</w:t>
      </w:r>
      <w:r>
        <w:t xml:space="preserve"> Block Results</w:t>
      </w:r>
    </w:p>
    <w:p w14:paraId="69342529" w14:textId="77777777" w:rsidR="00000000" w:rsidRDefault="001F0AD0">
      <w:pPr>
        <w:pStyle w:val="RequirementBody"/>
      </w:pPr>
      <w:r>
        <w:t>NPAC SMS shall provide a bulk data download file, based on the selection criteria, that contains all Blocks in the NPAC SMS, regardless of the value in the Service Provider’s EDR Indicator.  (Previously B-660)</w:t>
      </w:r>
    </w:p>
    <w:p w14:paraId="10827A9A" w14:textId="77777777" w:rsidR="00000000" w:rsidRDefault="001F0AD0">
      <w:pPr>
        <w:pStyle w:val="RequirementHead"/>
      </w:pPr>
      <w:r>
        <w:t>RR3-205</w:t>
      </w:r>
      <w:r>
        <w:tab/>
        <w:t>Number Pool Block Holde</w:t>
      </w:r>
      <w:r>
        <w:t>r Information Bulk Data Download – Block Results Sort Order</w:t>
      </w:r>
    </w:p>
    <w:p w14:paraId="78A61E37" w14:textId="77777777" w:rsidR="00000000" w:rsidRDefault="001F0AD0">
      <w:pPr>
        <w:pStyle w:val="RequirementBody"/>
      </w:pPr>
      <w:r>
        <w:t>NPAC SMS shall sort the Block Bulk Data Download file, in ascending order based on the value in the NPA-NXX-X attribute.  (Previously B-662)</w:t>
      </w:r>
    </w:p>
    <w:p w14:paraId="17E20DA2" w14:textId="77777777" w:rsidR="00000000" w:rsidRDefault="001F0AD0">
      <w:pPr>
        <w:pStyle w:val="RequirementHead"/>
      </w:pPr>
      <w:r>
        <w:t>RR3-206</w:t>
      </w:r>
      <w:r>
        <w:tab/>
        <w:t xml:space="preserve">Number Pool Block Holder Information Bulk Data </w:t>
      </w:r>
      <w:r>
        <w:t>Download – Filters for Blocks</w:t>
      </w:r>
    </w:p>
    <w:p w14:paraId="5631B7D2" w14:textId="77777777" w:rsidR="00000000" w:rsidRDefault="001F0AD0">
      <w:pPr>
        <w:pStyle w:val="RequirementBody"/>
      </w:pPr>
      <w:r>
        <w:t>NPAC SMS shall apply NPA-NXX Filters to Blocks in the creation of bulk data download files.  (Previously B-670)</w:t>
      </w:r>
    </w:p>
    <w:p w14:paraId="4C65E76D" w14:textId="77777777" w:rsidR="00000000" w:rsidRDefault="001F0AD0">
      <w:pPr>
        <w:pStyle w:val="RequirementHead"/>
      </w:pPr>
      <w:r>
        <w:t>RR3-207</w:t>
      </w:r>
      <w:r>
        <w:tab/>
        <w:t>Number Pool Block Holder Information Bulk Data Download – FTP Sub-Directory</w:t>
      </w:r>
    </w:p>
    <w:p w14:paraId="7C6C2F43" w14:textId="77777777" w:rsidR="00000000" w:rsidRDefault="001F0AD0">
      <w:pPr>
        <w:pStyle w:val="RequirementBody"/>
      </w:pPr>
      <w:r>
        <w:t>NPAC SMS shall automatically p</w:t>
      </w:r>
      <w:r>
        <w:t>ut the bulk data download file into the FTP sub-directory of the Service Provider, based on SPID, that requested the creation of the bulk data download file.  (Previously B-680)</w:t>
      </w:r>
    </w:p>
    <w:p w14:paraId="5D5E2868" w14:textId="77777777" w:rsidR="00000000" w:rsidRDefault="001F0AD0">
      <w:pPr>
        <w:pStyle w:val="BodyText"/>
        <w:rPr>
          <w:rFonts w:ascii="Arial" w:hAnsi="Arial"/>
          <w:sz w:val="22"/>
        </w:rPr>
      </w:pPr>
    </w:p>
    <w:p w14:paraId="0040FC6B" w14:textId="77777777" w:rsidR="00000000" w:rsidRDefault="001F0AD0">
      <w:pPr>
        <w:pStyle w:val="RequirementHead"/>
        <w:sectPr w:rsidR="00000000">
          <w:headerReference w:type="default" r:id="rId25"/>
          <w:type w:val="continuous"/>
          <w:pgSz w:w="12240" w:h="15840" w:code="1"/>
          <w:pgMar w:top="1440" w:right="1440" w:bottom="1440" w:left="1440" w:header="720" w:footer="864" w:gutter="0"/>
          <w:pgNumType w:start="1" w:chapStyle="1"/>
          <w:cols w:space="720"/>
        </w:sectPr>
      </w:pPr>
    </w:p>
    <w:p w14:paraId="58205828" w14:textId="77777777" w:rsidR="00000000" w:rsidRDefault="001F0AD0">
      <w:pPr>
        <w:pStyle w:val="Heading1"/>
        <w:numPr>
          <w:numberingChange w:id="1686" w:author="Jean Anthony" w:date="2001-03-12T20:36:00Z" w:original="%1:4:0:."/>
        </w:numPr>
      </w:pPr>
      <w:bookmarkStart w:id="1687" w:name="_Toc357490061"/>
      <w:bookmarkStart w:id="1688" w:name="_Toc361567527"/>
      <w:bookmarkStart w:id="1689" w:name="_Toc365874861"/>
      <w:bookmarkStart w:id="1690" w:name="_Toc367618263"/>
      <w:bookmarkStart w:id="1691" w:name="_Toc368561348"/>
      <w:bookmarkStart w:id="1692" w:name="_Toc368728293"/>
      <w:bookmarkStart w:id="1693" w:name="_Ref377214854"/>
      <w:bookmarkStart w:id="1694" w:name="_Toc381720027"/>
      <w:bookmarkStart w:id="1695" w:name="_Toc436023355"/>
      <w:bookmarkStart w:id="1696" w:name="_Toc436025418"/>
      <w:bookmarkStart w:id="1697" w:name="_Toc508178524"/>
      <w:r>
        <w:t>Service Provider Data Administration</w:t>
      </w:r>
      <w:bookmarkEnd w:id="1687"/>
      <w:bookmarkEnd w:id="1688"/>
      <w:bookmarkEnd w:id="1689"/>
      <w:bookmarkEnd w:id="1690"/>
      <w:bookmarkEnd w:id="1691"/>
      <w:bookmarkEnd w:id="1692"/>
      <w:bookmarkEnd w:id="1693"/>
      <w:bookmarkEnd w:id="1694"/>
      <w:bookmarkEnd w:id="1695"/>
      <w:bookmarkEnd w:id="1696"/>
      <w:bookmarkEnd w:id="1697"/>
    </w:p>
    <w:p w14:paraId="6BE2D4B7" w14:textId="77777777" w:rsidR="00000000" w:rsidRDefault="001F0AD0">
      <w:pPr>
        <w:pStyle w:val="Heading2"/>
        <w:numPr>
          <w:numberingChange w:id="1698" w:author="Jean Anthony" w:date="2001-03-12T20:36:00Z" w:original="%1:4:0:.%2:1:0:"/>
        </w:numPr>
      </w:pPr>
      <w:bookmarkStart w:id="1699" w:name="_Toc357490062"/>
      <w:bookmarkStart w:id="1700" w:name="_Toc361567528"/>
      <w:bookmarkStart w:id="1701" w:name="_Toc365874862"/>
      <w:bookmarkStart w:id="1702" w:name="_Toc367618264"/>
      <w:bookmarkStart w:id="1703" w:name="_Toc368561349"/>
      <w:bookmarkStart w:id="1704" w:name="_Toc368728294"/>
      <w:bookmarkStart w:id="1705" w:name="_Toc381720028"/>
      <w:bookmarkStart w:id="1706" w:name="_Toc436023356"/>
      <w:bookmarkStart w:id="1707" w:name="_Toc436025419"/>
      <w:bookmarkStart w:id="1708" w:name="_Toc508178525"/>
      <w:r>
        <w:t>Service Provider Data Administration an</w:t>
      </w:r>
      <w:r>
        <w:t>d Management</w:t>
      </w:r>
      <w:bookmarkEnd w:id="1699"/>
      <w:bookmarkEnd w:id="1700"/>
      <w:bookmarkEnd w:id="1701"/>
      <w:bookmarkEnd w:id="1702"/>
      <w:bookmarkEnd w:id="1703"/>
      <w:bookmarkEnd w:id="1704"/>
      <w:bookmarkEnd w:id="1705"/>
      <w:bookmarkEnd w:id="1706"/>
      <w:bookmarkEnd w:id="1707"/>
      <w:bookmarkEnd w:id="1708"/>
    </w:p>
    <w:p w14:paraId="78076511" w14:textId="77777777" w:rsidR="00000000" w:rsidRDefault="001F0AD0">
      <w:pPr>
        <w:pStyle w:val="BodyText"/>
      </w:pPr>
      <w:r>
        <w:t>Service Provider Data Administration functions allow NPAC personnel to receive and record data needed to identify authorized LNP Service Providers.  The Service Provider data indicates the LNP Service Providers and includes location, contact n</w:t>
      </w:r>
      <w:r>
        <w:t>ame, security, routing, and network interface information.</w:t>
      </w:r>
    </w:p>
    <w:p w14:paraId="4EBD2F4A" w14:textId="77777777" w:rsidR="00000000" w:rsidRDefault="001F0AD0">
      <w:pPr>
        <w:pStyle w:val="BodyText"/>
      </w:pPr>
      <w:r>
        <w:t>Service Provider Administration supports functionality to manage Service Provider data.  There can be only one instance of Service Provider data for a specific LNP Service Provider.</w:t>
      </w:r>
    </w:p>
    <w:p w14:paraId="4ACC1C4C" w14:textId="77777777" w:rsidR="00000000" w:rsidRDefault="001F0AD0">
      <w:pPr>
        <w:pStyle w:val="AssumptionHead"/>
      </w:pPr>
      <w:r>
        <w:t>AR1-1</w:t>
      </w:r>
      <w:r>
        <w:tab/>
        <w:t>Service P</w:t>
      </w:r>
      <w:r>
        <w:t>rovider ID</w:t>
      </w:r>
    </w:p>
    <w:p w14:paraId="13667777" w14:textId="77777777" w:rsidR="00000000" w:rsidRDefault="001F0AD0">
      <w:pPr>
        <w:pStyle w:val="AssumptionBody"/>
      </w:pPr>
      <w:r>
        <w:t>All NPAC Customers will obtain a unique Service Provider ID from a proper source.</w:t>
      </w:r>
    </w:p>
    <w:p w14:paraId="5D01BA44" w14:textId="77777777" w:rsidR="00000000" w:rsidRDefault="001F0AD0">
      <w:pPr>
        <w:pStyle w:val="Heading3"/>
        <w:numPr>
          <w:numberingChange w:id="1709" w:author="Jean Anthony" w:date="2001-03-12T20:36:00Z" w:original="%1:4:0:.%2:1:0:.%3:1:0:"/>
        </w:numPr>
      </w:pPr>
      <w:bookmarkStart w:id="1710" w:name="_Toc357490063"/>
      <w:bookmarkStart w:id="1711" w:name="_Toc361567529"/>
      <w:bookmarkStart w:id="1712" w:name="_Toc365874863"/>
      <w:bookmarkStart w:id="1713" w:name="_Toc367618265"/>
      <w:bookmarkStart w:id="1714" w:name="_Toc368561350"/>
      <w:bookmarkStart w:id="1715" w:name="_Toc368728295"/>
      <w:bookmarkStart w:id="1716" w:name="_Toc381720029"/>
      <w:bookmarkStart w:id="1717" w:name="_Toc436023357"/>
      <w:bookmarkStart w:id="1718" w:name="_Toc436025420"/>
      <w:bookmarkStart w:id="1719" w:name="_Toc508178526"/>
      <w:r>
        <w:t>User Functionality</w:t>
      </w:r>
      <w:bookmarkEnd w:id="1710"/>
      <w:bookmarkEnd w:id="1711"/>
      <w:bookmarkEnd w:id="1712"/>
      <w:bookmarkEnd w:id="1713"/>
      <w:bookmarkEnd w:id="1714"/>
      <w:bookmarkEnd w:id="1715"/>
      <w:bookmarkEnd w:id="1716"/>
      <w:bookmarkEnd w:id="1717"/>
      <w:bookmarkEnd w:id="1718"/>
      <w:bookmarkEnd w:id="1719"/>
    </w:p>
    <w:p w14:paraId="265398B9" w14:textId="77777777" w:rsidR="00000000" w:rsidRDefault="001F0AD0">
      <w:pPr>
        <w:pStyle w:val="RequirementHead"/>
      </w:pPr>
      <w:r>
        <w:t>R4</w:t>
      </w:r>
      <w:r>
        <w:noBreakHyphen/>
        <w:t>1</w:t>
      </w:r>
      <w:r>
        <w:tab/>
        <w:t>Create Service Providers</w:t>
      </w:r>
    </w:p>
    <w:p w14:paraId="7016B8C3" w14:textId="77777777" w:rsidR="00000000" w:rsidRDefault="001F0AD0">
      <w:pPr>
        <w:pStyle w:val="RequirementBody"/>
      </w:pPr>
      <w:r>
        <w:t>The NPAC SMS shall allow NPAC Personnel to add a Service Provider.</w:t>
      </w:r>
    </w:p>
    <w:p w14:paraId="32BAFC96" w14:textId="77777777" w:rsidR="00000000" w:rsidRDefault="001F0AD0">
      <w:pPr>
        <w:pStyle w:val="RequirementHead"/>
      </w:pPr>
      <w:r>
        <w:t>R4</w:t>
      </w:r>
      <w:r>
        <w:noBreakHyphen/>
        <w:t>2</w:t>
      </w:r>
      <w:r>
        <w:tab/>
        <w:t>Modify Service Providers</w:t>
      </w:r>
    </w:p>
    <w:p w14:paraId="4A78E820" w14:textId="77777777" w:rsidR="00000000" w:rsidRDefault="001F0AD0">
      <w:pPr>
        <w:pStyle w:val="RequirementBody"/>
      </w:pPr>
      <w:r>
        <w:t>NPAC SMS shall al</w:t>
      </w:r>
      <w:r>
        <w:t>low modification of Service Provider data via the NPAC SMS to Local SMS interface or the SOA to NPAC SMS interface.  Service Providers can only modify their own data.</w:t>
      </w:r>
    </w:p>
    <w:p w14:paraId="1B6DE11A" w14:textId="77777777" w:rsidR="00000000" w:rsidRDefault="001F0AD0">
      <w:pPr>
        <w:pStyle w:val="RequirementHead"/>
      </w:pPr>
      <w:r>
        <w:t>R4</w:t>
      </w:r>
      <w:r>
        <w:noBreakHyphen/>
        <w:t>3</w:t>
      </w:r>
      <w:r>
        <w:tab/>
        <w:t>Delete Service Providers</w:t>
      </w:r>
    </w:p>
    <w:p w14:paraId="6161753D" w14:textId="77777777" w:rsidR="00000000" w:rsidRDefault="001F0AD0">
      <w:pPr>
        <w:pStyle w:val="RequirementBody"/>
      </w:pPr>
      <w:r>
        <w:t>NPAC SMS shall allow NPAC personnel to delete a Service Pro</w:t>
      </w:r>
      <w:r>
        <w:t>vider.</w:t>
      </w:r>
    </w:p>
    <w:p w14:paraId="72DB9A58" w14:textId="77777777" w:rsidR="00000000" w:rsidRDefault="001F0AD0">
      <w:pPr>
        <w:pStyle w:val="RequirementHead"/>
      </w:pPr>
      <w:r>
        <w:t>R4</w:t>
      </w:r>
      <w:r>
        <w:noBreakHyphen/>
        <w:t>4</w:t>
      </w:r>
      <w:r>
        <w:tab/>
        <w:t>View of Service Provider Data</w:t>
      </w:r>
    </w:p>
    <w:p w14:paraId="6DBD2577" w14:textId="77777777" w:rsidR="00000000" w:rsidRDefault="001F0AD0">
      <w:pPr>
        <w:pStyle w:val="RequirementBody"/>
      </w:pPr>
      <w:r>
        <w:t>NPAC SMS shall allow NPAC personnel to view Service Provider data.</w:t>
      </w:r>
    </w:p>
    <w:p w14:paraId="0C533E0B" w14:textId="77777777" w:rsidR="00000000" w:rsidRDefault="001F0AD0">
      <w:pPr>
        <w:pStyle w:val="RequirementHead"/>
      </w:pPr>
      <w:r>
        <w:t>R4-5.1</w:t>
      </w:r>
      <w:r>
        <w:tab/>
        <w:t>View List of Service Provider Subscriptions</w:t>
      </w:r>
    </w:p>
    <w:p w14:paraId="707FF08E" w14:textId="77777777" w:rsidR="00000000" w:rsidRDefault="001F0AD0">
      <w:pPr>
        <w:pStyle w:val="RequirementBody"/>
      </w:pPr>
      <w:r>
        <w:t xml:space="preserve">NPAC SMS shall allow NPAC personnel to view a list of Subscription Versions associated with the </w:t>
      </w:r>
      <w:r>
        <w:t>Service Provider.</w:t>
      </w:r>
    </w:p>
    <w:p w14:paraId="773C5924" w14:textId="77777777" w:rsidR="00000000" w:rsidRDefault="001F0AD0">
      <w:pPr>
        <w:pStyle w:val="RequirementHead"/>
      </w:pPr>
      <w:r>
        <w:t>R4-5.2</w:t>
      </w:r>
      <w:r>
        <w:tab/>
        <w:t>Authorized Service Providers View Their Own Data</w:t>
      </w:r>
    </w:p>
    <w:p w14:paraId="6134A719" w14:textId="77777777" w:rsidR="00000000" w:rsidRDefault="001F0AD0">
      <w:pPr>
        <w:pStyle w:val="RequirementBody"/>
      </w:pPr>
      <w:r>
        <w:t>NPAC SMS shall allow authorized Service Provider personnel to view their own Service Provider data via the SOA to NPAC SMS interface, the NPAC SMS to Local SMS interface, and the NPA</w:t>
      </w:r>
      <w:r>
        <w:t>C SOA Low-tech Interface.</w:t>
      </w:r>
    </w:p>
    <w:p w14:paraId="3BFB4F03" w14:textId="77777777" w:rsidR="00000000" w:rsidRDefault="001F0AD0">
      <w:pPr>
        <w:pStyle w:val="RequirementHead"/>
      </w:pPr>
      <w:r>
        <w:t>RX4-2</w:t>
      </w:r>
      <w:r>
        <w:tab/>
        <w:t>Authorized Service Providers Modify Their Own Data</w:t>
      </w:r>
    </w:p>
    <w:p w14:paraId="3312F344" w14:textId="77777777" w:rsidR="00000000" w:rsidRDefault="001F0AD0">
      <w:pPr>
        <w:pStyle w:val="RequirementBody"/>
      </w:pPr>
      <w:r>
        <w:t>NPAC SMS shall allow authorized Service Provider personnel to modify their own Service Provider data.</w:t>
      </w:r>
    </w:p>
    <w:p w14:paraId="790B54FC" w14:textId="77777777" w:rsidR="00000000" w:rsidRDefault="001F0AD0">
      <w:pPr>
        <w:pStyle w:val="RequirementHead"/>
      </w:pPr>
      <w:r>
        <w:t>RR4-4.1</w:t>
      </w:r>
      <w:r>
        <w:tab/>
        <w:t>Broadcast NPAC Customer Names</w:t>
      </w:r>
    </w:p>
    <w:p w14:paraId="42C84D38" w14:textId="77777777" w:rsidR="00000000" w:rsidRDefault="001F0AD0">
      <w:pPr>
        <w:pStyle w:val="RequirementBody"/>
      </w:pPr>
      <w:r>
        <w:t>NPAC SMS shall broadcast all addi</w:t>
      </w:r>
      <w:r>
        <w:t>tions, modifications, and deletions of NPAC Customer names via the NPAC SMS to Local SMS interface and/or SOA to NPAC SMS interface.</w:t>
      </w:r>
    </w:p>
    <w:p w14:paraId="194738FC" w14:textId="77777777" w:rsidR="00000000" w:rsidRDefault="001F0AD0">
      <w:pPr>
        <w:pStyle w:val="Heading3"/>
        <w:numPr>
          <w:numberingChange w:id="1720" w:author="Jean Anthony" w:date="2001-03-12T20:36:00Z" w:original="%1:4:0:.%2:1:0:.%3:2:0:"/>
        </w:numPr>
      </w:pPr>
      <w:bookmarkStart w:id="1721" w:name="_Toc357490064"/>
      <w:bookmarkStart w:id="1722" w:name="_Toc361567530"/>
      <w:bookmarkStart w:id="1723" w:name="_Toc365874864"/>
      <w:bookmarkStart w:id="1724" w:name="_Toc367618266"/>
      <w:bookmarkStart w:id="1725" w:name="_Toc368561351"/>
      <w:bookmarkStart w:id="1726" w:name="_Toc368728296"/>
      <w:bookmarkStart w:id="1727" w:name="_Toc381720030"/>
      <w:bookmarkStart w:id="1728" w:name="_Toc436023358"/>
      <w:bookmarkStart w:id="1729" w:name="_Toc436025421"/>
      <w:bookmarkStart w:id="1730" w:name="_Toc508178527"/>
      <w:r>
        <w:t>System Functionality</w:t>
      </w:r>
      <w:bookmarkEnd w:id="1721"/>
      <w:bookmarkEnd w:id="1722"/>
      <w:bookmarkEnd w:id="1723"/>
      <w:bookmarkEnd w:id="1724"/>
      <w:bookmarkEnd w:id="1725"/>
      <w:bookmarkEnd w:id="1726"/>
      <w:bookmarkEnd w:id="1727"/>
      <w:bookmarkEnd w:id="1728"/>
      <w:bookmarkEnd w:id="1729"/>
      <w:bookmarkEnd w:id="1730"/>
    </w:p>
    <w:p w14:paraId="5C61D4A4" w14:textId="77777777" w:rsidR="00000000" w:rsidRDefault="001F0AD0">
      <w:pPr>
        <w:pStyle w:val="BodyText"/>
      </w:pPr>
      <w:r>
        <w:t>This section describes NPAC SMS functionality required to support the NPAC personnel requests describe</w:t>
      </w:r>
      <w:r>
        <w:t>d in the above section. The following specifies user requests and lists the NPAC SMS functionality needed to support those requests.</w:t>
      </w:r>
    </w:p>
    <w:p w14:paraId="30278127" w14:textId="77777777" w:rsidR="00000000" w:rsidRDefault="001F0AD0">
      <w:pPr>
        <w:pStyle w:val="Heading4"/>
        <w:numPr>
          <w:numberingChange w:id="1731" w:author="Jean Anthony" w:date="2001-03-12T20:36:00Z" w:original="%1:4:0:.%2:1:0:.%3:2:0:.%4:1:0:"/>
        </w:numPr>
      </w:pPr>
      <w:bookmarkStart w:id="1732" w:name="_Toc368561352"/>
      <w:bookmarkStart w:id="1733" w:name="_Toc368728297"/>
      <w:bookmarkStart w:id="1734" w:name="_Toc381720031"/>
      <w:bookmarkStart w:id="1735" w:name="_Toc436023359"/>
      <w:bookmarkStart w:id="1736" w:name="_Toc436025422"/>
      <w:bookmarkStart w:id="1737" w:name="_Toc508178528"/>
      <w:r>
        <w:t>Service Provider Data Creation</w:t>
      </w:r>
      <w:bookmarkEnd w:id="1732"/>
      <w:bookmarkEnd w:id="1733"/>
      <w:bookmarkEnd w:id="1734"/>
      <w:bookmarkEnd w:id="1735"/>
      <w:bookmarkEnd w:id="1736"/>
      <w:bookmarkEnd w:id="1737"/>
    </w:p>
    <w:p w14:paraId="76928C62" w14:textId="77777777" w:rsidR="00000000" w:rsidRDefault="001F0AD0">
      <w:pPr>
        <w:pStyle w:val="BodyText"/>
      </w:pPr>
      <w:r>
        <w:t>NPAC personnel can request that Service Provider data be created in the NPAC SMS. The functi</w:t>
      </w:r>
      <w:r>
        <w:t>onality described below enables a new instance of Service Provider data for a Service Provider to be created, provided that no other Service Provider data exists for the Service Provider.</w:t>
      </w:r>
    </w:p>
    <w:p w14:paraId="6F2075EC" w14:textId="77777777" w:rsidR="00000000" w:rsidRDefault="001F0AD0">
      <w:pPr>
        <w:pStyle w:val="RequirementHead"/>
      </w:pPr>
      <w:r>
        <w:t>R4</w:t>
      </w:r>
      <w:r>
        <w:noBreakHyphen/>
        <w:t>6</w:t>
      </w:r>
      <w:r>
        <w:tab/>
        <w:t>New Service Provider ID</w:t>
      </w:r>
    </w:p>
    <w:p w14:paraId="4B58D558" w14:textId="77777777" w:rsidR="00000000" w:rsidRDefault="001F0AD0">
      <w:pPr>
        <w:pStyle w:val="RequirementBody"/>
        <w:spacing w:after="120"/>
      </w:pPr>
      <w:r>
        <w:t>NPAC SMS shall require the following to</w:t>
      </w:r>
      <w:r>
        <w:t xml:space="preserve"> be entered to identify the Service Provider, when NPAC personnel are creating a new Service Provider:</w:t>
      </w:r>
    </w:p>
    <w:p w14:paraId="29FD7F7D" w14:textId="77777777" w:rsidR="00000000" w:rsidRDefault="001F0AD0">
      <w:pPr>
        <w:pStyle w:val="RequirementBody"/>
      </w:pPr>
      <w:r>
        <w:t xml:space="preserve">Service Provider ID </w:t>
      </w:r>
      <w:r>
        <w:noBreakHyphen/>
        <w:t xml:space="preserve"> the alphanumeric identifier of the Service Provider. This ID must be unique.</w:t>
      </w:r>
    </w:p>
    <w:p w14:paraId="7D10B52C" w14:textId="77777777" w:rsidR="00000000" w:rsidRDefault="001F0AD0">
      <w:pPr>
        <w:pStyle w:val="RequirementHead"/>
      </w:pPr>
      <w:r>
        <w:t>R4</w:t>
      </w:r>
      <w:r>
        <w:noBreakHyphen/>
        <w:t>7.1</w:t>
      </w:r>
      <w:r>
        <w:tab/>
        <w:t>Examine for Duplicate Service Provider ID</w:t>
      </w:r>
    </w:p>
    <w:p w14:paraId="0503663A" w14:textId="77777777" w:rsidR="00000000" w:rsidRDefault="001F0AD0">
      <w:pPr>
        <w:pStyle w:val="RequirementBody"/>
      </w:pPr>
      <w:r>
        <w:t xml:space="preserve">NPAC </w:t>
      </w:r>
      <w:r>
        <w:t>SMS shall check to see if there is an existing Service Provider with the same Service Provider ID.</w:t>
      </w:r>
    </w:p>
    <w:p w14:paraId="6E7581AE" w14:textId="77777777" w:rsidR="00000000" w:rsidRDefault="001F0AD0">
      <w:pPr>
        <w:pStyle w:val="RequirementHead"/>
      </w:pPr>
      <w:r>
        <w:t>R4-7.2</w:t>
      </w:r>
      <w:r>
        <w:tab/>
        <w:t>Error notification of Duplicate Service Provider</w:t>
      </w:r>
    </w:p>
    <w:p w14:paraId="2CFCDC69" w14:textId="77777777" w:rsidR="00000000" w:rsidRDefault="001F0AD0">
      <w:pPr>
        <w:pStyle w:val="RequirementBody"/>
      </w:pPr>
      <w:r>
        <w:t>NPAC SMS shall inform the user that the Service Provider data already exists for the Service Provider</w:t>
      </w:r>
      <w:r>
        <w:t>, if it does exist, and that the new Service Provider data cannot be created.</w:t>
      </w:r>
    </w:p>
    <w:p w14:paraId="7BA066B5" w14:textId="77777777" w:rsidR="00000000" w:rsidRDefault="001F0AD0">
      <w:pPr>
        <w:pStyle w:val="RequirementHead"/>
      </w:pPr>
      <w:r>
        <w:t>R4</w:t>
      </w:r>
      <w:r>
        <w:noBreakHyphen/>
        <w:t>8</w:t>
      </w:r>
      <w:r>
        <w:tab/>
        <w:t>Service Provider Data Elements</w:t>
      </w:r>
    </w:p>
    <w:p w14:paraId="5391214B" w14:textId="77777777" w:rsidR="00000000" w:rsidRDefault="001F0AD0">
      <w:pPr>
        <w:pStyle w:val="RequirementBody"/>
        <w:spacing w:after="120"/>
      </w:pPr>
      <w:r>
        <w:t>NPAC SMS shall require the following data if there is no existing Service Provider data:</w:t>
      </w:r>
    </w:p>
    <w:p w14:paraId="01B717B0" w14:textId="77777777" w:rsidR="00000000" w:rsidRDefault="001F0AD0" w:rsidP="001F0AD0">
      <w:pPr>
        <w:pStyle w:val="BodyText"/>
        <w:numPr>
          <w:ilvl w:val="0"/>
          <w:numId w:val="5"/>
          <w:numberingChange w:id="1738" w:author="Jean Anthony" w:date="2001-03-12T20:36:00Z" w:original="%1:1:0:."/>
        </w:numPr>
      </w:pPr>
      <w:r>
        <w:t>Service Provider name, address, phone number, and con</w:t>
      </w:r>
      <w:r>
        <w:t>tact organization.</w:t>
      </w:r>
    </w:p>
    <w:p w14:paraId="68145B74" w14:textId="77777777" w:rsidR="00000000" w:rsidRDefault="001F0AD0" w:rsidP="001F0AD0">
      <w:pPr>
        <w:pStyle w:val="BodyText"/>
        <w:numPr>
          <w:ilvl w:val="0"/>
          <w:numId w:val="5"/>
          <w:numberingChange w:id="1739" w:author="Jean Anthony" w:date="2001-03-12T20:36:00Z" w:original="%1:2:0:."/>
        </w:numPr>
      </w:pPr>
      <w:r>
        <w:t>NPAC customer type.</w:t>
      </w:r>
    </w:p>
    <w:p w14:paraId="70056AE6" w14:textId="77777777" w:rsidR="00000000" w:rsidRDefault="001F0AD0" w:rsidP="001F0AD0">
      <w:pPr>
        <w:pStyle w:val="BodyText"/>
        <w:numPr>
          <w:ilvl w:val="0"/>
          <w:numId w:val="5"/>
          <w:numberingChange w:id="1740" w:author="Jean Anthony" w:date="2001-03-12T20:36:00Z" w:original="%1:3:0:."/>
        </w:numPr>
      </w:pPr>
      <w:r>
        <w:t>Service Provider allowable functions.</w:t>
      </w:r>
    </w:p>
    <w:p w14:paraId="1AE2F0C5" w14:textId="77777777" w:rsidR="00000000" w:rsidRDefault="001F0AD0" w:rsidP="001F0AD0">
      <w:pPr>
        <w:pStyle w:val="BodyText"/>
        <w:numPr>
          <w:ilvl w:val="0"/>
          <w:numId w:val="5"/>
          <w:numberingChange w:id="1741" w:author="Jean Anthony" w:date="2001-03-12T20:36:00Z" w:original="%1:4:0:."/>
        </w:numPr>
      </w:pPr>
      <w:r>
        <w:t>Service Provider Network Address of NPAC SMS to Local SMS interface.</w:t>
      </w:r>
    </w:p>
    <w:p w14:paraId="0F3B68BF" w14:textId="77777777" w:rsidR="00000000" w:rsidRDefault="001F0AD0" w:rsidP="001F0AD0">
      <w:pPr>
        <w:pStyle w:val="BodyText"/>
        <w:numPr>
          <w:ilvl w:val="0"/>
          <w:numId w:val="5"/>
          <w:numberingChange w:id="1742" w:author="Jean Anthony" w:date="2001-03-12T20:36:00Z" w:original="%1:5:0:."/>
        </w:numPr>
      </w:pPr>
      <w:r>
        <w:t>Service Provider Network Address of SOA to NPAC SMS interface.</w:t>
      </w:r>
    </w:p>
    <w:p w14:paraId="752E1D2F" w14:textId="77777777" w:rsidR="00000000" w:rsidRDefault="001F0AD0" w:rsidP="001F0AD0">
      <w:pPr>
        <w:pStyle w:val="BodyText"/>
        <w:numPr>
          <w:ilvl w:val="0"/>
          <w:numId w:val="5"/>
          <w:numberingChange w:id="1743" w:author="Jean Anthony" w:date="2001-03-12T20:36:00Z" w:original="%1:6:0:."/>
        </w:numPr>
      </w:pPr>
      <w:r>
        <w:t>Service Provider Security Contact. Contact data</w:t>
      </w:r>
      <w:r>
        <w:t xml:space="preserve"> is security data when Contact Type is “SE.”</w:t>
      </w:r>
    </w:p>
    <w:p w14:paraId="05227DF4" w14:textId="77777777" w:rsidR="00000000" w:rsidRDefault="001F0AD0" w:rsidP="001F0AD0">
      <w:pPr>
        <w:pStyle w:val="BodyText"/>
        <w:numPr>
          <w:ilvl w:val="0"/>
          <w:numId w:val="5"/>
          <w:numberingChange w:id="1744" w:author="Jean Anthony" w:date="2001-03-12T20:36:00Z" w:original="%1:7:0:."/>
        </w:numPr>
      </w:pPr>
      <w:r>
        <w:t>Service Provider Repair contact name and phone number. The default Service Provider Repair Contact and phone number shall be the same as the Service Provider contact and phone number, if the Service Provider Rep</w:t>
      </w:r>
      <w:r>
        <w:t>air Contact information is left blank.</w:t>
      </w:r>
    </w:p>
    <w:p w14:paraId="1746A015" w14:textId="77777777" w:rsidR="00000000" w:rsidRDefault="001F0AD0" w:rsidP="001F0AD0">
      <w:pPr>
        <w:pStyle w:val="BodyText"/>
        <w:numPr>
          <w:ilvl w:val="0"/>
          <w:numId w:val="5"/>
          <w:numberingChange w:id="1745" w:author="Jean Anthony" w:date="2001-03-12T20:36:00Z" w:original="%1:8:0:."/>
        </w:numPr>
      </w:pPr>
      <w:r>
        <w:t>Service Provider billing name, address, phone number, and billing contact for NPAC SMS billing. The default for the Service Provider Billing data shall be the same as the Service Provider data, if the Service Provider</w:t>
      </w:r>
      <w:r>
        <w:t xml:space="preserve"> Billing information is left blank.</w:t>
      </w:r>
    </w:p>
    <w:p w14:paraId="0B780014" w14:textId="77777777" w:rsidR="00000000" w:rsidRDefault="001F0AD0" w:rsidP="001F0AD0">
      <w:pPr>
        <w:pStyle w:val="BodyText"/>
        <w:numPr>
          <w:ilvl w:val="0"/>
          <w:numId w:val="5"/>
          <w:numberingChange w:id="1746" w:author="Jean Anthony" w:date="2001-03-12T20:36:00Z" w:original="%1:9:0:."/>
        </w:numPr>
      </w:pPr>
      <w:r>
        <w:t>Service Provider Download Indicator</w:t>
      </w:r>
    </w:p>
    <w:p w14:paraId="15A7A675" w14:textId="77777777" w:rsidR="00000000" w:rsidRDefault="001F0AD0" w:rsidP="001F0AD0">
      <w:pPr>
        <w:pStyle w:val="BodyText"/>
        <w:numPr>
          <w:ilvl w:val="0"/>
          <w:numId w:val="5"/>
          <w:numberingChange w:id="1747" w:author="Jean Anthony" w:date="2001-03-12T20:36:00Z" w:original="%1:10:0:."/>
        </w:numPr>
        <w:tabs>
          <w:tab w:val="left" w:pos="360"/>
        </w:tabs>
      </w:pPr>
      <w:r>
        <w:t>Service Provider Maximum Query</w:t>
      </w:r>
    </w:p>
    <w:p w14:paraId="5BA989E7" w14:textId="77777777" w:rsidR="00000000" w:rsidRDefault="001F0AD0" w:rsidP="001F0AD0">
      <w:pPr>
        <w:pStyle w:val="BodyText"/>
        <w:numPr>
          <w:ilvl w:val="0"/>
          <w:numId w:val="5"/>
          <w:numberingChange w:id="1748" w:author="Jean Anthony" w:date="2001-03-12T20:36:00Z" w:original="%1:11:0:."/>
        </w:numPr>
        <w:tabs>
          <w:tab w:val="left" w:pos="360"/>
        </w:tabs>
      </w:pPr>
      <w:r>
        <w:t>NPAC New Functionality Support</w:t>
      </w:r>
    </w:p>
    <w:p w14:paraId="121C53FD" w14:textId="77777777" w:rsidR="00000000" w:rsidRDefault="001F0AD0" w:rsidP="001F0AD0">
      <w:pPr>
        <w:pStyle w:val="BodyText"/>
        <w:numPr>
          <w:ilvl w:val="0"/>
          <w:numId w:val="5"/>
          <w:numberingChange w:id="1749" w:author="Jean Anthony" w:date="2001-03-12T20:36:00Z" w:original="%1:12:0:."/>
        </w:numPr>
        <w:tabs>
          <w:tab w:val="left" w:pos="360"/>
        </w:tabs>
      </w:pPr>
      <w:r>
        <w:t>Port In Timer Type</w:t>
      </w:r>
    </w:p>
    <w:p w14:paraId="63CEC80E" w14:textId="77777777" w:rsidR="00000000" w:rsidRDefault="001F0AD0" w:rsidP="001F0AD0">
      <w:pPr>
        <w:pStyle w:val="BodyText"/>
        <w:numPr>
          <w:ilvl w:val="0"/>
          <w:numId w:val="5"/>
          <w:numberingChange w:id="1750" w:author="Jean Anthony" w:date="2001-03-12T20:36:00Z" w:original="%1:13:0:."/>
        </w:numPr>
        <w:tabs>
          <w:tab w:val="left" w:pos="360"/>
        </w:tabs>
      </w:pPr>
      <w:r>
        <w:t>Port Out Timer Type</w:t>
      </w:r>
    </w:p>
    <w:p w14:paraId="0EDDB54E" w14:textId="77777777" w:rsidR="00000000" w:rsidRDefault="001F0AD0" w:rsidP="001F0AD0">
      <w:pPr>
        <w:pStyle w:val="BodyText"/>
        <w:numPr>
          <w:ilvl w:val="0"/>
          <w:numId w:val="5"/>
          <w:numberingChange w:id="1751" w:author="Jean Anthony" w:date="2001-03-12T20:36:00Z" w:original="%1:14:0:."/>
        </w:numPr>
        <w:tabs>
          <w:tab w:val="left" w:pos="360"/>
        </w:tabs>
      </w:pPr>
      <w:r>
        <w:t>Business Hour/Days</w:t>
      </w:r>
    </w:p>
    <w:p w14:paraId="6A811A3F" w14:textId="77777777" w:rsidR="00000000" w:rsidRDefault="001F0AD0" w:rsidP="001F0AD0">
      <w:pPr>
        <w:pStyle w:val="BodyText"/>
        <w:numPr>
          <w:ilvl w:val="0"/>
          <w:numId w:val="5"/>
          <w:numberingChange w:id="1752" w:author="Jean Anthony" w:date="2001-03-12T20:36:00Z" w:original="%1:15:0:."/>
        </w:numPr>
        <w:tabs>
          <w:tab w:val="left" w:pos="360"/>
        </w:tabs>
      </w:pPr>
      <w:r>
        <w:t>NPAC Customer SOA NPA-NXX-X Indicator</w:t>
      </w:r>
    </w:p>
    <w:p w14:paraId="75D8C377" w14:textId="77777777" w:rsidR="00000000" w:rsidRDefault="001F0AD0" w:rsidP="001F0AD0">
      <w:pPr>
        <w:pStyle w:val="BodyText"/>
        <w:numPr>
          <w:ilvl w:val="0"/>
          <w:numId w:val="5"/>
          <w:numberingChange w:id="1753" w:author="Jean Anthony" w:date="2001-03-12T20:36:00Z" w:original="%1:16:0:."/>
        </w:numPr>
        <w:tabs>
          <w:tab w:val="left" w:pos="360"/>
        </w:tabs>
      </w:pPr>
      <w:r>
        <w:t>NPAC Customer LSMS NPA-NXX</w:t>
      </w:r>
      <w:r>
        <w:t>-X Indicator</w:t>
      </w:r>
    </w:p>
    <w:p w14:paraId="17CFB19B" w14:textId="77777777" w:rsidR="00000000" w:rsidRDefault="001F0AD0" w:rsidP="001F0AD0">
      <w:pPr>
        <w:pStyle w:val="BodyText"/>
        <w:numPr>
          <w:ilvl w:val="0"/>
          <w:numId w:val="5"/>
          <w:numberingChange w:id="1754" w:author="Jean Anthony" w:date="2001-03-12T20:36:00Z" w:original="%1:17:0:."/>
        </w:numPr>
        <w:tabs>
          <w:tab w:val="left" w:pos="360"/>
        </w:tabs>
      </w:pPr>
      <w:r>
        <w:t>LSMS EDR Indicator</w:t>
      </w:r>
    </w:p>
    <w:p w14:paraId="15DD4713" w14:textId="77777777" w:rsidR="00000000" w:rsidRDefault="001F0AD0">
      <w:pPr>
        <w:pStyle w:val="BodyText"/>
      </w:pPr>
      <w:r>
        <w:t>The following data is optional:</w:t>
      </w:r>
    </w:p>
    <w:p w14:paraId="64FC6D7B" w14:textId="77777777" w:rsidR="00000000" w:rsidRDefault="001F0AD0" w:rsidP="001F0AD0">
      <w:pPr>
        <w:pStyle w:val="ListBullet1"/>
        <w:numPr>
          <w:ilvl w:val="0"/>
          <w:numId w:val="1"/>
          <w:numberingChange w:id="1755" w:author="Jean Anthony" w:date="2001-03-12T20:36:00Z" w:original=""/>
        </w:numPr>
        <w:spacing w:after="240"/>
      </w:pPr>
      <w:r>
        <w:t>Service Provider Contact Type: SOA Contact, Local SMS, Web, Network Communications, Conflict Resolution, Operations, and User Administration Contact Address Information.</w:t>
      </w:r>
    </w:p>
    <w:p w14:paraId="4300EFC2" w14:textId="77777777" w:rsidR="00000000" w:rsidRDefault="001F0AD0" w:rsidP="001F0AD0">
      <w:pPr>
        <w:pStyle w:val="ListBullet1"/>
        <w:numPr>
          <w:ilvl w:val="0"/>
          <w:numId w:val="1"/>
          <w:numberingChange w:id="1756" w:author="Jean Anthony" w:date="2001-03-12T20:36:00Z" w:original=""/>
        </w:numPr>
        <w:spacing w:after="240"/>
      </w:pPr>
      <w:r>
        <w:t>NPAC Customer Associat</w:t>
      </w:r>
      <w:r>
        <w:t>ed Service Provider Information</w:t>
      </w:r>
    </w:p>
    <w:p w14:paraId="15FACAC8" w14:textId="77777777" w:rsidR="00000000" w:rsidRDefault="001F0AD0">
      <w:pPr>
        <w:pStyle w:val="RequirementHead"/>
      </w:pPr>
      <w:r>
        <w:t>R4</w:t>
      </w:r>
      <w:r>
        <w:noBreakHyphen/>
        <w:t>9</w:t>
      </w:r>
      <w:r>
        <w:tab/>
        <w:t>Service Provider data validation</w:t>
      </w:r>
    </w:p>
    <w:p w14:paraId="5142244F" w14:textId="77777777" w:rsidR="00000000" w:rsidRDefault="001F0AD0">
      <w:pPr>
        <w:pStyle w:val="RequirementBody"/>
      </w:pPr>
      <w:r>
        <w:t>NPAC SMS shall validate that all required Service Provider data has been received, after the Service Provider data has been collected.</w:t>
      </w:r>
    </w:p>
    <w:p w14:paraId="7177D9BE" w14:textId="77777777" w:rsidR="00000000" w:rsidRDefault="001F0AD0">
      <w:pPr>
        <w:pStyle w:val="RequirementHead"/>
      </w:pPr>
      <w:r>
        <w:t>R4</w:t>
      </w:r>
      <w:r>
        <w:noBreakHyphen/>
        <w:t>10</w:t>
      </w:r>
      <w:r>
        <w:tab/>
        <w:t>Notification of successful add for new Servic</w:t>
      </w:r>
      <w:r>
        <w:t>e Provider</w:t>
      </w:r>
    </w:p>
    <w:p w14:paraId="1DE92F35" w14:textId="77777777" w:rsidR="00000000" w:rsidRDefault="001F0AD0">
      <w:pPr>
        <w:pStyle w:val="RequirementBody"/>
      </w:pPr>
      <w:r>
        <w:t>NPAC SMS shall notify NPAC personnel upon successful creation of the new Service Provider.</w:t>
      </w:r>
    </w:p>
    <w:p w14:paraId="15C4CE5C" w14:textId="77777777" w:rsidR="00000000" w:rsidRDefault="001F0AD0">
      <w:pPr>
        <w:pStyle w:val="RequirementHead"/>
      </w:pPr>
      <w:r>
        <w:t>R4</w:t>
      </w:r>
      <w:r>
        <w:noBreakHyphen/>
        <w:t>11</w:t>
      </w:r>
      <w:r>
        <w:tab/>
        <w:t>Failure notification of Service Provider creation</w:t>
      </w:r>
    </w:p>
    <w:p w14:paraId="3A2D6B8D" w14:textId="77777777" w:rsidR="00000000" w:rsidRDefault="001F0AD0">
      <w:pPr>
        <w:pStyle w:val="RequirementBody"/>
      </w:pPr>
      <w:r>
        <w:t>NPAC SMS shall issue an appropriate error message upon unsuccessful creation of the new Service Pr</w:t>
      </w:r>
      <w:r>
        <w:t>ovider.</w:t>
      </w:r>
    </w:p>
    <w:p w14:paraId="7B83C8AD" w14:textId="77777777" w:rsidR="00000000" w:rsidRDefault="001F0AD0">
      <w:pPr>
        <w:pStyle w:val="Heading4"/>
        <w:numPr>
          <w:numberingChange w:id="1757" w:author="Jean Anthony" w:date="2001-03-12T20:36:00Z" w:original="%1:4:0:.%2:1:0:.%3:2:0:.%4:2:0:"/>
        </w:numPr>
      </w:pPr>
      <w:bookmarkStart w:id="1758" w:name="_Toc368561353"/>
      <w:bookmarkStart w:id="1759" w:name="_Toc368728298"/>
      <w:bookmarkStart w:id="1760" w:name="_Toc381720032"/>
      <w:bookmarkStart w:id="1761" w:name="_Toc436023360"/>
      <w:bookmarkStart w:id="1762" w:name="_Toc436025423"/>
      <w:bookmarkStart w:id="1763" w:name="_Toc508178529"/>
      <w:r>
        <w:t>Service Provider Data Modification</w:t>
      </w:r>
      <w:bookmarkEnd w:id="1758"/>
      <w:bookmarkEnd w:id="1759"/>
      <w:bookmarkEnd w:id="1760"/>
      <w:bookmarkEnd w:id="1761"/>
      <w:bookmarkEnd w:id="1762"/>
      <w:bookmarkEnd w:id="1763"/>
    </w:p>
    <w:p w14:paraId="09B6877E" w14:textId="77777777" w:rsidR="00000000" w:rsidRDefault="001F0AD0">
      <w:pPr>
        <w:pStyle w:val="BodyText"/>
      </w:pPr>
      <w:r>
        <w:t>NPAC personnel and the SOA to NPAC SMS interface and the NPAC to Local SMS interface can request that Service Provider data be modified in the NPAC SMS. The functionality described below enables the user to modify</w:t>
      </w:r>
      <w:r>
        <w:t xml:space="preserve"> data for the Service Provider.</w:t>
      </w:r>
    </w:p>
    <w:p w14:paraId="3A789CF4" w14:textId="77777777" w:rsidR="00000000" w:rsidRDefault="001F0AD0">
      <w:pPr>
        <w:pStyle w:val="RequirementBody"/>
      </w:pPr>
    </w:p>
    <w:p w14:paraId="402A0E9D" w14:textId="77777777" w:rsidR="00000000" w:rsidRDefault="001F0AD0">
      <w:pPr>
        <w:pStyle w:val="RequirementHead"/>
      </w:pPr>
      <w:r>
        <w:t>R4</w:t>
      </w:r>
      <w:r>
        <w:noBreakHyphen/>
        <w:t>13</w:t>
      </w:r>
      <w:r>
        <w:tab/>
        <w:t>Service Provider Key selection for modifying Service Provider data</w:t>
      </w:r>
    </w:p>
    <w:p w14:paraId="287F6BF0" w14:textId="77777777" w:rsidR="00000000" w:rsidRDefault="001F0AD0">
      <w:pPr>
        <w:pStyle w:val="RequirementBody"/>
        <w:spacing w:after="120"/>
      </w:pPr>
      <w:r>
        <w:t>NPAC SMS shall require one of the following data items to identify the Service Provider data to be modified:</w:t>
      </w:r>
    </w:p>
    <w:p w14:paraId="3B5C93EE" w14:textId="77777777" w:rsidR="00000000" w:rsidRDefault="001F0AD0">
      <w:pPr>
        <w:pStyle w:val="BodyText2"/>
      </w:pPr>
      <w:r>
        <w:t>Service Provider ID</w:t>
      </w:r>
    </w:p>
    <w:p w14:paraId="69A3DEB6" w14:textId="77777777" w:rsidR="00000000" w:rsidRDefault="001F0AD0">
      <w:pPr>
        <w:pStyle w:val="BodyText2"/>
      </w:pPr>
      <w:r>
        <w:t>or</w:t>
      </w:r>
    </w:p>
    <w:p w14:paraId="4EA3D05F" w14:textId="77777777" w:rsidR="00000000" w:rsidRDefault="001F0AD0">
      <w:pPr>
        <w:pStyle w:val="BodyText2"/>
        <w:spacing w:after="120"/>
      </w:pPr>
      <w:r>
        <w:t>Service Provider N</w:t>
      </w:r>
      <w:r>
        <w:t>ame</w:t>
      </w:r>
    </w:p>
    <w:p w14:paraId="7D7DA7B2" w14:textId="77777777" w:rsidR="00000000" w:rsidRDefault="001F0AD0">
      <w:pPr>
        <w:pStyle w:val="BodyText"/>
      </w:pPr>
      <w:r>
        <w:t>The Service Provider ID is required over the SOA to NPAC SMS interface and the NPAC SMS to Local SMS interface.</w:t>
      </w:r>
    </w:p>
    <w:p w14:paraId="58975A0A" w14:textId="77777777" w:rsidR="00000000" w:rsidRDefault="001F0AD0">
      <w:pPr>
        <w:pStyle w:val="RequirementHead"/>
      </w:pPr>
      <w:r>
        <w:t>R4</w:t>
      </w:r>
      <w:r>
        <w:noBreakHyphen/>
        <w:t>14</w:t>
      </w:r>
      <w:r>
        <w:tab/>
        <w:t>Error notification of invalid Service Provider ID or Name during Modify</w:t>
      </w:r>
    </w:p>
    <w:p w14:paraId="41660D92" w14:textId="77777777" w:rsidR="00000000" w:rsidRDefault="001F0AD0">
      <w:pPr>
        <w:pStyle w:val="RequirementBody"/>
      </w:pPr>
      <w:r>
        <w:t xml:space="preserve">NPAC SMS shall issue an appropriate error message to the user </w:t>
      </w:r>
      <w:r>
        <w:t xml:space="preserve">if the Service Provider data to be modified does </w:t>
      </w:r>
      <w:r>
        <w:rPr>
          <w:b/>
        </w:rPr>
        <w:t>not</w:t>
      </w:r>
      <w:r>
        <w:t xml:space="preserve"> exist.</w:t>
      </w:r>
    </w:p>
    <w:p w14:paraId="03236F03" w14:textId="77777777" w:rsidR="00000000" w:rsidRDefault="001F0AD0">
      <w:pPr>
        <w:pStyle w:val="RequirementHead"/>
      </w:pPr>
      <w:r>
        <w:t>R4</w:t>
      </w:r>
      <w:r>
        <w:noBreakHyphen/>
        <w:t>15.1</w:t>
      </w:r>
      <w:r>
        <w:tab/>
        <w:t>Modify restrictions on Service Provider data - Service Providers</w:t>
      </w:r>
    </w:p>
    <w:p w14:paraId="016678D2" w14:textId="77777777" w:rsidR="00000000" w:rsidRDefault="001F0AD0">
      <w:pPr>
        <w:pStyle w:val="RequirementBody"/>
        <w:tabs>
          <w:tab w:val="left" w:pos="5400"/>
        </w:tabs>
      </w:pPr>
      <w:r>
        <w:t>NPAC SMS shall allow Service Provider data to be modified or added to the Service Provider data with the exception of the d</w:t>
      </w:r>
      <w:r>
        <w:t xml:space="preserve">ata listed in </w:t>
      </w:r>
      <w:r>
        <w:fldChar w:fldCharType="begin"/>
      </w:r>
      <w:r>
        <w:instrText xml:space="preserve"> REF _Ref377264767 \h </w:instrText>
      </w:r>
      <w:r>
        <w:fldChar w:fldCharType="separate"/>
      </w:r>
      <w:ins w:id="1764" w:author="Jean Anthony" w:date="2001-03-19T15:32:00Z">
        <w:r>
          <w:t xml:space="preserve">Table </w:t>
        </w:r>
        <w:r>
          <w:rPr>
            <w:noProof/>
          </w:rPr>
          <w:t>3</w:t>
        </w:r>
        <w:r>
          <w:noBreakHyphen/>
        </w:r>
        <w:r>
          <w:rPr>
            <w:noProof/>
          </w:rPr>
          <w:t>2</w:t>
        </w:r>
        <w:r>
          <w:t xml:space="preserve"> NPAC Customer Data Model</w:t>
        </w:r>
      </w:ins>
      <w:del w:id="1765" w:author="Jean Anthony" w:date="2001-03-15T16:00:00Z">
        <w:r>
          <w:delText xml:space="preserve">Table </w:delText>
        </w:r>
        <w:r>
          <w:rPr>
            <w:noProof/>
          </w:rPr>
          <w:delText>3</w:delText>
        </w:r>
        <w:r>
          <w:noBreakHyphen/>
        </w:r>
        <w:r>
          <w:rPr>
            <w:noProof/>
          </w:rPr>
          <w:delText>2</w:delText>
        </w:r>
        <w:r>
          <w:delText xml:space="preserve"> NPAC Customer Data Model</w:delText>
        </w:r>
      </w:del>
      <w:r>
        <w:fldChar w:fldCharType="end"/>
      </w:r>
      <w:r>
        <w:t>.</w:t>
      </w:r>
    </w:p>
    <w:p w14:paraId="5335C2A4" w14:textId="77777777" w:rsidR="00000000" w:rsidRDefault="001F0AD0">
      <w:pPr>
        <w:pStyle w:val="RequirementHead"/>
      </w:pPr>
      <w:r>
        <w:t>R4</w:t>
      </w:r>
      <w:r>
        <w:noBreakHyphen/>
        <w:t>15.2</w:t>
      </w:r>
      <w:r>
        <w:tab/>
        <w:t>Modify restrictions on Service Provider data - NPAC Operations Personnel</w:t>
      </w:r>
    </w:p>
    <w:p w14:paraId="507900D0" w14:textId="77777777" w:rsidR="00000000" w:rsidRDefault="001F0AD0">
      <w:pPr>
        <w:pStyle w:val="RequirementBody"/>
      </w:pPr>
      <w:r>
        <w:t>NPAC SMS shall allow NPAC Operations personnel to modify the data</w:t>
      </w:r>
      <w:r>
        <w:t xml:space="preserve"> in </w:t>
      </w:r>
      <w:r>
        <w:fldChar w:fldCharType="begin"/>
      </w:r>
      <w:r>
        <w:instrText xml:space="preserve"> REF _Ref377264767 \h </w:instrText>
      </w:r>
      <w:r>
        <w:fldChar w:fldCharType="separate"/>
      </w:r>
      <w:ins w:id="1766" w:author="Jean Anthony" w:date="2001-03-19T15:32:00Z">
        <w:r>
          <w:t xml:space="preserve">Table </w:t>
        </w:r>
        <w:r>
          <w:rPr>
            <w:noProof/>
          </w:rPr>
          <w:t>3</w:t>
        </w:r>
        <w:r>
          <w:noBreakHyphen/>
        </w:r>
        <w:r>
          <w:rPr>
            <w:noProof/>
          </w:rPr>
          <w:t>2</w:t>
        </w:r>
        <w:r>
          <w:t xml:space="preserve"> NPAC Customer Data Model</w:t>
        </w:r>
      </w:ins>
      <w:del w:id="1767" w:author="Jean Anthony" w:date="2001-03-15T16:00:00Z">
        <w:r>
          <w:delText xml:space="preserve">Table </w:delText>
        </w:r>
        <w:r>
          <w:rPr>
            <w:noProof/>
          </w:rPr>
          <w:delText>3</w:delText>
        </w:r>
        <w:r>
          <w:noBreakHyphen/>
        </w:r>
        <w:r>
          <w:rPr>
            <w:noProof/>
          </w:rPr>
          <w:delText>2</w:delText>
        </w:r>
        <w:r>
          <w:delText xml:space="preserve"> NPAC Customer Data Model</w:delText>
        </w:r>
      </w:del>
      <w:r>
        <w:fldChar w:fldCharType="end"/>
      </w:r>
      <w:r>
        <w:t>, with the exception of the NPAC Customer ID.</w:t>
      </w:r>
    </w:p>
    <w:p w14:paraId="4D21003B" w14:textId="77777777" w:rsidR="00000000" w:rsidRDefault="001F0AD0">
      <w:pPr>
        <w:pStyle w:val="RequirementHead"/>
      </w:pPr>
      <w:r>
        <w:t>R4</w:t>
      </w:r>
      <w:r>
        <w:noBreakHyphen/>
        <w:t>16</w:t>
      </w:r>
      <w:r>
        <w:tab/>
        <w:t>Re-validation of Service Provider data after Modify</w:t>
      </w:r>
    </w:p>
    <w:p w14:paraId="0612BB04" w14:textId="77777777" w:rsidR="00000000" w:rsidRDefault="001F0AD0">
      <w:pPr>
        <w:pStyle w:val="RequirementBody"/>
      </w:pPr>
      <w:r>
        <w:t>NPAC SMS shall revalidate that all required Service Pr</w:t>
      </w:r>
      <w:r>
        <w:t>ovider data is present when a user attempts to submit modified Service Provider data.</w:t>
      </w:r>
    </w:p>
    <w:p w14:paraId="179D4B4B" w14:textId="77777777" w:rsidR="00000000" w:rsidRDefault="001F0AD0">
      <w:pPr>
        <w:pStyle w:val="RequirementHead"/>
      </w:pPr>
      <w:r>
        <w:t>R4</w:t>
      </w:r>
      <w:r>
        <w:noBreakHyphen/>
        <w:t>17</w:t>
      </w:r>
      <w:r>
        <w:tab/>
        <w:t>Modify Validation Error Message</w:t>
      </w:r>
    </w:p>
    <w:p w14:paraId="085E30A0" w14:textId="77777777" w:rsidR="00000000" w:rsidRDefault="001F0AD0">
      <w:pPr>
        <w:pStyle w:val="RequirementBody"/>
      </w:pPr>
      <w:r>
        <w:t>NPAC SMS shall issue an appropriate error message to the user if the Service Provider data fails validation on a modify.</w:t>
      </w:r>
    </w:p>
    <w:p w14:paraId="207C1C54" w14:textId="77777777" w:rsidR="00000000" w:rsidRDefault="001F0AD0">
      <w:pPr>
        <w:pStyle w:val="Heading4"/>
        <w:numPr>
          <w:numberingChange w:id="1768" w:author="Jean Anthony" w:date="2001-03-12T20:36:00Z" w:original="%1:4:0:.%2:1:0:.%3:2:0:.%4:3:0:"/>
        </w:numPr>
      </w:pPr>
      <w:bookmarkStart w:id="1769" w:name="_Toc368561354"/>
      <w:bookmarkStart w:id="1770" w:name="_Toc368728299"/>
      <w:bookmarkStart w:id="1771" w:name="_Toc381720033"/>
      <w:bookmarkStart w:id="1772" w:name="_Toc436023361"/>
      <w:bookmarkStart w:id="1773" w:name="_Toc436025424"/>
      <w:bookmarkStart w:id="1774" w:name="_Toc508178530"/>
      <w:r>
        <w:t>Delete Serv</w:t>
      </w:r>
      <w:r>
        <w:t>ice Provider Data</w:t>
      </w:r>
      <w:bookmarkEnd w:id="1769"/>
      <w:bookmarkEnd w:id="1770"/>
      <w:bookmarkEnd w:id="1771"/>
      <w:bookmarkEnd w:id="1772"/>
      <w:bookmarkEnd w:id="1773"/>
      <w:bookmarkEnd w:id="1774"/>
    </w:p>
    <w:p w14:paraId="545790D1" w14:textId="77777777" w:rsidR="00000000" w:rsidRDefault="001F0AD0">
      <w:pPr>
        <w:pStyle w:val="BodyText"/>
      </w:pPr>
      <w:r>
        <w:t>NPAC personnel can request that the Service Provider data be deleted. Deleted Service Provider data will be written to a history file. The functionality described below enables a user to delete data for the Service Provider.</w:t>
      </w:r>
    </w:p>
    <w:p w14:paraId="3E5B74A6" w14:textId="77777777" w:rsidR="00000000" w:rsidRDefault="001F0AD0">
      <w:pPr>
        <w:pStyle w:val="RequirementHead"/>
      </w:pPr>
      <w:r>
        <w:t>R4</w:t>
      </w:r>
      <w:r>
        <w:noBreakHyphen/>
        <w:t>20</w:t>
      </w:r>
      <w:r>
        <w:tab/>
        <w:t>Service</w:t>
      </w:r>
      <w:r>
        <w:t xml:space="preserve"> Provider key for delete</w:t>
      </w:r>
    </w:p>
    <w:p w14:paraId="5596CC29" w14:textId="77777777" w:rsidR="00000000" w:rsidRDefault="001F0AD0">
      <w:pPr>
        <w:pStyle w:val="RequirementBody"/>
      </w:pPr>
      <w:r>
        <w:t>NPAC SMS shall require the Service Provider ID and/or Service Provider name from the user to identify the Service Provider data to be deleted.</w:t>
      </w:r>
    </w:p>
    <w:p w14:paraId="15232228" w14:textId="77777777" w:rsidR="00000000" w:rsidRDefault="001F0AD0">
      <w:pPr>
        <w:pStyle w:val="RequirementHead"/>
      </w:pPr>
      <w:r>
        <w:t>R4</w:t>
      </w:r>
      <w:r>
        <w:noBreakHyphen/>
        <w:t>21</w:t>
      </w:r>
      <w:r>
        <w:tab/>
        <w:t>Error Message for Delete key search</w:t>
      </w:r>
    </w:p>
    <w:p w14:paraId="7FE20329" w14:textId="77777777" w:rsidR="00000000" w:rsidRDefault="001F0AD0">
      <w:pPr>
        <w:pStyle w:val="RequirementBody"/>
      </w:pPr>
      <w:r>
        <w:t>NPAC SMS shall generate an error message and s</w:t>
      </w:r>
      <w:r>
        <w:t>end it to the request originator, if the Service Provider data does not exist, or if is has already been deleted and exists only in a history file. NPAC SMS will not proceed further with the deletion request.</w:t>
      </w:r>
    </w:p>
    <w:p w14:paraId="1CA049A9" w14:textId="77777777" w:rsidR="00000000" w:rsidRDefault="001F0AD0">
      <w:pPr>
        <w:pStyle w:val="RequirementHead"/>
      </w:pPr>
      <w:r>
        <w:t>R4-22.1</w:t>
      </w:r>
      <w:r>
        <w:tab/>
        <w:t>No Subscription Versions during Service</w:t>
      </w:r>
      <w:r>
        <w:t xml:space="preserve"> Provider Delete</w:t>
      </w:r>
    </w:p>
    <w:p w14:paraId="4C36A558" w14:textId="77777777" w:rsidR="00000000" w:rsidRDefault="001F0AD0">
      <w:pPr>
        <w:pStyle w:val="RequirementBody"/>
      </w:pPr>
      <w:r>
        <w:t>NPAC SMS shall perform the deletion of the Service Provider data, notify the user that the deletion request was successful, if there are no affected Subscription Versions, and write the Service Provider data to a history file.</w:t>
      </w:r>
    </w:p>
    <w:p w14:paraId="67720FB6" w14:textId="77777777" w:rsidR="00000000" w:rsidRDefault="001F0AD0">
      <w:pPr>
        <w:pStyle w:val="RequirementHead"/>
      </w:pPr>
      <w:r>
        <w:t>R4-22.2</w:t>
      </w:r>
      <w:r>
        <w:tab/>
        <w:t>Subs</w:t>
      </w:r>
      <w:r>
        <w:t>cription during Service Provider Delete</w:t>
      </w:r>
    </w:p>
    <w:p w14:paraId="1DD1A4CB" w14:textId="77777777" w:rsidR="00000000" w:rsidRDefault="001F0AD0">
      <w:pPr>
        <w:pStyle w:val="RequirementBody"/>
      </w:pPr>
      <w:r>
        <w:t>NPAC SMS shall notify the user that the request to delete the Service Provider data cannot be completed until the affected individual Subscription Versions are modified, if affected Subscription Versions are found.</w:t>
      </w:r>
    </w:p>
    <w:p w14:paraId="0EABB3E6" w14:textId="77777777" w:rsidR="00000000" w:rsidRDefault="001F0AD0">
      <w:pPr>
        <w:pStyle w:val="RequirementHead"/>
      </w:pPr>
      <w:r>
        <w:t>R</w:t>
      </w:r>
      <w:r>
        <w:t>4-22.3</w:t>
      </w:r>
      <w:r>
        <w:tab/>
        <w:t>Service Provider subscription restrictions during Network Data Delete.</w:t>
      </w:r>
    </w:p>
    <w:p w14:paraId="6C214236" w14:textId="77777777" w:rsidR="00000000" w:rsidRDefault="001F0AD0">
      <w:pPr>
        <w:pStyle w:val="RequirementBody"/>
      </w:pPr>
      <w:r>
        <w:t>NPAC SMS shall determine if there are any Subscription Versions being affected by the NPA-NXX and/or LRN data being deleted.</w:t>
      </w:r>
    </w:p>
    <w:p w14:paraId="52F612A5" w14:textId="77777777" w:rsidR="00000000" w:rsidRDefault="001F0AD0">
      <w:pPr>
        <w:pStyle w:val="Heading3"/>
        <w:numPr>
          <w:numberingChange w:id="1775" w:author="Jean Anthony" w:date="2001-03-12T20:36:00Z" w:original="%1:4:0:.%2:1:0:.%3:3:0:"/>
        </w:numPr>
      </w:pPr>
      <w:bookmarkStart w:id="1776" w:name="_Toc357490065"/>
      <w:bookmarkStart w:id="1777" w:name="_Toc361567531"/>
      <w:bookmarkStart w:id="1778" w:name="_Toc365874865"/>
      <w:bookmarkStart w:id="1779" w:name="_Toc367618267"/>
      <w:bookmarkStart w:id="1780" w:name="_Toc368561355"/>
      <w:bookmarkStart w:id="1781" w:name="_Toc368728300"/>
      <w:bookmarkStart w:id="1782" w:name="_Toc381720034"/>
      <w:bookmarkStart w:id="1783" w:name="_Toc436023362"/>
      <w:bookmarkStart w:id="1784" w:name="_Toc436025425"/>
      <w:bookmarkStart w:id="1785" w:name="_Toc508178531"/>
      <w:r>
        <w:t>Service Provider Queries</w:t>
      </w:r>
      <w:bookmarkEnd w:id="1776"/>
      <w:bookmarkEnd w:id="1777"/>
      <w:bookmarkEnd w:id="1778"/>
      <w:bookmarkEnd w:id="1779"/>
      <w:bookmarkEnd w:id="1780"/>
      <w:bookmarkEnd w:id="1781"/>
      <w:bookmarkEnd w:id="1782"/>
      <w:bookmarkEnd w:id="1783"/>
      <w:bookmarkEnd w:id="1784"/>
      <w:bookmarkEnd w:id="1785"/>
    </w:p>
    <w:p w14:paraId="453615B0" w14:textId="77777777" w:rsidR="00000000" w:rsidRDefault="001F0AD0">
      <w:pPr>
        <w:pStyle w:val="BodyText"/>
      </w:pPr>
      <w:r>
        <w:t>The query functionality disc</w:t>
      </w:r>
      <w:r>
        <w:t>ussed in this section will give users the ability to view Service Provider and Subscription data. A user may not be able to modify a particular data item because they do not have the proper security permissions, therefore the data is made available via NPA</w:t>
      </w:r>
      <w:r>
        <w:t>C SMS for read</w:t>
      </w:r>
      <w:r>
        <w:noBreakHyphen/>
        <w:t>only purposes.</w:t>
      </w:r>
    </w:p>
    <w:p w14:paraId="46EAE14C" w14:textId="77777777" w:rsidR="00000000" w:rsidRDefault="001F0AD0">
      <w:pPr>
        <w:pStyle w:val="Heading4"/>
        <w:numPr>
          <w:numberingChange w:id="1786" w:author="Jean Anthony" w:date="2001-03-12T20:36:00Z" w:original="%1:4:0:.%2:1:0:.%3:3:0:.%4:1:0:"/>
        </w:numPr>
      </w:pPr>
      <w:bookmarkStart w:id="1787" w:name="_Toc368561356"/>
      <w:bookmarkStart w:id="1788" w:name="_Toc368728301"/>
      <w:bookmarkStart w:id="1789" w:name="_Toc381720035"/>
      <w:bookmarkStart w:id="1790" w:name="_Toc436023363"/>
      <w:bookmarkStart w:id="1791" w:name="_Toc436025426"/>
      <w:bookmarkStart w:id="1792" w:name="_Toc508178532"/>
      <w:r>
        <w:t>User Functionality</w:t>
      </w:r>
      <w:bookmarkEnd w:id="1787"/>
      <w:bookmarkEnd w:id="1788"/>
      <w:bookmarkEnd w:id="1789"/>
      <w:bookmarkEnd w:id="1790"/>
      <w:bookmarkEnd w:id="1791"/>
      <w:bookmarkEnd w:id="1792"/>
    </w:p>
    <w:p w14:paraId="3BD1EAB7" w14:textId="77777777" w:rsidR="00000000" w:rsidRDefault="001F0AD0">
      <w:pPr>
        <w:pStyle w:val="RequirementHead"/>
      </w:pPr>
      <w:r>
        <w:t>R4</w:t>
      </w:r>
      <w:r>
        <w:noBreakHyphen/>
        <w:t>24.1</w:t>
      </w:r>
      <w:r>
        <w:tab/>
        <w:t>Display of Service Provider ID and related subscription data</w:t>
      </w:r>
    </w:p>
    <w:p w14:paraId="7F263A9B" w14:textId="77777777" w:rsidR="00000000" w:rsidRDefault="001F0AD0">
      <w:pPr>
        <w:pStyle w:val="RequirementBody"/>
      </w:pPr>
      <w:r>
        <w:t>NPAC SMS shall allow NPAC personnel to view all Subscription Versions associated with a Service Provider ID and/or Service Provider Name.</w:t>
      </w:r>
    </w:p>
    <w:p w14:paraId="78A33B20" w14:textId="77777777" w:rsidR="00000000" w:rsidRDefault="001F0AD0">
      <w:pPr>
        <w:pStyle w:val="RequirementHead"/>
      </w:pPr>
      <w:r>
        <w:t>R4-24.2</w:t>
      </w:r>
      <w:r>
        <w:tab/>
        <w:t>Display of LRN and related subscription data</w:t>
      </w:r>
    </w:p>
    <w:p w14:paraId="29202D58" w14:textId="77777777" w:rsidR="00000000" w:rsidRDefault="001F0AD0">
      <w:pPr>
        <w:pStyle w:val="RequirementBody"/>
      </w:pPr>
      <w:r>
        <w:t>NPAC SMS shall allow NPAC personnel to view all Subscription Versions associated with an LRN.</w:t>
      </w:r>
    </w:p>
    <w:p w14:paraId="5278400A" w14:textId="77777777" w:rsidR="00000000" w:rsidRDefault="001F0AD0">
      <w:pPr>
        <w:pStyle w:val="RequirementHead"/>
      </w:pPr>
      <w:r>
        <w:t>R4-24.3</w:t>
      </w:r>
      <w:r>
        <w:tab/>
        <w:t>Display of NPA-NXX and related subscription data</w:t>
      </w:r>
    </w:p>
    <w:p w14:paraId="6A3DACE0" w14:textId="77777777" w:rsidR="00000000" w:rsidRDefault="001F0AD0">
      <w:pPr>
        <w:pStyle w:val="RequirementBody"/>
      </w:pPr>
      <w:r>
        <w:t>NPAC SMS shall allow NPAC personnel to view all Subs</w:t>
      </w:r>
      <w:r>
        <w:t>cription Versions associated with an NPA-NXX.</w:t>
      </w:r>
    </w:p>
    <w:p w14:paraId="5B1E0722" w14:textId="77777777" w:rsidR="00000000" w:rsidRDefault="001F0AD0">
      <w:pPr>
        <w:pStyle w:val="Heading4"/>
        <w:numPr>
          <w:numberingChange w:id="1793" w:author="Jean Anthony" w:date="2001-03-12T20:36:00Z" w:original="%1:4:0:.%2:1:0:.%3:3:0:.%4:2:0:"/>
        </w:numPr>
      </w:pPr>
      <w:bookmarkStart w:id="1794" w:name="_Toc368561357"/>
      <w:bookmarkStart w:id="1795" w:name="_Toc368728302"/>
      <w:bookmarkStart w:id="1796" w:name="_Toc381720036"/>
      <w:bookmarkStart w:id="1797" w:name="_Toc436023364"/>
      <w:bookmarkStart w:id="1798" w:name="_Toc436025427"/>
      <w:bookmarkStart w:id="1799" w:name="_Toc508178533"/>
      <w:r>
        <w:t>System Functionality</w:t>
      </w:r>
      <w:bookmarkEnd w:id="1794"/>
      <w:bookmarkEnd w:id="1795"/>
      <w:bookmarkEnd w:id="1796"/>
      <w:bookmarkEnd w:id="1797"/>
      <w:bookmarkEnd w:id="1798"/>
      <w:bookmarkEnd w:id="1799"/>
    </w:p>
    <w:p w14:paraId="2A048390" w14:textId="77777777" w:rsidR="00000000" w:rsidRDefault="001F0AD0">
      <w:pPr>
        <w:pStyle w:val="BodyText"/>
      </w:pPr>
      <w:r>
        <w:t>The following specifies NPAC SMS functionality needed to support the user requests described above.</w:t>
      </w:r>
    </w:p>
    <w:p w14:paraId="0A37E77C" w14:textId="77777777" w:rsidR="00000000" w:rsidRDefault="001F0AD0">
      <w:pPr>
        <w:pStyle w:val="Heading5"/>
        <w:numPr>
          <w:numberingChange w:id="1800" w:author="Jean Anthony" w:date="2001-03-12T20:36:00Z" w:original="%1:4:0:.%2:1:0:.%3:3:0:.%4:2:0:.%5:1:0:"/>
        </w:numPr>
      </w:pPr>
      <w:bookmarkStart w:id="1801" w:name="_Toc508178534"/>
      <w:r>
        <w:t>Service Provider Query</w:t>
      </w:r>
      <w:bookmarkEnd w:id="1801"/>
    </w:p>
    <w:p w14:paraId="1DB82E0E" w14:textId="77777777" w:rsidR="00000000" w:rsidRDefault="001F0AD0">
      <w:pPr>
        <w:pStyle w:val="RequirementHead"/>
      </w:pPr>
      <w:r>
        <w:t>R4</w:t>
      </w:r>
      <w:r>
        <w:noBreakHyphen/>
        <w:t>25</w:t>
      </w:r>
      <w:r>
        <w:tab/>
        <w:t>Service Provider as Key for queries</w:t>
      </w:r>
    </w:p>
    <w:p w14:paraId="3DCB96CB" w14:textId="77777777" w:rsidR="00000000" w:rsidRDefault="001F0AD0">
      <w:pPr>
        <w:pStyle w:val="RequirementBody"/>
      </w:pPr>
      <w:r>
        <w:t>NPAC SMS shall require t</w:t>
      </w:r>
      <w:r>
        <w:t>he Service Provider ID and/or the Service Provider Name for queries regarding Service Provider data.</w:t>
      </w:r>
    </w:p>
    <w:p w14:paraId="4664BD11" w14:textId="77777777" w:rsidR="00000000" w:rsidRDefault="001F0AD0">
      <w:pPr>
        <w:pStyle w:val="RequirementHead"/>
      </w:pPr>
      <w:r>
        <w:t>R4</w:t>
      </w:r>
      <w:r>
        <w:noBreakHyphen/>
        <w:t>26.1</w:t>
      </w:r>
      <w:r>
        <w:tab/>
        <w:t>Error message for unknown Service Provider during a query</w:t>
      </w:r>
    </w:p>
    <w:p w14:paraId="21B60E6B" w14:textId="77777777" w:rsidR="00000000" w:rsidRDefault="001F0AD0">
      <w:pPr>
        <w:pStyle w:val="RequirementBody"/>
      </w:pPr>
      <w:r>
        <w:t>NPAC SMS shall provide the request originator with a message indicating that there was no</w:t>
      </w:r>
      <w:r>
        <w:t xml:space="preserve"> data in the NPAC SMS that matched the search keys for a Service Provider query, if no match was found.</w:t>
      </w:r>
    </w:p>
    <w:p w14:paraId="6053DF28" w14:textId="77777777" w:rsidR="00000000" w:rsidRDefault="001F0AD0">
      <w:pPr>
        <w:pStyle w:val="RequirementHead"/>
      </w:pPr>
      <w:r>
        <w:t>R4</w:t>
      </w:r>
      <w:r>
        <w:noBreakHyphen/>
        <w:t>26.2</w:t>
      </w:r>
      <w:r>
        <w:tab/>
        <w:t>Results returned to Service Provider during a query</w:t>
      </w:r>
    </w:p>
    <w:p w14:paraId="0CA4FBE5" w14:textId="77777777" w:rsidR="00000000" w:rsidRDefault="001F0AD0">
      <w:pPr>
        <w:pStyle w:val="RequirementBody"/>
      </w:pPr>
      <w:r>
        <w:t>NPAC SMS shall return all Service Provider data associated with the Service Provider ID and/</w:t>
      </w:r>
      <w:r>
        <w:t>or Service Provider Name, as listed in Tables 3-2, 3-3, 3-4, and 3-5, if the Service Provider data matches the query criteria.  Service Providers are only allowed to query their own data.</w:t>
      </w:r>
    </w:p>
    <w:p w14:paraId="3060250F" w14:textId="77777777" w:rsidR="00000000" w:rsidRDefault="001F0AD0">
      <w:pPr>
        <w:pStyle w:val="RequirementHead"/>
      </w:pPr>
      <w:r>
        <w:t>R4</w:t>
      </w:r>
      <w:r>
        <w:noBreakHyphen/>
        <w:t>27</w:t>
      </w:r>
      <w:r>
        <w:tab/>
        <w:t>Service Provider Query Types</w:t>
      </w:r>
    </w:p>
    <w:p w14:paraId="737A7202" w14:textId="77777777" w:rsidR="00000000" w:rsidRDefault="001F0AD0">
      <w:pPr>
        <w:pStyle w:val="RequirementBody"/>
      </w:pPr>
      <w:r>
        <w:t>NPAC SMS shall receive the Servic</w:t>
      </w:r>
      <w:r>
        <w:t xml:space="preserve">e Provider ID, a request to view subscription data, and optionally the subscription data status types to be returned (e.g., active only, active or pending) for queries regarding subscription data for a specific Service Provider. </w:t>
      </w:r>
    </w:p>
    <w:p w14:paraId="3B74B475" w14:textId="77777777" w:rsidR="00000000" w:rsidRDefault="001F0AD0">
      <w:pPr>
        <w:pStyle w:val="RequirementHead"/>
      </w:pPr>
      <w:r>
        <w:t>R4</w:t>
      </w:r>
      <w:r>
        <w:noBreakHyphen/>
        <w:t>28</w:t>
      </w:r>
      <w:r>
        <w:tab/>
        <w:t>Service Provider Inf</w:t>
      </w:r>
      <w:r>
        <w:t>ormation Message during query</w:t>
      </w:r>
    </w:p>
    <w:p w14:paraId="073BBE8E" w14:textId="77777777" w:rsidR="00000000" w:rsidRDefault="001F0AD0">
      <w:pPr>
        <w:pStyle w:val="RequirementBody"/>
      </w:pPr>
      <w:r>
        <w:t>NPAC SMS shall provide the request originator with a message indicating that there was no data in NPAC SMS that matched the search keys, if NPAC SMS does not have subscription data as specified by the request originator.</w:t>
      </w:r>
    </w:p>
    <w:p w14:paraId="1A09FD18" w14:textId="77777777" w:rsidR="00000000" w:rsidRDefault="001F0AD0">
      <w:pPr>
        <w:pStyle w:val="Heading5"/>
        <w:numPr>
          <w:numberingChange w:id="1802" w:author="Jean Anthony" w:date="2001-03-12T20:36:00Z" w:original="%1:4:0:.%2:1:0:.%3:3:0:.%4:2:0:.%5:2:0:"/>
        </w:numPr>
      </w:pPr>
      <w:bookmarkStart w:id="1803" w:name="_Toc508178535"/>
      <w:r>
        <w:t>Subsc</w:t>
      </w:r>
      <w:r>
        <w:t>ription List Query</w:t>
      </w:r>
      <w:bookmarkEnd w:id="1803"/>
    </w:p>
    <w:p w14:paraId="0C3F3B58" w14:textId="77777777" w:rsidR="00000000" w:rsidRDefault="001F0AD0">
      <w:pPr>
        <w:pStyle w:val="RequirementHead"/>
      </w:pPr>
      <w:r>
        <w:t>R4</w:t>
      </w:r>
      <w:r>
        <w:noBreakHyphen/>
        <w:t>29</w:t>
      </w:r>
      <w:r>
        <w:tab/>
        <w:t>Service Provider subscription query options</w:t>
      </w:r>
    </w:p>
    <w:p w14:paraId="70D4463B" w14:textId="77777777" w:rsidR="00000000" w:rsidRDefault="001F0AD0">
      <w:pPr>
        <w:pStyle w:val="RequirementBody"/>
        <w:spacing w:after="120"/>
      </w:pPr>
      <w:r>
        <w:t>NPAC SMS shall receive the attributes to be searched on for queries regarding Subscription Versions associated with the Service Provider. Allowable attributes are the following data eleme</w:t>
      </w:r>
      <w:r>
        <w:t xml:space="preserve">nts from </w:t>
      </w:r>
      <w:r>
        <w:fldChar w:fldCharType="begin"/>
      </w:r>
      <w:r>
        <w:instrText xml:space="preserve"> REF _Ref377214446 \h </w:instrText>
      </w:r>
      <w:r>
        <w:fldChar w:fldCharType="separate"/>
      </w:r>
      <w:ins w:id="1804" w:author="Jean Anthony" w:date="2001-03-19T15:32:00Z">
        <w:r>
          <w:t xml:space="preserve">Table </w:t>
        </w:r>
        <w:r>
          <w:rPr>
            <w:noProof/>
          </w:rPr>
          <w:t>3</w:t>
        </w:r>
        <w:r>
          <w:noBreakHyphen/>
        </w:r>
        <w:r>
          <w:rPr>
            <w:noProof/>
          </w:rPr>
          <w:t>6</w:t>
        </w:r>
        <w:r>
          <w:t xml:space="preserve"> Subscription Version Data Model</w:t>
        </w:r>
      </w:ins>
      <w:del w:id="1805" w:author="Jean Anthony" w:date="2001-03-15T16:00:00Z">
        <w:r>
          <w:delText xml:space="preserve">Table </w:delText>
        </w:r>
        <w:r>
          <w:rPr>
            <w:noProof/>
          </w:rPr>
          <w:delText>3</w:delText>
        </w:r>
        <w:r>
          <w:noBreakHyphen/>
        </w:r>
        <w:r>
          <w:rPr>
            <w:noProof/>
          </w:rPr>
          <w:delText>6</w:delText>
        </w:r>
        <w:r>
          <w:delText xml:space="preserve"> Subscription Version Data Model</w:delText>
        </w:r>
      </w:del>
      <w:r>
        <w:fldChar w:fldCharType="end"/>
      </w:r>
      <w:r>
        <w:t>:</w:t>
      </w:r>
    </w:p>
    <w:p w14:paraId="1A97262B" w14:textId="77777777" w:rsidR="00000000" w:rsidRDefault="001F0AD0" w:rsidP="001F0AD0">
      <w:pPr>
        <w:pStyle w:val="ListBullet1"/>
        <w:numPr>
          <w:ilvl w:val="0"/>
          <w:numId w:val="1"/>
          <w:numberingChange w:id="1806" w:author="Jean Anthony" w:date="2001-03-12T20:36:00Z" w:original=""/>
        </w:numPr>
      </w:pPr>
      <w:r>
        <w:t>Subscription Version ID</w:t>
      </w:r>
    </w:p>
    <w:p w14:paraId="33A00648" w14:textId="77777777" w:rsidR="00000000" w:rsidRDefault="001F0AD0" w:rsidP="001F0AD0">
      <w:pPr>
        <w:pStyle w:val="ListBullet1"/>
        <w:numPr>
          <w:ilvl w:val="0"/>
          <w:numId w:val="1"/>
          <w:numberingChange w:id="1807" w:author="Jean Anthony" w:date="2001-03-12T20:36:00Z" w:original=""/>
        </w:numPr>
      </w:pPr>
      <w:r>
        <w:t>Subscription Version Status</w:t>
      </w:r>
    </w:p>
    <w:p w14:paraId="1D1DB6A6" w14:textId="77777777" w:rsidR="00000000" w:rsidRDefault="001F0AD0" w:rsidP="001F0AD0">
      <w:pPr>
        <w:pStyle w:val="ListBullet1"/>
        <w:numPr>
          <w:ilvl w:val="0"/>
          <w:numId w:val="1"/>
          <w:numberingChange w:id="1808" w:author="Jean Anthony" w:date="2001-03-12T20:36:00Z" w:original=""/>
        </w:numPr>
      </w:pPr>
      <w:r>
        <w:t>Local Number Portability Type</w:t>
      </w:r>
    </w:p>
    <w:p w14:paraId="17F4C484" w14:textId="77777777" w:rsidR="00000000" w:rsidRDefault="001F0AD0" w:rsidP="001F0AD0">
      <w:pPr>
        <w:pStyle w:val="ListBullet1"/>
        <w:numPr>
          <w:ilvl w:val="0"/>
          <w:numId w:val="1"/>
          <w:numberingChange w:id="1809" w:author="Jean Anthony" w:date="2001-03-12T20:36:00Z" w:original=""/>
        </w:numPr>
      </w:pPr>
      <w:r>
        <w:t>Ported Telephone Number</w:t>
      </w:r>
    </w:p>
    <w:p w14:paraId="2423B700" w14:textId="77777777" w:rsidR="00000000" w:rsidRDefault="001F0AD0" w:rsidP="001F0AD0">
      <w:pPr>
        <w:pStyle w:val="ListBullet1"/>
        <w:numPr>
          <w:ilvl w:val="0"/>
          <w:numId w:val="1"/>
          <w:numberingChange w:id="1810" w:author="Jean Anthony" w:date="2001-03-12T20:36:00Z" w:original=""/>
        </w:numPr>
      </w:pPr>
      <w:r>
        <w:t>Old facilities-based Service Pr</w:t>
      </w:r>
      <w:r>
        <w:t>ovider Due Date</w:t>
      </w:r>
    </w:p>
    <w:p w14:paraId="09303393" w14:textId="77777777" w:rsidR="00000000" w:rsidRDefault="001F0AD0" w:rsidP="001F0AD0">
      <w:pPr>
        <w:pStyle w:val="ListBullet1"/>
        <w:numPr>
          <w:ilvl w:val="0"/>
          <w:numId w:val="1"/>
          <w:numberingChange w:id="1811" w:author="Jean Anthony" w:date="2001-03-12T20:36:00Z" w:original=""/>
        </w:numPr>
      </w:pPr>
      <w:r>
        <w:t>New facilities-based Service Provider Due Date</w:t>
      </w:r>
    </w:p>
    <w:p w14:paraId="19374733" w14:textId="77777777" w:rsidR="00000000" w:rsidRDefault="001F0AD0" w:rsidP="001F0AD0">
      <w:pPr>
        <w:pStyle w:val="ListBullet1"/>
        <w:numPr>
          <w:ilvl w:val="0"/>
          <w:numId w:val="1"/>
          <w:numberingChange w:id="1812" w:author="Jean Anthony" w:date="2001-03-12T20:36:00Z" w:original=""/>
        </w:numPr>
      </w:pPr>
      <w:r>
        <w:t>New facilities-based Service Provider ID</w:t>
      </w:r>
    </w:p>
    <w:p w14:paraId="78B33D3A" w14:textId="77777777" w:rsidR="00000000" w:rsidRDefault="001F0AD0" w:rsidP="001F0AD0">
      <w:pPr>
        <w:pStyle w:val="ListBullet1"/>
        <w:numPr>
          <w:ilvl w:val="0"/>
          <w:numId w:val="1"/>
          <w:numberingChange w:id="1813" w:author="Jean Anthony" w:date="2001-03-12T20:36:00Z" w:original=""/>
        </w:numPr>
      </w:pPr>
      <w:r>
        <w:t>Authorization from old facilities-based Service Provider</w:t>
      </w:r>
    </w:p>
    <w:p w14:paraId="0F40C1C6" w14:textId="77777777" w:rsidR="00000000" w:rsidRDefault="001F0AD0" w:rsidP="001F0AD0">
      <w:pPr>
        <w:pStyle w:val="ListBullet1"/>
        <w:numPr>
          <w:ilvl w:val="0"/>
          <w:numId w:val="1"/>
          <w:numberingChange w:id="1814" w:author="Jean Anthony" w:date="2001-03-12T20:36:00Z" w:original=""/>
        </w:numPr>
      </w:pPr>
      <w:r>
        <w:t>Local Routing Number (LRN)</w:t>
      </w:r>
    </w:p>
    <w:p w14:paraId="42568B64" w14:textId="77777777" w:rsidR="00000000" w:rsidRDefault="001F0AD0" w:rsidP="001F0AD0">
      <w:pPr>
        <w:pStyle w:val="ListBullet1"/>
        <w:numPr>
          <w:ilvl w:val="0"/>
          <w:numId w:val="1"/>
          <w:numberingChange w:id="1815" w:author="Jean Anthony" w:date="2001-03-12T20:36:00Z" w:original=""/>
        </w:numPr>
      </w:pPr>
      <w:r>
        <w:t>Class DPC</w:t>
      </w:r>
    </w:p>
    <w:p w14:paraId="0D2E5997" w14:textId="77777777" w:rsidR="00000000" w:rsidRDefault="001F0AD0" w:rsidP="001F0AD0">
      <w:pPr>
        <w:pStyle w:val="ListBullet1"/>
        <w:numPr>
          <w:ilvl w:val="0"/>
          <w:numId w:val="1"/>
          <w:numberingChange w:id="1816" w:author="Jean Anthony" w:date="2001-03-12T20:36:00Z" w:original=""/>
        </w:numPr>
      </w:pPr>
      <w:r>
        <w:t>Class SSN</w:t>
      </w:r>
    </w:p>
    <w:p w14:paraId="462FBCAA" w14:textId="77777777" w:rsidR="00000000" w:rsidRDefault="001F0AD0" w:rsidP="001F0AD0">
      <w:pPr>
        <w:pStyle w:val="ListBullet1"/>
        <w:numPr>
          <w:ilvl w:val="0"/>
          <w:numId w:val="1"/>
          <w:numberingChange w:id="1817" w:author="Jean Anthony" w:date="2001-03-12T20:36:00Z" w:original=""/>
        </w:numPr>
      </w:pPr>
      <w:r>
        <w:t>LIDB DPC</w:t>
      </w:r>
    </w:p>
    <w:p w14:paraId="30659230" w14:textId="77777777" w:rsidR="00000000" w:rsidRDefault="001F0AD0" w:rsidP="001F0AD0">
      <w:pPr>
        <w:pStyle w:val="ListBullet1"/>
        <w:numPr>
          <w:ilvl w:val="0"/>
          <w:numId w:val="1"/>
          <w:numberingChange w:id="1818" w:author="Jean Anthony" w:date="2001-03-12T20:36:00Z" w:original=""/>
        </w:numPr>
      </w:pPr>
      <w:r>
        <w:t>LIDB SSN</w:t>
      </w:r>
    </w:p>
    <w:p w14:paraId="43A5F967" w14:textId="77777777" w:rsidR="00000000" w:rsidRDefault="001F0AD0" w:rsidP="001F0AD0">
      <w:pPr>
        <w:pStyle w:val="ListBullet1"/>
        <w:numPr>
          <w:ilvl w:val="0"/>
          <w:numId w:val="1"/>
          <w:numberingChange w:id="1819" w:author="Jean Anthony" w:date="2001-03-12T20:36:00Z" w:original=""/>
        </w:numPr>
      </w:pPr>
      <w:r>
        <w:t>CNAM DPC</w:t>
      </w:r>
    </w:p>
    <w:p w14:paraId="515DC693" w14:textId="77777777" w:rsidR="00000000" w:rsidRDefault="001F0AD0" w:rsidP="001F0AD0">
      <w:pPr>
        <w:pStyle w:val="ListBullet1"/>
        <w:numPr>
          <w:ilvl w:val="0"/>
          <w:numId w:val="1"/>
          <w:numberingChange w:id="1820" w:author="Jean Anthony" w:date="2001-03-12T20:36:00Z" w:original=""/>
        </w:numPr>
      </w:pPr>
      <w:r>
        <w:t>CNAM SSN</w:t>
      </w:r>
    </w:p>
    <w:p w14:paraId="1597CD4C" w14:textId="77777777" w:rsidR="00000000" w:rsidRDefault="001F0AD0" w:rsidP="001F0AD0">
      <w:pPr>
        <w:pStyle w:val="ListBullet1"/>
        <w:numPr>
          <w:ilvl w:val="0"/>
          <w:numId w:val="1"/>
          <w:numberingChange w:id="1821" w:author="Jean Anthony" w:date="2001-03-12T20:36:00Z" w:original=""/>
        </w:numPr>
      </w:pPr>
      <w:r>
        <w:t>ISVM DPC</w:t>
      </w:r>
    </w:p>
    <w:p w14:paraId="7BAB928E" w14:textId="77777777" w:rsidR="00000000" w:rsidRDefault="001F0AD0" w:rsidP="001F0AD0">
      <w:pPr>
        <w:pStyle w:val="ListBullet1"/>
        <w:numPr>
          <w:ilvl w:val="0"/>
          <w:numId w:val="1"/>
          <w:numberingChange w:id="1822" w:author="Jean Anthony" w:date="2001-03-12T20:36:00Z" w:original=""/>
        </w:numPr>
      </w:pPr>
      <w:r>
        <w:t>ISV</w:t>
      </w:r>
      <w:r>
        <w:t>M SSN</w:t>
      </w:r>
    </w:p>
    <w:p w14:paraId="00224967" w14:textId="77777777" w:rsidR="00000000" w:rsidRDefault="001F0AD0" w:rsidP="001F0AD0">
      <w:pPr>
        <w:pStyle w:val="ListBullet1"/>
        <w:numPr>
          <w:ilvl w:val="0"/>
          <w:numId w:val="1"/>
          <w:numberingChange w:id="1823" w:author="Jean Anthony" w:date="2001-03-12T20:36:00Z" w:original=""/>
        </w:numPr>
      </w:pPr>
      <w:r>
        <w:t>WSMSC DPC</w:t>
      </w:r>
    </w:p>
    <w:p w14:paraId="3E66929D" w14:textId="77777777" w:rsidR="00000000" w:rsidRDefault="001F0AD0" w:rsidP="001F0AD0">
      <w:pPr>
        <w:pStyle w:val="ListBullet1"/>
        <w:numPr>
          <w:ilvl w:val="0"/>
          <w:numId w:val="1"/>
          <w:numberingChange w:id="1824" w:author="Jean Anthony" w:date="2001-03-12T20:36:00Z" w:original=""/>
        </w:numPr>
      </w:pPr>
      <w:r>
        <w:t>WSMSC SSN</w:t>
      </w:r>
    </w:p>
    <w:p w14:paraId="00137299" w14:textId="77777777" w:rsidR="00000000" w:rsidRDefault="001F0AD0" w:rsidP="001F0AD0">
      <w:pPr>
        <w:pStyle w:val="ListBullet1"/>
        <w:numPr>
          <w:ilvl w:val="0"/>
          <w:numId w:val="1"/>
          <w:numberingChange w:id="1825" w:author="Jean Anthony" w:date="2001-03-12T20:36:00Z" w:original=""/>
        </w:numPr>
      </w:pPr>
      <w:r>
        <w:t>Billing Service Provider ID</w:t>
      </w:r>
    </w:p>
    <w:p w14:paraId="0520061E" w14:textId="77777777" w:rsidR="00000000" w:rsidRDefault="001F0AD0" w:rsidP="001F0AD0">
      <w:pPr>
        <w:pStyle w:val="ListBullet1"/>
        <w:numPr>
          <w:ilvl w:val="0"/>
          <w:numId w:val="1"/>
          <w:numberingChange w:id="1826" w:author="Jean Anthony" w:date="2001-03-12T20:36:00Z" w:original=""/>
        </w:numPr>
      </w:pPr>
      <w:r>
        <w:t>End User Location Value</w:t>
      </w:r>
    </w:p>
    <w:p w14:paraId="389758A9" w14:textId="77777777" w:rsidR="00000000" w:rsidRDefault="001F0AD0" w:rsidP="001F0AD0">
      <w:pPr>
        <w:pStyle w:val="ListBullet1"/>
        <w:numPr>
          <w:ilvl w:val="0"/>
          <w:numId w:val="1"/>
          <w:numberingChange w:id="1827" w:author="Jean Anthony" w:date="2001-03-12T20:36:00Z" w:original=""/>
        </w:numPr>
      </w:pPr>
      <w:r>
        <w:t>End User Location Type</w:t>
      </w:r>
    </w:p>
    <w:p w14:paraId="21310F86" w14:textId="77777777" w:rsidR="00000000" w:rsidRDefault="001F0AD0" w:rsidP="001F0AD0">
      <w:pPr>
        <w:pStyle w:val="ListBullet1"/>
        <w:numPr>
          <w:ilvl w:val="0"/>
          <w:numId w:val="1"/>
          <w:numberingChange w:id="1828" w:author="Jean Anthony" w:date="2001-03-12T20:36:00Z" w:original=""/>
        </w:numPr>
      </w:pPr>
      <w:r>
        <w:t>Customer Disconnect Date</w:t>
      </w:r>
    </w:p>
    <w:p w14:paraId="722D5DEB" w14:textId="77777777" w:rsidR="00000000" w:rsidRDefault="001F0AD0" w:rsidP="001F0AD0">
      <w:pPr>
        <w:pStyle w:val="ListBullet1"/>
        <w:numPr>
          <w:ilvl w:val="0"/>
          <w:numId w:val="1"/>
          <w:numberingChange w:id="1829" w:author="Jean Anthony" w:date="2001-03-12T20:36:00Z" w:original=""/>
        </w:numPr>
      </w:pPr>
      <w:r>
        <w:t>Effective Release Date</w:t>
      </w:r>
    </w:p>
    <w:p w14:paraId="51790332" w14:textId="77777777" w:rsidR="00000000" w:rsidRDefault="001F0AD0" w:rsidP="001F0AD0">
      <w:pPr>
        <w:pStyle w:val="ListBullet1"/>
        <w:numPr>
          <w:ilvl w:val="0"/>
          <w:numId w:val="1"/>
          <w:numberingChange w:id="1830" w:author="Jean Anthony" w:date="2001-03-12T20:36:00Z" w:original=""/>
        </w:numPr>
      </w:pPr>
      <w:r>
        <w:t>Disconnect Complete Time Stamp</w:t>
      </w:r>
    </w:p>
    <w:p w14:paraId="2A7C74B3" w14:textId="77777777" w:rsidR="00000000" w:rsidRDefault="001F0AD0" w:rsidP="001F0AD0">
      <w:pPr>
        <w:pStyle w:val="ListBullet1"/>
        <w:numPr>
          <w:ilvl w:val="0"/>
          <w:numId w:val="1"/>
          <w:numberingChange w:id="1831" w:author="Jean Anthony" w:date="2001-03-12T20:36:00Z" w:original=""/>
        </w:numPr>
      </w:pPr>
      <w:r>
        <w:t>Conflict Time Stamp</w:t>
      </w:r>
    </w:p>
    <w:p w14:paraId="0395C136" w14:textId="77777777" w:rsidR="00000000" w:rsidRDefault="001F0AD0" w:rsidP="001F0AD0">
      <w:pPr>
        <w:pStyle w:val="ListBullet1"/>
        <w:numPr>
          <w:ilvl w:val="0"/>
          <w:numId w:val="1"/>
          <w:numberingChange w:id="1832" w:author="Jean Anthony" w:date="2001-03-12T20:36:00Z" w:original=""/>
        </w:numPr>
      </w:pPr>
      <w:r>
        <w:t>Activation Time Stamp</w:t>
      </w:r>
    </w:p>
    <w:p w14:paraId="2321E15A" w14:textId="77777777" w:rsidR="00000000" w:rsidRDefault="001F0AD0" w:rsidP="001F0AD0">
      <w:pPr>
        <w:pStyle w:val="ListBullet1"/>
        <w:numPr>
          <w:ilvl w:val="0"/>
          <w:numId w:val="1"/>
          <w:numberingChange w:id="1833" w:author="Jean Anthony" w:date="2001-03-12T20:36:00Z" w:original=""/>
        </w:numPr>
      </w:pPr>
      <w:r>
        <w:t>Cancellation Time Stamp (Status Mo</w:t>
      </w:r>
      <w:r>
        <w:t>dified to Cancel Time Stamp)</w:t>
      </w:r>
    </w:p>
    <w:p w14:paraId="65CEFE07" w14:textId="77777777" w:rsidR="00000000" w:rsidRDefault="001F0AD0" w:rsidP="001F0AD0">
      <w:pPr>
        <w:pStyle w:val="ListBullet1"/>
        <w:numPr>
          <w:ilvl w:val="0"/>
          <w:numId w:val="1"/>
          <w:numberingChange w:id="1834" w:author="Jean Anthony" w:date="2001-03-12T20:36:00Z" w:original=""/>
        </w:numPr>
      </w:pPr>
      <w:r>
        <w:t>New Service Provider Creation Time Stamp</w:t>
      </w:r>
    </w:p>
    <w:p w14:paraId="50F4458F" w14:textId="77777777" w:rsidR="00000000" w:rsidRDefault="001F0AD0" w:rsidP="001F0AD0">
      <w:pPr>
        <w:pStyle w:val="ListBullet1"/>
        <w:numPr>
          <w:ilvl w:val="0"/>
          <w:numId w:val="1"/>
          <w:numberingChange w:id="1835" w:author="Jean Anthony" w:date="2001-03-12T20:36:00Z" w:original=""/>
        </w:numPr>
      </w:pPr>
      <w:r>
        <w:t>Old Service Provider Authorization Time Stamp</w:t>
      </w:r>
    </w:p>
    <w:p w14:paraId="461D51D2" w14:textId="77777777" w:rsidR="00000000" w:rsidRDefault="001F0AD0" w:rsidP="001F0AD0">
      <w:pPr>
        <w:pStyle w:val="ListBullet1"/>
        <w:numPr>
          <w:ilvl w:val="0"/>
          <w:numId w:val="1"/>
          <w:numberingChange w:id="1836" w:author="Jean Anthony" w:date="2001-03-12T20:36:00Z" w:original=""/>
        </w:numPr>
      </w:pPr>
      <w:r>
        <w:t>Pre-cancellation Status</w:t>
      </w:r>
    </w:p>
    <w:p w14:paraId="6DD8BB14" w14:textId="77777777" w:rsidR="00000000" w:rsidRDefault="001F0AD0" w:rsidP="001F0AD0">
      <w:pPr>
        <w:pStyle w:val="ListBullet1"/>
        <w:numPr>
          <w:ilvl w:val="0"/>
          <w:numId w:val="1"/>
          <w:numberingChange w:id="1837" w:author="Jean Anthony" w:date="2001-03-12T20:36:00Z" w:original=""/>
        </w:numPr>
      </w:pPr>
      <w:r>
        <w:t>Old Service Provider Cancellation Time Stamp</w:t>
      </w:r>
    </w:p>
    <w:p w14:paraId="2E8DEDA5" w14:textId="77777777" w:rsidR="00000000" w:rsidRDefault="001F0AD0" w:rsidP="001F0AD0">
      <w:pPr>
        <w:pStyle w:val="ListBullet1"/>
        <w:numPr>
          <w:ilvl w:val="0"/>
          <w:numId w:val="1"/>
          <w:numberingChange w:id="1838" w:author="Jean Anthony" w:date="2001-03-12T20:36:00Z" w:original=""/>
        </w:numPr>
      </w:pPr>
      <w:r>
        <w:t>New Service Provider Cancellation Time Stamp</w:t>
      </w:r>
    </w:p>
    <w:p w14:paraId="15E2A4B1" w14:textId="77777777" w:rsidR="00000000" w:rsidRDefault="001F0AD0" w:rsidP="001F0AD0">
      <w:pPr>
        <w:pStyle w:val="ListBullet1"/>
        <w:numPr>
          <w:ilvl w:val="0"/>
          <w:numId w:val="1"/>
          <w:numberingChange w:id="1839" w:author="Jean Anthony" w:date="2001-03-12T20:36:00Z" w:original=""/>
        </w:numPr>
      </w:pPr>
      <w:r>
        <w:t>Old Time Stamp (Status Mod</w:t>
      </w:r>
      <w:r>
        <w:t>ified to Old Time Stamp)</w:t>
      </w:r>
    </w:p>
    <w:p w14:paraId="32D4D44C" w14:textId="77777777" w:rsidR="00000000" w:rsidRDefault="001F0AD0" w:rsidP="001F0AD0">
      <w:pPr>
        <w:pStyle w:val="ListBullet1"/>
        <w:numPr>
          <w:ilvl w:val="0"/>
          <w:numId w:val="1"/>
          <w:numberingChange w:id="1840" w:author="Jean Anthony" w:date="2001-03-12T20:36:00Z" w:original=""/>
        </w:numPr>
      </w:pPr>
      <w:r>
        <w:t>New Service Provider Conflict Resolution Time Stamp</w:t>
      </w:r>
    </w:p>
    <w:p w14:paraId="29E131B7" w14:textId="77777777" w:rsidR="00000000" w:rsidRDefault="001F0AD0" w:rsidP="001F0AD0">
      <w:pPr>
        <w:pStyle w:val="ListBullet1"/>
        <w:numPr>
          <w:ilvl w:val="0"/>
          <w:numId w:val="1"/>
          <w:numberingChange w:id="1841" w:author="Jean Anthony" w:date="2001-03-12T20:36:00Z" w:original=""/>
        </w:numPr>
      </w:pPr>
      <w:r>
        <w:t>Create Time Stamp</w:t>
      </w:r>
    </w:p>
    <w:p w14:paraId="3F3D059C" w14:textId="77777777" w:rsidR="00000000" w:rsidRDefault="001F0AD0" w:rsidP="001F0AD0">
      <w:pPr>
        <w:pStyle w:val="ListBullet1"/>
        <w:numPr>
          <w:ilvl w:val="0"/>
          <w:numId w:val="1"/>
          <w:numberingChange w:id="1842" w:author="Jean Anthony" w:date="2001-03-12T20:36:00Z" w:original=""/>
        </w:numPr>
      </w:pPr>
      <w:r>
        <w:t>Modify Time Stamp</w:t>
      </w:r>
    </w:p>
    <w:p w14:paraId="230CFA21" w14:textId="77777777" w:rsidR="00000000" w:rsidRDefault="001F0AD0" w:rsidP="001F0AD0">
      <w:pPr>
        <w:pStyle w:val="ListBullet1"/>
        <w:numPr>
          <w:ilvl w:val="0"/>
          <w:numId w:val="1"/>
          <w:numberingChange w:id="1843" w:author="Jean Anthony" w:date="2001-03-12T20:36:00Z" w:original=""/>
        </w:numPr>
      </w:pPr>
      <w:r>
        <w:t>Porting To Original</w:t>
      </w:r>
    </w:p>
    <w:p w14:paraId="43E49044" w14:textId="77777777" w:rsidR="00000000" w:rsidRDefault="001F0AD0" w:rsidP="001F0AD0">
      <w:pPr>
        <w:pStyle w:val="ListBullet1"/>
        <w:numPr>
          <w:ilvl w:val="0"/>
          <w:numId w:val="1"/>
          <w:numberingChange w:id="1844" w:author="Jean Anthony" w:date="2001-03-12T20:36:00Z" w:original=""/>
        </w:numPr>
      </w:pPr>
      <w:r>
        <w:t>Status Change Cause Code</w:t>
      </w:r>
    </w:p>
    <w:p w14:paraId="327F5719" w14:textId="77777777" w:rsidR="00000000" w:rsidRDefault="001F0AD0" w:rsidP="001F0AD0">
      <w:pPr>
        <w:pStyle w:val="ListBullet1"/>
        <w:numPr>
          <w:ilvl w:val="0"/>
          <w:numId w:val="1"/>
          <w:numberingChange w:id="1845" w:author="Jean Anthony" w:date="2001-03-12T20:36:00Z" w:original=""/>
        </w:numPr>
      </w:pPr>
      <w:r>
        <w:t>Timer Type</w:t>
      </w:r>
    </w:p>
    <w:p w14:paraId="5A3D1E1E" w14:textId="77777777" w:rsidR="00000000" w:rsidRDefault="001F0AD0" w:rsidP="001F0AD0">
      <w:pPr>
        <w:pStyle w:val="ListBullet1"/>
        <w:numPr>
          <w:ilvl w:val="0"/>
          <w:numId w:val="1"/>
          <w:numberingChange w:id="1846" w:author="Jean Anthony" w:date="2001-03-12T20:36:00Z" w:original=""/>
        </w:numPr>
        <w:spacing w:after="360"/>
      </w:pPr>
      <w:r>
        <w:t>Business Hour Type</w:t>
      </w:r>
    </w:p>
    <w:p w14:paraId="75B93C09" w14:textId="77777777" w:rsidR="00000000" w:rsidRDefault="001F0AD0">
      <w:pPr>
        <w:pStyle w:val="RequirementHead"/>
      </w:pPr>
      <w:r>
        <w:t>R4</w:t>
      </w:r>
      <w:r>
        <w:noBreakHyphen/>
        <w:t>30.1</w:t>
      </w:r>
      <w:r>
        <w:tab/>
        <w:t>Service Provider subscription query</w:t>
      </w:r>
    </w:p>
    <w:p w14:paraId="5E412EFC" w14:textId="77777777" w:rsidR="00000000" w:rsidRDefault="001F0AD0">
      <w:pPr>
        <w:pStyle w:val="RequirementBody"/>
      </w:pPr>
      <w:r>
        <w:t>NPAC SMS shall return al</w:t>
      </w:r>
      <w:r>
        <w:t>l active Subscription Versions associated with the Service Provider which satisfy the selection criteria, up to a tunable parameter number of Subscription Versions for queries initiated via the NPAC SMS to Local SMS interface.</w:t>
      </w:r>
    </w:p>
    <w:p w14:paraId="05B4745C" w14:textId="77777777" w:rsidR="00000000" w:rsidRDefault="001F0AD0">
      <w:pPr>
        <w:pStyle w:val="RequirementHead"/>
      </w:pPr>
      <w:r>
        <w:t>R4-30.2</w:t>
      </w:r>
      <w:r>
        <w:tab/>
        <w:t>NPAC SMS shall return</w:t>
      </w:r>
      <w:r>
        <w:t xml:space="preserve"> all Subscription Versions</w:t>
      </w:r>
    </w:p>
    <w:p w14:paraId="76E095BB" w14:textId="77777777" w:rsidR="00000000" w:rsidRDefault="001F0AD0">
      <w:pPr>
        <w:pStyle w:val="RequirementBody"/>
      </w:pPr>
      <w:r>
        <w:t>NPAC SMS shall return all Subscription Versions regardless of Subscription Version status for queries initiated via the NPAC SOA Low-tech Interface.</w:t>
      </w:r>
    </w:p>
    <w:p w14:paraId="20DD1C80" w14:textId="77777777" w:rsidR="00000000" w:rsidRDefault="001F0AD0">
      <w:pPr>
        <w:pStyle w:val="RequirementHead"/>
      </w:pPr>
      <w:r>
        <w:t>R4-30.6</w:t>
      </w:r>
      <w:r>
        <w:tab/>
        <w:t>Count of subscription information during a query</w:t>
      </w:r>
    </w:p>
    <w:p w14:paraId="5D9B0DD3" w14:textId="77777777" w:rsidR="00000000" w:rsidRDefault="001F0AD0">
      <w:pPr>
        <w:pStyle w:val="RequirementBody"/>
      </w:pPr>
      <w:r>
        <w:t>NPAC SMS shall return a</w:t>
      </w:r>
      <w:r>
        <w:t>n “out of range” error and the count of subscription records returned by a query, if more than a tunable parameter number of Subscription Versions are found.</w:t>
      </w:r>
    </w:p>
    <w:p w14:paraId="206E41C1" w14:textId="77777777" w:rsidR="00000000" w:rsidRDefault="001F0AD0">
      <w:pPr>
        <w:pStyle w:val="RequirementHead"/>
      </w:pPr>
      <w:r>
        <w:t>R4-30.8</w:t>
      </w:r>
      <w:r>
        <w:tab/>
        <w:t>Error Message for Service Provider subscription query</w:t>
      </w:r>
    </w:p>
    <w:p w14:paraId="40DD4462" w14:textId="77777777" w:rsidR="00000000" w:rsidRDefault="001F0AD0">
      <w:pPr>
        <w:pStyle w:val="RequirementBody"/>
      </w:pPr>
      <w:r>
        <w:t>NPAC SMS shall provide the request o</w:t>
      </w:r>
      <w:r>
        <w:t>riginator with a message indicating that there was no data in NPAC SMS that matched the search keys, if NPAC SMS does not have Subscription Versions as specified by the request originator.</w:t>
      </w:r>
    </w:p>
    <w:p w14:paraId="03953115" w14:textId="77777777" w:rsidR="00000000" w:rsidRDefault="001F0AD0">
      <w:pPr>
        <w:pStyle w:val="Heading2"/>
        <w:numPr>
          <w:numberingChange w:id="1847" w:author="Jean Anthony" w:date="2001-03-12T20:36:00Z" w:original="%1:4:0:.%2:2:0:"/>
        </w:numPr>
      </w:pPr>
      <w:bookmarkStart w:id="1848" w:name="_Toc365874866"/>
      <w:bookmarkStart w:id="1849" w:name="_Toc367618268"/>
      <w:bookmarkStart w:id="1850" w:name="_Toc368561358"/>
      <w:bookmarkStart w:id="1851" w:name="_Toc368728303"/>
      <w:bookmarkStart w:id="1852" w:name="_Toc381720037"/>
      <w:bookmarkStart w:id="1853" w:name="_Toc361567532"/>
      <w:bookmarkStart w:id="1854" w:name="_Toc436023365"/>
      <w:bookmarkStart w:id="1855" w:name="_Toc436025428"/>
      <w:bookmarkStart w:id="1856" w:name="_Toc508178536"/>
      <w:r>
        <w:t>Additional Requirements</w:t>
      </w:r>
      <w:bookmarkEnd w:id="1848"/>
      <w:bookmarkEnd w:id="1849"/>
      <w:bookmarkEnd w:id="1850"/>
      <w:bookmarkEnd w:id="1851"/>
      <w:bookmarkEnd w:id="1852"/>
      <w:bookmarkEnd w:id="1854"/>
      <w:bookmarkEnd w:id="1855"/>
      <w:bookmarkEnd w:id="1856"/>
    </w:p>
    <w:bookmarkEnd w:id="1853"/>
    <w:p w14:paraId="0D889F11" w14:textId="77777777" w:rsidR="00000000" w:rsidRDefault="001F0AD0">
      <w:pPr>
        <w:pStyle w:val="RequirementHead"/>
      </w:pPr>
      <w:r>
        <w:t>RN4-1</w:t>
      </w:r>
      <w:r>
        <w:tab/>
        <w:t>Service Provider Network Data Additio</w:t>
      </w:r>
      <w:r>
        <w:t>n/Deletion</w:t>
      </w:r>
    </w:p>
    <w:p w14:paraId="4D4AF7A3" w14:textId="77777777" w:rsidR="00000000" w:rsidRDefault="001F0AD0">
      <w:pPr>
        <w:pStyle w:val="RequirementBody"/>
      </w:pPr>
      <w:r>
        <w:t>NPAC SMS shall allow Service Providers to add/delete the NPA-NXX and/or LRN data via the NPAC SMS to Local SMS interface and SOA to NPAC SMS interface provided the changes do not cause mass updates to the Subscription Versions.</w:t>
      </w:r>
    </w:p>
    <w:p w14:paraId="500B055A" w14:textId="77777777" w:rsidR="00000000" w:rsidRDefault="001F0AD0">
      <w:pPr>
        <w:pStyle w:val="RequirementHead"/>
      </w:pPr>
      <w:r>
        <w:t>RR4-1</w:t>
      </w:r>
      <w:r>
        <w:tab/>
        <w:t xml:space="preserve">Removal of </w:t>
      </w:r>
      <w:r>
        <w:t>Service Provider with Respect to LRNs</w:t>
      </w:r>
    </w:p>
    <w:p w14:paraId="51D91F11" w14:textId="77777777" w:rsidR="00000000" w:rsidRDefault="001F0AD0">
      <w:pPr>
        <w:pStyle w:val="RequirementBody"/>
        <w:rPr>
          <w:b/>
        </w:rPr>
      </w:pPr>
      <w:r>
        <w:t>NPAC SMS shall allow removal of a Service Provider by NPAC personnel only if all associated LRNs are removed, and no Subscription Versions are associated with the LRN.</w:t>
      </w:r>
    </w:p>
    <w:p w14:paraId="1189B30F" w14:textId="77777777" w:rsidR="00000000" w:rsidRDefault="001F0AD0">
      <w:pPr>
        <w:pStyle w:val="RequirementHead"/>
      </w:pPr>
      <w:r>
        <w:t>RR4-2</w:t>
      </w:r>
      <w:r>
        <w:tab/>
        <w:t xml:space="preserve">Removal of Service Provider with Respect to </w:t>
      </w:r>
      <w:r>
        <w:t>NPA-NXXs</w:t>
      </w:r>
    </w:p>
    <w:p w14:paraId="6AA6FECB" w14:textId="77777777" w:rsidR="00000000" w:rsidRDefault="001F0AD0">
      <w:pPr>
        <w:pStyle w:val="RequirementBody"/>
      </w:pPr>
      <w:r>
        <w:t>NPAC SMS shall allow removal of a Service Provider by NPAC personnel only if all associated NPA-NXXs are removed, and no Subscription Versions are associated with the NPA-NXX.</w:t>
      </w:r>
    </w:p>
    <w:p w14:paraId="2389A25E" w14:textId="77777777" w:rsidR="00000000" w:rsidRDefault="001F0AD0">
      <w:pPr>
        <w:pStyle w:val="RequirementHead"/>
      </w:pPr>
      <w:r>
        <w:t>RR4-3.1</w:t>
      </w:r>
      <w:r>
        <w:tab/>
        <w:t>Removal of NPA-NXX – Subscription Version Check</w:t>
      </w:r>
    </w:p>
    <w:p w14:paraId="7226A3D9" w14:textId="77777777" w:rsidR="00000000" w:rsidRDefault="001F0AD0">
      <w:pPr>
        <w:pStyle w:val="RequirementBody"/>
      </w:pPr>
      <w:r>
        <w:t xml:space="preserve">NPAC SMS shall </w:t>
      </w:r>
      <w:r>
        <w:t>allow removal of an NPA-NXX by NPAC personnel only if no Subscription Versions, except for Old without a Failed SP List or Canceled Subscription Versions, exist for the NPA-NXX.</w:t>
      </w:r>
    </w:p>
    <w:p w14:paraId="4F68A269" w14:textId="77777777" w:rsidR="00000000" w:rsidRDefault="001F0AD0">
      <w:pPr>
        <w:pStyle w:val="RequirementHead"/>
      </w:pPr>
      <w:r>
        <w:t>RR4-3.2</w:t>
      </w:r>
      <w:r>
        <w:tab/>
        <w:t xml:space="preserve">Removal of NPA-NXX – NPA-NXX-X Check </w:t>
      </w:r>
    </w:p>
    <w:p w14:paraId="7C2B633E" w14:textId="77777777" w:rsidR="00000000" w:rsidRDefault="001F0AD0">
      <w:pPr>
        <w:pStyle w:val="RequirementBody"/>
      </w:pPr>
      <w:r>
        <w:t>NPAC SMS shall allow the removal</w:t>
      </w:r>
      <w:r>
        <w:t xml:space="preserve"> of an NPA-NXX by NPAC personnel only if Number Pooling NPA-NXX-X Information, does not exist for the NPA-NXX.</w:t>
      </w:r>
    </w:p>
    <w:p w14:paraId="278B3E35" w14:textId="77777777" w:rsidR="00000000" w:rsidRDefault="001F0AD0">
      <w:pPr>
        <w:pStyle w:val="RequirementHead"/>
      </w:pPr>
      <w:r>
        <w:t>RR4-4.2.1</w:t>
      </w:r>
      <w:r>
        <w:tab/>
        <w:t>Removal of LRN – Subscription Version Check</w:t>
      </w:r>
    </w:p>
    <w:p w14:paraId="23DE3453" w14:textId="77777777" w:rsidR="00000000" w:rsidRDefault="001F0AD0">
      <w:pPr>
        <w:pStyle w:val="RequirementBody"/>
      </w:pPr>
      <w:r>
        <w:t>NPAC SMS shall allow the removal of an LRN by NPAC personnel only if no Subscription Versio</w:t>
      </w:r>
      <w:r>
        <w:t>ns, except for Old without a Failed SP List or Canceled Subscription Versions, exist and use the LRN.</w:t>
      </w:r>
    </w:p>
    <w:p w14:paraId="1E8A090E" w14:textId="77777777" w:rsidR="00000000" w:rsidRDefault="001F0AD0">
      <w:pPr>
        <w:pStyle w:val="RequirementHead"/>
      </w:pPr>
      <w:r>
        <w:t>RR4-4.2.2</w:t>
      </w:r>
      <w:r>
        <w:tab/>
        <w:t>Removal of LRN – Block Check</w:t>
      </w:r>
    </w:p>
    <w:p w14:paraId="308A1AB4" w14:textId="77777777" w:rsidR="00000000" w:rsidRDefault="001F0AD0">
      <w:pPr>
        <w:pStyle w:val="RequirementBody"/>
      </w:pPr>
      <w:r>
        <w:t>NPAC SMS shall allow the removal of an LRN by NPAC personnel only if Number Pooling Block Information, except for O</w:t>
      </w:r>
      <w:r>
        <w:t>ld with NO Failed SP List, do not exist and do not use the LRN.</w:t>
      </w:r>
    </w:p>
    <w:p w14:paraId="3D2F4335" w14:textId="77777777" w:rsidR="00000000" w:rsidRDefault="001F0AD0">
      <w:pPr>
        <w:pStyle w:val="RequirementHead"/>
      </w:pPr>
      <w:r>
        <w:t>RR4-5</w:t>
      </w:r>
      <w:r>
        <w:tab/>
        <w:t>Duplicate NPA-NXX Validation</w:t>
      </w:r>
    </w:p>
    <w:p w14:paraId="59321D99" w14:textId="77777777" w:rsidR="00000000" w:rsidRDefault="001F0AD0">
      <w:pPr>
        <w:pStyle w:val="RequirementBody"/>
      </w:pPr>
      <w:r>
        <w:t>NPAC SMS shall validate upon request to add an NPA-NXX for a service provider, that the NPA-NXX does not exist for any service provider in the region.</w:t>
      </w:r>
    </w:p>
    <w:p w14:paraId="72A64C26" w14:textId="77777777" w:rsidR="00000000" w:rsidRDefault="001F0AD0">
      <w:pPr>
        <w:pStyle w:val="RequirementHead"/>
      </w:pPr>
      <w:r>
        <w:t>RR4-6</w:t>
      </w:r>
      <w:r>
        <w:tab/>
      </w:r>
      <w:r>
        <w:t>Duplicate NPA-NXX Validation – Error Processing</w:t>
      </w:r>
    </w:p>
    <w:p w14:paraId="70C43846" w14:textId="77777777" w:rsidR="00000000" w:rsidRDefault="001F0AD0">
      <w:pPr>
        <w:pStyle w:val="RequirementBody"/>
      </w:pPr>
      <w:r>
        <w:t>NPAC SMS shall upon finding that an NPA-NXX already exists for a service provider in a region, reject a request to add an NPA-NXX for a service provider and report an error to the user.</w:t>
      </w:r>
    </w:p>
    <w:p w14:paraId="32AFD9FB" w14:textId="77777777" w:rsidR="00000000" w:rsidRDefault="001F0AD0">
      <w:pPr>
        <w:pStyle w:val="RequirementHead"/>
      </w:pPr>
      <w:r>
        <w:t>RR4-7</w:t>
      </w:r>
      <w:r>
        <w:tab/>
        <w:t>Duplicate LRN Va</w:t>
      </w:r>
      <w:r>
        <w:t>lidation</w:t>
      </w:r>
    </w:p>
    <w:p w14:paraId="1F4A321A" w14:textId="77777777" w:rsidR="00000000" w:rsidRDefault="001F0AD0">
      <w:pPr>
        <w:pStyle w:val="RequirementBody"/>
      </w:pPr>
      <w:r>
        <w:t>NPAC SMS shall validate upon request to add an LRN for a service provider, that the LRN does not exist for any service provider in the region.</w:t>
      </w:r>
    </w:p>
    <w:p w14:paraId="7C70C098" w14:textId="77777777" w:rsidR="00000000" w:rsidRDefault="001F0AD0">
      <w:pPr>
        <w:pStyle w:val="RequirementHead"/>
      </w:pPr>
      <w:r>
        <w:t>RR4-8</w:t>
      </w:r>
      <w:r>
        <w:tab/>
        <w:t>Duplicate LRN Validation – Error Processing</w:t>
      </w:r>
    </w:p>
    <w:p w14:paraId="0C998D6B" w14:textId="77777777" w:rsidR="00000000" w:rsidRDefault="001F0AD0">
      <w:pPr>
        <w:pStyle w:val="RequirementBody"/>
      </w:pPr>
      <w:r>
        <w:t>NPAC SMS shall upon finding that an LRN already exists</w:t>
      </w:r>
      <w:r>
        <w:t xml:space="preserve"> for a service provider in a region, reject a request to add an LRN for a service provider and report an error to the user.</w:t>
      </w:r>
    </w:p>
    <w:p w14:paraId="79D301A2" w14:textId="77777777" w:rsidR="00000000" w:rsidRDefault="001F0AD0">
      <w:pPr>
        <w:sectPr w:rsidR="00000000">
          <w:headerReference w:type="default" r:id="rId26"/>
          <w:type w:val="continuous"/>
          <w:pgSz w:w="12240" w:h="15840" w:code="1"/>
          <w:pgMar w:top="1440" w:right="1440" w:bottom="1440" w:left="1440" w:header="720" w:footer="864" w:gutter="0"/>
          <w:pgNumType w:start="1" w:chapStyle="1"/>
          <w:cols w:space="720"/>
        </w:sectPr>
      </w:pPr>
    </w:p>
    <w:p w14:paraId="2EF293CC" w14:textId="77777777" w:rsidR="00000000" w:rsidRDefault="001F0AD0">
      <w:pPr>
        <w:pStyle w:val="Heading1"/>
        <w:numPr>
          <w:numberingChange w:id="1857" w:author="Jean Anthony" w:date="2001-03-12T20:36:00Z" w:original="%1:5:0:."/>
        </w:numPr>
      </w:pPr>
      <w:bookmarkStart w:id="1858" w:name="_Toc357417026"/>
      <w:bookmarkStart w:id="1859" w:name="_Toc357490066"/>
      <w:bookmarkStart w:id="1860" w:name="_Toc358097926"/>
      <w:bookmarkStart w:id="1861" w:name="_Toc361567534"/>
      <w:bookmarkStart w:id="1862" w:name="_Toc365874868"/>
      <w:bookmarkStart w:id="1863" w:name="_Toc367618270"/>
      <w:bookmarkStart w:id="1864" w:name="_Toc368561360"/>
      <w:bookmarkStart w:id="1865" w:name="_Toc368728305"/>
      <w:bookmarkStart w:id="1866" w:name="_Ref377535972"/>
      <w:bookmarkStart w:id="1867" w:name="_Ref377535976"/>
      <w:bookmarkStart w:id="1868" w:name="_Toc381720038"/>
      <w:bookmarkStart w:id="1869" w:name="_Toc436023366"/>
      <w:bookmarkStart w:id="1870" w:name="_Toc436025429"/>
      <w:bookmarkStart w:id="1871" w:name="_Toc508178537"/>
      <w:r>
        <w:t>Subscription Management</w:t>
      </w:r>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14:paraId="2B1CBAF9" w14:textId="77777777" w:rsidR="00000000" w:rsidRDefault="001F0AD0">
      <w:pPr>
        <w:pStyle w:val="Heading2"/>
        <w:numPr>
          <w:numberingChange w:id="1872" w:author="Jean Anthony" w:date="2001-03-12T20:36:00Z" w:original="%1:5:0:.%2:1:0:"/>
        </w:numPr>
      </w:pPr>
      <w:bookmarkStart w:id="1873" w:name="_Toc357417027"/>
      <w:bookmarkStart w:id="1874" w:name="_Toc357490067"/>
      <w:bookmarkStart w:id="1875" w:name="_Toc358097927"/>
      <w:bookmarkStart w:id="1876" w:name="_Toc361567535"/>
      <w:bookmarkStart w:id="1877" w:name="_Toc365874869"/>
      <w:bookmarkStart w:id="1878" w:name="_Toc367618271"/>
      <w:bookmarkStart w:id="1879" w:name="_Toc368561361"/>
      <w:bookmarkStart w:id="1880" w:name="_Toc368728306"/>
      <w:bookmarkStart w:id="1881" w:name="_Toc381720039"/>
      <w:bookmarkStart w:id="1882" w:name="_Toc436023367"/>
      <w:bookmarkStart w:id="1883" w:name="_Toc436025430"/>
      <w:bookmarkStart w:id="1884" w:name="_Toc508178538"/>
      <w:r>
        <w:t>Subscription Version Management</w:t>
      </w:r>
      <w:bookmarkEnd w:id="1873"/>
      <w:bookmarkEnd w:id="1874"/>
      <w:bookmarkEnd w:id="1875"/>
      <w:bookmarkEnd w:id="1876"/>
      <w:bookmarkEnd w:id="1877"/>
      <w:bookmarkEnd w:id="1878"/>
      <w:bookmarkEnd w:id="1879"/>
      <w:bookmarkEnd w:id="1880"/>
      <w:bookmarkEnd w:id="1881"/>
      <w:bookmarkEnd w:id="1882"/>
      <w:bookmarkEnd w:id="1883"/>
      <w:bookmarkEnd w:id="1884"/>
    </w:p>
    <w:p w14:paraId="083DAF56" w14:textId="77777777" w:rsidR="00000000" w:rsidRDefault="001F0AD0">
      <w:pPr>
        <w:pStyle w:val="BodyText"/>
      </w:pPr>
      <w:r>
        <w:t xml:space="preserve">Subscription Management functions allow NPAC personnel and SOA to NPAC SMS </w:t>
      </w:r>
      <w:r>
        <w:t>interface users to specify data needed for ported numbers. The subscription data indicates how local number portability should operate to meet subscribers' needs. These functions will be accessible to authorized service providers via an interface (i.e., th</w:t>
      </w:r>
      <w:r>
        <w:t>e SOA to NPAC SMS interface) from their operations systems to the NPAC SMS and will also be accessible to (and performed by) NPAC personnel.</w:t>
      </w:r>
    </w:p>
    <w:p w14:paraId="417C37A8" w14:textId="77777777" w:rsidR="00000000" w:rsidRDefault="001F0AD0">
      <w:pPr>
        <w:pStyle w:val="BodyText"/>
      </w:pPr>
      <w:r>
        <w:t xml:space="preserve">Subscription Management supports functionality to manage multiple versions of subscription data. See Section </w:t>
      </w:r>
      <w:r>
        <w:rPr>
          <w:b/>
          <w:i/>
        </w:rPr>
        <w:fldChar w:fldCharType="begin"/>
      </w:r>
      <w:r>
        <w:rPr>
          <w:b/>
          <w:i/>
        </w:rPr>
        <w:instrText xml:space="preserve"> REF </w:instrText>
      </w:r>
      <w:r>
        <w:rPr>
          <w:b/>
          <w:i/>
        </w:rPr>
        <w:instrText xml:space="preserve">_Ref380314049 \n </w:instrText>
      </w:r>
      <w:r>
        <w:rPr>
          <w:b/>
          <w:i/>
        </w:rPr>
        <w:fldChar w:fldCharType="separate"/>
      </w:r>
      <w:r>
        <w:rPr>
          <w:b/>
          <w:i/>
        </w:rPr>
        <w:t>5.1.1</w:t>
      </w:r>
      <w:r>
        <w:rPr>
          <w:b/>
          <w:i/>
        </w:rPr>
        <w:fldChar w:fldCharType="end"/>
      </w:r>
      <w:r>
        <w:rPr>
          <w:b/>
          <w:i/>
        </w:rPr>
        <w:t xml:space="preserve">, </w:t>
      </w:r>
      <w:r>
        <w:rPr>
          <w:b/>
          <w:i/>
        </w:rPr>
        <w:fldChar w:fldCharType="begin" w:fldLock="1"/>
      </w:r>
      <w:r>
        <w:rPr>
          <w:b/>
          <w:i/>
        </w:rPr>
        <w:instrText xml:space="preserve"> REF _Ref377279455 \* MERGEFORMAT </w:instrText>
      </w:r>
      <w:r>
        <w:rPr>
          <w:b/>
          <w:i/>
        </w:rPr>
        <w:fldChar w:fldCharType="separate"/>
      </w:r>
      <w:r>
        <w:rPr>
          <w:b/>
          <w:i/>
        </w:rPr>
        <w:t>Subscription Version Management</w:t>
      </w:r>
      <w:r>
        <w:rPr>
          <w:b/>
          <w:i/>
        </w:rPr>
        <w:fldChar w:fldCharType="end"/>
      </w:r>
      <w:r>
        <w:t>, for more details on the different states of a version.</w:t>
      </w:r>
    </w:p>
    <w:p w14:paraId="556FF176" w14:textId="77777777" w:rsidR="00000000" w:rsidRDefault="001F0AD0">
      <w:pPr>
        <w:pStyle w:val="RequirementHead"/>
      </w:pPr>
      <w:r>
        <w:t>RN5-1</w:t>
      </w:r>
      <w:r>
        <w:tab/>
        <w:t>Subscription Version Status - Only One Per Subscription</w:t>
      </w:r>
    </w:p>
    <w:p w14:paraId="428F1602" w14:textId="77777777" w:rsidR="00000000" w:rsidRDefault="001F0AD0">
      <w:pPr>
        <w:pStyle w:val="RequirementBody"/>
      </w:pPr>
      <w:r>
        <w:t>NPAC SMS shall allow only one pending, canc</w:t>
      </w:r>
      <w:r>
        <w:t xml:space="preserve">el pending, conflict, disconnect pending, failed or partial failure Subscription Version per subscription. </w:t>
      </w:r>
    </w:p>
    <w:p w14:paraId="064C11EA" w14:textId="77777777" w:rsidR="00000000" w:rsidRDefault="001F0AD0">
      <w:pPr>
        <w:pStyle w:val="RequirementHead"/>
      </w:pPr>
      <w:r>
        <w:t>RN5-2</w:t>
      </w:r>
      <w:r>
        <w:tab/>
        <w:t>Subscription Version Status - Only One Active Version</w:t>
      </w:r>
    </w:p>
    <w:p w14:paraId="2F57E08D" w14:textId="77777777" w:rsidR="00000000" w:rsidRDefault="001F0AD0">
      <w:pPr>
        <w:pStyle w:val="RequirementBody"/>
      </w:pPr>
      <w:r>
        <w:t>NPAC SMS shall allow only one active Subscription Version per subscription.</w:t>
      </w:r>
    </w:p>
    <w:p w14:paraId="594E50F2" w14:textId="77777777" w:rsidR="00000000" w:rsidRDefault="001F0AD0">
      <w:pPr>
        <w:pStyle w:val="RequirementHead"/>
      </w:pPr>
      <w:r>
        <w:t>RN5-3</w:t>
      </w:r>
      <w:r>
        <w:tab/>
        <w:t>Subscr</w:t>
      </w:r>
      <w:r>
        <w:t>iption Version Status - Multiple Old/Canceled</w:t>
      </w:r>
    </w:p>
    <w:p w14:paraId="2C8437F2" w14:textId="77777777" w:rsidR="00000000" w:rsidRDefault="001F0AD0">
      <w:pPr>
        <w:pStyle w:val="RequirementBody"/>
      </w:pPr>
      <w:r>
        <w:t>NPAC SMS shall allow multiple old and/or canceled Subscription Versions per subscription.</w:t>
      </w:r>
    </w:p>
    <w:p w14:paraId="67630532" w14:textId="77777777" w:rsidR="00000000" w:rsidRDefault="001F0AD0">
      <w:pPr>
        <w:pStyle w:val="Heading3"/>
        <w:numPr>
          <w:numberingChange w:id="1885" w:author="Jean Anthony" w:date="2001-03-12T20:36:00Z" w:original="%1:5:0:.%2:1:0:.%3:1:0:"/>
        </w:numPr>
      </w:pPr>
      <w:bookmarkStart w:id="1886" w:name="_Toc357417028"/>
      <w:bookmarkStart w:id="1887" w:name="_Toc357490068"/>
      <w:bookmarkStart w:id="1888" w:name="_Toc358097928"/>
      <w:bookmarkStart w:id="1889" w:name="_Toc361567536"/>
      <w:bookmarkStart w:id="1890" w:name="_Toc365874870"/>
      <w:bookmarkStart w:id="1891" w:name="_Toc367618272"/>
      <w:bookmarkStart w:id="1892" w:name="_Toc368561362"/>
      <w:bookmarkStart w:id="1893" w:name="_Toc368728307"/>
      <w:bookmarkStart w:id="1894" w:name="_Ref377279413"/>
      <w:bookmarkStart w:id="1895" w:name="_Ref377279455"/>
      <w:bookmarkStart w:id="1896" w:name="_Ref380314049"/>
      <w:bookmarkStart w:id="1897" w:name="_Toc381720040"/>
      <w:bookmarkStart w:id="1898" w:name="_Toc436023368"/>
      <w:bookmarkStart w:id="1899" w:name="_Toc436025431"/>
      <w:bookmarkStart w:id="1900" w:name="_Toc508178539"/>
      <w:r>
        <w:t>Subscription Version Management</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14:paraId="5CCB378A" w14:textId="77777777" w:rsidR="00000000" w:rsidRDefault="001F0AD0">
      <w:pPr>
        <w:pStyle w:val="BodyText"/>
      </w:pPr>
      <w:r>
        <w:t>Subscription Version management provides functionality to manage multiple time</w:t>
      </w:r>
      <w:r>
        <w:noBreakHyphen/>
        <w:t>sensitive</w:t>
      </w:r>
      <w:r>
        <w:t xml:space="preserve"> views of subscription data. This section addresses version management for LNP and the user and system functionality needed for subscription administration. In this context a version may be defined as time</w:t>
      </w:r>
      <w:r>
        <w:noBreakHyphen/>
        <w:t>sensitive subscription data.</w:t>
      </w:r>
    </w:p>
    <w:p w14:paraId="7B1E83F1" w14:textId="77777777" w:rsidR="00000000" w:rsidRDefault="001F0AD0">
      <w:pPr>
        <w:pStyle w:val="BodyText"/>
      </w:pPr>
      <w:r>
        <w:t xml:space="preserve">At any given time, a </w:t>
      </w:r>
      <w:r>
        <w:t>Subscription Version in the SMS can have one of several statuses (e.g., active, old) and may change status depending on results of different SMS processes (e.g., modification, activation). This section describes the different statuses that a version can ha</w:t>
      </w:r>
      <w:r>
        <w:t>ve and the SMS processes that can change the status. This section also discusses functionality and data that is needed for Subscription Management.</w:t>
      </w:r>
    </w:p>
    <w:p w14:paraId="5CB8BA72" w14:textId="77777777" w:rsidR="00000000" w:rsidRDefault="001F0AD0">
      <w:pPr>
        <w:pStyle w:val="Heading4"/>
        <w:numPr>
          <w:numberingChange w:id="1901" w:author="Jean Anthony" w:date="2001-03-12T20:36:00Z" w:original="%1:5:0:.%2:1:0:.%3:1:0:.%4:1:0:"/>
        </w:numPr>
      </w:pPr>
      <w:bookmarkStart w:id="1902" w:name="_Toc436023369"/>
      <w:bookmarkStart w:id="1903" w:name="_Toc436025432"/>
      <w:bookmarkStart w:id="1904" w:name="_Toc508178540"/>
      <w:r>
        <w:t>Version Status</w:t>
      </w:r>
      <w:bookmarkEnd w:id="1902"/>
      <w:bookmarkEnd w:id="1903"/>
      <w:bookmarkEnd w:id="1904"/>
    </w:p>
    <w:bookmarkStart w:id="1905" w:name="_MON_974536351"/>
    <w:bookmarkStart w:id="1906" w:name="_MON_1002005520"/>
    <w:bookmarkStart w:id="1907" w:name="_MON_1003219052"/>
    <w:bookmarkEnd w:id="1905"/>
    <w:bookmarkEnd w:id="1906"/>
    <w:bookmarkEnd w:id="1907"/>
    <w:p w14:paraId="35D59808" w14:textId="77777777" w:rsidR="00000000" w:rsidRDefault="001F0AD0">
      <w:r>
        <w:object w:dxaOrig="9601" w:dyaOrig="7036" w14:anchorId="196D9CC6">
          <v:shape id="_x0000_i1027" type="#_x0000_t75" style="width:480pt;height:351.75pt" o:ole="" fillcolor="window">
            <v:imagedata r:id="rId27" o:title=""/>
          </v:shape>
          <o:OLEObject Type="Embed" ProgID="Word.Document.8" ShapeID="_x0000_i1027" DrawAspect="Content" ObjectID="_1675011825" r:id="rId28">
            <o:FieldCodes>\s</o:FieldCodes>
          </o:OLEObject>
        </w:object>
      </w:r>
    </w:p>
    <w:p w14:paraId="5E3644F8" w14:textId="77777777" w:rsidR="00000000" w:rsidRDefault="001F0AD0">
      <w:pPr>
        <w:pStyle w:val="Caption"/>
      </w:pPr>
      <w:bookmarkStart w:id="1908" w:name="_Toc436025910"/>
      <w:bookmarkStart w:id="1909" w:name="_Toc436026070"/>
      <w:bookmarkStart w:id="1910" w:name="_Toc436037108"/>
      <w:bookmarkStart w:id="1911" w:name="_Toc436037432"/>
      <w:bookmarkStart w:id="1912" w:name="_Toc437674063"/>
      <w:bookmarkStart w:id="1913" w:name="_Toc437674415"/>
      <w:bookmarkStart w:id="1914" w:name="_Toc437674748"/>
      <w:bookmarkStart w:id="1915" w:name="_Toc437674974"/>
      <w:bookmarkStart w:id="1916" w:name="_Toc437675492"/>
      <w:bookmarkStart w:id="1917" w:name="_Toc437675732"/>
      <w:bookmarkStart w:id="1918" w:name="_Toc463062927"/>
      <w:bookmarkStart w:id="1919" w:name="_Toc463063434"/>
      <w:bookmarkStart w:id="1920" w:name="_Toc483990114"/>
      <w:bookmarkStart w:id="1921" w:name="_Toc508178632"/>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w:t>
      </w:r>
      <w:r>
        <w:t>Subscription Version Status Interaction Diagram</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tbl>
      <w:tblPr>
        <w:tblW w:w="0" w:type="auto"/>
        <w:tblLayout w:type="fixed"/>
        <w:tblLook w:val="0000" w:firstRow="0" w:lastRow="0" w:firstColumn="0" w:lastColumn="0" w:noHBand="0" w:noVBand="0"/>
      </w:tblPr>
      <w:tblGrid>
        <w:gridCol w:w="468"/>
        <w:gridCol w:w="2160"/>
        <w:gridCol w:w="2160"/>
        <w:gridCol w:w="4770"/>
        <w:gridCol w:w="18"/>
      </w:tblGrid>
      <w:tr w:rsidR="00000000" w14:paraId="2F85C783" w14:textId="77777777">
        <w:tblPrEx>
          <w:tblCellMar>
            <w:top w:w="0" w:type="dxa"/>
            <w:bottom w:w="0" w:type="dxa"/>
          </w:tblCellMar>
        </w:tblPrEx>
        <w:trPr>
          <w:cantSplit/>
          <w:tblHeader/>
        </w:trPr>
        <w:tc>
          <w:tcPr>
            <w:tcW w:w="9576" w:type="dxa"/>
            <w:gridSpan w:val="5"/>
            <w:shd w:val="solid" w:color="auto" w:fill="auto"/>
          </w:tcPr>
          <w:p w14:paraId="6300C4AB" w14:textId="77777777" w:rsidR="00000000" w:rsidRDefault="001F0AD0">
            <w:pPr>
              <w:pStyle w:val="TableText"/>
              <w:jc w:val="center"/>
            </w:pPr>
            <w:bookmarkStart w:id="1922" w:name="_Toc377543678"/>
            <w:r>
              <w:rPr>
                <w:b/>
                <w:sz w:val="24"/>
              </w:rPr>
              <w:t>Subscription Version Status Interaction Descriptions</w:t>
            </w:r>
          </w:p>
        </w:tc>
      </w:tr>
      <w:tr w:rsidR="00000000" w14:paraId="2B49C8D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blHeader/>
        </w:trPr>
        <w:tc>
          <w:tcPr>
            <w:tcW w:w="468" w:type="dxa"/>
            <w:tcBorders>
              <w:bottom w:val="nil"/>
            </w:tcBorders>
          </w:tcPr>
          <w:p w14:paraId="3A43BBF1" w14:textId="77777777" w:rsidR="00000000" w:rsidRDefault="001F0AD0">
            <w:pPr>
              <w:pStyle w:val="TableText"/>
              <w:jc w:val="center"/>
              <w:rPr>
                <w:b/>
              </w:rPr>
            </w:pPr>
            <w:r>
              <w:rPr>
                <w:b/>
              </w:rPr>
              <w:t>#</w:t>
            </w:r>
          </w:p>
        </w:tc>
        <w:tc>
          <w:tcPr>
            <w:tcW w:w="2160" w:type="dxa"/>
            <w:tcBorders>
              <w:bottom w:val="nil"/>
            </w:tcBorders>
          </w:tcPr>
          <w:p w14:paraId="538DCDBD" w14:textId="77777777" w:rsidR="00000000" w:rsidRDefault="001F0AD0">
            <w:pPr>
              <w:pStyle w:val="TableText"/>
              <w:jc w:val="center"/>
              <w:rPr>
                <w:b/>
              </w:rPr>
            </w:pPr>
            <w:r>
              <w:rPr>
                <w:b/>
              </w:rPr>
              <w:t>Interaction Name</w:t>
            </w:r>
          </w:p>
        </w:tc>
        <w:tc>
          <w:tcPr>
            <w:tcW w:w="2160" w:type="dxa"/>
          </w:tcPr>
          <w:p w14:paraId="021AA68D" w14:textId="77777777" w:rsidR="00000000" w:rsidRDefault="001F0AD0">
            <w:pPr>
              <w:pStyle w:val="TableText"/>
              <w:jc w:val="center"/>
              <w:rPr>
                <w:b/>
              </w:rPr>
            </w:pPr>
            <w:r>
              <w:rPr>
                <w:b/>
              </w:rPr>
              <w:t>Type</w:t>
            </w:r>
          </w:p>
        </w:tc>
        <w:tc>
          <w:tcPr>
            <w:tcW w:w="4770" w:type="dxa"/>
          </w:tcPr>
          <w:p w14:paraId="53742F5C" w14:textId="77777777" w:rsidR="00000000" w:rsidRDefault="001F0AD0">
            <w:pPr>
              <w:pStyle w:val="TableText"/>
              <w:jc w:val="center"/>
              <w:rPr>
                <w:b/>
              </w:rPr>
            </w:pPr>
            <w:r>
              <w:rPr>
                <w:b/>
              </w:rPr>
              <w:t>Description</w:t>
            </w:r>
          </w:p>
        </w:tc>
      </w:tr>
      <w:tr w:rsidR="00000000" w14:paraId="0CEFFC1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48AAF0F1" w14:textId="77777777" w:rsidR="00000000" w:rsidRDefault="001F0AD0">
            <w:pPr>
              <w:pStyle w:val="TableText"/>
            </w:pPr>
            <w:r>
              <w:t>1</w:t>
            </w:r>
          </w:p>
        </w:tc>
        <w:tc>
          <w:tcPr>
            <w:tcW w:w="2160" w:type="dxa"/>
            <w:tcBorders>
              <w:bottom w:val="nil"/>
            </w:tcBorders>
          </w:tcPr>
          <w:p w14:paraId="60EA2BA9" w14:textId="77777777" w:rsidR="00000000" w:rsidRDefault="001F0AD0">
            <w:pPr>
              <w:pStyle w:val="TableText"/>
            </w:pPr>
            <w:r>
              <w:t>Conflict to</w:t>
            </w:r>
            <w:r>
              <w:br/>
              <w:t>Cancel</w:t>
            </w:r>
          </w:p>
        </w:tc>
        <w:tc>
          <w:tcPr>
            <w:tcW w:w="2160" w:type="dxa"/>
          </w:tcPr>
          <w:p w14:paraId="1299D1A2" w14:textId="77777777" w:rsidR="00000000" w:rsidRDefault="001F0AD0">
            <w:pPr>
              <w:pStyle w:val="TableText"/>
            </w:pPr>
            <w:r>
              <w:t>NPAC SMS Internal</w:t>
            </w:r>
          </w:p>
        </w:tc>
        <w:tc>
          <w:tcPr>
            <w:tcW w:w="4770" w:type="dxa"/>
          </w:tcPr>
          <w:p w14:paraId="320BE229" w14:textId="77777777" w:rsidR="00000000" w:rsidRDefault="001F0AD0">
            <w:pPr>
              <w:pStyle w:val="TableText"/>
            </w:pPr>
            <w:r>
              <w:t>NPAC SMS automatically sets a Subscription Version in conflict directly to can</w:t>
            </w:r>
            <w:r>
              <w:t>celed after it has been in conflict for a tunable number of calendar days.</w:t>
            </w:r>
          </w:p>
        </w:tc>
      </w:tr>
      <w:tr w:rsidR="00000000" w14:paraId="1B437ED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tcBorders>
          </w:tcPr>
          <w:p w14:paraId="6DA7A75E" w14:textId="77777777" w:rsidR="00000000" w:rsidRDefault="001F0AD0">
            <w:pPr>
              <w:pStyle w:val="TableText"/>
            </w:pPr>
          </w:p>
        </w:tc>
        <w:tc>
          <w:tcPr>
            <w:tcW w:w="2160" w:type="dxa"/>
            <w:tcBorders>
              <w:top w:val="nil"/>
            </w:tcBorders>
          </w:tcPr>
          <w:p w14:paraId="53CCC240" w14:textId="77777777" w:rsidR="00000000" w:rsidRDefault="001F0AD0">
            <w:pPr>
              <w:pStyle w:val="TableText"/>
            </w:pPr>
          </w:p>
        </w:tc>
        <w:tc>
          <w:tcPr>
            <w:tcW w:w="2160" w:type="dxa"/>
          </w:tcPr>
          <w:p w14:paraId="7144E9E3" w14:textId="77777777" w:rsidR="00000000" w:rsidRDefault="001F0AD0">
            <w:pPr>
              <w:pStyle w:val="TableText"/>
            </w:pPr>
            <w:r>
              <w:t xml:space="preserve">SOA to NPAC SMS Interface or NPAC SOA Low-tech or Administrative Interface </w:t>
            </w:r>
          </w:p>
        </w:tc>
        <w:tc>
          <w:tcPr>
            <w:tcW w:w="4770" w:type="dxa"/>
          </w:tcPr>
          <w:p w14:paraId="7BCDA518" w14:textId="77777777" w:rsidR="00000000" w:rsidRDefault="001F0AD0">
            <w:pPr>
              <w:pStyle w:val="TableText"/>
            </w:pPr>
            <w:r>
              <w:rPr>
                <w:color w:val="000000"/>
              </w:rPr>
              <w:t>The old Service Provider User (or NPAC personnel acting on behalf of the Service Provider) sends a can</w:t>
            </w:r>
            <w:r>
              <w:rPr>
                <w:color w:val="000000"/>
              </w:rPr>
              <w:t>cellation request for a Subscription Version created by that Service Provider with a status of conflict that has not been concurred by the other new Service Provider.</w:t>
            </w:r>
          </w:p>
        </w:tc>
      </w:tr>
      <w:tr w:rsidR="00000000" w14:paraId="0A161DB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076587A0" w14:textId="77777777" w:rsidR="00000000" w:rsidRDefault="001F0AD0">
            <w:pPr>
              <w:pStyle w:val="TableText"/>
            </w:pPr>
            <w:r>
              <w:t>2</w:t>
            </w:r>
          </w:p>
        </w:tc>
        <w:tc>
          <w:tcPr>
            <w:tcW w:w="2160" w:type="dxa"/>
            <w:tcBorders>
              <w:top w:val="nil"/>
              <w:bottom w:val="nil"/>
            </w:tcBorders>
          </w:tcPr>
          <w:p w14:paraId="5D10BB39" w14:textId="77777777" w:rsidR="00000000" w:rsidRDefault="001F0AD0">
            <w:pPr>
              <w:pStyle w:val="TableText"/>
            </w:pPr>
            <w:r>
              <w:t>Conflict to</w:t>
            </w:r>
            <w:r>
              <w:br/>
              <w:t>Cancel Pending</w:t>
            </w:r>
          </w:p>
        </w:tc>
        <w:tc>
          <w:tcPr>
            <w:tcW w:w="2160" w:type="dxa"/>
          </w:tcPr>
          <w:p w14:paraId="65EB5917" w14:textId="77777777" w:rsidR="00000000" w:rsidRDefault="001F0AD0">
            <w:pPr>
              <w:pStyle w:val="TableText"/>
            </w:pPr>
            <w:r>
              <w:t xml:space="preserve">NPAC SOA Low-tech or Administrative Interface </w:t>
            </w:r>
          </w:p>
        </w:tc>
        <w:tc>
          <w:tcPr>
            <w:tcW w:w="4770" w:type="dxa"/>
          </w:tcPr>
          <w:p w14:paraId="10C5A9F7" w14:textId="77777777" w:rsidR="00000000" w:rsidRDefault="001F0AD0">
            <w:pPr>
              <w:pStyle w:val="TableText"/>
            </w:pPr>
            <w:r>
              <w:t>User cancels</w:t>
            </w:r>
            <w:r>
              <w:t xml:space="preserve"> a Subscription Version in conflict or cancels a Subscription Version that was created by or concurred to by both Service Providers.</w:t>
            </w:r>
          </w:p>
        </w:tc>
      </w:tr>
      <w:tr w:rsidR="00000000" w14:paraId="398E383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0D7E6C58" w14:textId="77777777" w:rsidR="00000000" w:rsidRDefault="001F0AD0">
            <w:pPr>
              <w:pStyle w:val="TableText"/>
            </w:pPr>
          </w:p>
        </w:tc>
        <w:tc>
          <w:tcPr>
            <w:tcW w:w="2160" w:type="dxa"/>
            <w:tcBorders>
              <w:top w:val="nil"/>
              <w:bottom w:val="nil"/>
            </w:tcBorders>
          </w:tcPr>
          <w:p w14:paraId="460F194D" w14:textId="77777777" w:rsidR="00000000" w:rsidRDefault="001F0AD0">
            <w:pPr>
              <w:pStyle w:val="TableText"/>
            </w:pPr>
          </w:p>
        </w:tc>
        <w:tc>
          <w:tcPr>
            <w:tcW w:w="2160" w:type="dxa"/>
          </w:tcPr>
          <w:p w14:paraId="4C4A74B1" w14:textId="77777777" w:rsidR="00000000" w:rsidRDefault="001F0AD0">
            <w:pPr>
              <w:pStyle w:val="TableText"/>
            </w:pPr>
            <w:r>
              <w:t>SOA to NPAC SMS Interface</w:t>
            </w:r>
          </w:p>
        </w:tc>
        <w:tc>
          <w:tcPr>
            <w:tcW w:w="4770" w:type="dxa"/>
          </w:tcPr>
          <w:p w14:paraId="5F6B7C58" w14:textId="77777777" w:rsidR="00000000" w:rsidRDefault="001F0AD0">
            <w:pPr>
              <w:pStyle w:val="TableText"/>
              <w:rPr>
                <w:color w:val="000000"/>
              </w:rPr>
            </w:pPr>
            <w:r>
              <w:rPr>
                <w:color w:val="000000"/>
              </w:rPr>
              <w:t xml:space="preserve">User sends a cancellation request for a Subscription Version that was created by or concurred </w:t>
            </w:r>
            <w:r>
              <w:rPr>
                <w:color w:val="000000"/>
              </w:rPr>
              <w:t>to by both Service Providers.</w:t>
            </w:r>
          </w:p>
        </w:tc>
      </w:tr>
      <w:tr w:rsidR="00000000" w14:paraId="2EF8FF9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200EDC83" w14:textId="77777777" w:rsidR="00000000" w:rsidRDefault="001F0AD0">
            <w:pPr>
              <w:pStyle w:val="TableText"/>
            </w:pPr>
            <w:r>
              <w:t>3</w:t>
            </w:r>
          </w:p>
        </w:tc>
        <w:tc>
          <w:tcPr>
            <w:tcW w:w="2160" w:type="dxa"/>
            <w:tcBorders>
              <w:bottom w:val="nil"/>
            </w:tcBorders>
          </w:tcPr>
          <w:p w14:paraId="752E5B36" w14:textId="77777777" w:rsidR="00000000" w:rsidRDefault="001F0AD0">
            <w:pPr>
              <w:pStyle w:val="TableText"/>
            </w:pPr>
            <w:r>
              <w:t>Cancel Pending to</w:t>
            </w:r>
            <w:r>
              <w:br/>
              <w:t>Conflict</w:t>
            </w:r>
          </w:p>
        </w:tc>
        <w:tc>
          <w:tcPr>
            <w:tcW w:w="2160" w:type="dxa"/>
          </w:tcPr>
          <w:p w14:paraId="0E6E2DB7" w14:textId="77777777" w:rsidR="00000000" w:rsidRDefault="001F0AD0">
            <w:pPr>
              <w:pStyle w:val="TableText"/>
            </w:pPr>
            <w:r>
              <w:t xml:space="preserve">NPAC SOA Low-tech or Administrative Interface </w:t>
            </w:r>
          </w:p>
        </w:tc>
        <w:tc>
          <w:tcPr>
            <w:tcW w:w="4770" w:type="dxa"/>
          </w:tcPr>
          <w:p w14:paraId="33DC8C24" w14:textId="77777777" w:rsidR="00000000" w:rsidRDefault="001F0AD0">
            <w:pPr>
              <w:pStyle w:val="TableText"/>
            </w:pPr>
            <w:r>
              <w:t>User sets a Subscription Version with a status of cancel pending to conflict.</w:t>
            </w:r>
          </w:p>
        </w:tc>
      </w:tr>
      <w:tr w:rsidR="00000000" w14:paraId="06AB0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21714A40" w14:textId="77777777" w:rsidR="00000000" w:rsidRDefault="001F0AD0">
            <w:pPr>
              <w:pStyle w:val="TableText"/>
            </w:pPr>
          </w:p>
        </w:tc>
        <w:tc>
          <w:tcPr>
            <w:tcW w:w="2160" w:type="dxa"/>
            <w:tcBorders>
              <w:top w:val="nil"/>
              <w:bottom w:val="nil"/>
            </w:tcBorders>
          </w:tcPr>
          <w:p w14:paraId="123A344C" w14:textId="77777777" w:rsidR="00000000" w:rsidRDefault="001F0AD0">
            <w:pPr>
              <w:pStyle w:val="TableText"/>
            </w:pPr>
          </w:p>
        </w:tc>
        <w:tc>
          <w:tcPr>
            <w:tcW w:w="2160" w:type="dxa"/>
          </w:tcPr>
          <w:p w14:paraId="5DF5002E" w14:textId="77777777" w:rsidR="00000000" w:rsidRDefault="001F0AD0">
            <w:pPr>
              <w:pStyle w:val="TableText"/>
            </w:pPr>
            <w:r>
              <w:t>NPAC SMS Internal</w:t>
            </w:r>
          </w:p>
        </w:tc>
        <w:tc>
          <w:tcPr>
            <w:tcW w:w="4770" w:type="dxa"/>
          </w:tcPr>
          <w:p w14:paraId="1B14C3DF" w14:textId="77777777" w:rsidR="00000000" w:rsidRDefault="001F0AD0">
            <w:pPr>
              <w:pStyle w:val="TableText"/>
            </w:pPr>
            <w:r>
              <w:t>NPAC SMS automatically sets a Subscription Version</w:t>
            </w:r>
            <w:r>
              <w:t xml:space="preserve"> with a status of cancel pending to conflict if cancel pending acknowledgment has not been received from the new Service Provider within a tunable timeframe.</w:t>
            </w:r>
          </w:p>
        </w:tc>
      </w:tr>
      <w:tr w:rsidR="00000000" w14:paraId="17F4E8E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6B86A0D1" w14:textId="77777777" w:rsidR="00000000" w:rsidRDefault="001F0AD0">
            <w:pPr>
              <w:pStyle w:val="TableText"/>
            </w:pPr>
            <w:r>
              <w:t>4</w:t>
            </w:r>
          </w:p>
        </w:tc>
        <w:tc>
          <w:tcPr>
            <w:tcW w:w="2160" w:type="dxa"/>
            <w:tcBorders>
              <w:bottom w:val="nil"/>
            </w:tcBorders>
          </w:tcPr>
          <w:p w14:paraId="26D45AC1" w14:textId="77777777" w:rsidR="00000000" w:rsidRDefault="001F0AD0">
            <w:pPr>
              <w:pStyle w:val="TableText"/>
            </w:pPr>
            <w:r>
              <w:t>Conflict to</w:t>
            </w:r>
            <w:r>
              <w:br/>
              <w:t>Pending</w:t>
            </w:r>
          </w:p>
        </w:tc>
        <w:tc>
          <w:tcPr>
            <w:tcW w:w="2160" w:type="dxa"/>
          </w:tcPr>
          <w:p w14:paraId="3BAA5616" w14:textId="77777777" w:rsidR="00000000" w:rsidRDefault="001F0AD0">
            <w:pPr>
              <w:pStyle w:val="TableText"/>
            </w:pPr>
            <w:r>
              <w:t>NPAC Administrative Interface – NPAC Personnel and SOA to NPAC SMS Interfac</w:t>
            </w:r>
            <w:r>
              <w:t>e or NPAC SOA Low-tech Interface – Old Service Provider</w:t>
            </w:r>
          </w:p>
        </w:tc>
        <w:tc>
          <w:tcPr>
            <w:tcW w:w="4770" w:type="dxa"/>
          </w:tcPr>
          <w:p w14:paraId="10B557C5" w14:textId="77777777" w:rsidR="00000000" w:rsidRDefault="001F0AD0">
            <w:pPr>
              <w:pStyle w:val="TableText"/>
            </w:pPr>
            <w:r>
              <w:t>User removes a Subscription Version from conflict.</w:t>
            </w:r>
          </w:p>
        </w:tc>
      </w:tr>
      <w:tr w:rsidR="00000000" w14:paraId="6042FF4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tcBorders>
          </w:tcPr>
          <w:p w14:paraId="299697B8" w14:textId="77777777" w:rsidR="00000000" w:rsidRDefault="001F0AD0">
            <w:pPr>
              <w:pStyle w:val="TableText"/>
            </w:pPr>
          </w:p>
        </w:tc>
        <w:tc>
          <w:tcPr>
            <w:tcW w:w="2160" w:type="dxa"/>
            <w:tcBorders>
              <w:top w:val="nil"/>
            </w:tcBorders>
          </w:tcPr>
          <w:p w14:paraId="1147261E" w14:textId="77777777" w:rsidR="00000000" w:rsidRDefault="001F0AD0">
            <w:pPr>
              <w:pStyle w:val="TableText"/>
            </w:pPr>
          </w:p>
        </w:tc>
        <w:tc>
          <w:tcPr>
            <w:tcW w:w="2160" w:type="dxa"/>
          </w:tcPr>
          <w:p w14:paraId="718E102E" w14:textId="77777777" w:rsidR="00000000" w:rsidRDefault="001F0AD0">
            <w:pPr>
              <w:pStyle w:val="TableText"/>
            </w:pPr>
            <w:r>
              <w:t>SOA to NPAC SMS Interface or NPAC SOA Low-tech Interface - New Service Provider</w:t>
            </w:r>
          </w:p>
        </w:tc>
        <w:tc>
          <w:tcPr>
            <w:tcW w:w="4770" w:type="dxa"/>
          </w:tcPr>
          <w:p w14:paraId="720FB942" w14:textId="77777777" w:rsidR="00000000" w:rsidRDefault="001F0AD0">
            <w:pPr>
              <w:pStyle w:val="TableText"/>
            </w:pPr>
            <w:r>
              <w:t>New Service Provider User removes a Subscription Version from conf</w:t>
            </w:r>
            <w:r>
              <w:t>lict.  This action can only occur if a tunable number of hours have elapsed since the Subscription Version was placed in conflict.</w:t>
            </w:r>
          </w:p>
        </w:tc>
      </w:tr>
      <w:tr w:rsidR="00000000" w14:paraId="711B78F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05473835" w14:textId="77777777" w:rsidR="00000000" w:rsidRDefault="001F0AD0">
            <w:pPr>
              <w:pStyle w:val="TableText"/>
            </w:pPr>
            <w:r>
              <w:t>5</w:t>
            </w:r>
          </w:p>
        </w:tc>
        <w:tc>
          <w:tcPr>
            <w:tcW w:w="2160" w:type="dxa"/>
            <w:tcBorders>
              <w:top w:val="nil"/>
              <w:bottom w:val="nil"/>
            </w:tcBorders>
          </w:tcPr>
          <w:p w14:paraId="184409B2" w14:textId="77777777" w:rsidR="00000000" w:rsidRDefault="001F0AD0">
            <w:pPr>
              <w:pStyle w:val="TableText"/>
            </w:pPr>
            <w:r>
              <w:t>Pending to</w:t>
            </w:r>
            <w:r>
              <w:br/>
              <w:t>Conflict</w:t>
            </w:r>
          </w:p>
        </w:tc>
        <w:tc>
          <w:tcPr>
            <w:tcW w:w="2160" w:type="dxa"/>
          </w:tcPr>
          <w:p w14:paraId="0534AD3C" w14:textId="77777777" w:rsidR="00000000" w:rsidRDefault="001F0AD0">
            <w:pPr>
              <w:pStyle w:val="TableText"/>
            </w:pPr>
            <w:r>
              <w:t>NPAC Administrative Interface – NPAC Personnel</w:t>
            </w:r>
          </w:p>
        </w:tc>
        <w:tc>
          <w:tcPr>
            <w:tcW w:w="4770" w:type="dxa"/>
          </w:tcPr>
          <w:p w14:paraId="50E699C8" w14:textId="77777777" w:rsidR="00000000" w:rsidRDefault="001F0AD0">
            <w:pPr>
              <w:pStyle w:val="TableText"/>
              <w:ind w:left="360" w:hanging="360"/>
            </w:pPr>
            <w:r>
              <w:t>1.</w:t>
            </w:r>
            <w:r>
              <w:tab/>
              <w:t>User sets a Subscription Version with a status of pe</w:t>
            </w:r>
            <w:r>
              <w:t>nding to conflict.</w:t>
            </w:r>
          </w:p>
          <w:p w14:paraId="39A67655" w14:textId="77777777" w:rsidR="00000000" w:rsidRDefault="001F0AD0">
            <w:pPr>
              <w:pStyle w:val="TableText"/>
              <w:spacing w:after="0"/>
              <w:ind w:left="360" w:hanging="360"/>
            </w:pPr>
            <w:r>
              <w:t>2.</w:t>
            </w:r>
            <w:r>
              <w:tab/>
              <w:t>User creates a Subscription Version for an existing pending Subscription Version for the old Service Provider and does not provide authorization for the transfer of service.</w:t>
            </w:r>
          </w:p>
          <w:p w14:paraId="42166B34" w14:textId="77777777" w:rsidR="00000000" w:rsidRDefault="001F0AD0">
            <w:pPr>
              <w:pStyle w:val="TableText"/>
              <w:spacing w:before="0" w:after="0"/>
            </w:pPr>
          </w:p>
        </w:tc>
      </w:tr>
      <w:tr w:rsidR="00000000" w14:paraId="19BF3B0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single" w:sz="4" w:space="0" w:color="auto"/>
            </w:tcBorders>
          </w:tcPr>
          <w:p w14:paraId="45FB813A" w14:textId="77777777" w:rsidR="00000000" w:rsidRDefault="001F0AD0">
            <w:pPr>
              <w:pStyle w:val="TableText"/>
            </w:pPr>
          </w:p>
        </w:tc>
        <w:tc>
          <w:tcPr>
            <w:tcW w:w="2160" w:type="dxa"/>
            <w:tcBorders>
              <w:top w:val="nil"/>
              <w:bottom w:val="single" w:sz="4" w:space="0" w:color="auto"/>
            </w:tcBorders>
          </w:tcPr>
          <w:p w14:paraId="5C997997" w14:textId="77777777" w:rsidR="00000000" w:rsidRDefault="001F0AD0">
            <w:pPr>
              <w:pStyle w:val="TableText"/>
            </w:pPr>
          </w:p>
        </w:tc>
        <w:tc>
          <w:tcPr>
            <w:tcW w:w="2160" w:type="dxa"/>
          </w:tcPr>
          <w:p w14:paraId="06DA88CD" w14:textId="77777777" w:rsidR="00000000" w:rsidRDefault="001F0AD0">
            <w:pPr>
              <w:pStyle w:val="TableText"/>
            </w:pPr>
            <w:r>
              <w:t>SOA to NPAC SMS Interface or NPAC SOA Low-tech Interface</w:t>
            </w:r>
            <w:r>
              <w:t xml:space="preserve"> – Old Service Provider</w:t>
            </w:r>
          </w:p>
        </w:tc>
        <w:tc>
          <w:tcPr>
            <w:tcW w:w="4770" w:type="dxa"/>
          </w:tcPr>
          <w:p w14:paraId="08BEC604" w14:textId="77777777" w:rsidR="00000000" w:rsidRDefault="001F0AD0">
            <w:pPr>
              <w:pStyle w:val="TableText"/>
            </w:pPr>
            <w:r>
              <w:t>Old Service Provider sends a Subscription Version creation or modification request for a Subscription Version with a status of pending, which revokes the old Service Provider’s authorization for transfer of service.  This action can</w:t>
            </w:r>
            <w:r>
              <w:t xml:space="preserve"> only be taken once, and must be taken a tunable number of hours prior to the new Service Provider due date.</w:t>
            </w:r>
          </w:p>
        </w:tc>
      </w:tr>
      <w:tr w:rsidR="00000000" w14:paraId="66D68E3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58476E01" w14:textId="77777777" w:rsidR="00000000" w:rsidRDefault="001F0AD0">
            <w:pPr>
              <w:pStyle w:val="TableText"/>
            </w:pPr>
            <w:r>
              <w:t>6</w:t>
            </w:r>
          </w:p>
        </w:tc>
        <w:tc>
          <w:tcPr>
            <w:tcW w:w="2160" w:type="dxa"/>
            <w:tcBorders>
              <w:top w:val="nil"/>
              <w:bottom w:val="nil"/>
            </w:tcBorders>
          </w:tcPr>
          <w:p w14:paraId="4753F1A2" w14:textId="77777777" w:rsidR="00000000" w:rsidRDefault="001F0AD0">
            <w:pPr>
              <w:pStyle w:val="TableText"/>
            </w:pPr>
            <w:r>
              <w:t>Pending to</w:t>
            </w:r>
            <w:r>
              <w:br/>
              <w:t>Cancel</w:t>
            </w:r>
          </w:p>
        </w:tc>
        <w:tc>
          <w:tcPr>
            <w:tcW w:w="2160" w:type="dxa"/>
          </w:tcPr>
          <w:p w14:paraId="7A69A273" w14:textId="77777777" w:rsidR="00000000" w:rsidRDefault="001F0AD0">
            <w:pPr>
              <w:pStyle w:val="TableText"/>
            </w:pPr>
            <w:r>
              <w:t>NPAC Administrative Interface – NPAC Personnel</w:t>
            </w:r>
          </w:p>
        </w:tc>
        <w:tc>
          <w:tcPr>
            <w:tcW w:w="4770" w:type="dxa"/>
          </w:tcPr>
          <w:p w14:paraId="418A045F" w14:textId="77777777" w:rsidR="00000000" w:rsidRDefault="001F0AD0">
            <w:pPr>
              <w:pStyle w:val="TableText"/>
            </w:pPr>
            <w:r>
              <w:t xml:space="preserve">User cancels a Subscription Version with a status of pending that has not been </w:t>
            </w:r>
            <w:r>
              <w:t>concurred by both service providers.</w:t>
            </w:r>
          </w:p>
        </w:tc>
      </w:tr>
      <w:tr w:rsidR="00000000" w14:paraId="3785B97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501BE9A4" w14:textId="77777777" w:rsidR="00000000" w:rsidRDefault="001F0AD0">
            <w:pPr>
              <w:pStyle w:val="TableText"/>
            </w:pPr>
          </w:p>
        </w:tc>
        <w:tc>
          <w:tcPr>
            <w:tcW w:w="2160" w:type="dxa"/>
            <w:tcBorders>
              <w:top w:val="nil"/>
              <w:bottom w:val="nil"/>
            </w:tcBorders>
          </w:tcPr>
          <w:p w14:paraId="59DF21DA" w14:textId="77777777" w:rsidR="00000000" w:rsidRDefault="001F0AD0">
            <w:pPr>
              <w:pStyle w:val="TableText"/>
            </w:pPr>
          </w:p>
        </w:tc>
        <w:tc>
          <w:tcPr>
            <w:tcW w:w="2160" w:type="dxa"/>
          </w:tcPr>
          <w:p w14:paraId="602289E6" w14:textId="77777777" w:rsidR="00000000" w:rsidRDefault="001F0AD0">
            <w:pPr>
              <w:pStyle w:val="TableText"/>
            </w:pPr>
            <w:r>
              <w:t>SOA to NPAC SMS Interface or NPAC SOA Low-tech Interface</w:t>
            </w:r>
          </w:p>
        </w:tc>
        <w:tc>
          <w:tcPr>
            <w:tcW w:w="4770" w:type="dxa"/>
          </w:tcPr>
          <w:p w14:paraId="2811375D" w14:textId="77777777" w:rsidR="00000000" w:rsidRDefault="001F0AD0">
            <w:pPr>
              <w:pStyle w:val="TableText"/>
            </w:pPr>
            <w:r>
              <w:rPr>
                <w:b/>
              </w:rPr>
              <w:t>Service Provider</w:t>
            </w:r>
            <w:r>
              <w:t xml:space="preserve"> User sends a cancellation request for a Subscription Version created by that Service Provider with a status of pending that has not been concu</w:t>
            </w:r>
            <w:r>
              <w:t>rred by the other Service Provider.</w:t>
            </w:r>
          </w:p>
        </w:tc>
      </w:tr>
      <w:tr w:rsidR="00000000" w14:paraId="4BB164D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tcBorders>
          </w:tcPr>
          <w:p w14:paraId="2028B312" w14:textId="77777777" w:rsidR="00000000" w:rsidRDefault="001F0AD0">
            <w:pPr>
              <w:pStyle w:val="TableText"/>
            </w:pPr>
          </w:p>
        </w:tc>
        <w:tc>
          <w:tcPr>
            <w:tcW w:w="2160" w:type="dxa"/>
            <w:tcBorders>
              <w:top w:val="nil"/>
            </w:tcBorders>
          </w:tcPr>
          <w:p w14:paraId="546A6CCA" w14:textId="77777777" w:rsidR="00000000" w:rsidRDefault="001F0AD0">
            <w:pPr>
              <w:pStyle w:val="TableText"/>
            </w:pPr>
          </w:p>
        </w:tc>
        <w:tc>
          <w:tcPr>
            <w:tcW w:w="2160" w:type="dxa"/>
          </w:tcPr>
          <w:p w14:paraId="11DC6484" w14:textId="77777777" w:rsidR="00000000" w:rsidRDefault="001F0AD0">
            <w:pPr>
              <w:pStyle w:val="TableText"/>
            </w:pPr>
            <w:r>
              <w:t>NPAC SMS Internal</w:t>
            </w:r>
          </w:p>
        </w:tc>
        <w:tc>
          <w:tcPr>
            <w:tcW w:w="4770" w:type="dxa"/>
          </w:tcPr>
          <w:p w14:paraId="4F08DB58" w14:textId="77777777" w:rsidR="00000000" w:rsidRDefault="001F0AD0">
            <w:pPr>
              <w:pStyle w:val="TableText"/>
              <w:ind w:left="360" w:hanging="360"/>
            </w:pPr>
            <w:r>
              <w:t>1.</w:t>
            </w:r>
            <w:r>
              <w:tab/>
              <w:t>NPAC SMS automatically sets a pending Subscription Version to cancel after authorization for the transfer of service has not been received from the new Service Provider within a tunable timeframe.</w:t>
            </w:r>
          </w:p>
          <w:p w14:paraId="21D38C12" w14:textId="77777777" w:rsidR="00000000" w:rsidRDefault="001F0AD0">
            <w:pPr>
              <w:pStyle w:val="TableText"/>
              <w:ind w:left="360" w:hanging="360"/>
            </w:pPr>
            <w:r>
              <w:t>2.</w:t>
            </w:r>
            <w:r>
              <w:tab/>
              <w:t>NPAC SMS automatically sets a pending Subscription Version to cancel if an activation request is not received a tunable amount of time after new Service Provider due date.</w:t>
            </w:r>
          </w:p>
        </w:tc>
      </w:tr>
      <w:tr w:rsidR="00000000" w14:paraId="5DF55DF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6F7708FC" w14:textId="77777777" w:rsidR="00000000" w:rsidRDefault="001F0AD0">
            <w:pPr>
              <w:pStyle w:val="TableText"/>
            </w:pPr>
            <w:r>
              <w:t>7</w:t>
            </w:r>
          </w:p>
        </w:tc>
        <w:tc>
          <w:tcPr>
            <w:tcW w:w="2160" w:type="dxa"/>
            <w:tcBorders>
              <w:top w:val="nil"/>
              <w:bottom w:val="nil"/>
            </w:tcBorders>
          </w:tcPr>
          <w:p w14:paraId="44A0AD2C" w14:textId="77777777" w:rsidR="00000000" w:rsidRDefault="001F0AD0">
            <w:pPr>
              <w:pStyle w:val="TableText"/>
            </w:pPr>
            <w:r>
              <w:t>Pending to</w:t>
            </w:r>
            <w:r>
              <w:br/>
              <w:t>Cancel Pending</w:t>
            </w:r>
          </w:p>
        </w:tc>
        <w:tc>
          <w:tcPr>
            <w:tcW w:w="2160" w:type="dxa"/>
          </w:tcPr>
          <w:p w14:paraId="6320541D" w14:textId="77777777" w:rsidR="00000000" w:rsidRDefault="001F0AD0">
            <w:pPr>
              <w:pStyle w:val="TableText"/>
            </w:pPr>
            <w:r>
              <w:t>NPAC Administrative Interface - NPAC Personnel</w:t>
            </w:r>
          </w:p>
        </w:tc>
        <w:tc>
          <w:tcPr>
            <w:tcW w:w="4770" w:type="dxa"/>
          </w:tcPr>
          <w:p w14:paraId="6A47C249" w14:textId="77777777" w:rsidR="00000000" w:rsidRDefault="001F0AD0">
            <w:pPr>
              <w:pStyle w:val="TableText"/>
            </w:pPr>
            <w:r>
              <w:t>User</w:t>
            </w:r>
            <w:r>
              <w:t xml:space="preserve"> cancels a Subscription Version with a status of pending that has been created/concurred by both Service Providers.</w:t>
            </w:r>
          </w:p>
        </w:tc>
      </w:tr>
      <w:tr w:rsidR="00000000" w14:paraId="02C5302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292362DE" w14:textId="77777777" w:rsidR="00000000" w:rsidRDefault="001F0AD0">
            <w:pPr>
              <w:pStyle w:val="TableText"/>
            </w:pPr>
          </w:p>
        </w:tc>
        <w:tc>
          <w:tcPr>
            <w:tcW w:w="2160" w:type="dxa"/>
            <w:tcBorders>
              <w:top w:val="nil"/>
              <w:bottom w:val="nil"/>
            </w:tcBorders>
          </w:tcPr>
          <w:p w14:paraId="4D949BB7" w14:textId="77777777" w:rsidR="00000000" w:rsidRDefault="001F0AD0">
            <w:pPr>
              <w:pStyle w:val="TableText"/>
            </w:pPr>
          </w:p>
        </w:tc>
        <w:tc>
          <w:tcPr>
            <w:tcW w:w="2160" w:type="dxa"/>
          </w:tcPr>
          <w:p w14:paraId="592696BE" w14:textId="77777777" w:rsidR="00000000" w:rsidRDefault="001F0AD0">
            <w:pPr>
              <w:pStyle w:val="TableText"/>
            </w:pPr>
            <w:r>
              <w:t>SOA to NPAC SMS Interface or NPAC SOA Low-tech Interface</w:t>
            </w:r>
          </w:p>
        </w:tc>
        <w:tc>
          <w:tcPr>
            <w:tcW w:w="4770" w:type="dxa"/>
          </w:tcPr>
          <w:p w14:paraId="3871DA01" w14:textId="77777777" w:rsidR="00000000" w:rsidRDefault="001F0AD0">
            <w:pPr>
              <w:pStyle w:val="TableText"/>
            </w:pPr>
            <w:r>
              <w:rPr>
                <w:bCs/>
              </w:rPr>
              <w:t xml:space="preserve">Service Provider </w:t>
            </w:r>
            <w:r>
              <w:t>User sends a cancellation request for a Subscription Version wi</w:t>
            </w:r>
            <w:r>
              <w:t>th a status of pending that has been concurred by the other Service Provider.</w:t>
            </w:r>
          </w:p>
        </w:tc>
      </w:tr>
      <w:tr w:rsidR="00000000" w14:paraId="2839F94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61D62A0D" w14:textId="77777777" w:rsidR="00000000" w:rsidRDefault="001F0AD0">
            <w:pPr>
              <w:pStyle w:val="TableText"/>
            </w:pPr>
            <w:r>
              <w:t>8</w:t>
            </w:r>
          </w:p>
        </w:tc>
        <w:tc>
          <w:tcPr>
            <w:tcW w:w="2160" w:type="dxa"/>
            <w:tcBorders>
              <w:bottom w:val="nil"/>
            </w:tcBorders>
          </w:tcPr>
          <w:p w14:paraId="701830A7" w14:textId="77777777" w:rsidR="00000000" w:rsidRDefault="001F0AD0">
            <w:pPr>
              <w:pStyle w:val="TableText"/>
            </w:pPr>
            <w:r>
              <w:t>Cancel Pending to Cancel</w:t>
            </w:r>
          </w:p>
          <w:p w14:paraId="6B0F7824" w14:textId="77777777" w:rsidR="00000000" w:rsidRDefault="001F0AD0">
            <w:pPr>
              <w:pStyle w:val="TableText"/>
            </w:pPr>
          </w:p>
        </w:tc>
        <w:tc>
          <w:tcPr>
            <w:tcW w:w="2160" w:type="dxa"/>
          </w:tcPr>
          <w:p w14:paraId="4B80F87C" w14:textId="77777777" w:rsidR="00000000" w:rsidRDefault="001F0AD0">
            <w:pPr>
              <w:pStyle w:val="TableText"/>
            </w:pPr>
            <w:r>
              <w:t>NPAC SMS Internal</w:t>
            </w:r>
          </w:p>
        </w:tc>
        <w:tc>
          <w:tcPr>
            <w:tcW w:w="4770" w:type="dxa"/>
          </w:tcPr>
          <w:p w14:paraId="2DC98D2E" w14:textId="77777777" w:rsidR="00000000" w:rsidRDefault="001F0AD0">
            <w:pPr>
              <w:pStyle w:val="TableText"/>
            </w:pPr>
            <w:r>
              <w:t>NPAC SMS automatically sets a cancel pending Subscription Version to canceled after receiving cancel pending acknowledgment from th</w:t>
            </w:r>
            <w:r>
              <w:t>e concurring Service Provider, or the final cancellation concurrence window has expired without cancel concurrence from the old Service Provider.</w:t>
            </w:r>
          </w:p>
        </w:tc>
      </w:tr>
      <w:tr w:rsidR="00000000" w14:paraId="3CD7B16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531CCAEB" w14:textId="77777777" w:rsidR="00000000" w:rsidRDefault="001F0AD0">
            <w:pPr>
              <w:pStyle w:val="TableText"/>
            </w:pPr>
            <w:r>
              <w:t>9</w:t>
            </w:r>
          </w:p>
        </w:tc>
        <w:tc>
          <w:tcPr>
            <w:tcW w:w="2160" w:type="dxa"/>
            <w:tcBorders>
              <w:bottom w:val="nil"/>
            </w:tcBorders>
          </w:tcPr>
          <w:p w14:paraId="12A18712" w14:textId="77777777" w:rsidR="00000000" w:rsidRDefault="001F0AD0">
            <w:pPr>
              <w:pStyle w:val="TableText"/>
            </w:pPr>
            <w:r>
              <w:t>Creation -</w:t>
            </w:r>
            <w:r>
              <w:br/>
              <w:t>Set to Conflict</w:t>
            </w:r>
          </w:p>
        </w:tc>
        <w:tc>
          <w:tcPr>
            <w:tcW w:w="2160" w:type="dxa"/>
          </w:tcPr>
          <w:p w14:paraId="59C76E04" w14:textId="77777777" w:rsidR="00000000" w:rsidRDefault="001F0AD0">
            <w:pPr>
              <w:pStyle w:val="TableText"/>
            </w:pPr>
            <w:r>
              <w:t>NPAC Administrative Interface – NPAC Personnel</w:t>
            </w:r>
          </w:p>
        </w:tc>
        <w:tc>
          <w:tcPr>
            <w:tcW w:w="4770" w:type="dxa"/>
          </w:tcPr>
          <w:p w14:paraId="52D47D4C" w14:textId="77777777" w:rsidR="00000000" w:rsidRDefault="001F0AD0">
            <w:pPr>
              <w:pStyle w:val="TableText"/>
            </w:pPr>
            <w:r>
              <w:t>User creates a Subscription Versi</w:t>
            </w:r>
            <w:r>
              <w:t>on for the old Service Provider and does not provide authorization for the transfer of service.</w:t>
            </w:r>
          </w:p>
        </w:tc>
      </w:tr>
      <w:tr w:rsidR="00000000" w14:paraId="2EB9A9E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single" w:sz="4" w:space="0" w:color="auto"/>
            </w:tcBorders>
          </w:tcPr>
          <w:p w14:paraId="39BD0891" w14:textId="77777777" w:rsidR="00000000" w:rsidRDefault="001F0AD0">
            <w:pPr>
              <w:pStyle w:val="TableText"/>
            </w:pPr>
          </w:p>
        </w:tc>
        <w:tc>
          <w:tcPr>
            <w:tcW w:w="2160" w:type="dxa"/>
            <w:tcBorders>
              <w:top w:val="nil"/>
              <w:bottom w:val="single" w:sz="4" w:space="0" w:color="auto"/>
            </w:tcBorders>
          </w:tcPr>
          <w:p w14:paraId="23FE8835" w14:textId="77777777" w:rsidR="00000000" w:rsidRDefault="001F0AD0">
            <w:pPr>
              <w:pStyle w:val="TableText"/>
            </w:pPr>
          </w:p>
        </w:tc>
        <w:tc>
          <w:tcPr>
            <w:tcW w:w="2160" w:type="dxa"/>
          </w:tcPr>
          <w:p w14:paraId="76BC1172" w14:textId="77777777" w:rsidR="00000000" w:rsidRDefault="001F0AD0">
            <w:pPr>
              <w:pStyle w:val="TableText"/>
            </w:pPr>
            <w:r>
              <w:t>SOA to NPAC SMS Interface and NPAC SOA Low-tech Interface – Old Service Provider</w:t>
            </w:r>
          </w:p>
        </w:tc>
        <w:tc>
          <w:tcPr>
            <w:tcW w:w="4770" w:type="dxa"/>
          </w:tcPr>
          <w:p w14:paraId="27F64B76" w14:textId="77777777" w:rsidR="00000000" w:rsidRDefault="001F0AD0">
            <w:pPr>
              <w:pStyle w:val="TableText"/>
            </w:pPr>
            <w:r>
              <w:t>User sends an old Service Provider Subscription Version creation request and</w:t>
            </w:r>
            <w:r>
              <w:t xml:space="preserve"> does not provide authorization for the transfer of service.</w:t>
            </w:r>
          </w:p>
        </w:tc>
      </w:tr>
      <w:tr w:rsidR="00000000" w14:paraId="310CBEC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23B72FE6" w14:textId="77777777" w:rsidR="00000000" w:rsidRDefault="001F0AD0">
            <w:pPr>
              <w:pStyle w:val="TableText"/>
            </w:pPr>
            <w:r>
              <w:t>10</w:t>
            </w:r>
          </w:p>
        </w:tc>
        <w:tc>
          <w:tcPr>
            <w:tcW w:w="2160" w:type="dxa"/>
            <w:tcBorders>
              <w:top w:val="nil"/>
              <w:bottom w:val="nil"/>
            </w:tcBorders>
          </w:tcPr>
          <w:p w14:paraId="45B55A81" w14:textId="77777777" w:rsidR="00000000" w:rsidRDefault="001F0AD0">
            <w:pPr>
              <w:pStyle w:val="TableText"/>
            </w:pPr>
            <w:r>
              <w:t>Creation -</w:t>
            </w:r>
            <w:r>
              <w:br/>
              <w:t>Set to Pending</w:t>
            </w:r>
          </w:p>
        </w:tc>
        <w:tc>
          <w:tcPr>
            <w:tcW w:w="2160" w:type="dxa"/>
          </w:tcPr>
          <w:p w14:paraId="595DD96F" w14:textId="77777777" w:rsidR="00000000" w:rsidRDefault="001F0AD0">
            <w:pPr>
              <w:pStyle w:val="TableText"/>
            </w:pPr>
            <w:r>
              <w:t>NPAC Administrative Interface – NPAC Personnel</w:t>
            </w:r>
          </w:p>
        </w:tc>
        <w:tc>
          <w:tcPr>
            <w:tcW w:w="4770" w:type="dxa"/>
          </w:tcPr>
          <w:p w14:paraId="006B579C" w14:textId="77777777" w:rsidR="00000000" w:rsidRDefault="001F0AD0">
            <w:pPr>
              <w:pStyle w:val="TableText"/>
              <w:keepLines/>
            </w:pPr>
            <w:r>
              <w:t>User creates a Subscription Version for either the new or old Service Provider. If the create is for the old Service P</w:t>
            </w:r>
            <w:r>
              <w:t xml:space="preserve">rovider and authorization for the transfer of service is not provided, refer to </w:t>
            </w:r>
            <w:r>
              <w:rPr>
                <w:i/>
              </w:rPr>
              <w:t># 9, Creation - Set to Conflict, NPAC SOA Low-tech Interface</w:t>
            </w:r>
            <w:r>
              <w:t>.</w:t>
            </w:r>
          </w:p>
        </w:tc>
      </w:tr>
      <w:tr w:rsidR="00000000" w14:paraId="672984C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5100DB73" w14:textId="77777777" w:rsidR="00000000" w:rsidRDefault="001F0AD0">
            <w:pPr>
              <w:pStyle w:val="TableText"/>
            </w:pPr>
          </w:p>
        </w:tc>
        <w:tc>
          <w:tcPr>
            <w:tcW w:w="2160" w:type="dxa"/>
            <w:tcBorders>
              <w:top w:val="nil"/>
              <w:bottom w:val="nil"/>
            </w:tcBorders>
          </w:tcPr>
          <w:p w14:paraId="28EF9E5D" w14:textId="77777777" w:rsidR="00000000" w:rsidRDefault="001F0AD0">
            <w:pPr>
              <w:pStyle w:val="TableText"/>
            </w:pPr>
          </w:p>
        </w:tc>
        <w:tc>
          <w:tcPr>
            <w:tcW w:w="2160" w:type="dxa"/>
          </w:tcPr>
          <w:p w14:paraId="0B9B0DD6" w14:textId="77777777" w:rsidR="00000000" w:rsidRDefault="001F0AD0">
            <w:pPr>
              <w:pStyle w:val="TableText"/>
            </w:pPr>
            <w:r>
              <w:t>SOA to NPAC SMS Interface and NPAC SOA Low-tech Interface</w:t>
            </w:r>
          </w:p>
        </w:tc>
        <w:tc>
          <w:tcPr>
            <w:tcW w:w="4770" w:type="dxa"/>
          </w:tcPr>
          <w:p w14:paraId="566E791F" w14:textId="77777777" w:rsidR="00000000" w:rsidRDefault="001F0AD0">
            <w:pPr>
              <w:pStyle w:val="TableText"/>
            </w:pPr>
            <w:r>
              <w:t>User sends a Subscription Version creation request fo</w:t>
            </w:r>
            <w:r>
              <w:t xml:space="preserve">r either the new or old Service Provider. If the create is for the old Service Provider, and authorization for the transfer of service is not provided, refer to </w:t>
            </w:r>
            <w:r>
              <w:rPr>
                <w:i/>
              </w:rPr>
              <w:t># 9, Creation - Set to Conflict, SOA to NPAC SMS LOW-TECH INTERFACE.</w:t>
            </w:r>
          </w:p>
        </w:tc>
      </w:tr>
      <w:tr w:rsidR="00000000" w14:paraId="64BFD13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3ED8DE47" w14:textId="77777777" w:rsidR="00000000" w:rsidRDefault="001F0AD0">
            <w:pPr>
              <w:pStyle w:val="TableText"/>
            </w:pPr>
            <w:r>
              <w:t>11</w:t>
            </w:r>
          </w:p>
        </w:tc>
        <w:tc>
          <w:tcPr>
            <w:tcW w:w="2160" w:type="dxa"/>
            <w:tcBorders>
              <w:bottom w:val="nil"/>
            </w:tcBorders>
          </w:tcPr>
          <w:p w14:paraId="20D424E8" w14:textId="77777777" w:rsidR="00000000" w:rsidRDefault="001F0AD0">
            <w:pPr>
              <w:pStyle w:val="TableText"/>
            </w:pPr>
            <w:r>
              <w:t xml:space="preserve">Disconnect Pending to </w:t>
            </w:r>
            <w:r>
              <w:t>Sending</w:t>
            </w:r>
          </w:p>
        </w:tc>
        <w:tc>
          <w:tcPr>
            <w:tcW w:w="2160" w:type="dxa"/>
          </w:tcPr>
          <w:p w14:paraId="0598AD54" w14:textId="77777777" w:rsidR="00000000" w:rsidRDefault="001F0AD0">
            <w:pPr>
              <w:pStyle w:val="TableText"/>
            </w:pPr>
            <w:r>
              <w:t>NPAC SMS Internal</w:t>
            </w:r>
          </w:p>
        </w:tc>
        <w:tc>
          <w:tcPr>
            <w:tcW w:w="4770" w:type="dxa"/>
          </w:tcPr>
          <w:p w14:paraId="4D3E2936" w14:textId="77777777" w:rsidR="00000000" w:rsidRDefault="001F0AD0">
            <w:pPr>
              <w:pStyle w:val="TableText"/>
            </w:pPr>
            <w:r>
              <w:t>NPAC SMS automatically sets a deferred disconnect pending Subscription Version to sending after the effective release date is reached.</w:t>
            </w:r>
          </w:p>
        </w:tc>
      </w:tr>
      <w:tr w:rsidR="00000000" w14:paraId="31031FD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2DC9E13B" w14:textId="77777777" w:rsidR="00000000" w:rsidRDefault="001F0AD0">
            <w:pPr>
              <w:pStyle w:val="TableText"/>
            </w:pPr>
            <w:r>
              <w:t>13</w:t>
            </w:r>
          </w:p>
        </w:tc>
        <w:tc>
          <w:tcPr>
            <w:tcW w:w="2160" w:type="dxa"/>
            <w:tcBorders>
              <w:bottom w:val="nil"/>
            </w:tcBorders>
          </w:tcPr>
          <w:p w14:paraId="34D25B64" w14:textId="77777777" w:rsidR="00000000" w:rsidRDefault="001F0AD0">
            <w:pPr>
              <w:pStyle w:val="TableText"/>
            </w:pPr>
            <w:r>
              <w:t>Pending to</w:t>
            </w:r>
            <w:r>
              <w:br/>
              <w:t>Sending</w:t>
            </w:r>
          </w:p>
        </w:tc>
        <w:tc>
          <w:tcPr>
            <w:tcW w:w="2160" w:type="dxa"/>
          </w:tcPr>
          <w:p w14:paraId="0508E5B2" w14:textId="77777777" w:rsidR="00000000" w:rsidRDefault="001F0AD0">
            <w:pPr>
              <w:pStyle w:val="TableText"/>
            </w:pPr>
            <w:r>
              <w:t>NPAC Administrative Interface - NPAC Personnel</w:t>
            </w:r>
          </w:p>
        </w:tc>
        <w:tc>
          <w:tcPr>
            <w:tcW w:w="4770" w:type="dxa"/>
          </w:tcPr>
          <w:p w14:paraId="41609363" w14:textId="77777777" w:rsidR="00000000" w:rsidRDefault="001F0AD0">
            <w:pPr>
              <w:pStyle w:val="TableText"/>
            </w:pPr>
            <w:r>
              <w:t xml:space="preserve">User activates a pending </w:t>
            </w:r>
            <w:r>
              <w:t>Subscription Version for a Subscription Version with a new Service Provider due date less than or equal to today.</w:t>
            </w:r>
          </w:p>
        </w:tc>
      </w:tr>
      <w:tr w:rsidR="00000000" w14:paraId="0850F96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tcBorders>
          </w:tcPr>
          <w:p w14:paraId="5FEA7EDC" w14:textId="77777777" w:rsidR="00000000" w:rsidRDefault="001F0AD0">
            <w:pPr>
              <w:pStyle w:val="TableText"/>
            </w:pPr>
          </w:p>
        </w:tc>
        <w:tc>
          <w:tcPr>
            <w:tcW w:w="2160" w:type="dxa"/>
            <w:tcBorders>
              <w:top w:val="nil"/>
            </w:tcBorders>
          </w:tcPr>
          <w:p w14:paraId="42119763" w14:textId="77777777" w:rsidR="00000000" w:rsidRDefault="001F0AD0">
            <w:pPr>
              <w:pStyle w:val="TableText"/>
            </w:pPr>
          </w:p>
        </w:tc>
        <w:tc>
          <w:tcPr>
            <w:tcW w:w="2160" w:type="dxa"/>
          </w:tcPr>
          <w:p w14:paraId="37E98629" w14:textId="77777777" w:rsidR="00000000" w:rsidRDefault="001F0AD0">
            <w:pPr>
              <w:pStyle w:val="TableText"/>
            </w:pPr>
            <w:r>
              <w:t>SOA to NPAC SMS Interface and NPAC SOA Low-tech Interface - New Service Provider</w:t>
            </w:r>
          </w:p>
        </w:tc>
        <w:tc>
          <w:tcPr>
            <w:tcW w:w="4770" w:type="dxa"/>
          </w:tcPr>
          <w:p w14:paraId="14CC9A87" w14:textId="77777777" w:rsidR="00000000" w:rsidRDefault="001F0AD0">
            <w:pPr>
              <w:pStyle w:val="TableText"/>
            </w:pPr>
            <w:r>
              <w:t xml:space="preserve">New Service Provider User sends an activation message for </w:t>
            </w:r>
            <w:r>
              <w:t>a pending Subscription Version for a Subscription Version with a new Service Provider due date less than or equal to today.</w:t>
            </w:r>
          </w:p>
        </w:tc>
      </w:tr>
      <w:tr w:rsidR="00000000" w14:paraId="3922411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257C750E" w14:textId="77777777" w:rsidR="00000000" w:rsidRDefault="001F0AD0">
            <w:pPr>
              <w:pStyle w:val="TableText"/>
            </w:pPr>
            <w:r>
              <w:t>14</w:t>
            </w:r>
          </w:p>
        </w:tc>
        <w:tc>
          <w:tcPr>
            <w:tcW w:w="2160" w:type="dxa"/>
          </w:tcPr>
          <w:p w14:paraId="32A35A00" w14:textId="77777777" w:rsidR="00000000" w:rsidRDefault="001F0AD0">
            <w:pPr>
              <w:pStyle w:val="TableText"/>
            </w:pPr>
            <w:r>
              <w:t>Sending to</w:t>
            </w:r>
            <w:r>
              <w:br/>
              <w:t>Failed</w:t>
            </w:r>
          </w:p>
        </w:tc>
        <w:tc>
          <w:tcPr>
            <w:tcW w:w="2160" w:type="dxa"/>
          </w:tcPr>
          <w:p w14:paraId="3FC08984" w14:textId="77777777" w:rsidR="00000000" w:rsidRDefault="001F0AD0">
            <w:pPr>
              <w:pStyle w:val="TableText"/>
            </w:pPr>
            <w:r>
              <w:t>NPAC SMS Internal</w:t>
            </w:r>
          </w:p>
        </w:tc>
        <w:tc>
          <w:tcPr>
            <w:tcW w:w="4770" w:type="dxa"/>
          </w:tcPr>
          <w:p w14:paraId="58686CC9" w14:textId="77777777" w:rsidR="00000000" w:rsidRDefault="001F0AD0">
            <w:pPr>
              <w:pStyle w:val="TableText"/>
            </w:pPr>
            <w:r>
              <w:t>NPAC SMS automatically sets a Subscription Version from sending to failed after all Local SM</w:t>
            </w:r>
            <w:r>
              <w:t>Ss fail Subscription Version activation after the tunable retry period expires.</w:t>
            </w:r>
          </w:p>
        </w:tc>
      </w:tr>
      <w:tr w:rsidR="00000000" w14:paraId="437D0E6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72273883" w14:textId="77777777" w:rsidR="00000000" w:rsidRDefault="001F0AD0">
            <w:pPr>
              <w:pStyle w:val="TableText"/>
            </w:pPr>
            <w:r>
              <w:t>15</w:t>
            </w:r>
          </w:p>
        </w:tc>
        <w:tc>
          <w:tcPr>
            <w:tcW w:w="2160" w:type="dxa"/>
          </w:tcPr>
          <w:p w14:paraId="65AFE5C9" w14:textId="77777777" w:rsidR="00000000" w:rsidRDefault="001F0AD0">
            <w:pPr>
              <w:pStyle w:val="TableText"/>
            </w:pPr>
            <w:r>
              <w:t>Failed to</w:t>
            </w:r>
            <w:r>
              <w:br/>
              <w:t>Sending</w:t>
            </w:r>
          </w:p>
        </w:tc>
        <w:tc>
          <w:tcPr>
            <w:tcW w:w="2160" w:type="dxa"/>
          </w:tcPr>
          <w:p w14:paraId="280F34F3" w14:textId="77777777" w:rsidR="00000000" w:rsidRDefault="001F0AD0">
            <w:pPr>
              <w:pStyle w:val="TableText"/>
            </w:pPr>
            <w:r>
              <w:t>NPAC Administrative Interface – NPAC Personnel</w:t>
            </w:r>
          </w:p>
        </w:tc>
        <w:tc>
          <w:tcPr>
            <w:tcW w:w="4770" w:type="dxa"/>
          </w:tcPr>
          <w:p w14:paraId="6A6F1B74" w14:textId="77777777" w:rsidR="00000000" w:rsidRDefault="001F0AD0">
            <w:pPr>
              <w:pStyle w:val="TableText"/>
            </w:pPr>
            <w:r>
              <w:t>User re-sends a failed Subscription Version.</w:t>
            </w:r>
          </w:p>
        </w:tc>
      </w:tr>
      <w:tr w:rsidR="00000000" w14:paraId="6029791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2F9F4AE8" w14:textId="77777777" w:rsidR="00000000" w:rsidRDefault="001F0AD0">
            <w:pPr>
              <w:pStyle w:val="TableText"/>
            </w:pPr>
            <w:r>
              <w:t>16</w:t>
            </w:r>
          </w:p>
        </w:tc>
        <w:tc>
          <w:tcPr>
            <w:tcW w:w="2160" w:type="dxa"/>
          </w:tcPr>
          <w:p w14:paraId="0D0981EC" w14:textId="77777777" w:rsidR="00000000" w:rsidRDefault="001F0AD0">
            <w:pPr>
              <w:pStyle w:val="TableText"/>
            </w:pPr>
            <w:r>
              <w:t>Partially Failed to Sending</w:t>
            </w:r>
          </w:p>
        </w:tc>
        <w:tc>
          <w:tcPr>
            <w:tcW w:w="2160" w:type="dxa"/>
          </w:tcPr>
          <w:p w14:paraId="40C9F3D4" w14:textId="77777777" w:rsidR="00000000" w:rsidRDefault="001F0AD0">
            <w:pPr>
              <w:pStyle w:val="TableText"/>
            </w:pPr>
            <w:r>
              <w:t xml:space="preserve">NPAC Administrative Interface </w:t>
            </w:r>
            <w:r>
              <w:t>– NPAC Personnel</w:t>
            </w:r>
          </w:p>
        </w:tc>
        <w:tc>
          <w:tcPr>
            <w:tcW w:w="4770" w:type="dxa"/>
          </w:tcPr>
          <w:p w14:paraId="1E9BF598" w14:textId="77777777" w:rsidR="00000000" w:rsidRDefault="001F0AD0">
            <w:pPr>
              <w:pStyle w:val="TableText"/>
            </w:pPr>
            <w:r>
              <w:t>User re-sends a partial failure Subscription Version.</w:t>
            </w:r>
          </w:p>
        </w:tc>
      </w:tr>
      <w:tr w:rsidR="00000000" w14:paraId="399B0B1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321691DD" w14:textId="77777777" w:rsidR="00000000" w:rsidRDefault="001F0AD0">
            <w:pPr>
              <w:pStyle w:val="TableText"/>
            </w:pPr>
            <w:r>
              <w:t>17</w:t>
            </w:r>
          </w:p>
        </w:tc>
        <w:tc>
          <w:tcPr>
            <w:tcW w:w="2160" w:type="dxa"/>
          </w:tcPr>
          <w:p w14:paraId="26E69B76" w14:textId="77777777" w:rsidR="00000000" w:rsidRDefault="001F0AD0">
            <w:pPr>
              <w:pStyle w:val="TableText"/>
            </w:pPr>
            <w:r>
              <w:t>Sending to</w:t>
            </w:r>
            <w:r>
              <w:br/>
              <w:t>Partially Failed</w:t>
            </w:r>
          </w:p>
        </w:tc>
        <w:tc>
          <w:tcPr>
            <w:tcW w:w="2160" w:type="dxa"/>
          </w:tcPr>
          <w:p w14:paraId="77E6BEFA" w14:textId="77777777" w:rsidR="00000000" w:rsidRDefault="001F0AD0">
            <w:pPr>
              <w:pStyle w:val="TableText"/>
            </w:pPr>
            <w:r>
              <w:t>NPAC SMS Internal</w:t>
            </w:r>
          </w:p>
        </w:tc>
        <w:tc>
          <w:tcPr>
            <w:tcW w:w="4770" w:type="dxa"/>
          </w:tcPr>
          <w:p w14:paraId="6A39771A" w14:textId="77777777" w:rsidR="00000000" w:rsidRDefault="001F0AD0">
            <w:pPr>
              <w:pStyle w:val="TableText"/>
            </w:pPr>
            <w:r>
              <w:t>NPAC SMS automatically sets a Subscription Version from sending to partial failure after one or more, but not all, of the Local SMSs fa</w:t>
            </w:r>
            <w:r>
              <w:t>il the Subscription Version activation after the tunable retry period expires.</w:t>
            </w:r>
          </w:p>
        </w:tc>
      </w:tr>
      <w:tr w:rsidR="00000000" w14:paraId="01BBD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Pr>
          <w:p w14:paraId="0C04773A" w14:textId="77777777" w:rsidR="00000000" w:rsidRDefault="001F0AD0">
            <w:pPr>
              <w:pStyle w:val="TableText"/>
            </w:pPr>
            <w:r>
              <w:t>18</w:t>
            </w:r>
          </w:p>
        </w:tc>
        <w:tc>
          <w:tcPr>
            <w:tcW w:w="2160" w:type="dxa"/>
          </w:tcPr>
          <w:p w14:paraId="225E9CB3" w14:textId="77777777" w:rsidR="00000000" w:rsidRDefault="001F0AD0">
            <w:pPr>
              <w:pStyle w:val="TableText"/>
            </w:pPr>
            <w:r>
              <w:t>Sending to</w:t>
            </w:r>
            <w:r>
              <w:br/>
              <w:t>Old</w:t>
            </w:r>
          </w:p>
        </w:tc>
        <w:tc>
          <w:tcPr>
            <w:tcW w:w="2160" w:type="dxa"/>
          </w:tcPr>
          <w:p w14:paraId="22AE5473" w14:textId="77777777" w:rsidR="00000000" w:rsidRDefault="001F0AD0">
            <w:pPr>
              <w:pStyle w:val="TableText"/>
            </w:pPr>
            <w:r>
              <w:t>NPAC SMS Internal</w:t>
            </w:r>
          </w:p>
        </w:tc>
        <w:tc>
          <w:tcPr>
            <w:tcW w:w="4770" w:type="dxa"/>
          </w:tcPr>
          <w:p w14:paraId="14EA75F4" w14:textId="77777777" w:rsidR="00000000" w:rsidRDefault="001F0AD0">
            <w:pPr>
              <w:pStyle w:val="TableText"/>
            </w:pPr>
            <w:r>
              <w:t>NPAC SMS automatically sets a sending Subscription Version to old after a disconnect or “porting to original” port to all Local SMSs success</w:t>
            </w:r>
            <w:r>
              <w:t>fully completes.  Disconnects that fail on one or more, but not all, Local SMSs will also be set to old.</w:t>
            </w:r>
          </w:p>
        </w:tc>
      </w:tr>
      <w:tr w:rsidR="00000000" w14:paraId="542010C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1D65EBFA" w14:textId="77777777" w:rsidR="00000000" w:rsidRDefault="001F0AD0">
            <w:pPr>
              <w:pStyle w:val="TableText"/>
            </w:pPr>
            <w:r>
              <w:t>19</w:t>
            </w:r>
          </w:p>
        </w:tc>
        <w:tc>
          <w:tcPr>
            <w:tcW w:w="2160" w:type="dxa"/>
            <w:tcBorders>
              <w:bottom w:val="nil"/>
            </w:tcBorders>
          </w:tcPr>
          <w:p w14:paraId="6A1A8B2B" w14:textId="77777777" w:rsidR="00000000" w:rsidRDefault="001F0AD0">
            <w:pPr>
              <w:pStyle w:val="TableText"/>
            </w:pPr>
            <w:r>
              <w:t>Sending to</w:t>
            </w:r>
            <w:r>
              <w:br/>
              <w:t>Active</w:t>
            </w:r>
          </w:p>
        </w:tc>
        <w:tc>
          <w:tcPr>
            <w:tcW w:w="2160" w:type="dxa"/>
          </w:tcPr>
          <w:p w14:paraId="1759EE0E" w14:textId="77777777" w:rsidR="00000000" w:rsidRDefault="001F0AD0">
            <w:pPr>
              <w:pStyle w:val="TableText"/>
            </w:pPr>
            <w:r>
              <w:t>NPAC SMS Internal</w:t>
            </w:r>
          </w:p>
        </w:tc>
        <w:tc>
          <w:tcPr>
            <w:tcW w:w="4770" w:type="dxa"/>
          </w:tcPr>
          <w:p w14:paraId="700E451B" w14:textId="77777777" w:rsidR="00000000" w:rsidRDefault="001F0AD0">
            <w:pPr>
              <w:pStyle w:val="TableText"/>
              <w:ind w:left="360" w:hanging="360"/>
            </w:pPr>
            <w:r>
              <w:t>1.</w:t>
            </w:r>
            <w:r>
              <w:tab/>
              <w:t>NPAC SMS automatically sets a sending Subscription Version to active after the Subscription Version activati</w:t>
            </w:r>
            <w:r>
              <w:t>on is successful in all of the Local SMSs.</w:t>
            </w:r>
          </w:p>
          <w:p w14:paraId="6E7E1B96" w14:textId="77777777" w:rsidR="00000000" w:rsidRDefault="001F0AD0" w:rsidP="001F0AD0">
            <w:pPr>
              <w:pStyle w:val="TableText"/>
              <w:numPr>
                <w:ilvl w:val="0"/>
                <w:numId w:val="10"/>
                <w:numberingChange w:id="1923" w:author="Jean Anthony" w:date="2001-03-12T20:36:00Z" w:original="%1:2:0:."/>
              </w:numPr>
              <w:spacing w:after="0"/>
            </w:pPr>
            <w:r>
              <w:t>NPAC SMS automatically sets a sending Subscription Version to active after the Subscription Version modification is successfully broadcast to any of the Local SMSs after all have responded.</w:t>
            </w:r>
          </w:p>
          <w:p w14:paraId="76F53037" w14:textId="77777777" w:rsidR="00000000" w:rsidRDefault="001F0AD0" w:rsidP="001F0AD0">
            <w:pPr>
              <w:pStyle w:val="TableText"/>
              <w:numPr>
                <w:ilvl w:val="0"/>
                <w:numId w:val="10"/>
                <w:numberingChange w:id="1924" w:author="Jean Anthony" w:date="2001-03-12T20:36:00Z" w:original="%1:3:0:."/>
              </w:numPr>
              <w:spacing w:after="0"/>
            </w:pPr>
            <w:r>
              <w:t xml:space="preserve">NPAC SMS automatically </w:t>
            </w:r>
            <w:r>
              <w:t>sets a sending Subscription Version to active after a failure to all Local SMSs on a disconnect.</w:t>
            </w:r>
          </w:p>
          <w:p w14:paraId="3747AF62" w14:textId="77777777" w:rsidR="00000000" w:rsidRDefault="001F0AD0">
            <w:pPr>
              <w:pStyle w:val="TableText"/>
              <w:spacing w:before="0" w:after="0"/>
            </w:pPr>
          </w:p>
        </w:tc>
      </w:tr>
      <w:tr w:rsidR="00000000" w14:paraId="29BCEA1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6D2F80E5" w14:textId="77777777" w:rsidR="00000000" w:rsidRDefault="001F0AD0">
            <w:pPr>
              <w:pStyle w:val="TableText"/>
            </w:pPr>
            <w:r>
              <w:t>20</w:t>
            </w:r>
          </w:p>
        </w:tc>
        <w:tc>
          <w:tcPr>
            <w:tcW w:w="2160" w:type="dxa"/>
            <w:tcBorders>
              <w:bottom w:val="nil"/>
            </w:tcBorders>
          </w:tcPr>
          <w:p w14:paraId="5270C7A7" w14:textId="77777777" w:rsidR="00000000" w:rsidRDefault="001F0AD0">
            <w:pPr>
              <w:pStyle w:val="TableText"/>
            </w:pPr>
            <w:r>
              <w:t>Active to</w:t>
            </w:r>
            <w:r>
              <w:br/>
              <w:t>Sending</w:t>
            </w:r>
          </w:p>
        </w:tc>
        <w:tc>
          <w:tcPr>
            <w:tcW w:w="2160" w:type="dxa"/>
          </w:tcPr>
          <w:p w14:paraId="4BA83240" w14:textId="77777777" w:rsidR="00000000" w:rsidRDefault="001F0AD0">
            <w:pPr>
              <w:pStyle w:val="TableText"/>
            </w:pPr>
            <w:r>
              <w:t>NPAC Administrative Interface – NPAC Personnel</w:t>
            </w:r>
          </w:p>
        </w:tc>
        <w:tc>
          <w:tcPr>
            <w:tcW w:w="4770" w:type="dxa"/>
          </w:tcPr>
          <w:p w14:paraId="0E9CA043" w14:textId="77777777" w:rsidR="00000000" w:rsidRDefault="001F0AD0">
            <w:pPr>
              <w:pStyle w:val="TableText"/>
            </w:pPr>
            <w:r>
              <w:t xml:space="preserve">User disconnects an active Subscription Version and does not supply an effective release </w:t>
            </w:r>
            <w:r>
              <w:t>date, User modifies an active Subscription Version or resends a failed disconnect or modify.</w:t>
            </w:r>
          </w:p>
        </w:tc>
      </w:tr>
      <w:tr w:rsidR="00000000" w14:paraId="6AABA83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4F6DD763" w14:textId="77777777" w:rsidR="00000000" w:rsidRDefault="001F0AD0">
            <w:pPr>
              <w:pStyle w:val="TableText"/>
            </w:pPr>
          </w:p>
        </w:tc>
        <w:tc>
          <w:tcPr>
            <w:tcW w:w="2160" w:type="dxa"/>
            <w:tcBorders>
              <w:top w:val="nil"/>
              <w:bottom w:val="nil"/>
            </w:tcBorders>
          </w:tcPr>
          <w:p w14:paraId="43ECD90A" w14:textId="77777777" w:rsidR="00000000" w:rsidRDefault="001F0AD0">
            <w:pPr>
              <w:pStyle w:val="TableText"/>
            </w:pPr>
          </w:p>
        </w:tc>
        <w:tc>
          <w:tcPr>
            <w:tcW w:w="2160" w:type="dxa"/>
            <w:tcBorders>
              <w:bottom w:val="nil"/>
            </w:tcBorders>
          </w:tcPr>
          <w:p w14:paraId="704F39EF" w14:textId="77777777" w:rsidR="00000000" w:rsidRDefault="001F0AD0">
            <w:pPr>
              <w:pStyle w:val="TableText"/>
            </w:pPr>
            <w:r>
              <w:t>SOA to NPAC SMS Interface to NPAC SOA Low-tech Interface - Current Service Provider</w:t>
            </w:r>
          </w:p>
        </w:tc>
        <w:tc>
          <w:tcPr>
            <w:tcW w:w="4770" w:type="dxa"/>
            <w:tcBorders>
              <w:bottom w:val="nil"/>
            </w:tcBorders>
          </w:tcPr>
          <w:p w14:paraId="2A6E75D8" w14:textId="77777777" w:rsidR="00000000" w:rsidRDefault="001F0AD0">
            <w:pPr>
              <w:pStyle w:val="TableText"/>
            </w:pPr>
            <w:r>
              <w:t xml:space="preserve">User sends a disconnect request for an active Subscription Version and does </w:t>
            </w:r>
            <w:r>
              <w:t>not supply an effective release date, or User modifies an active Subscription Version.</w:t>
            </w:r>
          </w:p>
        </w:tc>
      </w:tr>
      <w:tr w:rsidR="00000000" w14:paraId="420AF07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56617ADB" w14:textId="77777777" w:rsidR="00000000" w:rsidRDefault="001F0AD0">
            <w:pPr>
              <w:pStyle w:val="TableText"/>
            </w:pPr>
            <w:r>
              <w:t>21</w:t>
            </w:r>
          </w:p>
        </w:tc>
        <w:tc>
          <w:tcPr>
            <w:tcW w:w="2160" w:type="dxa"/>
            <w:tcBorders>
              <w:bottom w:val="nil"/>
            </w:tcBorders>
          </w:tcPr>
          <w:p w14:paraId="74B30FD4" w14:textId="77777777" w:rsidR="00000000" w:rsidRDefault="001F0AD0">
            <w:pPr>
              <w:pStyle w:val="TableText"/>
            </w:pPr>
            <w:r>
              <w:t>Active to</w:t>
            </w:r>
            <w:r>
              <w:br/>
              <w:t>Old</w:t>
            </w:r>
          </w:p>
        </w:tc>
        <w:tc>
          <w:tcPr>
            <w:tcW w:w="2160" w:type="dxa"/>
            <w:tcBorders>
              <w:bottom w:val="nil"/>
            </w:tcBorders>
          </w:tcPr>
          <w:p w14:paraId="147323EA" w14:textId="77777777" w:rsidR="00000000" w:rsidRDefault="001F0AD0">
            <w:pPr>
              <w:pStyle w:val="TableText"/>
            </w:pPr>
            <w:r>
              <w:t>NPAC SMS Internal</w:t>
            </w:r>
          </w:p>
        </w:tc>
        <w:tc>
          <w:tcPr>
            <w:tcW w:w="4770" w:type="dxa"/>
            <w:tcBorders>
              <w:bottom w:val="nil"/>
            </w:tcBorders>
          </w:tcPr>
          <w:p w14:paraId="20359111" w14:textId="77777777" w:rsidR="00000000" w:rsidRDefault="001F0AD0">
            <w:pPr>
              <w:pStyle w:val="TableText"/>
            </w:pPr>
            <w:r>
              <w:t>NPAC SMS automatically sets the currently active Subscription Version to old once a currently active subscription version is supersed</w:t>
            </w:r>
            <w:r>
              <w:t xml:space="preserve">ed by a pending subscription version, due to the fact that the current version is set to old when an activate occurs.  The new pending version is set to sending and then to active, partially failed, or old.  On a disconnect the sending state occurs before </w:t>
            </w:r>
            <w:r>
              <w:t>the old.</w:t>
            </w:r>
          </w:p>
        </w:tc>
      </w:tr>
      <w:tr w:rsidR="00000000" w14:paraId="342503D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38B82DBF" w14:textId="77777777" w:rsidR="00000000" w:rsidRDefault="001F0AD0">
            <w:pPr>
              <w:pStyle w:val="TableText"/>
            </w:pPr>
            <w:r>
              <w:t>22</w:t>
            </w:r>
          </w:p>
        </w:tc>
        <w:tc>
          <w:tcPr>
            <w:tcW w:w="2160" w:type="dxa"/>
            <w:tcBorders>
              <w:bottom w:val="nil"/>
            </w:tcBorders>
          </w:tcPr>
          <w:p w14:paraId="0CBFBF6C" w14:textId="77777777" w:rsidR="00000000" w:rsidRDefault="001F0AD0">
            <w:pPr>
              <w:pStyle w:val="TableText"/>
            </w:pPr>
            <w:r>
              <w:t>Disconnect Pending to Active</w:t>
            </w:r>
          </w:p>
        </w:tc>
        <w:tc>
          <w:tcPr>
            <w:tcW w:w="2160" w:type="dxa"/>
          </w:tcPr>
          <w:p w14:paraId="331F4D34" w14:textId="77777777" w:rsidR="00000000" w:rsidRDefault="001F0AD0">
            <w:pPr>
              <w:pStyle w:val="TableText"/>
            </w:pPr>
            <w:r>
              <w:t>NPAC Administrative Interface – NPAC Personnel</w:t>
            </w:r>
          </w:p>
        </w:tc>
        <w:tc>
          <w:tcPr>
            <w:tcW w:w="4770" w:type="dxa"/>
          </w:tcPr>
          <w:p w14:paraId="52E19BDB" w14:textId="77777777" w:rsidR="00000000" w:rsidRDefault="001F0AD0">
            <w:pPr>
              <w:pStyle w:val="TableText"/>
            </w:pPr>
            <w:r>
              <w:t>User cancels a Subscription Version with a disconnect pending status.</w:t>
            </w:r>
          </w:p>
        </w:tc>
      </w:tr>
      <w:tr w:rsidR="00000000" w14:paraId="05239BA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0B111C6F" w14:textId="77777777" w:rsidR="00000000" w:rsidRDefault="001F0AD0">
            <w:pPr>
              <w:pStyle w:val="TableText"/>
            </w:pPr>
          </w:p>
        </w:tc>
        <w:tc>
          <w:tcPr>
            <w:tcW w:w="2160" w:type="dxa"/>
            <w:tcBorders>
              <w:top w:val="nil"/>
              <w:bottom w:val="nil"/>
            </w:tcBorders>
          </w:tcPr>
          <w:p w14:paraId="2A7C932F" w14:textId="77777777" w:rsidR="00000000" w:rsidRDefault="001F0AD0">
            <w:pPr>
              <w:pStyle w:val="TableText"/>
            </w:pPr>
          </w:p>
        </w:tc>
        <w:tc>
          <w:tcPr>
            <w:tcW w:w="2160" w:type="dxa"/>
          </w:tcPr>
          <w:p w14:paraId="08274925" w14:textId="77777777" w:rsidR="00000000" w:rsidRDefault="001F0AD0">
            <w:pPr>
              <w:pStyle w:val="TableText"/>
            </w:pPr>
            <w:r>
              <w:t>SOA to NPAC SMS Interface and NPAC SOA Low-tech Interface – New Service Provider</w:t>
            </w:r>
          </w:p>
        </w:tc>
        <w:tc>
          <w:tcPr>
            <w:tcW w:w="4770" w:type="dxa"/>
          </w:tcPr>
          <w:p w14:paraId="662DC676" w14:textId="77777777" w:rsidR="00000000" w:rsidRDefault="001F0AD0">
            <w:pPr>
              <w:pStyle w:val="TableText"/>
            </w:pPr>
            <w:r>
              <w:t xml:space="preserve">User sends a </w:t>
            </w:r>
            <w:r>
              <w:t>cancellation request for a disconnect pending Subscription Version.</w:t>
            </w:r>
          </w:p>
        </w:tc>
      </w:tr>
      <w:tr w:rsidR="00000000" w14:paraId="3B529F7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bottom w:val="nil"/>
            </w:tcBorders>
          </w:tcPr>
          <w:p w14:paraId="4216EFAB" w14:textId="77777777" w:rsidR="00000000" w:rsidRDefault="001F0AD0">
            <w:pPr>
              <w:pStyle w:val="TableText"/>
            </w:pPr>
            <w:r>
              <w:t>23</w:t>
            </w:r>
          </w:p>
        </w:tc>
        <w:tc>
          <w:tcPr>
            <w:tcW w:w="2160" w:type="dxa"/>
            <w:tcBorders>
              <w:bottom w:val="nil"/>
            </w:tcBorders>
          </w:tcPr>
          <w:p w14:paraId="04F54E17" w14:textId="77777777" w:rsidR="00000000" w:rsidRDefault="001F0AD0">
            <w:pPr>
              <w:pStyle w:val="TableText"/>
            </w:pPr>
            <w:r>
              <w:t>Active to</w:t>
            </w:r>
            <w:r>
              <w:br/>
              <w:t>Disconnect Pending</w:t>
            </w:r>
          </w:p>
        </w:tc>
        <w:tc>
          <w:tcPr>
            <w:tcW w:w="2160" w:type="dxa"/>
          </w:tcPr>
          <w:p w14:paraId="51C16919" w14:textId="77777777" w:rsidR="00000000" w:rsidRDefault="001F0AD0">
            <w:pPr>
              <w:pStyle w:val="TableText"/>
            </w:pPr>
            <w:r>
              <w:t>NPAC Administrative Interface - NPAC Personnel</w:t>
            </w:r>
          </w:p>
        </w:tc>
        <w:tc>
          <w:tcPr>
            <w:tcW w:w="4770" w:type="dxa"/>
          </w:tcPr>
          <w:p w14:paraId="03E9CC63" w14:textId="77777777" w:rsidR="00000000" w:rsidRDefault="001F0AD0">
            <w:pPr>
              <w:pStyle w:val="TableText"/>
            </w:pPr>
            <w:r>
              <w:t>User disconnects an active Subscription Version and supplies a future effective release date.</w:t>
            </w:r>
          </w:p>
        </w:tc>
      </w:tr>
      <w:tr w:rsidR="00000000" w14:paraId="6C7D9BFE"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nil"/>
              <w:bottom w:val="nil"/>
            </w:tcBorders>
          </w:tcPr>
          <w:p w14:paraId="6BBBBC11" w14:textId="77777777" w:rsidR="00000000" w:rsidRDefault="001F0AD0">
            <w:pPr>
              <w:pStyle w:val="TableText"/>
              <w:keepLines/>
            </w:pPr>
          </w:p>
        </w:tc>
        <w:tc>
          <w:tcPr>
            <w:tcW w:w="2160" w:type="dxa"/>
            <w:tcBorders>
              <w:top w:val="nil"/>
              <w:bottom w:val="nil"/>
            </w:tcBorders>
          </w:tcPr>
          <w:p w14:paraId="1C2AC859" w14:textId="77777777" w:rsidR="00000000" w:rsidRDefault="001F0AD0">
            <w:pPr>
              <w:pStyle w:val="TableText"/>
              <w:keepLines/>
            </w:pPr>
          </w:p>
        </w:tc>
        <w:tc>
          <w:tcPr>
            <w:tcW w:w="2160" w:type="dxa"/>
          </w:tcPr>
          <w:p w14:paraId="3054AEA9" w14:textId="77777777" w:rsidR="00000000" w:rsidRDefault="001F0AD0">
            <w:pPr>
              <w:pStyle w:val="TableText"/>
              <w:keepLines/>
            </w:pPr>
            <w:r>
              <w:t>SOA to NPAC</w:t>
            </w:r>
            <w:r>
              <w:t xml:space="preserve"> SMS Interface and NPAC SOA Low-tech Interface- Current Service Provider</w:t>
            </w:r>
          </w:p>
        </w:tc>
        <w:tc>
          <w:tcPr>
            <w:tcW w:w="4770" w:type="dxa"/>
          </w:tcPr>
          <w:p w14:paraId="3BBD694E" w14:textId="77777777" w:rsidR="00000000" w:rsidRDefault="001F0AD0">
            <w:pPr>
              <w:pStyle w:val="TableText"/>
              <w:keepLines/>
            </w:pPr>
            <w:r>
              <w:t>User sends a disconnect request for an active Subscription Version and supplies a future effective release date.</w:t>
            </w:r>
          </w:p>
        </w:tc>
      </w:tr>
      <w:tr w:rsidR="00000000" w14:paraId="3847E60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tcBorders>
          </w:tcPr>
          <w:p w14:paraId="29D64421" w14:textId="77777777" w:rsidR="00000000" w:rsidRDefault="001F0AD0">
            <w:pPr>
              <w:pStyle w:val="TableText"/>
              <w:keepLines/>
            </w:pPr>
            <w:r>
              <w:t>24</w:t>
            </w:r>
          </w:p>
        </w:tc>
        <w:tc>
          <w:tcPr>
            <w:tcW w:w="2160" w:type="dxa"/>
            <w:tcBorders>
              <w:top w:val="single" w:sz="6" w:space="0" w:color="auto"/>
            </w:tcBorders>
          </w:tcPr>
          <w:p w14:paraId="1C006C59" w14:textId="77777777" w:rsidR="00000000" w:rsidRDefault="001F0AD0">
            <w:pPr>
              <w:pStyle w:val="TableText"/>
              <w:keepLines/>
            </w:pPr>
            <w:r>
              <w:t>Old to Sending</w:t>
            </w:r>
          </w:p>
        </w:tc>
        <w:tc>
          <w:tcPr>
            <w:tcW w:w="2160" w:type="dxa"/>
          </w:tcPr>
          <w:p w14:paraId="57495B50" w14:textId="77777777" w:rsidR="00000000" w:rsidRDefault="001F0AD0">
            <w:pPr>
              <w:pStyle w:val="TableText"/>
              <w:keepLines/>
            </w:pPr>
            <w:r>
              <w:t>NPA Operations Interface – NPAC Personnel</w:t>
            </w:r>
          </w:p>
        </w:tc>
        <w:tc>
          <w:tcPr>
            <w:tcW w:w="4770" w:type="dxa"/>
          </w:tcPr>
          <w:p w14:paraId="3440E2C1" w14:textId="77777777" w:rsidR="00000000" w:rsidRDefault="001F0AD0">
            <w:pPr>
              <w:pStyle w:val="TableText"/>
              <w:keepLines/>
            </w:pPr>
            <w:r>
              <w:t>User re-s</w:t>
            </w:r>
            <w:r>
              <w:t>ends a partial failure of a disconnect or partial failure or failure of a port-to-original Subscription Version.</w:t>
            </w:r>
          </w:p>
        </w:tc>
      </w:tr>
      <w:tr w:rsidR="00000000" w14:paraId="5490A55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bottom w:val="nil"/>
            </w:tcBorders>
          </w:tcPr>
          <w:p w14:paraId="39503AD6" w14:textId="77777777" w:rsidR="00000000" w:rsidRDefault="001F0AD0">
            <w:pPr>
              <w:pStyle w:val="TableText"/>
              <w:widowControl w:val="0"/>
            </w:pPr>
            <w:r>
              <w:t>25</w:t>
            </w:r>
          </w:p>
        </w:tc>
        <w:tc>
          <w:tcPr>
            <w:tcW w:w="2160" w:type="dxa"/>
            <w:tcBorders>
              <w:top w:val="single" w:sz="6" w:space="0" w:color="auto"/>
              <w:bottom w:val="nil"/>
            </w:tcBorders>
          </w:tcPr>
          <w:p w14:paraId="55EE0898" w14:textId="77777777" w:rsidR="00000000" w:rsidRDefault="001F0AD0">
            <w:pPr>
              <w:pStyle w:val="TableText"/>
              <w:widowControl w:val="0"/>
            </w:pPr>
            <w:r>
              <w:t>Old to Old</w:t>
            </w:r>
          </w:p>
        </w:tc>
        <w:tc>
          <w:tcPr>
            <w:tcW w:w="2160" w:type="dxa"/>
            <w:tcBorders>
              <w:top w:val="single" w:sz="6" w:space="0" w:color="auto"/>
              <w:bottom w:val="nil"/>
            </w:tcBorders>
          </w:tcPr>
          <w:p w14:paraId="27CC9BCB" w14:textId="77777777" w:rsidR="00000000" w:rsidRDefault="001F0AD0">
            <w:pPr>
              <w:pStyle w:val="TableText"/>
              <w:widowControl w:val="0"/>
            </w:pPr>
            <w:r>
              <w:t>NPAC SMS Internal</w:t>
            </w:r>
          </w:p>
        </w:tc>
        <w:tc>
          <w:tcPr>
            <w:tcW w:w="4770" w:type="dxa"/>
            <w:tcBorders>
              <w:top w:val="single" w:sz="6" w:space="0" w:color="auto"/>
              <w:bottom w:val="nil"/>
            </w:tcBorders>
          </w:tcPr>
          <w:p w14:paraId="6F8175C9" w14:textId="77777777" w:rsidR="00000000" w:rsidRDefault="001F0AD0">
            <w:pPr>
              <w:pStyle w:val="TableText"/>
              <w:widowControl w:val="0"/>
            </w:pPr>
            <w:r>
              <w:t>NPAC SMS automatically sets a Subscription Version from old to old after one or more previously failed Local S</w:t>
            </w:r>
            <w:r>
              <w:t>MSs successfully disconnect a Subscription Version, as a result of an audit or LSMS resync.  The Failed_SP_List is updated to reflect the updates to the previously failed SPs.</w:t>
            </w:r>
          </w:p>
        </w:tc>
      </w:tr>
      <w:tr w:rsidR="00000000" w14:paraId="7E75A2A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bottom w:val="single" w:sz="6" w:space="0" w:color="auto"/>
            </w:tcBorders>
          </w:tcPr>
          <w:p w14:paraId="4C22F3A9" w14:textId="77777777" w:rsidR="00000000" w:rsidRDefault="001F0AD0">
            <w:pPr>
              <w:pStyle w:val="TableText"/>
              <w:widowControl w:val="0"/>
            </w:pPr>
            <w:r>
              <w:t>26</w:t>
            </w:r>
          </w:p>
        </w:tc>
        <w:tc>
          <w:tcPr>
            <w:tcW w:w="2160" w:type="dxa"/>
            <w:tcBorders>
              <w:top w:val="single" w:sz="6" w:space="0" w:color="auto"/>
              <w:bottom w:val="single" w:sz="6" w:space="0" w:color="auto"/>
            </w:tcBorders>
          </w:tcPr>
          <w:p w14:paraId="73EA6F10" w14:textId="77777777" w:rsidR="00000000" w:rsidRDefault="001F0AD0">
            <w:pPr>
              <w:pStyle w:val="TableText"/>
              <w:widowControl w:val="0"/>
            </w:pPr>
            <w:r>
              <w:t>Partially Failed to Active</w:t>
            </w:r>
          </w:p>
        </w:tc>
        <w:tc>
          <w:tcPr>
            <w:tcW w:w="2160" w:type="dxa"/>
            <w:tcBorders>
              <w:top w:val="single" w:sz="6" w:space="0" w:color="auto"/>
              <w:bottom w:val="single" w:sz="6" w:space="0" w:color="auto"/>
            </w:tcBorders>
          </w:tcPr>
          <w:p w14:paraId="03B39C65" w14:textId="77777777" w:rsidR="00000000" w:rsidRDefault="001F0AD0">
            <w:pPr>
              <w:pStyle w:val="TableText"/>
              <w:widowControl w:val="0"/>
            </w:pPr>
            <w:r>
              <w:t xml:space="preserve">NPAC SMS Internal </w:t>
            </w:r>
          </w:p>
        </w:tc>
        <w:tc>
          <w:tcPr>
            <w:tcW w:w="4770" w:type="dxa"/>
            <w:tcBorders>
              <w:top w:val="single" w:sz="6" w:space="0" w:color="auto"/>
              <w:bottom w:val="single" w:sz="6" w:space="0" w:color="auto"/>
            </w:tcBorders>
          </w:tcPr>
          <w:p w14:paraId="1C83919B" w14:textId="77777777" w:rsidR="00000000" w:rsidRDefault="001F0AD0">
            <w:pPr>
              <w:pStyle w:val="TableText"/>
              <w:widowControl w:val="0"/>
            </w:pPr>
            <w:r>
              <w:t xml:space="preserve">NPAC SMS automatically sets a </w:t>
            </w:r>
            <w:r>
              <w:t xml:space="preserve">Subscription Version from partial failure to active after all previously failed Local SMSs successfully activate a Subscription Version, as a result of an audit or LSMS resync.  The Failed_SP_List is updated to reflect the updates to the previously failed </w:t>
            </w:r>
            <w:r>
              <w:t>SPs.</w:t>
            </w:r>
          </w:p>
        </w:tc>
      </w:tr>
      <w:tr w:rsidR="00000000" w14:paraId="443616C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gridAfter w:val="1"/>
          <w:wAfter w:w="18" w:type="dxa"/>
          <w:cantSplit/>
        </w:trPr>
        <w:tc>
          <w:tcPr>
            <w:tcW w:w="468" w:type="dxa"/>
            <w:tcBorders>
              <w:top w:val="single" w:sz="6" w:space="0" w:color="auto"/>
              <w:bottom w:val="single" w:sz="6" w:space="0" w:color="auto"/>
            </w:tcBorders>
          </w:tcPr>
          <w:p w14:paraId="01EDB51E" w14:textId="77777777" w:rsidR="00000000" w:rsidRDefault="001F0AD0">
            <w:pPr>
              <w:pStyle w:val="TableText"/>
              <w:widowControl w:val="0"/>
            </w:pPr>
            <w:r>
              <w:t>27</w:t>
            </w:r>
          </w:p>
        </w:tc>
        <w:tc>
          <w:tcPr>
            <w:tcW w:w="2160" w:type="dxa"/>
            <w:tcBorders>
              <w:top w:val="single" w:sz="6" w:space="0" w:color="auto"/>
              <w:bottom w:val="single" w:sz="6" w:space="0" w:color="auto"/>
            </w:tcBorders>
          </w:tcPr>
          <w:p w14:paraId="1749E84A" w14:textId="77777777" w:rsidR="00000000" w:rsidRDefault="001F0AD0">
            <w:pPr>
              <w:pStyle w:val="TableText"/>
              <w:widowControl w:val="0"/>
            </w:pPr>
            <w:r>
              <w:t>Partially Failed to Partially Failed</w:t>
            </w:r>
          </w:p>
        </w:tc>
        <w:tc>
          <w:tcPr>
            <w:tcW w:w="2160" w:type="dxa"/>
            <w:tcBorders>
              <w:top w:val="single" w:sz="6" w:space="0" w:color="auto"/>
              <w:bottom w:val="single" w:sz="6" w:space="0" w:color="auto"/>
            </w:tcBorders>
          </w:tcPr>
          <w:p w14:paraId="09610EB1" w14:textId="77777777" w:rsidR="00000000" w:rsidRDefault="001F0AD0">
            <w:pPr>
              <w:pStyle w:val="TableText"/>
              <w:widowControl w:val="0"/>
            </w:pPr>
            <w:r>
              <w:t xml:space="preserve">NPAC SMS Internal </w:t>
            </w:r>
          </w:p>
        </w:tc>
        <w:tc>
          <w:tcPr>
            <w:tcW w:w="4770" w:type="dxa"/>
            <w:tcBorders>
              <w:top w:val="single" w:sz="6" w:space="0" w:color="auto"/>
              <w:bottom w:val="single" w:sz="6" w:space="0" w:color="auto"/>
            </w:tcBorders>
          </w:tcPr>
          <w:p w14:paraId="6B7D626E" w14:textId="77777777" w:rsidR="00000000" w:rsidRDefault="001F0AD0">
            <w:pPr>
              <w:pStyle w:val="TableText"/>
              <w:widowControl w:val="0"/>
            </w:pPr>
            <w:r>
              <w:t>NPAC SMS automatically sets a Subscription Version from partial failure to partial failure after one or more, but not all previously failed Local SMSs successfully activate a Subscription Ver</w:t>
            </w:r>
            <w:r>
              <w:t>sion, as a result of an audit or LSMS resync.  The Failed_SP_List is updated to reflect the updates to the previously failed SPs.</w:t>
            </w:r>
          </w:p>
        </w:tc>
      </w:tr>
    </w:tbl>
    <w:p w14:paraId="6A1419F8" w14:textId="77777777" w:rsidR="00000000" w:rsidRDefault="001F0AD0">
      <w:pPr>
        <w:pStyle w:val="Caption"/>
      </w:pPr>
      <w:bookmarkStart w:id="1925" w:name="_Toc508178652"/>
      <w:bookmarkEnd w:id="1922"/>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rPr>
          <w:noProof/>
        </w:rPr>
        <w:t xml:space="preserve"> Subscription Version Status Interaction Descriptions</w:t>
      </w:r>
      <w:bookmarkEnd w:id="1925"/>
    </w:p>
    <w:p w14:paraId="203524D9" w14:textId="77777777" w:rsidR="00000000" w:rsidRDefault="001F0AD0">
      <w:pPr>
        <w:pStyle w:val="RequirementHead"/>
      </w:pPr>
      <w:r>
        <w:t>R5</w:t>
      </w:r>
      <w:r>
        <w:noBreakHyphen/>
        <w:t>1.1</w:t>
      </w:r>
      <w:r>
        <w:tab/>
        <w:t>Subscrip</w:t>
      </w:r>
      <w:r>
        <w:t>tion Version Statuses</w:t>
      </w:r>
    </w:p>
    <w:p w14:paraId="31D365EF" w14:textId="77777777" w:rsidR="00000000" w:rsidRDefault="001F0AD0">
      <w:pPr>
        <w:pStyle w:val="RequirementBody"/>
      </w:pPr>
      <w:r>
        <w:t>NPAC SMS Subscription Version instances shall at any given time have one of the following statuses:</w:t>
      </w:r>
    </w:p>
    <w:p w14:paraId="15FA5825" w14:textId="77777777" w:rsidR="00000000" w:rsidRDefault="001F0AD0" w:rsidP="001F0AD0">
      <w:pPr>
        <w:pStyle w:val="ListBullet1"/>
        <w:numPr>
          <w:ilvl w:val="0"/>
          <w:numId w:val="1"/>
          <w:numberingChange w:id="1926" w:author="Jean Anthony" w:date="2001-03-12T20:36:00Z" w:original=""/>
        </w:numPr>
      </w:pPr>
      <w:r>
        <w:t xml:space="preserve">Active </w:t>
      </w:r>
      <w:r>
        <w:noBreakHyphen/>
        <w:t xml:space="preserve"> Version is currently active in the network.</w:t>
      </w:r>
    </w:p>
    <w:p w14:paraId="40144082" w14:textId="77777777" w:rsidR="00000000" w:rsidRDefault="001F0AD0" w:rsidP="001F0AD0">
      <w:pPr>
        <w:pStyle w:val="Note"/>
        <w:numPr>
          <w:ilvl w:val="0"/>
          <w:numId w:val="6"/>
          <w:numberingChange w:id="1927" w:author="Jean Anthony" w:date="2001-03-12T20:36:00Z" w:original="NOTE:"/>
        </w:numPr>
      </w:pPr>
      <w:r>
        <w:t>There may be another pre- active version in the system that will eventually super</w:t>
      </w:r>
      <w:r>
        <w:t>sede this version.</w:t>
      </w:r>
      <w:r>
        <w:br/>
        <w:t>Examples: 1) Pending version for the active subscription exists 2) Sending version for the active subscription exists.</w:t>
      </w:r>
    </w:p>
    <w:p w14:paraId="63FB967D" w14:textId="77777777" w:rsidR="00000000" w:rsidRDefault="001F0AD0" w:rsidP="001F0AD0">
      <w:pPr>
        <w:pStyle w:val="ListBullet1"/>
        <w:numPr>
          <w:ilvl w:val="0"/>
          <w:numId w:val="1"/>
          <w:numberingChange w:id="1928" w:author="Jean Anthony" w:date="2001-03-12T20:36:00Z" w:original=""/>
        </w:numPr>
        <w:spacing w:after="120"/>
      </w:pPr>
      <w:r>
        <w:t xml:space="preserve">Canceled </w:t>
      </w:r>
      <w:r>
        <w:noBreakHyphen/>
        <w:t xml:space="preserve"> A pending or conflict version was canceled prior to activation in the network.</w:t>
      </w:r>
    </w:p>
    <w:p w14:paraId="45C91C64" w14:textId="77777777" w:rsidR="00000000" w:rsidRDefault="001F0AD0" w:rsidP="001F0AD0">
      <w:pPr>
        <w:pStyle w:val="ListBullet1"/>
        <w:numPr>
          <w:ilvl w:val="0"/>
          <w:numId w:val="1"/>
          <w:numberingChange w:id="1929" w:author="Jean Anthony" w:date="2001-03-12T20:36:00Z" w:original=""/>
        </w:numPr>
        <w:spacing w:after="120"/>
      </w:pPr>
      <w:r>
        <w:t xml:space="preserve">Cancel Pending - Version is </w:t>
      </w:r>
      <w:r>
        <w:t>awaiting cancellation acknowledgment from the concurring Service Providers, at which time the version will be set to canceled.</w:t>
      </w:r>
    </w:p>
    <w:p w14:paraId="4F530025" w14:textId="77777777" w:rsidR="00000000" w:rsidRDefault="001F0AD0" w:rsidP="001F0AD0">
      <w:pPr>
        <w:pStyle w:val="ListBullet1"/>
        <w:numPr>
          <w:ilvl w:val="0"/>
          <w:numId w:val="1"/>
          <w:numberingChange w:id="1930" w:author="Jean Anthony" w:date="2001-03-12T20:36:00Z" w:original=""/>
        </w:numPr>
        <w:spacing w:after="120"/>
      </w:pPr>
      <w:r>
        <w:t xml:space="preserve">Conflict </w:t>
      </w:r>
      <w:r>
        <w:noBreakHyphen/>
        <w:t xml:space="preserve"> Version is in conflict (i.e., a dispute exists between the two Service Providers), awaiting resolution.</w:t>
      </w:r>
    </w:p>
    <w:p w14:paraId="3E3960C9" w14:textId="77777777" w:rsidR="00000000" w:rsidRDefault="001F0AD0" w:rsidP="001F0AD0">
      <w:pPr>
        <w:pStyle w:val="ListBullet1"/>
        <w:numPr>
          <w:ilvl w:val="0"/>
          <w:numId w:val="1"/>
          <w:numberingChange w:id="1931" w:author="Jean Anthony" w:date="2001-03-12T20:36:00Z" w:original=""/>
        </w:numPr>
        <w:spacing w:after="120"/>
      </w:pPr>
      <w:r>
        <w:t>Disconnect Pen</w:t>
      </w:r>
      <w:r>
        <w:t>ding - Version is awaiting the effective release date, at which time the version will be set to sending and the disconnect request will be sent to all Local SMSs.</w:t>
      </w:r>
    </w:p>
    <w:p w14:paraId="3A42D497" w14:textId="77777777" w:rsidR="00000000" w:rsidRDefault="001F0AD0" w:rsidP="001F0AD0">
      <w:pPr>
        <w:numPr>
          <w:ilvl w:val="0"/>
          <w:numId w:val="1"/>
          <w:numberingChange w:id="1932" w:author="Jean Anthony" w:date="2001-03-12T20:36:00Z" w:original=""/>
        </w:numPr>
      </w:pPr>
      <w:r>
        <w:t xml:space="preserve">Failed </w:t>
      </w:r>
      <w:r>
        <w:noBreakHyphen/>
        <w:t xml:space="preserve"> Version failed activation in ALL of the Local SMSs in the network.</w:t>
      </w:r>
    </w:p>
    <w:p w14:paraId="30E268F7" w14:textId="77777777" w:rsidR="00000000" w:rsidRDefault="001F0AD0" w:rsidP="001F0AD0">
      <w:pPr>
        <w:pStyle w:val="ListBullet1"/>
        <w:numPr>
          <w:ilvl w:val="0"/>
          <w:numId w:val="1"/>
          <w:numberingChange w:id="1933" w:author="Jean Anthony" w:date="2001-03-12T20:36:00Z" w:original=""/>
        </w:numPr>
        <w:spacing w:after="120"/>
      </w:pPr>
      <w:r>
        <w:t xml:space="preserve">Old </w:t>
      </w:r>
      <w:r>
        <w:noBreakHyphen/>
        <w:t xml:space="preserve"> Version was</w:t>
      </w:r>
      <w:r>
        <w:t xml:space="preserve"> previously active in the network and either was superseded by another active version or was disconnected.</w:t>
      </w:r>
    </w:p>
    <w:p w14:paraId="78E1A9D6" w14:textId="77777777" w:rsidR="00000000" w:rsidRDefault="001F0AD0" w:rsidP="001F0AD0">
      <w:pPr>
        <w:pStyle w:val="ListBullet1"/>
        <w:numPr>
          <w:ilvl w:val="0"/>
          <w:numId w:val="1"/>
          <w:numberingChange w:id="1934" w:author="Jean Anthony" w:date="2001-03-12T20:36:00Z" w:original=""/>
        </w:numPr>
        <w:spacing w:after="120"/>
      </w:pPr>
      <w:r>
        <w:t>Partial Failure - Version failed activation in one or more, but not all, Local SMSs in the network.</w:t>
      </w:r>
    </w:p>
    <w:p w14:paraId="043D7C58" w14:textId="77777777" w:rsidR="00000000" w:rsidRDefault="001F0AD0" w:rsidP="001F0AD0">
      <w:pPr>
        <w:pStyle w:val="ListBullet1"/>
        <w:numPr>
          <w:ilvl w:val="0"/>
          <w:numId w:val="1"/>
          <w:numberingChange w:id="1935" w:author="Jean Anthony" w:date="2001-03-12T20:36:00Z" w:original=""/>
        </w:numPr>
        <w:spacing w:after="120"/>
      </w:pPr>
      <w:r>
        <w:t xml:space="preserve">Pending </w:t>
      </w:r>
      <w:r>
        <w:noBreakHyphen/>
        <w:t xml:space="preserve"> Version is either pending activation (a</w:t>
      </w:r>
      <w:r>
        <w:t>pproval had been received from both Service Providers) or pending creation/approval from one or the other Service Provider.</w:t>
      </w:r>
    </w:p>
    <w:p w14:paraId="45D7EA59" w14:textId="77777777" w:rsidR="00000000" w:rsidRDefault="001F0AD0" w:rsidP="001F0AD0">
      <w:pPr>
        <w:pStyle w:val="ListBullet1"/>
        <w:numPr>
          <w:ilvl w:val="0"/>
          <w:numId w:val="1"/>
          <w:numberingChange w:id="1936" w:author="Jean Anthony" w:date="2001-03-12T20:36:00Z" w:original=""/>
        </w:numPr>
        <w:spacing w:after="360"/>
      </w:pPr>
      <w:r>
        <w:t xml:space="preserve">Sending </w:t>
      </w:r>
      <w:r>
        <w:noBreakHyphen/>
        <w:t xml:space="preserve"> Version is currently being sent to all of the Local SMSs in the network.</w:t>
      </w:r>
    </w:p>
    <w:p w14:paraId="074642E2" w14:textId="77777777" w:rsidR="00000000" w:rsidRDefault="001F0AD0">
      <w:pPr>
        <w:pStyle w:val="RequirementBody"/>
        <w:numPr>
          <w:ilvl w:val="12"/>
          <w:numId w:val="0"/>
        </w:numPr>
      </w:pPr>
    </w:p>
    <w:p w14:paraId="2D8096D1" w14:textId="77777777" w:rsidR="00000000" w:rsidRDefault="001F0AD0">
      <w:pPr>
        <w:pStyle w:val="RequirementHead"/>
        <w:numPr>
          <w:ilvl w:val="12"/>
          <w:numId w:val="0"/>
        </w:numPr>
        <w:ind w:left="1260" w:hanging="1260"/>
      </w:pPr>
      <w:r>
        <w:t>R5-2.1</w:t>
      </w:r>
      <w:r>
        <w:tab/>
        <w:t>Old Subscription Retention - Tunable Para</w:t>
      </w:r>
      <w:r>
        <w:t>meter</w:t>
      </w:r>
    </w:p>
    <w:p w14:paraId="3926AB0A" w14:textId="77777777" w:rsidR="00000000" w:rsidRDefault="001F0AD0">
      <w:pPr>
        <w:pStyle w:val="RequirementBody"/>
        <w:numPr>
          <w:ilvl w:val="12"/>
          <w:numId w:val="0"/>
        </w:numPr>
      </w:pPr>
      <w:r>
        <w:t>NPAC SMS shall provide an Old Subscription Retention</w:t>
      </w:r>
      <w:r>
        <w:rPr>
          <w:b/>
        </w:rPr>
        <w:t xml:space="preserve"> </w:t>
      </w:r>
      <w:r>
        <w:t>tunable parameter which is defined as the length of time that old Subscription Versions shall be retained and accessible through a query request.</w:t>
      </w:r>
    </w:p>
    <w:p w14:paraId="1B7C73AE" w14:textId="77777777" w:rsidR="00000000" w:rsidRDefault="001F0AD0">
      <w:pPr>
        <w:pStyle w:val="RequirementHead"/>
        <w:numPr>
          <w:ilvl w:val="12"/>
          <w:numId w:val="0"/>
        </w:numPr>
        <w:ind w:left="1260" w:hanging="1260"/>
      </w:pPr>
      <w:r>
        <w:t>R5-2.2</w:t>
      </w:r>
      <w:r>
        <w:tab/>
        <w:t>Old Subscription Retention - Tunable Paramet</w:t>
      </w:r>
      <w:r>
        <w:t>er Modification</w:t>
      </w:r>
    </w:p>
    <w:p w14:paraId="106E93E9" w14:textId="77777777" w:rsidR="00000000" w:rsidRDefault="001F0AD0">
      <w:pPr>
        <w:pStyle w:val="RequirementBody"/>
        <w:numPr>
          <w:ilvl w:val="12"/>
          <w:numId w:val="0"/>
        </w:numPr>
      </w:pPr>
      <w:r>
        <w:t>NPAC SMS shall allow the NPAC SMS Administrator to modify the</w:t>
      </w:r>
      <w:r>
        <w:rPr>
          <w:b/>
        </w:rPr>
        <w:t xml:space="preserve"> </w:t>
      </w:r>
      <w:r>
        <w:t>Old Subscription Retention</w:t>
      </w:r>
      <w:r>
        <w:rPr>
          <w:b/>
        </w:rPr>
        <w:t xml:space="preserve"> </w:t>
      </w:r>
      <w:r>
        <w:t>tunable.</w:t>
      </w:r>
    </w:p>
    <w:p w14:paraId="7D2CFFDF" w14:textId="77777777" w:rsidR="00000000" w:rsidRDefault="001F0AD0">
      <w:pPr>
        <w:pStyle w:val="RequirementHead"/>
        <w:numPr>
          <w:ilvl w:val="12"/>
          <w:numId w:val="0"/>
        </w:numPr>
        <w:ind w:left="1260" w:hanging="1260"/>
      </w:pPr>
      <w:r>
        <w:t>R5-2.3</w:t>
      </w:r>
      <w:r>
        <w:tab/>
        <w:t>Old Subscription Retention - Tunable Parameter Default</w:t>
      </w:r>
    </w:p>
    <w:p w14:paraId="426110FD" w14:textId="77777777" w:rsidR="00000000" w:rsidRDefault="001F0AD0">
      <w:pPr>
        <w:pStyle w:val="RequirementBody"/>
        <w:numPr>
          <w:ilvl w:val="12"/>
          <w:numId w:val="0"/>
        </w:numPr>
      </w:pPr>
      <w:r>
        <w:t>NPAC SMS shall default the Old Subscription Retention</w:t>
      </w:r>
      <w:r>
        <w:rPr>
          <w:b/>
        </w:rPr>
        <w:t xml:space="preserve"> </w:t>
      </w:r>
      <w:r>
        <w:t>tunable parameter to 18 ca</w:t>
      </w:r>
      <w:r>
        <w:t>lendar months.</w:t>
      </w:r>
    </w:p>
    <w:p w14:paraId="20D580DF" w14:textId="77777777" w:rsidR="00000000" w:rsidRDefault="001F0AD0">
      <w:pPr>
        <w:pStyle w:val="RequirementHead"/>
        <w:numPr>
          <w:ilvl w:val="12"/>
          <w:numId w:val="0"/>
        </w:numPr>
        <w:ind w:left="1260" w:hanging="1260"/>
      </w:pPr>
      <w:r>
        <w:t>R5-3.1</w:t>
      </w:r>
      <w:r>
        <w:tab/>
        <w:t>Cancel-Pending Subscription Retention - Tunable Parameter</w:t>
      </w:r>
    </w:p>
    <w:p w14:paraId="39BD9F03" w14:textId="77777777" w:rsidR="00000000" w:rsidRDefault="001F0AD0">
      <w:pPr>
        <w:pStyle w:val="RequirementBody"/>
        <w:numPr>
          <w:ilvl w:val="12"/>
          <w:numId w:val="0"/>
        </w:numPr>
      </w:pPr>
      <w:r>
        <w:t>NPAC SMS shall provide a Cancel-Pending Subscription Retention tunable parameter which is defined as the length of time that canceled Subscription Versions with a pre-cancellat</w:t>
      </w:r>
      <w:r>
        <w:t>ion status of pending shall be retained and accessible through a query request.</w:t>
      </w:r>
    </w:p>
    <w:p w14:paraId="3A8A122D" w14:textId="77777777" w:rsidR="00000000" w:rsidRDefault="001F0AD0">
      <w:pPr>
        <w:pStyle w:val="RequirementHead"/>
        <w:numPr>
          <w:ilvl w:val="12"/>
          <w:numId w:val="0"/>
        </w:numPr>
        <w:ind w:left="1260" w:hanging="1260"/>
      </w:pPr>
      <w:r>
        <w:t>R5-3.2</w:t>
      </w:r>
      <w:r>
        <w:tab/>
        <w:t>Cancel-Pending Subscription Retention - Tunable Parameter Modification</w:t>
      </w:r>
    </w:p>
    <w:p w14:paraId="5DE82B40" w14:textId="77777777" w:rsidR="00000000" w:rsidRDefault="001F0AD0">
      <w:pPr>
        <w:pStyle w:val="RequirementBody"/>
        <w:numPr>
          <w:ilvl w:val="12"/>
          <w:numId w:val="0"/>
        </w:numPr>
      </w:pPr>
      <w:r>
        <w:t>NPAC SMS shall allow the NPAC SMS Administrator to modify the Cancel-Pending Subscription Retentio</w:t>
      </w:r>
      <w:r>
        <w:t>n tunable parameter.</w:t>
      </w:r>
    </w:p>
    <w:p w14:paraId="2ED02D76" w14:textId="77777777" w:rsidR="00000000" w:rsidRDefault="001F0AD0">
      <w:pPr>
        <w:pStyle w:val="RequirementHead"/>
        <w:numPr>
          <w:ilvl w:val="12"/>
          <w:numId w:val="0"/>
        </w:numPr>
        <w:ind w:left="1260" w:hanging="1260"/>
      </w:pPr>
      <w:r>
        <w:t>R5-3.3</w:t>
      </w:r>
      <w:r>
        <w:tab/>
        <w:t>Cancel-Pending Subscription Retention - Tunable Parameter Default</w:t>
      </w:r>
    </w:p>
    <w:p w14:paraId="036CE156" w14:textId="77777777" w:rsidR="00000000" w:rsidRDefault="001F0AD0">
      <w:pPr>
        <w:pStyle w:val="RequirementBody"/>
        <w:numPr>
          <w:ilvl w:val="12"/>
          <w:numId w:val="0"/>
        </w:numPr>
      </w:pPr>
      <w:r>
        <w:t>NPAC SMS shall default the Cancel-Pending Subscription Retention tunable parameter to 90 calendar days.</w:t>
      </w:r>
    </w:p>
    <w:p w14:paraId="030D4F14" w14:textId="77777777" w:rsidR="00000000" w:rsidRDefault="001F0AD0">
      <w:pPr>
        <w:pStyle w:val="RequirementHead"/>
        <w:numPr>
          <w:ilvl w:val="12"/>
          <w:numId w:val="0"/>
        </w:numPr>
        <w:ind w:left="1260" w:hanging="1260"/>
      </w:pPr>
      <w:r>
        <w:t>R5-3.4</w:t>
      </w:r>
      <w:r>
        <w:tab/>
        <w:t>Cancel-Conflict Subscription Retention - Tunable Pa</w:t>
      </w:r>
      <w:r>
        <w:t>rameter</w:t>
      </w:r>
    </w:p>
    <w:p w14:paraId="309F5389" w14:textId="77777777" w:rsidR="00000000" w:rsidRDefault="001F0AD0">
      <w:pPr>
        <w:pStyle w:val="RequirementBody"/>
        <w:numPr>
          <w:ilvl w:val="12"/>
          <w:numId w:val="0"/>
        </w:numPr>
      </w:pPr>
      <w:r>
        <w:t>NPAC SMS shall provide a Cancel-Conflict Subscription Retention tunable parameter which is defined as the length of time that canceled Subscription Versions with a pre-cancellation status of conflict shall be retained and accessible through a query</w:t>
      </w:r>
      <w:r>
        <w:t xml:space="preserve"> request.</w:t>
      </w:r>
    </w:p>
    <w:p w14:paraId="6B547B1F" w14:textId="77777777" w:rsidR="00000000" w:rsidRDefault="001F0AD0">
      <w:pPr>
        <w:pStyle w:val="RequirementHead"/>
        <w:numPr>
          <w:ilvl w:val="12"/>
          <w:numId w:val="0"/>
        </w:numPr>
        <w:ind w:left="1260" w:hanging="1260"/>
      </w:pPr>
      <w:r>
        <w:t>R5-3.5</w:t>
      </w:r>
      <w:r>
        <w:tab/>
        <w:t>Cancel-Conflict Subscription Retention - Tunable Parameter Modification</w:t>
      </w:r>
    </w:p>
    <w:p w14:paraId="230448A1" w14:textId="77777777" w:rsidR="00000000" w:rsidRDefault="001F0AD0">
      <w:pPr>
        <w:pStyle w:val="RequirementBody"/>
        <w:numPr>
          <w:ilvl w:val="12"/>
          <w:numId w:val="0"/>
        </w:numPr>
      </w:pPr>
      <w:r>
        <w:t>NPAC SMS shall allow the NPAC SMS Administrator to modify the Cancel-Conflict Subscription Retention tunable parameter.</w:t>
      </w:r>
    </w:p>
    <w:p w14:paraId="7662FF68" w14:textId="77777777" w:rsidR="00000000" w:rsidRDefault="001F0AD0">
      <w:pPr>
        <w:pStyle w:val="RequirementHead"/>
        <w:numPr>
          <w:ilvl w:val="12"/>
          <w:numId w:val="0"/>
        </w:numPr>
        <w:ind w:left="1260" w:hanging="1260"/>
      </w:pPr>
      <w:r>
        <w:t>R5-3.6</w:t>
      </w:r>
      <w:r>
        <w:tab/>
        <w:t>Cancel-Conflict Subscription Retention -</w:t>
      </w:r>
      <w:r>
        <w:t xml:space="preserve"> Tunable Parameter Default</w:t>
      </w:r>
    </w:p>
    <w:p w14:paraId="4EED3E74" w14:textId="77777777" w:rsidR="00000000" w:rsidRDefault="001F0AD0">
      <w:pPr>
        <w:pStyle w:val="RequirementBody"/>
        <w:numPr>
          <w:ilvl w:val="12"/>
          <w:numId w:val="0"/>
        </w:numPr>
      </w:pPr>
      <w:r>
        <w:t>NPAC SMS shall default the Cancel-Conflict Subscription Retention tunable parameter to 30 calendar days.</w:t>
      </w:r>
    </w:p>
    <w:p w14:paraId="7E81C3C6" w14:textId="77777777" w:rsidR="00000000" w:rsidRDefault="001F0AD0">
      <w:pPr>
        <w:pStyle w:val="RequirementHead"/>
        <w:numPr>
          <w:ilvl w:val="12"/>
          <w:numId w:val="0"/>
        </w:numPr>
        <w:ind w:left="1260" w:hanging="1260"/>
      </w:pPr>
      <w:r>
        <w:t>RR5-1.1</w:t>
      </w:r>
      <w:r>
        <w:tab/>
        <w:t>Pending Subscription Retention - Tunable Parameter</w:t>
      </w:r>
    </w:p>
    <w:p w14:paraId="534088C0" w14:textId="77777777" w:rsidR="00000000" w:rsidRDefault="001F0AD0">
      <w:pPr>
        <w:pStyle w:val="RequirementBody"/>
        <w:numPr>
          <w:ilvl w:val="12"/>
          <w:numId w:val="0"/>
        </w:numPr>
      </w:pPr>
      <w:r>
        <w:t>NPAC SMS shall provide a Pending Subscription Retention tunable p</w:t>
      </w:r>
      <w:r>
        <w:t>arameter, which is defined as the length of time that a pending Subscription Version shall remain in the system prior to cancellation.</w:t>
      </w:r>
    </w:p>
    <w:p w14:paraId="6DCB1779" w14:textId="77777777" w:rsidR="00000000" w:rsidRDefault="001F0AD0">
      <w:pPr>
        <w:pStyle w:val="RequirementHead"/>
        <w:numPr>
          <w:ilvl w:val="12"/>
          <w:numId w:val="0"/>
        </w:numPr>
        <w:ind w:left="1260" w:hanging="1260"/>
      </w:pPr>
      <w:r>
        <w:t>RR5-1.2</w:t>
      </w:r>
      <w:r>
        <w:tab/>
        <w:t>Pending Subscription Retention - Tunable Parameter Modification</w:t>
      </w:r>
    </w:p>
    <w:p w14:paraId="2350621D" w14:textId="77777777" w:rsidR="00000000" w:rsidRDefault="001F0AD0">
      <w:pPr>
        <w:pStyle w:val="RequirementBody"/>
        <w:numPr>
          <w:ilvl w:val="12"/>
          <w:numId w:val="0"/>
        </w:numPr>
      </w:pPr>
      <w:r>
        <w:t>NPAC SMS shall allow the NPAC SMS Administrator t</w:t>
      </w:r>
      <w:r>
        <w:t>o modify the Pending Subscription Retention tunable parameter.</w:t>
      </w:r>
    </w:p>
    <w:p w14:paraId="5DD0AE67" w14:textId="77777777" w:rsidR="00000000" w:rsidRDefault="001F0AD0">
      <w:pPr>
        <w:pStyle w:val="RequirementHead"/>
        <w:numPr>
          <w:ilvl w:val="12"/>
          <w:numId w:val="0"/>
        </w:numPr>
        <w:ind w:left="1260" w:hanging="1260"/>
      </w:pPr>
      <w:r>
        <w:t>RR5-1.3</w:t>
      </w:r>
      <w:r>
        <w:tab/>
        <w:t>Pending Subscription Retention - Tunable Parameter Default</w:t>
      </w:r>
    </w:p>
    <w:p w14:paraId="29BF8447" w14:textId="77777777" w:rsidR="00000000" w:rsidRDefault="001F0AD0">
      <w:pPr>
        <w:pStyle w:val="RequirementBody"/>
        <w:numPr>
          <w:ilvl w:val="12"/>
          <w:numId w:val="0"/>
        </w:numPr>
      </w:pPr>
      <w:r>
        <w:t>NPAC SMS shall default the Pending Subscription Retention tunable parameter to 90 calendar days.</w:t>
      </w:r>
    </w:p>
    <w:p w14:paraId="33426FFC" w14:textId="77777777" w:rsidR="00000000" w:rsidRDefault="001F0AD0">
      <w:pPr>
        <w:pStyle w:val="RequirementHead"/>
        <w:numPr>
          <w:ilvl w:val="12"/>
          <w:numId w:val="0"/>
        </w:numPr>
        <w:ind w:left="1260" w:hanging="1260"/>
      </w:pPr>
      <w:r>
        <w:t>RR5-1.4</w:t>
      </w:r>
      <w:r>
        <w:tab/>
        <w:t xml:space="preserve">Pending Subscription </w:t>
      </w:r>
      <w:r>
        <w:t>Retention - Tunable Parameter Expiration</w:t>
      </w:r>
    </w:p>
    <w:p w14:paraId="16CEE85F" w14:textId="77777777" w:rsidR="00000000" w:rsidRDefault="001F0AD0">
      <w:pPr>
        <w:pStyle w:val="RequirementBody"/>
        <w:numPr>
          <w:ilvl w:val="12"/>
          <w:numId w:val="0"/>
        </w:numPr>
      </w:pPr>
      <w:r>
        <w:t xml:space="preserve">NPAC SMS shall cancel a Subscription Version by setting the subscription version to cancel after a pending Subscription Version has existed in the system for a Pending Subscription Retention number of calendar days </w:t>
      </w:r>
      <w:r>
        <w:t>subsequent to new Service Provider Due Date, or old Service Provider Due Date if the new Service Provider Due Date has not been received by the NPAC SMS.</w:t>
      </w:r>
    </w:p>
    <w:p w14:paraId="1AB5457A" w14:textId="77777777" w:rsidR="00000000" w:rsidRDefault="001F0AD0">
      <w:pPr>
        <w:pStyle w:val="RequirementHead"/>
        <w:numPr>
          <w:ilvl w:val="12"/>
          <w:numId w:val="0"/>
        </w:numPr>
        <w:ind w:left="1260" w:hanging="1260"/>
      </w:pPr>
      <w:r>
        <w:t>R5</w:t>
      </w:r>
      <w:r>
        <w:noBreakHyphen/>
        <w:t>5</w:t>
      </w:r>
      <w:r>
        <w:tab/>
        <w:t>Subscription Versions Creation for TN Ranges</w:t>
      </w:r>
    </w:p>
    <w:p w14:paraId="37371F4E" w14:textId="77777777" w:rsidR="00000000" w:rsidRDefault="001F0AD0">
      <w:pPr>
        <w:pStyle w:val="RequirementBody"/>
        <w:numPr>
          <w:ilvl w:val="12"/>
          <w:numId w:val="0"/>
        </w:numPr>
      </w:pPr>
      <w:r>
        <w:t>NPAC SMS shall create individual Subscription Versio</w:t>
      </w:r>
      <w:r>
        <w:t>ns when a Subscription Version creation request is received for a TN range.</w:t>
      </w:r>
    </w:p>
    <w:p w14:paraId="58B8BFD6" w14:textId="77777777" w:rsidR="00000000" w:rsidRDefault="001F0AD0">
      <w:pPr>
        <w:pStyle w:val="RequirementHead"/>
        <w:numPr>
          <w:ilvl w:val="12"/>
          <w:numId w:val="0"/>
        </w:numPr>
        <w:ind w:left="1260" w:hanging="1260"/>
      </w:pPr>
      <w:r>
        <w:t>R5</w:t>
      </w:r>
      <w:r>
        <w:noBreakHyphen/>
        <w:t>6</w:t>
      </w:r>
      <w:r>
        <w:tab/>
        <w:t>Subscription Administration Transaction Logging</w:t>
      </w:r>
    </w:p>
    <w:p w14:paraId="42A4600A" w14:textId="77777777" w:rsidR="00000000" w:rsidRDefault="001F0AD0">
      <w:pPr>
        <w:pStyle w:val="RequirementBody"/>
        <w:numPr>
          <w:ilvl w:val="12"/>
          <w:numId w:val="0"/>
        </w:numPr>
        <w:spacing w:after="120"/>
      </w:pPr>
      <w:bookmarkStart w:id="1937" w:name="_Toc357417029"/>
      <w:bookmarkStart w:id="1938" w:name="_Toc357490069"/>
      <w:bookmarkStart w:id="1939" w:name="_Toc358097929"/>
      <w:r>
        <w:t xml:space="preserve">NPAC SMS shall log all subscription administration transactions. The log entries shall include: </w:t>
      </w:r>
    </w:p>
    <w:p w14:paraId="37053DAB" w14:textId="77777777" w:rsidR="00000000" w:rsidRDefault="001F0AD0" w:rsidP="001F0AD0">
      <w:pPr>
        <w:pStyle w:val="ListBullet1"/>
        <w:numPr>
          <w:ilvl w:val="0"/>
          <w:numId w:val="1"/>
          <w:numberingChange w:id="1940" w:author="Jean Anthony" w:date="2001-03-12T20:36:00Z" w:original=""/>
        </w:numPr>
      </w:pPr>
      <w:r>
        <w:t>Activity Type: create, modify,</w:t>
      </w:r>
      <w:r>
        <w:t xml:space="preserve"> activate, query, all status types, and all acknowledgments.</w:t>
      </w:r>
    </w:p>
    <w:p w14:paraId="5F1BA163" w14:textId="77777777" w:rsidR="00000000" w:rsidRDefault="001F0AD0" w:rsidP="001F0AD0">
      <w:pPr>
        <w:pStyle w:val="ListBullet1"/>
        <w:numPr>
          <w:ilvl w:val="0"/>
          <w:numId w:val="1"/>
          <w:numberingChange w:id="1941" w:author="Jean Anthony" w:date="2001-03-12T20:36:00Z" w:original=""/>
        </w:numPr>
      </w:pPr>
      <w:r>
        <w:t>Service Provider ID</w:t>
      </w:r>
    </w:p>
    <w:p w14:paraId="420B2BC1" w14:textId="77777777" w:rsidR="00000000" w:rsidRDefault="001F0AD0" w:rsidP="001F0AD0">
      <w:pPr>
        <w:pStyle w:val="ListBullet1"/>
        <w:numPr>
          <w:ilvl w:val="0"/>
          <w:numId w:val="1"/>
          <w:numberingChange w:id="1942" w:author="Jean Anthony" w:date="2001-03-12T20:36:00Z" w:original=""/>
        </w:numPr>
      </w:pPr>
      <w:r>
        <w:t>Initial Version Status</w:t>
      </w:r>
    </w:p>
    <w:p w14:paraId="419A6E52" w14:textId="77777777" w:rsidR="00000000" w:rsidRDefault="001F0AD0" w:rsidP="001F0AD0">
      <w:pPr>
        <w:pStyle w:val="ListBullet1"/>
        <w:numPr>
          <w:ilvl w:val="0"/>
          <w:numId w:val="1"/>
          <w:numberingChange w:id="1943" w:author="Jean Anthony" w:date="2001-03-12T20:36:00Z" w:original=""/>
        </w:numPr>
      </w:pPr>
      <w:r>
        <w:t>New Version Status (if applicable)</w:t>
      </w:r>
    </w:p>
    <w:p w14:paraId="5C870625" w14:textId="77777777" w:rsidR="00000000" w:rsidRDefault="001F0AD0" w:rsidP="001F0AD0">
      <w:pPr>
        <w:pStyle w:val="ListBullet1"/>
        <w:numPr>
          <w:ilvl w:val="0"/>
          <w:numId w:val="1"/>
          <w:numberingChange w:id="1944" w:author="Jean Anthony" w:date="2001-03-12T20:36:00Z" w:original=""/>
        </w:numPr>
      </w:pPr>
      <w:r>
        <w:t xml:space="preserve">User ID and/or Login </w:t>
      </w:r>
    </w:p>
    <w:p w14:paraId="4303A8C9" w14:textId="77777777" w:rsidR="00000000" w:rsidRDefault="001F0AD0" w:rsidP="001F0AD0">
      <w:pPr>
        <w:pStyle w:val="ListBullet1"/>
        <w:numPr>
          <w:ilvl w:val="0"/>
          <w:numId w:val="1"/>
          <w:numberingChange w:id="1945" w:author="Jean Anthony" w:date="2001-03-12T20:36:00Z" w:original=""/>
        </w:numPr>
      </w:pPr>
      <w:r>
        <w:t xml:space="preserve">Local Number Portability Type </w:t>
      </w:r>
    </w:p>
    <w:p w14:paraId="7E6EFDB5" w14:textId="77777777" w:rsidR="00000000" w:rsidRDefault="001F0AD0" w:rsidP="001F0AD0">
      <w:pPr>
        <w:pStyle w:val="ListBullet1"/>
        <w:numPr>
          <w:ilvl w:val="0"/>
          <w:numId w:val="1"/>
          <w:numberingChange w:id="1946" w:author="Jean Anthony" w:date="2001-03-12T20:36:00Z" w:original=""/>
        </w:numPr>
      </w:pPr>
      <w:r>
        <w:t xml:space="preserve">Date </w:t>
      </w:r>
    </w:p>
    <w:p w14:paraId="03080F08" w14:textId="77777777" w:rsidR="00000000" w:rsidRDefault="001F0AD0" w:rsidP="001F0AD0">
      <w:pPr>
        <w:pStyle w:val="ListBullet1"/>
        <w:numPr>
          <w:ilvl w:val="0"/>
          <w:numId w:val="1"/>
          <w:numberingChange w:id="1947" w:author="Jean Anthony" w:date="2001-03-12T20:36:00Z" w:original=""/>
        </w:numPr>
      </w:pPr>
      <w:r>
        <w:t xml:space="preserve">Time </w:t>
      </w:r>
    </w:p>
    <w:p w14:paraId="67354633" w14:textId="77777777" w:rsidR="00000000" w:rsidRDefault="001F0AD0" w:rsidP="001F0AD0">
      <w:pPr>
        <w:pStyle w:val="ListBullet1"/>
        <w:numPr>
          <w:ilvl w:val="0"/>
          <w:numId w:val="1"/>
          <w:numberingChange w:id="1948" w:author="Jean Anthony" w:date="2001-03-12T20:36:00Z" w:original=""/>
        </w:numPr>
      </w:pPr>
      <w:r>
        <w:t>Ported Telephone Number</w:t>
      </w:r>
    </w:p>
    <w:p w14:paraId="01D2F763" w14:textId="77777777" w:rsidR="00000000" w:rsidRDefault="001F0AD0" w:rsidP="001F0AD0">
      <w:pPr>
        <w:pStyle w:val="ListBullet1"/>
        <w:numPr>
          <w:ilvl w:val="0"/>
          <w:numId w:val="1"/>
          <w:numberingChange w:id="1949" w:author="Jean Anthony" w:date="2001-03-12T20:36:00Z" w:original=""/>
        </w:numPr>
      </w:pPr>
      <w:r>
        <w:t xml:space="preserve">Status Flag </w:t>
      </w:r>
      <w:r>
        <w:noBreakHyphen/>
        <w:t xml:space="preserve"> successful or </w:t>
      </w:r>
      <w:r>
        <w:t>failed</w:t>
      </w:r>
    </w:p>
    <w:p w14:paraId="156947D1" w14:textId="77777777" w:rsidR="00000000" w:rsidRDefault="001F0AD0" w:rsidP="001F0AD0">
      <w:pPr>
        <w:pStyle w:val="ListBullet1"/>
        <w:numPr>
          <w:ilvl w:val="0"/>
          <w:numId w:val="1"/>
          <w:numberingChange w:id="1950" w:author="Jean Anthony" w:date="2001-03-12T20:36:00Z" w:original=""/>
        </w:numPr>
        <w:spacing w:after="360"/>
      </w:pPr>
      <w:r>
        <w:t>Subscription Version ID (when assigned)</w:t>
      </w:r>
    </w:p>
    <w:p w14:paraId="02F4CEE9" w14:textId="77777777" w:rsidR="00000000" w:rsidRDefault="001F0AD0">
      <w:pPr>
        <w:pStyle w:val="ListBullet1"/>
        <w:numPr>
          <w:ilvl w:val="0"/>
          <w:numId w:val="0"/>
        </w:numPr>
        <w:spacing w:after="360"/>
      </w:pPr>
    </w:p>
    <w:p w14:paraId="04B26AAF" w14:textId="77777777" w:rsidR="00000000" w:rsidRDefault="001F0AD0">
      <w:pPr>
        <w:pStyle w:val="Heading3"/>
        <w:numPr>
          <w:numberingChange w:id="1951" w:author="Jean Anthony" w:date="2001-03-12T20:36:00Z" w:original="%1:5:0:.%2:1:0:.%3:2:0:"/>
        </w:numPr>
      </w:pPr>
      <w:bookmarkStart w:id="1952" w:name="_Toc361567537"/>
      <w:bookmarkStart w:id="1953" w:name="_Toc365874871"/>
      <w:bookmarkStart w:id="1954" w:name="_Toc367618273"/>
      <w:bookmarkStart w:id="1955" w:name="_Toc368561364"/>
      <w:bookmarkStart w:id="1956" w:name="_Toc368728309"/>
      <w:bookmarkStart w:id="1957" w:name="_Toc381720042"/>
      <w:bookmarkStart w:id="1958" w:name="_Toc436023370"/>
      <w:bookmarkStart w:id="1959" w:name="_Toc436025433"/>
      <w:bookmarkStart w:id="1960" w:name="_Toc508178541"/>
      <w:r>
        <w:t>Subscription Administration Requirements</w:t>
      </w:r>
      <w:bookmarkEnd w:id="1937"/>
      <w:bookmarkEnd w:id="1938"/>
      <w:bookmarkEnd w:id="1939"/>
      <w:bookmarkEnd w:id="1952"/>
      <w:bookmarkEnd w:id="1953"/>
      <w:bookmarkEnd w:id="1954"/>
      <w:bookmarkEnd w:id="1955"/>
      <w:bookmarkEnd w:id="1956"/>
      <w:bookmarkEnd w:id="1957"/>
      <w:bookmarkEnd w:id="1958"/>
      <w:bookmarkEnd w:id="1959"/>
      <w:bookmarkEnd w:id="1960"/>
    </w:p>
    <w:p w14:paraId="4BB36B3B" w14:textId="77777777" w:rsidR="00000000" w:rsidRDefault="001F0AD0">
      <w:pPr>
        <w:pStyle w:val="Heading4"/>
        <w:numPr>
          <w:numberingChange w:id="1961" w:author="Jean Anthony" w:date="2001-03-12T20:36:00Z" w:original="%1:5:0:.%2:1:0:.%3:2:0:.%4:1:0:"/>
        </w:numPr>
      </w:pPr>
      <w:bookmarkStart w:id="1962" w:name="_Toc368561365"/>
      <w:bookmarkStart w:id="1963" w:name="_Toc368728310"/>
      <w:bookmarkStart w:id="1964" w:name="_Toc381720043"/>
      <w:bookmarkStart w:id="1965" w:name="_Toc436023371"/>
      <w:bookmarkStart w:id="1966" w:name="_Toc436025434"/>
      <w:bookmarkStart w:id="1967" w:name="_Toc508178542"/>
      <w:r>
        <w:t>User Functionality</w:t>
      </w:r>
      <w:bookmarkEnd w:id="1962"/>
      <w:bookmarkEnd w:id="1963"/>
      <w:bookmarkEnd w:id="1964"/>
      <w:bookmarkEnd w:id="1965"/>
      <w:bookmarkEnd w:id="1966"/>
      <w:bookmarkEnd w:id="1967"/>
    </w:p>
    <w:p w14:paraId="3D2594FC" w14:textId="77777777" w:rsidR="00000000" w:rsidRDefault="001F0AD0">
      <w:pPr>
        <w:pStyle w:val="BodyText"/>
      </w:pPr>
      <w:r>
        <w:t>Authorized users can invoke the following functionality in the NPAC SMS to administer subscription data:</w:t>
      </w:r>
    </w:p>
    <w:p w14:paraId="65D15AF1" w14:textId="77777777" w:rsidR="00000000" w:rsidRDefault="001F0AD0">
      <w:pPr>
        <w:pStyle w:val="RequirementHead"/>
      </w:pPr>
      <w:r>
        <w:t>R5</w:t>
      </w:r>
      <w:r>
        <w:noBreakHyphen/>
        <w:t>7</w:t>
      </w:r>
      <w:r>
        <w:tab/>
        <w:t>Creating a Subscription Version</w:t>
      </w:r>
    </w:p>
    <w:p w14:paraId="2B9AAFC3" w14:textId="77777777" w:rsidR="00000000" w:rsidRDefault="001F0AD0">
      <w:pPr>
        <w:pStyle w:val="RequirementBody"/>
      </w:pPr>
      <w:r>
        <w:t>NPAC S</w:t>
      </w:r>
      <w:r>
        <w:t>MS shall allow NPAC personnel and the SOA to NPAC SMS interface to create a Subscription Version.</w:t>
      </w:r>
    </w:p>
    <w:p w14:paraId="68558801" w14:textId="77777777" w:rsidR="00000000" w:rsidRDefault="001F0AD0">
      <w:pPr>
        <w:pStyle w:val="RequirementHead"/>
      </w:pPr>
      <w:r>
        <w:t>RR5-55</w:t>
      </w:r>
      <w:r>
        <w:tab/>
        <w:t>Create Pending Provider Port – NPAC Personnel or Service Provider After Block Activation</w:t>
      </w:r>
    </w:p>
    <w:p w14:paraId="344F8919" w14:textId="77777777" w:rsidR="00000000" w:rsidRDefault="001F0AD0">
      <w:pPr>
        <w:pStyle w:val="RequirementBody"/>
      </w:pPr>
      <w:r>
        <w:t>NPAC SMS shall allow NPAC personnel, a Service Provider SOA vi</w:t>
      </w:r>
      <w:r>
        <w:t>a the SOA to NPAC SMS Interface, or Service Provider via the NPAC SOA Low-tech Interface, to create inter-service provider ports or intra-service provider ports for a TN within the 1K Block, when the currently active Subscription Version(s) is LNP Type POO</w:t>
      </w:r>
      <w:r>
        <w:t>L, and the Block’s status is active, with an empty Failed SP List.  (Previously SV-195)</w:t>
      </w:r>
    </w:p>
    <w:p w14:paraId="6A4B4BC9" w14:textId="77777777" w:rsidR="00000000" w:rsidRDefault="001F0AD0">
      <w:pPr>
        <w:pStyle w:val="RequirementHead"/>
      </w:pPr>
      <w:r>
        <w:t>R5</w:t>
      </w:r>
      <w:r>
        <w:noBreakHyphen/>
        <w:t>8.1</w:t>
      </w:r>
      <w:r>
        <w:tab/>
        <w:t>Modifying a Subscription Version</w:t>
      </w:r>
    </w:p>
    <w:p w14:paraId="65A757B3" w14:textId="77777777" w:rsidR="00000000" w:rsidRDefault="001F0AD0">
      <w:pPr>
        <w:pStyle w:val="RequirementBody"/>
      </w:pPr>
      <w:r>
        <w:t>NPAC SMS shall allow NPAC personnel and the SOA to NPAC SMS interface to modify a Subscription Version.</w:t>
      </w:r>
    </w:p>
    <w:p w14:paraId="5FDC6DA1" w14:textId="77777777" w:rsidR="00000000" w:rsidRDefault="001F0AD0">
      <w:pPr>
        <w:pStyle w:val="RequirementBody"/>
      </w:pPr>
    </w:p>
    <w:p w14:paraId="2666A024" w14:textId="77777777" w:rsidR="00000000" w:rsidRDefault="001F0AD0">
      <w:pPr>
        <w:pStyle w:val="RequirementHead"/>
      </w:pPr>
      <w:r>
        <w:t>R5</w:t>
      </w:r>
      <w:r>
        <w:noBreakHyphen/>
        <w:t>9</w:t>
      </w:r>
      <w:r>
        <w:tab/>
        <w:t>Activating a Subsc</w:t>
      </w:r>
      <w:r>
        <w:t>ription version</w:t>
      </w:r>
    </w:p>
    <w:p w14:paraId="4A1A5913" w14:textId="77777777" w:rsidR="00000000" w:rsidRDefault="001F0AD0">
      <w:pPr>
        <w:pStyle w:val="RequirementBody"/>
      </w:pPr>
      <w:r>
        <w:t>NPAC SMS shall allow NPAC personnel and the SOA to NPAC SMS interface to activate a Subscription Version.</w:t>
      </w:r>
    </w:p>
    <w:p w14:paraId="6FD7F921" w14:textId="77777777" w:rsidR="00000000" w:rsidRDefault="001F0AD0">
      <w:pPr>
        <w:pStyle w:val="RequirementHead"/>
      </w:pPr>
      <w:r>
        <w:t>R5</w:t>
      </w:r>
      <w:r>
        <w:noBreakHyphen/>
        <w:t>10.1</w:t>
      </w:r>
      <w:r>
        <w:tab/>
        <w:t>Setting a Subscription Version to Conflict</w:t>
      </w:r>
    </w:p>
    <w:p w14:paraId="4B7D4EEA" w14:textId="77777777" w:rsidR="00000000" w:rsidRDefault="001F0AD0">
      <w:pPr>
        <w:pStyle w:val="RequirementBody"/>
      </w:pPr>
      <w:r>
        <w:t>NPAC SMS shall allow NPAC personnel to set a Subscription Version to conflict.</w:t>
      </w:r>
    </w:p>
    <w:p w14:paraId="21493E74" w14:textId="77777777" w:rsidR="00000000" w:rsidRDefault="001F0AD0">
      <w:pPr>
        <w:pStyle w:val="RequirementHead"/>
      </w:pPr>
      <w:r>
        <w:t>R5-1</w:t>
      </w:r>
      <w:r>
        <w:t>0.2</w:t>
      </w:r>
      <w:r>
        <w:tab/>
        <w:t>Subscription Version Conflict Status Rule</w:t>
      </w:r>
    </w:p>
    <w:p w14:paraId="11ED9AA5" w14:textId="77777777" w:rsidR="00000000" w:rsidRDefault="001F0AD0">
      <w:pPr>
        <w:pStyle w:val="RequirementBody"/>
      </w:pPr>
      <w:r>
        <w:t>NPAC SMS shall prohibit a Subscription Version in conflict from being activated.</w:t>
      </w:r>
    </w:p>
    <w:p w14:paraId="63526FC0" w14:textId="77777777" w:rsidR="00000000" w:rsidRDefault="001F0AD0">
      <w:pPr>
        <w:pStyle w:val="RequirementHead"/>
      </w:pPr>
      <w:r>
        <w:t>R5</w:t>
      </w:r>
      <w:r>
        <w:noBreakHyphen/>
        <w:t>11</w:t>
      </w:r>
      <w:r>
        <w:tab/>
        <w:t>Disconnecting a Subscription Version</w:t>
      </w:r>
    </w:p>
    <w:p w14:paraId="6C960159" w14:textId="77777777" w:rsidR="00000000" w:rsidRDefault="001F0AD0">
      <w:pPr>
        <w:pStyle w:val="RequirementBody"/>
      </w:pPr>
      <w:r>
        <w:t xml:space="preserve">NPAC SMS shall allow NPAC personnel and the SOA to NPAC SMS interface to disconnect a </w:t>
      </w:r>
      <w:r>
        <w:t>Subscription Version.</w:t>
      </w:r>
    </w:p>
    <w:p w14:paraId="51BEA30D" w14:textId="77777777" w:rsidR="00000000" w:rsidRDefault="001F0AD0">
      <w:pPr>
        <w:pStyle w:val="RequirementHead"/>
      </w:pPr>
      <w:r>
        <w:t>R5</w:t>
      </w:r>
      <w:r>
        <w:noBreakHyphen/>
        <w:t>12</w:t>
      </w:r>
      <w:r>
        <w:tab/>
        <w:t>Canceling a Subscription Version</w:t>
      </w:r>
    </w:p>
    <w:p w14:paraId="1981FCF8" w14:textId="77777777" w:rsidR="00000000" w:rsidRDefault="001F0AD0">
      <w:pPr>
        <w:pStyle w:val="RequirementBody"/>
      </w:pPr>
      <w:r>
        <w:t>NPAC SMS shall allow NPAC personnel and the SOA to NPAC SMS interface to cancel a Subscription Version.</w:t>
      </w:r>
    </w:p>
    <w:p w14:paraId="2AD2885E" w14:textId="77777777" w:rsidR="00000000" w:rsidRDefault="001F0AD0">
      <w:pPr>
        <w:pStyle w:val="RequirementHead"/>
      </w:pPr>
      <w:r>
        <w:t>R5</w:t>
      </w:r>
      <w:r>
        <w:noBreakHyphen/>
        <w:t>13</w:t>
      </w:r>
      <w:r>
        <w:tab/>
        <w:t>Querying a Subscription Version</w:t>
      </w:r>
    </w:p>
    <w:p w14:paraId="69C6428E" w14:textId="77777777" w:rsidR="00000000" w:rsidRDefault="001F0AD0">
      <w:pPr>
        <w:pStyle w:val="RequirementBody"/>
      </w:pPr>
      <w:r>
        <w:t>NPAC SMS shall allow NPAC personnel, Local SMS/ SOA t</w:t>
      </w:r>
      <w:r>
        <w:t>o NPAC SMS interface to query for a Subscription Version.</w:t>
      </w:r>
    </w:p>
    <w:p w14:paraId="75F43B91" w14:textId="77777777" w:rsidR="00000000" w:rsidRDefault="001F0AD0">
      <w:pPr>
        <w:pStyle w:val="Heading4"/>
        <w:numPr>
          <w:numberingChange w:id="1968" w:author="Jean Anthony" w:date="2001-03-12T20:36:00Z" w:original="%1:5:0:.%2:1:0:.%3:2:0:.%4:2:0:"/>
        </w:numPr>
      </w:pPr>
      <w:bookmarkStart w:id="1969" w:name="_Toc368561366"/>
      <w:bookmarkStart w:id="1970" w:name="_Toc368728311"/>
      <w:bookmarkStart w:id="1971" w:name="_Toc381720044"/>
      <w:bookmarkStart w:id="1972" w:name="_Toc436023372"/>
      <w:bookmarkStart w:id="1973" w:name="_Toc436025435"/>
      <w:bookmarkStart w:id="1974" w:name="_Toc508178543"/>
      <w:r>
        <w:t>System Functionality</w:t>
      </w:r>
      <w:bookmarkEnd w:id="1969"/>
      <w:bookmarkEnd w:id="1970"/>
      <w:bookmarkEnd w:id="1971"/>
      <w:bookmarkEnd w:id="1972"/>
      <w:bookmarkEnd w:id="1973"/>
      <w:bookmarkEnd w:id="1974"/>
    </w:p>
    <w:p w14:paraId="359E1ECA" w14:textId="77777777" w:rsidR="00000000" w:rsidRDefault="001F0AD0">
      <w:pPr>
        <w:pStyle w:val="BodyText"/>
      </w:pPr>
      <w:r>
        <w:t>This section describes NPAC SMS functionality required to support NPAC personnel and SOA to NPAC SMS interface user requests defined in the above section.</w:t>
      </w:r>
    </w:p>
    <w:p w14:paraId="0E1001A1" w14:textId="77777777" w:rsidR="00000000" w:rsidRDefault="001F0AD0">
      <w:pPr>
        <w:pStyle w:val="BodyText"/>
      </w:pPr>
      <w:r>
        <w:t>Additionally, NPAC SMS</w:t>
      </w:r>
      <w:r>
        <w:t xml:space="preserve"> functionality will perform operations which are not invoked by a direct user request. Some examples of this are: monitor a Subscription Version to determine whether the old and the new facilities</w:t>
      </w:r>
      <w:r>
        <w:noBreakHyphen/>
        <w:t>based Service Providers have authorized the transfer of ser</w:t>
      </w:r>
      <w:r>
        <w:t>vice for a ported number, issue appropriate notifications to Service Providers, and change the status of a Subscription Version based on tunable parameters.</w:t>
      </w:r>
    </w:p>
    <w:p w14:paraId="171B3397" w14:textId="77777777" w:rsidR="00000000" w:rsidRDefault="001F0AD0">
      <w:pPr>
        <w:pStyle w:val="Heading5"/>
        <w:keepLines/>
        <w:numPr>
          <w:numberingChange w:id="1975" w:author="Jean Anthony" w:date="2001-03-12T20:36:00Z" w:original="%1:5:0:.%2:1:0:.%3:2:0:.%4:2:0:.%5:1:0:"/>
        </w:numPr>
      </w:pPr>
      <w:bookmarkStart w:id="1976" w:name="_Toc508178544"/>
      <w:r>
        <w:t>Subscription Version Creation</w:t>
      </w:r>
      <w:bookmarkEnd w:id="1976"/>
    </w:p>
    <w:p w14:paraId="0996E0E1" w14:textId="77777777" w:rsidR="00000000" w:rsidRDefault="001F0AD0">
      <w:pPr>
        <w:pStyle w:val="BodyText"/>
      </w:pPr>
      <w:r>
        <w:t>This section provides the requirements for the Subscription Version C</w:t>
      </w:r>
      <w:r>
        <w:t>reate functionality, which is executed upon the user requesting to create a Subscription Version.</w:t>
      </w:r>
    </w:p>
    <w:p w14:paraId="7C3DD3FA" w14:textId="77777777" w:rsidR="00000000" w:rsidRDefault="001F0AD0">
      <w:pPr>
        <w:pStyle w:val="RequirementHead"/>
      </w:pPr>
      <w:r>
        <w:t>RR5-3</w:t>
      </w:r>
      <w:r>
        <w:tab/>
        <w:t>Create Subscription Version - Notify NPA-NXX First Usage</w:t>
      </w:r>
    </w:p>
    <w:p w14:paraId="6AFA1F85" w14:textId="77777777" w:rsidR="00000000" w:rsidRDefault="001F0AD0">
      <w:pPr>
        <w:pStyle w:val="RequirementBody"/>
      </w:pPr>
      <w:r>
        <w:t>NPAC SMS shall notify all accepting Local SMSs and SOAs of the NPA-NXX, effective date, and own</w:t>
      </w:r>
      <w:r>
        <w:t>ing Service Provider when an NPA-NXX is being ported for the first time immediately after creation validation of a Subscription Version.</w:t>
      </w:r>
    </w:p>
    <w:p w14:paraId="18981B58" w14:textId="77777777" w:rsidR="00000000" w:rsidRDefault="001F0AD0">
      <w:pPr>
        <w:pStyle w:val="RequirementHead"/>
      </w:pPr>
      <w:r>
        <w:t>RR5-53</w:t>
      </w:r>
      <w:r>
        <w:tab/>
        <w:t>Create Subscription Version - Notify NPA-NXX First Usage of a New NPA-NXX involved in an NPA Split</w:t>
      </w:r>
    </w:p>
    <w:p w14:paraId="1E5DB359" w14:textId="77777777" w:rsidR="00000000" w:rsidRDefault="001F0AD0">
      <w:pPr>
        <w:pStyle w:val="RequirementBody"/>
      </w:pPr>
      <w:r>
        <w:t>NPAC SMS shal</w:t>
      </w:r>
      <w:r>
        <w:t>l notify all accepting Local SMSs and SOAs of the NPA-NXX, effective date, and owning Service Provider when a new NPA-NXX involved in an NPA Split, is being ported for the first time, after the start of permissive dialing, immediately after creation valida</w:t>
      </w:r>
      <w:r>
        <w:t>tion of a Subscription Version.</w:t>
      </w:r>
    </w:p>
    <w:p w14:paraId="0BB60F8A" w14:textId="77777777" w:rsidR="00000000" w:rsidRDefault="001F0AD0">
      <w:pPr>
        <w:pStyle w:val="Heading6"/>
        <w:numPr>
          <w:numberingChange w:id="1977" w:author="Jean Anthony" w:date="2001-03-12T20:36:00Z" w:original="%1:5:0:.%2:1:0:.%3:2:0:.%4:2:0:.%5:1:0:.%6:1:0:"/>
        </w:numPr>
      </w:pPr>
      <w:bookmarkStart w:id="1978" w:name="_Toc508178545"/>
      <w:r>
        <w:t>Subscription Version Creation - Inter-Service Provider Ports</w:t>
      </w:r>
      <w:bookmarkEnd w:id="1978"/>
    </w:p>
    <w:p w14:paraId="627EC911" w14:textId="77777777" w:rsidR="00000000" w:rsidRDefault="001F0AD0">
      <w:pPr>
        <w:pStyle w:val="BodyText"/>
      </w:pPr>
      <w:r>
        <w:t>This section provides the Subscription Version Creation requirements for performing an Inter-Service Provider port of a TN.  There are two types of Inter-Service P</w:t>
      </w:r>
      <w:r>
        <w:t>rovider ports: A port of a TN to a new Service Provider from the Old, or a “porting to original” port.  A “porting to original” port implies that all porting data will be removed from the Local SMSs and the TN will revert to the default routing, which ulti</w:t>
      </w:r>
      <w:r>
        <w:t>mately results in the TN returning to the original “donor” Service Provider.</w:t>
      </w:r>
    </w:p>
    <w:p w14:paraId="34F48A43" w14:textId="77777777" w:rsidR="00000000" w:rsidRDefault="001F0AD0">
      <w:pPr>
        <w:pStyle w:val="BodyText"/>
      </w:pPr>
      <w:r>
        <w:t>The primary differences in functionality between these two types of Inter-Service Provider ports is that for a “porting to original” port, the routing data is not supplied and upo</w:t>
      </w:r>
      <w:r>
        <w:t>n activation, a delete request is broadcast to the Local SMSs instead of a create request.</w:t>
      </w:r>
    </w:p>
    <w:p w14:paraId="2468F433" w14:textId="77777777" w:rsidR="00000000" w:rsidRDefault="001F0AD0">
      <w:pPr>
        <w:pStyle w:val="BodyText"/>
      </w:pPr>
      <w:r>
        <w:t>Both port types of Inter-Service Provider ports require authorization for the transfer of service from the new Service Provider.</w:t>
      </w:r>
    </w:p>
    <w:p w14:paraId="696D036B" w14:textId="77777777" w:rsidR="00000000" w:rsidRDefault="001F0AD0">
      <w:pPr>
        <w:pStyle w:val="RequirementHead"/>
      </w:pPr>
      <w:r>
        <w:t>R5</w:t>
      </w:r>
      <w:r>
        <w:noBreakHyphen/>
        <w:t>14</w:t>
      </w:r>
      <w:r>
        <w:tab/>
        <w:t xml:space="preserve">Create Subscription Version - </w:t>
      </w:r>
      <w:r>
        <w:t>Old Service Provider Input Data</w:t>
      </w:r>
    </w:p>
    <w:p w14:paraId="1629173C" w14:textId="77777777" w:rsidR="00000000" w:rsidRDefault="001F0AD0">
      <w:pPr>
        <w:pStyle w:val="RequirementBody"/>
        <w:spacing w:after="120"/>
      </w:pPr>
      <w:r>
        <w:t>NPAC SMS shall accept the following data from the NPAC personnel or old Service Provider upon Subscription Version creation for an Inter-Service Provider port:</w:t>
      </w:r>
    </w:p>
    <w:p w14:paraId="416D19D6" w14:textId="77777777" w:rsidR="00000000" w:rsidRDefault="001F0AD0" w:rsidP="001F0AD0">
      <w:pPr>
        <w:pStyle w:val="ListBullet1"/>
        <w:numPr>
          <w:ilvl w:val="0"/>
          <w:numId w:val="1"/>
          <w:numberingChange w:id="1979" w:author="Jean Anthony" w:date="2001-03-12T20:36:00Z" w:original=""/>
        </w:numPr>
        <w:spacing w:after="120"/>
      </w:pPr>
      <w:r>
        <w:t xml:space="preserve">Local Number Portability Type </w:t>
      </w:r>
      <w:r>
        <w:noBreakHyphen/>
        <w:t>Port Type.</w:t>
      </w:r>
    </w:p>
    <w:p w14:paraId="1184F3B2" w14:textId="77777777" w:rsidR="00000000" w:rsidRDefault="001F0AD0" w:rsidP="001F0AD0">
      <w:pPr>
        <w:pStyle w:val="ListBullet1"/>
        <w:numPr>
          <w:ilvl w:val="0"/>
          <w:numId w:val="1"/>
          <w:numberingChange w:id="1980" w:author="Jean Anthony" w:date="2001-03-12T20:36:00Z" w:original=""/>
        </w:numPr>
        <w:spacing w:after="120"/>
      </w:pPr>
      <w:r>
        <w:t>Ported Telephone Numbe</w:t>
      </w:r>
      <w:r>
        <w:t xml:space="preserve">r(s) </w:t>
      </w:r>
      <w:r>
        <w:noBreakHyphen/>
        <w:t xml:space="preserve"> this entry can be a single TN or a continuous range of TNs that identifies a subscription or a group of Subscription Versions that share the same attributes.</w:t>
      </w:r>
    </w:p>
    <w:p w14:paraId="3485BC0C" w14:textId="77777777" w:rsidR="00000000" w:rsidRDefault="001F0AD0" w:rsidP="001F0AD0">
      <w:pPr>
        <w:pStyle w:val="ListBullet1"/>
        <w:numPr>
          <w:ilvl w:val="0"/>
          <w:numId w:val="1"/>
          <w:numberingChange w:id="1981" w:author="Jean Anthony" w:date="2001-03-12T20:36:00Z" w:original=""/>
        </w:numPr>
        <w:spacing w:after="120"/>
      </w:pPr>
      <w:r>
        <w:t xml:space="preserve">Due Date </w:t>
      </w:r>
      <w:r>
        <w:noBreakHyphen/>
        <w:t xml:space="preserve"> date on which transfer of service from old facilities</w:t>
      </w:r>
      <w:r>
        <w:noBreakHyphen/>
        <w:t xml:space="preserve">based Service Provider to </w:t>
      </w:r>
      <w:r>
        <w:t>new facilities</w:t>
      </w:r>
      <w:r>
        <w:noBreakHyphen/>
        <w:t>based Service Provider is initially planned to occur.</w:t>
      </w:r>
    </w:p>
    <w:p w14:paraId="098BDDAC" w14:textId="77777777" w:rsidR="00000000" w:rsidRDefault="001F0AD0" w:rsidP="001F0AD0">
      <w:pPr>
        <w:pStyle w:val="ListBullet1"/>
        <w:numPr>
          <w:ilvl w:val="0"/>
          <w:numId w:val="1"/>
          <w:numberingChange w:id="1982" w:author="Jean Anthony" w:date="2001-03-12T20:36:00Z" w:original=""/>
        </w:numPr>
        <w:spacing w:after="120"/>
      </w:pPr>
      <w:r>
        <w:t>New facilities</w:t>
      </w:r>
      <w:r>
        <w:noBreakHyphen/>
        <w:t xml:space="preserve">based Service Provider ID </w:t>
      </w:r>
      <w:r>
        <w:noBreakHyphen/>
        <w:t xml:space="preserve"> the identifier of the new facilities</w:t>
      </w:r>
      <w:r>
        <w:noBreakHyphen/>
        <w:t>based Service Provider.</w:t>
      </w:r>
    </w:p>
    <w:p w14:paraId="55C3C3A2" w14:textId="77777777" w:rsidR="00000000" w:rsidRDefault="001F0AD0" w:rsidP="001F0AD0">
      <w:pPr>
        <w:pStyle w:val="ListBullet1"/>
        <w:numPr>
          <w:ilvl w:val="0"/>
          <w:numId w:val="1"/>
          <w:numberingChange w:id="1983" w:author="Jean Anthony" w:date="2001-03-12T20:36:00Z" w:original=""/>
        </w:numPr>
        <w:spacing w:after="120"/>
      </w:pPr>
      <w:r>
        <w:t>Old facilities</w:t>
      </w:r>
      <w:r>
        <w:noBreakHyphen/>
        <w:t xml:space="preserve">based Service Provider ID </w:t>
      </w:r>
      <w:r>
        <w:noBreakHyphen/>
        <w:t xml:space="preserve"> the identifier of the old facilities</w:t>
      </w:r>
      <w:r>
        <w:noBreakHyphen/>
        <w:t>bas</w:t>
      </w:r>
      <w:r>
        <w:t>ed Service Provider.</w:t>
      </w:r>
    </w:p>
    <w:p w14:paraId="523507E0" w14:textId="77777777" w:rsidR="00000000" w:rsidRDefault="001F0AD0" w:rsidP="001F0AD0">
      <w:pPr>
        <w:pStyle w:val="ListBullet1"/>
        <w:numPr>
          <w:ilvl w:val="0"/>
          <w:numId w:val="1"/>
          <w:numberingChange w:id="1984" w:author="Jean Anthony" w:date="2001-03-12T20:36:00Z" w:original=""/>
        </w:numPr>
        <w:spacing w:after="120"/>
      </w:pPr>
      <w:r>
        <w:t>Authorization from old facilities</w:t>
      </w:r>
      <w:r>
        <w:noBreakHyphen/>
        <w:t xml:space="preserve">based Service Provider </w:t>
      </w:r>
      <w:r>
        <w:noBreakHyphen/>
        <w:t xml:space="preserve"> indication that the transfer of service is authorized by the ported</w:t>
      </w:r>
      <w:r>
        <w:noBreakHyphen/>
        <w:t>from Service Provider.</w:t>
      </w:r>
    </w:p>
    <w:p w14:paraId="577BF70A" w14:textId="77777777" w:rsidR="00000000" w:rsidRDefault="001F0AD0" w:rsidP="001F0AD0">
      <w:pPr>
        <w:pStyle w:val="ListBullet1"/>
        <w:numPr>
          <w:ilvl w:val="0"/>
          <w:numId w:val="1"/>
          <w:numberingChange w:id="1985" w:author="Jean Anthony" w:date="2001-03-12T20:36:00Z" w:original=""/>
        </w:numPr>
        <w:spacing w:after="360"/>
      </w:pPr>
      <w:r>
        <w:t>Status Change Cause Code - indication of reason for denial of authorized by the Old S</w:t>
      </w:r>
      <w:r>
        <w:t>ervice Provider.</w:t>
      </w:r>
    </w:p>
    <w:p w14:paraId="49C10C3B" w14:textId="77777777" w:rsidR="00000000" w:rsidRDefault="001F0AD0">
      <w:pPr>
        <w:pStyle w:val="RequirementHead"/>
        <w:numPr>
          <w:ilvl w:val="12"/>
          <w:numId w:val="0"/>
        </w:numPr>
        <w:ind w:left="1260" w:hanging="1260"/>
      </w:pPr>
      <w:r>
        <w:t>R5</w:t>
      </w:r>
      <w:r>
        <w:noBreakHyphen/>
        <w:t>15.1</w:t>
      </w:r>
      <w:r>
        <w:tab/>
        <w:t>Create “Inter-Service Provider Port” Subscription Version - New Service Provider Input Data</w:t>
      </w:r>
    </w:p>
    <w:p w14:paraId="0DFF05DC" w14:textId="77777777" w:rsidR="00000000" w:rsidRDefault="001F0AD0">
      <w:pPr>
        <w:pStyle w:val="RequirementBody"/>
        <w:numPr>
          <w:ilvl w:val="12"/>
          <w:numId w:val="0"/>
        </w:numPr>
        <w:spacing w:after="120"/>
      </w:pPr>
      <w:r>
        <w:t>NPAC SMS shall require the following data from NPAC personnel or the new Service Provider upon Subscription Version creation for an Inter-S</w:t>
      </w:r>
      <w:r>
        <w:t xml:space="preserve">ervice Provider port when </w:t>
      </w:r>
      <w:r>
        <w:rPr>
          <w:b/>
          <w:u w:val="single"/>
        </w:rPr>
        <w:t>NOT</w:t>
      </w:r>
      <w:r>
        <w:t xml:space="preserve"> “porting to original”:</w:t>
      </w:r>
    </w:p>
    <w:p w14:paraId="0B9074E9" w14:textId="77777777" w:rsidR="00000000" w:rsidRDefault="001F0AD0" w:rsidP="001F0AD0">
      <w:pPr>
        <w:pStyle w:val="ListBullet1"/>
        <w:numPr>
          <w:ilvl w:val="0"/>
          <w:numId w:val="1"/>
          <w:numberingChange w:id="1986" w:author="Jean Anthony" w:date="2001-03-12T20:36:00Z" w:original=""/>
        </w:numPr>
        <w:spacing w:after="120"/>
      </w:pPr>
      <w:r>
        <w:t xml:space="preserve">Local Number Portability Type </w:t>
      </w:r>
      <w:r>
        <w:noBreakHyphen/>
        <w:t xml:space="preserve"> Port Type.  This field must be set to “LSPP” for Inter-Service Provider ports.</w:t>
      </w:r>
    </w:p>
    <w:p w14:paraId="3FE1B3A9" w14:textId="77777777" w:rsidR="00000000" w:rsidRDefault="001F0AD0" w:rsidP="001F0AD0">
      <w:pPr>
        <w:pStyle w:val="ListBullet1"/>
        <w:numPr>
          <w:ilvl w:val="0"/>
          <w:numId w:val="1"/>
          <w:numberingChange w:id="1987" w:author="Jean Anthony" w:date="2001-03-12T20:36:00Z" w:original=""/>
        </w:numPr>
        <w:spacing w:after="120"/>
      </w:pPr>
      <w:r>
        <w:t xml:space="preserve">Ported Telephone Number(s) </w:t>
      </w:r>
      <w:r>
        <w:noBreakHyphen/>
        <w:t xml:space="preserve"> this entry can be a single TN or a continuous range of TNs that</w:t>
      </w:r>
      <w:r>
        <w:t xml:space="preserve"> identifies a subscription or a group of Subscription Versions that share the same attributes.</w:t>
      </w:r>
    </w:p>
    <w:p w14:paraId="50B629E5" w14:textId="77777777" w:rsidR="00000000" w:rsidRDefault="001F0AD0" w:rsidP="001F0AD0">
      <w:pPr>
        <w:pStyle w:val="ListBullet1"/>
        <w:numPr>
          <w:ilvl w:val="0"/>
          <w:numId w:val="1"/>
          <w:numberingChange w:id="1988" w:author="Jean Anthony" w:date="2001-03-12T20:36:00Z" w:original=""/>
        </w:numPr>
        <w:spacing w:after="120"/>
      </w:pPr>
      <w:r>
        <w:t xml:space="preserve">Due Date </w:t>
      </w:r>
      <w:r>
        <w:noBreakHyphen/>
        <w:t xml:space="preserve"> date on which transfer of service from old facilities</w:t>
      </w:r>
      <w:r>
        <w:noBreakHyphen/>
        <w:t>based Service Provider to new facilities</w:t>
      </w:r>
      <w:r>
        <w:noBreakHyphen/>
        <w:t>based Service Provider is initially planned to occur.</w:t>
      </w:r>
    </w:p>
    <w:p w14:paraId="77720550" w14:textId="77777777" w:rsidR="00000000" w:rsidRDefault="001F0AD0" w:rsidP="001F0AD0">
      <w:pPr>
        <w:pStyle w:val="ListBullet1"/>
        <w:numPr>
          <w:ilvl w:val="0"/>
          <w:numId w:val="1"/>
          <w:numberingChange w:id="1989" w:author="Jean Anthony" w:date="2001-03-12T20:36:00Z" w:original=""/>
        </w:numPr>
        <w:spacing w:after="120"/>
      </w:pPr>
      <w:r>
        <w:t>N</w:t>
      </w:r>
      <w:r>
        <w:t>ew Facilities</w:t>
      </w:r>
      <w:r>
        <w:noBreakHyphen/>
        <w:t xml:space="preserve">based Service Provider ID </w:t>
      </w:r>
      <w:r>
        <w:noBreakHyphen/>
        <w:t xml:space="preserve"> the identifier of the new facilities</w:t>
      </w:r>
      <w:r>
        <w:noBreakHyphen/>
        <w:t>based Service Provider.</w:t>
      </w:r>
    </w:p>
    <w:p w14:paraId="6C42C712" w14:textId="77777777" w:rsidR="00000000" w:rsidRDefault="001F0AD0" w:rsidP="001F0AD0">
      <w:pPr>
        <w:pStyle w:val="ListBullet1"/>
        <w:numPr>
          <w:ilvl w:val="0"/>
          <w:numId w:val="1"/>
          <w:numberingChange w:id="1990" w:author="Jean Anthony" w:date="2001-03-12T20:36:00Z" w:original=""/>
        </w:numPr>
        <w:spacing w:after="120"/>
      </w:pPr>
      <w:r>
        <w:t>Old Facilities</w:t>
      </w:r>
      <w:r>
        <w:noBreakHyphen/>
        <w:t xml:space="preserve">based Service Provider ID </w:t>
      </w:r>
      <w:r>
        <w:noBreakHyphen/>
        <w:t xml:space="preserve"> the identifier of the old facilities</w:t>
      </w:r>
      <w:r>
        <w:noBreakHyphen/>
        <w:t>based Service Provider.</w:t>
      </w:r>
    </w:p>
    <w:p w14:paraId="58DBE4DD" w14:textId="77777777" w:rsidR="00000000" w:rsidRDefault="001F0AD0" w:rsidP="001F0AD0">
      <w:pPr>
        <w:pStyle w:val="ListBullet1"/>
        <w:numPr>
          <w:ilvl w:val="0"/>
          <w:numId w:val="1"/>
          <w:numberingChange w:id="1991" w:author="Jean Anthony" w:date="2001-03-12T20:36:00Z" w:original=""/>
        </w:numPr>
        <w:spacing w:after="120"/>
      </w:pPr>
      <w:r>
        <w:t xml:space="preserve">Location Routing Number (LRN) </w:t>
      </w:r>
      <w:r>
        <w:noBreakHyphen/>
        <w:t xml:space="preserve"> the identifier of</w:t>
      </w:r>
      <w:r>
        <w:t xml:space="preserve"> the ported</w:t>
      </w:r>
      <w:r>
        <w:noBreakHyphen/>
        <w:t>to switch.</w:t>
      </w:r>
    </w:p>
    <w:p w14:paraId="06E7DEB6" w14:textId="77777777" w:rsidR="00000000" w:rsidRDefault="001F0AD0" w:rsidP="001F0AD0">
      <w:pPr>
        <w:pStyle w:val="ListBullet1"/>
        <w:numPr>
          <w:ilvl w:val="0"/>
          <w:numId w:val="1"/>
          <w:numberingChange w:id="1992" w:author="Jean Anthony" w:date="2001-03-12T20:36:00Z" w:original=""/>
        </w:numPr>
        <w:spacing w:after="120"/>
      </w:pPr>
      <w:r>
        <w:t>Class DPC</w:t>
      </w:r>
    </w:p>
    <w:p w14:paraId="0857993A" w14:textId="77777777" w:rsidR="00000000" w:rsidRDefault="001F0AD0" w:rsidP="001F0AD0">
      <w:pPr>
        <w:pStyle w:val="ListBullet1"/>
        <w:numPr>
          <w:ilvl w:val="0"/>
          <w:numId w:val="1"/>
          <w:numberingChange w:id="1993" w:author="Jean Anthony" w:date="2001-03-12T20:36:00Z" w:original=""/>
        </w:numPr>
        <w:spacing w:after="120"/>
      </w:pPr>
      <w:r>
        <w:t>Class SSN</w:t>
      </w:r>
    </w:p>
    <w:p w14:paraId="239E06E3" w14:textId="77777777" w:rsidR="00000000" w:rsidRDefault="001F0AD0" w:rsidP="001F0AD0">
      <w:pPr>
        <w:pStyle w:val="ListBullet1"/>
        <w:numPr>
          <w:ilvl w:val="0"/>
          <w:numId w:val="1"/>
          <w:numberingChange w:id="1994" w:author="Jean Anthony" w:date="2001-03-12T20:36:00Z" w:original=""/>
        </w:numPr>
        <w:spacing w:after="120"/>
      </w:pPr>
      <w:r>
        <w:t>LIDB DPC</w:t>
      </w:r>
    </w:p>
    <w:p w14:paraId="007AEA84" w14:textId="77777777" w:rsidR="00000000" w:rsidRDefault="001F0AD0" w:rsidP="001F0AD0">
      <w:pPr>
        <w:pStyle w:val="ListBullet1"/>
        <w:numPr>
          <w:ilvl w:val="0"/>
          <w:numId w:val="1"/>
          <w:numberingChange w:id="1995" w:author="Jean Anthony" w:date="2001-03-12T20:36:00Z" w:original=""/>
        </w:numPr>
        <w:spacing w:after="120"/>
      </w:pPr>
      <w:r>
        <w:t>LIDB SSN</w:t>
      </w:r>
    </w:p>
    <w:p w14:paraId="06837856" w14:textId="77777777" w:rsidR="00000000" w:rsidRDefault="001F0AD0" w:rsidP="001F0AD0">
      <w:pPr>
        <w:pStyle w:val="ListBullet1"/>
        <w:numPr>
          <w:ilvl w:val="0"/>
          <w:numId w:val="1"/>
          <w:numberingChange w:id="1996" w:author="Jean Anthony" w:date="2001-03-12T20:36:00Z" w:original=""/>
        </w:numPr>
        <w:spacing w:after="120"/>
      </w:pPr>
      <w:r>
        <w:t>CNAM DPC</w:t>
      </w:r>
    </w:p>
    <w:p w14:paraId="7CAC3F6D" w14:textId="77777777" w:rsidR="00000000" w:rsidRDefault="001F0AD0" w:rsidP="001F0AD0">
      <w:pPr>
        <w:pStyle w:val="ListBullet1"/>
        <w:numPr>
          <w:ilvl w:val="0"/>
          <w:numId w:val="1"/>
          <w:numberingChange w:id="1997" w:author="Jean Anthony" w:date="2001-03-12T20:36:00Z" w:original=""/>
        </w:numPr>
        <w:spacing w:after="120"/>
      </w:pPr>
      <w:r>
        <w:t>CNAM SSN</w:t>
      </w:r>
    </w:p>
    <w:p w14:paraId="770A292B" w14:textId="77777777" w:rsidR="00000000" w:rsidRDefault="001F0AD0" w:rsidP="001F0AD0">
      <w:pPr>
        <w:pStyle w:val="ListBullet1"/>
        <w:numPr>
          <w:ilvl w:val="0"/>
          <w:numId w:val="1"/>
          <w:numberingChange w:id="1998" w:author="Jean Anthony" w:date="2001-03-12T20:36:00Z" w:original=""/>
        </w:numPr>
        <w:spacing w:after="120"/>
      </w:pPr>
      <w:r>
        <w:t>ISVM DPC</w:t>
      </w:r>
    </w:p>
    <w:p w14:paraId="5BDA5F37" w14:textId="77777777" w:rsidR="00000000" w:rsidRDefault="001F0AD0" w:rsidP="001F0AD0">
      <w:pPr>
        <w:pStyle w:val="ListBullet1"/>
        <w:numPr>
          <w:ilvl w:val="0"/>
          <w:numId w:val="1"/>
          <w:numberingChange w:id="1999" w:author="Jean Anthony" w:date="2001-03-12T20:36:00Z" w:original=""/>
        </w:numPr>
        <w:spacing w:after="120"/>
      </w:pPr>
      <w:r>
        <w:t>ISVM SSN</w:t>
      </w:r>
    </w:p>
    <w:p w14:paraId="63839FEA" w14:textId="77777777" w:rsidR="00000000" w:rsidRDefault="001F0AD0" w:rsidP="001F0AD0">
      <w:pPr>
        <w:pStyle w:val="ListBullet1"/>
        <w:numPr>
          <w:ilvl w:val="0"/>
          <w:numId w:val="1"/>
          <w:numberingChange w:id="2000" w:author="Jean Anthony" w:date="2001-03-12T20:36:00Z" w:original=""/>
        </w:numPr>
        <w:spacing w:after="120"/>
      </w:pPr>
      <w:r>
        <w:t>WSMSC DPC (if supported by the Service Provider SOA)</w:t>
      </w:r>
    </w:p>
    <w:p w14:paraId="4B9AB32B" w14:textId="77777777" w:rsidR="00000000" w:rsidRDefault="001F0AD0" w:rsidP="001F0AD0">
      <w:pPr>
        <w:pStyle w:val="ListBullet1"/>
        <w:numPr>
          <w:ilvl w:val="0"/>
          <w:numId w:val="1"/>
          <w:numberingChange w:id="2001" w:author="Jean Anthony" w:date="2001-03-12T20:36:00Z" w:original=""/>
        </w:numPr>
        <w:spacing w:after="120"/>
      </w:pPr>
      <w:r>
        <w:t>WSMSC SSN (if supported by the Service Provider SOA)</w:t>
      </w:r>
    </w:p>
    <w:p w14:paraId="08D84653" w14:textId="77777777" w:rsidR="00000000" w:rsidRDefault="001F0AD0" w:rsidP="001F0AD0">
      <w:pPr>
        <w:pStyle w:val="ListBullet1"/>
        <w:numPr>
          <w:ilvl w:val="0"/>
          <w:numId w:val="1"/>
          <w:numberingChange w:id="2002" w:author="Jean Anthony" w:date="2001-03-12T20:36:00Z" w:original=""/>
        </w:numPr>
        <w:spacing w:after="360"/>
      </w:pPr>
      <w:r>
        <w:t xml:space="preserve">Porting to Original - flag indicating whether or not </w:t>
      </w:r>
      <w:r>
        <w:t>this is a “porting to original” port.  This flag must be set to “FALSE” for this type of Inter-Service Provider port.</w:t>
      </w:r>
    </w:p>
    <w:p w14:paraId="6C0E9F7D" w14:textId="77777777" w:rsidR="00000000" w:rsidRDefault="001F0AD0">
      <w:pPr>
        <w:pStyle w:val="RequirementHead"/>
        <w:numPr>
          <w:ilvl w:val="12"/>
          <w:numId w:val="0"/>
        </w:numPr>
        <w:ind w:left="1260" w:hanging="1260"/>
      </w:pPr>
      <w:r>
        <w:t>R5-15.2</w:t>
      </w:r>
      <w:r>
        <w:tab/>
        <w:t>Create “porting to original” Subscription Version - New Service Provider Input Data</w:t>
      </w:r>
    </w:p>
    <w:p w14:paraId="0809673D" w14:textId="77777777" w:rsidR="00000000" w:rsidRDefault="001F0AD0">
      <w:pPr>
        <w:pStyle w:val="RequirementBody"/>
        <w:numPr>
          <w:ilvl w:val="12"/>
          <w:numId w:val="0"/>
        </w:numPr>
        <w:spacing w:after="120"/>
      </w:pPr>
      <w:r>
        <w:t>NPAC SMS shall require the following data from</w:t>
      </w:r>
      <w:r>
        <w:t xml:space="preserve"> NPAC personnel or the new Service Provider upon Subscription Version creation for an Inter-Service Provider “porting to original” port:</w:t>
      </w:r>
    </w:p>
    <w:p w14:paraId="6BCA4721" w14:textId="77777777" w:rsidR="00000000" w:rsidRDefault="001F0AD0" w:rsidP="001F0AD0">
      <w:pPr>
        <w:pStyle w:val="ListBullet1"/>
        <w:numPr>
          <w:ilvl w:val="0"/>
          <w:numId w:val="1"/>
          <w:numberingChange w:id="2003" w:author="Jean Anthony" w:date="2001-03-12T20:36:00Z" w:original=""/>
        </w:numPr>
        <w:spacing w:after="120"/>
      </w:pPr>
      <w:r>
        <w:t xml:space="preserve">Local Number Portability Type </w:t>
      </w:r>
      <w:r>
        <w:noBreakHyphen/>
        <w:t xml:space="preserve"> Port Type.  This field must be set to “LSPP” for “porting to original” ports.</w:t>
      </w:r>
    </w:p>
    <w:p w14:paraId="4A17B120" w14:textId="77777777" w:rsidR="00000000" w:rsidRDefault="001F0AD0" w:rsidP="001F0AD0">
      <w:pPr>
        <w:pStyle w:val="ListBullet1"/>
        <w:numPr>
          <w:ilvl w:val="0"/>
          <w:numId w:val="1"/>
          <w:numberingChange w:id="2004" w:author="Jean Anthony" w:date="2001-03-12T20:36:00Z" w:original=""/>
        </w:numPr>
        <w:spacing w:after="120"/>
      </w:pPr>
      <w:r>
        <w:t>Ported Te</w:t>
      </w:r>
      <w:r>
        <w:t xml:space="preserve">lephone Number(s) </w:t>
      </w:r>
      <w:r>
        <w:noBreakHyphen/>
        <w:t xml:space="preserve"> this entry can be a single TN or a continuous range of TNs that identifies a subscription or a group of Subscription Versions that share the same attributes.</w:t>
      </w:r>
    </w:p>
    <w:p w14:paraId="09F30773" w14:textId="77777777" w:rsidR="00000000" w:rsidRDefault="001F0AD0" w:rsidP="001F0AD0">
      <w:pPr>
        <w:pStyle w:val="ListBullet1"/>
        <w:numPr>
          <w:ilvl w:val="0"/>
          <w:numId w:val="1"/>
          <w:numberingChange w:id="2005" w:author="Jean Anthony" w:date="2001-03-12T20:36:00Z" w:original=""/>
        </w:numPr>
        <w:spacing w:after="120"/>
      </w:pPr>
      <w:r>
        <w:t xml:space="preserve">Due Date </w:t>
      </w:r>
      <w:r>
        <w:noBreakHyphen/>
        <w:t xml:space="preserve"> date on which transfer of service from old facilities</w:t>
      </w:r>
      <w:r>
        <w:noBreakHyphen/>
        <w:t>based Service</w:t>
      </w:r>
      <w:r>
        <w:t xml:space="preserve"> Provider to new facilities</w:t>
      </w:r>
      <w:r>
        <w:noBreakHyphen/>
        <w:t>based Service Provider is initially planned to occur.</w:t>
      </w:r>
    </w:p>
    <w:p w14:paraId="4B716CB1" w14:textId="77777777" w:rsidR="00000000" w:rsidRDefault="001F0AD0" w:rsidP="001F0AD0">
      <w:pPr>
        <w:pStyle w:val="ListBullet1"/>
        <w:numPr>
          <w:ilvl w:val="0"/>
          <w:numId w:val="1"/>
          <w:numberingChange w:id="2006" w:author="Jean Anthony" w:date="2001-03-12T20:36:00Z" w:original=""/>
        </w:numPr>
        <w:spacing w:after="120"/>
      </w:pPr>
      <w:r>
        <w:t>New Facilities</w:t>
      </w:r>
      <w:r>
        <w:noBreakHyphen/>
        <w:t xml:space="preserve">based Service Provider ID </w:t>
      </w:r>
      <w:r>
        <w:noBreakHyphen/>
        <w:t xml:space="preserve"> the identifier of the new facilities</w:t>
      </w:r>
      <w:r>
        <w:noBreakHyphen/>
        <w:t>based Service Provider.</w:t>
      </w:r>
    </w:p>
    <w:p w14:paraId="596398B1" w14:textId="77777777" w:rsidR="00000000" w:rsidRDefault="001F0AD0" w:rsidP="001F0AD0">
      <w:pPr>
        <w:pStyle w:val="ListBullet1"/>
        <w:numPr>
          <w:ilvl w:val="0"/>
          <w:numId w:val="1"/>
          <w:numberingChange w:id="2007" w:author="Jean Anthony" w:date="2001-03-12T20:36:00Z" w:original=""/>
        </w:numPr>
        <w:spacing w:after="120"/>
      </w:pPr>
      <w:r>
        <w:t>Old Facilities</w:t>
      </w:r>
      <w:r>
        <w:noBreakHyphen/>
        <w:t xml:space="preserve">based Service Provider ID </w:t>
      </w:r>
      <w:r>
        <w:noBreakHyphen/>
        <w:t xml:space="preserve"> the identifier of the old f</w:t>
      </w:r>
      <w:r>
        <w:t>acilities</w:t>
      </w:r>
      <w:r>
        <w:noBreakHyphen/>
        <w:t>based Service Provider.</w:t>
      </w:r>
    </w:p>
    <w:p w14:paraId="5CE5A8B3" w14:textId="77777777" w:rsidR="00000000" w:rsidRDefault="001F0AD0" w:rsidP="001F0AD0">
      <w:pPr>
        <w:pStyle w:val="ListBullet1"/>
        <w:numPr>
          <w:ilvl w:val="0"/>
          <w:numId w:val="1"/>
          <w:numberingChange w:id="2008" w:author="Jean Anthony" w:date="2001-03-12T20:36:00Z" w:original=""/>
        </w:numPr>
        <w:spacing w:after="360"/>
      </w:pPr>
      <w:r>
        <w:t xml:space="preserve">Porting to original </w:t>
      </w:r>
      <w:r>
        <w:noBreakHyphen/>
        <w:t xml:space="preserve"> flag indicating whether or not this is a “porting to original” port.  This flag must be set to “TRUE” for “porting to original” port.</w:t>
      </w:r>
    </w:p>
    <w:p w14:paraId="7185B22B" w14:textId="77777777" w:rsidR="00000000" w:rsidRDefault="001F0AD0">
      <w:pPr>
        <w:pStyle w:val="RequirementHead"/>
        <w:numPr>
          <w:ilvl w:val="12"/>
          <w:numId w:val="0"/>
        </w:numPr>
        <w:ind w:left="1260" w:hanging="1260"/>
      </w:pPr>
      <w:r>
        <w:t>R5</w:t>
      </w:r>
      <w:r>
        <w:noBreakHyphen/>
        <w:t>16</w:t>
      </w:r>
      <w:r>
        <w:tab/>
        <w:t xml:space="preserve">Create Subscription Version - New Service Provider Optional </w:t>
      </w:r>
      <w:r>
        <w:t>input data</w:t>
      </w:r>
    </w:p>
    <w:p w14:paraId="3110FEFA" w14:textId="77777777" w:rsidR="00000000" w:rsidRDefault="001F0AD0">
      <w:pPr>
        <w:pStyle w:val="RequirementBody"/>
        <w:numPr>
          <w:ilvl w:val="12"/>
          <w:numId w:val="0"/>
        </w:numPr>
        <w:spacing w:after="120"/>
      </w:pPr>
      <w:r>
        <w:t>NPAC SMS shall accept the following optional fields from NPAC personnel or the new Service Provider upon Subscription Version creation for an Inter-Service Provider port:</w:t>
      </w:r>
    </w:p>
    <w:p w14:paraId="74129143" w14:textId="77777777" w:rsidR="00000000" w:rsidRDefault="001F0AD0" w:rsidP="001F0AD0">
      <w:pPr>
        <w:pStyle w:val="ListBullet1"/>
        <w:numPr>
          <w:ilvl w:val="0"/>
          <w:numId w:val="1"/>
          <w:numberingChange w:id="2009" w:author="Jean Anthony" w:date="2001-03-12T20:36:00Z" w:original=""/>
        </w:numPr>
      </w:pPr>
      <w:r>
        <w:t>Billing Service Provider ID</w:t>
      </w:r>
    </w:p>
    <w:p w14:paraId="075BAC62" w14:textId="77777777" w:rsidR="00000000" w:rsidRDefault="001F0AD0" w:rsidP="001F0AD0">
      <w:pPr>
        <w:pStyle w:val="ListBullet1"/>
        <w:numPr>
          <w:ilvl w:val="0"/>
          <w:numId w:val="1"/>
          <w:numberingChange w:id="2010" w:author="Jean Anthony" w:date="2001-03-12T20:36:00Z" w:original=""/>
        </w:numPr>
      </w:pPr>
      <w:r>
        <w:t>End</w:t>
      </w:r>
      <w:r>
        <w:noBreakHyphen/>
        <w:t xml:space="preserve">User Location </w:t>
      </w:r>
      <w:r>
        <w:noBreakHyphen/>
        <w:t xml:space="preserve"> Value</w:t>
      </w:r>
    </w:p>
    <w:p w14:paraId="62F0D496" w14:textId="77777777" w:rsidR="00000000" w:rsidRDefault="001F0AD0" w:rsidP="001F0AD0">
      <w:pPr>
        <w:pStyle w:val="ListBullet1"/>
        <w:numPr>
          <w:ilvl w:val="0"/>
          <w:numId w:val="1"/>
          <w:numberingChange w:id="2011" w:author="Jean Anthony" w:date="2001-03-12T20:36:00Z" w:original=""/>
        </w:numPr>
        <w:spacing w:after="240"/>
      </w:pPr>
      <w:r>
        <w:t>End</w:t>
      </w:r>
      <w:r>
        <w:noBreakHyphen/>
        <w:t xml:space="preserve">User Location </w:t>
      </w:r>
      <w:r>
        <w:noBreakHyphen/>
        <w:t xml:space="preserve"> </w:t>
      </w:r>
      <w:r>
        <w:t>Type</w:t>
      </w:r>
    </w:p>
    <w:p w14:paraId="4C18660B" w14:textId="77777777" w:rsidR="00000000" w:rsidRDefault="001F0AD0">
      <w:pPr>
        <w:pStyle w:val="RequirementBody"/>
        <w:numPr>
          <w:ilvl w:val="12"/>
          <w:numId w:val="0"/>
        </w:numPr>
      </w:pPr>
    </w:p>
    <w:p w14:paraId="5F0F8EE2" w14:textId="77777777" w:rsidR="00000000" w:rsidRDefault="001F0AD0">
      <w:pPr>
        <w:pStyle w:val="RequirementHead"/>
        <w:numPr>
          <w:ilvl w:val="12"/>
          <w:numId w:val="0"/>
        </w:numPr>
        <w:ind w:left="1260" w:hanging="1260"/>
      </w:pPr>
      <w:r>
        <w:t>R5</w:t>
      </w:r>
      <w:r>
        <w:noBreakHyphen/>
        <w:t>18.1</w:t>
      </w:r>
      <w:r>
        <w:tab/>
        <w:t>Create Subscription Version - Field-level Data Validation</w:t>
      </w:r>
    </w:p>
    <w:p w14:paraId="72E95A9A" w14:textId="77777777" w:rsidR="00000000" w:rsidRDefault="001F0AD0">
      <w:pPr>
        <w:pStyle w:val="RequirementBody"/>
        <w:numPr>
          <w:ilvl w:val="12"/>
          <w:numId w:val="0"/>
        </w:numPr>
        <w:spacing w:after="120"/>
      </w:pPr>
      <w:r>
        <w:t>NPAC SMS shall perform field-level data validations to ensure that the value formats for the following input data, if supplied, is valid according to the formats specified in Table 3-6</w:t>
      </w:r>
      <w:r>
        <w:t xml:space="preserve"> upon Subscription Version creation for an Inter-Service Provider port:</w:t>
      </w:r>
    </w:p>
    <w:p w14:paraId="7D45B25D" w14:textId="77777777" w:rsidR="00000000" w:rsidRDefault="001F0AD0" w:rsidP="001F0AD0">
      <w:pPr>
        <w:pStyle w:val="ListBullet1"/>
        <w:numPr>
          <w:ilvl w:val="0"/>
          <w:numId w:val="1"/>
          <w:numberingChange w:id="2012" w:author="Jean Anthony" w:date="2001-03-12T20:36:00Z" w:original=""/>
        </w:numPr>
      </w:pPr>
      <w:r>
        <w:t>LNP Type</w:t>
      </w:r>
    </w:p>
    <w:p w14:paraId="75D893B1" w14:textId="77777777" w:rsidR="00000000" w:rsidRDefault="001F0AD0" w:rsidP="001F0AD0">
      <w:pPr>
        <w:pStyle w:val="ListBullet1"/>
        <w:numPr>
          <w:ilvl w:val="0"/>
          <w:numId w:val="1"/>
          <w:numberingChange w:id="2013" w:author="Jean Anthony" w:date="2001-03-12T20:36:00Z" w:original=""/>
        </w:numPr>
      </w:pPr>
      <w:r>
        <w:t>Ported TN(s)</w:t>
      </w:r>
    </w:p>
    <w:p w14:paraId="10A6DB86" w14:textId="77777777" w:rsidR="00000000" w:rsidRDefault="001F0AD0" w:rsidP="001F0AD0">
      <w:pPr>
        <w:pStyle w:val="ListBullet1"/>
        <w:numPr>
          <w:ilvl w:val="0"/>
          <w:numId w:val="1"/>
          <w:numberingChange w:id="2014" w:author="Jean Anthony" w:date="2001-03-12T20:36:00Z" w:original=""/>
        </w:numPr>
      </w:pPr>
      <w:r>
        <w:t>Old Service Provider Due Date</w:t>
      </w:r>
    </w:p>
    <w:p w14:paraId="6C405EA5" w14:textId="77777777" w:rsidR="00000000" w:rsidRDefault="001F0AD0" w:rsidP="001F0AD0">
      <w:pPr>
        <w:pStyle w:val="ListBullet1"/>
        <w:numPr>
          <w:ilvl w:val="0"/>
          <w:numId w:val="1"/>
          <w:numberingChange w:id="2015" w:author="Jean Anthony" w:date="2001-03-12T20:36:00Z" w:original=""/>
        </w:numPr>
      </w:pPr>
      <w:r>
        <w:t>New Service Provider Due Date</w:t>
      </w:r>
    </w:p>
    <w:p w14:paraId="7C7BDE44" w14:textId="77777777" w:rsidR="00000000" w:rsidRDefault="001F0AD0" w:rsidP="001F0AD0">
      <w:pPr>
        <w:pStyle w:val="ListBullet1"/>
        <w:numPr>
          <w:ilvl w:val="0"/>
          <w:numId w:val="1"/>
          <w:numberingChange w:id="2016" w:author="Jean Anthony" w:date="2001-03-12T20:36:00Z" w:original=""/>
        </w:numPr>
      </w:pPr>
      <w:r>
        <w:t>Old Service Provider ID</w:t>
      </w:r>
    </w:p>
    <w:p w14:paraId="370AE07F" w14:textId="77777777" w:rsidR="00000000" w:rsidRDefault="001F0AD0" w:rsidP="001F0AD0">
      <w:pPr>
        <w:pStyle w:val="ListBullet1"/>
        <w:numPr>
          <w:ilvl w:val="0"/>
          <w:numId w:val="1"/>
          <w:numberingChange w:id="2017" w:author="Jean Anthony" w:date="2001-03-12T20:36:00Z" w:original=""/>
        </w:numPr>
      </w:pPr>
      <w:r>
        <w:t>New Service Provider ID</w:t>
      </w:r>
    </w:p>
    <w:p w14:paraId="3753437A" w14:textId="77777777" w:rsidR="00000000" w:rsidRDefault="001F0AD0" w:rsidP="001F0AD0">
      <w:pPr>
        <w:pStyle w:val="ListBullet1"/>
        <w:numPr>
          <w:ilvl w:val="0"/>
          <w:numId w:val="1"/>
          <w:numberingChange w:id="2018" w:author="Jean Anthony" w:date="2001-03-12T20:36:00Z" w:original=""/>
        </w:numPr>
      </w:pPr>
      <w:r>
        <w:t>Authorization from old facilities-based Service Provid</w:t>
      </w:r>
      <w:r>
        <w:t>er</w:t>
      </w:r>
    </w:p>
    <w:p w14:paraId="105062E9" w14:textId="77777777" w:rsidR="00000000" w:rsidRDefault="001F0AD0" w:rsidP="001F0AD0">
      <w:pPr>
        <w:pStyle w:val="ListBullet1"/>
        <w:numPr>
          <w:ilvl w:val="0"/>
          <w:numId w:val="1"/>
          <w:numberingChange w:id="2019" w:author="Jean Anthony" w:date="2001-03-12T20:36:00Z" w:original=""/>
        </w:numPr>
      </w:pPr>
      <w:r>
        <w:t>Status Change Cause Code</w:t>
      </w:r>
    </w:p>
    <w:p w14:paraId="76EF31F9" w14:textId="77777777" w:rsidR="00000000" w:rsidRDefault="001F0AD0" w:rsidP="001F0AD0">
      <w:pPr>
        <w:pStyle w:val="ListBullet1"/>
        <w:numPr>
          <w:ilvl w:val="0"/>
          <w:numId w:val="1"/>
          <w:numberingChange w:id="2020" w:author="Jean Anthony" w:date="2001-03-12T20:36:00Z" w:original=""/>
        </w:numPr>
      </w:pPr>
      <w:r>
        <w:t>LRN</w:t>
      </w:r>
    </w:p>
    <w:p w14:paraId="515D198A" w14:textId="77777777" w:rsidR="00000000" w:rsidRDefault="001F0AD0" w:rsidP="001F0AD0">
      <w:pPr>
        <w:pStyle w:val="ListBullet1"/>
        <w:numPr>
          <w:ilvl w:val="0"/>
          <w:numId w:val="1"/>
          <w:numberingChange w:id="2021" w:author="Jean Anthony" w:date="2001-03-12T20:36:00Z" w:original=""/>
        </w:numPr>
      </w:pPr>
      <w:r>
        <w:t>Class DPC</w:t>
      </w:r>
    </w:p>
    <w:p w14:paraId="7BA9952D" w14:textId="77777777" w:rsidR="00000000" w:rsidRDefault="001F0AD0" w:rsidP="001F0AD0">
      <w:pPr>
        <w:pStyle w:val="ListBullet1"/>
        <w:numPr>
          <w:ilvl w:val="0"/>
          <w:numId w:val="1"/>
          <w:numberingChange w:id="2022" w:author="Jean Anthony" w:date="2001-03-12T20:36:00Z" w:original=""/>
        </w:numPr>
      </w:pPr>
      <w:r>
        <w:t>Class SSN</w:t>
      </w:r>
    </w:p>
    <w:p w14:paraId="33CCDB94" w14:textId="77777777" w:rsidR="00000000" w:rsidRDefault="001F0AD0" w:rsidP="001F0AD0">
      <w:pPr>
        <w:pStyle w:val="ListBullet1"/>
        <w:numPr>
          <w:ilvl w:val="0"/>
          <w:numId w:val="1"/>
          <w:numberingChange w:id="2023" w:author="Jean Anthony" w:date="2001-03-12T20:36:00Z" w:original=""/>
        </w:numPr>
      </w:pPr>
      <w:r>
        <w:t>LIDB DPC</w:t>
      </w:r>
    </w:p>
    <w:p w14:paraId="55109CE6" w14:textId="77777777" w:rsidR="00000000" w:rsidRDefault="001F0AD0" w:rsidP="001F0AD0">
      <w:pPr>
        <w:pStyle w:val="ListBullet1"/>
        <w:numPr>
          <w:ilvl w:val="0"/>
          <w:numId w:val="1"/>
          <w:numberingChange w:id="2024" w:author="Jean Anthony" w:date="2001-03-12T20:36:00Z" w:original=""/>
        </w:numPr>
      </w:pPr>
      <w:r>
        <w:t>LIDB SSN</w:t>
      </w:r>
    </w:p>
    <w:p w14:paraId="795FFF1D" w14:textId="77777777" w:rsidR="00000000" w:rsidRDefault="001F0AD0" w:rsidP="001F0AD0">
      <w:pPr>
        <w:pStyle w:val="ListBullet1"/>
        <w:numPr>
          <w:ilvl w:val="0"/>
          <w:numId w:val="1"/>
          <w:numberingChange w:id="2025" w:author="Jean Anthony" w:date="2001-03-12T20:36:00Z" w:original=""/>
        </w:numPr>
      </w:pPr>
      <w:r>
        <w:t>CNAM DPC</w:t>
      </w:r>
    </w:p>
    <w:p w14:paraId="72CAFA63" w14:textId="77777777" w:rsidR="00000000" w:rsidRDefault="001F0AD0" w:rsidP="001F0AD0">
      <w:pPr>
        <w:pStyle w:val="ListBullet1"/>
        <w:numPr>
          <w:ilvl w:val="0"/>
          <w:numId w:val="1"/>
          <w:numberingChange w:id="2026" w:author="Jean Anthony" w:date="2001-03-12T20:36:00Z" w:original=""/>
        </w:numPr>
      </w:pPr>
      <w:r>
        <w:t>CNAM SSN</w:t>
      </w:r>
    </w:p>
    <w:p w14:paraId="6FF495BB" w14:textId="77777777" w:rsidR="00000000" w:rsidRDefault="001F0AD0" w:rsidP="001F0AD0">
      <w:pPr>
        <w:pStyle w:val="ListBullet1"/>
        <w:numPr>
          <w:ilvl w:val="0"/>
          <w:numId w:val="1"/>
          <w:numberingChange w:id="2027" w:author="Jean Anthony" w:date="2001-03-12T20:36:00Z" w:original=""/>
        </w:numPr>
      </w:pPr>
      <w:r>
        <w:t>ISVM DPC</w:t>
      </w:r>
    </w:p>
    <w:p w14:paraId="15212B2F" w14:textId="77777777" w:rsidR="00000000" w:rsidRDefault="001F0AD0" w:rsidP="001F0AD0">
      <w:pPr>
        <w:pStyle w:val="ListBullet1"/>
        <w:numPr>
          <w:ilvl w:val="0"/>
          <w:numId w:val="1"/>
          <w:numberingChange w:id="2028" w:author="Jean Anthony" w:date="2001-03-12T20:36:00Z" w:original=""/>
        </w:numPr>
      </w:pPr>
      <w:r>
        <w:t>ISVM SSN</w:t>
      </w:r>
    </w:p>
    <w:p w14:paraId="3482747B" w14:textId="77777777" w:rsidR="00000000" w:rsidRDefault="001F0AD0" w:rsidP="001F0AD0">
      <w:pPr>
        <w:pStyle w:val="ListBullet1"/>
        <w:numPr>
          <w:ilvl w:val="0"/>
          <w:numId w:val="1"/>
          <w:numberingChange w:id="2029" w:author="Jean Anthony" w:date="2001-03-12T20:36:00Z" w:original=""/>
        </w:numPr>
      </w:pPr>
      <w:r>
        <w:t xml:space="preserve">WSMSC DPC </w:t>
      </w:r>
    </w:p>
    <w:p w14:paraId="0BBB5453" w14:textId="77777777" w:rsidR="00000000" w:rsidRDefault="001F0AD0" w:rsidP="001F0AD0">
      <w:pPr>
        <w:pStyle w:val="ListBullet1"/>
        <w:numPr>
          <w:ilvl w:val="0"/>
          <w:numId w:val="1"/>
          <w:numberingChange w:id="2030" w:author="Jean Anthony" w:date="2001-03-12T20:36:00Z" w:original=""/>
        </w:numPr>
      </w:pPr>
      <w:r>
        <w:t>WSMSC SSN</w:t>
      </w:r>
    </w:p>
    <w:p w14:paraId="2C9EAC20" w14:textId="77777777" w:rsidR="00000000" w:rsidRDefault="001F0AD0" w:rsidP="001F0AD0">
      <w:pPr>
        <w:pStyle w:val="ListBullet1"/>
        <w:numPr>
          <w:ilvl w:val="0"/>
          <w:numId w:val="1"/>
          <w:numberingChange w:id="2031" w:author="Jean Anthony" w:date="2001-03-12T20:36:00Z" w:original=""/>
        </w:numPr>
      </w:pPr>
      <w:r>
        <w:t>Porting to Original</w:t>
      </w:r>
    </w:p>
    <w:p w14:paraId="5E3E1566" w14:textId="77777777" w:rsidR="00000000" w:rsidRDefault="001F0AD0" w:rsidP="001F0AD0">
      <w:pPr>
        <w:pStyle w:val="ListBullet1"/>
        <w:numPr>
          <w:ilvl w:val="0"/>
          <w:numId w:val="1"/>
          <w:numberingChange w:id="2032" w:author="Jean Anthony" w:date="2001-03-12T20:36:00Z" w:original=""/>
        </w:numPr>
      </w:pPr>
      <w:r>
        <w:t>Billing Service Provider ID</w:t>
      </w:r>
    </w:p>
    <w:p w14:paraId="0EC7D8BA" w14:textId="77777777" w:rsidR="00000000" w:rsidRDefault="001F0AD0" w:rsidP="001F0AD0">
      <w:pPr>
        <w:pStyle w:val="ListBullet1"/>
        <w:numPr>
          <w:ilvl w:val="0"/>
          <w:numId w:val="1"/>
          <w:numberingChange w:id="2033" w:author="Jean Anthony" w:date="2001-03-12T20:36:00Z" w:original=""/>
        </w:numPr>
      </w:pPr>
      <w:r>
        <w:t>End-User Location - Value</w:t>
      </w:r>
    </w:p>
    <w:p w14:paraId="23D215EA" w14:textId="77777777" w:rsidR="00000000" w:rsidRDefault="001F0AD0" w:rsidP="001F0AD0">
      <w:pPr>
        <w:pStyle w:val="ListBullet1"/>
        <w:numPr>
          <w:ilvl w:val="0"/>
          <w:numId w:val="1"/>
          <w:numberingChange w:id="2034" w:author="Jean Anthony" w:date="2001-03-12T20:36:00Z" w:original=""/>
        </w:numPr>
        <w:spacing w:after="360"/>
      </w:pPr>
      <w:r>
        <w:t>End-User Location - Type</w:t>
      </w:r>
    </w:p>
    <w:p w14:paraId="4D9F6A47" w14:textId="77777777" w:rsidR="00000000" w:rsidRDefault="001F0AD0">
      <w:pPr>
        <w:pStyle w:val="RequirementHead"/>
      </w:pPr>
      <w:r>
        <w:t>R5-18.2</w:t>
      </w:r>
      <w:r>
        <w:tab/>
        <w:t>Create Subscription Ve</w:t>
      </w:r>
      <w:r>
        <w:t>rsion - Due Date Consistency Validation</w:t>
      </w:r>
    </w:p>
    <w:p w14:paraId="77BD0F70" w14:textId="77777777" w:rsidR="00000000" w:rsidRDefault="001F0AD0">
      <w:pPr>
        <w:pStyle w:val="RequirementBody"/>
      </w:pPr>
      <w:r>
        <w:t>NPAC SMS shall verify the old and new Service Provider due dates are the same upon initial Subscription Version creation for an Inter-Service Provider port.</w:t>
      </w:r>
    </w:p>
    <w:p w14:paraId="2B06403D" w14:textId="77777777" w:rsidR="00000000" w:rsidRDefault="001F0AD0">
      <w:pPr>
        <w:pStyle w:val="RequirementHead"/>
      </w:pPr>
      <w:r>
        <w:t>R5-18.3</w:t>
      </w:r>
      <w:r>
        <w:tab/>
        <w:t>Create Subscription Version - Due Date Validation</w:t>
      </w:r>
    </w:p>
    <w:p w14:paraId="29DB2413" w14:textId="77777777" w:rsidR="00000000" w:rsidRDefault="001F0AD0">
      <w:pPr>
        <w:pStyle w:val="RequirementBody"/>
      </w:pPr>
      <w:r>
        <w:t>N</w:t>
      </w:r>
      <w:r>
        <w:t>PAC SMS shall verify that the due date is the current or a future date upon Subscription Version creation for an Inter-Service Provider port.</w:t>
      </w:r>
    </w:p>
    <w:p w14:paraId="5703C46B" w14:textId="77777777" w:rsidR="00000000" w:rsidRDefault="001F0AD0">
      <w:pPr>
        <w:pStyle w:val="RequirementHead"/>
      </w:pPr>
      <w:r>
        <w:t>R5-18.4</w:t>
      </w:r>
      <w:r>
        <w:tab/>
        <w:t>Create Subscription Version - Ported TN NPA-NXX Validation</w:t>
      </w:r>
    </w:p>
    <w:p w14:paraId="46931CB4" w14:textId="77777777" w:rsidR="00000000" w:rsidRDefault="001F0AD0">
      <w:pPr>
        <w:pStyle w:val="RequirementBody"/>
      </w:pPr>
      <w:r>
        <w:t>NPAC SMS shall verify that the NPA-NXX to be po</w:t>
      </w:r>
      <w:r>
        <w:t>rted exists as an NPA-NXX in the NPAC SMS system upon Subscription Version creation for an Inter-Service Provider port.</w:t>
      </w:r>
    </w:p>
    <w:p w14:paraId="14C10B72" w14:textId="77777777" w:rsidR="00000000" w:rsidRDefault="001F0AD0">
      <w:pPr>
        <w:pStyle w:val="RequirementHead"/>
      </w:pPr>
      <w:r>
        <w:t>RR5-44</w:t>
      </w:r>
      <w:r>
        <w:tab/>
        <w:t>Create Subscription Version – Due Date Validation for NPA-NXX effective date</w:t>
      </w:r>
    </w:p>
    <w:p w14:paraId="4CE0D706" w14:textId="77777777" w:rsidR="00000000" w:rsidRDefault="001F0AD0">
      <w:pPr>
        <w:pStyle w:val="RequirementBody"/>
      </w:pPr>
      <w:r>
        <w:t>NPAC SMS shall verify that the due date is greater t</w:t>
      </w:r>
      <w:r>
        <w:t>han, or equal to, the NPA-NXX effective date upon Subscription Version creation for an Inter-Service Provider Port.</w:t>
      </w:r>
    </w:p>
    <w:p w14:paraId="68A5ED60" w14:textId="77777777" w:rsidR="00000000" w:rsidRDefault="001F0AD0">
      <w:pPr>
        <w:pStyle w:val="RequirementHead"/>
      </w:pPr>
      <w:r>
        <w:t>R5-18.5</w:t>
      </w:r>
      <w:r>
        <w:tab/>
        <w:t>Create Subscription Version - Service Provider ID Validation</w:t>
      </w:r>
    </w:p>
    <w:p w14:paraId="409060CE" w14:textId="77777777" w:rsidR="00000000" w:rsidRDefault="001F0AD0">
      <w:pPr>
        <w:pStyle w:val="RequirementBody"/>
      </w:pPr>
      <w:r>
        <w:t>NPAC SMS shall verify that the old and new Service Provider IDs exist i</w:t>
      </w:r>
      <w:r>
        <w:t>n the NPAC SMS system upon Subscription Version creation for an Inter-Service Provider port.</w:t>
      </w:r>
    </w:p>
    <w:p w14:paraId="7DDE8C02" w14:textId="77777777" w:rsidR="00000000" w:rsidRDefault="001F0AD0">
      <w:pPr>
        <w:pStyle w:val="RequirementHead"/>
      </w:pPr>
      <w:r>
        <w:t>R5-18.6</w:t>
      </w:r>
      <w:r>
        <w:tab/>
        <w:t>Create Subscription Version - LRN Validation</w:t>
      </w:r>
    </w:p>
    <w:p w14:paraId="5DAE2C60" w14:textId="77777777" w:rsidR="00000000" w:rsidRDefault="001F0AD0">
      <w:pPr>
        <w:pStyle w:val="RequirementBody"/>
      </w:pPr>
      <w:r>
        <w:t>NPAC SMS shall verify that an input LRN is associated with the new Service Provider in the NPAC SMS system upo</w:t>
      </w:r>
      <w:r>
        <w:t>n Subscription Version creation for an Inter-Service Provider port.</w:t>
      </w:r>
    </w:p>
    <w:p w14:paraId="7DE93E41" w14:textId="77777777" w:rsidR="00000000" w:rsidRDefault="001F0AD0">
      <w:pPr>
        <w:pStyle w:val="RequirementHead"/>
      </w:pPr>
      <w:r>
        <w:t>R5-18.7</w:t>
      </w:r>
      <w:r>
        <w:tab/>
        <w:t>Create Subscription Version - Originating Service Provider Validation</w:t>
      </w:r>
    </w:p>
    <w:p w14:paraId="78064C94" w14:textId="77777777" w:rsidR="00000000" w:rsidRDefault="001F0AD0">
      <w:pPr>
        <w:pStyle w:val="RequirementBody"/>
      </w:pPr>
      <w:r>
        <w:t>NPAC SMS shall verify that the originating user is identified as the new or old Service Provider on the incomi</w:t>
      </w:r>
      <w:r>
        <w:t>ng Subscription Version upon Subscription Version creation for an Inter-Service Provider port.</w:t>
      </w:r>
    </w:p>
    <w:p w14:paraId="24B4CB78" w14:textId="77777777" w:rsidR="00000000" w:rsidRDefault="001F0AD0">
      <w:pPr>
        <w:pStyle w:val="RequirementHead"/>
      </w:pPr>
      <w:r>
        <w:t>R5-18.8</w:t>
      </w:r>
      <w:r>
        <w:tab/>
        <w:t>Create Subscription Version - Duplicate Authorization Validation</w:t>
      </w:r>
    </w:p>
    <w:p w14:paraId="46EE7E41" w14:textId="77777777" w:rsidR="00000000" w:rsidRDefault="001F0AD0">
      <w:pPr>
        <w:pStyle w:val="RequirementBody"/>
      </w:pPr>
      <w:r>
        <w:t>NPAC SMS shall verify that authorization for transfer of service for a given Service Pro</w:t>
      </w:r>
      <w:r>
        <w:t>vider does not already exist when a Service Provider creates a Subscription Version for an Inter-Service Provider port.</w:t>
      </w:r>
    </w:p>
    <w:p w14:paraId="466E5E47" w14:textId="77777777" w:rsidR="00000000" w:rsidRDefault="001F0AD0">
      <w:pPr>
        <w:pStyle w:val="RequirementHead"/>
      </w:pPr>
      <w:r>
        <w:t>R5-18.9</w:t>
      </w:r>
      <w:r>
        <w:tab/>
        <w:t>Create Subscription Version - Service Provider ID Validation</w:t>
      </w:r>
    </w:p>
    <w:p w14:paraId="13239B65" w14:textId="77777777" w:rsidR="00000000" w:rsidRDefault="001F0AD0">
      <w:pPr>
        <w:pStyle w:val="RequirementBody"/>
      </w:pPr>
      <w:r>
        <w:t>NPAC SMS shall verify that the incoming New and Old Service Provide</w:t>
      </w:r>
      <w:r>
        <w:t>r IDs match the IDs in the current pending version, if one exists, upon Subscription Version creation for an Inter-Service Provider port.</w:t>
      </w:r>
    </w:p>
    <w:p w14:paraId="580D1DC0" w14:textId="77777777" w:rsidR="00000000" w:rsidRDefault="001F0AD0">
      <w:pPr>
        <w:pStyle w:val="RequirementHead"/>
      </w:pPr>
      <w:r>
        <w:t>R5-18.10</w:t>
      </w:r>
      <w:r>
        <w:tab/>
        <w:t>Create Subscription Version - Status Change Cause Code Validation</w:t>
      </w:r>
    </w:p>
    <w:p w14:paraId="0A3B211A" w14:textId="77777777" w:rsidR="00000000" w:rsidRDefault="001F0AD0">
      <w:pPr>
        <w:pStyle w:val="RequirementBody"/>
      </w:pPr>
      <w:r>
        <w:t>NPAC SMS shall require and only allow the S</w:t>
      </w:r>
      <w:r>
        <w:t>tatus Change Cause Code to be set when the Old Service Provider authorization is set to false.</w:t>
      </w:r>
    </w:p>
    <w:p w14:paraId="19718776" w14:textId="77777777" w:rsidR="00000000" w:rsidRDefault="001F0AD0">
      <w:pPr>
        <w:pStyle w:val="RequirementHead"/>
      </w:pPr>
      <w:r>
        <w:t>R5</w:t>
      </w:r>
      <w:r>
        <w:noBreakHyphen/>
        <w:t>19.1</w:t>
      </w:r>
      <w:r>
        <w:tab/>
        <w:t>Create Subscription Version - Old Service Provider ID Validation</w:t>
      </w:r>
    </w:p>
    <w:p w14:paraId="3366895E" w14:textId="77777777" w:rsidR="00000000" w:rsidRDefault="001F0AD0">
      <w:pPr>
        <w:pStyle w:val="RequirementBody"/>
      </w:pPr>
      <w:r>
        <w:t>NPAC SMS shall verify that the old Service Provider ID on the version being created is e</w:t>
      </w:r>
      <w:r>
        <w:t>qual to the new Service Provider ID on the active Subscription Version, if an active version exists upon Subscription Version creation for an Inter-Service Provider port.</w:t>
      </w:r>
    </w:p>
    <w:p w14:paraId="7FB0AA45" w14:textId="77777777" w:rsidR="00000000" w:rsidRDefault="001F0AD0">
      <w:pPr>
        <w:pStyle w:val="RequirementHead"/>
      </w:pPr>
      <w:r>
        <w:t>R5-19.2</w:t>
      </w:r>
      <w:r>
        <w:tab/>
        <w:t xml:space="preserve">Create Subscription Version - Old Service Provider ID Validation - No Active </w:t>
      </w:r>
      <w:r>
        <w:t>Subscription Version</w:t>
      </w:r>
    </w:p>
    <w:p w14:paraId="37811214" w14:textId="77777777" w:rsidR="00000000" w:rsidRDefault="001F0AD0">
      <w:pPr>
        <w:pStyle w:val="RequirementHead"/>
        <w:tabs>
          <w:tab w:val="clear" w:pos="1260"/>
          <w:tab w:val="left" w:pos="0"/>
        </w:tabs>
        <w:ind w:left="0" w:firstLine="0"/>
        <w:rPr>
          <w:b w:val="0"/>
        </w:rPr>
      </w:pPr>
      <w:r>
        <w:rPr>
          <w:b w:val="0"/>
        </w:rPr>
        <w:t>NPAC SMS shall validate that the old Service Provider in the create message is the Service Provider to which the TN’s NPA-NXX is assigned (as stored in the NPAC SMS service provider data tables) if there is currently no active Subscrip</w:t>
      </w:r>
      <w:r>
        <w:rPr>
          <w:b w:val="0"/>
        </w:rPr>
        <w:t>tion Version for the TN in the NPAC SMS.</w:t>
      </w:r>
    </w:p>
    <w:p w14:paraId="6D9F4A3A" w14:textId="77777777" w:rsidR="00000000" w:rsidRDefault="001F0AD0">
      <w:pPr>
        <w:pStyle w:val="RequirementHead"/>
        <w:numPr>
          <w:ilvl w:val="12"/>
          <w:numId w:val="0"/>
        </w:numPr>
        <w:ind w:left="1260" w:hanging="1260"/>
      </w:pPr>
      <w:r>
        <w:t>R5-19.3</w:t>
      </w:r>
      <w:r>
        <w:tab/>
        <w:t xml:space="preserve">Create Subscription Version – Timer Type Selection </w:t>
      </w:r>
    </w:p>
    <w:p w14:paraId="12EF7F6B" w14:textId="77777777" w:rsidR="00000000" w:rsidRDefault="001F0AD0">
      <w:pPr>
        <w:pStyle w:val="RequirementBody"/>
        <w:rPr>
          <w:b/>
          <w:i/>
        </w:rPr>
      </w:pPr>
      <w:r>
        <w:t>NPAC SMS shall if the old and new service provider timer types match set the subscription version timer type to that timer type.</w:t>
      </w:r>
    </w:p>
    <w:p w14:paraId="08F7F887" w14:textId="77777777" w:rsidR="00000000" w:rsidRDefault="001F0AD0">
      <w:pPr>
        <w:pStyle w:val="RequirementHead"/>
        <w:rPr>
          <w:rFonts w:ascii="Arial" w:hAnsi="Arial"/>
          <w:sz w:val="22"/>
        </w:rPr>
      </w:pPr>
      <w:r>
        <w:t>R5-19.4</w:t>
      </w:r>
      <w:r>
        <w:tab/>
        <w:t>Create Subscriptio</w:t>
      </w:r>
      <w:r>
        <w:t>n Version – Timer Type Selection - Mismatch</w:t>
      </w:r>
    </w:p>
    <w:p w14:paraId="2C05FF8D" w14:textId="77777777" w:rsidR="00000000" w:rsidRDefault="001F0AD0">
      <w:pPr>
        <w:pStyle w:val="RequirementBody"/>
      </w:pPr>
      <w:r>
        <w:t xml:space="preserve">NPAC SMS shall if the old and new service provider timer types do not match set the subscription version timer type to the longer timer type of the port out type for the old service provider and the port in type </w:t>
      </w:r>
      <w:r>
        <w:t>of the new service provider.</w:t>
      </w:r>
    </w:p>
    <w:p w14:paraId="7D299A03" w14:textId="77777777" w:rsidR="00000000" w:rsidRDefault="001F0AD0">
      <w:pPr>
        <w:pStyle w:val="RequirementHead"/>
        <w:rPr>
          <w:rFonts w:ascii="Arial" w:hAnsi="Arial"/>
          <w:sz w:val="22"/>
        </w:rPr>
      </w:pPr>
      <w:r>
        <w:t>R5-19.5</w:t>
      </w:r>
      <w:r>
        <w:tab/>
        <w:t xml:space="preserve">Create Subscription Version – Business Hours and Days Selection </w:t>
      </w:r>
    </w:p>
    <w:p w14:paraId="40066478" w14:textId="77777777" w:rsidR="00000000" w:rsidRDefault="001F0AD0">
      <w:pPr>
        <w:pStyle w:val="RequirementBody"/>
        <w:rPr>
          <w:b/>
          <w:i/>
        </w:rPr>
      </w:pPr>
      <w:r>
        <w:t>NPAC SMS shall if the old and new service provider business hours and days match set the subscription version business type to the business type for the b</w:t>
      </w:r>
      <w:r>
        <w:t>usiness hours and days supported.</w:t>
      </w:r>
    </w:p>
    <w:p w14:paraId="50492157" w14:textId="77777777" w:rsidR="00000000" w:rsidRDefault="001F0AD0">
      <w:pPr>
        <w:pStyle w:val="RequirementHead"/>
        <w:rPr>
          <w:rFonts w:ascii="Arial" w:hAnsi="Arial"/>
          <w:sz w:val="22"/>
        </w:rPr>
      </w:pPr>
      <w:r>
        <w:t>R5-19.6</w:t>
      </w:r>
      <w:r>
        <w:tab/>
        <w:t>Create Subscription Version – Business Hours and Days Selection - Mismatch</w:t>
      </w:r>
    </w:p>
    <w:p w14:paraId="2090E6F7" w14:textId="77777777" w:rsidR="00000000" w:rsidRDefault="001F0AD0">
      <w:pPr>
        <w:pStyle w:val="RequirementBody"/>
      </w:pPr>
      <w:r>
        <w:t>NPAC SMS shall if the old and new service provider business hours and days do not match set the subscription version business type to the s</w:t>
      </w:r>
      <w:r>
        <w:t>horter business hours and days.</w:t>
      </w:r>
    </w:p>
    <w:p w14:paraId="71F95BD5" w14:textId="77777777" w:rsidR="00000000" w:rsidRDefault="001F0AD0">
      <w:pPr>
        <w:pStyle w:val="RequirementHead"/>
      </w:pPr>
      <w:r>
        <w:t>R5</w:t>
      </w:r>
      <w:r>
        <w:noBreakHyphen/>
        <w:t>20.1</w:t>
      </w:r>
      <w:r>
        <w:tab/>
        <w:t>Create Subscription Version - Validation Failure Notification</w:t>
      </w:r>
    </w:p>
    <w:p w14:paraId="0644ECE0" w14:textId="77777777" w:rsidR="00000000" w:rsidRDefault="001F0AD0">
      <w:pPr>
        <w:pStyle w:val="RequirementBody"/>
      </w:pPr>
      <w:r>
        <w:t>NPAC SMS shall send an appropriate error message to the originating NPAC personnel or SOA to NPAC SMS interface user if any of the validations fail upon S</w:t>
      </w:r>
      <w:r>
        <w:t>ubscription Version creation for an Inter-Service Provider port.</w:t>
      </w:r>
    </w:p>
    <w:p w14:paraId="1D3FEF78" w14:textId="77777777" w:rsidR="00000000" w:rsidRDefault="001F0AD0">
      <w:pPr>
        <w:pStyle w:val="RequirementHead"/>
      </w:pPr>
      <w:r>
        <w:t>R5</w:t>
      </w:r>
      <w:r>
        <w:noBreakHyphen/>
        <w:t>20.2</w:t>
      </w:r>
      <w:r>
        <w:tab/>
        <w:t>Create Subscription Version - Validation Failure - No Update</w:t>
      </w:r>
    </w:p>
    <w:p w14:paraId="38D29ADF" w14:textId="77777777" w:rsidR="00000000" w:rsidRDefault="001F0AD0">
      <w:pPr>
        <w:pStyle w:val="RequirementBody"/>
      </w:pPr>
      <w:r>
        <w:t>NPAC SMS shall not apply the incoming data to an existing subscription if any of the validations fail upon Subscription Ve</w:t>
      </w:r>
      <w:r>
        <w:t>rsion creation for an Inter-Service Provider port.</w:t>
      </w:r>
    </w:p>
    <w:p w14:paraId="028C3368" w14:textId="77777777" w:rsidR="00000000" w:rsidRDefault="001F0AD0">
      <w:pPr>
        <w:pStyle w:val="RequirementHead"/>
      </w:pPr>
      <w:r>
        <w:t>R5</w:t>
      </w:r>
      <w:r>
        <w:noBreakHyphen/>
        <w:t>20.3</w:t>
      </w:r>
      <w:r>
        <w:tab/>
        <w:t>Create Subscription Version - Validation Failure - No Create</w:t>
      </w:r>
    </w:p>
    <w:p w14:paraId="579CE0D1" w14:textId="77777777" w:rsidR="00000000" w:rsidRDefault="001F0AD0">
      <w:pPr>
        <w:pStyle w:val="RequirementBody"/>
      </w:pPr>
      <w:r>
        <w:t>NPAC SMS shall not create a new Subscription Version, if a version does not exist, if any of the validations fail upon Subscription Vers</w:t>
      </w:r>
      <w:r>
        <w:t>ion creation for an Inter-Service Provider port.</w:t>
      </w:r>
    </w:p>
    <w:p w14:paraId="38698912" w14:textId="77777777" w:rsidR="00000000" w:rsidRDefault="001F0AD0">
      <w:pPr>
        <w:pStyle w:val="RequirementHead"/>
      </w:pPr>
      <w:r>
        <w:t>R5-20.4</w:t>
      </w:r>
      <w:r>
        <w:tab/>
        <w:t>Create Subscription Version - Validation Success - Update Existing</w:t>
      </w:r>
    </w:p>
    <w:p w14:paraId="43BC4B89" w14:textId="77777777" w:rsidR="00000000" w:rsidRDefault="001F0AD0">
      <w:pPr>
        <w:pStyle w:val="RequirementBody"/>
      </w:pPr>
      <w:r>
        <w:t>NPAC SMS shall apply the incoming data to an existing Subscription Version if all validations pass upon Subscription Version creatio</w:t>
      </w:r>
      <w:r>
        <w:t>n for an Inter-Service Provider or port.</w:t>
      </w:r>
    </w:p>
    <w:p w14:paraId="29AA9200" w14:textId="77777777" w:rsidR="00000000" w:rsidRDefault="001F0AD0">
      <w:pPr>
        <w:pStyle w:val="RequirementHead"/>
      </w:pPr>
      <w:r>
        <w:t>R5-20.5</w:t>
      </w:r>
      <w:r>
        <w:tab/>
        <w:t>Create Subscription Version - Validation Success - Create New</w:t>
      </w:r>
    </w:p>
    <w:p w14:paraId="0FAFCB91" w14:textId="77777777" w:rsidR="00000000" w:rsidRDefault="001F0AD0">
      <w:pPr>
        <w:pStyle w:val="RequirementBody"/>
      </w:pPr>
      <w:r>
        <w:t>NPAC SMS shall create a new Subscription Version, if a version does not already exist, if all validations pass at the time of Subscription Versio</w:t>
      </w:r>
      <w:r>
        <w:t>n creation for an Inter-Service Provider port.</w:t>
      </w:r>
    </w:p>
    <w:p w14:paraId="66212AAD" w14:textId="77777777" w:rsidR="00000000" w:rsidRDefault="001F0AD0">
      <w:pPr>
        <w:pStyle w:val="RequirementHead"/>
      </w:pPr>
      <w:r>
        <w:t>R5</w:t>
      </w:r>
      <w:r>
        <w:noBreakHyphen/>
        <w:t>21.1</w:t>
      </w:r>
      <w:r>
        <w:tab/>
        <w:t>Initial Concurrence Window - Tunable Parameter</w:t>
      </w:r>
    </w:p>
    <w:p w14:paraId="216F271C" w14:textId="77777777" w:rsidR="00000000" w:rsidRDefault="001F0AD0">
      <w:pPr>
        <w:pStyle w:val="RequirementBody"/>
      </w:pPr>
      <w:r>
        <w:t>NPAC SMS shall provide long and short Initial Concurrence Window</w:t>
      </w:r>
      <w:r>
        <w:rPr>
          <w:b/>
        </w:rPr>
        <w:t xml:space="preserve"> </w:t>
      </w:r>
      <w:r>
        <w:t>tunable parameters which are defined as the number of business hours subsequent to the ti</w:t>
      </w:r>
      <w:r>
        <w:t xml:space="preserve">me the Subscription Version was initially created by which both Service Providers can authorize transfer of service if this is an Inter-Service Provider port. </w:t>
      </w:r>
    </w:p>
    <w:p w14:paraId="403C251A" w14:textId="77777777" w:rsidR="00000000" w:rsidRDefault="001F0AD0">
      <w:pPr>
        <w:pStyle w:val="RequirementHead"/>
      </w:pPr>
      <w:r>
        <w:t>R5-21.2</w:t>
      </w:r>
      <w:r>
        <w:tab/>
        <w:t>Initial Concurrence Window - Tunable Parameter Modification</w:t>
      </w:r>
    </w:p>
    <w:p w14:paraId="5E683EAB" w14:textId="77777777" w:rsidR="00000000" w:rsidRDefault="001F0AD0">
      <w:pPr>
        <w:pStyle w:val="RequirementBody"/>
      </w:pPr>
      <w:r>
        <w:t>NPAC SMS shall allow the NPA</w:t>
      </w:r>
      <w:r>
        <w:t>C SMS Administrator to modify the long and short Initial Concurrence Window</w:t>
      </w:r>
      <w:r>
        <w:rPr>
          <w:b/>
        </w:rPr>
        <w:t xml:space="preserve"> </w:t>
      </w:r>
      <w:r>
        <w:t>tunable parameters.</w:t>
      </w:r>
    </w:p>
    <w:p w14:paraId="6039195C" w14:textId="77777777" w:rsidR="00000000" w:rsidRDefault="001F0AD0">
      <w:pPr>
        <w:pStyle w:val="RequirementHead"/>
      </w:pPr>
      <w:r>
        <w:t>R5-21.3</w:t>
      </w:r>
      <w:r>
        <w:tab/>
        <w:t>Long Initial Concurrence Window - Tunable Parameter Default</w:t>
      </w:r>
    </w:p>
    <w:p w14:paraId="098EC634" w14:textId="77777777" w:rsidR="00000000" w:rsidRDefault="001F0AD0">
      <w:pPr>
        <w:pStyle w:val="RequirementBody"/>
      </w:pPr>
      <w:r>
        <w:t>NPAC SMS shall default the long Initial Concurrence Window</w:t>
      </w:r>
      <w:r>
        <w:rPr>
          <w:b/>
        </w:rPr>
        <w:t xml:space="preserve"> </w:t>
      </w:r>
      <w:r>
        <w:t>tunable parameter to 9 business h</w:t>
      </w:r>
      <w:r>
        <w:t>ours.</w:t>
      </w:r>
    </w:p>
    <w:p w14:paraId="45565BF5" w14:textId="77777777" w:rsidR="00000000" w:rsidRDefault="001F0AD0">
      <w:pPr>
        <w:pStyle w:val="RequirementHead"/>
        <w:numPr>
          <w:ilvl w:val="12"/>
          <w:numId w:val="0"/>
        </w:numPr>
        <w:ind w:left="1260" w:hanging="1260"/>
      </w:pPr>
      <w:r>
        <w:t>R5-21.4</w:t>
      </w:r>
      <w:r>
        <w:tab/>
        <w:t>Short Initial Concurrence Window - Tunable Parameter Default</w:t>
      </w:r>
    </w:p>
    <w:p w14:paraId="1D12A025" w14:textId="77777777" w:rsidR="00000000" w:rsidRDefault="001F0AD0">
      <w:pPr>
        <w:pStyle w:val="RequirementBody"/>
      </w:pPr>
      <w:r>
        <w:t>NPAC SMS shall default the short Initial Concurrence Window tunable parameter to 1 business hour.</w:t>
      </w:r>
    </w:p>
    <w:p w14:paraId="6E96729F" w14:textId="77777777" w:rsidR="00000000" w:rsidRDefault="001F0AD0">
      <w:pPr>
        <w:pStyle w:val="RequirementHead"/>
      </w:pPr>
      <w:r>
        <w:t>R5-21.6</w:t>
      </w:r>
      <w:r>
        <w:tab/>
        <w:t>Create Subscription Version - Set to Pending</w:t>
      </w:r>
    </w:p>
    <w:p w14:paraId="1CB82D08" w14:textId="77777777" w:rsidR="00000000" w:rsidRDefault="001F0AD0">
      <w:pPr>
        <w:pStyle w:val="RequirementBody"/>
      </w:pPr>
      <w:r>
        <w:t>NPAC SMS shall set a Subscript</w:t>
      </w:r>
      <w:r>
        <w:t>ion Version to pending upon successful subscription creation and the Old Service Provider has authorized transfer of service if this is an Old Service Provider create request for an Inter-Service Provider port.</w:t>
      </w:r>
    </w:p>
    <w:p w14:paraId="60A45BB4" w14:textId="77777777" w:rsidR="00000000" w:rsidRDefault="001F0AD0">
      <w:pPr>
        <w:pStyle w:val="RequirementHead"/>
      </w:pPr>
      <w:r>
        <w:t>R5-21.7</w:t>
      </w:r>
      <w:r>
        <w:tab/>
        <w:t xml:space="preserve">Create Subscription Version - Notify </w:t>
      </w:r>
      <w:r>
        <w:t>User Success</w:t>
      </w:r>
    </w:p>
    <w:p w14:paraId="1C5EF364" w14:textId="77777777" w:rsidR="00000000" w:rsidRDefault="001F0AD0">
      <w:pPr>
        <w:pStyle w:val="RequirementBody"/>
      </w:pPr>
      <w:r>
        <w:t xml:space="preserve">NPAC SMS shall notify the old and new Service Providers when a Subscription Version is set to pending upon successful subscription creation for an Inter-Service Provider port. </w:t>
      </w:r>
    </w:p>
    <w:p w14:paraId="01AC057E" w14:textId="77777777" w:rsidR="00000000" w:rsidRDefault="001F0AD0">
      <w:pPr>
        <w:pStyle w:val="RequirementHead"/>
      </w:pPr>
      <w:r>
        <w:t>RR5-2.1</w:t>
      </w:r>
      <w:r>
        <w:tab/>
        <w:t>Create Subscription Version - Set to Conflict</w:t>
      </w:r>
    </w:p>
    <w:p w14:paraId="3F5B7529" w14:textId="77777777" w:rsidR="00000000" w:rsidRDefault="001F0AD0">
      <w:pPr>
        <w:pStyle w:val="RequirementBody"/>
      </w:pPr>
      <w:r>
        <w:t>NPAC SMS sha</w:t>
      </w:r>
      <w:r>
        <w:t xml:space="preserve">ll set a Subscription Version directly to conflict and set the cause code, if the Subscription Version passed validations, but this is a create request from the Old Service Provider and the Old Service Provider did not authorize transfer of service for an </w:t>
      </w:r>
      <w:r>
        <w:t>Inter-Service Provider port and specified a cause code.</w:t>
      </w:r>
    </w:p>
    <w:p w14:paraId="32AA7D31" w14:textId="77777777" w:rsidR="00000000" w:rsidRDefault="001F0AD0">
      <w:pPr>
        <w:pStyle w:val="RequirementHead"/>
      </w:pPr>
      <w:r>
        <w:t>RR5-2.2</w:t>
      </w:r>
      <w:r>
        <w:tab/>
        <w:t>Create Subscription Version - Set Conflict Timestamp</w:t>
      </w:r>
    </w:p>
    <w:p w14:paraId="51917C5E" w14:textId="77777777" w:rsidR="00000000" w:rsidRDefault="001F0AD0">
      <w:pPr>
        <w:pStyle w:val="RequirementBody"/>
      </w:pPr>
      <w:r>
        <w:t>NPAC SMS shall set the conflict timestamp to the current time when a Subscription Version is set to conflict at the time of subscription ve</w:t>
      </w:r>
      <w:r>
        <w:t>rsion creation for an Inter-Service Provider port.</w:t>
      </w:r>
    </w:p>
    <w:p w14:paraId="555D0B7F" w14:textId="77777777" w:rsidR="00000000" w:rsidRDefault="001F0AD0">
      <w:pPr>
        <w:pStyle w:val="RequirementHead"/>
      </w:pPr>
      <w:r>
        <w:t>RR5-2.3</w:t>
      </w:r>
      <w:r>
        <w:tab/>
        <w:t>Create Subscription Version - Conflict Notification</w:t>
      </w:r>
    </w:p>
    <w:p w14:paraId="6D8EEFCF" w14:textId="77777777" w:rsidR="00000000" w:rsidRDefault="001F0AD0">
      <w:pPr>
        <w:pStyle w:val="RequirementBody"/>
      </w:pPr>
      <w:r>
        <w:t>NPAC SMS shall notify the Old and New Service Provider when a Subscription Version is set to conflict at the time of Subscription Version creatio</w:t>
      </w:r>
      <w:r>
        <w:t>n for an Inter-Service Provider or port.</w:t>
      </w:r>
    </w:p>
    <w:p w14:paraId="1F92CEE3" w14:textId="77777777" w:rsidR="00000000" w:rsidRDefault="001F0AD0">
      <w:pPr>
        <w:pStyle w:val="RequirementHead"/>
      </w:pPr>
      <w:r>
        <w:t xml:space="preserve">RR5-2.4 </w:t>
      </w:r>
      <w:r>
        <w:tab/>
        <w:t>Cause Code in Conflict Notification - Creation</w:t>
      </w:r>
    </w:p>
    <w:p w14:paraId="5E17A983" w14:textId="77777777" w:rsidR="00000000" w:rsidRDefault="001F0AD0">
      <w:pPr>
        <w:pStyle w:val="RequirementBody"/>
      </w:pPr>
      <w:r>
        <w:t>NPAC SMS shall include the cause code in the conflict notification to the Old and New Service Provider when the Old Service Provider did not authorize transfer</w:t>
      </w:r>
      <w:r>
        <w:t xml:space="preserve"> of service for an Inter-Service Provider port on creation.</w:t>
      </w:r>
    </w:p>
    <w:p w14:paraId="4CCEF8A1" w14:textId="77777777" w:rsidR="00000000" w:rsidRDefault="001F0AD0">
      <w:pPr>
        <w:pStyle w:val="RequirementHead"/>
      </w:pPr>
      <w:r>
        <w:t>R5-22</w:t>
      </w:r>
      <w:r>
        <w:tab/>
        <w:t>Create Subscription Version - Initial Concurrence Window Tunable Parameter Expiration</w:t>
      </w:r>
    </w:p>
    <w:p w14:paraId="3B2523DC" w14:textId="77777777" w:rsidR="00000000" w:rsidRDefault="001F0AD0">
      <w:pPr>
        <w:pStyle w:val="RequirementBody"/>
      </w:pPr>
      <w:r>
        <w:t>NPAC SMS shall send a notification to the Service Provider (old or new) who has not yet authorized the t</w:t>
      </w:r>
      <w:r>
        <w:t>ransfer of service, when the Initial Concurrence Window</w:t>
      </w:r>
      <w:r>
        <w:rPr>
          <w:b/>
        </w:rPr>
        <w:t xml:space="preserve"> </w:t>
      </w:r>
      <w:r>
        <w:t>tunable parameter</w:t>
      </w:r>
      <w:r>
        <w:rPr>
          <w:b/>
        </w:rPr>
        <w:t xml:space="preserve"> </w:t>
      </w:r>
      <w:r>
        <w:t>for a pending Subscription Version has expired.</w:t>
      </w:r>
    </w:p>
    <w:p w14:paraId="1ADD93EE" w14:textId="77777777" w:rsidR="00000000" w:rsidRDefault="001F0AD0">
      <w:pPr>
        <w:pStyle w:val="RequirementHead"/>
      </w:pPr>
      <w:r>
        <w:t>R5-23.1</w:t>
      </w:r>
      <w:r>
        <w:tab/>
        <w:t>Final Concurrence Window - Tunable Parameter</w:t>
      </w:r>
    </w:p>
    <w:p w14:paraId="4180BF3E" w14:textId="77777777" w:rsidR="00000000" w:rsidRDefault="001F0AD0">
      <w:pPr>
        <w:pStyle w:val="RequirementBody"/>
      </w:pPr>
      <w:r>
        <w:t>NPAC SMS shall provide long and short Final Concurrence Window</w:t>
      </w:r>
      <w:r>
        <w:rPr>
          <w:b/>
        </w:rPr>
        <w:t xml:space="preserve"> </w:t>
      </w:r>
      <w:r>
        <w:t>tunable parameters</w:t>
      </w:r>
      <w:r>
        <w:t xml:space="preserve"> which are defined as the number of business hours after the concurrence request is sent by the NPAC SMS by which time both Service Providers can authorize transfer of subscription service for an Inter-Service Provider port.</w:t>
      </w:r>
    </w:p>
    <w:p w14:paraId="033586B1" w14:textId="77777777" w:rsidR="00000000" w:rsidRDefault="001F0AD0">
      <w:pPr>
        <w:pStyle w:val="RequirementHead"/>
      </w:pPr>
      <w:r>
        <w:t>R5-23.2</w:t>
      </w:r>
      <w:r>
        <w:tab/>
        <w:t>Final Concurrence Windo</w:t>
      </w:r>
      <w:r>
        <w:t>w Tunable - Tunable Parameter Modification</w:t>
      </w:r>
    </w:p>
    <w:p w14:paraId="377CED9F" w14:textId="77777777" w:rsidR="00000000" w:rsidRDefault="001F0AD0">
      <w:pPr>
        <w:pStyle w:val="RequirementBody"/>
      </w:pPr>
      <w:r>
        <w:t>NPAC SMS shall allow the NPAC SMS Administrator to modify the long and short Final Concurrence Window</w:t>
      </w:r>
      <w:r>
        <w:rPr>
          <w:b/>
        </w:rPr>
        <w:t xml:space="preserve"> </w:t>
      </w:r>
      <w:r>
        <w:t>tunable parameters.</w:t>
      </w:r>
    </w:p>
    <w:p w14:paraId="4EB4C4E1" w14:textId="77777777" w:rsidR="00000000" w:rsidRDefault="001F0AD0">
      <w:pPr>
        <w:pStyle w:val="RequirementHead"/>
      </w:pPr>
      <w:r>
        <w:t>R5-23.3</w:t>
      </w:r>
      <w:r>
        <w:tab/>
        <w:t>Long Final Concurrence Window Tunable - Tunable Parameter Default</w:t>
      </w:r>
    </w:p>
    <w:p w14:paraId="07F1CD99" w14:textId="77777777" w:rsidR="00000000" w:rsidRDefault="001F0AD0">
      <w:pPr>
        <w:pStyle w:val="RequirementBody"/>
      </w:pPr>
      <w:r>
        <w:t>NPAC SMS shall de</w:t>
      </w:r>
      <w:r>
        <w:t>fault the long Final Concurrence Window</w:t>
      </w:r>
      <w:r>
        <w:rPr>
          <w:b/>
        </w:rPr>
        <w:t xml:space="preserve"> </w:t>
      </w:r>
      <w:r>
        <w:t>tunable parameter to 9 business hours.</w:t>
      </w:r>
    </w:p>
    <w:p w14:paraId="62692299" w14:textId="77777777" w:rsidR="00000000" w:rsidRDefault="001F0AD0">
      <w:pPr>
        <w:pStyle w:val="RequirementHead"/>
        <w:numPr>
          <w:ilvl w:val="12"/>
          <w:numId w:val="0"/>
        </w:numPr>
        <w:ind w:left="1260" w:hanging="1260"/>
      </w:pPr>
      <w:r>
        <w:t>RR5-52</w:t>
      </w:r>
      <w:r>
        <w:tab/>
        <w:t>Short Final Concurrence Window Tunable - Tunable Parameter Default</w:t>
      </w:r>
    </w:p>
    <w:p w14:paraId="76613460" w14:textId="77777777" w:rsidR="00000000" w:rsidRDefault="001F0AD0">
      <w:pPr>
        <w:pStyle w:val="RequirementBody"/>
      </w:pPr>
      <w:r>
        <w:t>NPAC SMS shall default the short Final Concurrence Window tunable parameter to 1 business hour.</w:t>
      </w:r>
    </w:p>
    <w:p w14:paraId="0A233D31" w14:textId="77777777" w:rsidR="00000000" w:rsidRDefault="001F0AD0">
      <w:pPr>
        <w:pStyle w:val="RequirementHead"/>
      </w:pPr>
      <w:r>
        <w:t>R5</w:t>
      </w:r>
      <w:r>
        <w:noBreakHyphen/>
        <w:t>23.4</w:t>
      </w:r>
      <w:r>
        <w:tab/>
        <w:t>New Service Provider Fails to Authorize Transfer of Service</w:t>
      </w:r>
    </w:p>
    <w:p w14:paraId="04EF2D16" w14:textId="77777777" w:rsidR="00000000" w:rsidRDefault="001F0AD0">
      <w:pPr>
        <w:pStyle w:val="RequirementBody"/>
      </w:pPr>
      <w:r>
        <w:t>NPAC SMS shall set the Subscription Version status to cancel when the Final Concurrence</w:t>
      </w:r>
      <w:r>
        <w:rPr>
          <w:b/>
        </w:rPr>
        <w:t xml:space="preserve"> </w:t>
      </w:r>
      <w:r>
        <w:t>Window tunable parameter</w:t>
      </w:r>
      <w:r>
        <w:rPr>
          <w:b/>
        </w:rPr>
        <w:t xml:space="preserve"> </w:t>
      </w:r>
      <w:r>
        <w:t>expires and</w:t>
      </w:r>
      <w:r>
        <w:rPr>
          <w:b/>
        </w:rPr>
        <w:t xml:space="preserve"> </w:t>
      </w:r>
      <w:r>
        <w:t xml:space="preserve">a new Service Provider has not sent authorization for the transfer of </w:t>
      </w:r>
      <w:r>
        <w:t>service.</w:t>
      </w:r>
    </w:p>
    <w:p w14:paraId="66A165E1" w14:textId="77777777" w:rsidR="00000000" w:rsidRDefault="001F0AD0">
      <w:pPr>
        <w:pStyle w:val="RequirementHead"/>
      </w:pPr>
      <w:r>
        <w:t>RR5-56</w:t>
      </w:r>
      <w:r>
        <w:tab/>
        <w:t>Create Inter-Service Provider Port-to-Original Port – NPAC and SOA After NPA-NXX-X Creation</w:t>
      </w:r>
    </w:p>
    <w:p w14:paraId="58CE4E1D" w14:textId="77777777" w:rsidR="00000000" w:rsidRDefault="001F0AD0">
      <w:pPr>
        <w:pStyle w:val="RequirementBody"/>
      </w:pPr>
      <w:r>
        <w:t xml:space="preserve">NPAC SMS shall reject an inter-service provider Subscription Version Create message where there is no active subscription version for the TN in the </w:t>
      </w:r>
      <w:r>
        <w:t>NPAC SMS, or inter-service provider Port-to-Original Subscription Version Create message for a TN within the 1K Block, from NPAC Personnel, a Service Provider SOA via the SOA to NPAC SMS Interface, or Service Provider via the NPAC SOA Low-tech Interface, a</w:t>
      </w:r>
      <w:r>
        <w:t>fter the Creation of the NPA-NXX-X, and prior to the existence of the Block in the NPAC SMS.  (Previously SV-180)</w:t>
      </w:r>
    </w:p>
    <w:p w14:paraId="7D97A585" w14:textId="77777777" w:rsidR="00000000" w:rsidRDefault="001F0AD0">
      <w:pPr>
        <w:pStyle w:val="RequirementHead"/>
      </w:pPr>
      <w:r>
        <w:t>RR5-57</w:t>
      </w:r>
      <w:r>
        <w:tab/>
        <w:t>Create Inter-Service Provider Port-to-Original Subscription Version – After Block Activation</w:t>
      </w:r>
    </w:p>
    <w:p w14:paraId="3DB5CA3D" w14:textId="77777777" w:rsidR="00000000" w:rsidRDefault="001F0AD0">
      <w:pPr>
        <w:pStyle w:val="RequirementBody"/>
      </w:pPr>
      <w:r>
        <w:t>NPAC SMS shall validate that the New Servi</w:t>
      </w:r>
      <w:r>
        <w:t>ce Provider is the Block Holder, in an inter-service provider port-to-original port for a TN within the 1K Block, once the Block exists in the NPAC SMS.  (Previously SV-190)</w:t>
      </w:r>
    </w:p>
    <w:p w14:paraId="021C67CC" w14:textId="77777777" w:rsidR="00000000" w:rsidRDefault="001F0AD0">
      <w:pPr>
        <w:pStyle w:val="RequirementHead"/>
      </w:pPr>
      <w:r>
        <w:t>R5</w:t>
      </w:r>
      <w:r>
        <w:noBreakHyphen/>
        <w:t>23.5</w:t>
      </w:r>
      <w:r>
        <w:tab/>
        <w:t xml:space="preserve">Activation without Old Service Provider Authorization </w:t>
      </w:r>
    </w:p>
    <w:p w14:paraId="16C6A43A" w14:textId="77777777" w:rsidR="00000000" w:rsidRDefault="001F0AD0">
      <w:pPr>
        <w:pStyle w:val="RequirementBody"/>
      </w:pPr>
      <w:r>
        <w:t>NPAC SMS shall allo</w:t>
      </w:r>
      <w:r>
        <w:t>w a pending Subscription Version to be activated without</w:t>
      </w:r>
      <w:r>
        <w:rPr>
          <w:b/>
        </w:rPr>
        <w:t xml:space="preserve"> </w:t>
      </w:r>
      <w:r>
        <w:t>an old Service Provider authorization for transfer of service.</w:t>
      </w:r>
    </w:p>
    <w:p w14:paraId="5D96F181" w14:textId="77777777" w:rsidR="00000000" w:rsidRDefault="001F0AD0">
      <w:pPr>
        <w:pStyle w:val="RequirementHead"/>
      </w:pPr>
      <w:r>
        <w:t>R5-23.6</w:t>
      </w:r>
      <w:r>
        <w:tab/>
        <w:t xml:space="preserve">Activation without Old Service Provider Authorization - Time restriction </w:t>
      </w:r>
    </w:p>
    <w:p w14:paraId="02BBC7B2" w14:textId="77777777" w:rsidR="00000000" w:rsidRDefault="001F0AD0">
      <w:pPr>
        <w:pStyle w:val="RequirementBody"/>
      </w:pPr>
      <w:r>
        <w:t>NPAC SMS shall allow activation without Old Service Pr</w:t>
      </w:r>
      <w:r>
        <w:t>ovider concurrence only after the final concurrence window timer has expired.</w:t>
      </w:r>
    </w:p>
    <w:p w14:paraId="78E8A55E" w14:textId="77777777" w:rsidR="00000000" w:rsidRDefault="001F0AD0">
      <w:pPr>
        <w:pStyle w:val="RequirementHead"/>
      </w:pPr>
      <w:r>
        <w:t xml:space="preserve"> RR5-23.3</w:t>
      </w:r>
      <w:r>
        <w:tab/>
        <w:t>Old Service Provider Final Concurrence Timer Expiration Notification</w:t>
      </w:r>
    </w:p>
    <w:p w14:paraId="101CFFB7" w14:textId="77777777" w:rsidR="00000000" w:rsidRDefault="001F0AD0">
      <w:pPr>
        <w:pStyle w:val="RequirementBody"/>
      </w:pPr>
      <w:r>
        <w:t>NPAC SMS shall upon expiration of the Final Concurrence Timer send a notification to the old servic</w:t>
      </w:r>
      <w:r>
        <w:t>e provider via the SOA to NPAC SMS interface to inform them of the timer expiration.</w:t>
      </w:r>
    </w:p>
    <w:p w14:paraId="438ABD90" w14:textId="77777777" w:rsidR="00000000" w:rsidRDefault="001F0AD0">
      <w:pPr>
        <w:pStyle w:val="Heading6"/>
        <w:numPr>
          <w:numberingChange w:id="2035" w:author="Jean Anthony" w:date="2001-03-12T20:36:00Z" w:original="%1:5:0:.%2:1:0:.%3:2:0:.%4:2:0:.%5:1:0:.%6:2:0:"/>
        </w:numPr>
      </w:pPr>
      <w:bookmarkStart w:id="2036" w:name="_Toc508178546"/>
      <w:r>
        <w:t>Subscription Version Creation - Intra-Service Provider Port</w:t>
      </w:r>
      <w:bookmarkEnd w:id="2036"/>
    </w:p>
    <w:p w14:paraId="3C970BFD" w14:textId="77777777" w:rsidR="00000000" w:rsidRDefault="001F0AD0">
      <w:pPr>
        <w:pStyle w:val="BodyText"/>
      </w:pPr>
      <w:r>
        <w:t>This section provides the Subscription Version Creation requirements for performing an Intra-Service Provider p</w:t>
      </w:r>
      <w:r>
        <w:t>ort of a TN. An Intra-Service Provider port of a TN is when a TN is ported to a new location within the current Service Provider network (i.e., the routing data is modified, but the Service Provider remains the same).  A “port to original” port for an Intr</w:t>
      </w:r>
      <w:r>
        <w:t>a-Service Provider port should be handled by a requesting user via submission of a Disconnect request to the NPAC SMS.</w:t>
      </w:r>
    </w:p>
    <w:p w14:paraId="09B3B81D" w14:textId="77777777" w:rsidR="00000000" w:rsidRDefault="001F0AD0">
      <w:pPr>
        <w:pStyle w:val="RequirementHead"/>
      </w:pPr>
      <w:r>
        <w:t>RR5-4</w:t>
      </w:r>
      <w:r>
        <w:tab/>
        <w:t>Create “Intra-Service Provider Port” Subscription Version - Current Service Provider Input Data</w:t>
      </w:r>
    </w:p>
    <w:p w14:paraId="4EAAE3C9" w14:textId="77777777" w:rsidR="00000000" w:rsidRDefault="001F0AD0">
      <w:pPr>
        <w:pStyle w:val="RequirementBody"/>
        <w:spacing w:after="120"/>
      </w:pPr>
      <w:r>
        <w:t>NPAC SMS shall require the followin</w:t>
      </w:r>
      <w:r>
        <w:t>g data from the NPAC personnel or the Current (New) Service Provider at the time of Subscription Version Creation for an Intra-Service Provider port:</w:t>
      </w:r>
    </w:p>
    <w:p w14:paraId="0CF17927" w14:textId="77777777" w:rsidR="00000000" w:rsidRDefault="001F0AD0" w:rsidP="001F0AD0">
      <w:pPr>
        <w:pStyle w:val="ListBullet1"/>
        <w:numPr>
          <w:ilvl w:val="0"/>
          <w:numId w:val="1"/>
          <w:numberingChange w:id="2037" w:author="Jean Anthony" w:date="2001-03-12T20:36:00Z" w:original=""/>
        </w:numPr>
        <w:spacing w:after="120"/>
      </w:pPr>
      <w:r>
        <w:t>LNP Type - port type This field must be set to “LISP for Intra-Service Provider support”.</w:t>
      </w:r>
    </w:p>
    <w:p w14:paraId="26C18C8F" w14:textId="77777777" w:rsidR="00000000" w:rsidRDefault="001F0AD0" w:rsidP="001F0AD0">
      <w:pPr>
        <w:pStyle w:val="ListBullet1"/>
        <w:numPr>
          <w:ilvl w:val="0"/>
          <w:numId w:val="1"/>
          <w:numberingChange w:id="2038" w:author="Jean Anthony" w:date="2001-03-12T20:36:00Z" w:original=""/>
        </w:numPr>
        <w:spacing w:after="120"/>
      </w:pPr>
      <w:r>
        <w:t>Ported Telephone</w:t>
      </w:r>
      <w:r>
        <w:t xml:space="preserve"> Number(s) - this entry can be a single TN or a continuous range of TNs that identifies a subscription or group of Subscription Versions that share the same attributes.</w:t>
      </w:r>
    </w:p>
    <w:p w14:paraId="6A3A170C" w14:textId="77777777" w:rsidR="00000000" w:rsidRDefault="001F0AD0" w:rsidP="001F0AD0">
      <w:pPr>
        <w:pStyle w:val="ListBullet1"/>
        <w:numPr>
          <w:ilvl w:val="0"/>
          <w:numId w:val="1"/>
          <w:numberingChange w:id="2039" w:author="Jean Anthony" w:date="2001-03-12T20:36:00Z" w:original=""/>
        </w:numPr>
        <w:spacing w:after="120"/>
      </w:pPr>
      <w:r>
        <w:t>Due Date - date on which Intra-Service Provider port is planned to occur.</w:t>
      </w:r>
    </w:p>
    <w:p w14:paraId="5193240A" w14:textId="77777777" w:rsidR="00000000" w:rsidRDefault="001F0AD0" w:rsidP="001F0AD0">
      <w:pPr>
        <w:pStyle w:val="ListBullet1"/>
        <w:numPr>
          <w:ilvl w:val="0"/>
          <w:numId w:val="1"/>
          <w:numberingChange w:id="2040" w:author="Jean Anthony" w:date="2001-03-12T20:36:00Z" w:original=""/>
        </w:numPr>
        <w:spacing w:after="120"/>
      </w:pPr>
      <w:r>
        <w:t>New facilitie</w:t>
      </w:r>
      <w:r>
        <w:t>s-based Service Provider ID - current Service Provider within which the Intra-Service Provider port will occur.</w:t>
      </w:r>
    </w:p>
    <w:p w14:paraId="14DA7711" w14:textId="77777777" w:rsidR="00000000" w:rsidRDefault="001F0AD0" w:rsidP="001F0AD0">
      <w:pPr>
        <w:pStyle w:val="ListBullet1"/>
        <w:numPr>
          <w:ilvl w:val="0"/>
          <w:numId w:val="1"/>
          <w:numberingChange w:id="2041" w:author="Jean Anthony" w:date="2001-03-12T20:36:00Z" w:original=""/>
        </w:numPr>
        <w:spacing w:after="120"/>
      </w:pPr>
      <w:r>
        <w:t>Old facilities-based Service Provider ID - current Service Provider within which the Intra-Service Provider port will occur.</w:t>
      </w:r>
    </w:p>
    <w:p w14:paraId="1C167C14" w14:textId="77777777" w:rsidR="00000000" w:rsidRDefault="001F0AD0" w:rsidP="001F0AD0">
      <w:pPr>
        <w:pStyle w:val="ListBullet1"/>
        <w:numPr>
          <w:ilvl w:val="0"/>
          <w:numId w:val="1"/>
          <w:numberingChange w:id="2042" w:author="Jean Anthony" w:date="2001-03-12T20:36:00Z" w:original=""/>
        </w:numPr>
        <w:spacing w:after="120"/>
      </w:pPr>
      <w:r>
        <w:t>Location Routing Nu</w:t>
      </w:r>
      <w:r>
        <w:t xml:space="preserve">mber (LRN) - identifier of the ported-to switch </w:t>
      </w:r>
    </w:p>
    <w:p w14:paraId="25A2C7E2" w14:textId="77777777" w:rsidR="00000000" w:rsidRDefault="001F0AD0" w:rsidP="001F0AD0">
      <w:pPr>
        <w:pStyle w:val="ListBullet1"/>
        <w:numPr>
          <w:ilvl w:val="0"/>
          <w:numId w:val="1"/>
          <w:numberingChange w:id="2043" w:author="Jean Anthony" w:date="2001-03-12T20:36:00Z" w:original=""/>
        </w:numPr>
        <w:spacing w:after="120"/>
      </w:pPr>
      <w:r>
        <w:t>Class DPC</w:t>
      </w:r>
    </w:p>
    <w:p w14:paraId="70DB00EA" w14:textId="77777777" w:rsidR="00000000" w:rsidRDefault="001F0AD0" w:rsidP="001F0AD0">
      <w:pPr>
        <w:pStyle w:val="ListBullet1"/>
        <w:numPr>
          <w:ilvl w:val="0"/>
          <w:numId w:val="1"/>
          <w:numberingChange w:id="2044" w:author="Jean Anthony" w:date="2001-03-12T20:36:00Z" w:original=""/>
        </w:numPr>
        <w:spacing w:after="120"/>
      </w:pPr>
      <w:r>
        <w:t>Class SSN</w:t>
      </w:r>
    </w:p>
    <w:p w14:paraId="1CBF0CB8" w14:textId="77777777" w:rsidR="00000000" w:rsidRDefault="001F0AD0" w:rsidP="001F0AD0">
      <w:pPr>
        <w:pStyle w:val="ListBullet1"/>
        <w:numPr>
          <w:ilvl w:val="0"/>
          <w:numId w:val="1"/>
          <w:numberingChange w:id="2045" w:author="Jean Anthony" w:date="2001-03-12T20:36:00Z" w:original=""/>
        </w:numPr>
        <w:spacing w:after="120"/>
      </w:pPr>
      <w:r>
        <w:t>LIDB DPC</w:t>
      </w:r>
    </w:p>
    <w:p w14:paraId="68579E1F" w14:textId="77777777" w:rsidR="00000000" w:rsidRDefault="001F0AD0" w:rsidP="001F0AD0">
      <w:pPr>
        <w:pStyle w:val="ListBullet1"/>
        <w:numPr>
          <w:ilvl w:val="0"/>
          <w:numId w:val="1"/>
          <w:numberingChange w:id="2046" w:author="Jean Anthony" w:date="2001-03-12T20:36:00Z" w:original=""/>
        </w:numPr>
        <w:spacing w:after="120"/>
      </w:pPr>
      <w:r>
        <w:t>LIDB SSN</w:t>
      </w:r>
    </w:p>
    <w:p w14:paraId="0459FCB5" w14:textId="77777777" w:rsidR="00000000" w:rsidRDefault="001F0AD0" w:rsidP="001F0AD0">
      <w:pPr>
        <w:pStyle w:val="ListBullet1"/>
        <w:numPr>
          <w:ilvl w:val="0"/>
          <w:numId w:val="1"/>
          <w:numberingChange w:id="2047" w:author="Jean Anthony" w:date="2001-03-12T20:36:00Z" w:original=""/>
        </w:numPr>
        <w:spacing w:after="120"/>
      </w:pPr>
      <w:r>
        <w:t>CNAM DPC</w:t>
      </w:r>
    </w:p>
    <w:p w14:paraId="0B405F62" w14:textId="77777777" w:rsidR="00000000" w:rsidRDefault="001F0AD0" w:rsidP="001F0AD0">
      <w:pPr>
        <w:pStyle w:val="ListBullet1"/>
        <w:numPr>
          <w:ilvl w:val="0"/>
          <w:numId w:val="1"/>
          <w:numberingChange w:id="2048" w:author="Jean Anthony" w:date="2001-03-12T20:36:00Z" w:original=""/>
        </w:numPr>
        <w:spacing w:after="120"/>
      </w:pPr>
      <w:r>
        <w:t>CNAM SSN</w:t>
      </w:r>
    </w:p>
    <w:p w14:paraId="3F97EBD9" w14:textId="77777777" w:rsidR="00000000" w:rsidRDefault="001F0AD0" w:rsidP="001F0AD0">
      <w:pPr>
        <w:pStyle w:val="ListBullet1"/>
        <w:numPr>
          <w:ilvl w:val="0"/>
          <w:numId w:val="1"/>
          <w:numberingChange w:id="2049" w:author="Jean Anthony" w:date="2001-03-12T20:36:00Z" w:original=""/>
        </w:numPr>
        <w:spacing w:after="120"/>
      </w:pPr>
      <w:r>
        <w:t>ISVM DPC</w:t>
      </w:r>
    </w:p>
    <w:p w14:paraId="423FB4FB" w14:textId="77777777" w:rsidR="00000000" w:rsidRDefault="001F0AD0" w:rsidP="001F0AD0">
      <w:pPr>
        <w:pStyle w:val="ListBullet1"/>
        <w:numPr>
          <w:ilvl w:val="0"/>
          <w:numId w:val="1"/>
          <w:numberingChange w:id="2050" w:author="Jean Anthony" w:date="2001-03-12T20:36:00Z" w:original=""/>
        </w:numPr>
        <w:spacing w:after="120"/>
      </w:pPr>
      <w:r>
        <w:t>ISVM SSN</w:t>
      </w:r>
    </w:p>
    <w:p w14:paraId="210ED029" w14:textId="77777777" w:rsidR="00000000" w:rsidRDefault="001F0AD0" w:rsidP="001F0AD0">
      <w:pPr>
        <w:pStyle w:val="ListBullet1"/>
        <w:numPr>
          <w:ilvl w:val="0"/>
          <w:numId w:val="1"/>
          <w:numberingChange w:id="2051" w:author="Jean Anthony" w:date="2001-03-12T20:36:00Z" w:original=""/>
        </w:numPr>
        <w:spacing w:after="120"/>
      </w:pPr>
      <w:r>
        <w:t>WSMSC DPC (if supported by the Service Provider SOA)</w:t>
      </w:r>
    </w:p>
    <w:p w14:paraId="5054799A" w14:textId="77777777" w:rsidR="00000000" w:rsidRDefault="001F0AD0" w:rsidP="001F0AD0">
      <w:pPr>
        <w:pStyle w:val="ListBullet1"/>
        <w:numPr>
          <w:ilvl w:val="0"/>
          <w:numId w:val="1"/>
          <w:numberingChange w:id="2052" w:author="Jean Anthony" w:date="2001-03-12T20:36:00Z" w:original=""/>
        </w:numPr>
        <w:spacing w:after="360"/>
      </w:pPr>
      <w:r>
        <w:t>WSMSC SSN (if supported by the Service Provider SOA)</w:t>
      </w:r>
    </w:p>
    <w:p w14:paraId="53C9F870" w14:textId="77777777" w:rsidR="00000000" w:rsidRDefault="001F0AD0">
      <w:pPr>
        <w:pStyle w:val="RequirementHead"/>
        <w:numPr>
          <w:ilvl w:val="12"/>
          <w:numId w:val="0"/>
        </w:numPr>
        <w:ind w:left="1260" w:hanging="1260"/>
      </w:pPr>
      <w:r>
        <w:t>RR5-5</w:t>
      </w:r>
      <w:r>
        <w:tab/>
        <w:t>Create “Intra-Service</w:t>
      </w:r>
      <w:r>
        <w:t xml:space="preserve"> Provider Port” Subscription Version - Current Service Provider Optional Input Data</w:t>
      </w:r>
    </w:p>
    <w:p w14:paraId="064CC552" w14:textId="77777777" w:rsidR="00000000" w:rsidRDefault="001F0AD0">
      <w:pPr>
        <w:pStyle w:val="RequirementBody"/>
        <w:numPr>
          <w:ilvl w:val="12"/>
          <w:numId w:val="0"/>
        </w:numPr>
        <w:spacing w:after="120"/>
      </w:pPr>
      <w:r>
        <w:t>NPAC SMS shall accept the following optional fields from the NPAC personnel or the Current Service Provider upon a Subscription Version Creation for an Intra-Service Provid</w:t>
      </w:r>
      <w:r>
        <w:t>er port:</w:t>
      </w:r>
    </w:p>
    <w:p w14:paraId="4A3A8C17" w14:textId="77777777" w:rsidR="00000000" w:rsidRDefault="001F0AD0" w:rsidP="001F0AD0">
      <w:pPr>
        <w:pStyle w:val="ListBullet1"/>
        <w:numPr>
          <w:ilvl w:val="0"/>
          <w:numId w:val="1"/>
          <w:numberingChange w:id="2053" w:author="Jean Anthony" w:date="2001-03-12T20:36:00Z" w:original=""/>
        </w:numPr>
      </w:pPr>
      <w:r>
        <w:t>Billing Service Provider ID</w:t>
      </w:r>
    </w:p>
    <w:p w14:paraId="431D3C20" w14:textId="77777777" w:rsidR="00000000" w:rsidRDefault="001F0AD0" w:rsidP="001F0AD0">
      <w:pPr>
        <w:pStyle w:val="ListBullet1"/>
        <w:numPr>
          <w:ilvl w:val="0"/>
          <w:numId w:val="1"/>
          <w:numberingChange w:id="2054" w:author="Jean Anthony" w:date="2001-03-12T20:36:00Z" w:original=""/>
        </w:numPr>
      </w:pPr>
      <w:r>
        <w:t>End-User Location - Value</w:t>
      </w:r>
    </w:p>
    <w:p w14:paraId="5398756F" w14:textId="77777777" w:rsidR="00000000" w:rsidRDefault="001F0AD0" w:rsidP="001F0AD0">
      <w:pPr>
        <w:pStyle w:val="ListBullet1"/>
        <w:numPr>
          <w:ilvl w:val="0"/>
          <w:numId w:val="1"/>
          <w:numberingChange w:id="2055" w:author="Jean Anthony" w:date="2001-03-12T20:36:00Z" w:original=""/>
        </w:numPr>
        <w:spacing w:after="240"/>
      </w:pPr>
      <w:r>
        <w:t>End-User Location - Type</w:t>
      </w:r>
    </w:p>
    <w:p w14:paraId="1ADE0D0D" w14:textId="77777777" w:rsidR="00000000" w:rsidRDefault="001F0AD0">
      <w:pPr>
        <w:pStyle w:val="RequirementHead"/>
        <w:numPr>
          <w:ilvl w:val="12"/>
          <w:numId w:val="0"/>
        </w:numPr>
        <w:ind w:left="1260" w:hanging="1260"/>
      </w:pPr>
      <w:r>
        <w:t>RR5-6.1</w:t>
      </w:r>
      <w:r>
        <w:tab/>
        <w:t>Create “Intra-Service Provider Port” Subscription Version - Field-level Data Validation</w:t>
      </w:r>
    </w:p>
    <w:p w14:paraId="53A76A83" w14:textId="77777777" w:rsidR="00000000" w:rsidRDefault="001F0AD0">
      <w:pPr>
        <w:pStyle w:val="RequirementBody"/>
        <w:numPr>
          <w:ilvl w:val="12"/>
          <w:numId w:val="0"/>
        </w:numPr>
        <w:spacing w:after="120"/>
      </w:pPr>
      <w:r>
        <w:t>NPAC SMS shall perform field-level data validations to ensure that the v</w:t>
      </w:r>
      <w:r>
        <w:t>alue formats for the following input data, if supplied, is valid according to the formats specified in Table 3-6 upon Subscription Version creation for an Intra-Service Provider port:</w:t>
      </w:r>
    </w:p>
    <w:p w14:paraId="58AE05AB" w14:textId="77777777" w:rsidR="00000000" w:rsidRDefault="001F0AD0" w:rsidP="001F0AD0">
      <w:pPr>
        <w:pStyle w:val="ListBullet1"/>
        <w:numPr>
          <w:ilvl w:val="0"/>
          <w:numId w:val="1"/>
          <w:numberingChange w:id="2056" w:author="Jean Anthony" w:date="2001-03-12T20:36:00Z" w:original=""/>
        </w:numPr>
      </w:pPr>
      <w:r>
        <w:t>LNP Type</w:t>
      </w:r>
    </w:p>
    <w:p w14:paraId="271C6869" w14:textId="77777777" w:rsidR="00000000" w:rsidRDefault="001F0AD0" w:rsidP="001F0AD0">
      <w:pPr>
        <w:pStyle w:val="ListBullet1"/>
        <w:numPr>
          <w:ilvl w:val="0"/>
          <w:numId w:val="1"/>
          <w:numberingChange w:id="2057" w:author="Jean Anthony" w:date="2001-03-12T20:36:00Z" w:original=""/>
        </w:numPr>
      </w:pPr>
      <w:r>
        <w:t>Ported TN(s)</w:t>
      </w:r>
    </w:p>
    <w:p w14:paraId="07DE3E38" w14:textId="77777777" w:rsidR="00000000" w:rsidRDefault="001F0AD0" w:rsidP="001F0AD0">
      <w:pPr>
        <w:pStyle w:val="ListBullet1"/>
        <w:numPr>
          <w:ilvl w:val="0"/>
          <w:numId w:val="1"/>
          <w:numberingChange w:id="2058" w:author="Jean Anthony" w:date="2001-03-12T20:36:00Z" w:original=""/>
        </w:numPr>
      </w:pPr>
      <w:r>
        <w:t>Current Service Provider Due Date</w:t>
      </w:r>
    </w:p>
    <w:p w14:paraId="7405950D" w14:textId="77777777" w:rsidR="00000000" w:rsidRDefault="001F0AD0" w:rsidP="001F0AD0">
      <w:pPr>
        <w:pStyle w:val="ListBullet1"/>
        <w:numPr>
          <w:ilvl w:val="0"/>
          <w:numId w:val="1"/>
          <w:numberingChange w:id="2059" w:author="Jean Anthony" w:date="2001-03-12T20:36:00Z" w:original=""/>
        </w:numPr>
      </w:pPr>
      <w:r>
        <w:t>Old Service Prov</w:t>
      </w:r>
      <w:r>
        <w:t>ider ID</w:t>
      </w:r>
    </w:p>
    <w:p w14:paraId="15340218" w14:textId="77777777" w:rsidR="00000000" w:rsidRDefault="001F0AD0" w:rsidP="001F0AD0">
      <w:pPr>
        <w:pStyle w:val="ListBullet1"/>
        <w:numPr>
          <w:ilvl w:val="0"/>
          <w:numId w:val="1"/>
          <w:numberingChange w:id="2060" w:author="Jean Anthony" w:date="2001-03-12T20:36:00Z" w:original=""/>
        </w:numPr>
      </w:pPr>
      <w:r>
        <w:t>New Service Provider ID</w:t>
      </w:r>
    </w:p>
    <w:p w14:paraId="07411BA1" w14:textId="77777777" w:rsidR="00000000" w:rsidRDefault="001F0AD0" w:rsidP="001F0AD0">
      <w:pPr>
        <w:pStyle w:val="ListBullet1"/>
        <w:numPr>
          <w:ilvl w:val="0"/>
          <w:numId w:val="1"/>
          <w:numberingChange w:id="2061" w:author="Jean Anthony" w:date="2001-03-12T20:36:00Z" w:original=""/>
        </w:numPr>
      </w:pPr>
      <w:r>
        <w:t>LRN</w:t>
      </w:r>
    </w:p>
    <w:p w14:paraId="67CD98D9" w14:textId="77777777" w:rsidR="00000000" w:rsidRDefault="001F0AD0" w:rsidP="001F0AD0">
      <w:pPr>
        <w:pStyle w:val="ListBullet1"/>
        <w:numPr>
          <w:ilvl w:val="0"/>
          <w:numId w:val="1"/>
          <w:numberingChange w:id="2062" w:author="Jean Anthony" w:date="2001-03-12T20:36:00Z" w:original=""/>
        </w:numPr>
      </w:pPr>
      <w:r>
        <w:t>Class DPC</w:t>
      </w:r>
    </w:p>
    <w:p w14:paraId="556DA0DC" w14:textId="77777777" w:rsidR="00000000" w:rsidRDefault="001F0AD0" w:rsidP="001F0AD0">
      <w:pPr>
        <w:pStyle w:val="ListBullet1"/>
        <w:numPr>
          <w:ilvl w:val="0"/>
          <w:numId w:val="1"/>
          <w:numberingChange w:id="2063" w:author="Jean Anthony" w:date="2001-03-12T20:36:00Z" w:original=""/>
        </w:numPr>
      </w:pPr>
      <w:r>
        <w:t>Class SSN</w:t>
      </w:r>
    </w:p>
    <w:p w14:paraId="69C10491" w14:textId="77777777" w:rsidR="00000000" w:rsidRDefault="001F0AD0" w:rsidP="001F0AD0">
      <w:pPr>
        <w:pStyle w:val="ListBullet1"/>
        <w:numPr>
          <w:ilvl w:val="0"/>
          <w:numId w:val="1"/>
          <w:numberingChange w:id="2064" w:author="Jean Anthony" w:date="2001-03-12T20:36:00Z" w:original=""/>
        </w:numPr>
      </w:pPr>
      <w:r>
        <w:t>LIDB DPC</w:t>
      </w:r>
    </w:p>
    <w:p w14:paraId="2CD9170D" w14:textId="77777777" w:rsidR="00000000" w:rsidRDefault="001F0AD0" w:rsidP="001F0AD0">
      <w:pPr>
        <w:pStyle w:val="ListBullet1"/>
        <w:numPr>
          <w:ilvl w:val="0"/>
          <w:numId w:val="1"/>
          <w:numberingChange w:id="2065" w:author="Jean Anthony" w:date="2001-03-12T20:36:00Z" w:original=""/>
        </w:numPr>
      </w:pPr>
      <w:r>
        <w:t>LIDB SSN</w:t>
      </w:r>
    </w:p>
    <w:p w14:paraId="1F56288A" w14:textId="77777777" w:rsidR="00000000" w:rsidRDefault="001F0AD0" w:rsidP="001F0AD0">
      <w:pPr>
        <w:pStyle w:val="ListBullet1"/>
        <w:numPr>
          <w:ilvl w:val="0"/>
          <w:numId w:val="1"/>
          <w:numberingChange w:id="2066" w:author="Jean Anthony" w:date="2001-03-12T20:36:00Z" w:original=""/>
        </w:numPr>
      </w:pPr>
      <w:r>
        <w:t>CNAM DPC</w:t>
      </w:r>
    </w:p>
    <w:p w14:paraId="475DEF4E" w14:textId="77777777" w:rsidR="00000000" w:rsidRDefault="001F0AD0" w:rsidP="001F0AD0">
      <w:pPr>
        <w:pStyle w:val="ListBullet1"/>
        <w:numPr>
          <w:ilvl w:val="0"/>
          <w:numId w:val="1"/>
          <w:numberingChange w:id="2067" w:author="Jean Anthony" w:date="2001-03-12T20:36:00Z" w:original=""/>
        </w:numPr>
      </w:pPr>
      <w:r>
        <w:t>CNAM SSN</w:t>
      </w:r>
    </w:p>
    <w:p w14:paraId="79B24D83" w14:textId="77777777" w:rsidR="00000000" w:rsidRDefault="001F0AD0" w:rsidP="001F0AD0">
      <w:pPr>
        <w:pStyle w:val="ListBullet1"/>
        <w:numPr>
          <w:ilvl w:val="0"/>
          <w:numId w:val="1"/>
          <w:numberingChange w:id="2068" w:author="Jean Anthony" w:date="2001-03-12T20:36:00Z" w:original=""/>
        </w:numPr>
      </w:pPr>
      <w:r>
        <w:t>ISVM DPC</w:t>
      </w:r>
    </w:p>
    <w:p w14:paraId="4854940C" w14:textId="77777777" w:rsidR="00000000" w:rsidRDefault="001F0AD0" w:rsidP="001F0AD0">
      <w:pPr>
        <w:pStyle w:val="ListBullet1"/>
        <w:numPr>
          <w:ilvl w:val="0"/>
          <w:numId w:val="1"/>
          <w:numberingChange w:id="2069" w:author="Jean Anthony" w:date="2001-03-12T20:36:00Z" w:original=""/>
        </w:numPr>
      </w:pPr>
      <w:r>
        <w:t>ISVM SSN</w:t>
      </w:r>
    </w:p>
    <w:p w14:paraId="6FC07B21" w14:textId="77777777" w:rsidR="00000000" w:rsidRDefault="001F0AD0" w:rsidP="001F0AD0">
      <w:pPr>
        <w:pStyle w:val="ListBullet1"/>
        <w:numPr>
          <w:ilvl w:val="0"/>
          <w:numId w:val="1"/>
          <w:numberingChange w:id="2070" w:author="Jean Anthony" w:date="2001-03-12T20:36:00Z" w:original=""/>
        </w:numPr>
      </w:pPr>
      <w:r>
        <w:t>WSMSC DPC (if supported by the Service Provider SOA)</w:t>
      </w:r>
    </w:p>
    <w:p w14:paraId="46409AF9" w14:textId="77777777" w:rsidR="00000000" w:rsidRDefault="001F0AD0" w:rsidP="001F0AD0">
      <w:pPr>
        <w:pStyle w:val="ListBullet1"/>
        <w:numPr>
          <w:ilvl w:val="0"/>
          <w:numId w:val="1"/>
          <w:numberingChange w:id="2071" w:author="Jean Anthony" w:date="2001-03-12T20:36:00Z" w:original=""/>
        </w:numPr>
      </w:pPr>
      <w:r>
        <w:t>WSMSC SSN (if supported by the Service Provider SOA)</w:t>
      </w:r>
    </w:p>
    <w:p w14:paraId="37861135" w14:textId="77777777" w:rsidR="00000000" w:rsidRDefault="001F0AD0" w:rsidP="001F0AD0">
      <w:pPr>
        <w:pStyle w:val="ListBullet1"/>
        <w:numPr>
          <w:ilvl w:val="0"/>
          <w:numId w:val="1"/>
          <w:numberingChange w:id="2072" w:author="Jean Anthony" w:date="2001-03-12T20:36:00Z" w:original=""/>
        </w:numPr>
      </w:pPr>
      <w:r>
        <w:t>Billing Service Provider ID</w:t>
      </w:r>
    </w:p>
    <w:p w14:paraId="2D4EF46C" w14:textId="77777777" w:rsidR="00000000" w:rsidRDefault="001F0AD0" w:rsidP="001F0AD0">
      <w:pPr>
        <w:pStyle w:val="ListBullet1"/>
        <w:numPr>
          <w:ilvl w:val="0"/>
          <w:numId w:val="1"/>
          <w:numberingChange w:id="2073" w:author="Jean Anthony" w:date="2001-03-12T20:36:00Z" w:original=""/>
        </w:numPr>
      </w:pPr>
      <w:r>
        <w:t>End-User Loc</w:t>
      </w:r>
      <w:r>
        <w:t>ation - Value</w:t>
      </w:r>
    </w:p>
    <w:p w14:paraId="4903A8BA" w14:textId="77777777" w:rsidR="00000000" w:rsidRDefault="001F0AD0" w:rsidP="001F0AD0">
      <w:pPr>
        <w:pStyle w:val="ListBullet1"/>
        <w:numPr>
          <w:ilvl w:val="0"/>
          <w:numId w:val="1"/>
          <w:numberingChange w:id="2074" w:author="Jean Anthony" w:date="2001-03-12T20:36:00Z" w:original=""/>
        </w:numPr>
        <w:spacing w:after="360"/>
      </w:pPr>
      <w:r>
        <w:t>End-User Location - Type</w:t>
      </w:r>
    </w:p>
    <w:p w14:paraId="2C6CCB14" w14:textId="77777777" w:rsidR="00000000" w:rsidRDefault="001F0AD0">
      <w:pPr>
        <w:pStyle w:val="RequirementHead"/>
      </w:pPr>
      <w:r>
        <w:t>RR5-6.2</w:t>
      </w:r>
      <w:r>
        <w:tab/>
        <w:t>Create “Intra-Service Provider Port” Subscription Version - New and Old Service Provider ID Match</w:t>
      </w:r>
    </w:p>
    <w:p w14:paraId="64B77A22" w14:textId="77777777" w:rsidR="00000000" w:rsidRDefault="001F0AD0">
      <w:pPr>
        <w:pStyle w:val="RequirementBody"/>
      </w:pPr>
      <w:r>
        <w:t>NPAC SMS shall validate that the new and old Service Provider IDs are identical to the ID of the requesting use</w:t>
      </w:r>
      <w:r>
        <w:t>r at the time of Subscription Version creation for an Intra-Service Provider port.</w:t>
      </w:r>
    </w:p>
    <w:p w14:paraId="6DD54935" w14:textId="77777777" w:rsidR="00000000" w:rsidRDefault="001F0AD0">
      <w:pPr>
        <w:pStyle w:val="RequirementHead"/>
      </w:pPr>
      <w:r>
        <w:t>RR5-6.3</w:t>
      </w:r>
      <w:r>
        <w:tab/>
        <w:t>Create “Intra-Service Provider Port” Subscription Version - Due Date Validation</w:t>
      </w:r>
    </w:p>
    <w:p w14:paraId="2A6674CF" w14:textId="77777777" w:rsidR="00000000" w:rsidRDefault="001F0AD0">
      <w:pPr>
        <w:pStyle w:val="RequirementBody"/>
      </w:pPr>
      <w:r>
        <w:t>NPAC SMS shall verify that the input due date is the current or a future due date upo</w:t>
      </w:r>
      <w:r>
        <w:t>n Subscription Version creation for an Intra-Service Provider port.</w:t>
      </w:r>
    </w:p>
    <w:p w14:paraId="379BFB19" w14:textId="77777777" w:rsidR="00000000" w:rsidRDefault="001F0AD0">
      <w:pPr>
        <w:pStyle w:val="RequirementHead"/>
      </w:pPr>
      <w:r>
        <w:t>RR5-6.4</w:t>
      </w:r>
      <w:r>
        <w:tab/>
        <w:t>Create “Intra-Service Provider Port” Subscription Version - Ported TN NPA-NXX Validation</w:t>
      </w:r>
    </w:p>
    <w:p w14:paraId="75FCB603" w14:textId="77777777" w:rsidR="00000000" w:rsidRDefault="001F0AD0">
      <w:pPr>
        <w:pStyle w:val="RequirementBody"/>
      </w:pPr>
      <w:r>
        <w:t xml:space="preserve">NPAC SMS shall verify that the NPA-NXX for the TN to be ported exists as an NPA-NXX in the </w:t>
      </w:r>
      <w:r>
        <w:t>NPAC SMS system upon Subscription Version creation for an Intra-Service Provider port.</w:t>
      </w:r>
    </w:p>
    <w:p w14:paraId="7ADF7950" w14:textId="77777777" w:rsidR="00000000" w:rsidRDefault="001F0AD0">
      <w:pPr>
        <w:pStyle w:val="RequirementHead"/>
      </w:pPr>
      <w:r>
        <w:t>RR5-45</w:t>
      </w:r>
      <w:r>
        <w:tab/>
        <w:t>Create “Intra-Service Provider Port” Subscription Version – Due Date Validation for NPA-NXX effective date</w:t>
      </w:r>
    </w:p>
    <w:p w14:paraId="6A3DE560" w14:textId="77777777" w:rsidR="00000000" w:rsidRDefault="001F0AD0">
      <w:pPr>
        <w:pStyle w:val="RequirementBody"/>
      </w:pPr>
      <w:r>
        <w:t>NPAC SMS shall verify that the due date is greater than</w:t>
      </w:r>
      <w:r>
        <w:t>, or equal to, the NPA-NXX effective date upon Subscription Version creation for an Intra-Service Provider port.</w:t>
      </w:r>
    </w:p>
    <w:p w14:paraId="639582B1" w14:textId="77777777" w:rsidR="00000000" w:rsidRDefault="001F0AD0">
      <w:pPr>
        <w:pStyle w:val="RequirementHead"/>
      </w:pPr>
      <w:r>
        <w:t>RR5-6.5</w:t>
      </w:r>
      <w:r>
        <w:tab/>
        <w:t>Create “Intra-Service Provider Port” Subscription Version - LRN Validation</w:t>
      </w:r>
    </w:p>
    <w:p w14:paraId="79C3B2F0" w14:textId="77777777" w:rsidR="00000000" w:rsidRDefault="001F0AD0">
      <w:pPr>
        <w:pStyle w:val="RequirementBody"/>
      </w:pPr>
      <w:r>
        <w:t>NPAC SMS shall verify that the LRN is associated with the ne</w:t>
      </w:r>
      <w:r>
        <w:t>w Service Provider in the NPAC SMS system upon Subscription Version creation for an Intra-Service Provider port.</w:t>
      </w:r>
    </w:p>
    <w:p w14:paraId="63B49DF1" w14:textId="77777777" w:rsidR="00000000" w:rsidRDefault="001F0AD0">
      <w:pPr>
        <w:pStyle w:val="RequirementHead"/>
      </w:pPr>
      <w:r>
        <w:t>RR5-6.6</w:t>
      </w:r>
      <w:r>
        <w:tab/>
        <w:t>Create “Intra-Service Provider Port” Subscription Version - Duplicate Authorization Validation</w:t>
      </w:r>
    </w:p>
    <w:p w14:paraId="231C1107" w14:textId="77777777" w:rsidR="00000000" w:rsidRDefault="001F0AD0">
      <w:pPr>
        <w:pStyle w:val="RequirementBody"/>
      </w:pPr>
      <w:r>
        <w:t>NPAC SMS shall verify that the authoriza</w:t>
      </w:r>
      <w:r>
        <w:t>tion for transfer of service for a given Service Provider does not already exist when a Service Provider creates a Subscription Version for an Intra-Service Provider port.</w:t>
      </w:r>
    </w:p>
    <w:p w14:paraId="06C5F14B" w14:textId="77777777" w:rsidR="00000000" w:rsidRDefault="001F0AD0">
      <w:pPr>
        <w:pStyle w:val="RequirementHead"/>
      </w:pPr>
      <w:r>
        <w:t>RR5-6.7</w:t>
      </w:r>
      <w:r>
        <w:tab/>
        <w:t>Create “Intra-Service Provider Port” Subscription Version - Old Service Prov</w:t>
      </w:r>
      <w:r>
        <w:t>ider ID Validation</w:t>
      </w:r>
    </w:p>
    <w:p w14:paraId="72C6831D" w14:textId="77777777" w:rsidR="00000000" w:rsidRDefault="001F0AD0">
      <w:pPr>
        <w:pStyle w:val="RequirementBody"/>
      </w:pPr>
      <w:r>
        <w:t>NPAC SMS shall verify that the old Service Provider ID on the version being created is equal to the new Service Provider ID on the active Subscription Version, if an active version exists, upon Subscription Version creation for an Intra-</w:t>
      </w:r>
      <w:r>
        <w:t>Service Provider port.</w:t>
      </w:r>
    </w:p>
    <w:p w14:paraId="44A0EA91" w14:textId="77777777" w:rsidR="00000000" w:rsidRDefault="001F0AD0">
      <w:pPr>
        <w:pStyle w:val="RequirementHead"/>
      </w:pPr>
      <w:r>
        <w:t>RR5-6.8</w:t>
      </w:r>
      <w:r>
        <w:tab/>
        <w:t>Create “Intra-Service Provider Port” Subscription Version - No Active Version</w:t>
      </w:r>
    </w:p>
    <w:p w14:paraId="6C53A067" w14:textId="77777777" w:rsidR="00000000" w:rsidRDefault="001F0AD0">
      <w:pPr>
        <w:pStyle w:val="RequirementBody"/>
      </w:pPr>
      <w:r>
        <w:t>NPAC SMS shall allow an Intra-Service Provider port to occur for a telephone number not associated with a current active version.</w:t>
      </w:r>
    </w:p>
    <w:p w14:paraId="5F3D868D" w14:textId="77777777" w:rsidR="00000000" w:rsidRDefault="001F0AD0">
      <w:pPr>
        <w:pStyle w:val="RequirementHead"/>
      </w:pPr>
      <w:r>
        <w:t>RR5-6.9</w:t>
      </w:r>
      <w:r>
        <w:tab/>
        <w:t>Create “I</w:t>
      </w:r>
      <w:r>
        <w:t xml:space="preserve">ntra-Service Provider Port” Subscription Version - Old Service </w:t>
      </w:r>
      <w:r>
        <w:tab/>
      </w:r>
      <w:r>
        <w:tab/>
      </w:r>
      <w:r>
        <w:tab/>
        <w:t>Provider ID Validation - No Active Subscription Version</w:t>
      </w:r>
    </w:p>
    <w:p w14:paraId="565FC83B" w14:textId="77777777" w:rsidR="00000000" w:rsidRDefault="001F0AD0">
      <w:pPr>
        <w:pStyle w:val="RequirementBody"/>
      </w:pPr>
      <w:r>
        <w:t>NPAC SMS shall validate that the old Service Provider in the create message is the Service Provider to which the TN’s NPA-NXX is assig</w:t>
      </w:r>
      <w:r>
        <w:t>ned (as stored in the NPAC SMS service provider data tables) if there is currently no active Subscription Version for the TN in the NPAC SMS.</w:t>
      </w:r>
    </w:p>
    <w:p w14:paraId="339166B0" w14:textId="77777777" w:rsidR="00000000" w:rsidRDefault="001F0AD0">
      <w:pPr>
        <w:pStyle w:val="RequirementHead"/>
      </w:pPr>
      <w:r>
        <w:t>RR5-7.1</w:t>
      </w:r>
      <w:r>
        <w:tab/>
        <w:t>Create “Intra-Service Provider Port” Subscription Version - Validation Failure Notification</w:t>
      </w:r>
    </w:p>
    <w:p w14:paraId="6C1D2CF3" w14:textId="77777777" w:rsidR="00000000" w:rsidRDefault="001F0AD0">
      <w:pPr>
        <w:pStyle w:val="RequirementBody"/>
      </w:pPr>
      <w:r>
        <w:t>NPAC SMS shall</w:t>
      </w:r>
      <w:r>
        <w:t xml:space="preserve"> send an appropriate error message to the originating NPAC personnel or SOA to NPAC SMS Interface if any of the validations fail at the time of Subscription Version creation for an Intra-Service Provider port.</w:t>
      </w:r>
    </w:p>
    <w:p w14:paraId="36525D44" w14:textId="77777777" w:rsidR="00000000" w:rsidRDefault="001F0AD0">
      <w:pPr>
        <w:pStyle w:val="RequirementHead"/>
      </w:pPr>
      <w:r>
        <w:t>RR5-7.2</w:t>
      </w:r>
      <w:r>
        <w:tab/>
        <w:t>Create “Intra-Service Provider Port” S</w:t>
      </w:r>
      <w:r>
        <w:t>ubscription version - Validation Failure - No Create</w:t>
      </w:r>
    </w:p>
    <w:p w14:paraId="10D0BE44" w14:textId="77777777" w:rsidR="00000000" w:rsidRDefault="001F0AD0">
      <w:pPr>
        <w:pStyle w:val="RequirementBody"/>
      </w:pPr>
      <w:r>
        <w:t>NPAC SMS shall not create a new Subscription Version if any of the validations fail at the time of Subscription Version creation for an Intra-Service Provider port.</w:t>
      </w:r>
    </w:p>
    <w:p w14:paraId="331FF1E6" w14:textId="77777777" w:rsidR="00000000" w:rsidRDefault="001F0AD0">
      <w:pPr>
        <w:pStyle w:val="RequirementHead"/>
      </w:pPr>
      <w:r>
        <w:t>RR5-8</w:t>
      </w:r>
      <w:r>
        <w:tab/>
        <w:t>Create “Intra-Service Provider P</w:t>
      </w:r>
      <w:r>
        <w:t>ort” Subscription version - Set to Pending</w:t>
      </w:r>
    </w:p>
    <w:p w14:paraId="6B8FCB0F" w14:textId="77777777" w:rsidR="00000000" w:rsidRDefault="001F0AD0">
      <w:pPr>
        <w:pStyle w:val="RequirementBody"/>
      </w:pPr>
      <w:r>
        <w:t>NPAC SMS shall set a Subscription Version to pending upon successful creation of a Subscription Version for an Intra-Service Provider port.</w:t>
      </w:r>
    </w:p>
    <w:p w14:paraId="066DFBBC" w14:textId="77777777" w:rsidR="00000000" w:rsidRDefault="001F0AD0">
      <w:pPr>
        <w:pStyle w:val="RequirementHead"/>
      </w:pPr>
      <w:r>
        <w:t>RR5-9</w:t>
      </w:r>
      <w:r>
        <w:tab/>
        <w:t xml:space="preserve">Create “Intra-Service Provider Port” Subscription version - Notify </w:t>
      </w:r>
      <w:r>
        <w:t>User of Creation</w:t>
      </w:r>
    </w:p>
    <w:p w14:paraId="445F0362" w14:textId="77777777" w:rsidR="00000000" w:rsidRDefault="001F0AD0">
      <w:pPr>
        <w:pStyle w:val="RequirementBody"/>
      </w:pPr>
      <w:r>
        <w:t>NPAC SMS shall notify the current Service Provider when a Subscription Version is set to pending upon a successful creation of a Subscription Version for an Intra-Service Provider port.</w:t>
      </w:r>
    </w:p>
    <w:p w14:paraId="0C11A743" w14:textId="77777777" w:rsidR="00000000" w:rsidRDefault="001F0AD0">
      <w:pPr>
        <w:pStyle w:val="RequirementHead"/>
      </w:pPr>
      <w:r>
        <w:t>RR5-58</w:t>
      </w:r>
      <w:r>
        <w:tab/>
        <w:t>Create Intra-Service Provider Port – NPAC Pers</w:t>
      </w:r>
      <w:r>
        <w:t>onnel After NPA-NXX-X Creation</w:t>
      </w:r>
    </w:p>
    <w:p w14:paraId="1C4A74F5" w14:textId="77777777" w:rsidR="00000000" w:rsidRDefault="001F0AD0">
      <w:pPr>
        <w:pStyle w:val="RequirementBody"/>
      </w:pPr>
      <w:r>
        <w:t>NPAC SMS shall allow NPAC personnel to create intra-service provider ports for a TN within the 1K Block, after the Creation of the NPA-NXX-X and up to the NPA-NXX-X's Effective Date, only where the new/old Service Provider is</w:t>
      </w:r>
      <w:r>
        <w:t xml:space="preserve"> the Code Holder SPID, and a previously active SV does NOT exist in the NPAC SMS.  (Previously SV-160)</w:t>
      </w:r>
    </w:p>
    <w:p w14:paraId="6F7596A5" w14:textId="77777777" w:rsidR="00000000" w:rsidRDefault="001F0AD0">
      <w:pPr>
        <w:pStyle w:val="RequirementHead"/>
      </w:pPr>
      <w:r>
        <w:t>RR5-59</w:t>
      </w:r>
      <w:r>
        <w:tab/>
        <w:t>Create Intra-Service Provider Port – SOA After NPA-NXX-X Creation</w:t>
      </w:r>
    </w:p>
    <w:p w14:paraId="0D212843" w14:textId="77777777" w:rsidR="00000000" w:rsidRDefault="001F0AD0">
      <w:pPr>
        <w:pStyle w:val="RequirementBody"/>
      </w:pPr>
      <w:r>
        <w:t>NPAC SMS shall reject an intra-service provider Subscription Version Create mess</w:t>
      </w:r>
      <w:r>
        <w:t>age for a TN within the 1K Block, from a Service Provider SOA via the SOA to NPAC SMS Interface, or Service Provider via the NPAC SOA Low-tech Interface, after the Creation of the NPA-NXX-X Holder Information, and a previously active SV does NOT exist in t</w:t>
      </w:r>
      <w:r>
        <w:t>he NPAC SMS.  (Previously SV-170)</w:t>
      </w:r>
    </w:p>
    <w:p w14:paraId="4C12509B" w14:textId="77777777" w:rsidR="00000000" w:rsidRDefault="001F0AD0">
      <w:pPr>
        <w:pStyle w:val="RequirementHead"/>
        <w:ind w:left="0" w:firstLine="0"/>
      </w:pPr>
    </w:p>
    <w:p w14:paraId="75AB21F9" w14:textId="77777777" w:rsidR="00000000" w:rsidRDefault="001F0AD0">
      <w:pPr>
        <w:pStyle w:val="Heading5"/>
        <w:numPr>
          <w:numberingChange w:id="2075" w:author="Jean Anthony" w:date="2001-03-12T20:36:00Z" w:original="%1:5:0:.%2:1:0:.%3:2:0:.%4:2:0:.%5:2:0:"/>
        </w:numPr>
      </w:pPr>
      <w:bookmarkStart w:id="2076" w:name="_Toc508178547"/>
      <w:r>
        <w:t>Subscription Version Modification</w:t>
      </w:r>
      <w:bookmarkEnd w:id="2076"/>
    </w:p>
    <w:p w14:paraId="41433B3A" w14:textId="77777777" w:rsidR="00000000" w:rsidRDefault="001F0AD0">
      <w:pPr>
        <w:pStyle w:val="BodyText"/>
      </w:pPr>
      <w:r>
        <w:t>This section provides the requirements for the Subscription Version Modification functionality, which is executed upon the user requesting modify Subscription Version.</w:t>
      </w:r>
    </w:p>
    <w:p w14:paraId="4B43FDF5" w14:textId="77777777" w:rsidR="00000000" w:rsidRDefault="001F0AD0">
      <w:pPr>
        <w:pStyle w:val="Heading6"/>
        <w:numPr>
          <w:numberingChange w:id="2077" w:author="Jean Anthony" w:date="2001-03-12T20:36:00Z" w:original="%1:5:0:.%2:1:0:.%3:2:0:.%4:2:0:.%5:2:0:.%6:1:0:"/>
        </w:numPr>
      </w:pPr>
      <w:bookmarkStart w:id="2078" w:name="_Toc508178548"/>
      <w:r>
        <w:t>Modification of a P</w:t>
      </w:r>
      <w:r>
        <w:t>ending or Conflict Subscription Version</w:t>
      </w:r>
      <w:bookmarkEnd w:id="2078"/>
    </w:p>
    <w:p w14:paraId="0A726A56" w14:textId="77777777" w:rsidR="00000000" w:rsidRDefault="001F0AD0">
      <w:pPr>
        <w:pStyle w:val="RequirementBody"/>
      </w:pPr>
    </w:p>
    <w:p w14:paraId="62661FE9" w14:textId="77777777" w:rsidR="00000000" w:rsidRDefault="001F0AD0">
      <w:pPr>
        <w:pStyle w:val="RequirementHead"/>
      </w:pPr>
      <w:r>
        <w:t>R5</w:t>
      </w:r>
      <w:r>
        <w:noBreakHyphen/>
        <w:t>25</w:t>
      </w:r>
      <w:r>
        <w:tab/>
        <w:t>Modify Subscription Version - Invalid Version Status Notification</w:t>
      </w:r>
    </w:p>
    <w:p w14:paraId="02E3101B" w14:textId="77777777" w:rsidR="00000000" w:rsidRDefault="001F0AD0">
      <w:pPr>
        <w:pStyle w:val="RequirementBody"/>
      </w:pPr>
      <w:r>
        <w:t>NPAC SMS shall return an error to the originating NPAC personnel or SOA to NPAC SMS interface user if the version status is sending, failed, pa</w:t>
      </w:r>
      <w:r>
        <w:t>rtial failure, canceled, cancel pending, old or disconnect pending upon Subscription Version modification.</w:t>
      </w:r>
    </w:p>
    <w:p w14:paraId="5BED82D8" w14:textId="77777777" w:rsidR="00000000" w:rsidRDefault="001F0AD0">
      <w:pPr>
        <w:pStyle w:val="RequirementHead"/>
      </w:pPr>
      <w:r>
        <w:t>R5</w:t>
      </w:r>
      <w:r>
        <w:noBreakHyphen/>
        <w:t>26</w:t>
      </w:r>
      <w:r>
        <w:tab/>
        <w:t>Modify Subscription Version - Version Identification</w:t>
      </w:r>
    </w:p>
    <w:p w14:paraId="41C18AA9" w14:textId="77777777" w:rsidR="00000000" w:rsidRDefault="001F0AD0">
      <w:pPr>
        <w:pStyle w:val="RequirementBody"/>
        <w:spacing w:after="120"/>
      </w:pPr>
      <w:r>
        <w:t>NPAC SMS shall receive the following data from the originating NPAC personnel or SOA to NP</w:t>
      </w:r>
      <w:r>
        <w:t>AC SMS interface user to identify a pending or conflict Subscription Version to be modified:</w:t>
      </w:r>
    </w:p>
    <w:p w14:paraId="38F15F58" w14:textId="77777777" w:rsidR="00000000" w:rsidRDefault="001F0AD0">
      <w:pPr>
        <w:pStyle w:val="BodyText2"/>
        <w:spacing w:before="0"/>
      </w:pPr>
      <w:r>
        <w:t>Ported Telephone Number (or a specified range of numbers) and status</w:t>
      </w:r>
    </w:p>
    <w:p w14:paraId="1EE386AA" w14:textId="77777777" w:rsidR="00000000" w:rsidRDefault="001F0AD0">
      <w:pPr>
        <w:pStyle w:val="BodyText2"/>
      </w:pPr>
      <w:r>
        <w:t>or</w:t>
      </w:r>
    </w:p>
    <w:p w14:paraId="19B1FD7A" w14:textId="77777777" w:rsidR="00000000" w:rsidRDefault="001F0AD0">
      <w:pPr>
        <w:pStyle w:val="BodyText2"/>
        <w:spacing w:after="360"/>
      </w:pPr>
      <w:r>
        <w:t>Subscription Version ID</w:t>
      </w:r>
    </w:p>
    <w:p w14:paraId="5C56035E" w14:textId="77777777" w:rsidR="00000000" w:rsidRDefault="001F0AD0">
      <w:pPr>
        <w:pStyle w:val="RequirementHead"/>
      </w:pPr>
      <w:r>
        <w:t>R5</w:t>
      </w:r>
      <w:r>
        <w:noBreakHyphen/>
        <w:t>27.1</w:t>
      </w:r>
      <w:r>
        <w:tab/>
        <w:t>Modify Subscription Version - New Service Provider Data Val</w:t>
      </w:r>
      <w:r>
        <w:t>ues</w:t>
      </w:r>
    </w:p>
    <w:p w14:paraId="6ACC0304" w14:textId="77777777" w:rsidR="00000000" w:rsidRDefault="001F0AD0">
      <w:pPr>
        <w:pStyle w:val="RequirementBody"/>
        <w:spacing w:after="120"/>
      </w:pPr>
      <w:r>
        <w:t>NPAC SMS shall allow the following data to be modified in a pending or conflict Subscription Version for an Inter-Service Provider or Intra-Service Provider port by the new/current Service Provider or NPAC personnel:</w:t>
      </w:r>
    </w:p>
    <w:p w14:paraId="2F9C9070" w14:textId="77777777" w:rsidR="00000000" w:rsidRDefault="001F0AD0" w:rsidP="001F0AD0">
      <w:pPr>
        <w:pStyle w:val="ListBullet1"/>
        <w:numPr>
          <w:ilvl w:val="0"/>
          <w:numId w:val="1"/>
          <w:numberingChange w:id="2079" w:author="Jean Anthony" w:date="2001-03-12T20:36:00Z" w:original=""/>
        </w:numPr>
      </w:pPr>
      <w:r>
        <w:t xml:space="preserve">Location Routing Number (LRN) </w:t>
      </w:r>
      <w:r>
        <w:noBreakHyphen/>
        <w:t xml:space="preserve"> the</w:t>
      </w:r>
      <w:r>
        <w:t xml:space="preserve"> identifier of the ported to switch.</w:t>
      </w:r>
    </w:p>
    <w:p w14:paraId="245DE664" w14:textId="77777777" w:rsidR="00000000" w:rsidRDefault="001F0AD0" w:rsidP="001F0AD0">
      <w:pPr>
        <w:pStyle w:val="ListBullet1"/>
        <w:numPr>
          <w:ilvl w:val="0"/>
          <w:numId w:val="1"/>
          <w:numberingChange w:id="2080" w:author="Jean Anthony" w:date="2001-03-12T20:36:00Z" w:original=""/>
        </w:numPr>
      </w:pPr>
      <w:r>
        <w:t xml:space="preserve">Due Date </w:t>
      </w:r>
      <w:r>
        <w:noBreakHyphen/>
        <w:t xml:space="preserve"> date on which transfer of service from old facilities</w:t>
      </w:r>
      <w:r>
        <w:noBreakHyphen/>
        <w:t>based Service Provider to new facilities-based Service Provider is planned to occur.</w:t>
      </w:r>
    </w:p>
    <w:p w14:paraId="415C4BAA" w14:textId="77777777" w:rsidR="00000000" w:rsidRDefault="001F0AD0" w:rsidP="001F0AD0">
      <w:pPr>
        <w:pStyle w:val="ListBullet1"/>
        <w:numPr>
          <w:ilvl w:val="0"/>
          <w:numId w:val="1"/>
          <w:numberingChange w:id="2081" w:author="Jean Anthony" w:date="2001-03-12T20:36:00Z" w:original=""/>
        </w:numPr>
      </w:pPr>
      <w:r>
        <w:t>Class DPC</w:t>
      </w:r>
    </w:p>
    <w:p w14:paraId="0CCFA196" w14:textId="77777777" w:rsidR="00000000" w:rsidRDefault="001F0AD0" w:rsidP="001F0AD0">
      <w:pPr>
        <w:pStyle w:val="ListBullet1"/>
        <w:numPr>
          <w:ilvl w:val="0"/>
          <w:numId w:val="1"/>
          <w:numberingChange w:id="2082" w:author="Jean Anthony" w:date="2001-03-12T20:36:00Z" w:original=""/>
        </w:numPr>
      </w:pPr>
      <w:r>
        <w:t>Class SSN</w:t>
      </w:r>
    </w:p>
    <w:p w14:paraId="1476AF64" w14:textId="77777777" w:rsidR="00000000" w:rsidRDefault="001F0AD0" w:rsidP="001F0AD0">
      <w:pPr>
        <w:pStyle w:val="ListBullet1"/>
        <w:numPr>
          <w:ilvl w:val="0"/>
          <w:numId w:val="1"/>
          <w:numberingChange w:id="2083" w:author="Jean Anthony" w:date="2001-03-12T20:36:00Z" w:original=""/>
        </w:numPr>
      </w:pPr>
      <w:r>
        <w:t>LIDB DPC</w:t>
      </w:r>
    </w:p>
    <w:p w14:paraId="28335623" w14:textId="77777777" w:rsidR="00000000" w:rsidRDefault="001F0AD0" w:rsidP="001F0AD0">
      <w:pPr>
        <w:pStyle w:val="ListBullet1"/>
        <w:numPr>
          <w:ilvl w:val="0"/>
          <w:numId w:val="1"/>
          <w:numberingChange w:id="2084" w:author="Jean Anthony" w:date="2001-03-12T20:36:00Z" w:original=""/>
        </w:numPr>
      </w:pPr>
      <w:r>
        <w:t>LIDB SSN</w:t>
      </w:r>
    </w:p>
    <w:p w14:paraId="547C4924" w14:textId="77777777" w:rsidR="00000000" w:rsidRDefault="001F0AD0" w:rsidP="001F0AD0">
      <w:pPr>
        <w:pStyle w:val="ListBullet1"/>
        <w:numPr>
          <w:ilvl w:val="0"/>
          <w:numId w:val="1"/>
          <w:numberingChange w:id="2085" w:author="Jean Anthony" w:date="2001-03-12T20:36:00Z" w:original=""/>
        </w:numPr>
      </w:pPr>
      <w:r>
        <w:t>CNAM DPC</w:t>
      </w:r>
    </w:p>
    <w:p w14:paraId="3F0ECE68" w14:textId="77777777" w:rsidR="00000000" w:rsidRDefault="001F0AD0" w:rsidP="001F0AD0">
      <w:pPr>
        <w:pStyle w:val="ListBullet1"/>
        <w:numPr>
          <w:ilvl w:val="0"/>
          <w:numId w:val="1"/>
          <w:numberingChange w:id="2086" w:author="Jean Anthony" w:date="2001-03-12T20:36:00Z" w:original=""/>
        </w:numPr>
      </w:pPr>
      <w:r>
        <w:t>CNAM SSN</w:t>
      </w:r>
    </w:p>
    <w:p w14:paraId="36114DF0" w14:textId="77777777" w:rsidR="00000000" w:rsidRDefault="001F0AD0" w:rsidP="001F0AD0">
      <w:pPr>
        <w:pStyle w:val="ListBullet1"/>
        <w:numPr>
          <w:ilvl w:val="0"/>
          <w:numId w:val="1"/>
          <w:numberingChange w:id="2087" w:author="Jean Anthony" w:date="2001-03-12T20:36:00Z" w:original=""/>
        </w:numPr>
      </w:pPr>
      <w:r>
        <w:t>ISVM DPC</w:t>
      </w:r>
    </w:p>
    <w:p w14:paraId="50E7C814" w14:textId="77777777" w:rsidR="00000000" w:rsidRDefault="001F0AD0" w:rsidP="001F0AD0">
      <w:pPr>
        <w:pStyle w:val="ListBullet1"/>
        <w:numPr>
          <w:ilvl w:val="0"/>
          <w:numId w:val="1"/>
          <w:numberingChange w:id="2088" w:author="Jean Anthony" w:date="2001-03-12T20:36:00Z" w:original=""/>
        </w:numPr>
      </w:pPr>
      <w:r>
        <w:t>ISVM</w:t>
      </w:r>
      <w:r>
        <w:t xml:space="preserve"> SSN</w:t>
      </w:r>
    </w:p>
    <w:p w14:paraId="66F38393" w14:textId="77777777" w:rsidR="00000000" w:rsidRDefault="001F0AD0" w:rsidP="001F0AD0">
      <w:pPr>
        <w:pStyle w:val="ListBullet1"/>
        <w:numPr>
          <w:ilvl w:val="0"/>
          <w:numId w:val="1"/>
          <w:numberingChange w:id="2089" w:author="Jean Anthony" w:date="2001-03-12T20:36:00Z" w:original=""/>
        </w:numPr>
      </w:pPr>
      <w:r>
        <w:t>WSMSC DPC (if supported by the Service Provider SOA)</w:t>
      </w:r>
    </w:p>
    <w:p w14:paraId="270B9637" w14:textId="77777777" w:rsidR="00000000" w:rsidRDefault="001F0AD0" w:rsidP="001F0AD0">
      <w:pPr>
        <w:pStyle w:val="ListBullet1"/>
        <w:numPr>
          <w:ilvl w:val="0"/>
          <w:numId w:val="1"/>
          <w:numberingChange w:id="2090" w:author="Jean Anthony" w:date="2001-03-12T20:36:00Z" w:original=""/>
        </w:numPr>
        <w:spacing w:after="360"/>
      </w:pPr>
      <w:r>
        <w:t>WSMSC SSN (if supported by the Service Provider SOA)</w:t>
      </w:r>
    </w:p>
    <w:p w14:paraId="028E8078" w14:textId="77777777" w:rsidR="00000000" w:rsidRDefault="001F0AD0">
      <w:pPr>
        <w:pStyle w:val="RequirementHead"/>
        <w:numPr>
          <w:ilvl w:val="12"/>
          <w:numId w:val="0"/>
        </w:numPr>
        <w:ind w:left="1260" w:hanging="1260"/>
      </w:pPr>
      <w:r>
        <w:t>R5-27.2</w:t>
      </w:r>
      <w:r>
        <w:tab/>
        <w:t>Modify “porting to original” Subscription Version - New Service Provider Data Values</w:t>
      </w:r>
    </w:p>
    <w:p w14:paraId="2FE32FD2" w14:textId="77777777" w:rsidR="00000000" w:rsidRDefault="001F0AD0">
      <w:pPr>
        <w:pStyle w:val="RequirementBody"/>
        <w:numPr>
          <w:ilvl w:val="12"/>
          <w:numId w:val="0"/>
        </w:numPr>
        <w:spacing w:after="120"/>
      </w:pPr>
      <w:r>
        <w:t>NPAC SMS shall allow the following data to be modifi</w:t>
      </w:r>
      <w:r>
        <w:t>ed in a pending, or conflict Subscription Version for a “porting to original” port by the new Service Provider or NPAC personnel:</w:t>
      </w:r>
    </w:p>
    <w:p w14:paraId="39AE55EC" w14:textId="77777777" w:rsidR="00000000" w:rsidRDefault="001F0AD0" w:rsidP="001F0AD0">
      <w:pPr>
        <w:pStyle w:val="ListBullet1"/>
        <w:numPr>
          <w:ilvl w:val="0"/>
          <w:numId w:val="1"/>
          <w:numberingChange w:id="2091" w:author="Jean Anthony" w:date="2001-03-12T20:36:00Z" w:original=""/>
        </w:numPr>
        <w:spacing w:after="360"/>
      </w:pPr>
      <w:r>
        <w:t>Due Date - New Service Provider date on which “port to original” is planned to occur.</w:t>
      </w:r>
    </w:p>
    <w:p w14:paraId="702305EA" w14:textId="77777777" w:rsidR="00000000" w:rsidRDefault="001F0AD0">
      <w:pPr>
        <w:pStyle w:val="RequirementHead"/>
        <w:numPr>
          <w:ilvl w:val="12"/>
          <w:numId w:val="0"/>
        </w:numPr>
        <w:ind w:left="1260" w:hanging="1260"/>
      </w:pPr>
      <w:r>
        <w:t>R5</w:t>
      </w:r>
      <w:r>
        <w:noBreakHyphen/>
        <w:t>27.3</w:t>
      </w:r>
      <w:r>
        <w:tab/>
        <w:t>Modify Subscription Version - Ol</w:t>
      </w:r>
      <w:r>
        <w:t>d Service Provider Data Values</w:t>
      </w:r>
    </w:p>
    <w:p w14:paraId="0AA6D148" w14:textId="77777777" w:rsidR="00000000" w:rsidRDefault="001F0AD0">
      <w:pPr>
        <w:pStyle w:val="RequirementBody"/>
        <w:numPr>
          <w:ilvl w:val="12"/>
          <w:numId w:val="0"/>
        </w:numPr>
        <w:spacing w:after="120"/>
      </w:pPr>
      <w:r>
        <w:t>NPAC SMS shall allow the following data to be modified in a pending or conflict Subscription Version for an Inter-Service Provider port by the old Service Provider or NPAC personnel:</w:t>
      </w:r>
    </w:p>
    <w:p w14:paraId="3CB76098" w14:textId="77777777" w:rsidR="00000000" w:rsidRDefault="001F0AD0" w:rsidP="001F0AD0">
      <w:pPr>
        <w:pStyle w:val="ListBullet1"/>
        <w:numPr>
          <w:ilvl w:val="0"/>
          <w:numId w:val="1"/>
          <w:numberingChange w:id="2092" w:author="Jean Anthony" w:date="2001-03-12T20:36:00Z" w:original=""/>
        </w:numPr>
        <w:spacing w:after="120"/>
      </w:pPr>
      <w:r>
        <w:t xml:space="preserve">Due Date </w:t>
      </w:r>
      <w:r>
        <w:noBreakHyphen/>
        <w:t xml:space="preserve"> date on which transfer of servi</w:t>
      </w:r>
      <w:r>
        <w:t>ce from old facilities</w:t>
      </w:r>
      <w:r>
        <w:noBreakHyphen/>
        <w:t>based Service Provider to new Service Provider is planned to occur.</w:t>
      </w:r>
    </w:p>
    <w:p w14:paraId="62016BDA" w14:textId="77777777" w:rsidR="00000000" w:rsidRDefault="001F0AD0" w:rsidP="001F0AD0">
      <w:pPr>
        <w:pStyle w:val="ListBullet1"/>
        <w:numPr>
          <w:ilvl w:val="0"/>
          <w:numId w:val="1"/>
          <w:numberingChange w:id="2093" w:author="Jean Anthony" w:date="2001-03-12T20:36:00Z" w:original=""/>
        </w:numPr>
        <w:spacing w:after="120"/>
      </w:pPr>
      <w:r>
        <w:t>Old Service Provider Authorization</w:t>
      </w:r>
    </w:p>
    <w:p w14:paraId="6B9372B8" w14:textId="77777777" w:rsidR="00000000" w:rsidRDefault="001F0AD0" w:rsidP="001F0AD0">
      <w:pPr>
        <w:pStyle w:val="ListBullet1"/>
        <w:numPr>
          <w:ilvl w:val="0"/>
          <w:numId w:val="1"/>
          <w:numberingChange w:id="2094" w:author="Jean Anthony" w:date="2001-03-12T20:36:00Z" w:original=""/>
        </w:numPr>
        <w:spacing w:after="360"/>
      </w:pPr>
      <w:r>
        <w:t>Status Change Cause Code</w:t>
      </w:r>
    </w:p>
    <w:p w14:paraId="12A4E599" w14:textId="77777777" w:rsidR="00000000" w:rsidRDefault="001F0AD0">
      <w:pPr>
        <w:pStyle w:val="RequirementHead"/>
        <w:numPr>
          <w:ilvl w:val="12"/>
          <w:numId w:val="0"/>
        </w:numPr>
        <w:ind w:left="1260" w:hanging="1260"/>
      </w:pPr>
      <w:r>
        <w:t>R5-27.4</w:t>
      </w:r>
      <w:r>
        <w:tab/>
        <w:t xml:space="preserve">Old Service Provider authorization Flag Modification to False </w:t>
      </w:r>
    </w:p>
    <w:p w14:paraId="5B08CFA9" w14:textId="77777777" w:rsidR="00000000" w:rsidRDefault="001F0AD0">
      <w:pPr>
        <w:pStyle w:val="RequirementBody"/>
        <w:numPr>
          <w:ilvl w:val="12"/>
          <w:numId w:val="0"/>
        </w:numPr>
      </w:pPr>
      <w:r>
        <w:t>NPAC SMS shall allow the old Servi</w:t>
      </w:r>
      <w:r>
        <w:t>ce Provider to modify the old Service Provider authorization flag to false and set the cause code.  As a result the NPAC SMS will set the Subscription Version status to conflict provided the version has not previously been set into conflict by the Old Serv</w:t>
      </w:r>
      <w:r>
        <w:t>ice Provider for reasons other than cancellation.</w:t>
      </w:r>
    </w:p>
    <w:p w14:paraId="7C135F42" w14:textId="77777777" w:rsidR="00000000" w:rsidRDefault="001F0AD0">
      <w:pPr>
        <w:pStyle w:val="RequirementHead"/>
        <w:numPr>
          <w:ilvl w:val="12"/>
          <w:numId w:val="0"/>
        </w:numPr>
        <w:ind w:left="1260" w:hanging="1260"/>
      </w:pPr>
      <w:r>
        <w:t>R5</w:t>
      </w:r>
      <w:r>
        <w:noBreakHyphen/>
        <w:t>28</w:t>
      </w:r>
      <w:r>
        <w:tab/>
        <w:t>Modify Subscription Version - New Service Provider Optional input data.</w:t>
      </w:r>
    </w:p>
    <w:p w14:paraId="0E3A5127" w14:textId="77777777" w:rsidR="00000000" w:rsidRDefault="001F0AD0">
      <w:pPr>
        <w:pStyle w:val="RequirementBody"/>
        <w:numPr>
          <w:ilvl w:val="12"/>
          <w:numId w:val="0"/>
        </w:numPr>
        <w:spacing w:after="120"/>
      </w:pPr>
      <w:r>
        <w:t>NPAC SMS shall accept the following optional fields from the NPAC personnel or the new Service Provider upon modification of a p</w:t>
      </w:r>
      <w:r>
        <w:t>ending or conflict Subscription version:</w:t>
      </w:r>
    </w:p>
    <w:p w14:paraId="6E48077A" w14:textId="77777777" w:rsidR="00000000" w:rsidRDefault="001F0AD0" w:rsidP="001F0AD0">
      <w:pPr>
        <w:pStyle w:val="ListBullet1"/>
        <w:numPr>
          <w:ilvl w:val="0"/>
          <w:numId w:val="1"/>
          <w:numberingChange w:id="2095" w:author="Jean Anthony" w:date="2001-03-12T20:36:00Z" w:original=""/>
        </w:numPr>
      </w:pPr>
      <w:r>
        <w:t>Billing Service Provider ID</w:t>
      </w:r>
    </w:p>
    <w:p w14:paraId="5C53CA01" w14:textId="77777777" w:rsidR="00000000" w:rsidRDefault="001F0AD0" w:rsidP="001F0AD0">
      <w:pPr>
        <w:pStyle w:val="ListBullet1"/>
        <w:numPr>
          <w:ilvl w:val="0"/>
          <w:numId w:val="1"/>
          <w:numberingChange w:id="2096" w:author="Jean Anthony" w:date="2001-03-12T20:36:00Z" w:original=""/>
        </w:numPr>
      </w:pPr>
      <w:r>
        <w:t>End</w:t>
      </w:r>
      <w:r>
        <w:noBreakHyphen/>
        <w:t xml:space="preserve">User Location </w:t>
      </w:r>
      <w:r>
        <w:noBreakHyphen/>
        <w:t xml:space="preserve"> Value</w:t>
      </w:r>
    </w:p>
    <w:p w14:paraId="15797DC7" w14:textId="77777777" w:rsidR="00000000" w:rsidRDefault="001F0AD0" w:rsidP="001F0AD0">
      <w:pPr>
        <w:pStyle w:val="ListBullet1"/>
        <w:numPr>
          <w:ilvl w:val="0"/>
          <w:numId w:val="1"/>
          <w:numberingChange w:id="2097" w:author="Jean Anthony" w:date="2001-03-12T20:36:00Z" w:original=""/>
        </w:numPr>
        <w:spacing w:after="360"/>
      </w:pPr>
      <w:r>
        <w:t>End</w:t>
      </w:r>
      <w:r>
        <w:noBreakHyphen/>
        <w:t xml:space="preserve">User Location </w:t>
      </w:r>
      <w:r>
        <w:noBreakHyphen/>
        <w:t xml:space="preserve"> Type</w:t>
      </w:r>
    </w:p>
    <w:p w14:paraId="70DB06F8" w14:textId="77777777" w:rsidR="00000000" w:rsidRDefault="001F0AD0">
      <w:pPr>
        <w:pStyle w:val="RequirementHead"/>
        <w:numPr>
          <w:ilvl w:val="12"/>
          <w:numId w:val="0"/>
        </w:numPr>
        <w:ind w:left="1260" w:hanging="1260"/>
      </w:pPr>
      <w:r>
        <w:t>R5</w:t>
      </w:r>
      <w:r>
        <w:noBreakHyphen/>
        <w:t>29.1</w:t>
      </w:r>
      <w:r>
        <w:tab/>
        <w:t>Modify Subscription Version - Field-level Data Validation</w:t>
      </w:r>
    </w:p>
    <w:p w14:paraId="1DA74378" w14:textId="77777777" w:rsidR="00000000" w:rsidRDefault="001F0AD0">
      <w:pPr>
        <w:pStyle w:val="RequirementBody"/>
        <w:numPr>
          <w:ilvl w:val="12"/>
          <w:numId w:val="0"/>
        </w:numPr>
        <w:spacing w:after="120"/>
      </w:pPr>
      <w:r>
        <w:t>NPAC SMS shall perform field-level data validations to ensure that the</w:t>
      </w:r>
      <w:r>
        <w:t xml:space="preserve"> value formats for the following input data, if supplied, is valid according to the formats specified in Table 3-6 upon Subscription Version modification.</w:t>
      </w:r>
    </w:p>
    <w:p w14:paraId="34D4114F" w14:textId="77777777" w:rsidR="00000000" w:rsidRDefault="001F0AD0" w:rsidP="001F0AD0">
      <w:pPr>
        <w:pStyle w:val="ListBullet1"/>
        <w:numPr>
          <w:ilvl w:val="0"/>
          <w:numId w:val="1"/>
          <w:numberingChange w:id="2098" w:author="Jean Anthony" w:date="2001-03-12T20:36:00Z" w:original=""/>
        </w:numPr>
      </w:pPr>
      <w:r>
        <w:t>LNP Type</w:t>
      </w:r>
    </w:p>
    <w:p w14:paraId="46A8DED0" w14:textId="77777777" w:rsidR="00000000" w:rsidRDefault="001F0AD0" w:rsidP="001F0AD0">
      <w:pPr>
        <w:pStyle w:val="ListBullet1"/>
        <w:numPr>
          <w:ilvl w:val="0"/>
          <w:numId w:val="1"/>
          <w:numberingChange w:id="2099" w:author="Jean Anthony" w:date="2001-03-12T20:36:00Z" w:original=""/>
        </w:numPr>
      </w:pPr>
      <w:r>
        <w:t>Ported TN(s)</w:t>
      </w:r>
    </w:p>
    <w:p w14:paraId="5778A69B" w14:textId="77777777" w:rsidR="00000000" w:rsidRDefault="001F0AD0" w:rsidP="001F0AD0">
      <w:pPr>
        <w:pStyle w:val="ListBullet1"/>
        <w:numPr>
          <w:ilvl w:val="0"/>
          <w:numId w:val="1"/>
          <w:numberingChange w:id="2100" w:author="Jean Anthony" w:date="2001-03-12T20:36:00Z" w:original=""/>
        </w:numPr>
      </w:pPr>
      <w:r>
        <w:t>Old Service Provider Due Date</w:t>
      </w:r>
    </w:p>
    <w:p w14:paraId="4A9C685E" w14:textId="77777777" w:rsidR="00000000" w:rsidRDefault="001F0AD0" w:rsidP="001F0AD0">
      <w:pPr>
        <w:pStyle w:val="ListBullet1"/>
        <w:numPr>
          <w:ilvl w:val="0"/>
          <w:numId w:val="1"/>
          <w:numberingChange w:id="2101" w:author="Jean Anthony" w:date="2001-03-12T20:36:00Z" w:original=""/>
        </w:numPr>
      </w:pPr>
      <w:r>
        <w:t>New Service Provider Due Date</w:t>
      </w:r>
    </w:p>
    <w:p w14:paraId="6D5CB2BD" w14:textId="77777777" w:rsidR="00000000" w:rsidRDefault="001F0AD0" w:rsidP="001F0AD0">
      <w:pPr>
        <w:pStyle w:val="ListBullet1"/>
        <w:numPr>
          <w:ilvl w:val="0"/>
          <w:numId w:val="1"/>
          <w:numberingChange w:id="2102" w:author="Jean Anthony" w:date="2001-03-12T20:36:00Z" w:original=""/>
        </w:numPr>
      </w:pPr>
      <w:r>
        <w:t>Old Service Provide</w:t>
      </w:r>
      <w:r>
        <w:t>r Authorization</w:t>
      </w:r>
    </w:p>
    <w:p w14:paraId="1841FFA3" w14:textId="77777777" w:rsidR="00000000" w:rsidRDefault="001F0AD0" w:rsidP="001F0AD0">
      <w:pPr>
        <w:pStyle w:val="ListBullet1"/>
        <w:numPr>
          <w:ilvl w:val="0"/>
          <w:numId w:val="1"/>
          <w:numberingChange w:id="2103" w:author="Jean Anthony" w:date="2001-03-12T20:36:00Z" w:original=""/>
        </w:numPr>
      </w:pPr>
      <w:r>
        <w:t>Status Change Cause Code</w:t>
      </w:r>
    </w:p>
    <w:p w14:paraId="36F8D72C" w14:textId="77777777" w:rsidR="00000000" w:rsidRDefault="001F0AD0" w:rsidP="001F0AD0">
      <w:pPr>
        <w:pStyle w:val="ListBullet1"/>
        <w:numPr>
          <w:ilvl w:val="0"/>
          <w:numId w:val="1"/>
          <w:numberingChange w:id="2104" w:author="Jean Anthony" w:date="2001-03-12T20:36:00Z" w:original=""/>
        </w:numPr>
      </w:pPr>
      <w:r>
        <w:t>Old Service Provider ID</w:t>
      </w:r>
    </w:p>
    <w:p w14:paraId="03638D5A" w14:textId="77777777" w:rsidR="00000000" w:rsidRDefault="001F0AD0" w:rsidP="001F0AD0">
      <w:pPr>
        <w:pStyle w:val="ListBullet1"/>
        <w:numPr>
          <w:ilvl w:val="0"/>
          <w:numId w:val="1"/>
          <w:numberingChange w:id="2105" w:author="Jean Anthony" w:date="2001-03-12T20:36:00Z" w:original=""/>
        </w:numPr>
      </w:pPr>
      <w:r>
        <w:t>New Service Provider ID</w:t>
      </w:r>
    </w:p>
    <w:p w14:paraId="1D326B6C" w14:textId="77777777" w:rsidR="00000000" w:rsidRDefault="001F0AD0" w:rsidP="001F0AD0">
      <w:pPr>
        <w:pStyle w:val="ListBullet1"/>
        <w:numPr>
          <w:ilvl w:val="0"/>
          <w:numId w:val="1"/>
          <w:numberingChange w:id="2106" w:author="Jean Anthony" w:date="2001-03-12T20:36:00Z" w:original=""/>
        </w:numPr>
      </w:pPr>
      <w:r>
        <w:t>LRN</w:t>
      </w:r>
    </w:p>
    <w:p w14:paraId="324FCAC7" w14:textId="77777777" w:rsidR="00000000" w:rsidRDefault="001F0AD0" w:rsidP="001F0AD0">
      <w:pPr>
        <w:pStyle w:val="ListBullet1"/>
        <w:numPr>
          <w:ilvl w:val="0"/>
          <w:numId w:val="1"/>
          <w:numberingChange w:id="2107" w:author="Jean Anthony" w:date="2001-03-12T20:36:00Z" w:original=""/>
        </w:numPr>
      </w:pPr>
      <w:r>
        <w:t>Class DPC</w:t>
      </w:r>
    </w:p>
    <w:p w14:paraId="3A230524" w14:textId="77777777" w:rsidR="00000000" w:rsidRDefault="001F0AD0" w:rsidP="001F0AD0">
      <w:pPr>
        <w:pStyle w:val="ListBullet1"/>
        <w:numPr>
          <w:ilvl w:val="0"/>
          <w:numId w:val="1"/>
          <w:numberingChange w:id="2108" w:author="Jean Anthony" w:date="2001-03-12T20:36:00Z" w:original=""/>
        </w:numPr>
      </w:pPr>
      <w:r>
        <w:t>Class SSN</w:t>
      </w:r>
    </w:p>
    <w:p w14:paraId="6C890F8A" w14:textId="77777777" w:rsidR="00000000" w:rsidRDefault="001F0AD0" w:rsidP="001F0AD0">
      <w:pPr>
        <w:pStyle w:val="ListBullet1"/>
        <w:numPr>
          <w:ilvl w:val="0"/>
          <w:numId w:val="1"/>
          <w:numberingChange w:id="2109" w:author="Jean Anthony" w:date="2001-03-12T20:36:00Z" w:original=""/>
        </w:numPr>
      </w:pPr>
      <w:r>
        <w:t>LIDB DPC</w:t>
      </w:r>
    </w:p>
    <w:p w14:paraId="61261CB0" w14:textId="77777777" w:rsidR="00000000" w:rsidRDefault="001F0AD0" w:rsidP="001F0AD0">
      <w:pPr>
        <w:pStyle w:val="ListBullet1"/>
        <w:numPr>
          <w:ilvl w:val="0"/>
          <w:numId w:val="1"/>
          <w:numberingChange w:id="2110" w:author="Jean Anthony" w:date="2001-03-12T20:36:00Z" w:original=""/>
        </w:numPr>
      </w:pPr>
      <w:r>
        <w:t>LIDB SSN</w:t>
      </w:r>
    </w:p>
    <w:p w14:paraId="0E277A03" w14:textId="77777777" w:rsidR="00000000" w:rsidRDefault="001F0AD0" w:rsidP="001F0AD0">
      <w:pPr>
        <w:pStyle w:val="ListBullet1"/>
        <w:numPr>
          <w:ilvl w:val="0"/>
          <w:numId w:val="1"/>
          <w:numberingChange w:id="2111" w:author="Jean Anthony" w:date="2001-03-12T20:36:00Z" w:original=""/>
        </w:numPr>
      </w:pPr>
      <w:r>
        <w:t>CNAM DPC</w:t>
      </w:r>
    </w:p>
    <w:p w14:paraId="1B80720D" w14:textId="77777777" w:rsidR="00000000" w:rsidRDefault="001F0AD0" w:rsidP="001F0AD0">
      <w:pPr>
        <w:pStyle w:val="ListBullet1"/>
        <w:numPr>
          <w:ilvl w:val="0"/>
          <w:numId w:val="1"/>
          <w:numberingChange w:id="2112" w:author="Jean Anthony" w:date="2001-03-12T20:36:00Z" w:original=""/>
        </w:numPr>
      </w:pPr>
      <w:r>
        <w:t>CNAM SSN</w:t>
      </w:r>
    </w:p>
    <w:p w14:paraId="29A40F9A" w14:textId="77777777" w:rsidR="00000000" w:rsidRDefault="001F0AD0" w:rsidP="001F0AD0">
      <w:pPr>
        <w:pStyle w:val="ListBullet1"/>
        <w:numPr>
          <w:ilvl w:val="0"/>
          <w:numId w:val="1"/>
          <w:numberingChange w:id="2113" w:author="Jean Anthony" w:date="2001-03-12T20:36:00Z" w:original=""/>
        </w:numPr>
      </w:pPr>
      <w:r>
        <w:t>ISVM DPC</w:t>
      </w:r>
    </w:p>
    <w:p w14:paraId="15F7473D" w14:textId="77777777" w:rsidR="00000000" w:rsidRDefault="001F0AD0" w:rsidP="001F0AD0">
      <w:pPr>
        <w:pStyle w:val="ListBullet1"/>
        <w:numPr>
          <w:ilvl w:val="0"/>
          <w:numId w:val="1"/>
          <w:numberingChange w:id="2114" w:author="Jean Anthony" w:date="2001-03-12T20:36:00Z" w:original=""/>
        </w:numPr>
      </w:pPr>
      <w:r>
        <w:t>ISVM SSN</w:t>
      </w:r>
    </w:p>
    <w:p w14:paraId="4A749CCB" w14:textId="77777777" w:rsidR="00000000" w:rsidRDefault="001F0AD0" w:rsidP="001F0AD0">
      <w:pPr>
        <w:pStyle w:val="ListBullet1"/>
        <w:numPr>
          <w:ilvl w:val="0"/>
          <w:numId w:val="1"/>
          <w:numberingChange w:id="2115" w:author="Jean Anthony" w:date="2001-03-12T20:36:00Z" w:original=""/>
        </w:numPr>
      </w:pPr>
      <w:r>
        <w:t>WSMSC DPC</w:t>
      </w:r>
    </w:p>
    <w:p w14:paraId="76AFE2F9" w14:textId="77777777" w:rsidR="00000000" w:rsidRDefault="001F0AD0" w:rsidP="001F0AD0">
      <w:pPr>
        <w:pStyle w:val="ListBullet1"/>
        <w:numPr>
          <w:ilvl w:val="0"/>
          <w:numId w:val="1"/>
          <w:numberingChange w:id="2116" w:author="Jean Anthony" w:date="2001-03-12T20:36:00Z" w:original=""/>
        </w:numPr>
      </w:pPr>
      <w:r>
        <w:t>WSMSC SSN</w:t>
      </w:r>
    </w:p>
    <w:p w14:paraId="54A35262" w14:textId="77777777" w:rsidR="00000000" w:rsidRDefault="001F0AD0" w:rsidP="001F0AD0">
      <w:pPr>
        <w:pStyle w:val="ListBullet1"/>
        <w:numPr>
          <w:ilvl w:val="0"/>
          <w:numId w:val="1"/>
          <w:numberingChange w:id="2117" w:author="Jean Anthony" w:date="2001-03-12T20:36:00Z" w:original=""/>
        </w:numPr>
      </w:pPr>
      <w:r>
        <w:t>Billing Service Provider ID</w:t>
      </w:r>
    </w:p>
    <w:p w14:paraId="189C510C" w14:textId="77777777" w:rsidR="00000000" w:rsidRDefault="001F0AD0" w:rsidP="001F0AD0">
      <w:pPr>
        <w:pStyle w:val="ListBullet1"/>
        <w:numPr>
          <w:ilvl w:val="0"/>
          <w:numId w:val="1"/>
          <w:numberingChange w:id="2118" w:author="Jean Anthony" w:date="2001-03-12T20:36:00Z" w:original=""/>
        </w:numPr>
      </w:pPr>
      <w:r>
        <w:t>End-User Location - Value</w:t>
      </w:r>
    </w:p>
    <w:p w14:paraId="3FDDEBDD" w14:textId="77777777" w:rsidR="00000000" w:rsidRDefault="001F0AD0" w:rsidP="001F0AD0">
      <w:pPr>
        <w:pStyle w:val="ListBullet1"/>
        <w:numPr>
          <w:ilvl w:val="0"/>
          <w:numId w:val="1"/>
          <w:numberingChange w:id="2119" w:author="Jean Anthony" w:date="2001-03-12T20:36:00Z" w:original=""/>
        </w:numPr>
        <w:spacing w:after="360"/>
      </w:pPr>
      <w:r>
        <w:t>End-User Locati</w:t>
      </w:r>
      <w:r>
        <w:t>on - Type</w:t>
      </w:r>
    </w:p>
    <w:p w14:paraId="3FAE4118" w14:textId="77777777" w:rsidR="00000000" w:rsidRDefault="001F0AD0">
      <w:pPr>
        <w:pStyle w:val="RequirementHead"/>
      </w:pPr>
      <w:r>
        <w:t>R5-29.2</w:t>
      </w:r>
      <w:r>
        <w:tab/>
        <w:t>Modify Subscription Version - Due Date Validation</w:t>
      </w:r>
    </w:p>
    <w:p w14:paraId="1B041E52" w14:textId="77777777" w:rsidR="00000000" w:rsidRDefault="001F0AD0">
      <w:pPr>
        <w:pStyle w:val="RequirementBody"/>
      </w:pPr>
      <w:r>
        <w:t>NPAC SMS shall verify that an input due date is the current or future date upon Subscription Version modification.</w:t>
      </w:r>
    </w:p>
    <w:p w14:paraId="080BF926" w14:textId="77777777" w:rsidR="00000000" w:rsidRDefault="001F0AD0">
      <w:pPr>
        <w:pStyle w:val="RequirementHead"/>
      </w:pPr>
      <w:r>
        <w:t>RR5-54</w:t>
      </w:r>
      <w:r>
        <w:tab/>
        <w:t>Modify Subscription Version - Due Date Validation for NPA-NXX Effe</w:t>
      </w:r>
      <w:r>
        <w:t>ctive Date</w:t>
      </w:r>
    </w:p>
    <w:p w14:paraId="4E61D39C" w14:textId="77777777" w:rsidR="00000000" w:rsidRDefault="001F0AD0">
      <w:pPr>
        <w:pStyle w:val="RequirementBody"/>
      </w:pPr>
      <w:r>
        <w:t>NPAC SMS shall allow a request to modify the due date of a Subscription Version, when the new value is equal to, or greater than, the corresponding NPA-NXX effective date.</w:t>
      </w:r>
    </w:p>
    <w:p w14:paraId="19FFF957" w14:textId="77777777" w:rsidR="00000000" w:rsidRDefault="001F0AD0">
      <w:pPr>
        <w:pStyle w:val="RequirementHead"/>
      </w:pPr>
      <w:r>
        <w:t>R5-29.3</w:t>
      </w:r>
      <w:r>
        <w:tab/>
        <w:t>Modify Subscription Version - LRN Validation</w:t>
      </w:r>
    </w:p>
    <w:p w14:paraId="0C0D4724" w14:textId="77777777" w:rsidR="00000000" w:rsidRDefault="001F0AD0">
      <w:pPr>
        <w:pStyle w:val="RequirementBody"/>
      </w:pPr>
      <w:r>
        <w:t>NPAC SMS shall verif</w:t>
      </w:r>
      <w:r>
        <w:t>y that an input LRN is associated with the new Service Provider in the NPAC SMS system upon Subscription Version modification.</w:t>
      </w:r>
    </w:p>
    <w:p w14:paraId="746EDCF5" w14:textId="77777777" w:rsidR="00000000" w:rsidRDefault="001F0AD0">
      <w:pPr>
        <w:pStyle w:val="RequirementHead"/>
      </w:pPr>
      <w:r>
        <w:t>R5-29.4</w:t>
      </w:r>
      <w:r>
        <w:tab/>
        <w:t>Modify Subscription Version - Originating Service Provider Validation</w:t>
      </w:r>
    </w:p>
    <w:p w14:paraId="5C1F9BA3" w14:textId="77777777" w:rsidR="00000000" w:rsidRDefault="001F0AD0">
      <w:pPr>
        <w:pStyle w:val="RequirementBody"/>
      </w:pPr>
      <w:r>
        <w:t xml:space="preserve">NPAC SMS shall verify that the originating user is </w:t>
      </w:r>
      <w:r>
        <w:t>identified as the new or old Service Provider on the current Subscription Version, if one exists, upon Subscription Version modification.</w:t>
      </w:r>
    </w:p>
    <w:p w14:paraId="43A2A723" w14:textId="77777777" w:rsidR="00000000" w:rsidRDefault="001F0AD0">
      <w:pPr>
        <w:pStyle w:val="RequirementHead"/>
      </w:pPr>
      <w:r>
        <w:t>R5-29.5</w:t>
      </w:r>
      <w:r>
        <w:tab/>
        <w:t>Modify Subscription Version - Status Change Cause Code Validation</w:t>
      </w:r>
    </w:p>
    <w:p w14:paraId="51F2CB45" w14:textId="77777777" w:rsidR="00000000" w:rsidRDefault="001F0AD0">
      <w:pPr>
        <w:pStyle w:val="RequirementBody"/>
      </w:pPr>
      <w:r>
        <w:t>NPAC SMS shall require and only allow the St</w:t>
      </w:r>
      <w:r>
        <w:t>atus Change Cause Code to be set when the Old Service Provider authorization is set to false.</w:t>
      </w:r>
    </w:p>
    <w:p w14:paraId="6A6D02EF" w14:textId="77777777" w:rsidR="00000000" w:rsidRDefault="001F0AD0">
      <w:pPr>
        <w:pStyle w:val="RequirementHead"/>
      </w:pPr>
      <w:r>
        <w:t>R5</w:t>
      </w:r>
      <w:r>
        <w:noBreakHyphen/>
        <w:t>30.1</w:t>
      </w:r>
      <w:r>
        <w:tab/>
        <w:t>Modify Subscription Version - Validation Failure Notification</w:t>
      </w:r>
    </w:p>
    <w:p w14:paraId="7316881A" w14:textId="77777777" w:rsidR="00000000" w:rsidRDefault="001F0AD0">
      <w:pPr>
        <w:pStyle w:val="RequirementBody"/>
      </w:pPr>
      <w:r>
        <w:t>NPAC SMS shall send an error message to the originating user if the modified pending or conf</w:t>
      </w:r>
      <w:r>
        <w:t>lict Subscription Version fails validations.</w:t>
      </w:r>
    </w:p>
    <w:p w14:paraId="42704242" w14:textId="77777777" w:rsidR="00000000" w:rsidRDefault="001F0AD0">
      <w:pPr>
        <w:pStyle w:val="RequirementHead"/>
      </w:pPr>
      <w:r>
        <w:t>R5-30.2</w:t>
      </w:r>
      <w:r>
        <w:tab/>
        <w:t>Modify Subscription Version - Validation Error Processing</w:t>
      </w:r>
    </w:p>
    <w:p w14:paraId="67AABEB5" w14:textId="77777777" w:rsidR="00000000" w:rsidRDefault="001F0AD0">
      <w:pPr>
        <w:pStyle w:val="RequirementBody"/>
      </w:pPr>
      <w:r>
        <w:t>NPAC SMS shall leave the original version intact upon validation failure of a modified pending or conflict Subscription Version.</w:t>
      </w:r>
    </w:p>
    <w:p w14:paraId="1C6312B4" w14:textId="77777777" w:rsidR="00000000" w:rsidRDefault="001F0AD0">
      <w:pPr>
        <w:pStyle w:val="RequirementHead"/>
      </w:pPr>
      <w:r>
        <w:t>R5</w:t>
      </w:r>
      <w:r>
        <w:noBreakHyphen/>
        <w:t>31.3</w:t>
      </w:r>
      <w:r>
        <w:tab/>
        <w:t>Modify S</w:t>
      </w:r>
      <w:r>
        <w:t>ubscription Version - Successful Modification Notification</w:t>
      </w:r>
    </w:p>
    <w:p w14:paraId="1FD13AEA" w14:textId="77777777" w:rsidR="00000000" w:rsidRDefault="001F0AD0">
      <w:pPr>
        <w:pStyle w:val="RequirementBody"/>
      </w:pPr>
      <w:r>
        <w:t>NPAC SMS shall send an appropriate message to the old and new Service Providers upon successful modification of a Subscription Version.</w:t>
      </w:r>
    </w:p>
    <w:p w14:paraId="38CDED56" w14:textId="77777777" w:rsidR="00000000" w:rsidRDefault="001F0AD0">
      <w:pPr>
        <w:pStyle w:val="RequirementHead"/>
      </w:pPr>
      <w:r>
        <w:t>RR5-10.1</w:t>
      </w:r>
      <w:r>
        <w:tab/>
        <w:t>Modify Subscription Version - Set Conflict Timestamp</w:t>
      </w:r>
    </w:p>
    <w:p w14:paraId="4F16DD46" w14:textId="77777777" w:rsidR="00000000" w:rsidRDefault="001F0AD0">
      <w:pPr>
        <w:pStyle w:val="RequirementBody"/>
      </w:pPr>
      <w:r>
        <w:t>NPAC SMS shall set the conflict timestamp to the current time when a Subscription Version is set to conflict upon Subscription Version modification.</w:t>
      </w:r>
    </w:p>
    <w:p w14:paraId="3B33A8E3" w14:textId="77777777" w:rsidR="00000000" w:rsidRDefault="001F0AD0">
      <w:pPr>
        <w:pStyle w:val="RequirementHead"/>
      </w:pPr>
      <w:r>
        <w:t>RR5-10.2</w:t>
      </w:r>
      <w:r>
        <w:tab/>
        <w:t>Modify Subscription Version - Conflict Notification</w:t>
      </w:r>
    </w:p>
    <w:p w14:paraId="47E2D9DE" w14:textId="77777777" w:rsidR="00000000" w:rsidRDefault="001F0AD0">
      <w:pPr>
        <w:pStyle w:val="RequirementBody"/>
      </w:pPr>
      <w:r>
        <w:t>NPAC SMS shall notify the Old and New Service</w:t>
      </w:r>
      <w:r>
        <w:t xml:space="preserve"> Provider when a Subscription Version is set to conflict upon Subscription Version modification.</w:t>
      </w:r>
    </w:p>
    <w:p w14:paraId="64CCE579" w14:textId="77777777" w:rsidR="00000000" w:rsidRDefault="001F0AD0">
      <w:pPr>
        <w:pStyle w:val="RequirementHead"/>
      </w:pPr>
      <w:r>
        <w:t>RR5-10.3 Modify Subscription Version - Cause Code in Notification</w:t>
      </w:r>
    </w:p>
    <w:p w14:paraId="238C4C45" w14:textId="77777777" w:rsidR="00000000" w:rsidRDefault="001F0AD0">
      <w:pPr>
        <w:pStyle w:val="RequirementBody"/>
      </w:pPr>
      <w:r>
        <w:t>NPAC SMS shall include the cause code for conflict in the conflict notification to the Old an</w:t>
      </w:r>
      <w:r>
        <w:t>d New Service Provider when a Subscription Version is set to conflict upon Subscription Version modification.</w:t>
      </w:r>
    </w:p>
    <w:p w14:paraId="5856A977" w14:textId="77777777" w:rsidR="00000000" w:rsidRDefault="001F0AD0">
      <w:pPr>
        <w:pStyle w:val="Heading6"/>
        <w:numPr>
          <w:numberingChange w:id="2120" w:author="Jean Anthony" w:date="2001-03-12T20:36:00Z" w:original="%1:5:0:.%2:1:0:.%3:2:0:.%4:2:0:.%5:2:0:.%6:2:0:"/>
        </w:numPr>
      </w:pPr>
      <w:bookmarkStart w:id="2121" w:name="_Toc508178549"/>
      <w:r>
        <w:t>Modification of an Active Subscription Version</w:t>
      </w:r>
      <w:bookmarkEnd w:id="2121"/>
    </w:p>
    <w:p w14:paraId="0FB00F21" w14:textId="77777777" w:rsidR="00000000" w:rsidRDefault="001F0AD0">
      <w:pPr>
        <w:pStyle w:val="RequirementBody"/>
      </w:pPr>
    </w:p>
    <w:p w14:paraId="704110BE" w14:textId="77777777" w:rsidR="00000000" w:rsidRDefault="001F0AD0">
      <w:pPr>
        <w:pStyle w:val="RequirementHead"/>
      </w:pPr>
      <w:r>
        <w:t>RR5-11</w:t>
      </w:r>
      <w:r>
        <w:tab/>
        <w:t>Modify Active Subscription Version - Service Provider Owned</w:t>
      </w:r>
    </w:p>
    <w:p w14:paraId="0B2C4C3A" w14:textId="77777777" w:rsidR="00000000" w:rsidRDefault="001F0AD0">
      <w:pPr>
        <w:pStyle w:val="RequirementBody"/>
      </w:pPr>
      <w:r>
        <w:t xml:space="preserve">NPAC SMS shall allow only NPAC </w:t>
      </w:r>
      <w:r>
        <w:t>personnel and the current Service Provider to modify their own active Subscription Versions.</w:t>
      </w:r>
    </w:p>
    <w:p w14:paraId="3D7502A5" w14:textId="77777777" w:rsidR="00000000" w:rsidRDefault="001F0AD0">
      <w:pPr>
        <w:pStyle w:val="RequirementHead"/>
      </w:pPr>
      <w:r>
        <w:t>R5</w:t>
      </w:r>
      <w:r>
        <w:noBreakHyphen/>
        <w:t>35</w:t>
      </w:r>
      <w:r>
        <w:tab/>
        <w:t>Modify Active Subscription Version - Version Identification</w:t>
      </w:r>
    </w:p>
    <w:p w14:paraId="4CF348E9" w14:textId="77777777" w:rsidR="00000000" w:rsidRDefault="001F0AD0">
      <w:pPr>
        <w:pStyle w:val="RequirementBody"/>
        <w:keepNext/>
        <w:spacing w:after="120"/>
      </w:pPr>
      <w:r>
        <w:t xml:space="preserve">NPAC SMS shall require the following data from NPAC personnel or SOA to NPAC SMS interface users </w:t>
      </w:r>
      <w:r>
        <w:t>to identify the active Subscription Version to be modified:</w:t>
      </w:r>
    </w:p>
    <w:p w14:paraId="2C40EBBC" w14:textId="77777777" w:rsidR="00000000" w:rsidRDefault="001F0AD0">
      <w:pPr>
        <w:pStyle w:val="BodyText2"/>
        <w:keepNext/>
        <w:spacing w:before="0"/>
      </w:pPr>
      <w:r>
        <w:t>Ported Telephone Numbers (or a specified range of numbers) and status of Active</w:t>
      </w:r>
    </w:p>
    <w:p w14:paraId="51A06403" w14:textId="77777777" w:rsidR="00000000" w:rsidRDefault="001F0AD0">
      <w:pPr>
        <w:pStyle w:val="BodyText2"/>
        <w:keepNext/>
      </w:pPr>
      <w:r>
        <w:t>or</w:t>
      </w:r>
    </w:p>
    <w:p w14:paraId="1129A354" w14:textId="77777777" w:rsidR="00000000" w:rsidRDefault="001F0AD0">
      <w:pPr>
        <w:pStyle w:val="BodyText2"/>
        <w:spacing w:after="360"/>
      </w:pPr>
      <w:r>
        <w:t>Subscription Version ID</w:t>
      </w:r>
    </w:p>
    <w:p w14:paraId="056B9800" w14:textId="77777777" w:rsidR="00000000" w:rsidRDefault="001F0AD0">
      <w:pPr>
        <w:pStyle w:val="RequirementHead"/>
      </w:pPr>
      <w:r>
        <w:t>R5</w:t>
      </w:r>
      <w:r>
        <w:noBreakHyphen/>
        <w:t>36</w:t>
      </w:r>
      <w:r>
        <w:tab/>
        <w:t>Modify Active Subscription Version - Input Data</w:t>
      </w:r>
    </w:p>
    <w:p w14:paraId="0BB2DA3F" w14:textId="77777777" w:rsidR="00000000" w:rsidRDefault="001F0AD0">
      <w:pPr>
        <w:pStyle w:val="RequirementBody"/>
        <w:spacing w:after="120"/>
      </w:pPr>
      <w:r>
        <w:t xml:space="preserve">NPAC SMS shall allow the following </w:t>
      </w:r>
      <w:r>
        <w:t>data to be modified for an active Subscription Version:</w:t>
      </w:r>
    </w:p>
    <w:p w14:paraId="676B56BC" w14:textId="77777777" w:rsidR="00000000" w:rsidRDefault="001F0AD0" w:rsidP="001F0AD0">
      <w:pPr>
        <w:pStyle w:val="ListBullet1"/>
        <w:numPr>
          <w:ilvl w:val="0"/>
          <w:numId w:val="1"/>
          <w:numberingChange w:id="2122" w:author="Jean Anthony" w:date="2001-03-12T20:36:00Z" w:original=""/>
        </w:numPr>
      </w:pPr>
      <w:r>
        <w:t xml:space="preserve">Location Routing Number (LRN) </w:t>
      </w:r>
      <w:r>
        <w:noBreakHyphen/>
        <w:t xml:space="preserve"> the identifier of the ported to switch</w:t>
      </w:r>
    </w:p>
    <w:p w14:paraId="1BEB5ED0" w14:textId="77777777" w:rsidR="00000000" w:rsidRDefault="001F0AD0" w:rsidP="001F0AD0">
      <w:pPr>
        <w:pStyle w:val="ListBullet1"/>
        <w:numPr>
          <w:ilvl w:val="0"/>
          <w:numId w:val="1"/>
          <w:numberingChange w:id="2123" w:author="Jean Anthony" w:date="2001-03-12T20:36:00Z" w:original=""/>
        </w:numPr>
      </w:pPr>
      <w:r>
        <w:t>Class DPC</w:t>
      </w:r>
    </w:p>
    <w:p w14:paraId="2FA11659" w14:textId="77777777" w:rsidR="00000000" w:rsidRDefault="001F0AD0" w:rsidP="001F0AD0">
      <w:pPr>
        <w:pStyle w:val="ListBullet1"/>
        <w:numPr>
          <w:ilvl w:val="0"/>
          <w:numId w:val="1"/>
          <w:numberingChange w:id="2124" w:author="Jean Anthony" w:date="2001-03-12T20:36:00Z" w:original=""/>
        </w:numPr>
      </w:pPr>
      <w:r>
        <w:t>Class SSN</w:t>
      </w:r>
    </w:p>
    <w:p w14:paraId="51E3246E" w14:textId="77777777" w:rsidR="00000000" w:rsidRDefault="001F0AD0" w:rsidP="001F0AD0">
      <w:pPr>
        <w:pStyle w:val="ListBullet1"/>
        <w:numPr>
          <w:ilvl w:val="0"/>
          <w:numId w:val="1"/>
          <w:numberingChange w:id="2125" w:author="Jean Anthony" w:date="2001-03-12T20:36:00Z" w:original=""/>
        </w:numPr>
      </w:pPr>
      <w:r>
        <w:t>LIDB DPC</w:t>
      </w:r>
    </w:p>
    <w:p w14:paraId="11F97079" w14:textId="77777777" w:rsidR="00000000" w:rsidRDefault="001F0AD0" w:rsidP="001F0AD0">
      <w:pPr>
        <w:pStyle w:val="ListBullet1"/>
        <w:numPr>
          <w:ilvl w:val="0"/>
          <w:numId w:val="1"/>
          <w:numberingChange w:id="2126" w:author="Jean Anthony" w:date="2001-03-12T20:36:00Z" w:original=""/>
        </w:numPr>
      </w:pPr>
      <w:r>
        <w:t>LIDB SSN</w:t>
      </w:r>
    </w:p>
    <w:p w14:paraId="295C83A3" w14:textId="77777777" w:rsidR="00000000" w:rsidRDefault="001F0AD0" w:rsidP="001F0AD0">
      <w:pPr>
        <w:pStyle w:val="ListBullet1"/>
        <w:numPr>
          <w:ilvl w:val="0"/>
          <w:numId w:val="1"/>
          <w:numberingChange w:id="2127" w:author="Jean Anthony" w:date="2001-03-12T20:36:00Z" w:original=""/>
        </w:numPr>
      </w:pPr>
      <w:r>
        <w:t>CNAM DPC</w:t>
      </w:r>
    </w:p>
    <w:p w14:paraId="5D32C819" w14:textId="77777777" w:rsidR="00000000" w:rsidRDefault="001F0AD0" w:rsidP="001F0AD0">
      <w:pPr>
        <w:pStyle w:val="ListBullet1"/>
        <w:numPr>
          <w:ilvl w:val="0"/>
          <w:numId w:val="1"/>
          <w:numberingChange w:id="2128" w:author="Jean Anthony" w:date="2001-03-12T20:36:00Z" w:original=""/>
        </w:numPr>
      </w:pPr>
      <w:r>
        <w:t>CNAM SSN</w:t>
      </w:r>
    </w:p>
    <w:p w14:paraId="003356A8" w14:textId="77777777" w:rsidR="00000000" w:rsidRDefault="001F0AD0" w:rsidP="001F0AD0">
      <w:pPr>
        <w:pStyle w:val="ListBullet1"/>
        <w:numPr>
          <w:ilvl w:val="0"/>
          <w:numId w:val="1"/>
          <w:numberingChange w:id="2129" w:author="Jean Anthony" w:date="2001-03-12T20:36:00Z" w:original=""/>
        </w:numPr>
      </w:pPr>
      <w:r>
        <w:t>ISVM DPC</w:t>
      </w:r>
    </w:p>
    <w:p w14:paraId="4C9009E7" w14:textId="77777777" w:rsidR="00000000" w:rsidRDefault="001F0AD0" w:rsidP="001F0AD0">
      <w:pPr>
        <w:pStyle w:val="ListBullet1"/>
        <w:numPr>
          <w:ilvl w:val="0"/>
          <w:numId w:val="1"/>
          <w:numberingChange w:id="2130" w:author="Jean Anthony" w:date="2001-03-12T20:36:00Z" w:original=""/>
        </w:numPr>
      </w:pPr>
      <w:r>
        <w:t>ISVM SSN</w:t>
      </w:r>
    </w:p>
    <w:p w14:paraId="4CD8B677" w14:textId="77777777" w:rsidR="00000000" w:rsidRDefault="001F0AD0" w:rsidP="001F0AD0">
      <w:pPr>
        <w:pStyle w:val="ListBullet1"/>
        <w:numPr>
          <w:ilvl w:val="0"/>
          <w:numId w:val="1"/>
          <w:numberingChange w:id="2131" w:author="Jean Anthony" w:date="2001-03-12T20:36:00Z" w:original=""/>
        </w:numPr>
      </w:pPr>
      <w:r>
        <w:t>WSMSC DPC (if supported by the Service Provider SOA)</w:t>
      </w:r>
    </w:p>
    <w:p w14:paraId="30DCC966" w14:textId="77777777" w:rsidR="00000000" w:rsidRDefault="001F0AD0" w:rsidP="001F0AD0">
      <w:pPr>
        <w:pStyle w:val="ListBullet1"/>
        <w:numPr>
          <w:ilvl w:val="0"/>
          <w:numId w:val="1"/>
          <w:numberingChange w:id="2132" w:author="Jean Anthony" w:date="2001-03-12T20:36:00Z" w:original=""/>
        </w:numPr>
        <w:spacing w:after="360"/>
      </w:pPr>
      <w:r>
        <w:t>WS</w:t>
      </w:r>
      <w:r>
        <w:t>MSC SSN (if supported by the Service Provider SOA)</w:t>
      </w:r>
    </w:p>
    <w:p w14:paraId="2127238D" w14:textId="77777777" w:rsidR="00000000" w:rsidRDefault="001F0AD0">
      <w:pPr>
        <w:pStyle w:val="RequirementHead"/>
        <w:numPr>
          <w:ilvl w:val="12"/>
          <w:numId w:val="0"/>
        </w:numPr>
        <w:ind w:left="1260" w:hanging="1260"/>
      </w:pPr>
      <w:r>
        <w:t>R5</w:t>
      </w:r>
      <w:r>
        <w:noBreakHyphen/>
        <w:t>37</w:t>
      </w:r>
      <w:r>
        <w:tab/>
        <w:t>Active Subscription Version - New Service Provider Optional input data.</w:t>
      </w:r>
    </w:p>
    <w:p w14:paraId="758B955C" w14:textId="77777777" w:rsidR="00000000" w:rsidRDefault="001F0AD0">
      <w:pPr>
        <w:pStyle w:val="RequirementBody"/>
        <w:numPr>
          <w:ilvl w:val="12"/>
          <w:numId w:val="0"/>
        </w:numPr>
        <w:spacing w:after="120"/>
      </w:pPr>
      <w:r>
        <w:t xml:space="preserve">NPAC SMS shall accept the following optional fields from the new Service Provider or NPAC personnel for an active Subscription </w:t>
      </w:r>
      <w:r>
        <w:t>Version to be modified:</w:t>
      </w:r>
    </w:p>
    <w:p w14:paraId="06EDF305" w14:textId="77777777" w:rsidR="00000000" w:rsidRDefault="001F0AD0" w:rsidP="001F0AD0">
      <w:pPr>
        <w:pStyle w:val="ListBullet1"/>
        <w:numPr>
          <w:ilvl w:val="0"/>
          <w:numId w:val="1"/>
          <w:numberingChange w:id="2133" w:author="Jean Anthony" w:date="2001-03-12T20:36:00Z" w:original=""/>
        </w:numPr>
      </w:pPr>
      <w:r>
        <w:t>Billing Service Provider ID</w:t>
      </w:r>
    </w:p>
    <w:p w14:paraId="7190BF62" w14:textId="77777777" w:rsidR="00000000" w:rsidRDefault="001F0AD0" w:rsidP="001F0AD0">
      <w:pPr>
        <w:pStyle w:val="ListBullet1"/>
        <w:numPr>
          <w:ilvl w:val="0"/>
          <w:numId w:val="1"/>
          <w:numberingChange w:id="2134" w:author="Jean Anthony" w:date="2001-03-12T20:36:00Z" w:original=""/>
        </w:numPr>
      </w:pPr>
      <w:r>
        <w:t>End</w:t>
      </w:r>
      <w:r>
        <w:noBreakHyphen/>
        <w:t xml:space="preserve">User Location </w:t>
      </w:r>
      <w:r>
        <w:noBreakHyphen/>
        <w:t xml:space="preserve"> Value</w:t>
      </w:r>
    </w:p>
    <w:p w14:paraId="590B181F" w14:textId="77777777" w:rsidR="00000000" w:rsidRDefault="001F0AD0" w:rsidP="001F0AD0">
      <w:pPr>
        <w:pStyle w:val="ListBullet1"/>
        <w:numPr>
          <w:ilvl w:val="0"/>
          <w:numId w:val="1"/>
          <w:numberingChange w:id="2135" w:author="Jean Anthony" w:date="2001-03-12T20:36:00Z" w:original=""/>
        </w:numPr>
        <w:spacing w:after="360"/>
      </w:pPr>
      <w:r>
        <w:t>End</w:t>
      </w:r>
      <w:r>
        <w:noBreakHyphen/>
        <w:t xml:space="preserve">User Location </w:t>
      </w:r>
      <w:r>
        <w:noBreakHyphen/>
        <w:t xml:space="preserve"> Type</w:t>
      </w:r>
    </w:p>
    <w:p w14:paraId="19A9517A" w14:textId="77777777" w:rsidR="00000000" w:rsidRDefault="001F0AD0">
      <w:pPr>
        <w:pStyle w:val="RequirementHead"/>
        <w:numPr>
          <w:ilvl w:val="12"/>
          <w:numId w:val="0"/>
        </w:numPr>
        <w:ind w:left="1260" w:hanging="1260"/>
      </w:pPr>
      <w:r>
        <w:t>R5</w:t>
      </w:r>
      <w:r>
        <w:noBreakHyphen/>
        <w:t>38.1</w:t>
      </w:r>
      <w:r>
        <w:tab/>
        <w:t>Modify Active Subscription Version - Field-level Data Validation</w:t>
      </w:r>
    </w:p>
    <w:p w14:paraId="0FA78499" w14:textId="77777777" w:rsidR="00000000" w:rsidRDefault="001F0AD0">
      <w:pPr>
        <w:pStyle w:val="RequirementBody"/>
        <w:numPr>
          <w:ilvl w:val="12"/>
          <w:numId w:val="0"/>
        </w:numPr>
        <w:spacing w:after="120"/>
      </w:pPr>
      <w:r>
        <w:t>NPAC SMS shall perform field-level data validations to ensure that the value for</w:t>
      </w:r>
      <w:r>
        <w:t>mats for the following input data, if supplied, is valid according to the formats specified in Table 3-6 upon Subscription Version modification of an active version:</w:t>
      </w:r>
    </w:p>
    <w:p w14:paraId="28969BCE" w14:textId="77777777" w:rsidR="00000000" w:rsidRDefault="001F0AD0" w:rsidP="001F0AD0">
      <w:pPr>
        <w:pStyle w:val="ListBullet1"/>
        <w:numPr>
          <w:ilvl w:val="0"/>
          <w:numId w:val="1"/>
          <w:numberingChange w:id="2136" w:author="Jean Anthony" w:date="2001-03-12T20:36:00Z" w:original=""/>
        </w:numPr>
      </w:pPr>
      <w:r>
        <w:t>LRN</w:t>
      </w:r>
    </w:p>
    <w:p w14:paraId="34E3E67C" w14:textId="77777777" w:rsidR="00000000" w:rsidRDefault="001F0AD0" w:rsidP="001F0AD0">
      <w:pPr>
        <w:pStyle w:val="ListBullet1"/>
        <w:numPr>
          <w:ilvl w:val="0"/>
          <w:numId w:val="1"/>
          <w:numberingChange w:id="2137" w:author="Jean Anthony" w:date="2001-03-12T20:36:00Z" w:original=""/>
        </w:numPr>
      </w:pPr>
      <w:r>
        <w:t>Class DPC</w:t>
      </w:r>
    </w:p>
    <w:p w14:paraId="260DE2D0" w14:textId="77777777" w:rsidR="00000000" w:rsidRDefault="001F0AD0" w:rsidP="001F0AD0">
      <w:pPr>
        <w:pStyle w:val="ListBullet1"/>
        <w:numPr>
          <w:ilvl w:val="0"/>
          <w:numId w:val="1"/>
          <w:numberingChange w:id="2138" w:author="Jean Anthony" w:date="2001-03-12T20:36:00Z" w:original=""/>
        </w:numPr>
      </w:pPr>
      <w:r>
        <w:t>Class SSN</w:t>
      </w:r>
    </w:p>
    <w:p w14:paraId="7DC30F23" w14:textId="77777777" w:rsidR="00000000" w:rsidRDefault="001F0AD0" w:rsidP="001F0AD0">
      <w:pPr>
        <w:pStyle w:val="ListBullet1"/>
        <w:numPr>
          <w:ilvl w:val="0"/>
          <w:numId w:val="1"/>
          <w:numberingChange w:id="2139" w:author="Jean Anthony" w:date="2001-03-12T20:36:00Z" w:original=""/>
        </w:numPr>
      </w:pPr>
      <w:r>
        <w:t>LIDB DPC</w:t>
      </w:r>
    </w:p>
    <w:p w14:paraId="3F28C027" w14:textId="77777777" w:rsidR="00000000" w:rsidRDefault="001F0AD0" w:rsidP="001F0AD0">
      <w:pPr>
        <w:pStyle w:val="ListBullet1"/>
        <w:numPr>
          <w:ilvl w:val="0"/>
          <w:numId w:val="1"/>
          <w:numberingChange w:id="2140" w:author="Jean Anthony" w:date="2001-03-12T20:36:00Z" w:original=""/>
        </w:numPr>
      </w:pPr>
      <w:r>
        <w:t>LIDB SSN</w:t>
      </w:r>
    </w:p>
    <w:p w14:paraId="19607D8C" w14:textId="77777777" w:rsidR="00000000" w:rsidRDefault="001F0AD0" w:rsidP="001F0AD0">
      <w:pPr>
        <w:pStyle w:val="ListBullet1"/>
        <w:numPr>
          <w:ilvl w:val="0"/>
          <w:numId w:val="1"/>
          <w:numberingChange w:id="2141" w:author="Jean Anthony" w:date="2001-03-12T20:36:00Z" w:original=""/>
        </w:numPr>
      </w:pPr>
      <w:r>
        <w:t>CNAM DPC</w:t>
      </w:r>
    </w:p>
    <w:p w14:paraId="25BD347C" w14:textId="77777777" w:rsidR="00000000" w:rsidRDefault="001F0AD0" w:rsidP="001F0AD0">
      <w:pPr>
        <w:pStyle w:val="ListBullet1"/>
        <w:numPr>
          <w:ilvl w:val="0"/>
          <w:numId w:val="1"/>
          <w:numberingChange w:id="2142" w:author="Jean Anthony" w:date="2001-03-12T20:36:00Z" w:original=""/>
        </w:numPr>
      </w:pPr>
      <w:r>
        <w:t>CNAM SSN</w:t>
      </w:r>
    </w:p>
    <w:p w14:paraId="66933D9B" w14:textId="77777777" w:rsidR="00000000" w:rsidRDefault="001F0AD0" w:rsidP="001F0AD0">
      <w:pPr>
        <w:pStyle w:val="ListBullet1"/>
        <w:numPr>
          <w:ilvl w:val="0"/>
          <w:numId w:val="1"/>
          <w:numberingChange w:id="2143" w:author="Jean Anthony" w:date="2001-03-12T20:36:00Z" w:original=""/>
        </w:numPr>
      </w:pPr>
      <w:r>
        <w:t>ISVM DPC</w:t>
      </w:r>
    </w:p>
    <w:p w14:paraId="39AF44DE" w14:textId="77777777" w:rsidR="00000000" w:rsidRDefault="001F0AD0" w:rsidP="001F0AD0">
      <w:pPr>
        <w:pStyle w:val="ListBullet1"/>
        <w:numPr>
          <w:ilvl w:val="0"/>
          <w:numId w:val="1"/>
          <w:numberingChange w:id="2144" w:author="Jean Anthony" w:date="2001-03-12T20:36:00Z" w:original=""/>
        </w:numPr>
      </w:pPr>
      <w:r>
        <w:t>ISVM SSN</w:t>
      </w:r>
    </w:p>
    <w:p w14:paraId="13F1BF29" w14:textId="77777777" w:rsidR="00000000" w:rsidRDefault="001F0AD0" w:rsidP="001F0AD0">
      <w:pPr>
        <w:pStyle w:val="ListBullet1"/>
        <w:numPr>
          <w:ilvl w:val="0"/>
          <w:numId w:val="1"/>
          <w:numberingChange w:id="2145" w:author="Jean Anthony" w:date="2001-03-12T20:36:00Z" w:original=""/>
        </w:numPr>
      </w:pPr>
      <w:r>
        <w:t>WSMSC DPC (i</w:t>
      </w:r>
      <w:r>
        <w:t>f supported by the Service Provider SOA)</w:t>
      </w:r>
    </w:p>
    <w:p w14:paraId="3C3F3873" w14:textId="77777777" w:rsidR="00000000" w:rsidRDefault="001F0AD0" w:rsidP="001F0AD0">
      <w:pPr>
        <w:pStyle w:val="ListBullet1"/>
        <w:numPr>
          <w:ilvl w:val="0"/>
          <w:numId w:val="1"/>
          <w:numberingChange w:id="2146" w:author="Jean Anthony" w:date="2001-03-12T20:36:00Z" w:original=""/>
        </w:numPr>
      </w:pPr>
      <w:r>
        <w:t>WSMSC SSN (if supported by the Service Provider SOA)</w:t>
      </w:r>
    </w:p>
    <w:p w14:paraId="6065623A" w14:textId="77777777" w:rsidR="00000000" w:rsidRDefault="001F0AD0" w:rsidP="001F0AD0">
      <w:pPr>
        <w:pStyle w:val="ListBullet1"/>
        <w:numPr>
          <w:ilvl w:val="0"/>
          <w:numId w:val="1"/>
          <w:numberingChange w:id="2147" w:author="Jean Anthony" w:date="2001-03-12T20:36:00Z" w:original=""/>
        </w:numPr>
      </w:pPr>
      <w:r>
        <w:t>Billing Service Provider ID</w:t>
      </w:r>
    </w:p>
    <w:p w14:paraId="2C762BBB" w14:textId="77777777" w:rsidR="00000000" w:rsidRDefault="001F0AD0" w:rsidP="001F0AD0">
      <w:pPr>
        <w:pStyle w:val="ListBullet1"/>
        <w:numPr>
          <w:ilvl w:val="0"/>
          <w:numId w:val="1"/>
          <w:numberingChange w:id="2148" w:author="Jean Anthony" w:date="2001-03-12T20:36:00Z" w:original=""/>
        </w:numPr>
      </w:pPr>
      <w:r>
        <w:t>End-User Location - Value</w:t>
      </w:r>
    </w:p>
    <w:p w14:paraId="4C78648C" w14:textId="77777777" w:rsidR="00000000" w:rsidRDefault="001F0AD0" w:rsidP="001F0AD0">
      <w:pPr>
        <w:pStyle w:val="ListBullet1"/>
        <w:numPr>
          <w:ilvl w:val="0"/>
          <w:numId w:val="1"/>
          <w:numberingChange w:id="2149" w:author="Jean Anthony" w:date="2001-03-12T20:36:00Z" w:original=""/>
        </w:numPr>
        <w:spacing w:after="360"/>
      </w:pPr>
      <w:r>
        <w:t>End-User Location - Type</w:t>
      </w:r>
    </w:p>
    <w:p w14:paraId="41B630DE" w14:textId="77777777" w:rsidR="00000000" w:rsidRDefault="001F0AD0">
      <w:pPr>
        <w:pStyle w:val="RequirementHead"/>
      </w:pPr>
      <w:r>
        <w:t>R5-38.2</w:t>
      </w:r>
      <w:r>
        <w:tab/>
        <w:t>Modify Active Subscription Version - LRN Validation</w:t>
      </w:r>
    </w:p>
    <w:p w14:paraId="057D7E9B" w14:textId="77777777" w:rsidR="00000000" w:rsidRDefault="001F0AD0">
      <w:pPr>
        <w:pStyle w:val="RequirementBody"/>
      </w:pPr>
      <w:r>
        <w:t>NPAC SMS shall verify t</w:t>
      </w:r>
      <w:r>
        <w:t>hat an input LRN is associated with the new Service Provider in the NPAC SMS system upon Subscription Version modification of an active version.</w:t>
      </w:r>
    </w:p>
    <w:p w14:paraId="3A6EBE80" w14:textId="77777777" w:rsidR="00000000" w:rsidRDefault="001F0AD0">
      <w:pPr>
        <w:pStyle w:val="RequirementHead"/>
      </w:pPr>
      <w:r>
        <w:t>R5</w:t>
      </w:r>
      <w:r>
        <w:noBreakHyphen/>
        <w:t>39.1</w:t>
      </w:r>
      <w:r>
        <w:tab/>
        <w:t>Modify Active Subscription Version - Validation Failure Notification</w:t>
      </w:r>
    </w:p>
    <w:p w14:paraId="458F0533" w14:textId="77777777" w:rsidR="00000000" w:rsidRDefault="001F0AD0">
      <w:pPr>
        <w:pStyle w:val="RequirementBody"/>
      </w:pPr>
      <w:r>
        <w:t>NPAC SMS shall send an appropriate</w:t>
      </w:r>
      <w:r>
        <w:t xml:space="preserve"> error message to the originating user if the modified active Subscription Version fails validations. </w:t>
      </w:r>
    </w:p>
    <w:p w14:paraId="1AC7410F" w14:textId="77777777" w:rsidR="00000000" w:rsidRDefault="001F0AD0">
      <w:pPr>
        <w:pStyle w:val="RequirementHead"/>
      </w:pPr>
      <w:r>
        <w:t>R5-39.2</w:t>
      </w:r>
      <w:r>
        <w:tab/>
        <w:t>Modify Active Subscription Version - Validation Error Processing</w:t>
      </w:r>
    </w:p>
    <w:p w14:paraId="69179385" w14:textId="77777777" w:rsidR="00000000" w:rsidRDefault="001F0AD0">
      <w:pPr>
        <w:pStyle w:val="RequirementBody"/>
      </w:pPr>
      <w:r>
        <w:t>NPAC SMS shall leave the original version intact upon validation failure of a mo</w:t>
      </w:r>
      <w:r>
        <w:t>dified active Subscription Version.</w:t>
      </w:r>
    </w:p>
    <w:p w14:paraId="48834290" w14:textId="77777777" w:rsidR="00000000" w:rsidRDefault="001F0AD0">
      <w:pPr>
        <w:pStyle w:val="RequirementHead"/>
        <w:numPr>
          <w:ilvl w:val="12"/>
          <w:numId w:val="0"/>
        </w:numPr>
        <w:ind w:left="1260" w:hanging="1260"/>
      </w:pPr>
      <w:r>
        <w:t>RR5-46</w:t>
      </w:r>
      <w:r>
        <w:tab/>
        <w:t>Modify Active Subscription Version- Creation of Old Subscription Version</w:t>
      </w:r>
    </w:p>
    <w:p w14:paraId="6E9D61B5" w14:textId="77777777" w:rsidR="00000000" w:rsidRDefault="001F0AD0">
      <w:pPr>
        <w:pStyle w:val="RequirementBody"/>
        <w:numPr>
          <w:ilvl w:val="12"/>
          <w:numId w:val="0"/>
        </w:numPr>
      </w:pPr>
      <w:r>
        <w:t>NPAC SMS shall create an old Subscription Version with a new version id for an active Subscription Version prior to modification.</w:t>
      </w:r>
    </w:p>
    <w:p w14:paraId="26BA3CF7" w14:textId="77777777" w:rsidR="00000000" w:rsidRDefault="001F0AD0">
      <w:pPr>
        <w:pStyle w:val="RequirementHead"/>
        <w:numPr>
          <w:ilvl w:val="12"/>
          <w:numId w:val="0"/>
        </w:numPr>
        <w:ind w:left="1260" w:hanging="1260"/>
      </w:pPr>
      <w:r>
        <w:t>RR5-47</w:t>
      </w:r>
      <w:r>
        <w:tab/>
        <w:t>Mod</w:t>
      </w:r>
      <w:r>
        <w:t>ify Active Subscription Version- Old Subscription Version No Broadcast</w:t>
      </w:r>
    </w:p>
    <w:p w14:paraId="51C18BE6" w14:textId="77777777" w:rsidR="00000000" w:rsidRDefault="001F0AD0">
      <w:pPr>
        <w:pStyle w:val="RequirementBody"/>
        <w:numPr>
          <w:ilvl w:val="12"/>
          <w:numId w:val="0"/>
        </w:numPr>
      </w:pPr>
      <w:r>
        <w:t>NPAC SMS shall broadcast no data to the Local SMSs due to the creation of an old Subscription Version with a new version id for an active Subscription Version prior to modification.</w:t>
      </w:r>
    </w:p>
    <w:p w14:paraId="0920CAED" w14:textId="77777777" w:rsidR="00000000" w:rsidRDefault="001F0AD0">
      <w:pPr>
        <w:pStyle w:val="RequirementHead"/>
      </w:pPr>
      <w:r>
        <w:t>R5</w:t>
      </w:r>
      <w:r>
        <w:noBreakHyphen/>
      </w:r>
      <w:r>
        <w:t>40.1</w:t>
      </w:r>
      <w:r>
        <w:tab/>
        <w:t>Modify Active Subscription Version - Broadcast Date/Time Stamp</w:t>
      </w:r>
    </w:p>
    <w:p w14:paraId="4A15ADCE" w14:textId="77777777" w:rsidR="00000000" w:rsidRDefault="001F0AD0">
      <w:pPr>
        <w:pStyle w:val="RequirementBody"/>
      </w:pPr>
      <w:r>
        <w:t>NPAC SMS shall record the current date and time as the broadcast date and time stamp upon initiation of broadcasting of the modified active Subscription Version.</w:t>
      </w:r>
    </w:p>
    <w:p w14:paraId="3CB98B28" w14:textId="77777777" w:rsidR="00000000" w:rsidRDefault="001F0AD0">
      <w:pPr>
        <w:pStyle w:val="RequirementHead"/>
      </w:pPr>
      <w:r>
        <w:t>R5-40.3</w:t>
      </w:r>
      <w:r>
        <w:tab/>
        <w:t>Modify Active Subs</w:t>
      </w:r>
      <w:r>
        <w:t>cription Version - Modification Success User Notification</w:t>
      </w:r>
    </w:p>
    <w:p w14:paraId="351C56C6" w14:textId="77777777" w:rsidR="00000000" w:rsidRDefault="001F0AD0">
      <w:pPr>
        <w:pStyle w:val="RequirementBody"/>
      </w:pPr>
      <w:r>
        <w:t>NPAC SMS shall notify the originating user indicating successful modification of an active Subscription Version.</w:t>
      </w:r>
    </w:p>
    <w:p w14:paraId="1B39AA39" w14:textId="77777777" w:rsidR="00000000" w:rsidRDefault="001F0AD0">
      <w:pPr>
        <w:pStyle w:val="RequirementHead"/>
      </w:pPr>
      <w:r>
        <w:t>R5-40.4</w:t>
      </w:r>
      <w:r>
        <w:tab/>
        <w:t>Modify Active Subscription Version - Broadcast complete Time Stamp</w:t>
      </w:r>
    </w:p>
    <w:p w14:paraId="0E43FA57" w14:textId="77777777" w:rsidR="00000000" w:rsidRDefault="001F0AD0">
      <w:pPr>
        <w:pStyle w:val="RequirementBody"/>
      </w:pPr>
      <w:r>
        <w:t>NPAC SMS s</w:t>
      </w:r>
      <w:r>
        <w:t>hall record the current date and time as the Broadcast Complete Date and Time Stamp, after one Local SMS has successfully acknowledged modifying the new Subscription Version.</w:t>
      </w:r>
    </w:p>
    <w:p w14:paraId="60E7A6D5" w14:textId="77777777" w:rsidR="00000000" w:rsidRDefault="001F0AD0">
      <w:pPr>
        <w:pStyle w:val="RequirementHead"/>
      </w:pPr>
      <w:r>
        <w:t>R5</w:t>
      </w:r>
      <w:r>
        <w:noBreakHyphen/>
        <w:t>41</w:t>
      </w:r>
      <w:r>
        <w:tab/>
        <w:t>Activation Of A Modified Subscription Version</w:t>
      </w:r>
    </w:p>
    <w:p w14:paraId="31F8214E" w14:textId="77777777" w:rsidR="00000000" w:rsidRDefault="001F0AD0">
      <w:pPr>
        <w:pStyle w:val="RequirementBody"/>
      </w:pPr>
      <w:r>
        <w:t>NPAC SMS shall proceed with t</w:t>
      </w:r>
      <w:r>
        <w:t>he broadcast modified active subscription process upon successful modification of an active Subscription Version.</w:t>
      </w:r>
    </w:p>
    <w:p w14:paraId="172284B5" w14:textId="77777777" w:rsidR="00000000" w:rsidRDefault="001F0AD0">
      <w:pPr>
        <w:pStyle w:val="RequirementHead"/>
      </w:pPr>
      <w:r>
        <w:t>RR5-41.1</w:t>
      </w:r>
      <w:r>
        <w:tab/>
        <w:t>Broadcast Modified Active Subscription - Local SMS Identification</w:t>
      </w:r>
    </w:p>
    <w:p w14:paraId="2249BF4A" w14:textId="77777777" w:rsidR="00000000" w:rsidRDefault="001F0AD0">
      <w:pPr>
        <w:pStyle w:val="RequirementBody"/>
      </w:pPr>
      <w:r>
        <w:t xml:space="preserve">NPAC SMS shall determine which Local SMSs to send the Subscription </w:t>
      </w:r>
      <w:r>
        <w:t>Version to by identifying all Local SMSs that are accepting Subscription version data downloads for the given NPA-NXX.</w:t>
      </w:r>
    </w:p>
    <w:p w14:paraId="023C41D1" w14:textId="77777777" w:rsidR="00000000" w:rsidRDefault="001F0AD0">
      <w:pPr>
        <w:pStyle w:val="RequirementHead"/>
      </w:pPr>
      <w:r>
        <w:t>RR5-41.2</w:t>
      </w:r>
      <w:r>
        <w:tab/>
        <w:t>Broadcast Modified Active Subscription - Send to Local SMSs</w:t>
      </w:r>
    </w:p>
    <w:p w14:paraId="5CB5B0C9" w14:textId="77777777" w:rsidR="00000000" w:rsidRDefault="001F0AD0">
      <w:pPr>
        <w:pStyle w:val="RequirementBody"/>
      </w:pPr>
      <w:r>
        <w:t>NPAC SMS shall send the modified Subscription version via the NPAC S</w:t>
      </w:r>
      <w:r>
        <w:t xml:space="preserve">MS to Local SMS Interface to the Local SMSs </w:t>
      </w:r>
    </w:p>
    <w:p w14:paraId="414C0243" w14:textId="77777777" w:rsidR="00000000" w:rsidRDefault="001F0AD0">
      <w:pPr>
        <w:pStyle w:val="RequirementHead"/>
      </w:pPr>
      <w:r>
        <w:t>RR5-41.3</w:t>
      </w:r>
      <w:r>
        <w:tab/>
        <w:t>Broadcast Modified Active Subscription - Set to Sending</w:t>
      </w:r>
    </w:p>
    <w:p w14:paraId="1BFF9CC2" w14:textId="77777777" w:rsidR="00000000" w:rsidRDefault="001F0AD0">
      <w:pPr>
        <w:pStyle w:val="RequirementBody"/>
      </w:pPr>
      <w:r>
        <w:t>NPAC SMS shall set the Subscription Version status to sending upon sending the Subscription version to the Local SMSs.</w:t>
      </w:r>
    </w:p>
    <w:p w14:paraId="382D7ED7" w14:textId="77777777" w:rsidR="00000000" w:rsidRDefault="001F0AD0">
      <w:pPr>
        <w:pStyle w:val="RequirementHead"/>
      </w:pPr>
      <w:r>
        <w:t>RR5-41.4</w:t>
      </w:r>
      <w:r>
        <w:tab/>
        <w:t>Modify Active Subs</w:t>
      </w:r>
      <w:r>
        <w:t>cription Version - Return Status</w:t>
      </w:r>
    </w:p>
    <w:p w14:paraId="4467D912" w14:textId="77777777" w:rsidR="00000000" w:rsidRDefault="001F0AD0">
      <w:pPr>
        <w:pStyle w:val="RequirementBody"/>
      </w:pPr>
      <w:r>
        <w:t>NPAC SMS shall upon completion of the broadcast (failed or successful) return the status of the modified active subscription to its previous state.</w:t>
      </w:r>
    </w:p>
    <w:p w14:paraId="5EFF4EA5" w14:textId="77777777" w:rsidR="00000000" w:rsidRDefault="001F0AD0">
      <w:pPr>
        <w:pStyle w:val="RequirementHead"/>
      </w:pPr>
      <w:r>
        <w:t>RR5</w:t>
      </w:r>
      <w:r>
        <w:noBreakHyphen/>
        <w:t>41.5</w:t>
      </w:r>
      <w:r>
        <w:tab/>
        <w:t>Modify Active Subscription Activation Retry Attempts - Tunable Par</w:t>
      </w:r>
      <w:r>
        <w:t>ameter</w:t>
      </w:r>
    </w:p>
    <w:p w14:paraId="0378F83F" w14:textId="77777777" w:rsidR="00000000" w:rsidRDefault="001F0AD0">
      <w:pPr>
        <w:pStyle w:val="RequirementBody"/>
      </w:pPr>
      <w:r>
        <w:t>NPAC SMS shall use the Subscription Modification Retry Attempts tunable parameter which defines the number of times a new Subscription Version will be sent to a Local SMS which has not acknowledged receipt of the modify request.</w:t>
      </w:r>
    </w:p>
    <w:p w14:paraId="52D8365E" w14:textId="77777777" w:rsidR="00000000" w:rsidRDefault="001F0AD0">
      <w:pPr>
        <w:pStyle w:val="RequirementHead"/>
      </w:pPr>
      <w:r>
        <w:t>RR5-41.6</w:t>
      </w:r>
      <w:r>
        <w:tab/>
        <w:t>Modify Acti</w:t>
      </w:r>
      <w:r>
        <w:t>ve Subscription Activation Retry Interval - Tunable Parameter</w:t>
      </w:r>
    </w:p>
    <w:p w14:paraId="4BAA97CD" w14:textId="77777777" w:rsidR="00000000" w:rsidRDefault="001F0AD0">
      <w:pPr>
        <w:pStyle w:val="RequirementBody"/>
      </w:pPr>
      <w:r>
        <w:t>NPAC SMS shall use the Subscription Modification Retry Interval tunable parameter, which defines the delay between sending new Subscription Versions to a Local SMS that has not acknowledged rece</w:t>
      </w:r>
      <w:r>
        <w:t>ipt of the modify request.</w:t>
      </w:r>
    </w:p>
    <w:p w14:paraId="6A8E83A3" w14:textId="77777777" w:rsidR="00000000" w:rsidRDefault="001F0AD0">
      <w:pPr>
        <w:pStyle w:val="RequirementHead"/>
      </w:pPr>
      <w:r>
        <w:t>RR5-41.7</w:t>
      </w:r>
      <w:r>
        <w:tab/>
        <w:t>Modify Active Subscription Version Failure Retry</w:t>
      </w:r>
    </w:p>
    <w:p w14:paraId="785D0131" w14:textId="77777777" w:rsidR="00000000" w:rsidRDefault="001F0AD0">
      <w:pPr>
        <w:pStyle w:val="RequirementBody"/>
      </w:pPr>
      <w:r>
        <w:t>NPAC SMS shall resend the modified Subscription Version a Subscription Modification Retry Attempts tunable parameter number of times to a Local SMS that has not acknowledg</w:t>
      </w:r>
      <w:r>
        <w:t xml:space="preserve">ed the receipt of the modification request once the Subscription Activation Retry Interval tunable parameter expires. </w:t>
      </w:r>
    </w:p>
    <w:p w14:paraId="2303B41B" w14:textId="77777777" w:rsidR="00000000" w:rsidRDefault="001F0AD0">
      <w:pPr>
        <w:pStyle w:val="RequirementHead"/>
      </w:pPr>
      <w:r>
        <w:t>RR5-41.8</w:t>
      </w:r>
      <w:r>
        <w:tab/>
        <w:t>Modify Active Subscription Version Failure - Status Sending</w:t>
      </w:r>
    </w:p>
    <w:p w14:paraId="60213AA9" w14:textId="77777777" w:rsidR="00000000" w:rsidRDefault="001F0AD0">
      <w:pPr>
        <w:pStyle w:val="RequirementBody"/>
        <w:rPr>
          <w:b/>
        </w:rPr>
      </w:pPr>
      <w:r>
        <w:t xml:space="preserve">NPAC SMS shall retain the status for the Subscription Version being </w:t>
      </w:r>
      <w:r>
        <w:t>modified as sending until the earlier of the Subscription Version retry period has expired for all Local SMSs, or until all Local SMSs have acknowledged the modification</w:t>
      </w:r>
      <w:r>
        <w:rPr>
          <w:b/>
        </w:rPr>
        <w:t>.</w:t>
      </w:r>
    </w:p>
    <w:p w14:paraId="75D450D7" w14:textId="77777777" w:rsidR="00000000" w:rsidRDefault="001F0AD0">
      <w:pPr>
        <w:pStyle w:val="RequirementHead"/>
      </w:pPr>
      <w:r>
        <w:t>RR5-41.9</w:t>
      </w:r>
      <w:r>
        <w:tab/>
        <w:t>Modify Active Subscription Version Failure - Local SMS Identification</w:t>
      </w:r>
    </w:p>
    <w:p w14:paraId="6D2E3413" w14:textId="77777777" w:rsidR="00000000" w:rsidRDefault="001F0AD0">
      <w:pPr>
        <w:pStyle w:val="RequirementBody"/>
      </w:pPr>
      <w:r>
        <w:t>NPAC S</w:t>
      </w:r>
      <w:r>
        <w:t>MS shall notify the NPAC SMS Administrator of all Local SMSs where a modify has failed, once each Local SMS has successfully responded or failed to respond during the modification retry period.</w:t>
      </w:r>
    </w:p>
    <w:p w14:paraId="2090B35E" w14:textId="77777777" w:rsidR="00000000" w:rsidRDefault="001F0AD0">
      <w:pPr>
        <w:pStyle w:val="RequirementHead"/>
      </w:pPr>
      <w:r>
        <w:t>RR5-41.10</w:t>
      </w:r>
      <w:r>
        <w:tab/>
        <w:t>Subscription Version Activation - Resend to Failed L</w:t>
      </w:r>
      <w:r>
        <w:t>ocal SMSs</w:t>
      </w:r>
    </w:p>
    <w:p w14:paraId="6A3DD75E" w14:textId="77777777" w:rsidR="00000000" w:rsidRDefault="001F0AD0">
      <w:pPr>
        <w:pStyle w:val="RequirementBody"/>
      </w:pPr>
      <w:r>
        <w:t>NPAC SMS shall provide NPAC SMS personnel with the functionality to re-send modify active Subscription Version requests to all failed Local SMSs.</w:t>
      </w:r>
    </w:p>
    <w:p w14:paraId="617C1028" w14:textId="77777777" w:rsidR="00000000" w:rsidRDefault="001F0AD0">
      <w:pPr>
        <w:pStyle w:val="RequirementHead"/>
      </w:pPr>
      <w:r>
        <w:t>RR5-41.11</w:t>
      </w:r>
      <w:r>
        <w:tab/>
        <w:t>Modify Active Subscription Version - Failed Local SMS Notification Current Service Provide</w:t>
      </w:r>
      <w:r>
        <w:t>r</w:t>
      </w:r>
    </w:p>
    <w:p w14:paraId="6F84B4A8" w14:textId="77777777" w:rsidR="00000000" w:rsidRDefault="001F0AD0">
      <w:pPr>
        <w:pStyle w:val="RequirementBody"/>
      </w:pPr>
      <w:r>
        <w:t>NPAC SMS shall send a list to the Current Service Provider of all Local SMSs that failed modification when a Subscription Version modify active fails.</w:t>
      </w:r>
    </w:p>
    <w:p w14:paraId="511380F9" w14:textId="77777777" w:rsidR="00000000" w:rsidRDefault="001F0AD0">
      <w:pPr>
        <w:pStyle w:val="Heading5"/>
        <w:numPr>
          <w:numberingChange w:id="2150" w:author="Jean Anthony" w:date="2001-03-12T20:36:00Z" w:original="%1:5:0:.%2:1:0:.%3:2:0:.%4:2:0:.%5:3:0:"/>
        </w:numPr>
      </w:pPr>
      <w:bookmarkStart w:id="2151" w:name="_Toc508178550"/>
      <w:r>
        <w:t>Subscription Version Conflict</w:t>
      </w:r>
      <w:bookmarkEnd w:id="2151"/>
    </w:p>
    <w:p w14:paraId="7447B8AE" w14:textId="77777777" w:rsidR="00000000" w:rsidRDefault="001F0AD0">
      <w:pPr>
        <w:pStyle w:val="BodyText"/>
      </w:pPr>
      <w:r>
        <w:t>This section provides the requirements for the functionality to place a S</w:t>
      </w:r>
      <w:r>
        <w:t>ubscription Version in to conflict and remove it from conflict.</w:t>
      </w:r>
    </w:p>
    <w:p w14:paraId="7E84DE72" w14:textId="77777777" w:rsidR="00000000" w:rsidRDefault="001F0AD0" w:rsidP="001F0AD0">
      <w:pPr>
        <w:pStyle w:val="Note"/>
        <w:numPr>
          <w:ilvl w:val="0"/>
          <w:numId w:val="7"/>
          <w:numberingChange w:id="2152" w:author="Jean Anthony" w:date="2001-03-12T20:36:00Z" w:original="NOTE:"/>
        </w:numPr>
        <w:spacing w:after="120"/>
      </w:pPr>
      <w:r>
        <w:t>An old Service Provider can place a subscription version in conflict by setting the authorization flag to “False”, as noted in requirement R5-27.4</w:t>
      </w:r>
    </w:p>
    <w:p w14:paraId="4A56C9B4" w14:textId="77777777" w:rsidR="00000000" w:rsidRDefault="001F0AD0">
      <w:pPr>
        <w:pStyle w:val="Heading6"/>
        <w:numPr>
          <w:numberingChange w:id="2153" w:author="Jean Anthony" w:date="2001-03-12T20:36:00Z" w:original="%1:5:0:.%2:1:0:.%3:2:0:.%4:2:0:.%5:3:0:.%6:1:0:"/>
        </w:numPr>
      </w:pPr>
      <w:bookmarkStart w:id="2154" w:name="_Ref360420929"/>
      <w:bookmarkStart w:id="2155" w:name="_Toc508178551"/>
      <w:r>
        <w:t>Placing a Subscription Version in Conflict</w:t>
      </w:r>
      <w:bookmarkEnd w:id="2154"/>
      <w:bookmarkEnd w:id="2155"/>
    </w:p>
    <w:p w14:paraId="7E84D5D4" w14:textId="77777777" w:rsidR="00000000" w:rsidRDefault="001F0AD0">
      <w:pPr>
        <w:pStyle w:val="RequirementHead"/>
      </w:pPr>
      <w:r>
        <w:t>R5</w:t>
      </w:r>
      <w:r>
        <w:noBreakHyphen/>
        <w:t>42</w:t>
      </w:r>
      <w:r>
        <w:tab/>
        <w:t>Conflict Subscription Version - Version Identification</w:t>
      </w:r>
    </w:p>
    <w:p w14:paraId="490C253E" w14:textId="77777777" w:rsidR="00000000" w:rsidRDefault="001F0AD0">
      <w:pPr>
        <w:pStyle w:val="RequirementBody"/>
        <w:spacing w:after="120"/>
      </w:pPr>
      <w:r>
        <w:t xml:space="preserve">NPAC SMS shall require the following data from NPAC personnel to identify the Subscription Version to be placed in conflict: </w:t>
      </w:r>
    </w:p>
    <w:p w14:paraId="71FDA5D8" w14:textId="77777777" w:rsidR="00000000" w:rsidRDefault="001F0AD0">
      <w:pPr>
        <w:pStyle w:val="BodyText2"/>
        <w:spacing w:before="0"/>
      </w:pPr>
      <w:r>
        <w:t>Ported Telephone Number</w:t>
      </w:r>
    </w:p>
    <w:p w14:paraId="2AD04602" w14:textId="77777777" w:rsidR="00000000" w:rsidRDefault="001F0AD0">
      <w:pPr>
        <w:pStyle w:val="BodyText2"/>
      </w:pPr>
      <w:r>
        <w:t>or</w:t>
      </w:r>
    </w:p>
    <w:p w14:paraId="131A7BFE" w14:textId="77777777" w:rsidR="00000000" w:rsidRDefault="001F0AD0">
      <w:pPr>
        <w:pStyle w:val="BodyText2"/>
        <w:spacing w:after="360"/>
      </w:pPr>
      <w:r>
        <w:t>Subscription Version ID</w:t>
      </w:r>
    </w:p>
    <w:p w14:paraId="7A137AC3" w14:textId="77777777" w:rsidR="00000000" w:rsidRDefault="001F0AD0">
      <w:pPr>
        <w:pStyle w:val="RequirementHead"/>
      </w:pPr>
      <w:r>
        <w:t>R5</w:t>
      </w:r>
      <w:r>
        <w:noBreakHyphen/>
        <w:t>43.1</w:t>
      </w:r>
      <w:r>
        <w:tab/>
        <w:t>Conflict Sub</w:t>
      </w:r>
      <w:r>
        <w:t>scription Version - Invalid Status Notification</w:t>
      </w:r>
    </w:p>
    <w:p w14:paraId="58599395" w14:textId="77777777" w:rsidR="00000000" w:rsidRDefault="001F0AD0">
      <w:pPr>
        <w:pStyle w:val="RequirementBody"/>
      </w:pPr>
      <w:r>
        <w:t>NPAC SMS shall send an error message to the NPAC personnel or old Service Provider if the version status is not pending or cancel pending upon attempting to set the Subscription Version to conflict.</w:t>
      </w:r>
    </w:p>
    <w:p w14:paraId="7F7FA7FF" w14:textId="77777777" w:rsidR="00000000" w:rsidRDefault="001F0AD0">
      <w:pPr>
        <w:pStyle w:val="RequirementHead"/>
      </w:pPr>
      <w:r>
        <w:t>R5-43.2</w:t>
      </w:r>
      <w:r>
        <w:tab/>
        <w:t>C</w:t>
      </w:r>
      <w:r>
        <w:t>onflict Subscription Version - No Cause Code Notification</w:t>
      </w:r>
    </w:p>
    <w:p w14:paraId="5F5CDEEA" w14:textId="77777777" w:rsidR="00000000" w:rsidRDefault="001F0AD0">
      <w:pPr>
        <w:pStyle w:val="RequirementBody"/>
      </w:pPr>
      <w:r>
        <w:t>NPAC SMS shall send an error message to the SOA if the cause code is not specified upon setting the Subscription Version to conflict.</w:t>
      </w:r>
    </w:p>
    <w:p w14:paraId="08E0ABD3" w14:textId="77777777" w:rsidR="00000000" w:rsidRDefault="001F0AD0">
      <w:pPr>
        <w:pStyle w:val="RequirementHead"/>
      </w:pPr>
      <w:r>
        <w:t>RR5</w:t>
      </w:r>
      <w:r>
        <w:noBreakHyphen/>
        <w:t>42.1</w:t>
      </w:r>
      <w:r>
        <w:tab/>
        <w:t>Conflict Subscription Version - Old Service Provider Nu</w:t>
      </w:r>
      <w:r>
        <w:t>mber Restriction</w:t>
      </w:r>
    </w:p>
    <w:p w14:paraId="2E2C77F3" w14:textId="77777777" w:rsidR="00000000" w:rsidRDefault="001F0AD0">
      <w:pPr>
        <w:pStyle w:val="RequirementBody"/>
      </w:pPr>
      <w:r>
        <w:t>NPAC SMS shall only allow a subscription version to be placed into conflict by the Old Service provider one time.</w:t>
      </w:r>
    </w:p>
    <w:p w14:paraId="7B0264E3" w14:textId="77777777" w:rsidR="00000000" w:rsidRDefault="001F0AD0">
      <w:pPr>
        <w:pStyle w:val="RequirementHead"/>
      </w:pPr>
      <w:r>
        <w:t>RR5</w:t>
      </w:r>
      <w:r>
        <w:noBreakHyphen/>
        <w:t>42.2</w:t>
      </w:r>
      <w:r>
        <w:tab/>
        <w:t>Conflict Subscription Version - Conflict Restriction Window</w:t>
      </w:r>
    </w:p>
    <w:p w14:paraId="25E560D6" w14:textId="77777777" w:rsidR="00000000" w:rsidRDefault="001F0AD0">
      <w:pPr>
        <w:pStyle w:val="RequirementBody"/>
      </w:pPr>
      <w:r>
        <w:t>NPAC SMS shall provide a Conflict Restriction Tunable wh</w:t>
      </w:r>
      <w:r>
        <w:t xml:space="preserve">ich is defined as the time on the business day prior to the New Service Provider due date that a pending Subscription Version </w:t>
      </w:r>
      <w:r>
        <w:rPr>
          <w:b/>
        </w:rPr>
        <w:t>can no longer</w:t>
      </w:r>
      <w:r>
        <w:t xml:space="preserve"> be placed into conflict state by the old Service Provider.</w:t>
      </w:r>
    </w:p>
    <w:p w14:paraId="6BC0BBB2" w14:textId="77777777" w:rsidR="00000000" w:rsidRDefault="001F0AD0">
      <w:pPr>
        <w:pStyle w:val="RequirementHead"/>
      </w:pPr>
      <w:r>
        <w:t>RR5</w:t>
      </w:r>
      <w:r>
        <w:noBreakHyphen/>
        <w:t>50</w:t>
      </w:r>
      <w:r>
        <w:tab/>
        <w:t>Conflict Subscription Version - Conflict Restricti</w:t>
      </w:r>
      <w:r>
        <w:t>on Window- Old Service Provider</w:t>
      </w:r>
    </w:p>
    <w:p w14:paraId="5BED8037" w14:textId="77777777" w:rsidR="00000000" w:rsidRDefault="001F0AD0">
      <w:pPr>
        <w:pStyle w:val="RequirementBody"/>
      </w:pPr>
      <w:r>
        <w:t>NPAC SMS shall provide a Conflict Restriction Window that restricts an Old Service Provider from putting a Subscription Version into Conflict.</w:t>
      </w:r>
    </w:p>
    <w:p w14:paraId="415CB531" w14:textId="77777777" w:rsidR="00000000" w:rsidRDefault="001F0AD0">
      <w:pPr>
        <w:pStyle w:val="RequirementHead"/>
      </w:pPr>
      <w:r>
        <w:t>RR5-51</w:t>
      </w:r>
      <w:r>
        <w:tab/>
        <w:t>Conflict Subscription Version – Conflict Restriction Rules for Old Service</w:t>
      </w:r>
      <w:r>
        <w:t xml:space="preserve"> Provider</w:t>
      </w:r>
    </w:p>
    <w:p w14:paraId="1C9FF245" w14:textId="77777777" w:rsidR="00000000" w:rsidRDefault="001F0AD0">
      <w:pPr>
        <w:pStyle w:val="RequirementBody"/>
      </w:pPr>
      <w:r>
        <w:t>NPAC SMS shall restrict a Subscription Version from being placed into Conflict by the Old Service Provider, when the Conflict Restriction Window Tunable Time is reached AND the Final Concurrence Timer (T2) has expired.</w:t>
      </w:r>
    </w:p>
    <w:p w14:paraId="3F1DEFE6" w14:textId="77777777" w:rsidR="00000000" w:rsidRDefault="001F0AD0">
      <w:pPr>
        <w:pStyle w:val="AssumptionHead"/>
      </w:pPr>
      <w:r>
        <w:t>AR5-2</w:t>
      </w:r>
      <w:r>
        <w:tab/>
        <w:t xml:space="preserve">Conflict Restriction </w:t>
      </w:r>
      <w:r>
        <w:t>Window Tunable due date value</w:t>
      </w:r>
    </w:p>
    <w:p w14:paraId="7A89122F" w14:textId="77777777" w:rsidR="00000000" w:rsidRDefault="001F0AD0">
      <w:pPr>
        <w:pStyle w:val="AssumptionBody"/>
      </w:pPr>
      <w:r>
        <w:t>The date used for the Conflict Restriction Window Tunable calculation relies on the date value specified in the New Service Provider due date.</w:t>
      </w:r>
    </w:p>
    <w:p w14:paraId="778B87C9" w14:textId="77777777" w:rsidR="00000000" w:rsidRDefault="001F0AD0">
      <w:pPr>
        <w:pStyle w:val="RequirementHead"/>
      </w:pPr>
      <w:r>
        <w:t>RR5</w:t>
      </w:r>
      <w:r>
        <w:noBreakHyphen/>
        <w:t>42.3</w:t>
      </w:r>
      <w:r>
        <w:tab/>
        <w:t>Conflict Subscription Version - Conflict Restriction Window Tunable</w:t>
      </w:r>
    </w:p>
    <w:p w14:paraId="3EE52DD2" w14:textId="77777777" w:rsidR="00000000" w:rsidRDefault="001F0AD0">
      <w:pPr>
        <w:pStyle w:val="RequirementBody"/>
      </w:pPr>
      <w:r>
        <w:t>NPAC S</w:t>
      </w:r>
      <w:r>
        <w:t>MS shall allow the NPAC SMS Administrator to modify the Conflict Restriction Window Tunable parameter.</w:t>
      </w:r>
    </w:p>
    <w:p w14:paraId="791B983E" w14:textId="77777777" w:rsidR="00000000" w:rsidRDefault="001F0AD0">
      <w:pPr>
        <w:pStyle w:val="RequirementHead"/>
      </w:pPr>
      <w:r>
        <w:t>RR5</w:t>
      </w:r>
      <w:r>
        <w:noBreakHyphen/>
        <w:t>42.4</w:t>
      </w:r>
      <w:r>
        <w:tab/>
        <w:t>Conflict Subscription Version - Conflict Restriction Window Tunable Default</w:t>
      </w:r>
    </w:p>
    <w:p w14:paraId="32AC8340" w14:textId="77777777" w:rsidR="00000000" w:rsidRDefault="001F0AD0">
      <w:pPr>
        <w:pStyle w:val="RequirementBody"/>
      </w:pPr>
      <w:r>
        <w:t>NPAC SMS shall default the Conflict Restriction Window Tunable param</w:t>
      </w:r>
      <w:r>
        <w:t>eter to 12 noon.</w:t>
      </w:r>
    </w:p>
    <w:p w14:paraId="1F340A7D" w14:textId="77777777" w:rsidR="00000000" w:rsidRDefault="001F0AD0">
      <w:pPr>
        <w:pStyle w:val="RequirementHead"/>
        <w:numPr>
          <w:ilvl w:val="12"/>
          <w:numId w:val="0"/>
        </w:numPr>
        <w:ind w:left="1260" w:hanging="1260"/>
      </w:pPr>
      <w:r>
        <w:t>RR5</w:t>
      </w:r>
      <w:r>
        <w:noBreakHyphen/>
        <w:t>42.5</w:t>
      </w:r>
      <w:r>
        <w:tab/>
        <w:t>Conflict Subscription Version – Short Timer Usage</w:t>
      </w:r>
    </w:p>
    <w:p w14:paraId="2A8327E4" w14:textId="77777777" w:rsidR="00000000" w:rsidRDefault="001F0AD0">
      <w:pPr>
        <w:pStyle w:val="RequirementBody"/>
      </w:pPr>
      <w:r>
        <w:t>NPAC SMS shall not apply the Conflict Restriction Window Tunable to subscription versions being ported using short timers.</w:t>
      </w:r>
    </w:p>
    <w:p w14:paraId="049E1E70" w14:textId="77777777" w:rsidR="00000000" w:rsidRDefault="001F0AD0">
      <w:pPr>
        <w:pStyle w:val="RequirementHead"/>
      </w:pPr>
      <w:r>
        <w:t>R5</w:t>
      </w:r>
      <w:r>
        <w:noBreakHyphen/>
        <w:t>44.1</w:t>
      </w:r>
      <w:r>
        <w:tab/>
        <w:t>Conflict Subscription Version - Set Status to Con</w:t>
      </w:r>
      <w:r>
        <w:t>flict</w:t>
      </w:r>
    </w:p>
    <w:p w14:paraId="4102628A" w14:textId="77777777" w:rsidR="00000000" w:rsidRDefault="001F0AD0">
      <w:pPr>
        <w:pStyle w:val="RequirementBody"/>
      </w:pPr>
      <w:r>
        <w:t>NPAC SMS shall, upon placing a Subscription Version into conflict, set the version status to conflict.</w:t>
      </w:r>
    </w:p>
    <w:p w14:paraId="138B1649" w14:textId="77777777" w:rsidR="00000000" w:rsidRDefault="001F0AD0">
      <w:pPr>
        <w:pStyle w:val="RequirementHead"/>
      </w:pPr>
      <w:r>
        <w:t>R5-44.2</w:t>
      </w:r>
      <w:r>
        <w:tab/>
        <w:t>Conflict Subscription Version - Set Conflict Date and Time</w:t>
      </w:r>
    </w:p>
    <w:p w14:paraId="59E2B34D" w14:textId="77777777" w:rsidR="00000000" w:rsidRDefault="001F0AD0">
      <w:pPr>
        <w:pStyle w:val="RequirementBody"/>
      </w:pPr>
      <w:r>
        <w:t>NPAC SMS shall, upon placing a Subscription Version into conflict, record the cu</w:t>
      </w:r>
      <w:r>
        <w:t>rrent date and time as the conflict date and time stamp.</w:t>
      </w:r>
    </w:p>
    <w:p w14:paraId="6905876F" w14:textId="77777777" w:rsidR="00000000" w:rsidRDefault="001F0AD0">
      <w:pPr>
        <w:pStyle w:val="RequirementHead"/>
      </w:pPr>
      <w:r>
        <w:t>R5-44.3</w:t>
      </w:r>
      <w:r>
        <w:tab/>
        <w:t>Conflict Subscription Version - Successful Completion Message</w:t>
      </w:r>
    </w:p>
    <w:p w14:paraId="14298DD6" w14:textId="77777777" w:rsidR="00000000" w:rsidRDefault="001F0AD0">
      <w:pPr>
        <w:pStyle w:val="RequirementBody"/>
      </w:pPr>
      <w:r>
        <w:t>NPAC SMS shall issue an appropriate message to the originating user and the Old and New Service Providers indicating successful c</w:t>
      </w:r>
      <w:r>
        <w:t>ompletion of the process to place a subscription in conflict.</w:t>
      </w:r>
    </w:p>
    <w:p w14:paraId="1932FC6C" w14:textId="77777777" w:rsidR="00000000" w:rsidRDefault="001F0AD0">
      <w:pPr>
        <w:pStyle w:val="RequirementHead"/>
      </w:pPr>
      <w:r>
        <w:t>R5</w:t>
      </w:r>
      <w:r>
        <w:noBreakHyphen/>
        <w:t>45.1</w:t>
      </w:r>
      <w:r>
        <w:tab/>
        <w:t>Conflict Expiration Window - Tunable Parameter</w:t>
      </w:r>
    </w:p>
    <w:p w14:paraId="540A7F1E" w14:textId="77777777" w:rsidR="00000000" w:rsidRDefault="001F0AD0">
      <w:pPr>
        <w:pStyle w:val="RequirementBody"/>
      </w:pPr>
      <w:r>
        <w:t>NPAC SMS shall provide a Conflict Expiration Window</w:t>
      </w:r>
      <w:r>
        <w:rPr>
          <w:b/>
        </w:rPr>
        <w:t xml:space="preserve"> </w:t>
      </w:r>
      <w:r>
        <w:t xml:space="preserve">tunable parameter which is defined as a number of calendar days a Subscription Version </w:t>
      </w:r>
      <w:r>
        <w:t>will remain in conflict prior to cancellation.</w:t>
      </w:r>
    </w:p>
    <w:p w14:paraId="31BB9178" w14:textId="77777777" w:rsidR="00000000" w:rsidRDefault="001F0AD0">
      <w:pPr>
        <w:pStyle w:val="RequirementHead"/>
      </w:pPr>
      <w:r>
        <w:t>R5-45.2</w:t>
      </w:r>
      <w:r>
        <w:tab/>
        <w:t>Conflict Expiration Window - Tunable Parameter Default</w:t>
      </w:r>
    </w:p>
    <w:p w14:paraId="03C86DD5" w14:textId="77777777" w:rsidR="00000000" w:rsidRDefault="001F0AD0">
      <w:pPr>
        <w:pStyle w:val="RequirementBody"/>
        <w:rPr>
          <w:b/>
        </w:rPr>
      </w:pPr>
      <w:r>
        <w:t>NPAC SMS shall default the Conflict Expiration Window</w:t>
      </w:r>
      <w:r>
        <w:rPr>
          <w:b/>
        </w:rPr>
        <w:t xml:space="preserve"> </w:t>
      </w:r>
      <w:r>
        <w:t>tunable parameter to 30 calendar days.</w:t>
      </w:r>
    </w:p>
    <w:p w14:paraId="3B2A3190" w14:textId="77777777" w:rsidR="00000000" w:rsidRDefault="001F0AD0">
      <w:pPr>
        <w:pStyle w:val="RequirementHead"/>
      </w:pPr>
      <w:r>
        <w:t>R5-45.3</w:t>
      </w:r>
      <w:r>
        <w:tab/>
        <w:t>Conflict Expiration Window - Tunable Paramete</w:t>
      </w:r>
      <w:r>
        <w:t>r Modification</w:t>
      </w:r>
    </w:p>
    <w:p w14:paraId="5CBC2918" w14:textId="77777777" w:rsidR="00000000" w:rsidRDefault="001F0AD0">
      <w:pPr>
        <w:pStyle w:val="RequirementBody"/>
      </w:pPr>
      <w:r>
        <w:t>NPAC SMS shall allow the NPAC SMS Administration to modify the Conflict Expiration Window</w:t>
      </w:r>
      <w:r>
        <w:rPr>
          <w:b/>
        </w:rPr>
        <w:t xml:space="preserve"> </w:t>
      </w:r>
      <w:r>
        <w:t>tunable parameter.</w:t>
      </w:r>
    </w:p>
    <w:p w14:paraId="39815802" w14:textId="77777777" w:rsidR="00000000" w:rsidRDefault="001F0AD0">
      <w:pPr>
        <w:pStyle w:val="RequirementHead"/>
      </w:pPr>
      <w:r>
        <w:t>R5-45.4</w:t>
      </w:r>
      <w:r>
        <w:tab/>
        <w:t>Conflict Subscription Version - Set to Cancel</w:t>
      </w:r>
    </w:p>
    <w:p w14:paraId="321A19D9" w14:textId="77777777" w:rsidR="00000000" w:rsidRDefault="001F0AD0">
      <w:pPr>
        <w:pStyle w:val="RequirementBody"/>
      </w:pPr>
      <w:r>
        <w:t>NPAC SMS shall set the status of the Subscription Version to cancel after a Su</w:t>
      </w:r>
      <w:r>
        <w:t>bscription Version has been in conflict for a Conflict Expiration Window</w:t>
      </w:r>
      <w:r>
        <w:rPr>
          <w:b/>
        </w:rPr>
        <w:t xml:space="preserve"> </w:t>
      </w:r>
      <w:r>
        <w:t>tunable parameter number of calendar days.</w:t>
      </w:r>
    </w:p>
    <w:p w14:paraId="2E5E5A7F" w14:textId="77777777" w:rsidR="00000000" w:rsidRDefault="001F0AD0">
      <w:pPr>
        <w:pStyle w:val="RequirementHead"/>
      </w:pPr>
      <w:r>
        <w:t>R5-45.5</w:t>
      </w:r>
      <w:r>
        <w:tab/>
        <w:t>Conflict Subscription Version - Set Cancellation Date Timestamp</w:t>
      </w:r>
    </w:p>
    <w:p w14:paraId="74C28A9B" w14:textId="77777777" w:rsidR="00000000" w:rsidRDefault="001F0AD0">
      <w:pPr>
        <w:pStyle w:val="RequirementBody"/>
      </w:pPr>
      <w:r>
        <w:t>NPAC SMS shall set a Subscription Version cancellation date timestam</w:t>
      </w:r>
      <w:r>
        <w:t>p to the current time upon setting a conflict Subscription Version to cancel.</w:t>
      </w:r>
    </w:p>
    <w:p w14:paraId="664C5FA8" w14:textId="77777777" w:rsidR="00000000" w:rsidRDefault="001F0AD0">
      <w:pPr>
        <w:pStyle w:val="RequirementHead"/>
      </w:pPr>
      <w:r>
        <w:t>R5-45.6</w:t>
      </w:r>
      <w:r>
        <w:tab/>
        <w:t>Conflict Subscription Version - Inform Service Providers of Cancel Status</w:t>
      </w:r>
    </w:p>
    <w:p w14:paraId="1AFE99E8" w14:textId="77777777" w:rsidR="00000000" w:rsidRDefault="001F0AD0">
      <w:pPr>
        <w:pStyle w:val="RequirementBody"/>
      </w:pPr>
      <w:r>
        <w:t>NPAC SMS shall notify both Service Providers after a Subscription Version status is set to cance</w:t>
      </w:r>
      <w:r>
        <w:t>l from conflict.</w:t>
      </w:r>
    </w:p>
    <w:p w14:paraId="34632602" w14:textId="77777777" w:rsidR="00000000" w:rsidRDefault="001F0AD0">
      <w:pPr>
        <w:pStyle w:val="Heading6"/>
        <w:keepNext/>
        <w:numPr>
          <w:numberingChange w:id="2156" w:author="Jean Anthony" w:date="2001-03-12T20:36:00Z" w:original="%1:5:0:.%2:1:0:.%3:2:0:.%4:2:0:.%5:3:0:.%6:2:0:"/>
        </w:numPr>
      </w:pPr>
      <w:bookmarkStart w:id="2157" w:name="_Toc508178552"/>
      <w:r>
        <w:t>Removing a Subscription Version from Conflict</w:t>
      </w:r>
      <w:bookmarkEnd w:id="2157"/>
    </w:p>
    <w:p w14:paraId="5AB5F490" w14:textId="77777777" w:rsidR="00000000" w:rsidRDefault="001F0AD0">
      <w:pPr>
        <w:pStyle w:val="RequirementHead"/>
      </w:pPr>
      <w:r>
        <w:t>R5</w:t>
      </w:r>
      <w:r>
        <w:noBreakHyphen/>
        <w:t>46</w:t>
      </w:r>
      <w:r>
        <w:tab/>
        <w:t>Conflict Resolution Subscription Version - Version Identification</w:t>
      </w:r>
    </w:p>
    <w:p w14:paraId="1174305A" w14:textId="77777777" w:rsidR="00000000" w:rsidRDefault="001F0AD0">
      <w:pPr>
        <w:pStyle w:val="RequirementBody"/>
        <w:spacing w:after="120"/>
      </w:pPr>
      <w:r>
        <w:t>NPAC SMS shall require the following data from the NPAC personnel user, new, or old Service Provider to identify the Subs</w:t>
      </w:r>
      <w:r>
        <w:t xml:space="preserve">cription Version to be set from conflict to pending: </w:t>
      </w:r>
    </w:p>
    <w:p w14:paraId="316F9FB9" w14:textId="77777777" w:rsidR="00000000" w:rsidRDefault="001F0AD0">
      <w:pPr>
        <w:pStyle w:val="BodyText2"/>
        <w:spacing w:before="0"/>
      </w:pPr>
      <w:r>
        <w:t>Ported Telephone Number</w:t>
      </w:r>
    </w:p>
    <w:p w14:paraId="224F4A6F" w14:textId="77777777" w:rsidR="00000000" w:rsidRDefault="001F0AD0">
      <w:pPr>
        <w:pStyle w:val="BodyText2"/>
      </w:pPr>
      <w:r>
        <w:t>or</w:t>
      </w:r>
    </w:p>
    <w:p w14:paraId="56E75013" w14:textId="77777777" w:rsidR="00000000" w:rsidRDefault="001F0AD0">
      <w:pPr>
        <w:pStyle w:val="BodyText2"/>
        <w:spacing w:after="360"/>
      </w:pPr>
      <w:r>
        <w:t>Subscription Version ID</w:t>
      </w:r>
    </w:p>
    <w:p w14:paraId="02F7DB3F" w14:textId="77777777" w:rsidR="00000000" w:rsidRDefault="001F0AD0">
      <w:pPr>
        <w:pStyle w:val="RequirementHead"/>
      </w:pPr>
      <w:r>
        <w:t>R5</w:t>
      </w:r>
      <w:r>
        <w:noBreakHyphen/>
        <w:t>47</w:t>
      </w:r>
      <w:r>
        <w:tab/>
        <w:t>Conflict Resolution Subscription Version - Invalid Status Notification</w:t>
      </w:r>
    </w:p>
    <w:p w14:paraId="79A2BA67" w14:textId="77777777" w:rsidR="00000000" w:rsidRDefault="001F0AD0">
      <w:pPr>
        <w:pStyle w:val="RequirementBody"/>
      </w:pPr>
      <w:r>
        <w:t>NPAC SMS shall send an error message to the originating user if the Subscr</w:t>
      </w:r>
      <w:r>
        <w:t>iption Version status is not in conflict upon attempting to set the Subscription Version to pending.</w:t>
      </w:r>
    </w:p>
    <w:p w14:paraId="72D5FC4D" w14:textId="77777777" w:rsidR="00000000" w:rsidRDefault="001F0AD0">
      <w:pPr>
        <w:pStyle w:val="RequirementHead"/>
      </w:pPr>
      <w:r>
        <w:t>R5</w:t>
      </w:r>
      <w:r>
        <w:noBreakHyphen/>
        <w:t>50.1</w:t>
      </w:r>
      <w:r>
        <w:tab/>
        <w:t>Conflict Resolution Subscription Version - Set Status</w:t>
      </w:r>
    </w:p>
    <w:p w14:paraId="163D02B2" w14:textId="77777777" w:rsidR="00000000" w:rsidRDefault="001F0AD0">
      <w:pPr>
        <w:pStyle w:val="RequirementBody"/>
      </w:pPr>
      <w:r>
        <w:t>NPAC SMS shall set the version status to pending if the Subscription Version is in conflict u</w:t>
      </w:r>
      <w:r>
        <w:t>pon a request from NPAC personnel, new, or old service providers to set a Subscription Version to pending.</w:t>
      </w:r>
    </w:p>
    <w:p w14:paraId="3D9D2FB8" w14:textId="77777777" w:rsidR="00000000" w:rsidRDefault="001F0AD0">
      <w:pPr>
        <w:pStyle w:val="RequirementHead"/>
      </w:pPr>
      <w:r>
        <w:t>R5-50.2</w:t>
      </w:r>
      <w:r>
        <w:tab/>
        <w:t>Conflict Resolution Subscription Version - Status Message</w:t>
      </w:r>
    </w:p>
    <w:p w14:paraId="523C8381" w14:textId="77777777" w:rsidR="00000000" w:rsidRDefault="001F0AD0">
      <w:pPr>
        <w:pStyle w:val="RequirementBody"/>
      </w:pPr>
      <w:r>
        <w:t>NPAC SMS shall send an appropriate message to the originating user indicating succe</w:t>
      </w:r>
      <w:r>
        <w:t>ssful completion of the process to set a subscription to pending.</w:t>
      </w:r>
    </w:p>
    <w:p w14:paraId="768DC7A6" w14:textId="77777777" w:rsidR="00000000" w:rsidRDefault="001F0AD0">
      <w:pPr>
        <w:pStyle w:val="RequirementHead"/>
      </w:pPr>
      <w:r>
        <w:t>RR5-12.1</w:t>
      </w:r>
      <w:r>
        <w:tab/>
        <w:t>Conflict Resolution Subscription Version - Inform Both Service Providers of Pending Status</w:t>
      </w:r>
    </w:p>
    <w:p w14:paraId="383118B3" w14:textId="77777777" w:rsidR="00000000" w:rsidRDefault="001F0AD0">
      <w:pPr>
        <w:pStyle w:val="RequirementBody"/>
      </w:pPr>
      <w:r>
        <w:t xml:space="preserve">NPAC SMS shall inform both Service Providers when the status of a Subscription Version is </w:t>
      </w:r>
      <w:r>
        <w:t>set to pending for an Inter-Service Provider port.</w:t>
      </w:r>
    </w:p>
    <w:p w14:paraId="4E8D6C5C" w14:textId="77777777" w:rsidR="00000000" w:rsidRDefault="001F0AD0">
      <w:pPr>
        <w:pStyle w:val="RequirementHead"/>
      </w:pPr>
      <w:r>
        <w:t>RR5</w:t>
      </w:r>
      <w:r>
        <w:noBreakHyphen/>
        <w:t>12.3</w:t>
      </w:r>
      <w:r>
        <w:tab/>
        <w:t>Conflict Resolution New Service Provider Restriction Tunable Parameter</w:t>
      </w:r>
    </w:p>
    <w:p w14:paraId="2282DD64" w14:textId="77777777" w:rsidR="00000000" w:rsidRDefault="001F0AD0">
      <w:pPr>
        <w:pStyle w:val="RequirementBody"/>
      </w:pPr>
      <w:r>
        <w:t>NPAC SMS shall provide long and short Conflict Resolution New Service Provider Restriction</w:t>
      </w:r>
      <w:r>
        <w:rPr>
          <w:b/>
        </w:rPr>
        <w:t xml:space="preserve"> </w:t>
      </w:r>
      <w:r>
        <w:t>tunable parameters which are defin</w:t>
      </w:r>
      <w:r>
        <w:t>ed as a number of business hours after the subscription version is put into conflict that the NPAC SMS will prevent it from being removed from conflict by the New Service Provider.</w:t>
      </w:r>
    </w:p>
    <w:p w14:paraId="1174023F" w14:textId="77777777" w:rsidR="00000000" w:rsidRDefault="001F0AD0">
      <w:pPr>
        <w:pStyle w:val="RequirementHead"/>
      </w:pPr>
      <w:r>
        <w:t>RR5-12.4</w:t>
      </w:r>
      <w:r>
        <w:tab/>
        <w:t>Long Conflict Resolution New Service Provider Restriction - Tunabl</w:t>
      </w:r>
      <w:r>
        <w:t>e Parameter Default</w:t>
      </w:r>
    </w:p>
    <w:p w14:paraId="2A86F837" w14:textId="77777777" w:rsidR="00000000" w:rsidRDefault="001F0AD0">
      <w:pPr>
        <w:pStyle w:val="RequirementBody"/>
        <w:rPr>
          <w:b/>
        </w:rPr>
      </w:pPr>
      <w:r>
        <w:t>NPAC SMS shall default the long Conflict Resolution New Service Provider Restriction</w:t>
      </w:r>
      <w:r>
        <w:rPr>
          <w:b/>
        </w:rPr>
        <w:t xml:space="preserve"> </w:t>
      </w:r>
      <w:r>
        <w:t>tunable parameter to 6 business hours.</w:t>
      </w:r>
    </w:p>
    <w:p w14:paraId="16ED1AD8" w14:textId="77777777" w:rsidR="00000000" w:rsidRDefault="001F0AD0">
      <w:pPr>
        <w:pStyle w:val="RequirementHead"/>
      </w:pPr>
      <w:r>
        <w:t>RR5-12.5</w:t>
      </w:r>
      <w:r>
        <w:tab/>
        <w:t>Conflict Resolution New Service Provider Restriction Tunable Parameter Modification</w:t>
      </w:r>
    </w:p>
    <w:p w14:paraId="212B812D" w14:textId="77777777" w:rsidR="00000000" w:rsidRDefault="001F0AD0">
      <w:pPr>
        <w:pStyle w:val="RequirementBody"/>
      </w:pPr>
      <w:r>
        <w:t>NPAC SMS shall allo</w:t>
      </w:r>
      <w:r>
        <w:t>w the NPAC SMS Administration to modify the long and short Conflict Resolution New Service Provider Restriction</w:t>
      </w:r>
      <w:r>
        <w:rPr>
          <w:b/>
        </w:rPr>
        <w:t xml:space="preserve"> </w:t>
      </w:r>
      <w:r>
        <w:t>tunable parameters.</w:t>
      </w:r>
    </w:p>
    <w:p w14:paraId="1D075160" w14:textId="77777777" w:rsidR="00000000" w:rsidRDefault="001F0AD0">
      <w:pPr>
        <w:pStyle w:val="RequirementHead"/>
        <w:numPr>
          <w:ilvl w:val="12"/>
          <w:numId w:val="0"/>
        </w:numPr>
        <w:ind w:left="1260" w:hanging="1260"/>
      </w:pPr>
      <w:r>
        <w:t>RR5-12.6</w:t>
      </w:r>
      <w:r>
        <w:tab/>
        <w:t>Short Conflict Resolution New Service Provider Restriction - Tunable Parameter Default</w:t>
      </w:r>
    </w:p>
    <w:p w14:paraId="3CC981ED" w14:textId="77777777" w:rsidR="00000000" w:rsidRDefault="001F0AD0">
      <w:pPr>
        <w:pStyle w:val="RequirementBody"/>
      </w:pPr>
      <w:r>
        <w:t>NPAC SMS shall default the s</w:t>
      </w:r>
      <w:r>
        <w:t>hort Conflict Resolution New Service Provider Restriction tunable parameter to 6 business hours.</w:t>
      </w:r>
    </w:p>
    <w:p w14:paraId="198A47D4" w14:textId="77777777" w:rsidR="00000000" w:rsidRDefault="001F0AD0">
      <w:pPr>
        <w:pStyle w:val="RequirementHead"/>
      </w:pPr>
      <w:r>
        <w:t xml:space="preserve">RR5-14 </w:t>
      </w:r>
      <w:r>
        <w:tab/>
        <w:t>Conflict Resolution Acknowledgment - Update Conflict Resolution Date and Time Stamp</w:t>
      </w:r>
    </w:p>
    <w:p w14:paraId="68F2449D" w14:textId="77777777" w:rsidR="00000000" w:rsidRDefault="001F0AD0">
      <w:pPr>
        <w:pStyle w:val="RequirementBody"/>
      </w:pPr>
      <w:r>
        <w:t>NPAC SMS shall update the conflict resolution date and time stamp w</w:t>
      </w:r>
      <w:r>
        <w:t>ith the current date and time and set the old Service Provider Authorization flag to true when conflict is resolved.</w:t>
      </w:r>
    </w:p>
    <w:p w14:paraId="313F2882" w14:textId="77777777" w:rsidR="00000000" w:rsidRDefault="001F0AD0">
      <w:pPr>
        <w:pStyle w:val="Heading5"/>
        <w:numPr>
          <w:numberingChange w:id="2158" w:author="Jean Anthony" w:date="2001-03-12T20:36:00Z" w:original="%1:5:0:.%2:1:0:.%3:2:0:.%4:2:0:.%5:4:0:"/>
        </w:numPr>
      </w:pPr>
      <w:bookmarkStart w:id="2159" w:name="_Toc508178553"/>
      <w:r>
        <w:t>Subscription Version Activation</w:t>
      </w:r>
      <w:bookmarkEnd w:id="2159"/>
    </w:p>
    <w:p w14:paraId="5F01C529" w14:textId="77777777" w:rsidR="00000000" w:rsidRDefault="001F0AD0">
      <w:pPr>
        <w:pStyle w:val="BodyText"/>
      </w:pPr>
      <w:r>
        <w:t>This section provides the requirements for the Subscription Version Activation functionality, which is exec</w:t>
      </w:r>
      <w:r>
        <w:t>uted upon the NPAC personnel or SOA to NPAC SMS interface user requesting to activate a Subscription Version.  Requirements related to activation are contained in requirement R5-23.</w:t>
      </w:r>
    </w:p>
    <w:p w14:paraId="61F5B01A" w14:textId="77777777" w:rsidR="00000000" w:rsidRDefault="001F0AD0">
      <w:pPr>
        <w:pStyle w:val="RequirementHead"/>
      </w:pPr>
      <w:r>
        <w:t>R5</w:t>
      </w:r>
      <w:r>
        <w:noBreakHyphen/>
        <w:t>51.1</w:t>
      </w:r>
      <w:r>
        <w:tab/>
        <w:t>Activate Subscription Version - Version Identification</w:t>
      </w:r>
    </w:p>
    <w:p w14:paraId="2971B91A" w14:textId="77777777" w:rsidR="00000000" w:rsidRDefault="001F0AD0">
      <w:pPr>
        <w:pStyle w:val="RequirementBody"/>
        <w:keepNext/>
        <w:spacing w:after="120"/>
      </w:pPr>
      <w:r>
        <w:t>NPAC SMS sh</w:t>
      </w:r>
      <w:r>
        <w:t>all require the following data from the NPAC personnel or new service provider to identify the Subscription Version to be activated:</w:t>
      </w:r>
    </w:p>
    <w:p w14:paraId="0AD6E441" w14:textId="77777777" w:rsidR="00000000" w:rsidRDefault="001F0AD0">
      <w:pPr>
        <w:pStyle w:val="BodyText2"/>
        <w:keepNext/>
        <w:spacing w:before="0"/>
      </w:pPr>
      <w:r>
        <w:t>Ported Telephone Number</w:t>
      </w:r>
    </w:p>
    <w:p w14:paraId="70FF41DD" w14:textId="77777777" w:rsidR="00000000" w:rsidRDefault="001F0AD0">
      <w:pPr>
        <w:pStyle w:val="BodyText2"/>
        <w:keepNext/>
      </w:pPr>
      <w:r>
        <w:t>or</w:t>
      </w:r>
    </w:p>
    <w:p w14:paraId="0B8EBA98" w14:textId="77777777" w:rsidR="00000000" w:rsidRDefault="001F0AD0">
      <w:pPr>
        <w:pStyle w:val="BodyText2"/>
        <w:keepNext/>
        <w:spacing w:after="360"/>
      </w:pPr>
      <w:r>
        <w:t>Subscription Version ID</w:t>
      </w:r>
    </w:p>
    <w:p w14:paraId="7D98FDB5" w14:textId="77777777" w:rsidR="00000000" w:rsidRDefault="001F0AD0">
      <w:pPr>
        <w:pStyle w:val="RequirementHead"/>
      </w:pPr>
      <w:r>
        <w:t>R5-51.2</w:t>
      </w:r>
      <w:r>
        <w:tab/>
        <w:t>Activate Subscription Version - Broadcast Complete Date and Time</w:t>
      </w:r>
      <w:r>
        <w:t xml:space="preserve"> Stamp</w:t>
      </w:r>
    </w:p>
    <w:p w14:paraId="7149F433" w14:textId="77777777" w:rsidR="00000000" w:rsidRDefault="001F0AD0">
      <w:pPr>
        <w:pStyle w:val="RequirementBody"/>
      </w:pPr>
      <w:r>
        <w:t>NPAC SMS shall record the current date and time as the Activation Broadcast Complete Date and Time Stamp, as soon as one Local SMS has successfully acknowledged activating the new Subscription Version.</w:t>
      </w:r>
    </w:p>
    <w:p w14:paraId="3D2A34A6" w14:textId="77777777" w:rsidR="00000000" w:rsidRDefault="001F0AD0">
      <w:pPr>
        <w:pStyle w:val="RequirementHead"/>
      </w:pPr>
      <w:r>
        <w:t>RR5-21</w:t>
      </w:r>
      <w:r>
        <w:tab/>
        <w:t>Activate “porting to original” Subscript</w:t>
      </w:r>
      <w:r>
        <w:t>ion Version</w:t>
      </w:r>
    </w:p>
    <w:p w14:paraId="1732A258" w14:textId="77777777" w:rsidR="00000000" w:rsidRDefault="001F0AD0">
      <w:pPr>
        <w:pStyle w:val="RequirementBody"/>
      </w:pPr>
      <w:r>
        <w:t>NPAC SMS shall proceed with the “immediate” disconnect processing when a “porting to original” Subscription Version is activated.</w:t>
      </w:r>
    </w:p>
    <w:p w14:paraId="0C8ABBE0" w14:textId="77777777" w:rsidR="00000000" w:rsidRDefault="001F0AD0">
      <w:pPr>
        <w:pStyle w:val="RequirementHead"/>
      </w:pPr>
      <w:r>
        <w:t>RR5-22</w:t>
      </w:r>
      <w:r>
        <w:tab/>
        <w:t>Activate Subscription Version - Set Activation Received Timestamp</w:t>
      </w:r>
    </w:p>
    <w:p w14:paraId="415632CD" w14:textId="77777777" w:rsidR="00000000" w:rsidRDefault="001F0AD0">
      <w:pPr>
        <w:pStyle w:val="RequirementBody"/>
      </w:pPr>
      <w:r>
        <w:t xml:space="preserve">NPAC SMS shall set the </w:t>
      </w:r>
      <w:r>
        <w:rPr>
          <w:caps/>
        </w:rPr>
        <w:t>a</w:t>
      </w:r>
      <w:r>
        <w:t xml:space="preserve">ctivation </w:t>
      </w:r>
      <w:r>
        <w:rPr>
          <w:caps/>
        </w:rPr>
        <w:t>r</w:t>
      </w:r>
      <w:r>
        <w:t>eceive</w:t>
      </w:r>
      <w:r>
        <w:t>d timestamp to the current date and time upon receiving a Subscription Version activation request.</w:t>
      </w:r>
    </w:p>
    <w:p w14:paraId="22E7C5AE" w14:textId="77777777" w:rsidR="00000000" w:rsidRDefault="001F0AD0">
      <w:pPr>
        <w:pStyle w:val="RequirementHead"/>
      </w:pPr>
      <w:r>
        <w:t>R5</w:t>
      </w:r>
      <w:r>
        <w:noBreakHyphen/>
        <w:t>52</w:t>
      </w:r>
      <w:r>
        <w:tab/>
        <w:t>Activate Subscription Version - Invalid Status Notification</w:t>
      </w:r>
    </w:p>
    <w:p w14:paraId="30976A92" w14:textId="77777777" w:rsidR="00000000" w:rsidRDefault="001F0AD0">
      <w:pPr>
        <w:pStyle w:val="RequirementBody"/>
      </w:pPr>
      <w:r>
        <w:t>NPAC SMS shall send an error message to the originating user if the version status is not p</w:t>
      </w:r>
      <w:r>
        <w:t>ending upon Subscription Version activation.</w:t>
      </w:r>
    </w:p>
    <w:p w14:paraId="3BE02C05" w14:textId="77777777" w:rsidR="00000000" w:rsidRDefault="001F0AD0">
      <w:pPr>
        <w:pStyle w:val="RequirementHead"/>
      </w:pPr>
      <w:r>
        <w:t>R5-53.1</w:t>
      </w:r>
      <w:r>
        <w:tab/>
        <w:t>Activate Subscription Version - Validation</w:t>
      </w:r>
    </w:p>
    <w:p w14:paraId="22059283" w14:textId="77777777" w:rsidR="00000000" w:rsidRDefault="001F0AD0">
      <w:pPr>
        <w:pStyle w:val="RequirementBody"/>
      </w:pPr>
      <w:r>
        <w:t>NPAC SMS shall verify that a Subscription Version is in a valid pending state by checking that a new Service Provider time stamp exists and that the effective d</w:t>
      </w:r>
      <w:r>
        <w:t>ate of the NPA-NXX has been reached.</w:t>
      </w:r>
    </w:p>
    <w:p w14:paraId="4AD26522" w14:textId="77777777" w:rsidR="00000000" w:rsidRDefault="001F0AD0">
      <w:pPr>
        <w:pStyle w:val="RequirementHead"/>
      </w:pPr>
      <w:r>
        <w:t>R5-53.2</w:t>
      </w:r>
      <w:r>
        <w:tab/>
        <w:t>Activate Subscription Version Validation Error Message</w:t>
      </w:r>
    </w:p>
    <w:p w14:paraId="047EB660" w14:textId="77777777" w:rsidR="00000000" w:rsidRDefault="001F0AD0">
      <w:pPr>
        <w:pStyle w:val="RequirementBody"/>
      </w:pPr>
      <w:r>
        <w:t>NPAC SMS shall send an error message to the originating user if the Subscription validation fails.</w:t>
      </w:r>
    </w:p>
    <w:p w14:paraId="0C273F5E" w14:textId="77777777" w:rsidR="00000000" w:rsidRDefault="001F0AD0">
      <w:pPr>
        <w:pStyle w:val="RequirementHead"/>
      </w:pPr>
      <w:r>
        <w:t>R5-53.3</w:t>
      </w:r>
      <w:r>
        <w:tab/>
        <w:t>Activate Subscription Version - Validate Due Date</w:t>
      </w:r>
    </w:p>
    <w:p w14:paraId="58B6BF5B" w14:textId="77777777" w:rsidR="00000000" w:rsidRDefault="001F0AD0">
      <w:pPr>
        <w:pStyle w:val="RequirementBody"/>
      </w:pPr>
      <w:r>
        <w:t>NPAC SMS shall verify that a pending Subscription Version is eligible for activation by ensuring that the new Service Provider due date is less than or equal to the current date.</w:t>
      </w:r>
    </w:p>
    <w:p w14:paraId="75D7E776" w14:textId="77777777" w:rsidR="00000000" w:rsidRDefault="001F0AD0">
      <w:pPr>
        <w:pStyle w:val="RequirementHead"/>
      </w:pPr>
      <w:r>
        <w:t>R5</w:t>
      </w:r>
      <w:r>
        <w:noBreakHyphen/>
        <w:t>55</w:t>
      </w:r>
      <w:r>
        <w:tab/>
        <w:t>Activate Subscription Version - Local SMS Identification</w:t>
      </w:r>
    </w:p>
    <w:p w14:paraId="76D79F29" w14:textId="77777777" w:rsidR="00000000" w:rsidRDefault="001F0AD0">
      <w:pPr>
        <w:pStyle w:val="RequirementBody"/>
      </w:pPr>
      <w:r>
        <w:t>NPAC SMS shal</w:t>
      </w:r>
      <w:r>
        <w:t>l determine which Local SMSs to send the Subscription Version to by identifying all Local SMS that are accepting Subscription Version data downloads for the given NPA-NXX.</w:t>
      </w:r>
    </w:p>
    <w:p w14:paraId="4901ED7E" w14:textId="77777777" w:rsidR="00000000" w:rsidRDefault="001F0AD0">
      <w:pPr>
        <w:pStyle w:val="RequirementHead"/>
      </w:pPr>
      <w:r>
        <w:t>R5</w:t>
      </w:r>
      <w:r>
        <w:noBreakHyphen/>
        <w:t>57.1</w:t>
      </w:r>
      <w:r>
        <w:tab/>
        <w:t>Activate Subscription Version - Send to Local SMSs</w:t>
      </w:r>
    </w:p>
    <w:p w14:paraId="6A00CF84" w14:textId="77777777" w:rsidR="00000000" w:rsidRDefault="001F0AD0">
      <w:pPr>
        <w:pStyle w:val="RequirementBody"/>
      </w:pPr>
      <w:r>
        <w:t>NPAC SMS shall send the a</w:t>
      </w:r>
      <w:r>
        <w:t>ctivated Subscription Version for an activated Inter or Intra-Service Provider port via the NPAC SMS to Local SMS Interface to the Local SMSs.</w:t>
      </w:r>
    </w:p>
    <w:p w14:paraId="3C25E580" w14:textId="77777777" w:rsidR="00000000" w:rsidRDefault="001F0AD0">
      <w:pPr>
        <w:pStyle w:val="RequirementHead"/>
      </w:pPr>
      <w:r>
        <w:t>R5</w:t>
      </w:r>
      <w:r>
        <w:noBreakHyphen/>
        <w:t>57.2</w:t>
      </w:r>
      <w:r>
        <w:tab/>
        <w:t>Activate Subscription Version - Set to Sending</w:t>
      </w:r>
    </w:p>
    <w:p w14:paraId="14E24495" w14:textId="77777777" w:rsidR="00000000" w:rsidRDefault="001F0AD0">
      <w:pPr>
        <w:pStyle w:val="RequirementBody"/>
      </w:pPr>
      <w:r>
        <w:t>NPAC SMS shall set the subscription status to sending upon</w:t>
      </w:r>
      <w:r>
        <w:t xml:space="preserve"> sending the activated Subscription Version to the Local SMSs.</w:t>
      </w:r>
    </w:p>
    <w:p w14:paraId="476DBCE1" w14:textId="77777777" w:rsidR="00000000" w:rsidRDefault="001F0AD0">
      <w:pPr>
        <w:pStyle w:val="RequirementHead"/>
      </w:pPr>
      <w:r>
        <w:t>R5</w:t>
      </w:r>
      <w:r>
        <w:noBreakHyphen/>
        <w:t>57.3</w:t>
      </w:r>
      <w:r>
        <w:tab/>
        <w:t>Activate Subscription Version - Date and Time Stamp</w:t>
      </w:r>
    </w:p>
    <w:p w14:paraId="57F3D8C8" w14:textId="77777777" w:rsidR="00000000" w:rsidRDefault="001F0AD0">
      <w:pPr>
        <w:pStyle w:val="RequirementBody"/>
      </w:pPr>
      <w:r>
        <w:t>NPAC SMS shall record the current date and time as the broadcast date and time stamp upon initiating sending the activated subscripti</w:t>
      </w:r>
      <w:r>
        <w:t>on to the Local SMSs.</w:t>
      </w:r>
    </w:p>
    <w:p w14:paraId="40D050B7" w14:textId="77777777" w:rsidR="00000000" w:rsidRDefault="001F0AD0">
      <w:pPr>
        <w:pStyle w:val="RequirementHead"/>
      </w:pPr>
      <w:r>
        <w:t>R5</w:t>
      </w:r>
      <w:r>
        <w:noBreakHyphen/>
        <w:t>58.1</w:t>
      </w:r>
      <w:r>
        <w:tab/>
        <w:t>Local SMS Activation message logging</w:t>
      </w:r>
    </w:p>
    <w:p w14:paraId="12B55114" w14:textId="77777777" w:rsidR="00000000" w:rsidRDefault="001F0AD0">
      <w:pPr>
        <w:pStyle w:val="RequirementBody"/>
      </w:pPr>
      <w:r>
        <w:t>NPAC SMS shall log the activation responses resulting from the activation requests sent to the Local SMSs.</w:t>
      </w:r>
    </w:p>
    <w:p w14:paraId="50F42283" w14:textId="77777777" w:rsidR="00000000" w:rsidRDefault="001F0AD0">
      <w:pPr>
        <w:pStyle w:val="RequirementHead"/>
      </w:pPr>
      <w:r>
        <w:t>R5-58.2</w:t>
      </w:r>
      <w:r>
        <w:tab/>
        <w:t>Local SMS Activation Log Retention Period - Tunable Parameter</w:t>
      </w:r>
    </w:p>
    <w:p w14:paraId="40DCE8E9" w14:textId="77777777" w:rsidR="00000000" w:rsidRDefault="001F0AD0">
      <w:pPr>
        <w:pStyle w:val="RequirementBody"/>
      </w:pPr>
      <w:r>
        <w:t>NPAC SMS sha</w:t>
      </w:r>
      <w:r>
        <w:t>ll provide a Local SMS Activation Log Retention Period tunable parameter which is defined as the number of calendar days Local SMS activation responses will remain in the log.</w:t>
      </w:r>
    </w:p>
    <w:p w14:paraId="75E00D01" w14:textId="77777777" w:rsidR="00000000" w:rsidRDefault="001F0AD0">
      <w:pPr>
        <w:pStyle w:val="RequirementHead"/>
      </w:pPr>
      <w:r>
        <w:t>R5-58.3</w:t>
      </w:r>
      <w:r>
        <w:tab/>
        <w:t>Local SMS Activation Log Retention Period - Tunable Parameter Modificati</w:t>
      </w:r>
      <w:r>
        <w:t>on</w:t>
      </w:r>
    </w:p>
    <w:p w14:paraId="2F5FE1D1" w14:textId="77777777" w:rsidR="00000000" w:rsidRDefault="001F0AD0">
      <w:pPr>
        <w:pStyle w:val="RequirementBody"/>
      </w:pPr>
      <w:r>
        <w:t>NPAC SMS shall allow the NPAC SMS Administrator to modify the</w:t>
      </w:r>
      <w:r>
        <w:rPr>
          <w:b/>
        </w:rPr>
        <w:t xml:space="preserve"> </w:t>
      </w:r>
      <w:r>
        <w:t>Local SMS Activation Log Retention Period tunable parameter.</w:t>
      </w:r>
    </w:p>
    <w:p w14:paraId="0C66CB8C" w14:textId="77777777" w:rsidR="00000000" w:rsidRDefault="001F0AD0">
      <w:pPr>
        <w:pStyle w:val="RequirementHead"/>
      </w:pPr>
      <w:r>
        <w:t>R5-58.4</w:t>
      </w:r>
      <w:r>
        <w:tab/>
        <w:t>Local SMS Activation Log Retention Period - Tunable Parameter Default</w:t>
      </w:r>
    </w:p>
    <w:p w14:paraId="5E9B6B4F" w14:textId="77777777" w:rsidR="00000000" w:rsidRDefault="001F0AD0">
      <w:pPr>
        <w:pStyle w:val="RequirementBody"/>
      </w:pPr>
      <w:r>
        <w:t xml:space="preserve">NPAC SMS shall default the Local SMS Activation Log </w:t>
      </w:r>
      <w:r>
        <w:t>Retention Period tunable parameter to 90 calendar days.</w:t>
      </w:r>
    </w:p>
    <w:p w14:paraId="0B70B169" w14:textId="77777777" w:rsidR="00000000" w:rsidRDefault="001F0AD0">
      <w:pPr>
        <w:pStyle w:val="RequirementHead"/>
      </w:pPr>
      <w:r>
        <w:t>R5-58.5</w:t>
      </w:r>
      <w:r>
        <w:tab/>
        <w:t>Local SMS Activation Message Log - Viewing</w:t>
      </w:r>
    </w:p>
    <w:p w14:paraId="7D52B859" w14:textId="77777777" w:rsidR="00000000" w:rsidRDefault="001F0AD0">
      <w:pPr>
        <w:pStyle w:val="RequirementBody"/>
      </w:pPr>
      <w:r>
        <w:t>NPAC SMS shall allow NPAC personnel to view the Local SMS Activation Message log.</w:t>
      </w:r>
    </w:p>
    <w:p w14:paraId="697718CE" w14:textId="77777777" w:rsidR="00000000" w:rsidRDefault="001F0AD0">
      <w:pPr>
        <w:pStyle w:val="RequirementHead"/>
      </w:pPr>
      <w:r>
        <w:t>R5</w:t>
      </w:r>
      <w:r>
        <w:noBreakHyphen/>
        <w:t>59.1</w:t>
      </w:r>
      <w:r>
        <w:tab/>
        <w:t>Activate Subscription Version - Set Status of Current to Ac</w:t>
      </w:r>
      <w:r>
        <w:t>tive</w:t>
      </w:r>
    </w:p>
    <w:p w14:paraId="18FF7506" w14:textId="77777777" w:rsidR="00000000" w:rsidRDefault="001F0AD0">
      <w:pPr>
        <w:pStyle w:val="RequirementBody"/>
      </w:pPr>
      <w:r>
        <w:t>NPAC SMS shall, upon receiving successful activation acknowledgment from all involved Local SMSs, set the sending Subscription Version status to active.</w:t>
      </w:r>
    </w:p>
    <w:p w14:paraId="1B392705" w14:textId="77777777" w:rsidR="00000000" w:rsidRDefault="001F0AD0">
      <w:pPr>
        <w:pStyle w:val="RequirementHead"/>
      </w:pPr>
      <w:r>
        <w:t>R5</w:t>
      </w:r>
      <w:r>
        <w:noBreakHyphen/>
        <w:t>59.2</w:t>
      </w:r>
      <w:r>
        <w:tab/>
        <w:t>Activate Subscription Version - Set Status of Previous to Old</w:t>
      </w:r>
    </w:p>
    <w:p w14:paraId="7A9ABB5C" w14:textId="77777777" w:rsidR="00000000" w:rsidRDefault="001F0AD0">
      <w:pPr>
        <w:pStyle w:val="RequirementBody"/>
      </w:pPr>
      <w:r>
        <w:t>NPAC SMS shall upon receivin</w:t>
      </w:r>
      <w:r>
        <w:t>g successful activation acknowledgment from any involved Local SMSs, set the previous active Subscription Version status to old.</w:t>
      </w:r>
    </w:p>
    <w:p w14:paraId="1D12C2BE" w14:textId="77777777" w:rsidR="00000000" w:rsidRDefault="001F0AD0">
      <w:pPr>
        <w:pStyle w:val="RequirementHead"/>
      </w:pPr>
      <w:r>
        <w:t>R5</w:t>
      </w:r>
      <w:r>
        <w:noBreakHyphen/>
        <w:t>60.1</w:t>
      </w:r>
      <w:r>
        <w:tab/>
        <w:t>Subscription Activation Retry Attempts - Tunable Parameter</w:t>
      </w:r>
    </w:p>
    <w:p w14:paraId="73C5B27C" w14:textId="77777777" w:rsidR="00000000" w:rsidRDefault="001F0AD0">
      <w:pPr>
        <w:pStyle w:val="RequirementBody"/>
      </w:pPr>
      <w:r>
        <w:t>NPAC SMS shall provide a Subscription Activation Retry Attem</w:t>
      </w:r>
      <w:r>
        <w:t>pts</w:t>
      </w:r>
      <w:r>
        <w:rPr>
          <w:b/>
        </w:rPr>
        <w:t xml:space="preserve"> </w:t>
      </w:r>
      <w:r>
        <w:t>tunable parameter which defines the number of times a new Subscription Version will be sent to a Local SMS which has not acknowledged receipt of the activation request.</w:t>
      </w:r>
    </w:p>
    <w:p w14:paraId="025D397C" w14:textId="77777777" w:rsidR="00000000" w:rsidRDefault="001F0AD0">
      <w:pPr>
        <w:pStyle w:val="RequirementHead"/>
      </w:pPr>
      <w:r>
        <w:t>R5-60.2</w:t>
      </w:r>
      <w:r>
        <w:tab/>
        <w:t>Subscription Activation Retry Interval - Tunable Parameter</w:t>
      </w:r>
    </w:p>
    <w:p w14:paraId="4D72F607" w14:textId="77777777" w:rsidR="00000000" w:rsidRDefault="001F0AD0">
      <w:pPr>
        <w:pStyle w:val="RequirementBody"/>
      </w:pPr>
      <w:r>
        <w:t>NPAC SMS shall p</w:t>
      </w:r>
      <w:r>
        <w:t>rovide a Subscription Activation Retry Interval</w:t>
      </w:r>
      <w:r>
        <w:rPr>
          <w:b/>
        </w:rPr>
        <w:t xml:space="preserve"> </w:t>
      </w:r>
      <w:r>
        <w:t>tunable parameter, which defines the delay between sending new Subscription Versions to a Local SMS that has not acknowledged receipt of the activation request.</w:t>
      </w:r>
    </w:p>
    <w:p w14:paraId="4E555C49" w14:textId="77777777" w:rsidR="00000000" w:rsidRDefault="001F0AD0">
      <w:pPr>
        <w:pStyle w:val="RequirementHead"/>
      </w:pPr>
      <w:r>
        <w:t>R5-60.3</w:t>
      </w:r>
      <w:r>
        <w:tab/>
        <w:t xml:space="preserve">Subscription Activation Retry Attempts </w:t>
      </w:r>
      <w:r>
        <w:t>- Tunable Parameter Modification</w:t>
      </w:r>
    </w:p>
    <w:p w14:paraId="3BC24306" w14:textId="77777777" w:rsidR="00000000" w:rsidRDefault="001F0AD0">
      <w:pPr>
        <w:pStyle w:val="RequirementBody"/>
      </w:pPr>
      <w:r>
        <w:t>NPAC SMS shall allow the NPAC SMS Administrator to modify the Subscription Activation Retry Attempts</w:t>
      </w:r>
      <w:r>
        <w:rPr>
          <w:b/>
        </w:rPr>
        <w:t xml:space="preserve"> </w:t>
      </w:r>
      <w:r>
        <w:t>tunable parameter.</w:t>
      </w:r>
    </w:p>
    <w:p w14:paraId="2692033D" w14:textId="77777777" w:rsidR="00000000" w:rsidRDefault="001F0AD0">
      <w:pPr>
        <w:pStyle w:val="RequirementHead"/>
      </w:pPr>
      <w:r>
        <w:t>R5-60.4</w:t>
      </w:r>
      <w:r>
        <w:tab/>
        <w:t>Subscription Activation Retry Interval - Tunable Parameter Modification</w:t>
      </w:r>
    </w:p>
    <w:p w14:paraId="4A930EA1" w14:textId="77777777" w:rsidR="00000000" w:rsidRDefault="001F0AD0">
      <w:pPr>
        <w:pStyle w:val="RequirementBody"/>
      </w:pPr>
      <w:r>
        <w:t>NPAC SMS shall allow th</w:t>
      </w:r>
      <w:r>
        <w:t>e NPAC SMS Administrator to modify the Subscription Activation Retry Interval</w:t>
      </w:r>
      <w:r>
        <w:rPr>
          <w:b/>
        </w:rPr>
        <w:t xml:space="preserve"> </w:t>
      </w:r>
      <w:r>
        <w:t>tunable parameter.</w:t>
      </w:r>
    </w:p>
    <w:p w14:paraId="06A51DAB" w14:textId="77777777" w:rsidR="00000000" w:rsidRDefault="001F0AD0">
      <w:pPr>
        <w:pStyle w:val="RequirementHead"/>
      </w:pPr>
      <w:r>
        <w:t>R5-60.5</w:t>
      </w:r>
      <w:r>
        <w:tab/>
        <w:t>Subscription Activation Retry Attempts - Tunable Parameter Default</w:t>
      </w:r>
    </w:p>
    <w:p w14:paraId="076FE12C" w14:textId="77777777" w:rsidR="00000000" w:rsidRDefault="001F0AD0">
      <w:pPr>
        <w:pStyle w:val="RequirementBody"/>
      </w:pPr>
      <w:r>
        <w:t>NPAC SMS shall default the Subscription Activation Retry Attempts</w:t>
      </w:r>
      <w:r>
        <w:rPr>
          <w:b/>
        </w:rPr>
        <w:t xml:space="preserve"> </w:t>
      </w:r>
      <w:r>
        <w:t xml:space="preserve">tunable parameter </w:t>
      </w:r>
      <w:r>
        <w:t>to 3 times.</w:t>
      </w:r>
    </w:p>
    <w:p w14:paraId="6A1E035D" w14:textId="77777777" w:rsidR="00000000" w:rsidRDefault="001F0AD0">
      <w:pPr>
        <w:pStyle w:val="RequirementHead"/>
      </w:pPr>
      <w:r>
        <w:t>R5-60.6</w:t>
      </w:r>
      <w:r>
        <w:tab/>
        <w:t>Subscription Activation Retry Interval - Tunable Parameter Default</w:t>
      </w:r>
    </w:p>
    <w:p w14:paraId="1C73F156" w14:textId="77777777" w:rsidR="00000000" w:rsidRDefault="001F0AD0">
      <w:pPr>
        <w:pStyle w:val="RequirementBody"/>
      </w:pPr>
      <w:r>
        <w:t>NPAC SMS shall default the Subscription Activation Retry Interval</w:t>
      </w:r>
      <w:r>
        <w:rPr>
          <w:b/>
        </w:rPr>
        <w:t xml:space="preserve"> </w:t>
      </w:r>
      <w:r>
        <w:t>tunable parameter to 2 minutes.</w:t>
      </w:r>
    </w:p>
    <w:p w14:paraId="26FE2EF6" w14:textId="77777777" w:rsidR="00000000" w:rsidRDefault="001F0AD0">
      <w:pPr>
        <w:pStyle w:val="RequirementHead"/>
      </w:pPr>
      <w:r>
        <w:t>R5-60.7</w:t>
      </w:r>
      <w:r>
        <w:tab/>
        <w:t>Subscription Version Activation Failure Retry</w:t>
      </w:r>
    </w:p>
    <w:p w14:paraId="005C481F" w14:textId="77777777" w:rsidR="00000000" w:rsidRDefault="001F0AD0">
      <w:pPr>
        <w:pStyle w:val="RequirementBody"/>
      </w:pPr>
      <w:r>
        <w:t>NPAC SMS shall re</w:t>
      </w:r>
      <w:r>
        <w:t>send the activated Subscription Version a Subscription Activation Retry Attempts</w:t>
      </w:r>
      <w:r>
        <w:rPr>
          <w:b/>
        </w:rPr>
        <w:t xml:space="preserve"> </w:t>
      </w:r>
      <w:r>
        <w:t>tunable parameter number of times to a Local SMS that has not acknowledged the receipt of the activation request once the Subscription Activation Retry Interval</w:t>
      </w:r>
      <w:r>
        <w:rPr>
          <w:b/>
        </w:rPr>
        <w:t xml:space="preserve"> </w:t>
      </w:r>
      <w:r>
        <w:t>tunable parame</w:t>
      </w:r>
      <w:r>
        <w:t xml:space="preserve">ter expires. </w:t>
      </w:r>
    </w:p>
    <w:p w14:paraId="6F477BF1" w14:textId="77777777" w:rsidR="00000000" w:rsidRDefault="001F0AD0">
      <w:pPr>
        <w:pStyle w:val="RequirementHead"/>
      </w:pPr>
      <w:r>
        <w:t>R5-60.8</w:t>
      </w:r>
      <w:r>
        <w:tab/>
        <w:t>Subscription Version Activation Failure - After Retries</w:t>
      </w:r>
    </w:p>
    <w:p w14:paraId="246AAC9D" w14:textId="77777777" w:rsidR="00000000" w:rsidRDefault="001F0AD0">
      <w:pPr>
        <w:pStyle w:val="RequirementBody"/>
      </w:pPr>
      <w:r>
        <w:t>NPAC SMS shall consider the Subscription Version activation for a given Local SMS failed once the applicable Activation Retry tunable parameter number of retries has been exhaust</w:t>
      </w:r>
      <w:r>
        <w:t>ed for that Local SMS.</w:t>
      </w:r>
    </w:p>
    <w:p w14:paraId="2B6CBFA7" w14:textId="77777777" w:rsidR="00000000" w:rsidRDefault="001F0AD0">
      <w:pPr>
        <w:pStyle w:val="RequirementHead"/>
      </w:pPr>
      <w:r>
        <w:t>R5-60.9</w:t>
      </w:r>
      <w:r>
        <w:tab/>
        <w:t>Subscription Version Activation Failure - Status Sending</w:t>
      </w:r>
    </w:p>
    <w:p w14:paraId="0601417D" w14:textId="77777777" w:rsidR="00000000" w:rsidRDefault="001F0AD0">
      <w:pPr>
        <w:pStyle w:val="RequirementBody"/>
      </w:pPr>
      <w:r>
        <w:t>NPAC SMS shall retain the status for the Subscription Version being activated as sending until the Subscription Version retry period expires for all Local SMSs, or unti</w:t>
      </w:r>
      <w:r>
        <w:t>l all Local SMSs have acknowledged the activation.</w:t>
      </w:r>
    </w:p>
    <w:p w14:paraId="793A0763" w14:textId="77777777" w:rsidR="00000000" w:rsidRDefault="001F0AD0">
      <w:pPr>
        <w:pStyle w:val="RequirementHead"/>
      </w:pPr>
      <w:r>
        <w:t>R5-60.10</w:t>
      </w:r>
      <w:r>
        <w:tab/>
        <w:t>Subscription Version Activation Failure - Local SMS Identification</w:t>
      </w:r>
    </w:p>
    <w:p w14:paraId="423A5CE5" w14:textId="77777777" w:rsidR="00000000" w:rsidRDefault="001F0AD0">
      <w:pPr>
        <w:pStyle w:val="RequirementBody"/>
      </w:pPr>
      <w:r>
        <w:t>NPAC SMS shall notify the NPAC SMS Administrator of all Local SMSs where new activation failed, once each Local SMS has successfu</w:t>
      </w:r>
      <w:r>
        <w:t>lly responded or failed to respond during the activation retry period.</w:t>
      </w:r>
    </w:p>
    <w:p w14:paraId="540AA7D0" w14:textId="77777777" w:rsidR="00000000" w:rsidRDefault="001F0AD0">
      <w:pPr>
        <w:pStyle w:val="RequirementHead"/>
      </w:pPr>
      <w:r>
        <w:t>R5-60.11</w:t>
      </w:r>
      <w:r>
        <w:tab/>
        <w:t>Subscription Version Activation Failure - Set Status to Partial Failure</w:t>
      </w:r>
    </w:p>
    <w:p w14:paraId="37D4C29C" w14:textId="77777777" w:rsidR="00000000" w:rsidRDefault="001F0AD0">
      <w:pPr>
        <w:pStyle w:val="RequirementBody"/>
      </w:pPr>
      <w:r>
        <w:t>NPAC SMS shall set the Subscription Version status to partial failure if the activation resulting from a</w:t>
      </w:r>
      <w:r>
        <w:t>n subscription version activation request failed in one or more, but not all, of the Local SMSs.</w:t>
      </w:r>
    </w:p>
    <w:p w14:paraId="783AB1A9" w14:textId="77777777" w:rsidR="00000000" w:rsidRDefault="001F0AD0">
      <w:pPr>
        <w:pStyle w:val="RequirementHead"/>
      </w:pPr>
      <w:r>
        <w:t>R5-60.12</w:t>
      </w:r>
      <w:r>
        <w:tab/>
        <w:t>Subscription Version Partial Activation Failure - Set Status of Previous to Old</w:t>
      </w:r>
    </w:p>
    <w:p w14:paraId="7EBE9C2C" w14:textId="77777777" w:rsidR="00000000" w:rsidRDefault="001F0AD0">
      <w:pPr>
        <w:pStyle w:val="RequirementBody"/>
      </w:pPr>
      <w:r>
        <w:t>NPAC SMS shall set the status of a previous active version to old when</w:t>
      </w:r>
      <w:r>
        <w:t xml:space="preserve"> a Subscription Version activation succeeds for at least one of the Local SMSs.</w:t>
      </w:r>
    </w:p>
    <w:p w14:paraId="717A46E2" w14:textId="77777777" w:rsidR="00000000" w:rsidRDefault="001F0AD0">
      <w:pPr>
        <w:pStyle w:val="RequirementHead"/>
      </w:pPr>
      <w:r>
        <w:t>R5</w:t>
      </w:r>
      <w:r>
        <w:noBreakHyphen/>
        <w:t>61.1</w:t>
      </w:r>
      <w:r>
        <w:tab/>
        <w:t>Subscription Version Activation - Set Status to Failure</w:t>
      </w:r>
    </w:p>
    <w:p w14:paraId="7AFE3286" w14:textId="77777777" w:rsidR="00000000" w:rsidRDefault="001F0AD0">
      <w:pPr>
        <w:pStyle w:val="RequirementBody"/>
      </w:pPr>
      <w:r>
        <w:t>NPAC SMS shall set the status of the Subscription Version to failed if the Subscription Version fails activation</w:t>
      </w:r>
      <w:r>
        <w:t xml:space="preserve"> resulting from an subscription version activation request in all</w:t>
      </w:r>
      <w:r>
        <w:rPr>
          <w:i/>
        </w:rPr>
        <w:t xml:space="preserve"> </w:t>
      </w:r>
      <w:r>
        <w:t>the Local SMSs to which it</w:t>
      </w:r>
      <w:r>
        <w:rPr>
          <w:i/>
        </w:rPr>
        <w:t xml:space="preserve"> </w:t>
      </w:r>
      <w:r>
        <w:t>was sent.</w:t>
      </w:r>
    </w:p>
    <w:p w14:paraId="04E54A93" w14:textId="77777777" w:rsidR="00000000" w:rsidRDefault="001F0AD0">
      <w:pPr>
        <w:pStyle w:val="RequirementHead"/>
      </w:pPr>
      <w:r>
        <w:t>R5-61.2</w:t>
      </w:r>
      <w:r>
        <w:tab/>
        <w:t>Subscription Version Activation Subscription Version - Failure Notification</w:t>
      </w:r>
    </w:p>
    <w:p w14:paraId="6B6AA1AC" w14:textId="77777777" w:rsidR="00000000" w:rsidRDefault="001F0AD0">
      <w:pPr>
        <w:pStyle w:val="RequirementBody"/>
      </w:pPr>
      <w:r>
        <w:t>NPAC SMS shall notify the NPAC System Administrator when a Subscripti</w:t>
      </w:r>
      <w:r>
        <w:t>on Version fails activation at all of the Local SMSs.</w:t>
      </w:r>
    </w:p>
    <w:p w14:paraId="74C92D21" w14:textId="77777777" w:rsidR="00000000" w:rsidRDefault="001F0AD0">
      <w:pPr>
        <w:pStyle w:val="RequirementHead"/>
      </w:pPr>
      <w:r>
        <w:t>R5-61.3</w:t>
      </w:r>
      <w:r>
        <w:tab/>
        <w:t>Subscription Version Activation - Resend to Failed Local SMSs</w:t>
      </w:r>
    </w:p>
    <w:p w14:paraId="64D54FAF" w14:textId="77777777" w:rsidR="00000000" w:rsidRDefault="001F0AD0">
      <w:pPr>
        <w:pStyle w:val="RequirementBody"/>
      </w:pPr>
      <w:r>
        <w:t>NPAC SMS shall provide NPAC SMS personnel with the functionality to re-send activate Subscription Version requests to all failed Loc</w:t>
      </w:r>
      <w:r>
        <w:t>al SMSs.</w:t>
      </w:r>
    </w:p>
    <w:p w14:paraId="665EE0C9" w14:textId="77777777" w:rsidR="00000000" w:rsidRDefault="001F0AD0">
      <w:pPr>
        <w:pStyle w:val="RequirementHead"/>
      </w:pPr>
      <w:r>
        <w:t>RR5-22.1</w:t>
      </w:r>
      <w:r>
        <w:tab/>
        <w:t>Subscription Version Activation - Failed Local SMS Notification - Both Service Providers</w:t>
      </w:r>
    </w:p>
    <w:p w14:paraId="60E274A8" w14:textId="77777777" w:rsidR="00000000" w:rsidRDefault="001F0AD0">
      <w:pPr>
        <w:pStyle w:val="RequirementBody"/>
      </w:pPr>
      <w:r>
        <w:t>NPAC SMS shall send a list to the Old and New Service Providers of all Local SMSs that failed activation when a Subscription Version is set to failed</w:t>
      </w:r>
      <w:r>
        <w:t xml:space="preserve"> or partial failure subsequent to Subscription Version activation for an Inter-Service Provider port.</w:t>
      </w:r>
    </w:p>
    <w:p w14:paraId="6AA2319D" w14:textId="77777777" w:rsidR="00000000" w:rsidRDefault="001F0AD0">
      <w:pPr>
        <w:pStyle w:val="RequirementHead"/>
      </w:pPr>
      <w:r>
        <w:t>RR5-22.2</w:t>
      </w:r>
      <w:r>
        <w:tab/>
        <w:t>Subscription Version Activation - Failed Local SMS Notification - Current Service Provider</w:t>
      </w:r>
    </w:p>
    <w:p w14:paraId="6B56330B" w14:textId="77777777" w:rsidR="00000000" w:rsidRDefault="001F0AD0">
      <w:pPr>
        <w:pStyle w:val="RequirementBody"/>
      </w:pPr>
      <w:r>
        <w:t>NPAC SMS shall send a list to the current Service Prov</w:t>
      </w:r>
      <w:r>
        <w:t>ider of all Local SMSs that failed activation when a Subscription Version is set to failed or partial failure subsequent to Subscription Version activation for an Intra-Service Provider port.</w:t>
      </w:r>
    </w:p>
    <w:p w14:paraId="64F1131F" w14:textId="77777777" w:rsidR="00000000" w:rsidRDefault="001F0AD0">
      <w:pPr>
        <w:pStyle w:val="RequirementHead"/>
      </w:pPr>
      <w:r>
        <w:t>RR5-60</w:t>
      </w:r>
      <w:r>
        <w:tab/>
        <w:t>Activate Intra-Service Provider Port – After NPA-NXX-X Cr</w:t>
      </w:r>
      <w:r>
        <w:t>eation and Prior to the Existence of the Block</w:t>
      </w:r>
    </w:p>
    <w:p w14:paraId="0F777C48" w14:textId="77777777" w:rsidR="00000000" w:rsidRDefault="001F0AD0">
      <w:pPr>
        <w:pStyle w:val="RequirementBody"/>
      </w:pPr>
      <w:r>
        <w:t xml:space="preserve">NPAC SMS shall allow NPAC personnel, a Service Provider SOA via the SOA to NPAC SMS Interface, or Service Provider via the NPAC SOA Low-tech Interface, to activate intra-service provider ports for a TN within </w:t>
      </w:r>
      <w:r>
        <w:t>the 1K Block, where there is no active Subscription Version in the NPAC SMS.  (Previously SV-200)</w:t>
      </w:r>
    </w:p>
    <w:p w14:paraId="75E79ED5" w14:textId="77777777" w:rsidR="00000000" w:rsidRDefault="001F0AD0">
      <w:pPr>
        <w:pStyle w:val="RequirementHead"/>
      </w:pPr>
      <w:r>
        <w:t>RR5-61</w:t>
      </w:r>
      <w:r>
        <w:tab/>
        <w:t>Activate Port-to-Original Subscription Version – Broadcast of Subscription Data Creation</w:t>
      </w:r>
    </w:p>
    <w:p w14:paraId="51C558EC" w14:textId="77777777" w:rsidR="00000000" w:rsidRDefault="001F0AD0">
      <w:pPr>
        <w:pStyle w:val="RequirementBody"/>
      </w:pPr>
      <w:r>
        <w:t>The NPAC SMS shall broadcast a new Subscription Version Create</w:t>
      </w:r>
      <w:r>
        <w:t xml:space="preserve"> to a non-EDR Local SMS, upon activating a port-to-original Subscription Version, where the TN is within the range of a 1K Block, once the Block exists in the NPAC SMS.  (Previously SV-210)</w:t>
      </w:r>
    </w:p>
    <w:p w14:paraId="1AF14634" w14:textId="77777777" w:rsidR="00000000" w:rsidRDefault="001F0AD0">
      <w:pPr>
        <w:pStyle w:val="RequirementHead"/>
      </w:pPr>
      <w:r>
        <w:t>RR5-62</w:t>
      </w:r>
      <w:r>
        <w:tab/>
        <w:t xml:space="preserve">Activate Port-to-Original Subscription Version – Broadcast </w:t>
      </w:r>
      <w:r>
        <w:t>of Subscription Data Deletion</w:t>
      </w:r>
    </w:p>
    <w:p w14:paraId="351F0505" w14:textId="77777777" w:rsidR="00000000" w:rsidRDefault="001F0AD0">
      <w:pPr>
        <w:pStyle w:val="RequirementBody"/>
      </w:pPr>
      <w:r>
        <w:t>The NPAC SMS shall broadcast a Subscription Version Delete to an EDR Local SMS, upon activating a port-to-original Subscription Version, where the TN is within the range of a 1K Block, once the Block exists in the NPAC SMS.  (</w:t>
      </w:r>
      <w:r>
        <w:t>Previously SV-220)</w:t>
      </w:r>
    </w:p>
    <w:p w14:paraId="02105947" w14:textId="77777777" w:rsidR="00000000" w:rsidRDefault="001F0AD0">
      <w:pPr>
        <w:pStyle w:val="RequirementHead"/>
        <w:ind w:left="0" w:firstLine="0"/>
      </w:pPr>
    </w:p>
    <w:p w14:paraId="483D9EB5" w14:textId="77777777" w:rsidR="00000000" w:rsidRDefault="001F0AD0">
      <w:pPr>
        <w:pStyle w:val="Heading5"/>
        <w:numPr>
          <w:numberingChange w:id="2160" w:author="Jean Anthony" w:date="2001-03-12T20:36:00Z" w:original="%1:5:0:.%2:1:0:.%3:2:0:.%4:2:0:.%5:5:0:"/>
        </w:numPr>
      </w:pPr>
      <w:bookmarkStart w:id="2161" w:name="_Toc508178554"/>
      <w:r>
        <w:t>Subscription Version Disconnect</w:t>
      </w:r>
      <w:bookmarkEnd w:id="2161"/>
    </w:p>
    <w:p w14:paraId="7EFE5C25" w14:textId="77777777" w:rsidR="00000000" w:rsidRDefault="001F0AD0">
      <w:pPr>
        <w:pStyle w:val="BodyText"/>
      </w:pPr>
      <w:r>
        <w:t xml:space="preserve">This section provides the requirements for the Subscription Version Disconnect functionality, which is executed upon the NPAC personnel or SOA to NPAC SMS interface user requesting to have a Subscription </w:t>
      </w:r>
      <w:r>
        <w:t>Version disconnected.</w:t>
      </w:r>
    </w:p>
    <w:p w14:paraId="7F21F8D7" w14:textId="77777777" w:rsidR="00000000" w:rsidRDefault="001F0AD0">
      <w:pPr>
        <w:pStyle w:val="RequirementHead"/>
      </w:pPr>
      <w:r>
        <w:t>R5</w:t>
      </w:r>
      <w:r>
        <w:noBreakHyphen/>
        <w:t>62</w:t>
      </w:r>
      <w:r>
        <w:tab/>
        <w:t>Disconnect Subscription Version - Version Identification</w:t>
      </w:r>
    </w:p>
    <w:p w14:paraId="5554449E" w14:textId="77777777" w:rsidR="00000000" w:rsidRDefault="001F0AD0">
      <w:pPr>
        <w:pStyle w:val="RequirementBody"/>
        <w:spacing w:after="120"/>
      </w:pPr>
      <w:r>
        <w:t>NPAC SMS shall receive the following data from the NPAC personnel or current Service Provider to identify an active Subscription Version to be disconnected:</w:t>
      </w:r>
    </w:p>
    <w:p w14:paraId="1CD94CA0" w14:textId="77777777" w:rsidR="00000000" w:rsidRDefault="001F0AD0">
      <w:pPr>
        <w:pStyle w:val="BodyText2"/>
        <w:spacing w:before="0"/>
      </w:pPr>
      <w:r>
        <w:t>Ported Telepho</w:t>
      </w:r>
      <w:r>
        <w:t>ne Numbers (or a specified range of numbers)</w:t>
      </w:r>
    </w:p>
    <w:p w14:paraId="575D46D4" w14:textId="77777777" w:rsidR="00000000" w:rsidRDefault="001F0AD0">
      <w:pPr>
        <w:pStyle w:val="BodyText2"/>
      </w:pPr>
      <w:r>
        <w:t>or</w:t>
      </w:r>
    </w:p>
    <w:p w14:paraId="30730F67" w14:textId="77777777" w:rsidR="00000000" w:rsidRDefault="001F0AD0">
      <w:pPr>
        <w:pStyle w:val="BodyText2"/>
        <w:spacing w:after="360"/>
      </w:pPr>
      <w:r>
        <w:t>Subscription Version ID</w:t>
      </w:r>
    </w:p>
    <w:p w14:paraId="4922BAD5" w14:textId="77777777" w:rsidR="00000000" w:rsidRDefault="001F0AD0">
      <w:pPr>
        <w:pStyle w:val="RequirementHead"/>
      </w:pPr>
      <w:r>
        <w:t>RR5-23.1</w:t>
      </w:r>
      <w:r>
        <w:tab/>
        <w:t>Disconnect Subscription Version - Required Input Data</w:t>
      </w:r>
    </w:p>
    <w:p w14:paraId="5466641B" w14:textId="77777777" w:rsidR="00000000" w:rsidRDefault="001F0AD0">
      <w:pPr>
        <w:pStyle w:val="RequirementBody"/>
        <w:spacing w:after="120"/>
      </w:pPr>
      <w:r>
        <w:t>NPAC SMS shall require the following input data upon a Subscription Version disconnect:</w:t>
      </w:r>
    </w:p>
    <w:p w14:paraId="771B3AC5" w14:textId="77777777" w:rsidR="00000000" w:rsidRDefault="001F0AD0" w:rsidP="001F0AD0">
      <w:pPr>
        <w:pStyle w:val="ListBullet1"/>
        <w:numPr>
          <w:ilvl w:val="0"/>
          <w:numId w:val="1"/>
          <w:numberingChange w:id="2162" w:author="Jean Anthony" w:date="2001-03-12T20:36:00Z" w:original=""/>
        </w:numPr>
        <w:spacing w:after="360"/>
      </w:pPr>
      <w:r>
        <w:t>Customer Disconnect Date - Date u</w:t>
      </w:r>
      <w:r>
        <w:t>pon which the customer’s service is disconnected.</w:t>
      </w:r>
    </w:p>
    <w:p w14:paraId="6AAA8509" w14:textId="77777777" w:rsidR="00000000" w:rsidRDefault="001F0AD0">
      <w:pPr>
        <w:pStyle w:val="RequirementHead"/>
        <w:numPr>
          <w:ilvl w:val="12"/>
          <w:numId w:val="0"/>
        </w:numPr>
        <w:ind w:left="1260" w:hanging="1260"/>
      </w:pPr>
      <w:r>
        <w:t>RR5-23.2</w:t>
      </w:r>
      <w:r>
        <w:tab/>
        <w:t>Disconnect Subscription Version - Optional Input Data</w:t>
      </w:r>
    </w:p>
    <w:p w14:paraId="2ABE92A5" w14:textId="77777777" w:rsidR="00000000" w:rsidRDefault="001F0AD0">
      <w:pPr>
        <w:pStyle w:val="RequirementBody"/>
        <w:numPr>
          <w:ilvl w:val="12"/>
          <w:numId w:val="0"/>
        </w:numPr>
        <w:spacing w:after="120"/>
      </w:pPr>
      <w:r>
        <w:t>NPAC SMS shall accept the following optional input data upon a Subscription Version disconnect:</w:t>
      </w:r>
    </w:p>
    <w:p w14:paraId="6C0C9EC1" w14:textId="77777777" w:rsidR="00000000" w:rsidRDefault="001F0AD0" w:rsidP="001F0AD0">
      <w:pPr>
        <w:pStyle w:val="ListBullet1"/>
        <w:numPr>
          <w:ilvl w:val="0"/>
          <w:numId w:val="1"/>
          <w:numberingChange w:id="2163" w:author="Jean Anthony" w:date="2001-03-12T20:36:00Z" w:original=""/>
        </w:numPr>
        <w:spacing w:after="360"/>
      </w:pPr>
      <w:r>
        <w:t>Effective Release Date - Future date upon which</w:t>
      </w:r>
      <w:r>
        <w:t xml:space="preserve"> the disconnect should be broadcast to all Local SMSs.</w:t>
      </w:r>
    </w:p>
    <w:p w14:paraId="3B3331A6" w14:textId="77777777" w:rsidR="00000000" w:rsidRDefault="001F0AD0">
      <w:pPr>
        <w:pStyle w:val="RequirementHead"/>
        <w:ind w:left="0" w:firstLine="0"/>
      </w:pPr>
      <w:r>
        <w:t>RN5-10</w:t>
      </w:r>
      <w:r>
        <w:tab/>
        <w:t>Disconnect Subscription Version - Invocation by Current Service Provider</w:t>
      </w:r>
    </w:p>
    <w:p w14:paraId="3604778F" w14:textId="77777777" w:rsidR="00000000" w:rsidRDefault="001F0AD0">
      <w:pPr>
        <w:pStyle w:val="RequirementBody"/>
      </w:pPr>
      <w:r>
        <w:t>NPAC SMS shall allow only NPAC personnel or the Current Service Provider to invoke the functionality to disconnect a Subs</w:t>
      </w:r>
      <w:r>
        <w:t>cription Version.</w:t>
      </w:r>
    </w:p>
    <w:p w14:paraId="646B8303" w14:textId="77777777" w:rsidR="00000000" w:rsidRDefault="001F0AD0">
      <w:pPr>
        <w:pStyle w:val="RequirementHead"/>
      </w:pPr>
      <w:r>
        <w:t>R5-63</w:t>
      </w:r>
      <w:r>
        <w:tab/>
        <w:t>Disconnect Subscription Version - Invalid Status Notification</w:t>
      </w:r>
    </w:p>
    <w:p w14:paraId="0B8DF0AC" w14:textId="77777777" w:rsidR="00000000" w:rsidRDefault="001F0AD0">
      <w:pPr>
        <w:pStyle w:val="RequirementBody"/>
      </w:pPr>
      <w:r>
        <w:t>NPAC SMS shall send an appropriate error message to the originating user that the Subscription Version is not active in the network and cannot be disconnected or set to d</w:t>
      </w:r>
      <w:r>
        <w:t>isconnect pending if there is no Subscription Version with a status of active.</w:t>
      </w:r>
    </w:p>
    <w:p w14:paraId="5F569D25" w14:textId="77777777" w:rsidR="00000000" w:rsidRDefault="001F0AD0">
      <w:pPr>
        <w:pStyle w:val="RequirementHead"/>
      </w:pPr>
      <w:r>
        <w:t>R5-64.1</w:t>
      </w:r>
      <w:r>
        <w:tab/>
        <w:t>Disconnect Subscription Version - Cancel Other Version Notification</w:t>
      </w:r>
    </w:p>
    <w:p w14:paraId="18D78A28" w14:textId="77777777" w:rsidR="00000000" w:rsidRDefault="001F0AD0">
      <w:pPr>
        <w:pStyle w:val="RequirementBody"/>
      </w:pPr>
      <w:r>
        <w:t>NPAC SMS shall notify the originating user that the active Subscription Version cannot be disconnecte</w:t>
      </w:r>
      <w:r>
        <w:t>d if a version of that subscription version with a status other than canceled or old exists.</w:t>
      </w:r>
    </w:p>
    <w:p w14:paraId="1FDBE1B9" w14:textId="77777777" w:rsidR="00000000" w:rsidRDefault="001F0AD0">
      <w:pPr>
        <w:pStyle w:val="RequirementHead"/>
        <w:numPr>
          <w:ilvl w:val="12"/>
          <w:numId w:val="0"/>
        </w:numPr>
        <w:ind w:left="1260" w:hanging="1260"/>
      </w:pPr>
      <w:r>
        <w:t>RR5-48</w:t>
      </w:r>
      <w:r>
        <w:tab/>
        <w:t>Disconnect Pending Subscription Version- Creation of Old Subscription Version</w:t>
      </w:r>
    </w:p>
    <w:p w14:paraId="516F2ABB" w14:textId="77777777" w:rsidR="00000000" w:rsidRDefault="001F0AD0">
      <w:pPr>
        <w:pStyle w:val="RequirementBody"/>
        <w:numPr>
          <w:ilvl w:val="12"/>
          <w:numId w:val="0"/>
        </w:numPr>
      </w:pPr>
      <w:r>
        <w:t xml:space="preserve">NPAC SMS shall create an old Subscription Version with a new version id for a </w:t>
      </w:r>
      <w:r>
        <w:t>disconnect-pending Subscription Version when the immediate or deferred disconnect request is received.</w:t>
      </w:r>
    </w:p>
    <w:p w14:paraId="30C72E70" w14:textId="77777777" w:rsidR="00000000" w:rsidRDefault="001F0AD0">
      <w:pPr>
        <w:pStyle w:val="RequirementHead"/>
        <w:numPr>
          <w:ilvl w:val="12"/>
          <w:numId w:val="0"/>
        </w:numPr>
        <w:ind w:left="1260" w:hanging="1260"/>
      </w:pPr>
      <w:r>
        <w:t xml:space="preserve">RR5-49 </w:t>
      </w:r>
      <w:r>
        <w:tab/>
        <w:t>Disconnect Pending Subscription Version- Old Subscription Version No Broadcast</w:t>
      </w:r>
    </w:p>
    <w:p w14:paraId="644D44BE" w14:textId="77777777" w:rsidR="00000000" w:rsidRDefault="001F0AD0">
      <w:pPr>
        <w:pStyle w:val="RequirementBody"/>
      </w:pPr>
      <w:r>
        <w:t>NPAC SMS shall broadcast no data to the Local SMSs due to the crea</w:t>
      </w:r>
      <w:r>
        <w:t>tion of an old Subscription Version with a new version id for a disconnect-pending Subscription Version when the immediate or deferred disconnect request is received.</w:t>
      </w:r>
    </w:p>
    <w:p w14:paraId="035326DC" w14:textId="77777777" w:rsidR="00000000" w:rsidRDefault="001F0AD0">
      <w:pPr>
        <w:pStyle w:val="RequirementHead"/>
      </w:pPr>
      <w:r>
        <w:t>RR5-24</w:t>
      </w:r>
      <w:r>
        <w:tab/>
        <w:t xml:space="preserve">Disconnect Subscription Version -Set to Disconnect Pending </w:t>
      </w:r>
    </w:p>
    <w:p w14:paraId="280686BD" w14:textId="77777777" w:rsidR="00000000" w:rsidRDefault="001F0AD0">
      <w:pPr>
        <w:pStyle w:val="RequirementBody"/>
      </w:pPr>
      <w:r>
        <w:t>NPAC SMS shall set the</w:t>
      </w:r>
      <w:r>
        <w:t xml:space="preserve"> status of a Subscription Version to disconnect pending upon a Subscription Version disconnect request when an effective release date is specified.</w:t>
      </w:r>
    </w:p>
    <w:p w14:paraId="1D6BB8B6" w14:textId="77777777" w:rsidR="00000000" w:rsidRDefault="001F0AD0">
      <w:pPr>
        <w:pStyle w:val="RequirementHead"/>
      </w:pPr>
      <w:r>
        <w:t>RR5-25.1</w:t>
      </w:r>
      <w:r>
        <w:tab/>
        <w:t>Disconnect Subscription Version - Disconnect Pending Status Notification</w:t>
      </w:r>
    </w:p>
    <w:p w14:paraId="4899E380" w14:textId="77777777" w:rsidR="00000000" w:rsidRDefault="001F0AD0">
      <w:pPr>
        <w:pStyle w:val="RequirementBody"/>
      </w:pPr>
      <w:r>
        <w:t xml:space="preserve">NPAC SMS shall inform the </w:t>
      </w:r>
      <w:r>
        <w:t>current Service Provider when the status of a Subscription Version is set to Disconnect Pending.</w:t>
      </w:r>
    </w:p>
    <w:p w14:paraId="52B986FB" w14:textId="77777777" w:rsidR="00000000" w:rsidRDefault="001F0AD0">
      <w:pPr>
        <w:pStyle w:val="RequirementHead"/>
      </w:pPr>
      <w:r>
        <w:t>RR5-25.2</w:t>
      </w:r>
      <w:r>
        <w:tab/>
        <w:t>Disconnect Subscription Version - Customer Disconnect Date Notification</w:t>
      </w:r>
    </w:p>
    <w:p w14:paraId="327C3116" w14:textId="77777777" w:rsidR="00000000" w:rsidRDefault="001F0AD0">
      <w:pPr>
        <w:pStyle w:val="RequirementBody"/>
      </w:pPr>
      <w:r>
        <w:t>NPAC SMS shall notify the new Service Provider (donor) of the Subscription Ver</w:t>
      </w:r>
      <w:r>
        <w:t>sion Customer Disconnect Date and Effective Release Date immediately prior to broadcasting a Subscription Version disconnect.</w:t>
      </w:r>
    </w:p>
    <w:p w14:paraId="6173F407" w14:textId="77777777" w:rsidR="00000000" w:rsidRDefault="001F0AD0">
      <w:pPr>
        <w:pStyle w:val="RequirementHead"/>
      </w:pPr>
      <w:r>
        <w:t>R5</w:t>
      </w:r>
      <w:r>
        <w:noBreakHyphen/>
        <w:t>65.1</w:t>
      </w:r>
      <w:r>
        <w:tab/>
        <w:t>Disconnect Subscription Version -Immediate Broadcast</w:t>
      </w:r>
    </w:p>
    <w:p w14:paraId="3865A4FB" w14:textId="77777777" w:rsidR="00000000" w:rsidRDefault="001F0AD0">
      <w:pPr>
        <w:pStyle w:val="RequirementBody"/>
      </w:pPr>
      <w:r>
        <w:t>NPAC SMS shall immediately proceed with the broadcasting of the disco</w:t>
      </w:r>
      <w:r>
        <w:t>nnect after the Customer Disconnect Date notification is sent if no Effective Release Date was specified with the request.</w:t>
      </w:r>
    </w:p>
    <w:p w14:paraId="2E77155D" w14:textId="77777777" w:rsidR="00000000" w:rsidRDefault="001F0AD0">
      <w:pPr>
        <w:pStyle w:val="RequirementHead"/>
      </w:pPr>
      <w:r>
        <w:t>R5-65.2</w:t>
      </w:r>
      <w:r>
        <w:tab/>
        <w:t>Disconnect Subscription Version - Deferred Broadcast</w:t>
      </w:r>
    </w:p>
    <w:p w14:paraId="297B6502" w14:textId="77777777" w:rsidR="00000000" w:rsidRDefault="001F0AD0">
      <w:pPr>
        <w:pStyle w:val="RequirementBody"/>
      </w:pPr>
      <w:r>
        <w:t xml:space="preserve">NPAC SMS shall proceed with the broadcasting of the disconnect when the </w:t>
      </w:r>
      <w:r>
        <w:t>specified Effective Release Date is reached if an Effective Release Date was specified with the request.</w:t>
      </w:r>
    </w:p>
    <w:p w14:paraId="7DDEB77E" w14:textId="77777777" w:rsidR="00000000" w:rsidRDefault="001F0AD0">
      <w:pPr>
        <w:pStyle w:val="RequirementHead"/>
      </w:pPr>
      <w:r>
        <w:t>R5-65.4</w:t>
      </w:r>
      <w:r>
        <w:tab/>
        <w:t>Disconnect Subscription Version - Broadcast Interface Message to Local SMSs</w:t>
      </w:r>
    </w:p>
    <w:p w14:paraId="64325EB2" w14:textId="77777777" w:rsidR="00000000" w:rsidRDefault="001F0AD0">
      <w:pPr>
        <w:pStyle w:val="RequirementBody"/>
      </w:pPr>
      <w:r>
        <w:t>NPAC SMS shall broadcast the disconnect Subscription Version messag</w:t>
      </w:r>
      <w:r>
        <w:t>e to the Local SMSs that are accepting Subscription Version data downloads for the given NPA-NXX via the NPAC SMS to Local SMS Interface.</w:t>
      </w:r>
    </w:p>
    <w:p w14:paraId="7B67D1AA" w14:textId="77777777" w:rsidR="00000000" w:rsidRDefault="001F0AD0">
      <w:pPr>
        <w:pStyle w:val="RequirementHead"/>
      </w:pPr>
      <w:r>
        <w:t>R5-65.5</w:t>
      </w:r>
      <w:r>
        <w:tab/>
        <w:t>Disconnect Subscription Version - Disconnect Broadcast Date and Time Stamp</w:t>
      </w:r>
    </w:p>
    <w:p w14:paraId="58E36263" w14:textId="77777777" w:rsidR="00000000" w:rsidRDefault="001F0AD0">
      <w:pPr>
        <w:pStyle w:val="RequirementBody"/>
      </w:pPr>
      <w:r>
        <w:t>NPAC SMS shall record the current d</w:t>
      </w:r>
      <w:r>
        <w:t>ate and time as the disconnect broadcast date and time stamp upon sending of disconnect messages to the Local SMSs.</w:t>
      </w:r>
    </w:p>
    <w:p w14:paraId="26426514" w14:textId="77777777" w:rsidR="00000000" w:rsidRDefault="001F0AD0">
      <w:pPr>
        <w:pStyle w:val="RequirementHead"/>
      </w:pPr>
      <w:r>
        <w:t>R5-65.6</w:t>
      </w:r>
      <w:r>
        <w:tab/>
        <w:t>Disconnect Subscription Version - Set to Sending</w:t>
      </w:r>
    </w:p>
    <w:p w14:paraId="5C2C866F" w14:textId="77777777" w:rsidR="00000000" w:rsidRDefault="001F0AD0">
      <w:pPr>
        <w:pStyle w:val="RequirementBody"/>
      </w:pPr>
      <w:r>
        <w:t>NPAC SMS shall set a Subscription Version status to sending upon sending the discon</w:t>
      </w:r>
      <w:r>
        <w:t>nect messages to the Local SMSs.</w:t>
      </w:r>
    </w:p>
    <w:p w14:paraId="332E25D2" w14:textId="77777777" w:rsidR="00000000" w:rsidRDefault="001F0AD0">
      <w:pPr>
        <w:pStyle w:val="RequirementHead"/>
      </w:pPr>
      <w:r>
        <w:t>R5</w:t>
      </w:r>
      <w:r>
        <w:noBreakHyphen/>
        <w:t>66.2</w:t>
      </w:r>
      <w:r>
        <w:tab/>
        <w:t>Disconnect Subscription Version Complete - Set Disconnect Complete Date</w:t>
      </w:r>
    </w:p>
    <w:p w14:paraId="0C6DA66F" w14:textId="77777777" w:rsidR="00000000" w:rsidRDefault="001F0AD0">
      <w:pPr>
        <w:pStyle w:val="RequirementBody"/>
      </w:pPr>
      <w:r>
        <w:t>NPAC SMS shall update the Disconnect Complete timestamp of the previously active Subscription Version upon completion of the broadcast, and the</w:t>
      </w:r>
      <w:r>
        <w:t xml:space="preserve"> FIRST successful response from a Local SMS.</w:t>
      </w:r>
    </w:p>
    <w:p w14:paraId="6596AC31" w14:textId="77777777" w:rsidR="00000000" w:rsidRDefault="001F0AD0">
      <w:pPr>
        <w:pStyle w:val="RequirementHead"/>
      </w:pPr>
      <w:r>
        <w:t>R5</w:t>
      </w:r>
      <w:r>
        <w:noBreakHyphen/>
        <w:t>66.3</w:t>
      </w:r>
      <w:r>
        <w:tab/>
        <w:t>Disconnect Subscription Version Complete - Set Disconnect to Old</w:t>
      </w:r>
    </w:p>
    <w:p w14:paraId="6058B2A9" w14:textId="77777777" w:rsidR="00000000" w:rsidRDefault="001F0AD0">
      <w:pPr>
        <w:pStyle w:val="RequirementBody"/>
      </w:pPr>
      <w:r>
        <w:t>NPAC SMS shall set the disconnect Subscription Version to old if a successful response from at least one Local SMS is returned.</w:t>
      </w:r>
    </w:p>
    <w:p w14:paraId="45CAD596" w14:textId="77777777" w:rsidR="00000000" w:rsidRDefault="001F0AD0">
      <w:pPr>
        <w:pStyle w:val="RequirementHead"/>
      </w:pPr>
      <w:r>
        <w:t>R5</w:t>
      </w:r>
      <w:r>
        <w:noBreakHyphen/>
        <w:t>66.4</w:t>
      </w:r>
      <w:r>
        <w:tab/>
        <w:t>Di</w:t>
      </w:r>
      <w:r>
        <w:t>sconnect Subscription Version Complete – Status Update of SV</w:t>
      </w:r>
    </w:p>
    <w:p w14:paraId="1170AD51" w14:textId="77777777" w:rsidR="00000000" w:rsidRDefault="001F0AD0">
      <w:pPr>
        <w:pStyle w:val="RequirementBody"/>
      </w:pPr>
      <w:r>
        <w:t>NPAC SMS shall update the status of the disconnect Subscription Version upon completion of the Deletion broadcast, and a response from ALL Local SMSs, or retries are exhausted.</w:t>
      </w:r>
    </w:p>
    <w:p w14:paraId="2AB5BD64" w14:textId="77777777" w:rsidR="00000000" w:rsidRDefault="001F0AD0">
      <w:pPr>
        <w:pStyle w:val="RequirementHead"/>
      </w:pPr>
      <w:r>
        <w:t>R5</w:t>
      </w:r>
      <w:r>
        <w:noBreakHyphen/>
        <w:t>67.1</w:t>
      </w:r>
      <w:r>
        <w:tab/>
        <w:t>Disconnect</w:t>
      </w:r>
      <w:r>
        <w:t xml:space="preserve"> Subscription Version - Set Status to Active</w:t>
      </w:r>
    </w:p>
    <w:p w14:paraId="192F6B50" w14:textId="77777777" w:rsidR="00000000" w:rsidRDefault="001F0AD0">
      <w:pPr>
        <w:pStyle w:val="RequirementBody"/>
      </w:pPr>
      <w:r>
        <w:t>NPAC SMS shall set the status of the disconnect Subscription Version to active if the disconnect fails in all</w:t>
      </w:r>
      <w:r>
        <w:rPr>
          <w:i/>
        </w:rPr>
        <w:t xml:space="preserve"> </w:t>
      </w:r>
      <w:r>
        <w:t>the Local SMSs to which it</w:t>
      </w:r>
      <w:r>
        <w:rPr>
          <w:i/>
        </w:rPr>
        <w:t xml:space="preserve"> </w:t>
      </w:r>
      <w:r>
        <w:t>was sent.</w:t>
      </w:r>
    </w:p>
    <w:p w14:paraId="4B34A890" w14:textId="77777777" w:rsidR="00000000" w:rsidRDefault="001F0AD0">
      <w:pPr>
        <w:pStyle w:val="RequirementHead"/>
      </w:pPr>
      <w:r>
        <w:t>R5-67.2</w:t>
      </w:r>
      <w:r>
        <w:tab/>
        <w:t>Disconnect Pending Subscription Version - Failure Notifi</w:t>
      </w:r>
      <w:r>
        <w:t>cation</w:t>
      </w:r>
    </w:p>
    <w:p w14:paraId="3E33879C" w14:textId="77777777" w:rsidR="00000000" w:rsidRDefault="001F0AD0">
      <w:pPr>
        <w:pStyle w:val="RequirementBody"/>
      </w:pPr>
      <w:r>
        <w:t>NPAC SMS shall notify the NPAC SMS System Administrator when a disconnect Subscription Version fails in all of the Local SMSs.</w:t>
      </w:r>
    </w:p>
    <w:p w14:paraId="59E649B5" w14:textId="77777777" w:rsidR="00000000" w:rsidRDefault="001F0AD0">
      <w:pPr>
        <w:pStyle w:val="RequirementHead"/>
      </w:pPr>
      <w:r>
        <w:t>R5-67.3</w:t>
      </w:r>
      <w:r>
        <w:tab/>
        <w:t>Disconnect Subscription Version - Resend Disconnect Requests to All Local SMSs</w:t>
      </w:r>
    </w:p>
    <w:p w14:paraId="72A67D04" w14:textId="77777777" w:rsidR="00000000" w:rsidRDefault="001F0AD0">
      <w:pPr>
        <w:pStyle w:val="RequirementBody"/>
      </w:pPr>
      <w:r>
        <w:t>NPAC SMS shall provide authorized N</w:t>
      </w:r>
      <w:r>
        <w:t>PAC SMS personnel with the functionality to resend all failed disconnect requests to the Local SMSs.</w:t>
      </w:r>
    </w:p>
    <w:p w14:paraId="7817019A" w14:textId="77777777" w:rsidR="00000000" w:rsidRDefault="001F0AD0">
      <w:pPr>
        <w:pStyle w:val="RequirementHead"/>
      </w:pPr>
      <w:r>
        <w:t>R5-68.1</w:t>
      </w:r>
      <w:r>
        <w:tab/>
        <w:t>Disconnect Subscription Version - Subscription Disconnect Retry Attempts - Tunable Parameter</w:t>
      </w:r>
    </w:p>
    <w:p w14:paraId="25A57A97" w14:textId="77777777" w:rsidR="00000000" w:rsidRDefault="001F0AD0">
      <w:pPr>
        <w:pStyle w:val="RequirementBody"/>
      </w:pPr>
      <w:r>
        <w:t>NPAC SMS shall allow the NPAC SMS Administrator to mod</w:t>
      </w:r>
      <w:r>
        <w:t>ify the Subscription Disconnect Retry Attempts</w:t>
      </w:r>
      <w:r>
        <w:rPr>
          <w:b/>
        </w:rPr>
        <w:t xml:space="preserve"> </w:t>
      </w:r>
      <w:r>
        <w:t>tunable parameter, which is defined as the number of times the NPAC SMS will resend a disconnect message to an unresponsive Local SMS.</w:t>
      </w:r>
    </w:p>
    <w:p w14:paraId="585CC041" w14:textId="77777777" w:rsidR="00000000" w:rsidRDefault="001F0AD0">
      <w:pPr>
        <w:pStyle w:val="RequirementHead"/>
      </w:pPr>
      <w:r>
        <w:t>R5-68.2</w:t>
      </w:r>
      <w:r>
        <w:tab/>
        <w:t xml:space="preserve">Disconnect Pending Subscription Version - Subscription Disconnect </w:t>
      </w:r>
      <w:r>
        <w:t>Retry Attempts - Tunable Parameter Default</w:t>
      </w:r>
    </w:p>
    <w:p w14:paraId="79486FCD" w14:textId="77777777" w:rsidR="00000000" w:rsidRDefault="001F0AD0">
      <w:pPr>
        <w:pStyle w:val="RequirementBody"/>
      </w:pPr>
      <w:r>
        <w:t>NPAC SMS shall default the Subscription Disconnect Retry Attempts</w:t>
      </w:r>
      <w:r>
        <w:rPr>
          <w:b/>
        </w:rPr>
        <w:t xml:space="preserve"> </w:t>
      </w:r>
      <w:r>
        <w:t xml:space="preserve">tunable parameter to 3 times. </w:t>
      </w:r>
    </w:p>
    <w:p w14:paraId="6AF604C7" w14:textId="77777777" w:rsidR="00000000" w:rsidRDefault="001F0AD0">
      <w:pPr>
        <w:pStyle w:val="RequirementHead"/>
      </w:pPr>
      <w:r>
        <w:t>R5-68.3</w:t>
      </w:r>
      <w:r>
        <w:tab/>
        <w:t>Disconnect Subscription Version - Subscription Disconnect Retry Interval - Tunable Parameter</w:t>
      </w:r>
    </w:p>
    <w:p w14:paraId="7B22497D" w14:textId="77777777" w:rsidR="00000000" w:rsidRDefault="001F0AD0">
      <w:pPr>
        <w:pStyle w:val="RequirementBody"/>
      </w:pPr>
      <w:r>
        <w:t xml:space="preserve">NPAC SMS shall </w:t>
      </w:r>
      <w:r>
        <w:t>allow the NPAC SMS Administrator to modify the Subscription Disconnect Retry Interval</w:t>
      </w:r>
      <w:r>
        <w:rPr>
          <w:b/>
        </w:rPr>
        <w:t xml:space="preserve"> </w:t>
      </w:r>
      <w:r>
        <w:t>tunable parameter, which is defined as the amount of time that shall elapse between disconnect retries.</w:t>
      </w:r>
    </w:p>
    <w:p w14:paraId="6D6A42B5" w14:textId="77777777" w:rsidR="00000000" w:rsidRDefault="001F0AD0">
      <w:pPr>
        <w:pStyle w:val="RequirementHead"/>
      </w:pPr>
      <w:r>
        <w:t>R5-68.4</w:t>
      </w:r>
      <w:r>
        <w:tab/>
        <w:t xml:space="preserve">Disconnect Subscription Version - Subscription Disconnect </w:t>
      </w:r>
      <w:r>
        <w:t>Retry Interval - Tunable Parameter Default</w:t>
      </w:r>
    </w:p>
    <w:p w14:paraId="208E152A" w14:textId="77777777" w:rsidR="00000000" w:rsidRDefault="001F0AD0">
      <w:pPr>
        <w:pStyle w:val="RequirementBody"/>
      </w:pPr>
      <w:r>
        <w:t>NPAC SMS shall default the Subscription Disconnect Retry Interval</w:t>
      </w:r>
      <w:r>
        <w:rPr>
          <w:b/>
        </w:rPr>
        <w:t xml:space="preserve"> </w:t>
      </w:r>
      <w:r>
        <w:t xml:space="preserve">tunable parameter to 2 minutes. </w:t>
      </w:r>
    </w:p>
    <w:p w14:paraId="05CEA608" w14:textId="77777777" w:rsidR="00000000" w:rsidRDefault="001F0AD0">
      <w:pPr>
        <w:pStyle w:val="RequirementHead"/>
      </w:pPr>
      <w:r>
        <w:t>R5</w:t>
      </w:r>
      <w:r>
        <w:noBreakHyphen/>
        <w:t>68.5</w:t>
      </w:r>
      <w:r>
        <w:tab/>
        <w:t>Disconnect Subscription Version - Retry Processing</w:t>
      </w:r>
    </w:p>
    <w:p w14:paraId="63C4361A" w14:textId="77777777" w:rsidR="00000000" w:rsidRDefault="001F0AD0">
      <w:pPr>
        <w:pStyle w:val="RequirementBody"/>
      </w:pPr>
      <w:r>
        <w:t>NPAC SMS shall resend a Subscription Version disconnect</w:t>
      </w:r>
      <w:r>
        <w:t xml:space="preserve"> message a Subscription Disconnect Retry Attempts</w:t>
      </w:r>
      <w:r>
        <w:rPr>
          <w:b/>
        </w:rPr>
        <w:t xml:space="preserve"> </w:t>
      </w:r>
      <w:r>
        <w:t>tunable parameter number of times to a Local SMS that has not acknowledged the receipt of a disconnect once the Subscription Disconnect Retry Interval</w:t>
      </w:r>
      <w:r>
        <w:rPr>
          <w:b/>
        </w:rPr>
        <w:t xml:space="preserve"> </w:t>
      </w:r>
      <w:r>
        <w:t>tunable parameter expires.</w:t>
      </w:r>
    </w:p>
    <w:p w14:paraId="795C824C" w14:textId="77777777" w:rsidR="00000000" w:rsidRDefault="001F0AD0">
      <w:pPr>
        <w:pStyle w:val="RequirementHead"/>
      </w:pPr>
      <w:r>
        <w:t>R5-68.6</w:t>
      </w:r>
      <w:r>
        <w:tab/>
        <w:t>Disconnect Subscript</w:t>
      </w:r>
      <w:r>
        <w:t>ion Version - Sending Status during Retries</w:t>
      </w:r>
    </w:p>
    <w:p w14:paraId="6CFF8B4D" w14:textId="77777777" w:rsidR="00000000" w:rsidRDefault="001F0AD0">
      <w:pPr>
        <w:pStyle w:val="RequirementBody"/>
      </w:pPr>
      <w:r>
        <w:t>NPAC SMS shall retain the status for the Subscription Version being disconnected as sending until the Subscription Disconnect Retry Attempts</w:t>
      </w:r>
      <w:r>
        <w:rPr>
          <w:b/>
        </w:rPr>
        <w:t xml:space="preserve"> </w:t>
      </w:r>
      <w:r>
        <w:t>tunable parameter</w:t>
      </w:r>
      <w:r>
        <w:rPr>
          <w:b/>
        </w:rPr>
        <w:t xml:space="preserve"> </w:t>
      </w:r>
      <w:r>
        <w:t>period expires for all Local SMSs, or until all Local</w:t>
      </w:r>
      <w:r>
        <w:t xml:space="preserve"> SMSs have acknowledged the disconnect.</w:t>
      </w:r>
    </w:p>
    <w:p w14:paraId="2290062E" w14:textId="77777777" w:rsidR="00000000" w:rsidRDefault="001F0AD0">
      <w:pPr>
        <w:pStyle w:val="RequirementHead"/>
      </w:pPr>
      <w:r>
        <w:t>R5-68.7</w:t>
      </w:r>
      <w:r>
        <w:tab/>
        <w:t>Disconnect Subscription Version - Retry Failed</w:t>
      </w:r>
    </w:p>
    <w:p w14:paraId="0A49DA45" w14:textId="77777777" w:rsidR="00000000" w:rsidRDefault="001F0AD0">
      <w:pPr>
        <w:pStyle w:val="RequirementBody"/>
      </w:pPr>
      <w:r>
        <w:t>NPAC SMS shall consider the disconnect Subscription Version request to have failed at a specific Local SMS after the Subscription Disconnect Retry Attempts tunab</w:t>
      </w:r>
      <w:r>
        <w:t>le parameter count for the specific Local SMS has been exhausted.</w:t>
      </w:r>
    </w:p>
    <w:p w14:paraId="4E474E73" w14:textId="77777777" w:rsidR="00000000" w:rsidRDefault="001F0AD0">
      <w:pPr>
        <w:pStyle w:val="RequirementHead"/>
      </w:pPr>
      <w:r>
        <w:t>R5-68.8</w:t>
      </w:r>
      <w:r>
        <w:tab/>
        <w:t>Disconnect Subscription Version - Failure Notification after Retries Complete</w:t>
      </w:r>
    </w:p>
    <w:p w14:paraId="20997343" w14:textId="77777777" w:rsidR="00000000" w:rsidRDefault="001F0AD0">
      <w:pPr>
        <w:pStyle w:val="RequirementBody"/>
      </w:pPr>
      <w:r>
        <w:t xml:space="preserve">NPAC SMS shall send a list of the Local SMSs where the disconnect request failed to the NPAC SMS System </w:t>
      </w:r>
      <w:r>
        <w:t>Administrator after every local SMS has either succeeded or failed with the disconnect.</w:t>
      </w:r>
    </w:p>
    <w:p w14:paraId="39E790E1" w14:textId="77777777" w:rsidR="00000000" w:rsidRDefault="001F0AD0">
      <w:pPr>
        <w:pStyle w:val="RequirementHead"/>
      </w:pPr>
      <w:r>
        <w:t>R5-68.9</w:t>
      </w:r>
      <w:r>
        <w:tab/>
        <w:t>Disconnect Subscription Version - Set to Old</w:t>
      </w:r>
    </w:p>
    <w:p w14:paraId="03ADE2C8" w14:textId="77777777" w:rsidR="00000000" w:rsidRDefault="001F0AD0">
      <w:pPr>
        <w:pStyle w:val="RequirementBody"/>
      </w:pPr>
      <w:r>
        <w:t>NPAC SMS shall set the disconnect Subscription Version status to old if the disconnect request failed at one or mor</w:t>
      </w:r>
      <w:r>
        <w:t>e, but not all, of the Local SMSs.</w:t>
      </w:r>
    </w:p>
    <w:p w14:paraId="40E1BA5E" w14:textId="77777777" w:rsidR="00000000" w:rsidRDefault="001F0AD0">
      <w:pPr>
        <w:pStyle w:val="RequirementHead"/>
      </w:pPr>
      <w:r>
        <w:t>R5-68.10</w:t>
      </w:r>
      <w:r>
        <w:tab/>
        <w:t>Disconnect Subscription Version - Resend Disconnect Requests to Failed Local SMSs</w:t>
      </w:r>
    </w:p>
    <w:p w14:paraId="2EB78C54" w14:textId="77777777" w:rsidR="00000000" w:rsidRDefault="001F0AD0">
      <w:pPr>
        <w:pStyle w:val="RequirementBody"/>
      </w:pPr>
      <w:r>
        <w:t>NPAC SMS shall provide authorized NPAC SMS personnel with the functionality to resend disconnect requests to all Local SMSs that f</w:t>
      </w:r>
      <w:r>
        <w:t>ailed to register the disconnect request.</w:t>
      </w:r>
    </w:p>
    <w:p w14:paraId="528F46BC" w14:textId="77777777" w:rsidR="00000000" w:rsidRDefault="001F0AD0">
      <w:pPr>
        <w:pStyle w:val="RequirementHead"/>
      </w:pPr>
      <w:r>
        <w:t>RR5-63</w:t>
      </w:r>
      <w:r>
        <w:tab/>
        <w:t>Disconnect Subscription Version or Port-To-Original – Pooled Number Block Default Routing Restoration</w:t>
      </w:r>
    </w:p>
    <w:p w14:paraId="5D997A6E" w14:textId="77777777" w:rsidR="00000000" w:rsidRDefault="001F0AD0">
      <w:pPr>
        <w:pStyle w:val="RequirementBody"/>
      </w:pPr>
      <w:r>
        <w:t>The NPAC SMS shall reinstate the Block default routing, block holder Service Provider Id and the LNP Type</w:t>
      </w:r>
      <w:r>
        <w:t xml:space="preserve"> to POOL for a subscription version upon a disconnect for a ported TN, or an activate for a Port-To-Original TN, belonging to the 1K Block, once the Block exists in the NPAC SMS, except for a status of Old, with or without a Block Failed SP List.  (Previou</w:t>
      </w:r>
      <w:r>
        <w:t>sly SV-390)</w:t>
      </w:r>
    </w:p>
    <w:p w14:paraId="63FAA985" w14:textId="77777777" w:rsidR="00000000" w:rsidRDefault="001F0AD0">
      <w:pPr>
        <w:pStyle w:val="RequirementHead"/>
      </w:pPr>
      <w:r>
        <w:t>RR5-64</w:t>
      </w:r>
      <w:r>
        <w:tab/>
        <w:t>Disconnect Subscription Version - Customer Disconnect Date Notification for Pooled Number</w:t>
      </w:r>
    </w:p>
    <w:p w14:paraId="2246522C" w14:textId="77777777" w:rsidR="00000000" w:rsidRDefault="001F0AD0">
      <w:pPr>
        <w:pStyle w:val="RequirementBody"/>
      </w:pPr>
      <w:r>
        <w:t>NPAC SMS shall notify the Block Holder of the Subscription Version Customer Disconnect Date and Effective Release Date, for a ported pooled Subscri</w:t>
      </w:r>
      <w:r>
        <w:t>ption Version that is being disconnected, prior to reinstating the default routing.  (Previously SV-400)</w:t>
      </w:r>
    </w:p>
    <w:p w14:paraId="7ECB2950" w14:textId="77777777" w:rsidR="00000000" w:rsidRDefault="001F0AD0">
      <w:pPr>
        <w:pStyle w:val="RequirementHead"/>
      </w:pPr>
      <w:r>
        <w:t>RR5-65</w:t>
      </w:r>
      <w:r>
        <w:tab/>
        <w:t>Disconnect Subscription Version – Broadcast of Subscription Data Creation</w:t>
      </w:r>
    </w:p>
    <w:p w14:paraId="52FCDF44" w14:textId="77777777" w:rsidR="00000000" w:rsidRDefault="001F0AD0">
      <w:pPr>
        <w:pStyle w:val="RequirementBody"/>
      </w:pPr>
      <w:r>
        <w:t>The NPAC SMS shall broadcast a new Subscription Version Create to a no</w:t>
      </w:r>
      <w:r>
        <w:t>n-EDR Local SMS, upon a disconnect of a ported pooled Subscription Version, where the TN is within the 1K Block.  (Previously SV-410)</w:t>
      </w:r>
    </w:p>
    <w:p w14:paraId="4A0E219F" w14:textId="77777777" w:rsidR="00000000" w:rsidRDefault="001F0AD0">
      <w:pPr>
        <w:pStyle w:val="RequirementHead"/>
      </w:pPr>
      <w:r>
        <w:t>RR5-66</w:t>
      </w:r>
      <w:r>
        <w:tab/>
        <w:t>Disconnect Subscription Version – Broadcast of Subscription Data Deletion</w:t>
      </w:r>
    </w:p>
    <w:p w14:paraId="1B2CBC83" w14:textId="77777777" w:rsidR="00000000" w:rsidRDefault="001F0AD0">
      <w:pPr>
        <w:pStyle w:val="RequirementBody"/>
      </w:pPr>
      <w:r>
        <w:t>The NPAC SMS shall broadcast a Subscripti</w:t>
      </w:r>
      <w:r>
        <w:t>on Version Delete to an EDR Local SMS, upon a disconnect of a ported pooled Subscription Version, where the TN is within the 1K Block.  (Previously SV-420)</w:t>
      </w:r>
    </w:p>
    <w:p w14:paraId="1E48A8B6" w14:textId="77777777" w:rsidR="00000000" w:rsidRDefault="001F0AD0">
      <w:pPr>
        <w:pStyle w:val="RequirementHead"/>
      </w:pPr>
      <w:r>
        <w:t>RR5-67.1</w:t>
      </w:r>
      <w:r>
        <w:tab/>
        <w:t>Disconnect Subscription Version – Updates to the Status for Disconnect</w:t>
      </w:r>
    </w:p>
    <w:p w14:paraId="647D0DA8" w14:textId="77777777" w:rsidR="00000000" w:rsidRDefault="001F0AD0">
      <w:pPr>
        <w:pStyle w:val="RequirementBody"/>
        <w:spacing w:after="120"/>
      </w:pPr>
      <w:r>
        <w:t>NPAC SMS shall updat</w:t>
      </w:r>
      <w:r>
        <w:t xml:space="preserve">e the </w:t>
      </w:r>
      <w:r>
        <w:rPr>
          <w:b/>
          <w:i/>
        </w:rPr>
        <w:t>Status</w:t>
      </w:r>
      <w:r>
        <w:t xml:space="preserve"> of the individual subscription version(s) broadcast to the EDR Local SMSs, and the individual subscription version(s) broadcast to the non-EDR Local SMSs, upon completion of the disconnect broadcast to ALL EDR and non-EDR Local SMSs.  (Previou</w:t>
      </w:r>
      <w:r>
        <w:t>sly SV-422.1)</w:t>
      </w:r>
    </w:p>
    <w:p w14:paraId="2C81C112" w14:textId="77777777" w:rsidR="00000000" w:rsidRDefault="001F0AD0">
      <w:pPr>
        <w:pStyle w:val="RequirementHead"/>
      </w:pPr>
      <w:r>
        <w:t>RR5-67.2</w:t>
      </w:r>
      <w:r>
        <w:tab/>
        <w:t>Disconnect Subscription Version – Setting of the Status for Disconnected SV</w:t>
      </w:r>
    </w:p>
    <w:p w14:paraId="08D89D9E" w14:textId="77777777" w:rsidR="00000000" w:rsidRDefault="001F0AD0">
      <w:pPr>
        <w:pStyle w:val="RequirementBody"/>
        <w:spacing w:after="120"/>
      </w:pPr>
      <w:r>
        <w:t xml:space="preserve">NPAC SMS shall, upon broadcasting the </w:t>
      </w:r>
      <w:r>
        <w:rPr>
          <w:b/>
          <w:i/>
        </w:rPr>
        <w:t>delete</w:t>
      </w:r>
      <w:r>
        <w:t xml:space="preserve"> of the Subscription Version to EDR Local SMSs, and </w:t>
      </w:r>
      <w:r>
        <w:rPr>
          <w:b/>
          <w:i/>
        </w:rPr>
        <w:t>create</w:t>
      </w:r>
      <w:r>
        <w:t xml:space="preserve"> of Subscription Version to non-EDR Local SMSs, set the</w:t>
      </w:r>
      <w:r>
        <w:t xml:space="preserve"> status of the Subscription Version being </w:t>
      </w:r>
      <w:r>
        <w:rPr>
          <w:b/>
          <w:i/>
        </w:rPr>
        <w:t>disconnected</w:t>
      </w:r>
      <w:r>
        <w:t xml:space="preserve"> to:  (Previously SV-422.2)</w:t>
      </w:r>
    </w:p>
    <w:p w14:paraId="79237436" w14:textId="77777777" w:rsidR="00000000" w:rsidRDefault="001F0AD0" w:rsidP="001F0AD0">
      <w:pPr>
        <w:pStyle w:val="RequirementBody"/>
        <w:numPr>
          <w:ilvl w:val="0"/>
          <w:numId w:val="25"/>
          <w:numberingChange w:id="2164" w:author="Jean Anthony" w:date="2001-03-12T20:36:00Z" w:original=""/>
        </w:numPr>
        <w:spacing w:after="0"/>
      </w:pPr>
      <w:r>
        <w:t>Active, if ALL EDR and non-EDR Local SMSs, fail the broadcast.</w:t>
      </w:r>
    </w:p>
    <w:p w14:paraId="602E3633" w14:textId="77777777" w:rsidR="00000000" w:rsidRDefault="001F0AD0" w:rsidP="001F0AD0">
      <w:pPr>
        <w:pStyle w:val="RequirementBody"/>
        <w:numPr>
          <w:ilvl w:val="0"/>
          <w:numId w:val="25"/>
          <w:numberingChange w:id="2165" w:author="Jean Anthony" w:date="2001-03-12T20:36:00Z" w:original=""/>
        </w:numPr>
      </w:pPr>
      <w:r>
        <w:t>Old, for all other cases.</w:t>
      </w:r>
    </w:p>
    <w:p w14:paraId="67E222A9" w14:textId="77777777" w:rsidR="00000000" w:rsidRDefault="001F0AD0">
      <w:pPr>
        <w:pStyle w:val="RequirementHead"/>
      </w:pPr>
      <w:r>
        <w:t>RR5-67.3</w:t>
      </w:r>
      <w:r>
        <w:tab/>
        <w:t>Disconnect Subscription Version – Setting of the Status for Newly Created SV</w:t>
      </w:r>
    </w:p>
    <w:p w14:paraId="695888F4" w14:textId="77777777" w:rsidR="00000000" w:rsidRDefault="001F0AD0">
      <w:pPr>
        <w:pStyle w:val="RequirementBody"/>
        <w:spacing w:after="120"/>
      </w:pPr>
      <w:r>
        <w:t xml:space="preserve">NPAC SMS shall, upon broadcasting the </w:t>
      </w:r>
      <w:r>
        <w:rPr>
          <w:b/>
          <w:i/>
        </w:rPr>
        <w:t>delete</w:t>
      </w:r>
      <w:r>
        <w:t xml:space="preserve"> of the Subscription Version to EDR Local SMSs, and </w:t>
      </w:r>
      <w:r>
        <w:rPr>
          <w:b/>
          <w:i/>
        </w:rPr>
        <w:t>create</w:t>
      </w:r>
      <w:r>
        <w:t xml:space="preserve"> of Subscription Version to non-EDR Local SMSs, set the status of the Subscription Version being </w:t>
      </w:r>
      <w:r>
        <w:rPr>
          <w:b/>
          <w:i/>
        </w:rPr>
        <w:t>created to reinstate default routing</w:t>
      </w:r>
      <w:r>
        <w:t xml:space="preserve"> to:  (Previously SV</w:t>
      </w:r>
      <w:r>
        <w:t>-422.3)</w:t>
      </w:r>
    </w:p>
    <w:p w14:paraId="048AF780" w14:textId="77777777" w:rsidR="00000000" w:rsidRDefault="001F0AD0" w:rsidP="001F0AD0">
      <w:pPr>
        <w:pStyle w:val="RequirementBody"/>
        <w:numPr>
          <w:ilvl w:val="0"/>
          <w:numId w:val="25"/>
          <w:numberingChange w:id="2166" w:author="Jean Anthony" w:date="2001-03-12T20:36:00Z" w:original=""/>
        </w:numPr>
        <w:spacing w:after="0"/>
      </w:pPr>
      <w:r>
        <w:t xml:space="preserve">Active, if all EDR and non-EDR Local SMSs, respond successfully to the broadcast. </w:t>
      </w:r>
    </w:p>
    <w:p w14:paraId="62458A77" w14:textId="77777777" w:rsidR="00000000" w:rsidRDefault="001F0AD0" w:rsidP="001F0AD0">
      <w:pPr>
        <w:pStyle w:val="RequirementBody"/>
        <w:numPr>
          <w:ilvl w:val="0"/>
          <w:numId w:val="25"/>
          <w:numberingChange w:id="2167" w:author="Jean Anthony" w:date="2001-03-12T20:36:00Z" w:original=""/>
        </w:numPr>
        <w:spacing w:after="0"/>
      </w:pPr>
      <w:r>
        <w:t xml:space="preserve">Failed, if all EDR and non-EDR Local SMSs, fail the broadcast, or retries are exhausted. </w:t>
      </w:r>
    </w:p>
    <w:p w14:paraId="20DDF470" w14:textId="77777777" w:rsidR="00000000" w:rsidRDefault="001F0AD0" w:rsidP="001F0AD0">
      <w:pPr>
        <w:pStyle w:val="RequirementBody"/>
        <w:numPr>
          <w:ilvl w:val="0"/>
          <w:numId w:val="25"/>
          <w:numberingChange w:id="2168" w:author="Jean Anthony" w:date="2001-03-12T20:36:00Z" w:original=""/>
        </w:numPr>
      </w:pPr>
      <w:r>
        <w:t>Partial Failure, for all other cases.</w:t>
      </w:r>
    </w:p>
    <w:p w14:paraId="7DF7342A" w14:textId="77777777" w:rsidR="00000000" w:rsidRDefault="001F0AD0">
      <w:pPr>
        <w:pStyle w:val="RequirementHead"/>
      </w:pPr>
      <w:r>
        <w:t>RR5-68.1</w:t>
      </w:r>
      <w:r>
        <w:tab/>
        <w:t>Disconnect Subscription Vers</w:t>
      </w:r>
      <w:r>
        <w:t>ion – Updates to the Status for Port-to-Original</w:t>
      </w:r>
    </w:p>
    <w:p w14:paraId="0F993A67" w14:textId="77777777" w:rsidR="00000000" w:rsidRDefault="001F0AD0">
      <w:pPr>
        <w:pStyle w:val="RequirementBody"/>
      </w:pPr>
      <w:r>
        <w:t>NPAC SMS shall update the Status of the individual subscription version(s) broadcast to the EDR Local SMSs, the individual subscription version(s) broadcast to the non-EDR Local SMSs, and the individual subs</w:t>
      </w:r>
      <w:r>
        <w:t>cription version(s) representing the port-to-original request, upon completion of the Port-To-Original broadcast to ALL EDR and non-EDR Local SMSs.  (Previously SV-423.1)</w:t>
      </w:r>
    </w:p>
    <w:p w14:paraId="046240BD" w14:textId="77777777" w:rsidR="00000000" w:rsidRDefault="001F0AD0">
      <w:pPr>
        <w:pStyle w:val="RequirementHead"/>
      </w:pPr>
      <w:r>
        <w:t>RR5-68.2</w:t>
      </w:r>
      <w:r>
        <w:tab/>
        <w:t>Disconnect Subscription Version – Setting of the Status for Port-to-Original</w:t>
      </w:r>
      <w:r>
        <w:t xml:space="preserve"> SV</w:t>
      </w:r>
    </w:p>
    <w:p w14:paraId="485A326E" w14:textId="77777777" w:rsidR="00000000" w:rsidRDefault="001F0AD0">
      <w:pPr>
        <w:pStyle w:val="RequirementBody"/>
        <w:spacing w:after="120"/>
      </w:pPr>
      <w:r>
        <w:t xml:space="preserve">NPAC SMS shall, upon broadcasting the </w:t>
      </w:r>
      <w:r>
        <w:rPr>
          <w:b/>
          <w:i/>
        </w:rPr>
        <w:t>delete</w:t>
      </w:r>
      <w:r>
        <w:t xml:space="preserve"> of the Subscription Version to EDR Local SMSs, and </w:t>
      </w:r>
      <w:r>
        <w:rPr>
          <w:b/>
          <w:i/>
        </w:rPr>
        <w:t>create</w:t>
      </w:r>
      <w:r>
        <w:t xml:space="preserve"> of Subscription Version to non-EDR Local SMSs, set the status of the Subscription Version being </w:t>
      </w:r>
      <w:r>
        <w:rPr>
          <w:b/>
          <w:i/>
        </w:rPr>
        <w:t>ported-to-original</w:t>
      </w:r>
      <w:r>
        <w:t xml:space="preserve"> to:  (Previously SV-423.2)</w:t>
      </w:r>
    </w:p>
    <w:p w14:paraId="474D8066" w14:textId="77777777" w:rsidR="00000000" w:rsidRDefault="001F0AD0" w:rsidP="001F0AD0">
      <w:pPr>
        <w:pStyle w:val="RequirementBody"/>
        <w:numPr>
          <w:ilvl w:val="0"/>
          <w:numId w:val="25"/>
          <w:numberingChange w:id="2169" w:author="Jean Anthony" w:date="2001-03-12T20:36:00Z" w:original=""/>
        </w:numPr>
        <w:spacing w:after="0"/>
      </w:pPr>
      <w:r>
        <w:t>Old, if</w:t>
      </w:r>
      <w:r>
        <w:t xml:space="preserve"> ALL EDR and non-EDR Local SMSs, respond successfully to the broadcast.</w:t>
      </w:r>
    </w:p>
    <w:p w14:paraId="0343AC1D" w14:textId="77777777" w:rsidR="00000000" w:rsidRDefault="001F0AD0" w:rsidP="001F0AD0">
      <w:pPr>
        <w:pStyle w:val="RequirementBody"/>
        <w:numPr>
          <w:ilvl w:val="0"/>
          <w:numId w:val="25"/>
          <w:numberingChange w:id="2170" w:author="Jean Anthony" w:date="2001-03-12T20:36:00Z" w:original=""/>
        </w:numPr>
        <w:spacing w:after="0"/>
      </w:pPr>
      <w:r>
        <w:t>Failed, if ALL EDR and non-EDR Local SMSs, fail the broadcast, or retries are exhausted.</w:t>
      </w:r>
    </w:p>
    <w:p w14:paraId="562E8CF5" w14:textId="77777777" w:rsidR="00000000" w:rsidRDefault="001F0AD0" w:rsidP="001F0AD0">
      <w:pPr>
        <w:pStyle w:val="RequirementBody"/>
        <w:numPr>
          <w:ilvl w:val="0"/>
          <w:numId w:val="25"/>
          <w:numberingChange w:id="2171" w:author="Jean Anthony" w:date="2001-03-12T20:36:00Z" w:original=""/>
        </w:numPr>
      </w:pPr>
      <w:r>
        <w:t>Partial Failure, for all other cases.</w:t>
      </w:r>
    </w:p>
    <w:p w14:paraId="52E2643A" w14:textId="77777777" w:rsidR="00000000" w:rsidRDefault="001F0AD0">
      <w:pPr>
        <w:pStyle w:val="RequirementHead"/>
      </w:pPr>
      <w:r>
        <w:t>RR5-68.3</w:t>
      </w:r>
      <w:r>
        <w:tab/>
        <w:t>Disconnect Subscription Version – Setting of the</w:t>
      </w:r>
      <w:r>
        <w:t xml:space="preserve"> Status for Port-to-Original SV that was active prior to the PTO activation request</w:t>
      </w:r>
    </w:p>
    <w:p w14:paraId="522BF204" w14:textId="77777777" w:rsidR="00000000" w:rsidRDefault="001F0AD0">
      <w:pPr>
        <w:pStyle w:val="RequirementBody"/>
        <w:spacing w:after="120"/>
      </w:pPr>
      <w:r>
        <w:t xml:space="preserve">NPAC SMS shall, upon broadcasting the </w:t>
      </w:r>
      <w:r>
        <w:rPr>
          <w:b/>
          <w:i/>
        </w:rPr>
        <w:t>delete</w:t>
      </w:r>
      <w:r>
        <w:t xml:space="preserve"> of the Subscription Version to EDR Local SMSs, and </w:t>
      </w:r>
      <w:r>
        <w:rPr>
          <w:b/>
          <w:i/>
        </w:rPr>
        <w:t>create</w:t>
      </w:r>
      <w:r>
        <w:t xml:space="preserve"> of Subscription Version to non-EDR Local SMSs, set the status of the </w:t>
      </w:r>
      <w:r>
        <w:t xml:space="preserve">previously active Subscription Version being </w:t>
      </w:r>
      <w:r>
        <w:rPr>
          <w:b/>
          <w:i/>
        </w:rPr>
        <w:t>disconnected due to the port-to-original request</w:t>
      </w:r>
      <w:r>
        <w:t xml:space="preserve"> to:  (Previously SV-423.3)</w:t>
      </w:r>
    </w:p>
    <w:p w14:paraId="7AF06156" w14:textId="77777777" w:rsidR="00000000" w:rsidRDefault="001F0AD0" w:rsidP="001F0AD0">
      <w:pPr>
        <w:pStyle w:val="RequirementBody"/>
        <w:numPr>
          <w:ilvl w:val="0"/>
          <w:numId w:val="25"/>
          <w:numberingChange w:id="2172" w:author="Jean Anthony" w:date="2001-03-12T20:36:00Z" w:original=""/>
        </w:numPr>
        <w:spacing w:after="0"/>
      </w:pPr>
      <w:r>
        <w:t>Active, if ALL EDR and non-EDR Local SMSs, fail the broadcast.</w:t>
      </w:r>
    </w:p>
    <w:p w14:paraId="72D310EE" w14:textId="77777777" w:rsidR="00000000" w:rsidRDefault="001F0AD0" w:rsidP="001F0AD0">
      <w:pPr>
        <w:pStyle w:val="RequirementBody"/>
        <w:numPr>
          <w:ilvl w:val="0"/>
          <w:numId w:val="25"/>
          <w:numberingChange w:id="2173" w:author="Jean Anthony" w:date="2001-03-12T20:36:00Z" w:original=""/>
        </w:numPr>
      </w:pPr>
      <w:r>
        <w:t>Old, for all other cases.</w:t>
      </w:r>
    </w:p>
    <w:p w14:paraId="263D81DC" w14:textId="77777777" w:rsidR="00000000" w:rsidRDefault="001F0AD0">
      <w:pPr>
        <w:pStyle w:val="RequirementHead"/>
      </w:pPr>
      <w:r>
        <w:t>RR5-68.4</w:t>
      </w:r>
      <w:r>
        <w:tab/>
        <w:t>Disconnect Subscription Version – Set</w:t>
      </w:r>
      <w:r>
        <w:t>ting of the Status for Port-to-Original for Newly Created SV</w:t>
      </w:r>
    </w:p>
    <w:p w14:paraId="20AB9117" w14:textId="77777777" w:rsidR="00000000" w:rsidRDefault="001F0AD0">
      <w:pPr>
        <w:pStyle w:val="RequirementBody"/>
        <w:spacing w:after="120"/>
      </w:pPr>
      <w:r>
        <w:t xml:space="preserve">NPAC SMS shall, upon broadcasting the </w:t>
      </w:r>
      <w:r>
        <w:rPr>
          <w:b/>
          <w:i/>
        </w:rPr>
        <w:t>delete</w:t>
      </w:r>
      <w:r>
        <w:t xml:space="preserve"> of the Subscription Version to EDR Local SMSs, and </w:t>
      </w:r>
      <w:r>
        <w:rPr>
          <w:b/>
          <w:i/>
        </w:rPr>
        <w:t>create</w:t>
      </w:r>
      <w:r>
        <w:t xml:space="preserve"> of Subscription Version to non-EDR Local SMSs, set the status of the Subscription Version be</w:t>
      </w:r>
      <w:r>
        <w:t xml:space="preserve">ing </w:t>
      </w:r>
      <w:r>
        <w:rPr>
          <w:b/>
          <w:i/>
        </w:rPr>
        <w:t>created to reinstate default routing for the port-to-original request</w:t>
      </w:r>
      <w:r>
        <w:t xml:space="preserve"> to:  (Previously SV-423.4)</w:t>
      </w:r>
    </w:p>
    <w:p w14:paraId="70E9F3B9" w14:textId="77777777" w:rsidR="00000000" w:rsidRDefault="001F0AD0" w:rsidP="001F0AD0">
      <w:pPr>
        <w:pStyle w:val="RequirementBody"/>
        <w:numPr>
          <w:ilvl w:val="0"/>
          <w:numId w:val="25"/>
          <w:numberingChange w:id="2174" w:author="Jean Anthony" w:date="2001-03-12T20:36:00Z" w:original=""/>
        </w:numPr>
        <w:spacing w:after="0"/>
      </w:pPr>
      <w:r>
        <w:t>Active, if all EDR and non-EDR Local SMSs, respond successfully to the broadcast.</w:t>
      </w:r>
    </w:p>
    <w:p w14:paraId="5A37EE47" w14:textId="77777777" w:rsidR="00000000" w:rsidRDefault="001F0AD0" w:rsidP="001F0AD0">
      <w:pPr>
        <w:pStyle w:val="RequirementBody"/>
        <w:numPr>
          <w:ilvl w:val="0"/>
          <w:numId w:val="25"/>
          <w:numberingChange w:id="2175" w:author="Jean Anthony" w:date="2001-03-12T20:36:00Z" w:original=""/>
        </w:numPr>
        <w:spacing w:after="0"/>
      </w:pPr>
      <w:r>
        <w:t>Failed, if all EDR and non-EDR Local SMSs, fail the broadcast, or retries</w:t>
      </w:r>
      <w:r>
        <w:t xml:space="preserve"> are exhausted.</w:t>
      </w:r>
    </w:p>
    <w:p w14:paraId="2EBCED31" w14:textId="77777777" w:rsidR="00000000" w:rsidRDefault="001F0AD0" w:rsidP="001F0AD0">
      <w:pPr>
        <w:pStyle w:val="RequirementBody"/>
        <w:numPr>
          <w:ilvl w:val="0"/>
          <w:numId w:val="25"/>
          <w:numberingChange w:id="2176" w:author="Jean Anthony" w:date="2001-03-12T20:36:00Z" w:original=""/>
        </w:numPr>
      </w:pPr>
      <w:r>
        <w:t>Partial Failure, for all other cases.</w:t>
      </w:r>
    </w:p>
    <w:p w14:paraId="20E42AA6" w14:textId="77777777" w:rsidR="00000000" w:rsidRDefault="001F0AD0">
      <w:pPr>
        <w:pStyle w:val="RequirementHead"/>
      </w:pPr>
      <w:r>
        <w:t>RR5-69</w:t>
      </w:r>
      <w:r>
        <w:tab/>
        <w:t>Disconnect Subscription Version – Updates to the Failed SP List for Disconnect</w:t>
      </w:r>
    </w:p>
    <w:p w14:paraId="6C44DE78" w14:textId="77777777" w:rsidR="00000000" w:rsidRDefault="001F0AD0">
      <w:pPr>
        <w:pStyle w:val="RequirementBody"/>
        <w:spacing w:after="120"/>
      </w:pPr>
      <w:r>
        <w:t xml:space="preserve">NPAC SMS shall update the </w:t>
      </w:r>
      <w:r>
        <w:rPr>
          <w:b/>
          <w:i/>
        </w:rPr>
        <w:t>Subscription Version Failed SP List</w:t>
      </w:r>
      <w:r>
        <w:t xml:space="preserve"> of the individual subscription version(s) that were br</w:t>
      </w:r>
      <w:r>
        <w:t xml:space="preserve">oadcast to the EDR Local SMSs with the discrepant Local SMS(s) , upon completion of the broadcast of the </w:t>
      </w:r>
      <w:r>
        <w:rPr>
          <w:b/>
          <w:i/>
        </w:rPr>
        <w:t>delete</w:t>
      </w:r>
      <w:r>
        <w:t xml:space="preserve"> of the Subscription Version(s) to EDR Local SMSs, and the </w:t>
      </w:r>
      <w:r>
        <w:rPr>
          <w:b/>
          <w:i/>
        </w:rPr>
        <w:t>create</w:t>
      </w:r>
      <w:r>
        <w:t xml:space="preserve"> of the Subscription Version(s) to non-EDR Local SMSs.  (Previously SV-425)</w:t>
      </w:r>
    </w:p>
    <w:p w14:paraId="29179C54" w14:textId="77777777" w:rsidR="00000000" w:rsidRDefault="001F0AD0">
      <w:pPr>
        <w:pStyle w:val="RequirementBody"/>
      </w:pPr>
      <w:r>
        <w:t>NOTE</w:t>
      </w:r>
      <w:r>
        <w:t>:  The NPAC SMS will roll up the Subscription Version Failed SP List so that the SV that was active prior to the disconnect request (SV1) contains the Failed SP List for both SV1 and SV2, as defined in the IIS Flows for Disconnect of a Ported Pooled Number</w:t>
      </w:r>
      <w:r>
        <w:t>.</w:t>
      </w:r>
    </w:p>
    <w:p w14:paraId="09D50A60" w14:textId="77777777" w:rsidR="00000000" w:rsidRDefault="001F0AD0">
      <w:pPr>
        <w:pStyle w:val="RequirementHead"/>
      </w:pPr>
      <w:r>
        <w:t>RR5-70</w:t>
      </w:r>
      <w:r>
        <w:tab/>
        <w:t>Disconnect Subscription Version – Updates to the Failed SP List for Port-To-Original</w:t>
      </w:r>
    </w:p>
    <w:p w14:paraId="4CFBBFC5" w14:textId="77777777" w:rsidR="00000000" w:rsidRDefault="001F0AD0">
      <w:pPr>
        <w:pStyle w:val="RequirementBody"/>
        <w:spacing w:after="120"/>
      </w:pPr>
      <w:r>
        <w:t xml:space="preserve">NPAC SMS shall update the </w:t>
      </w:r>
      <w:r>
        <w:rPr>
          <w:b/>
          <w:i/>
        </w:rPr>
        <w:t>Subscription Version Failed SP List</w:t>
      </w:r>
      <w:r>
        <w:t xml:space="preserve"> of the individual subscription version(s) that were sent up in the Port-to-Original Activate request</w:t>
      </w:r>
      <w:r>
        <w:t xml:space="preserve"> by the SOA with the discrepant Local SMS(s), upon completion of the broadcast of the </w:t>
      </w:r>
      <w:r>
        <w:rPr>
          <w:b/>
          <w:i/>
        </w:rPr>
        <w:t>delete</w:t>
      </w:r>
      <w:r>
        <w:t xml:space="preserve"> of the Subscription Version(s) to EDR Local SMSs, and the </w:t>
      </w:r>
      <w:r>
        <w:rPr>
          <w:b/>
          <w:i/>
        </w:rPr>
        <w:t>create</w:t>
      </w:r>
      <w:r>
        <w:t xml:space="preserve"> of the Subscription Version(s) to non-EDR Local SMSs.  (Previously SV-426)</w:t>
      </w:r>
    </w:p>
    <w:p w14:paraId="70F8B990" w14:textId="77777777" w:rsidR="00000000" w:rsidRDefault="001F0AD0">
      <w:pPr>
        <w:pStyle w:val="RequirementBody"/>
      </w:pPr>
      <w:r>
        <w:t>NOTE:  The NPAC SMS wil</w:t>
      </w:r>
      <w:r>
        <w:t>l roll up the Subscription Version Failed SP List so that the SV that was active prior to the port-to-original activate request (SV2) contains the Failed SP List for both SV1 and SV3, as defined in the IIS Flows for a Port-To-Original of a Ported Pooled Nu</w:t>
      </w:r>
      <w:r>
        <w:t>mber.</w:t>
      </w:r>
    </w:p>
    <w:p w14:paraId="10F3B0B7" w14:textId="77777777" w:rsidR="00000000" w:rsidRDefault="001F0AD0">
      <w:pPr>
        <w:pStyle w:val="RequirementHead"/>
        <w:ind w:left="0" w:firstLine="0"/>
      </w:pPr>
    </w:p>
    <w:p w14:paraId="6FCF296E" w14:textId="77777777" w:rsidR="00000000" w:rsidRDefault="001F0AD0">
      <w:pPr>
        <w:pStyle w:val="Heading5"/>
        <w:numPr>
          <w:numberingChange w:id="2177" w:author="Jean Anthony" w:date="2001-03-12T20:36:00Z" w:original="%1:5:0:.%2:1:0:.%3:2:0:.%4:2:0:.%5:6:0:"/>
        </w:numPr>
      </w:pPr>
      <w:bookmarkStart w:id="2178" w:name="_Toc508178555"/>
      <w:r>
        <w:t>Subscription Version Cancellation</w:t>
      </w:r>
      <w:bookmarkEnd w:id="2178"/>
    </w:p>
    <w:p w14:paraId="79754FB4" w14:textId="77777777" w:rsidR="00000000" w:rsidRDefault="001F0AD0">
      <w:pPr>
        <w:pStyle w:val="BodyText"/>
      </w:pPr>
      <w:r>
        <w:t>This section provides the requirements for the Subscription Version Cancellation functionality, which is executed upon the NPAC personnel or SOA to NPAC SMS interface user requesting to cancel a Subscription Version</w:t>
      </w:r>
      <w:r>
        <w:t>.</w:t>
      </w:r>
    </w:p>
    <w:p w14:paraId="247F9837" w14:textId="77777777" w:rsidR="00000000" w:rsidRDefault="001F0AD0">
      <w:pPr>
        <w:pStyle w:val="RequirementHead"/>
      </w:pPr>
      <w:r>
        <w:t>RR5-26.1</w:t>
      </w:r>
      <w:r>
        <w:tab/>
        <w:t xml:space="preserve">Cancel Subscription Version - Inform Both Service Providers of Cancel Pending Status </w:t>
      </w:r>
    </w:p>
    <w:p w14:paraId="4DFF3824" w14:textId="77777777" w:rsidR="00000000" w:rsidRDefault="001F0AD0">
      <w:pPr>
        <w:pStyle w:val="RequirementBody"/>
      </w:pPr>
      <w:r>
        <w:t>NPAC SMS shall inform both old and new Service Providers when the status of a Subscription Version is set to cancel pending for an Inter-Service Provider port.</w:t>
      </w:r>
    </w:p>
    <w:p w14:paraId="5319A5D4" w14:textId="77777777" w:rsidR="00000000" w:rsidRDefault="001F0AD0">
      <w:pPr>
        <w:pStyle w:val="RequirementHead"/>
      </w:pPr>
      <w:r>
        <w:t>R5</w:t>
      </w:r>
      <w:r>
        <w:noBreakHyphen/>
        <w:t>69</w:t>
      </w:r>
      <w:r>
        <w:tab/>
        <w:t>Cancel Subscription Version - Version Identification</w:t>
      </w:r>
    </w:p>
    <w:p w14:paraId="19FB8D4F" w14:textId="77777777" w:rsidR="00000000" w:rsidRDefault="001F0AD0">
      <w:pPr>
        <w:pStyle w:val="RequirementBody"/>
        <w:spacing w:after="120"/>
      </w:pPr>
      <w:r>
        <w:t>NPAC SMS shall receive the following data from the NPAC personnel to identify a Subscription Version to be canceled:</w:t>
      </w:r>
    </w:p>
    <w:p w14:paraId="6268DAA0" w14:textId="77777777" w:rsidR="00000000" w:rsidRDefault="001F0AD0">
      <w:pPr>
        <w:pStyle w:val="BodyText2"/>
        <w:spacing w:before="0"/>
      </w:pPr>
      <w:r>
        <w:t>Ported Telephone Number (or a specified range of numbers)</w:t>
      </w:r>
    </w:p>
    <w:p w14:paraId="6B981E8A" w14:textId="77777777" w:rsidR="00000000" w:rsidRDefault="001F0AD0">
      <w:pPr>
        <w:pStyle w:val="BodyText2"/>
        <w:rPr>
          <w:b/>
        </w:rPr>
      </w:pPr>
      <w:r>
        <w:t>or</w:t>
      </w:r>
    </w:p>
    <w:p w14:paraId="45D87BFC" w14:textId="77777777" w:rsidR="00000000" w:rsidRDefault="001F0AD0">
      <w:pPr>
        <w:pStyle w:val="BodyText2"/>
        <w:spacing w:after="360"/>
      </w:pPr>
      <w:r>
        <w:t>Subscription Versi</w:t>
      </w:r>
      <w:r>
        <w:t>on ID</w:t>
      </w:r>
    </w:p>
    <w:p w14:paraId="1D194319" w14:textId="77777777" w:rsidR="00000000" w:rsidRDefault="001F0AD0">
      <w:pPr>
        <w:pStyle w:val="RequirementHead"/>
      </w:pPr>
      <w:r>
        <w:t>R5</w:t>
      </w:r>
      <w:r>
        <w:noBreakHyphen/>
        <w:t>70</w:t>
      </w:r>
      <w:r>
        <w:tab/>
        <w:t>Cancel Subscription Version - Invalid Status Notification</w:t>
      </w:r>
    </w:p>
    <w:p w14:paraId="6D2FD3AC" w14:textId="77777777" w:rsidR="00000000" w:rsidRDefault="001F0AD0">
      <w:pPr>
        <w:pStyle w:val="RequirementBody"/>
      </w:pPr>
      <w:r>
        <w:t>NPAC SMS shall send an appropriate error message to the originating user if the status is not pending, conflict, or disconnect pending.</w:t>
      </w:r>
    </w:p>
    <w:p w14:paraId="5ED85329" w14:textId="77777777" w:rsidR="00000000" w:rsidRDefault="001F0AD0">
      <w:pPr>
        <w:pStyle w:val="RequirementHead"/>
      </w:pPr>
      <w:r>
        <w:t>RR5-27</w:t>
      </w:r>
      <w:r>
        <w:tab/>
        <w:t>Cancel Subscription Version - Validate Serv</w:t>
      </w:r>
      <w:r>
        <w:t>ice Provider</w:t>
      </w:r>
    </w:p>
    <w:p w14:paraId="2BFB3878" w14:textId="77777777" w:rsidR="00000000" w:rsidRDefault="001F0AD0">
      <w:pPr>
        <w:pStyle w:val="RequirementBody"/>
      </w:pPr>
      <w:r>
        <w:t>NPAC SMS shall send an appropriate error message to the originating user if the originating user is neither the New nor the Old Service Provider in the existing Subscription Version upon Subscription Version cancellation.</w:t>
      </w:r>
    </w:p>
    <w:p w14:paraId="5FB20EA3" w14:textId="77777777" w:rsidR="00000000" w:rsidRDefault="001F0AD0">
      <w:pPr>
        <w:pStyle w:val="RequirementHead"/>
      </w:pPr>
      <w:r>
        <w:t>R5</w:t>
      </w:r>
      <w:r>
        <w:noBreakHyphen/>
        <w:t>71.2</w:t>
      </w:r>
      <w:r>
        <w:tab/>
        <w:t>Cancel Subscr</w:t>
      </w:r>
      <w:r>
        <w:t>iption Version - Set Cancellation Date and Time Stamp</w:t>
      </w:r>
    </w:p>
    <w:p w14:paraId="4CE86226" w14:textId="77777777" w:rsidR="00000000" w:rsidRDefault="001F0AD0">
      <w:pPr>
        <w:pStyle w:val="RequirementBody"/>
      </w:pPr>
      <w:r>
        <w:t>NPAC SMS shall set the Subscription Version cancellation date and time to current upon setting the Subscription Version status to canceled.</w:t>
      </w:r>
    </w:p>
    <w:p w14:paraId="0A0A2AF8" w14:textId="77777777" w:rsidR="00000000" w:rsidRDefault="001F0AD0">
      <w:pPr>
        <w:pStyle w:val="RequirementHead"/>
      </w:pPr>
      <w:r>
        <w:t>R5-71.3</w:t>
      </w:r>
      <w:r>
        <w:tab/>
        <w:t>Cancel Subscription Version- Set to Cancel Old Service</w:t>
      </w:r>
      <w:r>
        <w:t xml:space="preserve"> Provider only</w:t>
      </w:r>
    </w:p>
    <w:p w14:paraId="431F136E" w14:textId="77777777" w:rsidR="00000000" w:rsidRDefault="001F0AD0">
      <w:pPr>
        <w:pStyle w:val="RequirementBody"/>
      </w:pPr>
      <w:r>
        <w:t>NPAC SMS shall set the subscription version status to cancel upon receiving a cancellation from the old Service Provider if the New Service Provider has not sent a subscription version create.</w:t>
      </w:r>
    </w:p>
    <w:p w14:paraId="1A394AAA" w14:textId="77777777" w:rsidR="00000000" w:rsidRDefault="001F0AD0">
      <w:pPr>
        <w:pStyle w:val="RequirementHead"/>
      </w:pPr>
      <w:r>
        <w:t>R5-71.4</w:t>
      </w:r>
      <w:r>
        <w:tab/>
        <w:t>Cancel Subscription Version- Set to Canc</w:t>
      </w:r>
      <w:r>
        <w:t>el New Service Provider only</w:t>
      </w:r>
    </w:p>
    <w:p w14:paraId="22F21E39" w14:textId="77777777" w:rsidR="00000000" w:rsidRDefault="001F0AD0">
      <w:pPr>
        <w:pStyle w:val="RequirementBody"/>
      </w:pPr>
      <w:r>
        <w:t>NPAC SMS shall set the subscription version status to cancel upon receiving a cancellation from the New Service Provider if the Old Service Provider has not sent an subscription version create.</w:t>
      </w:r>
    </w:p>
    <w:p w14:paraId="3D7E289B" w14:textId="77777777" w:rsidR="00000000" w:rsidRDefault="001F0AD0">
      <w:pPr>
        <w:pStyle w:val="RequirementHead"/>
      </w:pPr>
      <w:r>
        <w:t>R5-71.5</w:t>
      </w:r>
      <w:r>
        <w:tab/>
        <w:t>Cancel Subscription versi</w:t>
      </w:r>
      <w:r>
        <w:t>on- Error on Cancellation</w:t>
      </w:r>
    </w:p>
    <w:p w14:paraId="2BE8891E" w14:textId="77777777" w:rsidR="00000000" w:rsidRDefault="001F0AD0">
      <w:pPr>
        <w:pStyle w:val="RequirementBody"/>
      </w:pPr>
      <w:r>
        <w:t>NPAC SMS shall return an error if a Service Provider sends a cancellation for a subscription version that has not been created by that Service Provider.</w:t>
      </w:r>
    </w:p>
    <w:p w14:paraId="12E11054" w14:textId="77777777" w:rsidR="00000000" w:rsidRDefault="001F0AD0">
      <w:pPr>
        <w:pStyle w:val="RequirementHead"/>
      </w:pPr>
      <w:r>
        <w:t>R5-71.6</w:t>
      </w:r>
      <w:r>
        <w:tab/>
        <w:t>Cancel Subscription Version- Set Pending subscription version to Canc</w:t>
      </w:r>
      <w:r>
        <w:t>el Pending Status Inter-Service Provider port</w:t>
      </w:r>
    </w:p>
    <w:p w14:paraId="5F3C247B" w14:textId="77777777" w:rsidR="00000000" w:rsidRDefault="001F0AD0">
      <w:pPr>
        <w:pStyle w:val="RequirementBody"/>
      </w:pPr>
      <w:r>
        <w:t>NPAC SMS shall set the subscription version status to Cancel Pending upon receiving a cancellation from either the Old or New Service Provider for a subscription version with a pending status (both Service Prov</w:t>
      </w:r>
      <w:r>
        <w:t>iders have done a create) for an Inter-Service Provider or Port to original port.</w:t>
      </w:r>
    </w:p>
    <w:p w14:paraId="215064D8" w14:textId="77777777" w:rsidR="00000000" w:rsidRDefault="001F0AD0">
      <w:pPr>
        <w:pStyle w:val="RequirementHead"/>
      </w:pPr>
      <w:r>
        <w:t>R5-71.8</w:t>
      </w:r>
      <w:r>
        <w:tab/>
        <w:t>Cancel Subscription Version- Set Conflict Subscription to Cancel New Service Provider only</w:t>
      </w:r>
    </w:p>
    <w:p w14:paraId="24396400" w14:textId="77777777" w:rsidR="00000000" w:rsidRDefault="001F0AD0">
      <w:pPr>
        <w:pStyle w:val="RequirementBody"/>
      </w:pPr>
      <w:r>
        <w:t>NPAC SMS shall set the subscription version status to cancel upon receiving</w:t>
      </w:r>
      <w:r>
        <w:t xml:space="preserve"> a cancellation from the new Service Provider on a subscription in conflict that was previously in cancel pending and for which only the old service provider has sent a cancellation acknowledgment.</w:t>
      </w:r>
    </w:p>
    <w:p w14:paraId="48BE09F3" w14:textId="77777777" w:rsidR="00000000" w:rsidRDefault="001F0AD0">
      <w:pPr>
        <w:pStyle w:val="RequirementHead"/>
      </w:pPr>
      <w:r>
        <w:t>R5-71.9</w:t>
      </w:r>
      <w:r>
        <w:tab/>
        <w:t>Cancel Subscription Version - Rejection of Old Ser</w:t>
      </w:r>
      <w:r>
        <w:t>vice Provider Conflict Cancellation</w:t>
      </w:r>
    </w:p>
    <w:p w14:paraId="3D9080BA" w14:textId="77777777" w:rsidR="00000000" w:rsidRDefault="001F0AD0">
      <w:pPr>
        <w:pStyle w:val="RequirementBody"/>
      </w:pPr>
      <w:r>
        <w:t xml:space="preserve">NPAC SMS shall return an error to the Old Service Provider if they attempt to cancel a Subscription Version that is in conflict due to lack of New Service Provider cancellation concurrence on a subscription version that </w:t>
      </w:r>
      <w:r>
        <w:t>was previously in cancel pending state.</w:t>
      </w:r>
    </w:p>
    <w:p w14:paraId="6BA7240D" w14:textId="77777777" w:rsidR="00000000" w:rsidRDefault="001F0AD0">
      <w:pPr>
        <w:pStyle w:val="RequirementHead"/>
      </w:pPr>
      <w:r>
        <w:t>R5-71.10</w:t>
      </w:r>
      <w:r>
        <w:tab/>
        <w:t>Cancel Subscription Version- Set Disconnect Pending subscription version to Active</w:t>
      </w:r>
    </w:p>
    <w:p w14:paraId="061F07AE" w14:textId="77777777" w:rsidR="00000000" w:rsidRDefault="001F0AD0">
      <w:pPr>
        <w:pStyle w:val="RequirementBody"/>
      </w:pPr>
      <w:r>
        <w:t>NPAC SMS shall set the subscription version status to Active upon receiving a cancellation for a subscription version with a</w:t>
      </w:r>
      <w:r>
        <w:t xml:space="preserve"> status of disconnect pending.</w:t>
      </w:r>
    </w:p>
    <w:p w14:paraId="6F76428C" w14:textId="77777777" w:rsidR="00000000" w:rsidRDefault="001F0AD0">
      <w:pPr>
        <w:pStyle w:val="RequirementHead"/>
      </w:pPr>
      <w:r>
        <w:t>R5-71.11</w:t>
      </w:r>
      <w:r>
        <w:tab/>
        <w:t>Cancel Subscription Version- Set to Cancel Status - Intra-Service Provider port</w:t>
      </w:r>
    </w:p>
    <w:p w14:paraId="26E3F8BC" w14:textId="77777777" w:rsidR="00000000" w:rsidRDefault="001F0AD0">
      <w:pPr>
        <w:pStyle w:val="RequirementBody"/>
      </w:pPr>
      <w:r>
        <w:t>NPAC SMS shall set the subscription version status to cancel upon receiving a cancellation from the current Service Provider for an Intr</w:t>
      </w:r>
      <w:r>
        <w:t>a-Service Provider port.</w:t>
      </w:r>
    </w:p>
    <w:p w14:paraId="12CA1227" w14:textId="77777777" w:rsidR="00000000" w:rsidRDefault="001F0AD0">
      <w:pPr>
        <w:pStyle w:val="RequirementHead"/>
      </w:pPr>
      <w:r>
        <w:t>RR5-28.1</w:t>
      </w:r>
      <w:r>
        <w:tab/>
        <w:t>Cancel Subscription Version - Set to Cancel After Service Provider Acknowledge</w:t>
      </w:r>
    </w:p>
    <w:p w14:paraId="6D270B14" w14:textId="77777777" w:rsidR="00000000" w:rsidRDefault="001F0AD0">
      <w:pPr>
        <w:pStyle w:val="RequirementBody"/>
      </w:pPr>
      <w:r>
        <w:t xml:space="preserve">NPAC SMS shall set the Subscription Version status to cancel upon receiving cancellation pending acknowledgment from the Service Provider that </w:t>
      </w:r>
      <w:r>
        <w:t>did not initiate the cancellation for an Inter-Service Provider port.</w:t>
      </w:r>
    </w:p>
    <w:p w14:paraId="0DE0DEDA" w14:textId="77777777" w:rsidR="00000000" w:rsidRDefault="001F0AD0">
      <w:pPr>
        <w:pStyle w:val="RequirementHead"/>
      </w:pPr>
      <w:r>
        <w:t>RR5-29.1</w:t>
      </w:r>
      <w:r>
        <w:tab/>
        <w:t>Cancel Subscription Version - Inform Both Service Providers of Cancel Status</w:t>
      </w:r>
    </w:p>
    <w:p w14:paraId="06D209EB" w14:textId="77777777" w:rsidR="00000000" w:rsidRDefault="001F0AD0">
      <w:pPr>
        <w:pStyle w:val="RequirementBody"/>
      </w:pPr>
      <w:r>
        <w:t>NPAC SMS shall notify both old and new Service Providers after a Subscription Version’s status is se</w:t>
      </w:r>
      <w:r>
        <w:t>t to canceled for an Inter-Service Provider port.</w:t>
      </w:r>
    </w:p>
    <w:p w14:paraId="42D3431B" w14:textId="77777777" w:rsidR="00000000" w:rsidRDefault="001F0AD0">
      <w:pPr>
        <w:pStyle w:val="RequirementHead"/>
      </w:pPr>
      <w:r>
        <w:t>RR5-29.2</w:t>
      </w:r>
      <w:r>
        <w:tab/>
        <w:t>Cancel Subscription Version - Inform Current Service Provider of Cancel Status</w:t>
      </w:r>
    </w:p>
    <w:p w14:paraId="3DC22845" w14:textId="77777777" w:rsidR="00000000" w:rsidRDefault="001F0AD0">
      <w:pPr>
        <w:pStyle w:val="RequirementBody"/>
      </w:pPr>
      <w:r>
        <w:t>NPAC SMS shall notify the current Service Provider after a Subscription Version’s status is set to canceled for an Int</w:t>
      </w:r>
      <w:r>
        <w:t>ra-Service Provider port.</w:t>
      </w:r>
    </w:p>
    <w:p w14:paraId="5C8FA127" w14:textId="77777777" w:rsidR="00000000" w:rsidRDefault="001F0AD0">
      <w:pPr>
        <w:pStyle w:val="RequirementHead"/>
      </w:pPr>
      <w:r>
        <w:t>RR5-30</w:t>
      </w:r>
      <w:r>
        <w:tab/>
        <w:t>Cancel Subscription Version Acknowledgment - Update Old Service Provider Date and Time Stamp</w:t>
      </w:r>
    </w:p>
    <w:p w14:paraId="0D2636F4" w14:textId="77777777" w:rsidR="00000000" w:rsidRDefault="001F0AD0">
      <w:pPr>
        <w:pStyle w:val="RequirementBody"/>
      </w:pPr>
      <w:r>
        <w:t>NPAC SMS shall update the old Service Provider cancellation date and time stamp with the current date and time when the cancellati</w:t>
      </w:r>
      <w:r>
        <w:t>on acknowledgment is received from the old Service Provider.</w:t>
      </w:r>
    </w:p>
    <w:p w14:paraId="0E16E3B1" w14:textId="77777777" w:rsidR="00000000" w:rsidRDefault="001F0AD0">
      <w:pPr>
        <w:pStyle w:val="RequirementHead"/>
      </w:pPr>
      <w:r>
        <w:t>RR5-31</w:t>
      </w:r>
      <w:r>
        <w:tab/>
        <w:t>Cancel Subscription Version Acknowledgment - Update New Service Provider Date and Time Stamp</w:t>
      </w:r>
    </w:p>
    <w:p w14:paraId="1F29C7DB" w14:textId="77777777" w:rsidR="00000000" w:rsidRDefault="001F0AD0">
      <w:pPr>
        <w:pStyle w:val="RequirementBody"/>
      </w:pPr>
      <w:r>
        <w:t>NPAC SMS shall update the new Service Provider cancellation date and time stamp with the curren</w:t>
      </w:r>
      <w:r>
        <w:t>t date and time when the cancellation acknowledgment is received from the new Service Provider.</w:t>
      </w:r>
    </w:p>
    <w:p w14:paraId="20E4EC22" w14:textId="77777777" w:rsidR="00000000" w:rsidRDefault="001F0AD0">
      <w:pPr>
        <w:pStyle w:val="RequirementHead"/>
      </w:pPr>
      <w:r>
        <w:t>RR5-32.1</w:t>
      </w:r>
      <w:r>
        <w:tab/>
        <w:t>Cancellation-Initial Concurrence Window - Tunable Parameter</w:t>
      </w:r>
    </w:p>
    <w:p w14:paraId="0943AA73" w14:textId="77777777" w:rsidR="00000000" w:rsidRDefault="001F0AD0">
      <w:pPr>
        <w:pStyle w:val="RequirementBody"/>
      </w:pPr>
      <w:r>
        <w:t>NPAC SMS shall provide long and short Cancellation-Initial Concurrence Window</w:t>
      </w:r>
      <w:r>
        <w:rPr>
          <w:b/>
        </w:rPr>
        <w:t xml:space="preserve"> </w:t>
      </w:r>
      <w:r>
        <w:t>tunable param</w:t>
      </w:r>
      <w:r>
        <w:t>eters, which are defined as the number of business hours after the version is set to Cancel Pending by which the non-originating Service Provider is expected to acknowledge the pending cancellation.</w:t>
      </w:r>
    </w:p>
    <w:p w14:paraId="03EEA5F1" w14:textId="77777777" w:rsidR="00000000" w:rsidRDefault="001F0AD0">
      <w:pPr>
        <w:pStyle w:val="RequirementHead"/>
      </w:pPr>
      <w:r>
        <w:t>RR5-32.2</w:t>
      </w:r>
      <w:r>
        <w:tab/>
        <w:t>Cancellation-Initial Concurrence Window - Tunabl</w:t>
      </w:r>
      <w:r>
        <w:t>e Parameter Modification</w:t>
      </w:r>
    </w:p>
    <w:p w14:paraId="7560CFCF" w14:textId="77777777" w:rsidR="00000000" w:rsidRDefault="001F0AD0">
      <w:pPr>
        <w:pStyle w:val="RequirementBody"/>
      </w:pPr>
      <w:r>
        <w:t>NPAC SMS shall allow the NPAC SMS Administrator to modify the long and short Cancellation-Initial Concurrence Window</w:t>
      </w:r>
      <w:r>
        <w:rPr>
          <w:b/>
        </w:rPr>
        <w:t xml:space="preserve"> </w:t>
      </w:r>
      <w:r>
        <w:t>tunable parameters.</w:t>
      </w:r>
    </w:p>
    <w:p w14:paraId="1E11406C" w14:textId="77777777" w:rsidR="00000000" w:rsidRDefault="001F0AD0">
      <w:pPr>
        <w:pStyle w:val="RequirementHead"/>
      </w:pPr>
      <w:r>
        <w:t>RR5-32.3</w:t>
      </w:r>
      <w:r>
        <w:tab/>
        <w:t>Long Cancellation-Initial Concurrence Window - Tunable Parameter Default</w:t>
      </w:r>
    </w:p>
    <w:p w14:paraId="16E12B68" w14:textId="77777777" w:rsidR="00000000" w:rsidRDefault="001F0AD0">
      <w:pPr>
        <w:pStyle w:val="RequirementBody"/>
      </w:pPr>
      <w:r>
        <w:t>NPAC SMS sha</w:t>
      </w:r>
      <w:r>
        <w:t>ll default the long Cancellation-Initial Concurrence Window</w:t>
      </w:r>
      <w:r>
        <w:rPr>
          <w:b/>
        </w:rPr>
        <w:t xml:space="preserve"> </w:t>
      </w:r>
      <w:r>
        <w:t>tunable parameter to 9 business hours.</w:t>
      </w:r>
    </w:p>
    <w:p w14:paraId="574AE2C9" w14:textId="77777777" w:rsidR="00000000" w:rsidRDefault="001F0AD0">
      <w:pPr>
        <w:pStyle w:val="RequirementHead"/>
        <w:numPr>
          <w:ilvl w:val="12"/>
          <w:numId w:val="0"/>
        </w:numPr>
        <w:ind w:left="1260" w:hanging="1260"/>
      </w:pPr>
      <w:r>
        <w:t>RR5-32.4</w:t>
      </w:r>
      <w:r>
        <w:tab/>
        <w:t>Short Cancellation-Initial Concurrence Window - Tunable Parameter Default</w:t>
      </w:r>
    </w:p>
    <w:p w14:paraId="6EEB2716" w14:textId="77777777" w:rsidR="00000000" w:rsidRDefault="001F0AD0">
      <w:pPr>
        <w:pStyle w:val="RequirementBody"/>
      </w:pPr>
      <w:r>
        <w:t>NPAC SMS shall default the short Cancellation-Initial Concurrence Window t</w:t>
      </w:r>
      <w:r>
        <w:t>unable parameter to 9 business hours.</w:t>
      </w:r>
    </w:p>
    <w:p w14:paraId="4E4770AD" w14:textId="77777777" w:rsidR="00000000" w:rsidRDefault="001F0AD0">
      <w:pPr>
        <w:pStyle w:val="RequirementHead"/>
      </w:pPr>
      <w:r>
        <w:t>RR5-33.1</w:t>
      </w:r>
      <w:r>
        <w:tab/>
        <w:t>Cancellation-Final Concurrence Window - Tunable Parameter</w:t>
      </w:r>
    </w:p>
    <w:p w14:paraId="25BA7617" w14:textId="77777777" w:rsidR="00000000" w:rsidRDefault="001F0AD0">
      <w:pPr>
        <w:pStyle w:val="RequirementBody"/>
      </w:pPr>
      <w:r>
        <w:t xml:space="preserve">NPAC SMS shall provide long and short Cancellation-Final Concurrence Window tunable parameters which are defined as the number of business hours after </w:t>
      </w:r>
      <w:r>
        <w:t>the second cancel pending notification is sent by which both Service Providers are expected to acknowledge the pending cancellation.</w:t>
      </w:r>
    </w:p>
    <w:p w14:paraId="7D5110A4" w14:textId="77777777" w:rsidR="00000000" w:rsidRDefault="001F0AD0">
      <w:pPr>
        <w:pStyle w:val="RequirementHead"/>
      </w:pPr>
      <w:r>
        <w:t>RR5-33.2</w:t>
      </w:r>
      <w:r>
        <w:tab/>
        <w:t>Cancellation-Final Concurrence Window Tunable Parameter Modification</w:t>
      </w:r>
    </w:p>
    <w:p w14:paraId="29F85DF0" w14:textId="77777777" w:rsidR="00000000" w:rsidRDefault="001F0AD0">
      <w:pPr>
        <w:pStyle w:val="RequirementBody"/>
      </w:pPr>
      <w:r>
        <w:t>NPAC SMS shall allow the NPAC SMS Administrat</w:t>
      </w:r>
      <w:r>
        <w:t>or to modify the long and short Cancellation-Final Concurrence Window tunable parameters.</w:t>
      </w:r>
    </w:p>
    <w:p w14:paraId="38388B7E" w14:textId="77777777" w:rsidR="00000000" w:rsidRDefault="001F0AD0">
      <w:pPr>
        <w:pStyle w:val="RequirementHead"/>
      </w:pPr>
      <w:r>
        <w:t>RR5-33.3</w:t>
      </w:r>
      <w:r>
        <w:tab/>
        <w:t>Long Cancellation-Final Concurrence Window - Tunable Parameter Default</w:t>
      </w:r>
    </w:p>
    <w:p w14:paraId="6C4C294D" w14:textId="77777777" w:rsidR="00000000" w:rsidRDefault="001F0AD0">
      <w:pPr>
        <w:pStyle w:val="RequirementBody"/>
      </w:pPr>
      <w:r>
        <w:t>NPAC SMS shall default the long Cancellation-Final Concurrence Window tunable paramete</w:t>
      </w:r>
      <w:r>
        <w:t>r to 9 business hours.</w:t>
      </w:r>
    </w:p>
    <w:p w14:paraId="40D96895" w14:textId="77777777" w:rsidR="00000000" w:rsidRDefault="001F0AD0">
      <w:pPr>
        <w:pStyle w:val="RequirementHead"/>
        <w:numPr>
          <w:ilvl w:val="12"/>
          <w:numId w:val="0"/>
        </w:numPr>
        <w:ind w:left="1260" w:hanging="1260"/>
      </w:pPr>
      <w:r>
        <w:t>RR5-33.4</w:t>
      </w:r>
      <w:r>
        <w:tab/>
        <w:t>Short Cancellation-Final Concurrence Window - Tunable Parameter Default</w:t>
      </w:r>
    </w:p>
    <w:p w14:paraId="6F8DEE79" w14:textId="77777777" w:rsidR="00000000" w:rsidRDefault="001F0AD0">
      <w:pPr>
        <w:pStyle w:val="RequirementBody"/>
      </w:pPr>
      <w:r>
        <w:t>NPAC SMS shall default the short Cancellation-Final Concurrence Window tunable parameter to 9 business hours.</w:t>
      </w:r>
    </w:p>
    <w:p w14:paraId="330289B3" w14:textId="77777777" w:rsidR="00000000" w:rsidRDefault="001F0AD0">
      <w:pPr>
        <w:pStyle w:val="RequirementHead"/>
      </w:pPr>
      <w:r>
        <w:t>RR5-34</w:t>
      </w:r>
      <w:r>
        <w:tab/>
        <w:t>Cancellation-Initial Concurrence Wi</w:t>
      </w:r>
      <w:r>
        <w:t>ndow - Tunable Parameter Expiration</w:t>
      </w:r>
    </w:p>
    <w:p w14:paraId="036967AE" w14:textId="77777777" w:rsidR="00000000" w:rsidRDefault="001F0AD0">
      <w:pPr>
        <w:pStyle w:val="RequirementBody"/>
      </w:pPr>
      <w:r>
        <w:t>NPAC SMS shall send a notification to the Service Provider (new or old) who has not yet acknowledged the cancel pending status when the Cancellation-Initial Concurrence Window tunable parameter expires.</w:t>
      </w:r>
    </w:p>
    <w:p w14:paraId="7DBB34E8" w14:textId="77777777" w:rsidR="00000000" w:rsidRDefault="001F0AD0">
      <w:pPr>
        <w:pStyle w:val="RequirementHead"/>
      </w:pPr>
      <w:r>
        <w:t>RR5-35.1</w:t>
      </w:r>
      <w:r>
        <w:tab/>
        <w:t>Cancella</w:t>
      </w:r>
      <w:r>
        <w:t>tion-Final Concurrence Window - Tunable Parameter Expiration New Service Provider</w:t>
      </w:r>
    </w:p>
    <w:p w14:paraId="11E9990D" w14:textId="77777777" w:rsidR="00000000" w:rsidRDefault="001F0AD0">
      <w:pPr>
        <w:pStyle w:val="RequirementBody"/>
      </w:pPr>
      <w:r>
        <w:t>NPAC SMS shall set the Subscription Version status to conflict when the NPAC SMS has not received the cancellation acknowledgment from the new Service Provider and the Cancel</w:t>
      </w:r>
      <w:r>
        <w:t>lation-Final Concurrence Window tunable parameter has expired.</w:t>
      </w:r>
    </w:p>
    <w:p w14:paraId="49A1496F" w14:textId="77777777" w:rsidR="00000000" w:rsidRDefault="001F0AD0">
      <w:pPr>
        <w:pStyle w:val="RequirementHead"/>
      </w:pPr>
      <w:r>
        <w:t>RR5-35.2</w:t>
      </w:r>
      <w:r>
        <w:tab/>
        <w:t>Cancellation-Final Concurrence Window - Tunable Parameter Expiration Old Service Provider</w:t>
      </w:r>
    </w:p>
    <w:p w14:paraId="4B8B0CA0" w14:textId="77777777" w:rsidR="00000000" w:rsidRDefault="001F0AD0">
      <w:pPr>
        <w:pStyle w:val="RequirementBody"/>
      </w:pPr>
      <w:r>
        <w:t>NPAC SMS shall set the Subscription Version status to cancel and set the cause code to “NPAC S</w:t>
      </w:r>
      <w:r>
        <w:t>MS automatic cancellation” when the NPAC SMS has not received the cancellation acknowledgment from the Old Service Provider and the Cancellation-Final Concurrence Window tunable parameter has expired.</w:t>
      </w:r>
    </w:p>
    <w:p w14:paraId="30704625" w14:textId="77777777" w:rsidR="00000000" w:rsidRDefault="001F0AD0">
      <w:pPr>
        <w:pStyle w:val="RequirementHead"/>
      </w:pPr>
      <w:r>
        <w:t>RR5-36</w:t>
      </w:r>
      <w:r>
        <w:tab/>
        <w:t>Cancel Subscription Version - Inform Service Pro</w:t>
      </w:r>
      <w:r>
        <w:t>viders of Conflict Status</w:t>
      </w:r>
    </w:p>
    <w:p w14:paraId="5E3FC21F" w14:textId="77777777" w:rsidR="00000000" w:rsidRDefault="001F0AD0">
      <w:pPr>
        <w:pStyle w:val="RequirementBody"/>
      </w:pPr>
      <w:r>
        <w:t xml:space="preserve">NPAC SMS shall notify the old and new Service Providers upon setting a Subscription Version to conflict. </w:t>
      </w:r>
    </w:p>
    <w:p w14:paraId="4F070071" w14:textId="77777777" w:rsidR="00000000" w:rsidRDefault="001F0AD0">
      <w:pPr>
        <w:pStyle w:val="Heading5"/>
        <w:numPr>
          <w:numberingChange w:id="2179" w:author="Jean Anthony" w:date="2001-03-12T20:36:00Z" w:original="%1:5:0:.%2:1:0:.%3:2:0:.%4:2:0:.%5:7:0:"/>
        </w:numPr>
      </w:pPr>
      <w:bookmarkStart w:id="2180" w:name="_Toc508178556"/>
      <w:r>
        <w:t>Subscription Version Resend</w:t>
      </w:r>
      <w:bookmarkEnd w:id="2180"/>
    </w:p>
    <w:p w14:paraId="5AA8DF71" w14:textId="77777777" w:rsidR="00000000" w:rsidRDefault="001F0AD0">
      <w:pPr>
        <w:pStyle w:val="BodyText"/>
      </w:pPr>
      <w:r>
        <w:t xml:space="preserve">This section provides the requirements for the Subscription Version resend functionality, which </w:t>
      </w:r>
      <w:r>
        <w:t>is executed upon the NPAC personnel requesting to resend a Subscription Version.</w:t>
      </w:r>
    </w:p>
    <w:p w14:paraId="1B90DD93" w14:textId="77777777" w:rsidR="00000000" w:rsidRDefault="001F0AD0">
      <w:pPr>
        <w:pStyle w:val="RequirementHead"/>
      </w:pPr>
      <w:r>
        <w:t>RR5-38.1.1</w:t>
      </w:r>
      <w:r>
        <w:tab/>
        <w:t>Resend Subscription Version - Identify Subscription Version</w:t>
      </w:r>
    </w:p>
    <w:p w14:paraId="1F911CFB" w14:textId="77777777" w:rsidR="00000000" w:rsidRDefault="001F0AD0">
      <w:pPr>
        <w:pStyle w:val="RequirementBody"/>
        <w:spacing w:after="120"/>
      </w:pPr>
      <w:r>
        <w:t>NPAC SMS shall receive the following data from NPAC personnel to identify a subscription version that co</w:t>
      </w:r>
      <w:r>
        <w:t>ntains a Failed SP List with one or more SPIDS, to be resent:</w:t>
      </w:r>
    </w:p>
    <w:p w14:paraId="1D119517" w14:textId="77777777" w:rsidR="00000000" w:rsidRDefault="001F0AD0">
      <w:pPr>
        <w:pStyle w:val="BodyText2"/>
        <w:spacing w:before="0"/>
      </w:pPr>
      <w:r>
        <w:t>Ported Telephone Number</w:t>
      </w:r>
    </w:p>
    <w:p w14:paraId="469146E8" w14:textId="77777777" w:rsidR="00000000" w:rsidRDefault="001F0AD0">
      <w:pPr>
        <w:pStyle w:val="BodyText2"/>
      </w:pPr>
      <w:r>
        <w:t>or</w:t>
      </w:r>
    </w:p>
    <w:p w14:paraId="4E5A0AEC" w14:textId="77777777" w:rsidR="00000000" w:rsidRDefault="001F0AD0">
      <w:pPr>
        <w:pStyle w:val="BodyText2"/>
        <w:spacing w:after="360"/>
      </w:pPr>
      <w:r>
        <w:t>Subscription Version ID</w:t>
      </w:r>
    </w:p>
    <w:p w14:paraId="6F61D500" w14:textId="77777777" w:rsidR="00000000" w:rsidRDefault="001F0AD0">
      <w:pPr>
        <w:pStyle w:val="RequirementHead"/>
      </w:pPr>
      <w:r>
        <w:t>RR5-38.1.2</w:t>
      </w:r>
      <w:r>
        <w:tab/>
        <w:t>Resend Subscription Version – Identify Multiple Subscription Versions</w:t>
      </w:r>
    </w:p>
    <w:p w14:paraId="173555F7" w14:textId="77777777" w:rsidR="00000000" w:rsidRDefault="001F0AD0">
      <w:pPr>
        <w:pStyle w:val="RequirementBody"/>
      </w:pPr>
      <w:r>
        <w:t>NPAC SMS shall require NPAC personnel to specify a TN Range (N</w:t>
      </w:r>
      <w:r>
        <w:t>PA-NXX-xxxx through yyyy, where yyyy is greater than xxxx) to identify multiple subscription versions that contain a Failed SP List with one or more SPIDS, to be resent.</w:t>
      </w:r>
    </w:p>
    <w:p w14:paraId="742FAD09" w14:textId="77777777" w:rsidR="00000000" w:rsidRDefault="001F0AD0">
      <w:pPr>
        <w:pStyle w:val="RequirementHead"/>
      </w:pPr>
      <w:r>
        <w:t>RR5-38.2</w:t>
      </w:r>
      <w:r>
        <w:tab/>
        <w:t>Resend Subscription Version - Input Data</w:t>
      </w:r>
    </w:p>
    <w:p w14:paraId="640E16F9" w14:textId="77777777" w:rsidR="00000000" w:rsidRDefault="001F0AD0">
      <w:pPr>
        <w:pStyle w:val="RequirementBody"/>
        <w:spacing w:after="120"/>
      </w:pPr>
      <w:r>
        <w:t>NPAC SMS shall require the following</w:t>
      </w:r>
      <w:r>
        <w:t xml:space="preserve"> input data from NPAC personnel upon a Subscription Version resend:</w:t>
      </w:r>
    </w:p>
    <w:p w14:paraId="0B942D18" w14:textId="77777777" w:rsidR="00000000" w:rsidRDefault="001F0AD0" w:rsidP="001F0AD0">
      <w:pPr>
        <w:pStyle w:val="ListBullet1"/>
        <w:numPr>
          <w:ilvl w:val="0"/>
          <w:numId w:val="1"/>
          <w:numberingChange w:id="2181" w:author="Jean Anthony" w:date="2001-03-12T20:36:00Z" w:original=""/>
        </w:numPr>
        <w:spacing w:after="360"/>
      </w:pPr>
      <w:r>
        <w:t>List of “failed” Local SMSs to resend to.</w:t>
      </w:r>
    </w:p>
    <w:p w14:paraId="4E92B501" w14:textId="77777777" w:rsidR="00000000" w:rsidRDefault="001F0AD0">
      <w:pPr>
        <w:pStyle w:val="RequirementHead"/>
      </w:pPr>
      <w:r>
        <w:t>RR5-38.3</w:t>
      </w:r>
      <w:r>
        <w:tab/>
        <w:t>Resend Subscription Version - Error Message</w:t>
      </w:r>
    </w:p>
    <w:p w14:paraId="6D36C58C" w14:textId="77777777" w:rsidR="00000000" w:rsidRDefault="001F0AD0">
      <w:pPr>
        <w:pStyle w:val="RequirementBody"/>
      </w:pPr>
      <w:r>
        <w:t>NPAC SMS shall send an error message to the originating user upon Subscription Version resend</w:t>
      </w:r>
      <w:r>
        <w:t xml:space="preserve"> if the version does not have a list of failed LSMSs associated with the subscription’s last operation.</w:t>
      </w:r>
    </w:p>
    <w:p w14:paraId="6945720F" w14:textId="77777777" w:rsidR="00000000" w:rsidRDefault="001F0AD0">
      <w:pPr>
        <w:pStyle w:val="RequirementHead"/>
      </w:pPr>
      <w:r>
        <w:t>RR5-38.4</w:t>
      </w:r>
      <w:r>
        <w:tab/>
        <w:t>Resend Subscription Version - Activation Request</w:t>
      </w:r>
    </w:p>
    <w:p w14:paraId="2835A05D" w14:textId="77777777" w:rsidR="00000000" w:rsidRDefault="001F0AD0">
      <w:pPr>
        <w:pStyle w:val="RequirementBody"/>
      </w:pPr>
      <w:r>
        <w:t>NPAC SMS shall resend a Subscription Version activation request, if the Subscription Version p</w:t>
      </w:r>
      <w:r>
        <w:t>reviously failed activation, to the designated list of failed Local SMSs via the NPAC SMS to Local SMS Interface upon a Subscription Version resend request.</w:t>
      </w:r>
    </w:p>
    <w:p w14:paraId="2C55CD61" w14:textId="77777777" w:rsidR="00000000" w:rsidRDefault="001F0AD0">
      <w:pPr>
        <w:pStyle w:val="RequirementHead"/>
      </w:pPr>
      <w:r>
        <w:t>RR5-38.5</w:t>
      </w:r>
      <w:r>
        <w:tab/>
        <w:t>Resend Subscription Version - Disconnect Request</w:t>
      </w:r>
    </w:p>
    <w:p w14:paraId="72B4C18D" w14:textId="77777777" w:rsidR="00000000" w:rsidRDefault="001F0AD0">
      <w:pPr>
        <w:pStyle w:val="RequirementBody"/>
      </w:pPr>
      <w:r>
        <w:t>NPAC SMS shall resend a Subscription Vers</w:t>
      </w:r>
      <w:r>
        <w:t>ion disconnect request, if the Subscription Version previously failed disconnect, to the designated list of failed Local SMSs via the NPAC SMS to Local SMS Interface upon a Subscription Version resend request.</w:t>
      </w:r>
    </w:p>
    <w:p w14:paraId="1B722AB9" w14:textId="77777777" w:rsidR="00000000" w:rsidRDefault="001F0AD0">
      <w:pPr>
        <w:pStyle w:val="RequirementHead"/>
      </w:pPr>
      <w:r>
        <w:t>RR5-38.6</w:t>
      </w:r>
      <w:r>
        <w:tab/>
        <w:t xml:space="preserve">Resend Subscription Version - Failed </w:t>
      </w:r>
      <w:r>
        <w:t>or Partial Failure</w:t>
      </w:r>
    </w:p>
    <w:p w14:paraId="05DDAF49" w14:textId="77777777" w:rsidR="00000000" w:rsidRDefault="001F0AD0">
      <w:pPr>
        <w:pStyle w:val="RequirementBody"/>
      </w:pPr>
      <w:r>
        <w:t>NPAC SMS shall set a failed or partial failure Subscription Version to sending subsequent to resending to the Local SMSs via the NPAC SMS to Local SMS Interface.</w:t>
      </w:r>
    </w:p>
    <w:p w14:paraId="249A4037" w14:textId="77777777" w:rsidR="00000000" w:rsidRDefault="001F0AD0">
      <w:pPr>
        <w:pStyle w:val="RequirementHead"/>
      </w:pPr>
      <w:r>
        <w:t>RR5-38.7</w:t>
      </w:r>
      <w:r>
        <w:tab/>
        <w:t>Resend Subscription Version - Standard Activation Processing</w:t>
      </w:r>
    </w:p>
    <w:p w14:paraId="4C9E3667" w14:textId="77777777" w:rsidR="00000000" w:rsidRDefault="001F0AD0">
      <w:pPr>
        <w:pStyle w:val="RequirementBody"/>
      </w:pPr>
      <w:r>
        <w:t xml:space="preserve">NPAC </w:t>
      </w:r>
      <w:r>
        <w:t>SMS shall proceed with the standard activation processing subsequent to resending a Subscription Version activation request to the Local SMSs via the NPAC SMS to Local SMS Interface.</w:t>
      </w:r>
    </w:p>
    <w:p w14:paraId="6C99DEA3" w14:textId="77777777" w:rsidR="00000000" w:rsidRDefault="001F0AD0">
      <w:pPr>
        <w:pStyle w:val="RequirementHead"/>
      </w:pPr>
      <w:r>
        <w:t>RR5-38.8</w:t>
      </w:r>
      <w:r>
        <w:tab/>
        <w:t>Resend Subscription Version - Standard Disconnect Processing</w:t>
      </w:r>
    </w:p>
    <w:p w14:paraId="65FF0F85" w14:textId="77777777" w:rsidR="00000000" w:rsidRDefault="001F0AD0">
      <w:pPr>
        <w:pStyle w:val="RequirementBody"/>
      </w:pPr>
      <w:r>
        <w:t>NPA</w:t>
      </w:r>
      <w:r>
        <w:t>C SMS shall proceed with the standard disconnect processing subsequent to resending a Subscription Version disconnect request to the Local SMSs via the NPAC SMS to Local SMS Interface.</w:t>
      </w:r>
      <w:bookmarkStart w:id="2182" w:name="_Toc361567538"/>
      <w:bookmarkStart w:id="2183" w:name="_Toc365874872"/>
      <w:bookmarkStart w:id="2184" w:name="_Toc367618274"/>
      <w:bookmarkStart w:id="2185" w:name="_Toc368561367"/>
      <w:bookmarkStart w:id="2186" w:name="_Toc368728312"/>
      <w:bookmarkStart w:id="2187" w:name="_Toc381720045"/>
      <w:bookmarkStart w:id="2188" w:name="_Toc436023373"/>
      <w:bookmarkStart w:id="2189" w:name="_Toc436025436"/>
    </w:p>
    <w:p w14:paraId="05034859" w14:textId="77777777" w:rsidR="00000000" w:rsidRDefault="001F0AD0">
      <w:pPr>
        <w:pStyle w:val="RequirementHead"/>
      </w:pPr>
      <w:r>
        <w:t>RR5-38.9</w:t>
      </w:r>
      <w:r>
        <w:tab/>
        <w:t>Resend Subscription Version – Modify Active Request</w:t>
      </w:r>
    </w:p>
    <w:p w14:paraId="69FB2871" w14:textId="77777777" w:rsidR="00000000" w:rsidRDefault="001F0AD0">
      <w:pPr>
        <w:pStyle w:val="RequirementBody"/>
      </w:pPr>
      <w:r>
        <w:t>NPAC SMS s</w:t>
      </w:r>
      <w:r>
        <w:t>hall resend a Subscription Version modify active request, if an active Subscription Version previously failed modification, to the designated list of failed Local SMSs via the NPAC SMS to Local SMS Interface upon a Subscription Version resend request.</w:t>
      </w:r>
    </w:p>
    <w:p w14:paraId="634B5409" w14:textId="77777777" w:rsidR="00000000" w:rsidRDefault="001F0AD0">
      <w:pPr>
        <w:pStyle w:val="RequirementHead"/>
      </w:pPr>
      <w:r>
        <w:t>RR5-</w:t>
      </w:r>
      <w:r>
        <w:t>38.10</w:t>
      </w:r>
      <w:r>
        <w:tab/>
        <w:t>Resend Subscription Version - Standard Modify Active Processing</w:t>
      </w:r>
    </w:p>
    <w:p w14:paraId="5BE3C711" w14:textId="77777777" w:rsidR="00000000" w:rsidRDefault="001F0AD0">
      <w:pPr>
        <w:pStyle w:val="RequirementBody"/>
      </w:pPr>
      <w:r>
        <w:t>NPAC SMS shall proceed with the standard modify active processing subsequent to resending a Subscription Version modify request to the Local SMSs via the NPAC SMS to Local SMS Interface.</w:t>
      </w:r>
    </w:p>
    <w:p w14:paraId="4C58C34C" w14:textId="77777777" w:rsidR="00000000" w:rsidRDefault="001F0AD0">
      <w:pPr>
        <w:pStyle w:val="RequirementHead"/>
      </w:pPr>
      <w:r>
        <w:t>RR5-71</w:t>
      </w:r>
      <w:r>
        <w:tab/>
        <w:t>Re-Send of Number Pooling Subscription Version Information – NPAC Personnel OpGUI</w:t>
      </w:r>
    </w:p>
    <w:p w14:paraId="04491893" w14:textId="77777777" w:rsidR="00000000" w:rsidRDefault="001F0AD0">
      <w:pPr>
        <w:pStyle w:val="RequirementBody"/>
        <w:spacing w:after="120"/>
      </w:pPr>
      <w:r>
        <w:t>NPAC SMS shall prevent NPAC Personnel from re-sending a Subscription Version with LNP Type of POOL, via the NPAC Administrative Interface.  (Previously SV-451)</w:t>
      </w:r>
    </w:p>
    <w:p w14:paraId="03406A57" w14:textId="77777777" w:rsidR="00000000" w:rsidRDefault="001F0AD0">
      <w:pPr>
        <w:pStyle w:val="RequirementBody"/>
      </w:pPr>
      <w:r>
        <w:t xml:space="preserve">NOTE: </w:t>
      </w:r>
      <w:r>
        <w:t xml:space="preserve"> The re-send of SVs with LNP Type of POOL to non-EDR Local SMSs shall be initiated from the Block Re-send on the NPAC Administrative GUI.</w:t>
      </w:r>
    </w:p>
    <w:p w14:paraId="593C4227" w14:textId="77777777" w:rsidR="00000000" w:rsidRDefault="001F0AD0">
      <w:pPr>
        <w:pStyle w:val="RequirementHead"/>
      </w:pPr>
      <w:r>
        <w:t>RR5-72</w:t>
      </w:r>
      <w:r>
        <w:tab/>
        <w:t>Re-Send of Number Pooling Subscription Version Information – Subscription Versions sent to discrepant non-EDR L</w:t>
      </w:r>
      <w:r>
        <w:t>ocal SMS</w:t>
      </w:r>
    </w:p>
    <w:p w14:paraId="77C2B4FF" w14:textId="77777777" w:rsidR="00000000" w:rsidRDefault="001F0AD0">
      <w:pPr>
        <w:pStyle w:val="RequirementBody"/>
      </w:pPr>
      <w:r>
        <w:t>NPAC SMS shall re-send Subscription Versions to a discrepant non-EDR Local SMS via the NPAC SMS to Local SMS Interface, when a re-send request is initiated to a Block.  (Previously SV-452)</w:t>
      </w:r>
    </w:p>
    <w:p w14:paraId="03A6A1E3" w14:textId="77777777" w:rsidR="00000000" w:rsidRDefault="001F0AD0">
      <w:pPr>
        <w:pStyle w:val="RequirementHead"/>
      </w:pPr>
      <w:r>
        <w:t>RR5-73</w:t>
      </w:r>
      <w:r>
        <w:tab/>
        <w:t>Re-Send of Number Pooling Subscription Version Info</w:t>
      </w:r>
      <w:r>
        <w:t>rmation – Sending Status Update to Failed Subscription Versions for Block Activation</w:t>
      </w:r>
    </w:p>
    <w:p w14:paraId="2A9D2FB2" w14:textId="77777777" w:rsidR="00000000" w:rsidRDefault="001F0AD0">
      <w:pPr>
        <w:pStyle w:val="RequirementBody"/>
      </w:pPr>
      <w:r>
        <w:t xml:space="preserve">NPAC SMS shall update the </w:t>
      </w:r>
      <w:r>
        <w:rPr>
          <w:b/>
          <w:i/>
        </w:rPr>
        <w:t>status</w:t>
      </w:r>
      <w:r>
        <w:t xml:space="preserve"> of the failed Subscription Versions with LNP Type of POOL in the 1K Block, at the start of the re-send to the Local SMSs, from a failed st</w:t>
      </w:r>
      <w:r>
        <w:t>atus to a sending status.  (Previously SV-460)</w:t>
      </w:r>
    </w:p>
    <w:p w14:paraId="6B3B9C46" w14:textId="77777777" w:rsidR="00000000" w:rsidRDefault="001F0AD0">
      <w:pPr>
        <w:pStyle w:val="RequirementHead"/>
      </w:pPr>
      <w:r>
        <w:t>RR5-74</w:t>
      </w:r>
      <w:r>
        <w:tab/>
        <w:t>Re-Send of Number Pooling Subscription Version Information – Sending Status Update to Partial failure Subscription Versions for Block Activation</w:t>
      </w:r>
    </w:p>
    <w:p w14:paraId="68E716BF" w14:textId="77777777" w:rsidR="00000000" w:rsidRDefault="001F0AD0">
      <w:pPr>
        <w:pStyle w:val="RequirementBody"/>
      </w:pPr>
      <w:r>
        <w:t xml:space="preserve">NPAC SMS shall update the </w:t>
      </w:r>
      <w:r>
        <w:rPr>
          <w:b/>
          <w:i/>
        </w:rPr>
        <w:t>status</w:t>
      </w:r>
      <w:r>
        <w:t xml:space="preserve"> of the partial failure S</w:t>
      </w:r>
      <w:r>
        <w:t>ubscription Versions with LNP Type of POOL in the 1K Block, at the start of the re-send to the Local SMSs, from a partial failure status to a sending status.  (Previously SV-470)</w:t>
      </w:r>
    </w:p>
    <w:p w14:paraId="04609E31" w14:textId="77777777" w:rsidR="00000000" w:rsidRDefault="001F0AD0">
      <w:pPr>
        <w:pStyle w:val="RequirementHead"/>
      </w:pPr>
      <w:r>
        <w:t>RR5-75</w:t>
      </w:r>
      <w:r>
        <w:tab/>
        <w:t>Re-Send of Number Pooling Subscription Version Information – Sending S</w:t>
      </w:r>
      <w:r>
        <w:t>tatus Update to Active Subscription Version for Block Modification or Deletion</w:t>
      </w:r>
    </w:p>
    <w:p w14:paraId="09A17A7F" w14:textId="77777777" w:rsidR="00000000" w:rsidRDefault="001F0AD0">
      <w:pPr>
        <w:pStyle w:val="RequirementBody"/>
      </w:pPr>
      <w:r>
        <w:t xml:space="preserve">NPAC SMS shall update the </w:t>
      </w:r>
      <w:r>
        <w:rPr>
          <w:b/>
          <w:i/>
        </w:rPr>
        <w:t>status</w:t>
      </w:r>
      <w:r>
        <w:t xml:space="preserve"> of the active Subscription Version with LNP Type of POOL in the 1K Block, with a Failed SP List, at the start of the re-send to the Local SMSs, </w:t>
      </w:r>
      <w:r>
        <w:t>from an active status to a sending status.  (Previously SV-480)</w:t>
      </w:r>
    </w:p>
    <w:p w14:paraId="12E51290" w14:textId="77777777" w:rsidR="00000000" w:rsidRDefault="001F0AD0">
      <w:pPr>
        <w:pStyle w:val="RequirementHead"/>
      </w:pPr>
      <w:r>
        <w:t>RR5-76</w:t>
      </w:r>
      <w:r>
        <w:tab/>
        <w:t>Re-Send of Number Pooling Subscription Version Information – Sending Status Update to Old Subscription Version for Block Deletion</w:t>
      </w:r>
    </w:p>
    <w:p w14:paraId="7905C92B" w14:textId="77777777" w:rsidR="00000000" w:rsidRDefault="001F0AD0">
      <w:pPr>
        <w:pStyle w:val="RequirementBody"/>
      </w:pPr>
      <w:r>
        <w:t xml:space="preserve">NPAC SMS shall update the </w:t>
      </w:r>
      <w:r>
        <w:rPr>
          <w:b/>
          <w:i/>
        </w:rPr>
        <w:t>status</w:t>
      </w:r>
      <w:r>
        <w:t xml:space="preserve"> of the old Subscriptio</w:t>
      </w:r>
      <w:r>
        <w:t>n Version with LNP Type of POOL in the 1K Block, with a Failed SP List, at the start of the re-send to the Local SMSs, from an old status to a sending status.  (Previously SV-490)</w:t>
      </w:r>
    </w:p>
    <w:p w14:paraId="6E0372ED" w14:textId="77777777" w:rsidR="00000000" w:rsidRDefault="001F0AD0">
      <w:pPr>
        <w:pStyle w:val="RequirementHead"/>
      </w:pPr>
      <w:r>
        <w:t>RR5-77</w:t>
      </w:r>
      <w:r>
        <w:tab/>
        <w:t>Re-Send of Number Pooling Subscription Version Information – Update t</w:t>
      </w:r>
      <w:r>
        <w:t>o Failed SP List</w:t>
      </w:r>
    </w:p>
    <w:p w14:paraId="155CD521" w14:textId="77777777" w:rsidR="00000000" w:rsidRDefault="001F0AD0">
      <w:pPr>
        <w:pStyle w:val="RequirementBody"/>
      </w:pPr>
      <w:r>
        <w:t xml:space="preserve">NPAC SMS shall update the </w:t>
      </w:r>
      <w:r>
        <w:rPr>
          <w:b/>
          <w:i/>
        </w:rPr>
        <w:t>Subscription Version Failed SP List</w:t>
      </w:r>
      <w:r>
        <w:t xml:space="preserve"> of the Subscription Version(s) with LNP Type of POOL in the 1K Block, by removing the previously failed Local SMS, upon a successful re-send to a previously failed Local SMS.  (</w:t>
      </w:r>
      <w:r>
        <w:t>Previously SV-510)</w:t>
      </w:r>
    </w:p>
    <w:p w14:paraId="2568FD2D" w14:textId="77777777" w:rsidR="00000000" w:rsidRDefault="001F0AD0">
      <w:pPr>
        <w:pStyle w:val="RequirementHead"/>
      </w:pPr>
      <w:r>
        <w:t>RR5-78</w:t>
      </w:r>
      <w:r>
        <w:tab/>
        <w:t>Re-Send of Number Pooling Subscription Version Information –Status Update to Subscription Version after Re-Send</w:t>
      </w:r>
    </w:p>
    <w:p w14:paraId="47C564F0" w14:textId="77777777" w:rsidR="00000000" w:rsidRDefault="001F0AD0">
      <w:pPr>
        <w:pStyle w:val="RequirementBody"/>
      </w:pPr>
      <w:r>
        <w:t xml:space="preserve">NPAC SMS shall update the </w:t>
      </w:r>
      <w:r>
        <w:rPr>
          <w:b/>
          <w:i/>
        </w:rPr>
        <w:t>status</w:t>
      </w:r>
      <w:r>
        <w:t xml:space="preserve"> of the Subscription Version(s) and the Block, specified in the re-send request for a </w:t>
      </w:r>
      <w:r>
        <w:t>Block Creation, Modification, or Deletion, at the completion of the re-send to the Local SMS, and a response from the Local SMS or if retries have been exhausted, from a sending status, as defined in RR3-137.1, RR3-137.2 RR3-137.3, and RR3-137.4.  (Previou</w:t>
      </w:r>
      <w:r>
        <w:t>sly SV-515)</w:t>
      </w:r>
    </w:p>
    <w:p w14:paraId="7ABE30DD" w14:textId="77777777" w:rsidR="00000000" w:rsidRDefault="001F0AD0">
      <w:pPr>
        <w:pStyle w:val="RequirementHead"/>
      </w:pPr>
      <w:r>
        <w:t>RR5-79</w:t>
      </w:r>
      <w:r>
        <w:tab/>
        <w:t>Re-Send of Number Pooling Subscription Version Information –Failed SP List Update to Subscription Version after Re-Send</w:t>
      </w:r>
    </w:p>
    <w:p w14:paraId="6D657AC7" w14:textId="77777777" w:rsidR="00000000" w:rsidRDefault="001F0AD0">
      <w:pPr>
        <w:pStyle w:val="RequirementBody"/>
      </w:pPr>
      <w:r>
        <w:t xml:space="preserve">NPAC SMS shall update the </w:t>
      </w:r>
      <w:r>
        <w:rPr>
          <w:b/>
          <w:i/>
        </w:rPr>
        <w:t>Subscription Version Failed SP List</w:t>
      </w:r>
      <w:r>
        <w:t xml:space="preserve"> of the Subscription Version(s) with LNP Type of POOL in</w:t>
      </w:r>
      <w:r>
        <w:t xml:space="preserve"> the 1K Block, specified in the re-send request for a Block Creation, Modification, or Deletion, at the completion of the re-send to the Local SMS, and a response from the Local SMS, or if retries have been exhausted, as defined in RR3-138.1 and RR3-138.2.</w:t>
      </w:r>
      <w:r>
        <w:t xml:space="preserve">  (Previously SV-516)</w:t>
      </w:r>
    </w:p>
    <w:p w14:paraId="69242518" w14:textId="77777777" w:rsidR="00000000" w:rsidRDefault="001F0AD0">
      <w:pPr>
        <w:pStyle w:val="RequirementHead"/>
      </w:pPr>
      <w:r>
        <w:t>RR5-80</w:t>
      </w:r>
      <w:r>
        <w:tab/>
        <w:t>Re-Send of Subscription Version Information – Disconnect or Port-To-Original of a TN within a Pooled 1K Block</w:t>
      </w:r>
    </w:p>
    <w:p w14:paraId="2AAFECDA" w14:textId="77777777" w:rsidR="00000000" w:rsidRDefault="001F0AD0">
      <w:pPr>
        <w:pStyle w:val="RequirementBody"/>
      </w:pPr>
      <w:r>
        <w:t>NPAC SMS shall examine a Service Provider's EDR Indicator, at the time of re-send, to determine the message to re-sen</w:t>
      </w:r>
      <w:r>
        <w:t>d, for a disconnect or a Port-To-Original Subscription Version of a ported pooled TN, where the TN is contained within a Pooled 1K Block.  (Previously SV-518)</w:t>
      </w:r>
    </w:p>
    <w:p w14:paraId="3A1E2696" w14:textId="77777777" w:rsidR="00000000" w:rsidRDefault="001F0AD0">
      <w:pPr>
        <w:pStyle w:val="RequirementHead"/>
      </w:pPr>
      <w:r>
        <w:t>RR5-81.1</w:t>
      </w:r>
      <w:r>
        <w:tab/>
        <w:t xml:space="preserve">Re-Send of Subscription Version Information – Disconnect TN within a Pooled 1K Block to </w:t>
      </w:r>
      <w:r>
        <w:t>EDR Local SMS</w:t>
      </w:r>
    </w:p>
    <w:p w14:paraId="31BB1598" w14:textId="77777777" w:rsidR="00000000" w:rsidRDefault="001F0AD0">
      <w:pPr>
        <w:pStyle w:val="RequirementBody"/>
        <w:spacing w:after="120"/>
      </w:pPr>
      <w:r>
        <w:t xml:space="preserve">NPAC SMS shall, for a re-send of a disconnect Subscription Version of a ported pooled TN, where the TN is contained within a Pooled 1K Block, re-broadcast the Delete request of the Subscription Version that was active prior to the disconnect </w:t>
      </w:r>
      <w:r>
        <w:t>broadcast to a discrepant EDR Local SMS.  (Previously SV-519.1)</w:t>
      </w:r>
    </w:p>
    <w:p w14:paraId="71383E89" w14:textId="77777777" w:rsidR="00000000" w:rsidRDefault="001F0AD0">
      <w:pPr>
        <w:pStyle w:val="RequirementBody"/>
      </w:pPr>
      <w:r>
        <w:t>NOTE:  The NPAC SMS will re-send an M-DELETE, to an EDR Local SMS, of the Subscription Version (SV1) that was active prior to the disconnect request (SV2), as defined in the IIS Flows for Disc</w:t>
      </w:r>
      <w:r>
        <w:t>onnect of a Ported Pooled Number.</w:t>
      </w:r>
    </w:p>
    <w:p w14:paraId="15C3F134" w14:textId="77777777" w:rsidR="00000000" w:rsidRDefault="001F0AD0">
      <w:pPr>
        <w:pStyle w:val="RequirementHead"/>
      </w:pPr>
      <w:r>
        <w:t>RR5-81.2</w:t>
      </w:r>
      <w:r>
        <w:tab/>
        <w:t>Re-Send of Subscription Version Information – Disconnect TN within a Pooled 1K Block to non-EDR Local SMS</w:t>
      </w:r>
    </w:p>
    <w:p w14:paraId="19090CDE" w14:textId="77777777" w:rsidR="00000000" w:rsidRDefault="001F0AD0">
      <w:pPr>
        <w:pStyle w:val="RequirementBody"/>
        <w:spacing w:after="120"/>
      </w:pPr>
      <w:r>
        <w:t>NPAC SMS shall, for a re-send of a disconnect Subscription Version of a ported pooled TN, where the TN is c</w:t>
      </w:r>
      <w:r>
        <w:t>ontained within a Pooled 1K Block, re-broadcast the Create request of the Subscription Version that was created to restore default routing to a discrepant non-EDR Local SMS.  (Previously SV-519.2)</w:t>
      </w:r>
    </w:p>
    <w:p w14:paraId="0B3F643D" w14:textId="77777777" w:rsidR="00000000" w:rsidRDefault="001F0AD0">
      <w:pPr>
        <w:pStyle w:val="RequirementBody"/>
      </w:pPr>
      <w:r>
        <w:t xml:space="preserve">NOTE:  The NPAC SMS will re-send an M-CREATE, to a non-EDR </w:t>
      </w:r>
      <w:r>
        <w:t>Local SMS, of the Subscription Version (SV2) that was created to restore default routing (SV1), although the Failed SP List resides on SV1, as defined in the IIS Flows for Disconnect of a Ported Pooled Number.</w:t>
      </w:r>
    </w:p>
    <w:p w14:paraId="19F5257F" w14:textId="77777777" w:rsidR="00000000" w:rsidRDefault="001F0AD0">
      <w:pPr>
        <w:pStyle w:val="RequirementHead"/>
      </w:pPr>
      <w:r>
        <w:t>RR5-82.1</w:t>
      </w:r>
      <w:r>
        <w:tab/>
        <w:t>Re-Send of Subscription Version Infor</w:t>
      </w:r>
      <w:r>
        <w:t>mation –Port-To-Original TN within a Pooled 1K Block to EDR Local SMS</w:t>
      </w:r>
    </w:p>
    <w:p w14:paraId="6CAC287D" w14:textId="77777777" w:rsidR="00000000" w:rsidRDefault="001F0AD0">
      <w:pPr>
        <w:pStyle w:val="RequirementBody"/>
        <w:spacing w:after="120"/>
      </w:pPr>
      <w:r>
        <w:t>NPAC SMS shall, for a re-send of a Port-To-Original Subscription Version of a ported pooled TN, where the TN is contained within a Pooled 1K Block, re-broadcast the Delete request of the</w:t>
      </w:r>
      <w:r>
        <w:t xml:space="preserve"> Subscription Version that was active prior to the Port-To-Original broadcast to a discrepant EDR Local SMS.  (Previously SV-520.1)</w:t>
      </w:r>
    </w:p>
    <w:p w14:paraId="239A3BD2" w14:textId="77777777" w:rsidR="00000000" w:rsidRDefault="001F0AD0">
      <w:pPr>
        <w:pStyle w:val="RequirementBody"/>
      </w:pPr>
      <w:r>
        <w:t>NOTE:  The NPAC SMS will re-send an M-DELETE, to an EDR Local SMS, of the Subscription Version (SV1) that was active prior t</w:t>
      </w:r>
      <w:r>
        <w:t>o the Port-To-Original request (SV2), even though the Failed SP List resides on SV2, as defined in the IIS Flows for a Port-To-Original of a Ported Pooled Number.</w:t>
      </w:r>
    </w:p>
    <w:p w14:paraId="6EF5BD3B" w14:textId="77777777" w:rsidR="00000000" w:rsidRDefault="001F0AD0">
      <w:pPr>
        <w:pStyle w:val="RequirementHead"/>
      </w:pPr>
      <w:r>
        <w:t>RR5-82.2</w:t>
      </w:r>
      <w:r>
        <w:tab/>
        <w:t xml:space="preserve">Re-Send of Subscription Version Information –Port-To-Original TN within a Pooled 1K </w:t>
      </w:r>
      <w:r>
        <w:t>Block to non-EDR Local SMS</w:t>
      </w:r>
    </w:p>
    <w:p w14:paraId="64696762" w14:textId="77777777" w:rsidR="00000000" w:rsidRDefault="001F0AD0">
      <w:pPr>
        <w:pStyle w:val="RequirementBody"/>
        <w:spacing w:after="120"/>
      </w:pPr>
      <w:r>
        <w:t>NPAC SMS shall, for a re-send of a Port-To-Original Subscription Version of a ported pooled TN, where the TN is contained within a Pooled 1K Block, re-broadcast the Create request of the Subscription Version that was created to r</w:t>
      </w:r>
      <w:r>
        <w:t>estore default routing, and shall NOT re-broadcast the Delete request of the Subscription Version that was active prior to the Port-To-Original broadcast to a discrepant non-EDR Local SMS.  (Previously SV-520.2)</w:t>
      </w:r>
    </w:p>
    <w:p w14:paraId="3AB00A9F" w14:textId="77777777" w:rsidR="00000000" w:rsidRDefault="001F0AD0">
      <w:pPr>
        <w:pStyle w:val="RequirementBody"/>
      </w:pPr>
      <w:r>
        <w:t>NOTE:  The NPAC SMS will re-send an M-CREATE</w:t>
      </w:r>
      <w:r>
        <w:t xml:space="preserve">, to a non-EDR Local SMS, of the Subscription Version (SV3) that was created to restore default routing, and will NOT re-send an M-DELETE of the Subscription Version (SV1) that was active prior to the Port-To-Original request (SV2), even though the Failed </w:t>
      </w:r>
      <w:r>
        <w:t>SP List resides on SV2, as defined in the IIS Flows for a Port-To-Original of a Ported Pooled Number.</w:t>
      </w:r>
    </w:p>
    <w:p w14:paraId="0E943E72" w14:textId="77777777" w:rsidR="00000000" w:rsidRDefault="001F0AD0">
      <w:pPr>
        <w:pStyle w:val="Heading3"/>
        <w:numPr>
          <w:numberingChange w:id="2190" w:author="Jean Anthony" w:date="2001-03-12T20:36:00Z" w:original="%1:5:0:.%2:1:0:.%3:3:0:"/>
        </w:numPr>
      </w:pPr>
      <w:bookmarkStart w:id="2191" w:name="_Toc508178557"/>
      <w:r>
        <w:t>Subscription Queries</w:t>
      </w:r>
      <w:bookmarkEnd w:id="2182"/>
      <w:bookmarkEnd w:id="2183"/>
      <w:bookmarkEnd w:id="2184"/>
      <w:bookmarkEnd w:id="2185"/>
      <w:bookmarkEnd w:id="2186"/>
      <w:bookmarkEnd w:id="2187"/>
      <w:bookmarkEnd w:id="2188"/>
      <w:bookmarkEnd w:id="2189"/>
      <w:bookmarkEnd w:id="2191"/>
    </w:p>
    <w:p w14:paraId="682C563B" w14:textId="77777777" w:rsidR="00000000" w:rsidRDefault="001F0AD0">
      <w:pPr>
        <w:pStyle w:val="BodyText"/>
      </w:pPr>
      <w:r>
        <w:t>This section provides the requirements for the Subscription Version Query functionality, which is executed upon the user requesting a</w:t>
      </w:r>
      <w:r>
        <w:t xml:space="preserve"> query of a Subscription Version (R5-13).</w:t>
      </w:r>
    </w:p>
    <w:p w14:paraId="07F505D4" w14:textId="77777777" w:rsidR="00000000" w:rsidRDefault="001F0AD0">
      <w:pPr>
        <w:pStyle w:val="Heading4"/>
        <w:numPr>
          <w:numberingChange w:id="2192" w:author="Jean Anthony" w:date="2001-03-12T20:36:00Z" w:original="%1:5:0:.%2:1:0:.%3:3:0:.%4:1:0:"/>
        </w:numPr>
      </w:pPr>
      <w:bookmarkStart w:id="2193" w:name="_Toc368561368"/>
      <w:bookmarkStart w:id="2194" w:name="_Toc368728313"/>
      <w:bookmarkStart w:id="2195" w:name="_Toc381720046"/>
      <w:bookmarkStart w:id="2196" w:name="_Toc436023374"/>
      <w:bookmarkStart w:id="2197" w:name="_Toc436025437"/>
      <w:bookmarkStart w:id="2198" w:name="_Toc508178558"/>
      <w:r>
        <w:t>User Functionality</w:t>
      </w:r>
      <w:bookmarkEnd w:id="2193"/>
      <w:bookmarkEnd w:id="2194"/>
      <w:bookmarkEnd w:id="2195"/>
      <w:bookmarkEnd w:id="2196"/>
      <w:bookmarkEnd w:id="2197"/>
      <w:bookmarkEnd w:id="2198"/>
    </w:p>
    <w:p w14:paraId="5DED5B2C" w14:textId="77777777" w:rsidR="00000000" w:rsidRDefault="001F0AD0">
      <w:pPr>
        <w:pStyle w:val="RequirementHead"/>
      </w:pPr>
      <w:r>
        <w:t>R5</w:t>
      </w:r>
      <w:r>
        <w:noBreakHyphen/>
        <w:t>72</w:t>
      </w:r>
      <w:r>
        <w:tab/>
        <w:t>Query Subscription Version - Request</w:t>
      </w:r>
    </w:p>
    <w:p w14:paraId="75CF99EC" w14:textId="77777777" w:rsidR="00000000" w:rsidRDefault="001F0AD0">
      <w:pPr>
        <w:pStyle w:val="RequirementBody"/>
      </w:pPr>
      <w:r>
        <w:t>NPAC SMS shall allow NPAC personnel, SOA to NPAC SMS interface users, and NPAC SMS to Local SMS interface users to query data maintained by the NPAC SMS</w:t>
      </w:r>
      <w:r>
        <w:t xml:space="preserve"> for a Subscription and all its Versions.</w:t>
      </w:r>
    </w:p>
    <w:p w14:paraId="3850E500" w14:textId="77777777" w:rsidR="00000000" w:rsidRDefault="001F0AD0">
      <w:pPr>
        <w:pStyle w:val="BodyText"/>
      </w:pPr>
    </w:p>
    <w:p w14:paraId="126E0AFE" w14:textId="77777777" w:rsidR="00000000" w:rsidRDefault="001F0AD0">
      <w:pPr>
        <w:pStyle w:val="Heading4"/>
        <w:numPr>
          <w:numberingChange w:id="2199" w:author="Jean Anthony" w:date="2001-03-12T20:36:00Z" w:original="%1:5:0:.%2:1:0:.%3:3:0:.%4:2:0:"/>
        </w:numPr>
      </w:pPr>
      <w:bookmarkStart w:id="2200" w:name="_Toc368561369"/>
      <w:bookmarkStart w:id="2201" w:name="_Toc368728314"/>
      <w:bookmarkStart w:id="2202" w:name="_Toc381720047"/>
      <w:bookmarkStart w:id="2203" w:name="_Toc436023375"/>
      <w:bookmarkStart w:id="2204" w:name="_Toc436025438"/>
      <w:bookmarkStart w:id="2205" w:name="_Toc508178559"/>
      <w:r>
        <w:t>System Functionality</w:t>
      </w:r>
      <w:bookmarkEnd w:id="2200"/>
      <w:bookmarkEnd w:id="2201"/>
      <w:bookmarkEnd w:id="2202"/>
      <w:bookmarkEnd w:id="2203"/>
      <w:bookmarkEnd w:id="2204"/>
      <w:bookmarkEnd w:id="2205"/>
      <w:r>
        <w:t xml:space="preserve"> </w:t>
      </w:r>
    </w:p>
    <w:p w14:paraId="22A86B85" w14:textId="77777777" w:rsidR="00000000" w:rsidRDefault="001F0AD0">
      <w:pPr>
        <w:pStyle w:val="BodyText"/>
      </w:pPr>
      <w:r>
        <w:t>The following requirements specify the NPAC SMS query functionality defined above.</w:t>
      </w:r>
    </w:p>
    <w:p w14:paraId="32319E77" w14:textId="77777777" w:rsidR="00000000" w:rsidRDefault="001F0AD0">
      <w:pPr>
        <w:pStyle w:val="RequirementHead"/>
      </w:pPr>
      <w:r>
        <w:t>R5</w:t>
      </w:r>
      <w:r>
        <w:noBreakHyphen/>
        <w:t>73</w:t>
      </w:r>
      <w:r>
        <w:tab/>
        <w:t>Query Subscription Version - Version Identification</w:t>
      </w:r>
    </w:p>
    <w:p w14:paraId="34990A35" w14:textId="77777777" w:rsidR="00000000" w:rsidRDefault="001F0AD0">
      <w:pPr>
        <w:pStyle w:val="RequirementBody"/>
        <w:spacing w:after="120"/>
      </w:pPr>
      <w:r>
        <w:t>NPAC SMS shall receive the following data to ident</w:t>
      </w:r>
      <w:r>
        <w:t>ify a Subscription Version to be queried:</w:t>
      </w:r>
    </w:p>
    <w:p w14:paraId="6E2957F6" w14:textId="77777777" w:rsidR="00000000" w:rsidRDefault="001F0AD0">
      <w:pPr>
        <w:pStyle w:val="BodyText2"/>
        <w:spacing w:before="0"/>
      </w:pPr>
      <w:r>
        <w:t>Ported Telephone Numbers and status (optional)</w:t>
      </w:r>
    </w:p>
    <w:p w14:paraId="432067DC" w14:textId="77777777" w:rsidR="00000000" w:rsidRDefault="001F0AD0">
      <w:pPr>
        <w:pStyle w:val="BodyText2"/>
      </w:pPr>
      <w:r>
        <w:t>or</w:t>
      </w:r>
    </w:p>
    <w:p w14:paraId="4D3D478D" w14:textId="77777777" w:rsidR="00000000" w:rsidRDefault="001F0AD0">
      <w:pPr>
        <w:pStyle w:val="BodyText2"/>
        <w:spacing w:after="360"/>
        <w:rPr>
          <w:b/>
        </w:rPr>
      </w:pPr>
      <w:r>
        <w:t>Subscription Version ID</w:t>
      </w:r>
    </w:p>
    <w:p w14:paraId="42EEC3E4" w14:textId="77777777" w:rsidR="00000000" w:rsidRDefault="001F0AD0">
      <w:pPr>
        <w:pStyle w:val="RequirementHead"/>
      </w:pPr>
      <w:r>
        <w:t>R5</w:t>
      </w:r>
      <w:r>
        <w:noBreakHyphen/>
        <w:t>74.1</w:t>
      </w:r>
      <w:r>
        <w:tab/>
        <w:t>Query Subscription Version - Status Supplied</w:t>
      </w:r>
    </w:p>
    <w:p w14:paraId="5CDDC93C" w14:textId="77777777" w:rsidR="00000000" w:rsidRDefault="001F0AD0">
      <w:pPr>
        <w:pStyle w:val="RequirementBody"/>
      </w:pPr>
      <w:r>
        <w:t>NPAC SMS shall only retrieve Subscription Versions with a specific status when the user</w:t>
      </w:r>
      <w:r>
        <w:t xml:space="preserve"> supplies a specific Subscription Version status as part of the query criteria.</w:t>
      </w:r>
    </w:p>
    <w:p w14:paraId="437DE09B" w14:textId="77777777" w:rsidR="00000000" w:rsidRDefault="001F0AD0">
      <w:pPr>
        <w:pStyle w:val="RequirementHead"/>
      </w:pPr>
      <w:r>
        <w:t>R5-74.2</w:t>
      </w:r>
      <w:r>
        <w:tab/>
        <w:t>Query Subscription Version - Return All Subscription Versions for Ported TN</w:t>
      </w:r>
    </w:p>
    <w:p w14:paraId="4F1E8408" w14:textId="77777777" w:rsidR="00000000" w:rsidRDefault="001F0AD0">
      <w:pPr>
        <w:pStyle w:val="RequirementBody"/>
      </w:pPr>
      <w:r>
        <w:t>NPAC SMS shall return all Subscription Versions associated with a ported TN that the request</w:t>
      </w:r>
      <w:r>
        <w:t>er is eligible to view if the originating user has not provided a Subscription Version status as part of the query criteria.</w:t>
      </w:r>
    </w:p>
    <w:p w14:paraId="60BC0C0F" w14:textId="77777777" w:rsidR="00000000" w:rsidRDefault="001F0AD0">
      <w:pPr>
        <w:pStyle w:val="RequirementHead"/>
      </w:pPr>
      <w:r>
        <w:t>R5-74.3</w:t>
      </w:r>
      <w:r>
        <w:tab/>
        <w:t>Query Subscription Version - Output Data</w:t>
      </w:r>
    </w:p>
    <w:p w14:paraId="29277D88" w14:textId="77777777" w:rsidR="00000000" w:rsidRDefault="001F0AD0">
      <w:pPr>
        <w:pStyle w:val="RequirementBody"/>
        <w:spacing w:after="120"/>
      </w:pPr>
      <w:r>
        <w:t>NPAC SMS shall return the following output data for a Subscription Version query r</w:t>
      </w:r>
      <w:r>
        <w:t>equest initiated by NPAC personnel or a SOA to NPAC SMS interface user:</w:t>
      </w:r>
    </w:p>
    <w:p w14:paraId="6B079B54" w14:textId="77777777" w:rsidR="00000000" w:rsidRDefault="001F0AD0" w:rsidP="001F0AD0">
      <w:pPr>
        <w:pStyle w:val="ListBullet1"/>
        <w:numPr>
          <w:ilvl w:val="0"/>
          <w:numId w:val="1"/>
          <w:numberingChange w:id="2206" w:author="Jean Anthony" w:date="2001-03-12T20:36:00Z" w:original=""/>
        </w:numPr>
      </w:pPr>
      <w:r>
        <w:t>Subscription Version ID</w:t>
      </w:r>
    </w:p>
    <w:p w14:paraId="1DDEC5F3" w14:textId="77777777" w:rsidR="00000000" w:rsidRDefault="001F0AD0" w:rsidP="001F0AD0">
      <w:pPr>
        <w:pStyle w:val="ListBullet1"/>
        <w:numPr>
          <w:ilvl w:val="0"/>
          <w:numId w:val="1"/>
          <w:numberingChange w:id="2207" w:author="Jean Anthony" w:date="2001-03-12T20:36:00Z" w:original=""/>
        </w:numPr>
      </w:pPr>
      <w:r>
        <w:t>Subscription Version Status</w:t>
      </w:r>
    </w:p>
    <w:p w14:paraId="065CCC6E" w14:textId="77777777" w:rsidR="00000000" w:rsidRDefault="001F0AD0" w:rsidP="001F0AD0">
      <w:pPr>
        <w:pStyle w:val="ListBullet1"/>
        <w:numPr>
          <w:ilvl w:val="0"/>
          <w:numId w:val="1"/>
          <w:numberingChange w:id="2208" w:author="Jean Anthony" w:date="2001-03-12T20:36:00Z" w:original=""/>
        </w:numPr>
      </w:pPr>
      <w:r>
        <w:t>Local Number Portability Type</w:t>
      </w:r>
    </w:p>
    <w:p w14:paraId="311B4093" w14:textId="77777777" w:rsidR="00000000" w:rsidRDefault="001F0AD0" w:rsidP="001F0AD0">
      <w:pPr>
        <w:pStyle w:val="ListBullet1"/>
        <w:numPr>
          <w:ilvl w:val="0"/>
          <w:numId w:val="1"/>
          <w:numberingChange w:id="2209" w:author="Jean Anthony" w:date="2001-03-12T20:36:00Z" w:original=""/>
        </w:numPr>
      </w:pPr>
      <w:r>
        <w:t>Ported Telephone Number</w:t>
      </w:r>
    </w:p>
    <w:p w14:paraId="7D890C1C" w14:textId="77777777" w:rsidR="00000000" w:rsidRDefault="001F0AD0" w:rsidP="001F0AD0">
      <w:pPr>
        <w:pStyle w:val="ListBullet1"/>
        <w:numPr>
          <w:ilvl w:val="0"/>
          <w:numId w:val="1"/>
          <w:numberingChange w:id="2210" w:author="Jean Anthony" w:date="2001-03-12T20:36:00Z" w:original=""/>
        </w:numPr>
      </w:pPr>
      <w:r>
        <w:t>Old facilities</w:t>
      </w:r>
      <w:r>
        <w:noBreakHyphen/>
        <w:t>based Service Provider Due Date</w:t>
      </w:r>
    </w:p>
    <w:p w14:paraId="0DA27DAB" w14:textId="77777777" w:rsidR="00000000" w:rsidRDefault="001F0AD0" w:rsidP="001F0AD0">
      <w:pPr>
        <w:pStyle w:val="ListBullet1"/>
        <w:numPr>
          <w:ilvl w:val="0"/>
          <w:numId w:val="1"/>
          <w:numberingChange w:id="2211" w:author="Jean Anthony" w:date="2001-03-12T20:36:00Z" w:original=""/>
        </w:numPr>
      </w:pPr>
      <w:r>
        <w:t>New facilities</w:t>
      </w:r>
      <w:r>
        <w:noBreakHyphen/>
        <w:t>based Service Pr</w:t>
      </w:r>
      <w:r>
        <w:t>ovider Due Date</w:t>
      </w:r>
    </w:p>
    <w:p w14:paraId="2DBBC763" w14:textId="77777777" w:rsidR="00000000" w:rsidRDefault="001F0AD0" w:rsidP="001F0AD0">
      <w:pPr>
        <w:pStyle w:val="ListBullet1"/>
        <w:numPr>
          <w:ilvl w:val="0"/>
          <w:numId w:val="1"/>
          <w:numberingChange w:id="2212" w:author="Jean Anthony" w:date="2001-03-12T20:36:00Z" w:original=""/>
        </w:numPr>
      </w:pPr>
      <w:r>
        <w:t>New facilities</w:t>
      </w:r>
      <w:r>
        <w:noBreakHyphen/>
        <w:t>based Service Provider ID</w:t>
      </w:r>
    </w:p>
    <w:p w14:paraId="17DCF8A2" w14:textId="77777777" w:rsidR="00000000" w:rsidRDefault="001F0AD0" w:rsidP="001F0AD0">
      <w:pPr>
        <w:pStyle w:val="ListBullet1"/>
        <w:numPr>
          <w:ilvl w:val="0"/>
          <w:numId w:val="1"/>
          <w:numberingChange w:id="2213" w:author="Jean Anthony" w:date="2001-03-12T20:36:00Z" w:original=""/>
        </w:numPr>
      </w:pPr>
      <w:r>
        <w:t>Old facilities</w:t>
      </w:r>
      <w:r>
        <w:noBreakHyphen/>
        <w:t>based Service Provider ID</w:t>
      </w:r>
    </w:p>
    <w:p w14:paraId="133B2643" w14:textId="77777777" w:rsidR="00000000" w:rsidRDefault="001F0AD0" w:rsidP="001F0AD0">
      <w:pPr>
        <w:pStyle w:val="ListBullet1"/>
        <w:numPr>
          <w:ilvl w:val="0"/>
          <w:numId w:val="1"/>
          <w:numberingChange w:id="2214" w:author="Jean Anthony" w:date="2001-03-12T20:36:00Z" w:original=""/>
        </w:numPr>
      </w:pPr>
      <w:r>
        <w:t>Authorization from old facilities</w:t>
      </w:r>
      <w:r>
        <w:noBreakHyphen/>
        <w:t>based Service Provider</w:t>
      </w:r>
    </w:p>
    <w:p w14:paraId="5F378FC9" w14:textId="77777777" w:rsidR="00000000" w:rsidRDefault="001F0AD0" w:rsidP="001F0AD0">
      <w:pPr>
        <w:pStyle w:val="ListBullet1"/>
        <w:numPr>
          <w:ilvl w:val="0"/>
          <w:numId w:val="1"/>
          <w:numberingChange w:id="2215" w:author="Jean Anthony" w:date="2001-03-12T20:36:00Z" w:original=""/>
        </w:numPr>
      </w:pPr>
      <w:r>
        <w:t>Status Change Cause Code</w:t>
      </w:r>
    </w:p>
    <w:p w14:paraId="7193FBBE" w14:textId="77777777" w:rsidR="00000000" w:rsidRDefault="001F0AD0" w:rsidP="001F0AD0">
      <w:pPr>
        <w:pStyle w:val="ListBullet1"/>
        <w:numPr>
          <w:ilvl w:val="0"/>
          <w:numId w:val="1"/>
          <w:numberingChange w:id="2216" w:author="Jean Anthony" w:date="2001-03-12T20:36:00Z" w:original=""/>
        </w:numPr>
      </w:pPr>
      <w:r>
        <w:t>Location Routing Number (LRN)</w:t>
      </w:r>
    </w:p>
    <w:p w14:paraId="552D8D2D" w14:textId="77777777" w:rsidR="00000000" w:rsidRDefault="001F0AD0" w:rsidP="001F0AD0">
      <w:pPr>
        <w:pStyle w:val="ListBullet1"/>
        <w:numPr>
          <w:ilvl w:val="0"/>
          <w:numId w:val="1"/>
          <w:numberingChange w:id="2217" w:author="Jean Anthony" w:date="2001-03-12T20:36:00Z" w:original=""/>
        </w:numPr>
      </w:pPr>
      <w:r>
        <w:t>Class DPC</w:t>
      </w:r>
    </w:p>
    <w:p w14:paraId="4F8DD994" w14:textId="77777777" w:rsidR="00000000" w:rsidRDefault="001F0AD0" w:rsidP="001F0AD0">
      <w:pPr>
        <w:pStyle w:val="ListBullet1"/>
        <w:numPr>
          <w:ilvl w:val="0"/>
          <w:numId w:val="1"/>
          <w:numberingChange w:id="2218" w:author="Jean Anthony" w:date="2001-03-12T20:36:00Z" w:original=""/>
        </w:numPr>
      </w:pPr>
      <w:r>
        <w:t>Class SSN</w:t>
      </w:r>
    </w:p>
    <w:p w14:paraId="0FE0E1A1" w14:textId="77777777" w:rsidR="00000000" w:rsidRDefault="001F0AD0" w:rsidP="001F0AD0">
      <w:pPr>
        <w:pStyle w:val="ListBullet1"/>
        <w:numPr>
          <w:ilvl w:val="0"/>
          <w:numId w:val="1"/>
          <w:numberingChange w:id="2219" w:author="Jean Anthony" w:date="2001-03-12T20:36:00Z" w:original=""/>
        </w:numPr>
      </w:pPr>
      <w:r>
        <w:t>LIDB DPC</w:t>
      </w:r>
    </w:p>
    <w:p w14:paraId="413C8F51" w14:textId="77777777" w:rsidR="00000000" w:rsidRDefault="001F0AD0" w:rsidP="001F0AD0">
      <w:pPr>
        <w:pStyle w:val="ListBullet1"/>
        <w:numPr>
          <w:ilvl w:val="0"/>
          <w:numId w:val="1"/>
          <w:numberingChange w:id="2220" w:author="Jean Anthony" w:date="2001-03-12T20:36:00Z" w:original=""/>
        </w:numPr>
      </w:pPr>
      <w:r>
        <w:t>LIDB SSN</w:t>
      </w:r>
    </w:p>
    <w:p w14:paraId="4B52E83F" w14:textId="77777777" w:rsidR="00000000" w:rsidRDefault="001F0AD0" w:rsidP="001F0AD0">
      <w:pPr>
        <w:pStyle w:val="ListBullet1"/>
        <w:numPr>
          <w:ilvl w:val="0"/>
          <w:numId w:val="1"/>
          <w:numberingChange w:id="2221" w:author="Jean Anthony" w:date="2001-03-12T20:36:00Z" w:original=""/>
        </w:numPr>
      </w:pPr>
      <w:r>
        <w:t>CNAM DPC</w:t>
      </w:r>
    </w:p>
    <w:p w14:paraId="46A4A036" w14:textId="77777777" w:rsidR="00000000" w:rsidRDefault="001F0AD0" w:rsidP="001F0AD0">
      <w:pPr>
        <w:pStyle w:val="ListBullet1"/>
        <w:numPr>
          <w:ilvl w:val="0"/>
          <w:numId w:val="1"/>
          <w:numberingChange w:id="2222" w:author="Jean Anthony" w:date="2001-03-12T20:36:00Z" w:original=""/>
        </w:numPr>
      </w:pPr>
      <w:r>
        <w:t>CNAM SSN</w:t>
      </w:r>
    </w:p>
    <w:p w14:paraId="34A323F7" w14:textId="77777777" w:rsidR="00000000" w:rsidRDefault="001F0AD0" w:rsidP="001F0AD0">
      <w:pPr>
        <w:pStyle w:val="ListBullet1"/>
        <w:numPr>
          <w:ilvl w:val="0"/>
          <w:numId w:val="1"/>
          <w:numberingChange w:id="2223" w:author="Jean Anthony" w:date="2001-03-12T20:36:00Z" w:original=""/>
        </w:numPr>
      </w:pPr>
      <w:r>
        <w:t>ISVM DPC</w:t>
      </w:r>
    </w:p>
    <w:p w14:paraId="71A7873B" w14:textId="77777777" w:rsidR="00000000" w:rsidRDefault="001F0AD0" w:rsidP="001F0AD0">
      <w:pPr>
        <w:pStyle w:val="ListBullet1"/>
        <w:numPr>
          <w:ilvl w:val="0"/>
          <w:numId w:val="1"/>
          <w:numberingChange w:id="2224" w:author="Jean Anthony" w:date="2001-03-12T20:36:00Z" w:original=""/>
        </w:numPr>
      </w:pPr>
      <w:r>
        <w:t>ISVM SSN</w:t>
      </w:r>
    </w:p>
    <w:p w14:paraId="42FBCDBB" w14:textId="77777777" w:rsidR="00000000" w:rsidRDefault="001F0AD0" w:rsidP="001F0AD0">
      <w:pPr>
        <w:pStyle w:val="ListBullet1"/>
        <w:numPr>
          <w:ilvl w:val="0"/>
          <w:numId w:val="1"/>
          <w:numberingChange w:id="2225" w:author="Jean Anthony" w:date="2001-03-12T20:36:00Z" w:original=""/>
        </w:numPr>
      </w:pPr>
      <w:r>
        <w:t>WSMSC DPC (for SOAs that support WSMSC data)</w:t>
      </w:r>
    </w:p>
    <w:p w14:paraId="51105CF8" w14:textId="77777777" w:rsidR="00000000" w:rsidRDefault="001F0AD0" w:rsidP="001F0AD0">
      <w:pPr>
        <w:pStyle w:val="ListBullet1"/>
        <w:numPr>
          <w:ilvl w:val="0"/>
          <w:numId w:val="1"/>
          <w:numberingChange w:id="2226" w:author="Jean Anthony" w:date="2001-03-12T20:36:00Z" w:original=""/>
        </w:numPr>
      </w:pPr>
      <w:r>
        <w:t>WSMSC SSN (for SOAs that support WSMSC data)</w:t>
      </w:r>
    </w:p>
    <w:p w14:paraId="7BCB6E5B" w14:textId="77777777" w:rsidR="00000000" w:rsidRDefault="001F0AD0" w:rsidP="001F0AD0">
      <w:pPr>
        <w:pStyle w:val="ListBullet1"/>
        <w:numPr>
          <w:ilvl w:val="0"/>
          <w:numId w:val="1"/>
          <w:numberingChange w:id="2227" w:author="Jean Anthony" w:date="2001-03-12T20:36:00Z" w:original=""/>
        </w:numPr>
      </w:pPr>
      <w:r>
        <w:t>Billing Service Provider ID</w:t>
      </w:r>
    </w:p>
    <w:p w14:paraId="46559836" w14:textId="77777777" w:rsidR="00000000" w:rsidRDefault="001F0AD0" w:rsidP="001F0AD0">
      <w:pPr>
        <w:pStyle w:val="ListBullet1"/>
        <w:numPr>
          <w:ilvl w:val="0"/>
          <w:numId w:val="1"/>
          <w:numberingChange w:id="2228" w:author="Jean Anthony" w:date="2001-03-12T20:36:00Z" w:original=""/>
        </w:numPr>
      </w:pPr>
      <w:r>
        <w:t>End</w:t>
      </w:r>
      <w:r>
        <w:noBreakHyphen/>
        <w:t>User Location Value</w:t>
      </w:r>
    </w:p>
    <w:p w14:paraId="5CBD32E5" w14:textId="77777777" w:rsidR="00000000" w:rsidRDefault="001F0AD0" w:rsidP="001F0AD0">
      <w:pPr>
        <w:pStyle w:val="ListBullet1"/>
        <w:numPr>
          <w:ilvl w:val="0"/>
          <w:numId w:val="1"/>
          <w:numberingChange w:id="2229" w:author="Jean Anthony" w:date="2001-03-12T20:36:00Z" w:original=""/>
        </w:numPr>
      </w:pPr>
      <w:r>
        <w:t>End User Location Type</w:t>
      </w:r>
    </w:p>
    <w:p w14:paraId="61566EE1" w14:textId="77777777" w:rsidR="00000000" w:rsidRDefault="001F0AD0" w:rsidP="001F0AD0">
      <w:pPr>
        <w:pStyle w:val="ListBullet1"/>
        <w:numPr>
          <w:ilvl w:val="0"/>
          <w:numId w:val="1"/>
          <w:numberingChange w:id="2230" w:author="Jean Anthony" w:date="2001-03-12T20:36:00Z" w:original=""/>
        </w:numPr>
      </w:pPr>
      <w:r>
        <w:t>Customer Disconnect Date</w:t>
      </w:r>
    </w:p>
    <w:p w14:paraId="4BE898F6" w14:textId="77777777" w:rsidR="00000000" w:rsidRDefault="001F0AD0" w:rsidP="001F0AD0">
      <w:pPr>
        <w:pStyle w:val="ListBullet1"/>
        <w:numPr>
          <w:ilvl w:val="0"/>
          <w:numId w:val="1"/>
          <w:numberingChange w:id="2231" w:author="Jean Anthony" w:date="2001-03-12T20:36:00Z" w:original=""/>
        </w:numPr>
      </w:pPr>
      <w:r>
        <w:t>Effective Release Date</w:t>
      </w:r>
    </w:p>
    <w:p w14:paraId="3540EC6F" w14:textId="77777777" w:rsidR="00000000" w:rsidRDefault="001F0AD0" w:rsidP="001F0AD0">
      <w:pPr>
        <w:pStyle w:val="ListBullet1"/>
        <w:numPr>
          <w:ilvl w:val="0"/>
          <w:numId w:val="1"/>
          <w:numberingChange w:id="2232" w:author="Jean Anthony" w:date="2001-03-12T20:36:00Z" w:original=""/>
        </w:numPr>
      </w:pPr>
      <w:r>
        <w:t>Disconnect Comp</w:t>
      </w:r>
      <w:r>
        <w:t>lete Time Stamp</w:t>
      </w:r>
    </w:p>
    <w:p w14:paraId="16BB3AB7" w14:textId="77777777" w:rsidR="00000000" w:rsidRDefault="001F0AD0" w:rsidP="001F0AD0">
      <w:pPr>
        <w:pStyle w:val="ListBullet1"/>
        <w:numPr>
          <w:ilvl w:val="0"/>
          <w:numId w:val="1"/>
          <w:numberingChange w:id="2233" w:author="Jean Anthony" w:date="2001-03-12T20:36:00Z" w:original=""/>
        </w:numPr>
      </w:pPr>
      <w:r>
        <w:t>Conflict Time Stamp</w:t>
      </w:r>
    </w:p>
    <w:p w14:paraId="27C83089" w14:textId="77777777" w:rsidR="00000000" w:rsidRDefault="001F0AD0" w:rsidP="001F0AD0">
      <w:pPr>
        <w:pStyle w:val="ListBullet1"/>
        <w:numPr>
          <w:ilvl w:val="0"/>
          <w:numId w:val="1"/>
          <w:numberingChange w:id="2234" w:author="Jean Anthony" w:date="2001-03-12T20:36:00Z" w:original=""/>
        </w:numPr>
      </w:pPr>
      <w:r>
        <w:t>Broadcast Time Stamp</w:t>
      </w:r>
    </w:p>
    <w:p w14:paraId="45FAB822" w14:textId="77777777" w:rsidR="00000000" w:rsidRDefault="001F0AD0" w:rsidP="001F0AD0">
      <w:pPr>
        <w:pStyle w:val="ListBullet1"/>
        <w:numPr>
          <w:ilvl w:val="0"/>
          <w:numId w:val="1"/>
          <w:numberingChange w:id="2235" w:author="Jean Anthony" w:date="2001-03-12T20:36:00Z" w:original=""/>
        </w:numPr>
      </w:pPr>
      <w:r>
        <w:t>Activation Time Stamp</w:t>
      </w:r>
    </w:p>
    <w:p w14:paraId="3E76CB51" w14:textId="77777777" w:rsidR="00000000" w:rsidRDefault="001F0AD0" w:rsidP="001F0AD0">
      <w:pPr>
        <w:pStyle w:val="ListBullet1"/>
        <w:numPr>
          <w:ilvl w:val="0"/>
          <w:numId w:val="1"/>
          <w:numberingChange w:id="2236" w:author="Jean Anthony" w:date="2001-03-12T20:36:00Z" w:original=""/>
        </w:numPr>
      </w:pPr>
      <w:r>
        <w:t>Cancellation Time Stamp (Status Modified to Canceled Time Stamp)</w:t>
      </w:r>
    </w:p>
    <w:p w14:paraId="6E62A988" w14:textId="77777777" w:rsidR="00000000" w:rsidRDefault="001F0AD0" w:rsidP="001F0AD0">
      <w:pPr>
        <w:pStyle w:val="ListBullet1"/>
        <w:numPr>
          <w:ilvl w:val="0"/>
          <w:numId w:val="1"/>
          <w:numberingChange w:id="2237" w:author="Jean Anthony" w:date="2001-03-12T20:36:00Z" w:original=""/>
        </w:numPr>
      </w:pPr>
      <w:r>
        <w:t>New Service Provider Creation Time Stamp</w:t>
      </w:r>
    </w:p>
    <w:p w14:paraId="5A0EAEB5" w14:textId="77777777" w:rsidR="00000000" w:rsidRDefault="001F0AD0" w:rsidP="001F0AD0">
      <w:pPr>
        <w:pStyle w:val="ListBullet1"/>
        <w:numPr>
          <w:ilvl w:val="0"/>
          <w:numId w:val="1"/>
          <w:numberingChange w:id="2238" w:author="Jean Anthony" w:date="2001-03-12T20:36:00Z" w:original=""/>
        </w:numPr>
      </w:pPr>
      <w:r>
        <w:t>Old Service Provider Authorization Time Stamp</w:t>
      </w:r>
    </w:p>
    <w:p w14:paraId="0051299A" w14:textId="77777777" w:rsidR="00000000" w:rsidRDefault="001F0AD0" w:rsidP="001F0AD0">
      <w:pPr>
        <w:pStyle w:val="ListBullet1"/>
        <w:numPr>
          <w:ilvl w:val="0"/>
          <w:numId w:val="1"/>
          <w:numberingChange w:id="2239" w:author="Jean Anthony" w:date="2001-03-12T20:36:00Z" w:original=""/>
        </w:numPr>
      </w:pPr>
      <w:r>
        <w:t>Pre-cancellation Status</w:t>
      </w:r>
    </w:p>
    <w:p w14:paraId="44B5B63D" w14:textId="77777777" w:rsidR="00000000" w:rsidRDefault="001F0AD0" w:rsidP="001F0AD0">
      <w:pPr>
        <w:pStyle w:val="ListBullet1"/>
        <w:numPr>
          <w:ilvl w:val="0"/>
          <w:numId w:val="1"/>
          <w:numberingChange w:id="2240" w:author="Jean Anthony" w:date="2001-03-12T20:36:00Z" w:original=""/>
        </w:numPr>
      </w:pPr>
      <w:r>
        <w:t>O</w:t>
      </w:r>
      <w:r>
        <w:t>ld Service Provider Cancellation Time Stamp</w:t>
      </w:r>
    </w:p>
    <w:p w14:paraId="0A1D0BF8" w14:textId="77777777" w:rsidR="00000000" w:rsidRDefault="001F0AD0" w:rsidP="001F0AD0">
      <w:pPr>
        <w:pStyle w:val="ListBullet1"/>
        <w:numPr>
          <w:ilvl w:val="0"/>
          <w:numId w:val="1"/>
          <w:numberingChange w:id="2241" w:author="Jean Anthony" w:date="2001-03-12T20:36:00Z" w:original=""/>
        </w:numPr>
      </w:pPr>
      <w:r>
        <w:t>New Service Provider Cancellation Time Stamp</w:t>
      </w:r>
    </w:p>
    <w:p w14:paraId="1760E7BD" w14:textId="77777777" w:rsidR="00000000" w:rsidRDefault="001F0AD0" w:rsidP="001F0AD0">
      <w:pPr>
        <w:pStyle w:val="ListBullet1"/>
        <w:numPr>
          <w:ilvl w:val="0"/>
          <w:numId w:val="1"/>
          <w:numberingChange w:id="2242" w:author="Jean Anthony" w:date="2001-03-12T20:36:00Z" w:original=""/>
        </w:numPr>
      </w:pPr>
      <w:r>
        <w:t>Old Time Stamp (Status Modified to Old Time Stamp)</w:t>
      </w:r>
    </w:p>
    <w:p w14:paraId="7BA6EB70" w14:textId="77777777" w:rsidR="00000000" w:rsidRDefault="001F0AD0" w:rsidP="001F0AD0">
      <w:pPr>
        <w:pStyle w:val="ListBullet1"/>
        <w:numPr>
          <w:ilvl w:val="0"/>
          <w:numId w:val="1"/>
          <w:numberingChange w:id="2243" w:author="Jean Anthony" w:date="2001-03-12T20:36:00Z" w:original=""/>
        </w:numPr>
      </w:pPr>
      <w:r>
        <w:t>New Service Provider Conflict Resolution Time Stamp</w:t>
      </w:r>
    </w:p>
    <w:p w14:paraId="4DA32737" w14:textId="77777777" w:rsidR="00000000" w:rsidRDefault="001F0AD0" w:rsidP="001F0AD0">
      <w:pPr>
        <w:pStyle w:val="ListBullet1"/>
        <w:numPr>
          <w:ilvl w:val="0"/>
          <w:numId w:val="1"/>
          <w:numberingChange w:id="2244" w:author="Jean Anthony" w:date="2001-03-12T20:36:00Z" w:original=""/>
        </w:numPr>
      </w:pPr>
      <w:r>
        <w:t>Old Service Provider Conflict Resolution Time Stamp</w:t>
      </w:r>
    </w:p>
    <w:p w14:paraId="072448D1" w14:textId="77777777" w:rsidR="00000000" w:rsidRDefault="001F0AD0" w:rsidP="001F0AD0">
      <w:pPr>
        <w:pStyle w:val="ListBullet1"/>
        <w:numPr>
          <w:ilvl w:val="0"/>
          <w:numId w:val="1"/>
          <w:numberingChange w:id="2245" w:author="Jean Anthony" w:date="2001-03-12T20:36:00Z" w:original=""/>
        </w:numPr>
      </w:pPr>
      <w:r>
        <w:t xml:space="preserve">Create Time </w:t>
      </w:r>
      <w:r>
        <w:t>Stamp</w:t>
      </w:r>
    </w:p>
    <w:p w14:paraId="160A399E" w14:textId="77777777" w:rsidR="00000000" w:rsidRDefault="001F0AD0" w:rsidP="001F0AD0">
      <w:pPr>
        <w:pStyle w:val="ListBullet1"/>
        <w:numPr>
          <w:ilvl w:val="0"/>
          <w:numId w:val="1"/>
          <w:numberingChange w:id="2246" w:author="Jean Anthony" w:date="2001-03-12T20:36:00Z" w:original=""/>
        </w:numPr>
      </w:pPr>
      <w:r>
        <w:t>Modified Time Stamp</w:t>
      </w:r>
    </w:p>
    <w:p w14:paraId="21512503" w14:textId="77777777" w:rsidR="00000000" w:rsidRDefault="001F0AD0" w:rsidP="001F0AD0">
      <w:pPr>
        <w:pStyle w:val="ListBullet1"/>
        <w:numPr>
          <w:ilvl w:val="0"/>
          <w:numId w:val="1"/>
          <w:numberingChange w:id="2247" w:author="Jean Anthony" w:date="2001-03-12T20:36:00Z" w:original=""/>
        </w:numPr>
      </w:pPr>
      <w:r>
        <w:t>Porting to Original</w:t>
      </w:r>
    </w:p>
    <w:p w14:paraId="4105A9EC" w14:textId="77777777" w:rsidR="00000000" w:rsidRDefault="001F0AD0" w:rsidP="001F0AD0">
      <w:pPr>
        <w:pStyle w:val="ListBullet1"/>
        <w:numPr>
          <w:ilvl w:val="0"/>
          <w:numId w:val="1"/>
          <w:numberingChange w:id="2248" w:author="Jean Anthony" w:date="2001-03-12T20:36:00Z" w:original=""/>
        </w:numPr>
      </w:pPr>
      <w:r>
        <w:t>Download Reason</w:t>
      </w:r>
    </w:p>
    <w:p w14:paraId="1154A7AA" w14:textId="77777777" w:rsidR="00000000" w:rsidRDefault="001F0AD0" w:rsidP="001F0AD0">
      <w:pPr>
        <w:pStyle w:val="ListBullet1"/>
        <w:numPr>
          <w:ilvl w:val="0"/>
          <w:numId w:val="1"/>
          <w:numberingChange w:id="2249" w:author="Jean Anthony" w:date="2001-03-12T20:36:00Z" w:original=""/>
        </w:numPr>
      </w:pPr>
      <w:r>
        <w:t>Timer Type (for SOAs that support Timer Type)</w:t>
      </w:r>
    </w:p>
    <w:p w14:paraId="77B0F1EE" w14:textId="77777777" w:rsidR="00000000" w:rsidRDefault="001F0AD0" w:rsidP="001F0AD0">
      <w:pPr>
        <w:pStyle w:val="ListBullet1"/>
        <w:numPr>
          <w:ilvl w:val="0"/>
          <w:numId w:val="1"/>
          <w:numberingChange w:id="2250" w:author="Jean Anthony" w:date="2001-03-12T20:36:00Z" w:original=""/>
        </w:numPr>
      </w:pPr>
      <w:r>
        <w:t>Business Hours Type (for SOAs that support Business Hours)</w:t>
      </w:r>
    </w:p>
    <w:p w14:paraId="5A3E3B1C" w14:textId="77777777" w:rsidR="00000000" w:rsidRDefault="001F0AD0" w:rsidP="001F0AD0">
      <w:pPr>
        <w:pStyle w:val="ListBullet1"/>
        <w:numPr>
          <w:ilvl w:val="0"/>
          <w:numId w:val="1"/>
          <w:numberingChange w:id="2251" w:author="Jean Anthony" w:date="2001-03-12T20:36:00Z" w:original=""/>
        </w:numPr>
        <w:spacing w:after="360"/>
      </w:pPr>
      <w:r>
        <w:t>List of all Local SMSs that failed activation, modification, or disconnect.</w:t>
      </w:r>
    </w:p>
    <w:p w14:paraId="206E808F" w14:textId="77777777" w:rsidR="00000000" w:rsidRDefault="001F0AD0">
      <w:pPr>
        <w:pStyle w:val="RequirementHead"/>
        <w:numPr>
          <w:ilvl w:val="12"/>
          <w:numId w:val="0"/>
        </w:numPr>
      </w:pPr>
      <w:r>
        <w:t>R5-74.4</w:t>
      </w:r>
      <w:r>
        <w:tab/>
        <w:t>Query</w:t>
      </w:r>
      <w:r>
        <w:t xml:space="preserve"> Subscription Version - Output Data</w:t>
      </w:r>
    </w:p>
    <w:p w14:paraId="4A46AA31" w14:textId="77777777" w:rsidR="00000000" w:rsidRDefault="001F0AD0">
      <w:pPr>
        <w:pStyle w:val="RequirementBody"/>
        <w:numPr>
          <w:ilvl w:val="12"/>
          <w:numId w:val="0"/>
        </w:numPr>
        <w:spacing w:after="120"/>
      </w:pPr>
      <w:r>
        <w:t>NPAC SMS shall return the following output data for a Subscription Version query request initiated over the NPAC SMS to Local SMS interface:</w:t>
      </w:r>
    </w:p>
    <w:p w14:paraId="13FBF524" w14:textId="77777777" w:rsidR="00000000" w:rsidRDefault="001F0AD0" w:rsidP="001F0AD0">
      <w:pPr>
        <w:pStyle w:val="ListBullet1"/>
        <w:numPr>
          <w:ilvl w:val="0"/>
          <w:numId w:val="1"/>
          <w:numberingChange w:id="2252" w:author="Jean Anthony" w:date="2001-03-12T20:36:00Z" w:original=""/>
        </w:numPr>
      </w:pPr>
      <w:r>
        <w:t>Subscription Version ID</w:t>
      </w:r>
    </w:p>
    <w:p w14:paraId="43F829AA" w14:textId="77777777" w:rsidR="00000000" w:rsidRDefault="001F0AD0" w:rsidP="001F0AD0">
      <w:pPr>
        <w:pStyle w:val="ListBullet1"/>
        <w:numPr>
          <w:ilvl w:val="0"/>
          <w:numId w:val="1"/>
          <w:numberingChange w:id="2253" w:author="Jean Anthony" w:date="2001-03-12T20:36:00Z" w:original=""/>
        </w:numPr>
      </w:pPr>
      <w:r>
        <w:t>Ported Telephone Number</w:t>
      </w:r>
    </w:p>
    <w:p w14:paraId="22633274" w14:textId="77777777" w:rsidR="00000000" w:rsidRDefault="001F0AD0" w:rsidP="001F0AD0">
      <w:pPr>
        <w:pStyle w:val="ListBullet1"/>
        <w:numPr>
          <w:ilvl w:val="0"/>
          <w:numId w:val="1"/>
          <w:numberingChange w:id="2254" w:author="Jean Anthony" w:date="2001-03-12T20:36:00Z" w:original=""/>
        </w:numPr>
      </w:pPr>
      <w:r>
        <w:t>Location Routing Number (LRN)</w:t>
      </w:r>
    </w:p>
    <w:p w14:paraId="529361DC" w14:textId="77777777" w:rsidR="00000000" w:rsidRDefault="001F0AD0" w:rsidP="001F0AD0">
      <w:pPr>
        <w:pStyle w:val="ListBullet1"/>
        <w:numPr>
          <w:ilvl w:val="0"/>
          <w:numId w:val="1"/>
          <w:numberingChange w:id="2255" w:author="Jean Anthony" w:date="2001-03-12T20:36:00Z" w:original=""/>
        </w:numPr>
      </w:pPr>
      <w:r>
        <w:t>N</w:t>
      </w:r>
      <w:r>
        <w:t>ew facilities-based Service Provider ID</w:t>
      </w:r>
    </w:p>
    <w:p w14:paraId="7B1E06F7" w14:textId="77777777" w:rsidR="00000000" w:rsidRDefault="001F0AD0" w:rsidP="001F0AD0">
      <w:pPr>
        <w:pStyle w:val="ListBullet1"/>
        <w:numPr>
          <w:ilvl w:val="0"/>
          <w:numId w:val="1"/>
          <w:numberingChange w:id="2256" w:author="Jean Anthony" w:date="2001-03-12T20:36:00Z" w:original=""/>
        </w:numPr>
      </w:pPr>
      <w:r>
        <w:t>Activation Time Stamp</w:t>
      </w:r>
    </w:p>
    <w:p w14:paraId="49FE2DF6" w14:textId="77777777" w:rsidR="00000000" w:rsidRDefault="001F0AD0" w:rsidP="001F0AD0">
      <w:pPr>
        <w:pStyle w:val="ListBullet1"/>
        <w:numPr>
          <w:ilvl w:val="0"/>
          <w:numId w:val="1"/>
          <w:numberingChange w:id="2257" w:author="Jean Anthony" w:date="2001-03-12T20:36:00Z" w:original=""/>
        </w:numPr>
      </w:pPr>
      <w:r>
        <w:t>Customer Disconnect Date</w:t>
      </w:r>
    </w:p>
    <w:p w14:paraId="37361680" w14:textId="77777777" w:rsidR="00000000" w:rsidRDefault="001F0AD0" w:rsidP="001F0AD0">
      <w:pPr>
        <w:pStyle w:val="ListBullet1"/>
        <w:numPr>
          <w:ilvl w:val="0"/>
          <w:numId w:val="1"/>
          <w:numberingChange w:id="2258" w:author="Jean Anthony" w:date="2001-03-12T20:36:00Z" w:original=""/>
        </w:numPr>
      </w:pPr>
      <w:r>
        <w:t>Class DPC</w:t>
      </w:r>
    </w:p>
    <w:p w14:paraId="310A0810" w14:textId="77777777" w:rsidR="00000000" w:rsidRDefault="001F0AD0" w:rsidP="001F0AD0">
      <w:pPr>
        <w:pStyle w:val="ListBullet1"/>
        <w:numPr>
          <w:ilvl w:val="0"/>
          <w:numId w:val="1"/>
          <w:numberingChange w:id="2259" w:author="Jean Anthony" w:date="2001-03-12T20:36:00Z" w:original=""/>
        </w:numPr>
      </w:pPr>
      <w:r>
        <w:t>Class SSN</w:t>
      </w:r>
    </w:p>
    <w:p w14:paraId="68E4264D" w14:textId="77777777" w:rsidR="00000000" w:rsidRDefault="001F0AD0" w:rsidP="001F0AD0">
      <w:pPr>
        <w:pStyle w:val="ListBullet1"/>
        <w:numPr>
          <w:ilvl w:val="0"/>
          <w:numId w:val="1"/>
          <w:numberingChange w:id="2260" w:author="Jean Anthony" w:date="2001-03-12T20:36:00Z" w:original=""/>
        </w:numPr>
      </w:pPr>
      <w:r>
        <w:t>LIDB DPC</w:t>
      </w:r>
    </w:p>
    <w:p w14:paraId="139E45AC" w14:textId="77777777" w:rsidR="00000000" w:rsidRDefault="001F0AD0" w:rsidP="001F0AD0">
      <w:pPr>
        <w:pStyle w:val="ListBullet1"/>
        <w:numPr>
          <w:ilvl w:val="0"/>
          <w:numId w:val="1"/>
          <w:numberingChange w:id="2261" w:author="Jean Anthony" w:date="2001-03-12T20:36:00Z" w:original=""/>
        </w:numPr>
      </w:pPr>
      <w:r>
        <w:t>LIDB SSN</w:t>
      </w:r>
    </w:p>
    <w:p w14:paraId="39E387F7" w14:textId="77777777" w:rsidR="00000000" w:rsidRDefault="001F0AD0" w:rsidP="001F0AD0">
      <w:pPr>
        <w:pStyle w:val="ListBullet1"/>
        <w:numPr>
          <w:ilvl w:val="0"/>
          <w:numId w:val="1"/>
          <w:numberingChange w:id="2262" w:author="Jean Anthony" w:date="2001-03-12T20:36:00Z" w:original=""/>
        </w:numPr>
      </w:pPr>
      <w:r>
        <w:t>CNAM DPC</w:t>
      </w:r>
    </w:p>
    <w:p w14:paraId="68E3D636" w14:textId="77777777" w:rsidR="00000000" w:rsidRDefault="001F0AD0" w:rsidP="001F0AD0">
      <w:pPr>
        <w:pStyle w:val="ListBullet1"/>
        <w:numPr>
          <w:ilvl w:val="0"/>
          <w:numId w:val="1"/>
          <w:numberingChange w:id="2263" w:author="Jean Anthony" w:date="2001-03-12T20:36:00Z" w:original=""/>
        </w:numPr>
      </w:pPr>
      <w:r>
        <w:t>CNAM SSN</w:t>
      </w:r>
    </w:p>
    <w:p w14:paraId="079DBA66" w14:textId="77777777" w:rsidR="00000000" w:rsidRDefault="001F0AD0" w:rsidP="001F0AD0">
      <w:pPr>
        <w:pStyle w:val="ListBullet1"/>
        <w:numPr>
          <w:ilvl w:val="0"/>
          <w:numId w:val="1"/>
          <w:numberingChange w:id="2264" w:author="Jean Anthony" w:date="2001-03-12T20:36:00Z" w:original=""/>
        </w:numPr>
      </w:pPr>
      <w:r>
        <w:t>ISVM DPC</w:t>
      </w:r>
    </w:p>
    <w:p w14:paraId="49049A4B" w14:textId="77777777" w:rsidR="00000000" w:rsidRDefault="001F0AD0" w:rsidP="001F0AD0">
      <w:pPr>
        <w:pStyle w:val="ListBullet1"/>
        <w:numPr>
          <w:ilvl w:val="0"/>
          <w:numId w:val="1"/>
          <w:numberingChange w:id="2265" w:author="Jean Anthony" w:date="2001-03-12T20:36:00Z" w:original=""/>
        </w:numPr>
      </w:pPr>
      <w:r>
        <w:t>ISVM SSN</w:t>
      </w:r>
    </w:p>
    <w:p w14:paraId="50A014C6" w14:textId="77777777" w:rsidR="00000000" w:rsidRDefault="001F0AD0" w:rsidP="001F0AD0">
      <w:pPr>
        <w:pStyle w:val="ListBullet1"/>
        <w:numPr>
          <w:ilvl w:val="0"/>
          <w:numId w:val="1"/>
          <w:numberingChange w:id="2266" w:author="Jean Anthony" w:date="2001-03-12T20:36:00Z" w:original=""/>
        </w:numPr>
      </w:pPr>
      <w:r>
        <w:t>WSMSC DPC (for Local SMSs that support WSMSC data)</w:t>
      </w:r>
    </w:p>
    <w:p w14:paraId="2849CE7E" w14:textId="77777777" w:rsidR="00000000" w:rsidRDefault="001F0AD0" w:rsidP="001F0AD0">
      <w:pPr>
        <w:pStyle w:val="ListBullet1"/>
        <w:numPr>
          <w:ilvl w:val="0"/>
          <w:numId w:val="1"/>
          <w:numberingChange w:id="2267" w:author="Jean Anthony" w:date="2001-03-12T20:36:00Z" w:original=""/>
        </w:numPr>
      </w:pPr>
      <w:r>
        <w:t>WSMSC SSN (for Local SMSs that support WSMSC</w:t>
      </w:r>
      <w:r>
        <w:t xml:space="preserve"> data)</w:t>
      </w:r>
    </w:p>
    <w:p w14:paraId="32837418" w14:textId="77777777" w:rsidR="00000000" w:rsidRDefault="001F0AD0" w:rsidP="001F0AD0">
      <w:pPr>
        <w:pStyle w:val="ListBullet1"/>
        <w:numPr>
          <w:ilvl w:val="0"/>
          <w:numId w:val="1"/>
          <w:numberingChange w:id="2268" w:author="Jean Anthony" w:date="2001-03-12T20:36:00Z" w:original=""/>
        </w:numPr>
      </w:pPr>
      <w:r>
        <w:t>End-User Location Value</w:t>
      </w:r>
    </w:p>
    <w:p w14:paraId="780978A9" w14:textId="77777777" w:rsidR="00000000" w:rsidRDefault="001F0AD0" w:rsidP="001F0AD0">
      <w:pPr>
        <w:pStyle w:val="ListBullet1"/>
        <w:numPr>
          <w:ilvl w:val="0"/>
          <w:numId w:val="1"/>
          <w:numberingChange w:id="2269" w:author="Jean Anthony" w:date="2001-03-12T20:36:00Z" w:original=""/>
        </w:numPr>
      </w:pPr>
      <w:r>
        <w:t>End-User Location Type</w:t>
      </w:r>
    </w:p>
    <w:p w14:paraId="1E66D139" w14:textId="77777777" w:rsidR="00000000" w:rsidRDefault="001F0AD0" w:rsidP="001F0AD0">
      <w:pPr>
        <w:pStyle w:val="ListBullet1"/>
        <w:numPr>
          <w:ilvl w:val="0"/>
          <w:numId w:val="1"/>
          <w:numberingChange w:id="2270" w:author="Jean Anthony" w:date="2001-03-12T20:36:00Z" w:original=""/>
        </w:numPr>
      </w:pPr>
      <w:r>
        <w:t>Billing Service Provider ID</w:t>
      </w:r>
    </w:p>
    <w:p w14:paraId="69754BD9" w14:textId="77777777" w:rsidR="00000000" w:rsidRDefault="001F0AD0" w:rsidP="001F0AD0">
      <w:pPr>
        <w:pStyle w:val="ListBullet1"/>
        <w:numPr>
          <w:ilvl w:val="0"/>
          <w:numId w:val="1"/>
          <w:numberingChange w:id="2271" w:author="Jean Anthony" w:date="2001-03-12T20:36:00Z" w:original=""/>
        </w:numPr>
        <w:spacing w:after="360"/>
      </w:pPr>
      <w:r>
        <w:t>Local Number Portability Type</w:t>
      </w:r>
    </w:p>
    <w:p w14:paraId="53EBC35C" w14:textId="77777777" w:rsidR="00000000" w:rsidRDefault="001F0AD0">
      <w:pPr>
        <w:pStyle w:val="RequirementHead"/>
      </w:pPr>
      <w:r>
        <w:t>R5</w:t>
      </w:r>
      <w:r>
        <w:noBreakHyphen/>
        <w:t>75</w:t>
      </w:r>
      <w:r>
        <w:tab/>
        <w:t>Query Subscription Version -No Data Found</w:t>
      </w:r>
    </w:p>
    <w:p w14:paraId="16B2801C" w14:textId="77777777" w:rsidR="00000000" w:rsidRDefault="001F0AD0">
      <w:pPr>
        <w:pStyle w:val="RequirementBody"/>
      </w:pPr>
      <w:r>
        <w:t>NPAC SMS shall send the originating user an appropriate message indicating that there was no dat</w:t>
      </w:r>
      <w:r>
        <w:t>a found if no Subscription Versions were found for a query.</w:t>
      </w:r>
    </w:p>
    <w:p w14:paraId="58E963EC" w14:textId="77777777" w:rsidR="00000000" w:rsidRDefault="001F0AD0">
      <w:pPr>
        <w:pStyle w:val="RequirementHead"/>
      </w:pPr>
      <w:r>
        <w:t>RN5-4</w:t>
      </w:r>
      <w:r>
        <w:tab/>
        <w:t xml:space="preserve">Query Subscription Version - Retrieve Data, Modification Not Allowed </w:t>
      </w:r>
    </w:p>
    <w:p w14:paraId="0CAB45F4" w14:textId="77777777" w:rsidR="00000000" w:rsidRDefault="001F0AD0">
      <w:pPr>
        <w:pStyle w:val="RequirementBody"/>
      </w:pPr>
      <w:r>
        <w:t>NPAC SMS shall allow NPAC personnel or SOA to NPAC SMS interface users to retrieve subscription data that they cannot mo</w:t>
      </w:r>
      <w:r>
        <w:t>dify.</w:t>
      </w:r>
    </w:p>
    <w:p w14:paraId="21A766BA" w14:textId="77777777" w:rsidR="00000000" w:rsidRDefault="001F0AD0">
      <w:pPr>
        <w:pStyle w:val="RequirementHead"/>
      </w:pPr>
      <w:r>
        <w:t>RN5-5</w:t>
      </w:r>
      <w:r>
        <w:tab/>
        <w:t>Query Subscription Version - Retrieve Data Based on Single Ported TN Only</w:t>
      </w:r>
    </w:p>
    <w:p w14:paraId="2E1CB32E" w14:textId="77777777" w:rsidR="00000000" w:rsidRDefault="001F0AD0">
      <w:pPr>
        <w:pStyle w:val="RequirementBody"/>
      </w:pPr>
      <w:r>
        <w:t>NPAC SMS shall allow authorized NPAC personnel, SOA to NPAC SMS interface users, or NPAC SMS to Local SMS interface users to submit query requests for Subscription Versio</w:t>
      </w:r>
      <w:r>
        <w:t>n data based on a single ported TN only.</w:t>
      </w:r>
    </w:p>
    <w:p w14:paraId="1E12BBBD" w14:textId="77777777" w:rsidR="00000000" w:rsidRDefault="001F0AD0">
      <w:pPr>
        <w:pStyle w:val="RequirementHead"/>
      </w:pPr>
      <w:r>
        <w:t>RN5-6</w:t>
      </w:r>
      <w:r>
        <w:tab/>
        <w:t>Query Subscription Version - View for Any Ported TN</w:t>
      </w:r>
    </w:p>
    <w:p w14:paraId="4FB8F4D6" w14:textId="77777777" w:rsidR="00000000" w:rsidRDefault="001F0AD0">
      <w:pPr>
        <w:pStyle w:val="RequirementBody"/>
      </w:pPr>
      <w:r>
        <w:t>NPAC SMS shall allow old and new Service Providers or NPAC personnel to view a Subscription Version for any ported TN.</w:t>
      </w:r>
    </w:p>
    <w:p w14:paraId="059591E8" w14:textId="77777777" w:rsidR="00000000" w:rsidRDefault="001F0AD0">
      <w:pPr>
        <w:pStyle w:val="RequirementHead"/>
      </w:pPr>
      <w:r>
        <w:t>RR5-39</w:t>
      </w:r>
      <w:r>
        <w:tab/>
        <w:t>Query Subscription Version - Vi</w:t>
      </w:r>
      <w:r>
        <w:t>ew Old, Partial Failure, Disconnect Pending, Canceled or Active Only</w:t>
      </w:r>
    </w:p>
    <w:p w14:paraId="560B34CA" w14:textId="77777777" w:rsidR="00000000" w:rsidRDefault="001F0AD0">
      <w:pPr>
        <w:pStyle w:val="RequirementBody"/>
      </w:pPr>
      <w:r>
        <w:t>NPAC SMS shall allow NPAC Customers who are neither the old nor the new Service Provider to view only those Subscription Versions for a ported TN with a status of active, partial-failure,</w:t>
      </w:r>
      <w:r>
        <w:t xml:space="preserve"> disconnect-pending, canceled or old.</w:t>
      </w:r>
    </w:p>
    <w:p w14:paraId="06F51C7A" w14:textId="77777777" w:rsidR="00000000" w:rsidRDefault="001F0AD0">
      <w:pPr>
        <w:pStyle w:val="RequirementHead"/>
      </w:pPr>
      <w:r>
        <w:t>RR5-40</w:t>
      </w:r>
      <w:r>
        <w:tab/>
        <w:t>Query Subscription Version - Online Records Only</w:t>
      </w:r>
    </w:p>
    <w:p w14:paraId="045227CD" w14:textId="77777777" w:rsidR="00000000" w:rsidRDefault="001F0AD0">
      <w:pPr>
        <w:pStyle w:val="RequirementBody"/>
      </w:pPr>
      <w:r>
        <w:t>NPAC SMS shall only allow Subscription Version queries of online subscription Versions that have not been archived.</w:t>
      </w:r>
    </w:p>
    <w:p w14:paraId="5ECD8EC8" w14:textId="77777777" w:rsidR="00000000" w:rsidRDefault="001F0AD0">
      <w:pPr>
        <w:pStyle w:val="RequirementHead"/>
      </w:pPr>
      <w:r>
        <w:t>RR5-83</w:t>
      </w:r>
      <w:r>
        <w:tab/>
        <w:t>Query Subscription Version – LNP Type o</w:t>
      </w:r>
      <w:r>
        <w:t>f POOL</w:t>
      </w:r>
    </w:p>
    <w:p w14:paraId="0EEB680D" w14:textId="77777777" w:rsidR="00000000" w:rsidRDefault="001F0AD0">
      <w:pPr>
        <w:pStyle w:val="RequirementBody"/>
      </w:pPr>
      <w:r>
        <w:t>NPAC SMS shall return Subscription Versions with LNP Type of POOL that match the query selection criteria, on query requests by NPAC personnel, SOA via the SOA to NPAC SMS Interface, Local SMS via the NPAC SMS to Local SMS Interface, or Service Prov</w:t>
      </w:r>
      <w:r>
        <w:t>ider via the NPAC SOA Low-tech Interface, regardless of the value in the requesting Service Provider’s EDR Indicator.  (Previously SV-440)</w:t>
      </w:r>
    </w:p>
    <w:p w14:paraId="78036295" w14:textId="77777777" w:rsidR="00000000" w:rsidRDefault="001F0AD0">
      <w:pPr>
        <w:pStyle w:val="Heading3"/>
        <w:numPr>
          <w:numberingChange w:id="2272" w:author="Jean Anthony" w:date="2001-03-12T20:36:00Z" w:original="%1:5:0:.%2:1:0:.%3:4:0:"/>
        </w:numPr>
        <w:tabs>
          <w:tab w:val="clear" w:pos="1080"/>
          <w:tab w:val="num" w:pos="1440"/>
        </w:tabs>
        <w:ind w:left="1440" w:hanging="1440"/>
      </w:pPr>
      <w:bookmarkStart w:id="2273" w:name="_Toc508178560"/>
      <w:r>
        <w:t>Subscription Version Processing for National Number Pooling</w:t>
      </w:r>
      <w:bookmarkEnd w:id="2273"/>
    </w:p>
    <w:p w14:paraId="34E9E03F" w14:textId="77777777" w:rsidR="00000000" w:rsidRDefault="001F0AD0">
      <w:r>
        <w:t>This section details the functional requirements for user</w:t>
      </w:r>
      <w:r>
        <w:t xml:space="preserve"> interaction (either NPAC Personnel or Service Provider Personnel via their SOA and/or LSMS to NPAC SMS interface) with the NPAC SMS to appropriately operate in the National Number Pooling Environment.</w:t>
      </w:r>
    </w:p>
    <w:p w14:paraId="0B4C9CF1" w14:textId="77777777" w:rsidR="00000000" w:rsidRDefault="001F0AD0">
      <w:pPr>
        <w:pStyle w:val="Heading4"/>
        <w:numPr>
          <w:numberingChange w:id="2274" w:author="Jean Anthony" w:date="2001-03-12T20:36:00Z" w:original="%1:5:0:.%2:1:0:.%3:4:0:.%4:1:0:"/>
        </w:numPr>
        <w:tabs>
          <w:tab w:val="clear" w:pos="1260"/>
          <w:tab w:val="num" w:pos="1440"/>
        </w:tabs>
      </w:pPr>
      <w:bookmarkStart w:id="2275" w:name="_Toc435253980"/>
      <w:bookmarkStart w:id="2276" w:name="_Toc435328929"/>
      <w:bookmarkStart w:id="2277" w:name="_Toc435330566"/>
      <w:bookmarkStart w:id="2278" w:name="_Toc435330624"/>
      <w:bookmarkStart w:id="2279" w:name="_Toc437005380"/>
      <w:bookmarkStart w:id="2280" w:name="_Toc461596868"/>
      <w:bookmarkStart w:id="2281" w:name="_Toc508178561"/>
      <w:r>
        <w:t>Subscription Version, General</w:t>
      </w:r>
      <w:bookmarkEnd w:id="2275"/>
      <w:bookmarkEnd w:id="2276"/>
      <w:bookmarkEnd w:id="2277"/>
      <w:bookmarkEnd w:id="2278"/>
      <w:bookmarkEnd w:id="2279"/>
      <w:bookmarkEnd w:id="2280"/>
      <w:bookmarkEnd w:id="2281"/>
    </w:p>
    <w:p w14:paraId="152D8B0B" w14:textId="77777777" w:rsidR="00000000" w:rsidRDefault="001F0AD0">
      <w:r>
        <w:t>The following requiremen</w:t>
      </w:r>
      <w:r>
        <w:t>ts outline the basic NPAC SMS processing requirements for subscription versions in a National Number Pooling environment.</w:t>
      </w:r>
    </w:p>
    <w:p w14:paraId="0F3BCF09" w14:textId="77777777" w:rsidR="00000000" w:rsidRDefault="001F0AD0">
      <w:pPr>
        <w:pStyle w:val="RequirementHead"/>
      </w:pPr>
      <w:r>
        <w:t>RR5-84</w:t>
      </w:r>
      <w:r>
        <w:tab/>
        <w:t>Number Pooling Subscription Version Information – Reject Messages</w:t>
      </w:r>
    </w:p>
    <w:p w14:paraId="04823BEE" w14:textId="77777777" w:rsidR="00000000" w:rsidRDefault="001F0AD0">
      <w:pPr>
        <w:pStyle w:val="RequirementBody"/>
      </w:pPr>
      <w:r>
        <w:t>NPAC SMS shall reject a message from NPAC personnel, a Servic</w:t>
      </w:r>
      <w:r>
        <w:t>e Provider SOA via the SOA to NPAC SMS Interface, a Service Provider LSMS via the NPAC SMS to Local SMS Interface, or a Service Provider via the NPAC SOA Low-tech Interface, to Create, Modify, Cancel, Set to Conflict, Activate, or Disconnect, a Subscriptio</w:t>
      </w:r>
      <w:r>
        <w:t>n Version with an LNP Type of POOL.  (Previously SV-1)</w:t>
      </w:r>
    </w:p>
    <w:p w14:paraId="1341BAA8" w14:textId="77777777" w:rsidR="00000000" w:rsidRDefault="001F0AD0">
      <w:pPr>
        <w:pStyle w:val="RequirementHead"/>
      </w:pPr>
      <w:r>
        <w:t>RR5-85</w:t>
      </w:r>
      <w:r>
        <w:tab/>
        <w:t>Number Pooling Subscription Version Information – Suppression of Notifications</w:t>
      </w:r>
    </w:p>
    <w:p w14:paraId="5BA2846A" w14:textId="77777777" w:rsidR="00000000" w:rsidRDefault="001F0AD0">
      <w:pPr>
        <w:pStyle w:val="RequirementBody"/>
        <w:spacing w:after="120"/>
      </w:pPr>
      <w:r>
        <w:t>NPAC SMS shall suppress status change and attribute value change notifications to the old and new/current service p</w:t>
      </w:r>
      <w:r>
        <w:t>rovider SOA systems for Subscription Versions with LNP Type of POOL.  (Previously SV-2)</w:t>
      </w:r>
    </w:p>
    <w:p w14:paraId="04BEB7FE" w14:textId="77777777" w:rsidR="00000000" w:rsidRDefault="001F0AD0">
      <w:pPr>
        <w:pStyle w:val="RequirementBody"/>
      </w:pPr>
      <w:r>
        <w:t>NOTE:  This includes creation, modification, deletion, re-send, resync, audits, and mass update.  An exception to the deletion is the donor disconnect notification in a</w:t>
      </w:r>
      <w:r>
        <w:t xml:space="preserve"> de-pool situation.  This notification will still be sent to the Code Holder, which informs the Code Holder of the responsibility to provide vacant number treatment upon a de-pool of a 1K Block.  This notification is the same that is sent for a disconnect </w:t>
      </w:r>
      <w:r>
        <w:t>of a ported SV in a non-pooling environment.</w:t>
      </w:r>
    </w:p>
    <w:p w14:paraId="23A54AD1" w14:textId="77777777" w:rsidR="00000000" w:rsidRDefault="001F0AD0">
      <w:pPr>
        <w:pStyle w:val="RequirementHead"/>
      </w:pPr>
      <w:r>
        <w:t>RR5-86</w:t>
      </w:r>
      <w:r>
        <w:tab/>
        <w:t>Number Pooling Subscription Version Information – Filters for “Pooled Number” Subscription Versions</w:t>
      </w:r>
    </w:p>
    <w:p w14:paraId="1733E89A" w14:textId="77777777" w:rsidR="00000000" w:rsidRDefault="001F0AD0">
      <w:pPr>
        <w:pStyle w:val="RequirementBody"/>
      </w:pPr>
      <w:r>
        <w:t>NPAC SMS shall apply NPA-NXX Filters to subscription version broadcasts to the Local SMSs, for Subscript</w:t>
      </w:r>
      <w:r>
        <w:t>ion Versions with LNP Type of POOL.  (Previously SV-3)</w:t>
      </w:r>
    </w:p>
    <w:p w14:paraId="3D6F2A05" w14:textId="77777777" w:rsidR="00000000" w:rsidRDefault="001F0AD0">
      <w:pPr>
        <w:pStyle w:val="RequirementHead"/>
      </w:pPr>
      <w:r>
        <w:t>RR5-87</w:t>
      </w:r>
      <w:r>
        <w:tab/>
        <w:t>Number Pooling Subscription Version Information – Broadcast of Subscription Data</w:t>
      </w:r>
    </w:p>
    <w:p w14:paraId="6CABE5FE" w14:textId="77777777" w:rsidR="00000000" w:rsidRDefault="001F0AD0">
      <w:pPr>
        <w:pStyle w:val="RequirementBody"/>
      </w:pPr>
      <w:r>
        <w:t xml:space="preserve">NPAC SMS shall broadcast an addition, modification, or deletion of Subscription Versions, with LNP Type of POOL, </w:t>
      </w:r>
      <w:r>
        <w:t>to non-EDR LSMSs, via the NPAC SMS to Local SMS Interface, upon successful update of the 1K Block in the NPAC SMS, for Subscription Versions.  (Previously SV-4)</w:t>
      </w:r>
    </w:p>
    <w:p w14:paraId="19A33BDC" w14:textId="77777777" w:rsidR="00000000" w:rsidRDefault="001F0AD0">
      <w:pPr>
        <w:pStyle w:val="RequirementHead"/>
      </w:pPr>
      <w:r>
        <w:t>RR5-88</w:t>
      </w:r>
      <w:r>
        <w:tab/>
        <w:t>Number Pooling Subscription Version Information – Failed SP List Update for Block</w:t>
      </w:r>
    </w:p>
    <w:p w14:paraId="263C20B2" w14:textId="77777777" w:rsidR="00000000" w:rsidRDefault="001F0AD0">
      <w:pPr>
        <w:pStyle w:val="RequirementBody"/>
      </w:pPr>
      <w:r>
        <w:t>NPAC S</w:t>
      </w:r>
      <w:r>
        <w:t>MS shall consider an EDR Local SMS to be discrepant and shall update the Subscription Version Failed SP List for all Subscription Versions with LNP Type of POOL in the 1K Block, based on an EDR Local SMS failing to process the Block Object, for an addition</w:t>
      </w:r>
      <w:r>
        <w:t>, modification, deletion, re-send, or mass update.  (Previously SV-5)</w:t>
      </w:r>
    </w:p>
    <w:p w14:paraId="6BBF01DC" w14:textId="77777777" w:rsidR="00000000" w:rsidRDefault="001F0AD0">
      <w:pPr>
        <w:pStyle w:val="RequirementHead"/>
      </w:pPr>
      <w:bookmarkStart w:id="2282" w:name="_Toc435253981"/>
      <w:bookmarkStart w:id="2283" w:name="_Toc435328930"/>
      <w:bookmarkStart w:id="2284" w:name="_Toc435330567"/>
      <w:bookmarkStart w:id="2285" w:name="_Toc435330625"/>
      <w:r>
        <w:t>RR5-89</w:t>
      </w:r>
      <w:r>
        <w:tab/>
        <w:t>Number Pooling Subscription Version Information – Data Integrity for Pooled Subscription Versions and Block</w:t>
      </w:r>
    </w:p>
    <w:p w14:paraId="19B753C7" w14:textId="77777777" w:rsidR="00000000" w:rsidRDefault="001F0AD0">
      <w:pPr>
        <w:pStyle w:val="RequirementBody"/>
      </w:pPr>
      <w:r>
        <w:t xml:space="preserve">NPAC SMS shall maintain data integrity for SPID, LRN and DPC/SSN data, </w:t>
      </w:r>
      <w:r>
        <w:t>between Subscription Versions with LNP Type of POOL in a 1K Block, and the corresponding Number Pooling Block, in the NPAC SMS.  (Previously SV-6)</w:t>
      </w:r>
    </w:p>
    <w:p w14:paraId="2915C0B4" w14:textId="77777777" w:rsidR="00000000" w:rsidRDefault="001F0AD0">
      <w:pPr>
        <w:pStyle w:val="BodyText"/>
      </w:pPr>
    </w:p>
    <w:p w14:paraId="428E70D6" w14:textId="77777777" w:rsidR="00000000" w:rsidRDefault="001F0AD0">
      <w:pPr>
        <w:pStyle w:val="Heading4"/>
        <w:numPr>
          <w:numberingChange w:id="2286" w:author="Jean Anthony" w:date="2001-03-12T20:36:00Z" w:original="%1:5:0:.%2:1:0:.%3:4:0:.%4:2:0:"/>
        </w:numPr>
        <w:tabs>
          <w:tab w:val="clear" w:pos="1260"/>
          <w:tab w:val="num" w:pos="1440"/>
        </w:tabs>
      </w:pPr>
      <w:bookmarkStart w:id="2287" w:name="_Toc437005381"/>
      <w:bookmarkStart w:id="2288" w:name="_Toc461596869"/>
      <w:bookmarkStart w:id="2289" w:name="_Toc508178562"/>
      <w:r>
        <w:t>Subscription Version, Addition for Number Pooling</w:t>
      </w:r>
      <w:bookmarkEnd w:id="2282"/>
      <w:bookmarkEnd w:id="2283"/>
      <w:bookmarkEnd w:id="2284"/>
      <w:bookmarkEnd w:id="2285"/>
      <w:bookmarkEnd w:id="2287"/>
      <w:bookmarkEnd w:id="2288"/>
      <w:bookmarkEnd w:id="2289"/>
    </w:p>
    <w:p w14:paraId="6D8BAB77" w14:textId="77777777" w:rsidR="00000000" w:rsidRDefault="001F0AD0">
      <w:r>
        <w:t>The following section outlines the NPAC SMS functional req</w:t>
      </w:r>
      <w:r>
        <w:t>uirements for processing pooled subscription version additions.  Subscription versions with LNP Type set to POOL are created when a Number Pool Block is activated.</w:t>
      </w:r>
    </w:p>
    <w:p w14:paraId="223DD963" w14:textId="77777777" w:rsidR="00000000" w:rsidRDefault="001F0AD0">
      <w:pPr>
        <w:pStyle w:val="RequirementHead"/>
      </w:pPr>
      <w:r>
        <w:t>RR5-90</w:t>
      </w:r>
      <w:r>
        <w:tab/>
        <w:t>Addition of Number Pooling Subscription Version Information – Subscription Data</w:t>
      </w:r>
    </w:p>
    <w:p w14:paraId="39C966D5" w14:textId="77777777" w:rsidR="00000000" w:rsidRDefault="001F0AD0">
      <w:pPr>
        <w:pStyle w:val="RequirementBody"/>
      </w:pPr>
      <w:r>
        <w:t xml:space="preserve">NPAC </w:t>
      </w:r>
      <w:r>
        <w:t>SMS shall create individual subscription versions, with LNP Type of POOL, for each TN within the 1K Block, that does not already exist with a status of active/partial failure/disconnect pending/old with a Failed SP List/sending, immediately after successfu</w:t>
      </w:r>
      <w:r>
        <w:t>lly creating Number Pooling Block Holder Information in the NPAC SMS.  (Previously SV-10)</w:t>
      </w:r>
    </w:p>
    <w:p w14:paraId="7E7AD83C" w14:textId="77777777" w:rsidR="00000000" w:rsidRDefault="001F0AD0">
      <w:pPr>
        <w:pStyle w:val="RequirementHead"/>
      </w:pPr>
      <w:r>
        <w:t>RR5-91</w:t>
      </w:r>
      <w:r>
        <w:tab/>
        <w:t>Addition of Number Pooling Subscription Version Information – Create “Pooled Number” Subscription Version</w:t>
      </w:r>
    </w:p>
    <w:p w14:paraId="49C6745A" w14:textId="77777777" w:rsidR="00000000" w:rsidRDefault="001F0AD0">
      <w:pPr>
        <w:pStyle w:val="RequirementBody"/>
        <w:spacing w:after="120"/>
      </w:pPr>
      <w:r>
        <w:t>NPAC SMS shall automatically populate the following d</w:t>
      </w:r>
      <w:r>
        <w:t>ata upon Subscription Version creation for a Pooled Number port:  (Previously SV-20)</w:t>
      </w:r>
    </w:p>
    <w:p w14:paraId="5D6A7297" w14:textId="77777777" w:rsidR="00000000" w:rsidRDefault="001F0AD0">
      <w:pPr>
        <w:pStyle w:val="ListBullet1"/>
        <w:numPr>
          <w:ilvl w:val="0"/>
          <w:numId w:val="0"/>
        </w:numPr>
        <w:ind w:left="360" w:hanging="360"/>
      </w:pPr>
      <w:r>
        <w:t xml:space="preserve">Version ID </w:t>
      </w:r>
      <w:r>
        <w:noBreakHyphen/>
        <w:t xml:space="preserve"> Automatically generated by NPAC SMS.</w:t>
      </w:r>
    </w:p>
    <w:p w14:paraId="57BAF926" w14:textId="77777777" w:rsidR="00000000" w:rsidRDefault="001F0AD0">
      <w:pPr>
        <w:pStyle w:val="ListBullet1"/>
        <w:numPr>
          <w:ilvl w:val="0"/>
          <w:numId w:val="0"/>
        </w:numPr>
        <w:ind w:left="360" w:hanging="360"/>
      </w:pPr>
      <w:r>
        <w:t xml:space="preserve">LRN </w:t>
      </w:r>
      <w:r>
        <w:noBreakHyphen/>
        <w:t xml:space="preserve"> Value set to same field in Block.</w:t>
      </w:r>
    </w:p>
    <w:p w14:paraId="3AF50F08" w14:textId="77777777" w:rsidR="00000000" w:rsidRDefault="001F0AD0">
      <w:pPr>
        <w:pStyle w:val="ListBullet1"/>
        <w:numPr>
          <w:ilvl w:val="0"/>
          <w:numId w:val="0"/>
        </w:numPr>
        <w:ind w:left="360" w:hanging="360"/>
      </w:pPr>
      <w:r>
        <w:t xml:space="preserve">Old Service Provider ID </w:t>
      </w:r>
      <w:r>
        <w:noBreakHyphen/>
        <w:t xml:space="preserve"> Value set to owner of NPA-NXX.</w:t>
      </w:r>
    </w:p>
    <w:p w14:paraId="664E72C8" w14:textId="77777777" w:rsidR="00000000" w:rsidRDefault="001F0AD0">
      <w:pPr>
        <w:pStyle w:val="ListBullet1"/>
        <w:numPr>
          <w:ilvl w:val="0"/>
          <w:numId w:val="0"/>
        </w:numPr>
        <w:ind w:left="360" w:hanging="360"/>
      </w:pPr>
      <w:r>
        <w:t xml:space="preserve">New Service Provider ID </w:t>
      </w:r>
      <w:r>
        <w:noBreakHyphen/>
        <w:t xml:space="preserve"> Value set to NPA-NXX-X Holder SPID field in Block.</w:t>
      </w:r>
    </w:p>
    <w:p w14:paraId="6A964A6E" w14:textId="77777777" w:rsidR="00000000" w:rsidRDefault="001F0AD0">
      <w:pPr>
        <w:pStyle w:val="ListBullet1"/>
        <w:numPr>
          <w:ilvl w:val="0"/>
          <w:numId w:val="0"/>
        </w:numPr>
        <w:ind w:left="360" w:hanging="360"/>
      </w:pPr>
      <w:r>
        <w:t xml:space="preserve">TN </w:t>
      </w:r>
      <w:r>
        <w:noBreakHyphen/>
        <w:t xml:space="preserve"> Telephone Number associated with this Subscription Version.</w:t>
      </w:r>
    </w:p>
    <w:p w14:paraId="22B24DC2" w14:textId="77777777" w:rsidR="00000000" w:rsidRDefault="001F0AD0">
      <w:pPr>
        <w:pStyle w:val="ListBullet1"/>
        <w:numPr>
          <w:ilvl w:val="0"/>
          <w:numId w:val="0"/>
        </w:numPr>
        <w:ind w:left="360" w:hanging="360"/>
      </w:pPr>
      <w:r>
        <w:t xml:space="preserve">LNP Type </w:t>
      </w:r>
      <w:r>
        <w:noBreakHyphen/>
        <w:t xml:space="preserve"> Value set to "POOL".</w:t>
      </w:r>
    </w:p>
    <w:p w14:paraId="2D5DBF41" w14:textId="77777777" w:rsidR="00000000" w:rsidRDefault="001F0AD0">
      <w:pPr>
        <w:pStyle w:val="ListBullet1"/>
        <w:numPr>
          <w:ilvl w:val="0"/>
          <w:numId w:val="0"/>
        </w:numPr>
        <w:ind w:left="360" w:hanging="360"/>
      </w:pPr>
      <w:r>
        <w:t xml:space="preserve">Status </w:t>
      </w:r>
      <w:r>
        <w:noBreakHyphen/>
        <w:t xml:space="preserve"> Value initially set to "Sending".</w:t>
      </w:r>
    </w:p>
    <w:p w14:paraId="007EE7CD" w14:textId="77777777" w:rsidR="00000000" w:rsidRDefault="001F0AD0">
      <w:pPr>
        <w:pStyle w:val="ListBullet1"/>
        <w:numPr>
          <w:ilvl w:val="0"/>
          <w:numId w:val="0"/>
        </w:numPr>
        <w:ind w:left="360" w:hanging="360"/>
      </w:pPr>
      <w:r>
        <w:t xml:space="preserve">CLASS DPC </w:t>
      </w:r>
      <w:r>
        <w:noBreakHyphen/>
        <w:t xml:space="preserve"> Value set to same field in Block.</w:t>
      </w:r>
    </w:p>
    <w:p w14:paraId="1F8F4604" w14:textId="77777777" w:rsidR="00000000" w:rsidRDefault="001F0AD0">
      <w:pPr>
        <w:pStyle w:val="ListBullet1"/>
        <w:numPr>
          <w:ilvl w:val="0"/>
          <w:numId w:val="0"/>
        </w:numPr>
        <w:ind w:left="360" w:hanging="360"/>
      </w:pPr>
      <w:r>
        <w:t xml:space="preserve">CLASS SSN </w:t>
      </w:r>
      <w:r>
        <w:noBreakHyphen/>
        <w:t xml:space="preserve"> Value</w:t>
      </w:r>
      <w:r>
        <w:t xml:space="preserve"> set to same field in Block.</w:t>
      </w:r>
    </w:p>
    <w:p w14:paraId="567DD72D" w14:textId="77777777" w:rsidR="00000000" w:rsidRDefault="001F0AD0">
      <w:pPr>
        <w:pStyle w:val="ListBullet1"/>
        <w:numPr>
          <w:ilvl w:val="0"/>
          <w:numId w:val="0"/>
        </w:numPr>
        <w:ind w:left="360" w:hanging="360"/>
      </w:pPr>
      <w:r>
        <w:t xml:space="preserve">LIDB DPC </w:t>
      </w:r>
      <w:r>
        <w:noBreakHyphen/>
        <w:t xml:space="preserve"> Value set to same field in Block.</w:t>
      </w:r>
    </w:p>
    <w:p w14:paraId="34B4C8E1" w14:textId="77777777" w:rsidR="00000000" w:rsidRDefault="001F0AD0">
      <w:pPr>
        <w:pStyle w:val="ListBullet1"/>
        <w:numPr>
          <w:ilvl w:val="0"/>
          <w:numId w:val="0"/>
        </w:numPr>
        <w:ind w:left="360" w:hanging="360"/>
      </w:pPr>
      <w:r>
        <w:t xml:space="preserve">LIDB SSN </w:t>
      </w:r>
      <w:r>
        <w:noBreakHyphen/>
        <w:t xml:space="preserve"> Value set to same field in Block.</w:t>
      </w:r>
    </w:p>
    <w:p w14:paraId="168B34B6" w14:textId="77777777" w:rsidR="00000000" w:rsidRDefault="001F0AD0">
      <w:pPr>
        <w:pStyle w:val="ListBullet1"/>
        <w:numPr>
          <w:ilvl w:val="0"/>
          <w:numId w:val="0"/>
        </w:numPr>
        <w:ind w:left="360" w:hanging="360"/>
      </w:pPr>
      <w:r>
        <w:t xml:space="preserve">CNAM DPC </w:t>
      </w:r>
      <w:r>
        <w:noBreakHyphen/>
        <w:t xml:space="preserve"> Value set to same field in Block.</w:t>
      </w:r>
    </w:p>
    <w:p w14:paraId="7571DCD7" w14:textId="77777777" w:rsidR="00000000" w:rsidRDefault="001F0AD0">
      <w:pPr>
        <w:pStyle w:val="ListBullet1"/>
        <w:numPr>
          <w:ilvl w:val="0"/>
          <w:numId w:val="0"/>
        </w:numPr>
        <w:ind w:left="360" w:hanging="360"/>
      </w:pPr>
      <w:r>
        <w:t xml:space="preserve">CNAM SSN </w:t>
      </w:r>
      <w:r>
        <w:noBreakHyphen/>
        <w:t xml:space="preserve"> Value set to same field in Block.</w:t>
      </w:r>
    </w:p>
    <w:p w14:paraId="2C32232F" w14:textId="77777777" w:rsidR="00000000" w:rsidRDefault="001F0AD0">
      <w:pPr>
        <w:pStyle w:val="ListBullet1"/>
        <w:numPr>
          <w:ilvl w:val="0"/>
          <w:numId w:val="0"/>
        </w:numPr>
        <w:ind w:left="360" w:hanging="360"/>
      </w:pPr>
      <w:r>
        <w:t xml:space="preserve">ISVM DPC </w:t>
      </w:r>
      <w:r>
        <w:noBreakHyphen/>
        <w:t xml:space="preserve"> Value set to same field in Block.</w:t>
      </w:r>
    </w:p>
    <w:p w14:paraId="1A7C9E50" w14:textId="77777777" w:rsidR="00000000" w:rsidRDefault="001F0AD0">
      <w:pPr>
        <w:pStyle w:val="ListBullet1"/>
        <w:numPr>
          <w:ilvl w:val="0"/>
          <w:numId w:val="0"/>
        </w:numPr>
        <w:ind w:left="360" w:hanging="360"/>
      </w:pPr>
      <w:r>
        <w:t>IS</w:t>
      </w:r>
      <w:r>
        <w:t xml:space="preserve">VM SSN </w:t>
      </w:r>
      <w:r>
        <w:noBreakHyphen/>
        <w:t xml:space="preserve"> Value set to same field in Block.</w:t>
      </w:r>
    </w:p>
    <w:p w14:paraId="39D22D8B" w14:textId="77777777" w:rsidR="00000000" w:rsidRDefault="001F0AD0">
      <w:pPr>
        <w:pStyle w:val="ListBullet1"/>
        <w:numPr>
          <w:ilvl w:val="0"/>
          <w:numId w:val="0"/>
        </w:numPr>
        <w:ind w:left="360" w:hanging="360"/>
      </w:pPr>
      <w:r>
        <w:t xml:space="preserve">WSMSC DPC </w:t>
      </w:r>
      <w:r>
        <w:noBreakHyphen/>
        <w:t xml:space="preserve"> Value set to same field in Block.</w:t>
      </w:r>
    </w:p>
    <w:p w14:paraId="4F29F61A" w14:textId="77777777" w:rsidR="00000000" w:rsidRDefault="001F0AD0">
      <w:pPr>
        <w:pStyle w:val="ListBullet1"/>
        <w:numPr>
          <w:ilvl w:val="0"/>
          <w:numId w:val="0"/>
        </w:numPr>
        <w:ind w:left="360" w:hanging="360"/>
      </w:pPr>
      <w:r>
        <w:t xml:space="preserve">WSMSC SSN </w:t>
      </w:r>
      <w:r>
        <w:noBreakHyphen/>
        <w:t xml:space="preserve"> Value set to same field in Block.</w:t>
      </w:r>
    </w:p>
    <w:p w14:paraId="17D31DA9" w14:textId="77777777" w:rsidR="00000000" w:rsidRDefault="001F0AD0">
      <w:pPr>
        <w:pStyle w:val="ListBullet1"/>
        <w:numPr>
          <w:ilvl w:val="0"/>
          <w:numId w:val="0"/>
        </w:numPr>
        <w:ind w:left="360" w:hanging="360"/>
      </w:pPr>
      <w:r>
        <w:t xml:space="preserve">New Service Provider Due Date </w:t>
      </w:r>
      <w:r>
        <w:noBreakHyphen/>
        <w:t xml:space="preserve"> Value set to current date.</w:t>
      </w:r>
    </w:p>
    <w:p w14:paraId="1925AA8C" w14:textId="77777777" w:rsidR="00000000" w:rsidRDefault="001F0AD0">
      <w:pPr>
        <w:pStyle w:val="ListBullet1"/>
        <w:numPr>
          <w:ilvl w:val="0"/>
          <w:numId w:val="0"/>
        </w:numPr>
        <w:ind w:left="360" w:hanging="360"/>
      </w:pPr>
      <w:r>
        <w:t xml:space="preserve">Old Service Provider Due Date </w:t>
      </w:r>
      <w:r>
        <w:noBreakHyphen/>
        <w:t xml:space="preserve"> Value set to current date.</w:t>
      </w:r>
    </w:p>
    <w:p w14:paraId="550C81A5" w14:textId="77777777" w:rsidR="00000000" w:rsidRDefault="001F0AD0">
      <w:pPr>
        <w:pStyle w:val="ListBullet1"/>
        <w:numPr>
          <w:ilvl w:val="0"/>
          <w:numId w:val="0"/>
        </w:numPr>
        <w:ind w:left="360" w:hanging="360"/>
      </w:pPr>
      <w:r>
        <w:t>Old</w:t>
      </w:r>
      <w:r>
        <w:t xml:space="preserve"> Service Provider Authorization </w:t>
      </w:r>
      <w:r>
        <w:noBreakHyphen/>
        <w:t xml:space="preserve"> Value set to "TRUE".</w:t>
      </w:r>
    </w:p>
    <w:p w14:paraId="5BD6670A" w14:textId="77777777" w:rsidR="00000000" w:rsidRDefault="001F0AD0">
      <w:pPr>
        <w:pStyle w:val="ListBullet1"/>
        <w:numPr>
          <w:ilvl w:val="0"/>
          <w:numId w:val="0"/>
        </w:numPr>
        <w:ind w:left="360" w:hanging="360"/>
      </w:pPr>
      <w:r>
        <w:t xml:space="preserve">New Service Provider Create Time Stamp </w:t>
      </w:r>
      <w:r>
        <w:noBreakHyphen/>
        <w:t xml:space="preserve"> Value set to current date/time.</w:t>
      </w:r>
    </w:p>
    <w:p w14:paraId="4B3BCB24" w14:textId="77777777" w:rsidR="00000000" w:rsidRDefault="001F0AD0">
      <w:pPr>
        <w:pStyle w:val="ListBullet1"/>
        <w:numPr>
          <w:ilvl w:val="0"/>
          <w:numId w:val="0"/>
        </w:numPr>
        <w:ind w:left="360" w:hanging="360"/>
      </w:pPr>
      <w:r>
        <w:t xml:space="preserve">Old Service Provider Authorization Time Stamp </w:t>
      </w:r>
      <w:r>
        <w:noBreakHyphen/>
        <w:t xml:space="preserve"> Value set to current date/time.</w:t>
      </w:r>
    </w:p>
    <w:p w14:paraId="4FECFC1E" w14:textId="77777777" w:rsidR="00000000" w:rsidRDefault="001F0AD0">
      <w:pPr>
        <w:pStyle w:val="ListBullet1"/>
        <w:numPr>
          <w:ilvl w:val="0"/>
          <w:numId w:val="0"/>
        </w:numPr>
        <w:ind w:left="360" w:hanging="360"/>
      </w:pPr>
      <w:r>
        <w:t xml:space="preserve">Activation Request Time Stamp </w:t>
      </w:r>
      <w:r>
        <w:noBreakHyphen/>
        <w:t xml:space="preserve"> Value set to cur</w:t>
      </w:r>
      <w:r>
        <w:t>rent date/time.</w:t>
      </w:r>
    </w:p>
    <w:p w14:paraId="5190F525" w14:textId="77777777" w:rsidR="00000000" w:rsidRDefault="001F0AD0">
      <w:pPr>
        <w:pStyle w:val="ListBullet1"/>
        <w:numPr>
          <w:ilvl w:val="0"/>
          <w:numId w:val="0"/>
        </w:numPr>
        <w:ind w:left="360" w:hanging="360"/>
      </w:pPr>
      <w:r>
        <w:t xml:space="preserve">Activation Broadcast Date </w:t>
      </w:r>
      <w:r>
        <w:noBreakHyphen/>
        <w:t xml:space="preserve"> Value set to current date.</w:t>
      </w:r>
    </w:p>
    <w:p w14:paraId="41197C03" w14:textId="77777777" w:rsidR="00000000" w:rsidRDefault="001F0AD0">
      <w:pPr>
        <w:pStyle w:val="ListBullet1"/>
        <w:numPr>
          <w:ilvl w:val="0"/>
          <w:numId w:val="0"/>
        </w:numPr>
        <w:ind w:left="360" w:hanging="360"/>
      </w:pPr>
      <w:r>
        <w:t xml:space="preserve">Activation Broadcast Complete Time Stamp </w:t>
      </w:r>
      <w:r>
        <w:noBreakHyphen/>
        <w:t xml:space="preserve"> Value set to current date/time, once the broadcast is complete (Local SMS has responded).</w:t>
      </w:r>
    </w:p>
    <w:p w14:paraId="09B74454" w14:textId="77777777" w:rsidR="00000000" w:rsidRDefault="001F0AD0">
      <w:pPr>
        <w:pStyle w:val="ListBullet1"/>
        <w:numPr>
          <w:ilvl w:val="0"/>
          <w:numId w:val="0"/>
        </w:numPr>
        <w:ind w:left="360" w:hanging="360"/>
      </w:pPr>
      <w:r>
        <w:t xml:space="preserve">Disconnect Request Time Stamp </w:t>
      </w:r>
      <w:r>
        <w:noBreakHyphen/>
        <w:t xml:space="preserve"> Value set to all zer</w:t>
      </w:r>
      <w:r>
        <w:t>os.</w:t>
      </w:r>
    </w:p>
    <w:p w14:paraId="56C4F7B2" w14:textId="77777777" w:rsidR="00000000" w:rsidRDefault="001F0AD0">
      <w:pPr>
        <w:pStyle w:val="ListBullet1"/>
        <w:numPr>
          <w:ilvl w:val="0"/>
          <w:numId w:val="0"/>
        </w:numPr>
        <w:ind w:left="360" w:hanging="360"/>
      </w:pPr>
      <w:r>
        <w:t xml:space="preserve">Disconnect Broadcast Time Stamp </w:t>
      </w:r>
      <w:r>
        <w:noBreakHyphen/>
        <w:t xml:space="preserve"> Value set to all zeros.</w:t>
      </w:r>
    </w:p>
    <w:p w14:paraId="5D5F55CF" w14:textId="77777777" w:rsidR="00000000" w:rsidRDefault="001F0AD0">
      <w:pPr>
        <w:pStyle w:val="ListBullet1"/>
        <w:numPr>
          <w:ilvl w:val="0"/>
          <w:numId w:val="0"/>
        </w:numPr>
        <w:ind w:left="360" w:hanging="360"/>
      </w:pPr>
      <w:r>
        <w:t xml:space="preserve">Disconnect Broadcast Time Stamp </w:t>
      </w:r>
      <w:r>
        <w:noBreakHyphen/>
        <w:t xml:space="preserve"> Value set to all zeros.</w:t>
      </w:r>
    </w:p>
    <w:p w14:paraId="2D6BC07D" w14:textId="77777777" w:rsidR="00000000" w:rsidRDefault="001F0AD0">
      <w:pPr>
        <w:pStyle w:val="ListBullet1"/>
        <w:numPr>
          <w:ilvl w:val="0"/>
          <w:numId w:val="0"/>
        </w:numPr>
        <w:ind w:left="360" w:hanging="360"/>
      </w:pPr>
      <w:r>
        <w:t xml:space="preserve">Disconnect Complete Time Stamp </w:t>
      </w:r>
      <w:r>
        <w:noBreakHyphen/>
        <w:t xml:space="preserve"> Value set to all zeros.</w:t>
      </w:r>
    </w:p>
    <w:p w14:paraId="19C45088" w14:textId="77777777" w:rsidR="00000000" w:rsidRDefault="001F0AD0">
      <w:pPr>
        <w:pStyle w:val="ListBullet1"/>
        <w:numPr>
          <w:ilvl w:val="0"/>
          <w:numId w:val="0"/>
        </w:numPr>
        <w:ind w:left="360" w:hanging="360"/>
      </w:pPr>
      <w:r>
        <w:t xml:space="preserve">Effective Release Date </w:t>
      </w:r>
      <w:r>
        <w:noBreakHyphen/>
        <w:t xml:space="preserve"> Value set to all zeros.</w:t>
      </w:r>
    </w:p>
    <w:p w14:paraId="1B523212" w14:textId="77777777" w:rsidR="00000000" w:rsidRDefault="001F0AD0">
      <w:pPr>
        <w:pStyle w:val="ListBullet1"/>
        <w:numPr>
          <w:ilvl w:val="0"/>
          <w:numId w:val="0"/>
        </w:numPr>
        <w:ind w:left="360" w:hanging="360"/>
      </w:pPr>
      <w:r>
        <w:t xml:space="preserve">Customer Disconnect Date </w:t>
      </w:r>
      <w:r>
        <w:noBreakHyphen/>
        <w:t xml:space="preserve"> Val</w:t>
      </w:r>
      <w:r>
        <w:t>ue set to all zeros.</w:t>
      </w:r>
    </w:p>
    <w:p w14:paraId="3B57AD03" w14:textId="77777777" w:rsidR="00000000" w:rsidRDefault="001F0AD0">
      <w:pPr>
        <w:pStyle w:val="ListBullet1"/>
        <w:numPr>
          <w:ilvl w:val="0"/>
          <w:numId w:val="0"/>
        </w:numPr>
        <w:ind w:left="360" w:hanging="360"/>
      </w:pPr>
      <w:r>
        <w:t xml:space="preserve">Pre-Cancellation Status </w:t>
      </w:r>
      <w:r>
        <w:noBreakHyphen/>
        <w:t xml:space="preserve"> Value set to NULL.</w:t>
      </w:r>
    </w:p>
    <w:p w14:paraId="2D952914" w14:textId="77777777" w:rsidR="00000000" w:rsidRDefault="001F0AD0">
      <w:pPr>
        <w:pStyle w:val="ListBullet1"/>
        <w:numPr>
          <w:ilvl w:val="0"/>
          <w:numId w:val="0"/>
        </w:numPr>
        <w:ind w:left="360" w:hanging="360"/>
      </w:pPr>
      <w:r>
        <w:t xml:space="preserve">Old Service Provider Cancellation Time Stamp </w:t>
      </w:r>
      <w:r>
        <w:noBreakHyphen/>
        <w:t xml:space="preserve"> Value set to all zeros.</w:t>
      </w:r>
    </w:p>
    <w:p w14:paraId="4E55A7B3" w14:textId="77777777" w:rsidR="00000000" w:rsidRDefault="001F0AD0">
      <w:pPr>
        <w:pStyle w:val="ListBullet1"/>
        <w:numPr>
          <w:ilvl w:val="0"/>
          <w:numId w:val="0"/>
        </w:numPr>
        <w:ind w:left="360" w:hanging="360"/>
      </w:pPr>
      <w:r>
        <w:t xml:space="preserve">New Service Provider Cancellation Time Stamp </w:t>
      </w:r>
      <w:r>
        <w:noBreakHyphen/>
        <w:t xml:space="preserve"> Value set to all zeros.</w:t>
      </w:r>
    </w:p>
    <w:p w14:paraId="470F6A26" w14:textId="77777777" w:rsidR="00000000" w:rsidRDefault="001F0AD0">
      <w:pPr>
        <w:pStyle w:val="ListBullet1"/>
        <w:numPr>
          <w:ilvl w:val="0"/>
          <w:numId w:val="0"/>
        </w:numPr>
        <w:ind w:left="360" w:hanging="360"/>
      </w:pPr>
      <w:r>
        <w:t xml:space="preserve">Cancellation Time Stamp </w:t>
      </w:r>
      <w:r>
        <w:noBreakHyphen/>
        <w:t xml:space="preserve"> Value set to all zeros</w:t>
      </w:r>
      <w:r>
        <w:t>.</w:t>
      </w:r>
    </w:p>
    <w:p w14:paraId="356811C4" w14:textId="77777777" w:rsidR="00000000" w:rsidRDefault="001F0AD0">
      <w:pPr>
        <w:pStyle w:val="ListBullet1"/>
        <w:numPr>
          <w:ilvl w:val="0"/>
          <w:numId w:val="0"/>
        </w:numPr>
        <w:ind w:left="360" w:hanging="360"/>
      </w:pPr>
      <w:r>
        <w:t xml:space="preserve">Old Time Stamp </w:t>
      </w:r>
      <w:r>
        <w:noBreakHyphen/>
        <w:t xml:space="preserve"> Value set to all zeros.</w:t>
      </w:r>
    </w:p>
    <w:p w14:paraId="747E5D7F" w14:textId="77777777" w:rsidR="00000000" w:rsidRDefault="001F0AD0">
      <w:pPr>
        <w:pStyle w:val="ListBullet1"/>
        <w:numPr>
          <w:ilvl w:val="0"/>
          <w:numId w:val="0"/>
        </w:numPr>
        <w:ind w:left="360" w:hanging="360"/>
      </w:pPr>
      <w:r>
        <w:t xml:space="preserve">Conflict Time Stamp </w:t>
      </w:r>
      <w:r>
        <w:noBreakHyphen/>
        <w:t xml:space="preserve"> Value set to all zeros.</w:t>
      </w:r>
    </w:p>
    <w:p w14:paraId="2ED5D46A" w14:textId="77777777" w:rsidR="00000000" w:rsidRDefault="001F0AD0">
      <w:pPr>
        <w:pStyle w:val="ListBullet1"/>
        <w:numPr>
          <w:ilvl w:val="0"/>
          <w:numId w:val="0"/>
        </w:numPr>
        <w:ind w:left="360" w:hanging="360"/>
      </w:pPr>
      <w:r>
        <w:t xml:space="preserve">Conflict Resolution Time Stamp </w:t>
      </w:r>
      <w:r>
        <w:noBreakHyphen/>
        <w:t xml:space="preserve"> Value set to all zeros.</w:t>
      </w:r>
    </w:p>
    <w:p w14:paraId="5C42A2F9" w14:textId="77777777" w:rsidR="00000000" w:rsidRDefault="001F0AD0">
      <w:pPr>
        <w:pStyle w:val="ListBullet1"/>
        <w:numPr>
          <w:ilvl w:val="0"/>
          <w:numId w:val="0"/>
        </w:numPr>
        <w:ind w:left="360" w:hanging="360"/>
      </w:pPr>
      <w:r>
        <w:t xml:space="preserve">Create Time Stamp </w:t>
      </w:r>
      <w:r>
        <w:noBreakHyphen/>
        <w:t xml:space="preserve"> Value set to current date/time.</w:t>
      </w:r>
    </w:p>
    <w:p w14:paraId="03731AB4" w14:textId="77777777" w:rsidR="00000000" w:rsidRDefault="001F0AD0">
      <w:pPr>
        <w:pStyle w:val="ListBullet1"/>
        <w:numPr>
          <w:ilvl w:val="0"/>
          <w:numId w:val="0"/>
        </w:numPr>
        <w:ind w:left="360" w:hanging="360"/>
      </w:pPr>
      <w:r>
        <w:t xml:space="preserve">Modified Time Stamp </w:t>
      </w:r>
      <w:r>
        <w:noBreakHyphen/>
        <w:t xml:space="preserve"> Value set to current date/time.</w:t>
      </w:r>
    </w:p>
    <w:p w14:paraId="71D4229C" w14:textId="77777777" w:rsidR="00000000" w:rsidRDefault="001F0AD0">
      <w:pPr>
        <w:pStyle w:val="ListBullet1"/>
        <w:numPr>
          <w:ilvl w:val="0"/>
          <w:numId w:val="0"/>
        </w:numPr>
        <w:ind w:left="360" w:hanging="360"/>
      </w:pPr>
      <w:r>
        <w:t>Port</w:t>
      </w:r>
      <w:r>
        <w:t xml:space="preserve">ing to Original </w:t>
      </w:r>
      <w:r>
        <w:noBreakHyphen/>
        <w:t xml:space="preserve"> Value set to "FALSE".</w:t>
      </w:r>
    </w:p>
    <w:p w14:paraId="7240B5DA" w14:textId="77777777" w:rsidR="00000000" w:rsidRDefault="001F0AD0">
      <w:pPr>
        <w:pStyle w:val="ListBullet1"/>
        <w:numPr>
          <w:ilvl w:val="0"/>
          <w:numId w:val="0"/>
        </w:numPr>
        <w:ind w:left="360" w:hanging="360"/>
      </w:pPr>
      <w:r>
        <w:t xml:space="preserve">End User Location Value </w:t>
      </w:r>
      <w:r>
        <w:noBreakHyphen/>
        <w:t xml:space="preserve"> Value set to "no value".</w:t>
      </w:r>
    </w:p>
    <w:p w14:paraId="378D5DB6" w14:textId="77777777" w:rsidR="00000000" w:rsidRDefault="001F0AD0">
      <w:pPr>
        <w:pStyle w:val="ListBullet1"/>
        <w:numPr>
          <w:ilvl w:val="0"/>
          <w:numId w:val="0"/>
        </w:numPr>
        <w:ind w:left="360" w:hanging="360"/>
      </w:pPr>
      <w:r>
        <w:t xml:space="preserve">End User Location Value Type </w:t>
      </w:r>
      <w:r>
        <w:noBreakHyphen/>
        <w:t xml:space="preserve"> Value set to "no value".</w:t>
      </w:r>
    </w:p>
    <w:p w14:paraId="4550F026" w14:textId="77777777" w:rsidR="00000000" w:rsidRDefault="001F0AD0">
      <w:pPr>
        <w:pStyle w:val="ListBullet1"/>
        <w:numPr>
          <w:ilvl w:val="0"/>
          <w:numId w:val="0"/>
        </w:numPr>
        <w:ind w:left="360" w:hanging="360"/>
      </w:pPr>
      <w:r>
        <w:t xml:space="preserve">Modify Request Time Stamp </w:t>
      </w:r>
      <w:r>
        <w:noBreakHyphen/>
        <w:t xml:space="preserve"> Value set to all zeros.</w:t>
      </w:r>
    </w:p>
    <w:p w14:paraId="4D19C443" w14:textId="77777777" w:rsidR="00000000" w:rsidRDefault="001F0AD0">
      <w:pPr>
        <w:pStyle w:val="ListBullet1"/>
        <w:numPr>
          <w:ilvl w:val="0"/>
          <w:numId w:val="0"/>
        </w:numPr>
        <w:ind w:left="360" w:hanging="360"/>
      </w:pPr>
      <w:r>
        <w:t xml:space="preserve">Modify Broadcast Time Stamp </w:t>
      </w:r>
      <w:r>
        <w:noBreakHyphen/>
        <w:t xml:space="preserve"> Value set to all zeros.</w:t>
      </w:r>
    </w:p>
    <w:p w14:paraId="708B0BBD" w14:textId="77777777" w:rsidR="00000000" w:rsidRDefault="001F0AD0">
      <w:pPr>
        <w:pStyle w:val="ListBullet1"/>
        <w:numPr>
          <w:ilvl w:val="0"/>
          <w:numId w:val="0"/>
        </w:numPr>
        <w:ind w:left="360" w:hanging="360"/>
      </w:pPr>
      <w:r>
        <w:t>Mod</w:t>
      </w:r>
      <w:r>
        <w:t xml:space="preserve">ify Broadcast Complete Time Stamp </w:t>
      </w:r>
      <w:r>
        <w:noBreakHyphen/>
        <w:t xml:space="preserve"> Value set to all zeros.</w:t>
      </w:r>
    </w:p>
    <w:p w14:paraId="214E43DA" w14:textId="77777777" w:rsidR="00000000" w:rsidRDefault="001F0AD0">
      <w:pPr>
        <w:pStyle w:val="ListBullet1"/>
        <w:numPr>
          <w:ilvl w:val="0"/>
          <w:numId w:val="0"/>
        </w:numPr>
        <w:ind w:left="360" w:hanging="360"/>
      </w:pPr>
      <w:r>
        <w:t xml:space="preserve">Billing ID </w:t>
      </w:r>
      <w:r>
        <w:noBreakHyphen/>
        <w:t xml:space="preserve"> Value set to "no value".</w:t>
      </w:r>
    </w:p>
    <w:p w14:paraId="528DD524" w14:textId="77777777" w:rsidR="00000000" w:rsidRDefault="001F0AD0">
      <w:pPr>
        <w:pStyle w:val="ListBullet1"/>
        <w:numPr>
          <w:ilvl w:val="0"/>
          <w:numId w:val="0"/>
        </w:numPr>
        <w:spacing w:after="360"/>
        <w:ind w:left="360" w:hanging="360"/>
      </w:pPr>
      <w:r>
        <w:t xml:space="preserve">Status Change Cause Code </w:t>
      </w:r>
      <w:r>
        <w:noBreakHyphen/>
        <w:t xml:space="preserve"> Value set to "no value".</w:t>
      </w:r>
    </w:p>
    <w:p w14:paraId="2636A2D7" w14:textId="77777777" w:rsidR="00000000" w:rsidRDefault="001F0AD0">
      <w:pPr>
        <w:pStyle w:val="RequirementHead"/>
      </w:pPr>
      <w:r>
        <w:t>RR5-92</w:t>
      </w:r>
      <w:r>
        <w:tab/>
        <w:t>Addition of Number Pooling Subscription Version Information Create “Pooled Number” Subscription Ver</w:t>
      </w:r>
      <w:r>
        <w:t>sion – Bypass of Existing Subscription Versions</w:t>
      </w:r>
    </w:p>
    <w:p w14:paraId="1911E700" w14:textId="77777777" w:rsidR="00000000" w:rsidRDefault="001F0AD0">
      <w:pPr>
        <w:pStyle w:val="RequirementBody"/>
      </w:pPr>
      <w:r>
        <w:t xml:space="preserve">NPAC SMS shall upon finding an existing subscription version with an active, partial failure, disconnect pending, old with a failed SP list, or sending status for any TNs within the 1K Block, will bypass and </w:t>
      </w:r>
      <w:r>
        <w:t>not alter that TN/subscription version, log an information message, and continue processing.  (Previously SV-30)</w:t>
      </w:r>
    </w:p>
    <w:p w14:paraId="5ED7BD1F" w14:textId="77777777" w:rsidR="00000000" w:rsidRDefault="001F0AD0">
      <w:pPr>
        <w:pStyle w:val="RequirementHead"/>
      </w:pPr>
      <w:r>
        <w:t>RR5-93</w:t>
      </w:r>
      <w:r>
        <w:tab/>
        <w:t>Addition of Number Pooling Subscription Version Information Create “Pooled Number” Subscription Version - Set to Sending</w:t>
      </w:r>
    </w:p>
    <w:p w14:paraId="157F2B1A" w14:textId="77777777" w:rsidR="00000000" w:rsidRDefault="001F0AD0">
      <w:pPr>
        <w:pStyle w:val="RequirementBody"/>
      </w:pPr>
      <w:r>
        <w:t xml:space="preserve">NPAC SMS shall </w:t>
      </w:r>
      <w:r>
        <w:t>set a Subscription Version of LNP Type POOL in the 1K Block, to sending upon successful subscription creation.  (Previously SV-70)</w:t>
      </w:r>
    </w:p>
    <w:p w14:paraId="4AA539F2" w14:textId="77777777" w:rsidR="00000000" w:rsidRDefault="001F0AD0">
      <w:pPr>
        <w:pStyle w:val="RequirementHead"/>
      </w:pPr>
      <w:r>
        <w:t>RR5-94</w:t>
      </w:r>
      <w:r>
        <w:tab/>
        <w:t>Addition of Number Pooling Subscription Version Information – Status Update</w:t>
      </w:r>
    </w:p>
    <w:p w14:paraId="3FACC6EA" w14:textId="77777777" w:rsidR="00000000" w:rsidRDefault="001F0AD0">
      <w:pPr>
        <w:pStyle w:val="RequirementBody"/>
      </w:pPr>
      <w:r>
        <w:t xml:space="preserve">NPAC SMS shall update the </w:t>
      </w:r>
      <w:r>
        <w:rPr>
          <w:b/>
          <w:i/>
        </w:rPr>
        <w:t>status</w:t>
      </w:r>
      <w:r>
        <w:t xml:space="preserve"> of each S</w:t>
      </w:r>
      <w:r>
        <w:t>ubscription Version with LNP Type of POOL for each TN in the 1K Block, upon completion of the broadcast, and a response from ALL EDR and non-EDR Local SMSs, or retries are exhausted/timers have expired, as defined in RR3-137.1 and RR3-137.2.  (Previously S</w:t>
      </w:r>
      <w:r>
        <w:t>V-90)</w:t>
      </w:r>
    </w:p>
    <w:p w14:paraId="6257DC38" w14:textId="77777777" w:rsidR="00000000" w:rsidRDefault="001F0AD0">
      <w:pPr>
        <w:pStyle w:val="RequirementHead"/>
      </w:pPr>
      <w:r>
        <w:t>RR5-95</w:t>
      </w:r>
      <w:r>
        <w:tab/>
        <w:t>Addition of Number Pooling Subscription Version Information – Failed SP List</w:t>
      </w:r>
    </w:p>
    <w:p w14:paraId="5FA828AF" w14:textId="77777777" w:rsidR="00000000" w:rsidRDefault="001F0AD0">
      <w:pPr>
        <w:pStyle w:val="RequirementBody"/>
      </w:pPr>
      <w:r>
        <w:t xml:space="preserve">NPAC SMS shall update the </w:t>
      </w:r>
      <w:r>
        <w:rPr>
          <w:b/>
          <w:i/>
        </w:rPr>
        <w:t>Subscription Version Failed SP List</w:t>
      </w:r>
      <w:r>
        <w:t xml:space="preserve"> with the discrepant Local SMS of the individual subscription version(s) with LNP Type of POOL, upon comp</w:t>
      </w:r>
      <w:r>
        <w:t>letion of the activation broadcast to All EDR and non-EDR Local SMSs, an unsuccessful response from at least one Local SMS, and a response from ALL EDR and non-EDR Local SMSs, or retries are exhausted/timers have expired, as defined in RR3-138.1 and RR3-13</w:t>
      </w:r>
      <w:r>
        <w:t>8.2.  (Previously SV-121)</w:t>
      </w:r>
    </w:p>
    <w:p w14:paraId="512DA155" w14:textId="77777777" w:rsidR="00000000" w:rsidRDefault="001F0AD0">
      <w:pPr>
        <w:pStyle w:val="Heading4"/>
        <w:numPr>
          <w:numberingChange w:id="2290" w:author="Jean Anthony" w:date="2001-03-12T20:36:00Z" w:original="%1:5:0:.%2:1:0:.%3:4:0:.%4:3:0:"/>
        </w:numPr>
        <w:tabs>
          <w:tab w:val="clear" w:pos="1260"/>
          <w:tab w:val="num" w:pos="1440"/>
        </w:tabs>
        <w:ind w:left="1440" w:hanging="1440"/>
      </w:pPr>
      <w:bookmarkStart w:id="2291" w:name="_Toc435253982"/>
      <w:bookmarkStart w:id="2292" w:name="_Toc435328931"/>
      <w:bookmarkStart w:id="2293" w:name="_Toc435330568"/>
      <w:bookmarkStart w:id="2294" w:name="_Toc435330626"/>
      <w:bookmarkStart w:id="2295" w:name="_Toc437005382"/>
      <w:bookmarkStart w:id="2296" w:name="_Toc461596870"/>
      <w:bookmarkStart w:id="2297" w:name="_Toc508178563"/>
      <w:r>
        <w:t>Subscription Version, Block Create Validation of Subscription Versions</w:t>
      </w:r>
      <w:bookmarkEnd w:id="2292"/>
      <w:bookmarkEnd w:id="2293"/>
      <w:bookmarkEnd w:id="2294"/>
      <w:bookmarkEnd w:id="2295"/>
      <w:bookmarkEnd w:id="2296"/>
      <w:bookmarkEnd w:id="2297"/>
    </w:p>
    <w:p w14:paraId="5E9318F6" w14:textId="77777777" w:rsidR="00000000" w:rsidRDefault="001F0AD0">
      <w:r>
        <w:t>The following requirements define validation processing on behalf of the NPAC SMS once a Number Pool Block has been activated.</w:t>
      </w:r>
    </w:p>
    <w:p w14:paraId="4C318276" w14:textId="77777777" w:rsidR="00000000" w:rsidRDefault="001F0AD0">
      <w:pPr>
        <w:pStyle w:val="RequirementHead"/>
      </w:pPr>
      <w:r>
        <w:t>RR5-96</w:t>
      </w:r>
      <w:r>
        <w:tab/>
        <w:t>Block Create Validation o</w:t>
      </w:r>
      <w:r>
        <w:t>f Subscription Versions – Subscription Version Completion Check</w:t>
      </w:r>
    </w:p>
    <w:p w14:paraId="2266D4B1" w14:textId="77777777" w:rsidR="00000000" w:rsidRDefault="001F0AD0">
      <w:pPr>
        <w:pStyle w:val="RequirementBody"/>
        <w:spacing w:after="120"/>
      </w:pPr>
      <w:r>
        <w:t>NPAC SMS shall, upon successful completion of a Block Create request, where the Block status is active, verify that 1000 individual TNs exist for the Block, with an LNP Type of either:  (Previ</w:t>
      </w:r>
      <w:r>
        <w:t>ously SV-131)</w:t>
      </w:r>
    </w:p>
    <w:p w14:paraId="5DFA4C63" w14:textId="77777777" w:rsidR="00000000" w:rsidRDefault="001F0AD0" w:rsidP="001F0AD0">
      <w:pPr>
        <w:pStyle w:val="RequirementBody"/>
        <w:numPr>
          <w:ilvl w:val="0"/>
          <w:numId w:val="26"/>
          <w:numberingChange w:id="2298" w:author="Jean Anthony" w:date="2001-03-12T20:36:00Z" w:original=""/>
        </w:numPr>
        <w:spacing w:after="0"/>
      </w:pPr>
      <w:r>
        <w:t>POOL, where the status is active, or</w:t>
      </w:r>
    </w:p>
    <w:p w14:paraId="665153BF" w14:textId="77777777" w:rsidR="00000000" w:rsidRDefault="001F0AD0" w:rsidP="001F0AD0">
      <w:pPr>
        <w:pStyle w:val="RequirementBody"/>
        <w:numPr>
          <w:ilvl w:val="0"/>
          <w:numId w:val="26"/>
          <w:numberingChange w:id="2299" w:author="Jean Anthony" w:date="2001-03-12T20:36:00Z" w:original=""/>
        </w:numPr>
        <w:spacing w:after="120"/>
      </w:pPr>
      <w:r>
        <w:t>LSPP/LISP, where the status is active/partial failure/disconnect pending.</w:t>
      </w:r>
    </w:p>
    <w:p w14:paraId="5906A1CC" w14:textId="77777777" w:rsidR="00000000" w:rsidRDefault="001F0AD0">
      <w:pPr>
        <w:pStyle w:val="RequirementBody"/>
        <w:spacing w:after="120"/>
      </w:pPr>
      <w:r>
        <w:t>NOTE:  NPAC shall perform this Block Create Validation Process until all 1000 TNs have been accounted for in the 1K Block.</w:t>
      </w:r>
    </w:p>
    <w:p w14:paraId="6E7A0006" w14:textId="77777777" w:rsidR="00000000" w:rsidRDefault="001F0AD0">
      <w:pPr>
        <w:pStyle w:val="RequirementBody"/>
      </w:pPr>
      <w:r>
        <w:t>NOTE:  N</w:t>
      </w:r>
      <w:r>
        <w:t>PAC shall NOT perform this Block Create Validation Process once all 1000 TNs have been accounted for in the 1K Block.</w:t>
      </w:r>
    </w:p>
    <w:p w14:paraId="595FDC1E" w14:textId="77777777" w:rsidR="00000000" w:rsidRDefault="001F0AD0">
      <w:pPr>
        <w:pStyle w:val="RequirementHead"/>
      </w:pPr>
      <w:r>
        <w:t>RR5-97</w:t>
      </w:r>
      <w:r>
        <w:tab/>
        <w:t>Block Create Validation of Subscription Versions – First Time Execution of Subscription Version Completion Check</w:t>
      </w:r>
    </w:p>
    <w:p w14:paraId="4D8C4124" w14:textId="77777777" w:rsidR="00000000" w:rsidRDefault="001F0AD0">
      <w:pPr>
        <w:pStyle w:val="RequirementBody"/>
      </w:pPr>
      <w:r>
        <w:t>NPAC SMS shall run</w:t>
      </w:r>
      <w:r>
        <w:t xml:space="preserve"> the Block Create Validation Process within 24 hours of Block Creation where the Block status is active.  (Previously SV-132)</w:t>
      </w:r>
    </w:p>
    <w:p w14:paraId="18ABDE8B" w14:textId="77777777" w:rsidR="00000000" w:rsidRDefault="001F0AD0">
      <w:pPr>
        <w:pStyle w:val="RequirementHead"/>
      </w:pPr>
      <w:r>
        <w:t>RR5-98</w:t>
      </w:r>
      <w:r>
        <w:tab/>
        <w:t>Block Create Validation of Subscription Versions – Subscription Version Create for Missing TNs</w:t>
      </w:r>
    </w:p>
    <w:p w14:paraId="14853385" w14:textId="77777777" w:rsidR="00000000" w:rsidRDefault="001F0AD0">
      <w:pPr>
        <w:pStyle w:val="RequirementBody"/>
      </w:pPr>
      <w:r>
        <w:t>NPAC SMS shall, upon finding</w:t>
      </w:r>
      <w:r>
        <w:t xml:space="preserve"> any missing TNs with a status of Old without a Failed SP List, in the 1K Block, upon performing the Subscription Version Completion Check defined in RR5-96, log an information message, create a Subscription Version with LNP Type of POOL in the NPAC SMS us</w:t>
      </w:r>
      <w:r>
        <w:t>ing the routing data in the Block, and set the status to sending for the Subscription Version.  (Previously SV-133)</w:t>
      </w:r>
    </w:p>
    <w:p w14:paraId="5516318F" w14:textId="77777777" w:rsidR="00000000" w:rsidRDefault="001F0AD0">
      <w:pPr>
        <w:pStyle w:val="RequirementHead"/>
      </w:pPr>
      <w:r>
        <w:t>RR5-99</w:t>
      </w:r>
      <w:r>
        <w:tab/>
        <w:t>Block Create Validation of Subscription Versions – Subscription Version Broadcast to non-EDR Local SMS</w:t>
      </w:r>
    </w:p>
    <w:p w14:paraId="4F781649" w14:textId="77777777" w:rsidR="00000000" w:rsidRDefault="001F0AD0">
      <w:pPr>
        <w:pStyle w:val="RequirementBody"/>
      </w:pPr>
      <w:r>
        <w:t>NPAC SMS shall, for any missin</w:t>
      </w:r>
      <w:r>
        <w:t>g TNs in the 1K Block defined in RR5-98, broadcast the Subscription Version(s) with LNP Type of POOL, to all non-EDR Local SMSs, via the NPAC SMS to Local SMS Interface.  (Previously SV-135)</w:t>
      </w:r>
    </w:p>
    <w:p w14:paraId="4CFBD878" w14:textId="77777777" w:rsidR="00000000" w:rsidRDefault="001F0AD0">
      <w:pPr>
        <w:pStyle w:val="RequirementHead"/>
      </w:pPr>
      <w:r>
        <w:t>RR5-100</w:t>
      </w:r>
      <w:r>
        <w:tab/>
        <w:t xml:space="preserve">Block Create Validation of Subscription Versions – Block </w:t>
      </w:r>
      <w:r>
        <w:t>Status Update</w:t>
      </w:r>
    </w:p>
    <w:p w14:paraId="74AC4749" w14:textId="77777777" w:rsidR="00000000" w:rsidRDefault="001F0AD0">
      <w:pPr>
        <w:pStyle w:val="RequirementBody"/>
      </w:pPr>
      <w:r>
        <w:t xml:space="preserve">NPAC SMS shall update the </w:t>
      </w:r>
      <w:r>
        <w:rPr>
          <w:b/>
          <w:i/>
        </w:rPr>
        <w:t>status</w:t>
      </w:r>
      <w:r>
        <w:t xml:space="preserve"> of the Block based on the results of the broadcast of the Subscription Versions to all non-EDR Local SMSs, or retries are exhausted, as defined in RR3-137.1, RR3-137.2, RR3-137.3, and RR3-137.4.  (Previously S</w:t>
      </w:r>
      <w:r>
        <w:t>V-137)</w:t>
      </w:r>
    </w:p>
    <w:p w14:paraId="1037B79B" w14:textId="77777777" w:rsidR="00000000" w:rsidRDefault="001F0AD0">
      <w:pPr>
        <w:pStyle w:val="RequirementHead"/>
      </w:pPr>
      <w:r>
        <w:t>RR5-101</w:t>
      </w:r>
      <w:r>
        <w:tab/>
        <w:t>Block Create Validation of Subscription Versions – Block Failed SP List Update</w:t>
      </w:r>
    </w:p>
    <w:p w14:paraId="448B60FE" w14:textId="77777777" w:rsidR="00000000" w:rsidRDefault="001F0AD0">
      <w:pPr>
        <w:pStyle w:val="RequirementBody"/>
      </w:pPr>
      <w:r>
        <w:t xml:space="preserve">NPAC SMS shall update the </w:t>
      </w:r>
      <w:r>
        <w:rPr>
          <w:b/>
          <w:i/>
        </w:rPr>
        <w:t>Block Failed SP List</w:t>
      </w:r>
      <w:r>
        <w:t xml:space="preserve"> of the Block based on the results of the broadcast of the Subscription Versions to all non-EDR Local SMSs, or retri</w:t>
      </w:r>
      <w:r>
        <w:t>es are exhausted, as defined in RR3-138.1 and RR3-138.2.  (Previously SV-139)</w:t>
      </w:r>
    </w:p>
    <w:p w14:paraId="3214C624" w14:textId="77777777" w:rsidR="00000000" w:rsidRDefault="001F0AD0">
      <w:pPr>
        <w:pStyle w:val="RequirementHead"/>
      </w:pPr>
      <w:bookmarkStart w:id="2300" w:name="_Toc435328932"/>
      <w:bookmarkStart w:id="2301" w:name="_Toc435330569"/>
      <w:bookmarkStart w:id="2302" w:name="_Toc435330627"/>
      <w:r>
        <w:t>RR5-102</w:t>
      </w:r>
      <w:r>
        <w:tab/>
        <w:t>Block Create Validation of Subscription Versions – Subscription Version Logging</w:t>
      </w:r>
    </w:p>
    <w:p w14:paraId="6202330F" w14:textId="77777777" w:rsidR="00000000" w:rsidRDefault="001F0AD0">
      <w:pPr>
        <w:pStyle w:val="RequirementBody"/>
      </w:pPr>
      <w:r>
        <w:t>NPAC SMS shall upon finding any missing TNs within the 1K Block during the Block Create Va</w:t>
      </w:r>
      <w:r>
        <w:t>lidation Process, log an information message, and continue processing.  (Previously SV-140)</w:t>
      </w:r>
    </w:p>
    <w:p w14:paraId="096DBA71" w14:textId="77777777" w:rsidR="00000000" w:rsidRDefault="001F0AD0">
      <w:pPr>
        <w:pStyle w:val="Heading4"/>
        <w:numPr>
          <w:numberingChange w:id="2303" w:author="Jean Anthony" w:date="2001-03-12T20:36:00Z" w:original="%1:5:0:.%2:1:0:.%3:4:0:.%4:4:0:"/>
        </w:numPr>
        <w:tabs>
          <w:tab w:val="clear" w:pos="1260"/>
          <w:tab w:val="num" w:pos="1440"/>
        </w:tabs>
        <w:ind w:left="1440" w:hanging="1440"/>
      </w:pPr>
      <w:bookmarkStart w:id="2304" w:name="_Toc435253984"/>
      <w:bookmarkStart w:id="2305" w:name="_Toc435328934"/>
      <w:bookmarkStart w:id="2306" w:name="_Toc435330571"/>
      <w:bookmarkStart w:id="2307" w:name="_Toc435330629"/>
      <w:bookmarkStart w:id="2308" w:name="_Toc437005385"/>
      <w:bookmarkStart w:id="2309" w:name="_Toc461596873"/>
      <w:bookmarkStart w:id="2310" w:name="_Toc508178564"/>
      <w:bookmarkEnd w:id="2291"/>
      <w:bookmarkEnd w:id="2300"/>
      <w:bookmarkEnd w:id="2301"/>
      <w:bookmarkEnd w:id="2302"/>
      <w:r>
        <w:t>Subscription Version, Modification for Number Pooling</w:t>
      </w:r>
      <w:bookmarkEnd w:id="2304"/>
      <w:bookmarkEnd w:id="2305"/>
      <w:bookmarkEnd w:id="2306"/>
      <w:bookmarkEnd w:id="2307"/>
      <w:bookmarkEnd w:id="2308"/>
      <w:bookmarkEnd w:id="2309"/>
      <w:bookmarkEnd w:id="2310"/>
    </w:p>
    <w:p w14:paraId="51963B6B" w14:textId="77777777" w:rsidR="00000000" w:rsidRDefault="001F0AD0">
      <w:pPr>
        <w:pStyle w:val="RequirementHead"/>
      </w:pPr>
      <w:r>
        <w:t>RR5-103</w:t>
      </w:r>
      <w:r>
        <w:tab/>
        <w:t>Modification of Number Pooling Subscription Version Information – Subscription Data</w:t>
      </w:r>
    </w:p>
    <w:p w14:paraId="0B7264D2" w14:textId="77777777" w:rsidR="00000000" w:rsidRDefault="001F0AD0">
      <w:pPr>
        <w:pStyle w:val="RequirementBody"/>
      </w:pPr>
      <w:r>
        <w:t>NPAC SMS shall aut</w:t>
      </w:r>
      <w:r>
        <w:t>omatically apply the updates to the attributes of the individual subscription versions with LNP Type of POOL, with a status of active, for each TN within the 1K Block after successfully modifying a Number Pooling Block in the NPAC SMS.  (Previously SV-230)</w:t>
      </w:r>
    </w:p>
    <w:p w14:paraId="3E9283D0" w14:textId="77777777" w:rsidR="00000000" w:rsidRDefault="001F0AD0">
      <w:pPr>
        <w:pStyle w:val="RequirementHead"/>
      </w:pPr>
      <w:r>
        <w:t>RR5-104</w:t>
      </w:r>
      <w:r>
        <w:tab/>
        <w:t>Modification of Number Pooling Subscription Version Information – Status Update to Sending</w:t>
      </w:r>
    </w:p>
    <w:p w14:paraId="15D78CE5" w14:textId="77777777" w:rsidR="00000000" w:rsidRDefault="001F0AD0">
      <w:pPr>
        <w:pStyle w:val="RequirementBody"/>
      </w:pPr>
      <w:r>
        <w:t>NPAC SMS shall update the status of the individual subscription versions with LNP Type of POOL, with a status of active, for each TN within the 1K Block, up</w:t>
      </w:r>
      <w:r>
        <w:t>on the start of the broadcast of a Block Modification to the Local SMSs, from an active status to a sending status, after successfully modifying a Number Pooling Block in the NPAC SMS.  (Previously SV-240)</w:t>
      </w:r>
    </w:p>
    <w:p w14:paraId="0944E7DD" w14:textId="77777777" w:rsidR="00000000" w:rsidRDefault="001F0AD0">
      <w:pPr>
        <w:pStyle w:val="RequirementHead"/>
      </w:pPr>
      <w:r>
        <w:t>RR5-105</w:t>
      </w:r>
      <w:r>
        <w:tab/>
        <w:t>Modification of Number Pooling Subscriptio</w:t>
      </w:r>
      <w:r>
        <w:t>n Version Information – Status Update</w:t>
      </w:r>
    </w:p>
    <w:p w14:paraId="337FC561" w14:textId="77777777" w:rsidR="00000000" w:rsidRDefault="001F0AD0">
      <w:pPr>
        <w:pStyle w:val="RequirementBody"/>
      </w:pPr>
      <w:r>
        <w:t xml:space="preserve">NPAC SMS shall update the </w:t>
      </w:r>
      <w:r>
        <w:rPr>
          <w:b/>
          <w:i/>
        </w:rPr>
        <w:t>status</w:t>
      </w:r>
      <w:r>
        <w:t xml:space="preserve"> of each Subscription Version with LNP Type of POOL, with a status of active, for each TN in the 1K Block, upon completion of the broadcast, and a response from All EDR and non-EDR Local</w:t>
      </w:r>
      <w:r>
        <w:t xml:space="preserve"> SMSs, or retries are exhausted, as defined in RR3-137.1 and RR3-137.3.  (Previously SV-270)</w:t>
      </w:r>
    </w:p>
    <w:p w14:paraId="47C3E7A4" w14:textId="77777777" w:rsidR="00000000" w:rsidRDefault="001F0AD0">
      <w:pPr>
        <w:pStyle w:val="RequirementHead"/>
      </w:pPr>
      <w:r>
        <w:t>RR5-106</w:t>
      </w:r>
      <w:r>
        <w:tab/>
        <w:t>Modification of Number Pooling Subscription Version Information – Failed SP List</w:t>
      </w:r>
    </w:p>
    <w:p w14:paraId="419A4A68" w14:textId="77777777" w:rsidR="00000000" w:rsidRDefault="001F0AD0">
      <w:pPr>
        <w:pStyle w:val="RequirementBody"/>
      </w:pPr>
      <w:r>
        <w:t xml:space="preserve">NPAC SMS shall update the </w:t>
      </w:r>
      <w:r>
        <w:rPr>
          <w:b/>
          <w:i/>
        </w:rPr>
        <w:t>Subscription Version Failed SP List</w:t>
      </w:r>
      <w:r>
        <w:t xml:space="preserve"> with the dis</w:t>
      </w:r>
      <w:r>
        <w:t>crepant Local SMS of the individual subscription version(s) with LNP Type of POOL, with a status of active, upon completion of the modification broadcast to All EDR and non-EDR Local SMSs, an unsuccessful response from at least one Local SMS, and a respons</w:t>
      </w:r>
      <w:r>
        <w:t>e from ALL EDR and non-EDR Local SMSs, or retries are exhausted, as defined in RR3-138.1 and RR3-138.2.  (Previously SV-280)</w:t>
      </w:r>
    </w:p>
    <w:p w14:paraId="57254ABA" w14:textId="77777777" w:rsidR="00000000" w:rsidRDefault="001F0AD0">
      <w:pPr>
        <w:pStyle w:val="Heading4"/>
        <w:numPr>
          <w:numberingChange w:id="2311" w:author="Jean Anthony" w:date="2001-03-12T20:36:00Z" w:original="%1:5:0:.%2:1:0:.%3:4:0:.%4:5:0:"/>
        </w:numPr>
        <w:tabs>
          <w:tab w:val="clear" w:pos="1260"/>
          <w:tab w:val="num" w:pos="1440"/>
        </w:tabs>
      </w:pPr>
      <w:bookmarkStart w:id="2312" w:name="_Toc435253985"/>
      <w:bookmarkStart w:id="2313" w:name="_Toc435328935"/>
      <w:bookmarkStart w:id="2314" w:name="_Toc435330572"/>
      <w:bookmarkStart w:id="2315" w:name="_Toc435330630"/>
      <w:bookmarkStart w:id="2316" w:name="_Toc437005386"/>
      <w:bookmarkStart w:id="2317" w:name="_Toc461596874"/>
      <w:bookmarkStart w:id="2318" w:name="_Toc508178565"/>
      <w:r>
        <w:t>Subscription Version, Deletion for Number Pooling</w:t>
      </w:r>
      <w:bookmarkEnd w:id="2312"/>
      <w:bookmarkEnd w:id="2313"/>
      <w:bookmarkEnd w:id="2314"/>
      <w:bookmarkEnd w:id="2315"/>
      <w:bookmarkEnd w:id="2316"/>
      <w:bookmarkEnd w:id="2317"/>
      <w:bookmarkEnd w:id="2318"/>
    </w:p>
    <w:p w14:paraId="4CB09E55" w14:textId="77777777" w:rsidR="00000000" w:rsidRDefault="001F0AD0">
      <w:pPr>
        <w:pStyle w:val="RequirementHead"/>
      </w:pPr>
      <w:r>
        <w:t>RR5-107</w:t>
      </w:r>
      <w:r>
        <w:tab/>
        <w:t>Deletion of Number Pooling Subscription Version Information – Sending Sta</w:t>
      </w:r>
      <w:r>
        <w:t>tus Update to Subscription Versions</w:t>
      </w:r>
    </w:p>
    <w:p w14:paraId="2EB6F7C6" w14:textId="77777777" w:rsidR="00000000" w:rsidRDefault="001F0AD0">
      <w:pPr>
        <w:pStyle w:val="RequirementBody"/>
      </w:pPr>
      <w:r>
        <w:t>NPAC SMS shall, upon processing a valid request to delete an NPA-NXX-X, update the status of the Subscription Versions with LNP Type of POOL in the 1K Block, at the start of the broadcast to all EDR and non-EDR Local SMS</w:t>
      </w:r>
      <w:r>
        <w:t>s, from an active status to a sending status.  (Previously SV-330)</w:t>
      </w:r>
    </w:p>
    <w:p w14:paraId="3C4C390D" w14:textId="77777777" w:rsidR="00000000" w:rsidRDefault="001F0AD0">
      <w:pPr>
        <w:pStyle w:val="RequirementHead"/>
      </w:pPr>
      <w:r>
        <w:t>RR5-108</w:t>
      </w:r>
      <w:r>
        <w:tab/>
        <w:t>Deletion of Number Pooling Subscription Version Information – Broadcast of Subscription Version Data</w:t>
      </w:r>
    </w:p>
    <w:p w14:paraId="5335848F" w14:textId="77777777" w:rsidR="00000000" w:rsidRDefault="001F0AD0">
      <w:pPr>
        <w:pStyle w:val="RequirementBody"/>
      </w:pPr>
      <w:r>
        <w:t xml:space="preserve">NPAC SMS shall, upon setting the Subscription Versions with LNP Type of POOL in </w:t>
      </w:r>
      <w:r>
        <w:t>the 1K Block status to sending, broadcast a delete of Subscription Versions with LNP Type of POOL in the 1K Block, to non-EDR LSMSs, via the NPAC SMS to Local SMS Interface.  (Previously SV-335)</w:t>
      </w:r>
    </w:p>
    <w:p w14:paraId="472B3DD0" w14:textId="77777777" w:rsidR="00000000" w:rsidRDefault="001F0AD0">
      <w:pPr>
        <w:pStyle w:val="RequirementHead"/>
      </w:pPr>
      <w:r>
        <w:t>RR5-109</w:t>
      </w:r>
      <w:r>
        <w:tab/>
        <w:t>Deletion of Number Pooling Subscription Version Infor</w:t>
      </w:r>
      <w:r>
        <w:t>mation – Status Update to Subscription Versions</w:t>
      </w:r>
    </w:p>
    <w:p w14:paraId="60EF2290" w14:textId="77777777" w:rsidR="00000000" w:rsidRDefault="001F0AD0">
      <w:pPr>
        <w:pStyle w:val="RequirementBody"/>
      </w:pPr>
      <w:r>
        <w:t xml:space="preserve">NPAC SMS shall update the </w:t>
      </w:r>
      <w:r>
        <w:rPr>
          <w:b/>
          <w:i/>
        </w:rPr>
        <w:t>status</w:t>
      </w:r>
      <w:r>
        <w:t xml:space="preserve"> of a particular Subscription Version with LNP Type of POOL for each TN in the 1K Block, upon completion of the broadcast, a response for the Block to all EDR Local SMSs and th</w:t>
      </w:r>
      <w:r>
        <w:t>at particular Subscription Version to non-EDR Local SMSs, or retries are exhausted, as defined in RR3-137.1 and RR3-137.4.  (Previously SV-350)</w:t>
      </w:r>
    </w:p>
    <w:p w14:paraId="510DCB86" w14:textId="77777777" w:rsidR="00000000" w:rsidRDefault="001F0AD0">
      <w:pPr>
        <w:pStyle w:val="RequirementHead"/>
      </w:pPr>
      <w:r>
        <w:t>RR5-110</w:t>
      </w:r>
      <w:r>
        <w:tab/>
        <w:t>Deletion of Number Pooling Subscription Version Information – Failed SP List</w:t>
      </w:r>
    </w:p>
    <w:p w14:paraId="1945AC06" w14:textId="77777777" w:rsidR="00000000" w:rsidRDefault="001F0AD0">
      <w:pPr>
        <w:pStyle w:val="RequirementBody"/>
      </w:pPr>
      <w:r>
        <w:t xml:space="preserve">NPAC SMS shall update the </w:t>
      </w:r>
      <w:r>
        <w:rPr>
          <w:b/>
          <w:i/>
        </w:rPr>
        <w:t>S</w:t>
      </w:r>
      <w:r>
        <w:rPr>
          <w:b/>
          <w:i/>
        </w:rPr>
        <w:t>ubscription Version Failed SP List</w:t>
      </w:r>
      <w:r>
        <w:t xml:space="preserve"> with the discrepant Local SMS of the individual subscription version(s) with LNP Type of POOL, upon completion of the deletion broadcast to All EDR and non-EDR Local SMSs, an unsuccessful response from at least one Local </w:t>
      </w:r>
      <w:r>
        <w:t>SMS, and a response from ALL EDR and non-EDR Local SMSs, or retries are exhausted, as defined in RR3-138.1 and RR3-138.2.  (Previously SV-365)</w:t>
      </w:r>
    </w:p>
    <w:p w14:paraId="20E51B94" w14:textId="77777777" w:rsidR="00000000" w:rsidRDefault="001F0AD0">
      <w:pPr>
        <w:pStyle w:val="Heading4"/>
        <w:numPr>
          <w:numberingChange w:id="2319" w:author="Jean Anthony" w:date="2001-03-12T20:36:00Z" w:original="%1:5:0:.%2:1:0:.%3:4:0:.%4:6:0:"/>
        </w:numPr>
        <w:tabs>
          <w:tab w:val="clear" w:pos="1260"/>
          <w:tab w:val="num" w:pos="1440"/>
        </w:tabs>
        <w:ind w:left="1440" w:hanging="1440"/>
      </w:pPr>
      <w:bookmarkStart w:id="2320" w:name="_Toc435253987"/>
      <w:bookmarkStart w:id="2321" w:name="_Toc435328937"/>
      <w:bookmarkStart w:id="2322" w:name="_Toc435330574"/>
      <w:bookmarkStart w:id="2323" w:name="_Toc435330632"/>
      <w:bookmarkStart w:id="2324" w:name="_Toc437005388"/>
      <w:bookmarkStart w:id="2325" w:name="_Toc461596876"/>
      <w:bookmarkStart w:id="2326" w:name="_Toc508178566"/>
      <w:r>
        <w:t>Subscription Version, Block Delete Validation of Subscription Versions</w:t>
      </w:r>
      <w:bookmarkEnd w:id="2325"/>
      <w:bookmarkEnd w:id="2326"/>
    </w:p>
    <w:p w14:paraId="105FB57D" w14:textId="77777777" w:rsidR="00000000" w:rsidRDefault="001F0AD0">
      <w:pPr>
        <w:pStyle w:val="RequirementHead"/>
      </w:pPr>
      <w:r>
        <w:t>RR5-111</w:t>
      </w:r>
      <w:r>
        <w:tab/>
        <w:t>Block Delete Validation of Subscri</w:t>
      </w:r>
      <w:r>
        <w:t>ption Versions – Ensure no Subscription Versions with LNP Type POOL</w:t>
      </w:r>
    </w:p>
    <w:p w14:paraId="42C24325" w14:textId="77777777" w:rsidR="00000000" w:rsidRDefault="001F0AD0">
      <w:pPr>
        <w:pStyle w:val="RequirementBody"/>
      </w:pPr>
      <w:r>
        <w:t>NPAC SMS shall ensure that upon completion of an NPA-NXX-X delete (de-pool), there are no Subscription Versions of LNP Type POOL, remaining in the 1K Block.  (Previously SV-429)</w:t>
      </w:r>
    </w:p>
    <w:p w14:paraId="3196A7E7" w14:textId="77777777" w:rsidR="00000000" w:rsidRDefault="001F0AD0">
      <w:pPr>
        <w:pStyle w:val="Heading4"/>
        <w:numPr>
          <w:numberingChange w:id="2327" w:author="Jean Anthony" w:date="2001-03-12T20:36:00Z" w:original="%1:5:0:.%2:1:0:.%3:4:0:.%4:7:0:"/>
        </w:numPr>
        <w:tabs>
          <w:tab w:val="clear" w:pos="1260"/>
          <w:tab w:val="num" w:pos="864"/>
        </w:tabs>
      </w:pPr>
      <w:bookmarkStart w:id="2328" w:name="_Toc435253991"/>
      <w:bookmarkStart w:id="2329" w:name="_Toc435328941"/>
      <w:bookmarkStart w:id="2330" w:name="_Toc435330578"/>
      <w:bookmarkStart w:id="2331" w:name="_Toc435330636"/>
      <w:bookmarkStart w:id="2332" w:name="_Toc437005392"/>
      <w:bookmarkStart w:id="2333" w:name="_Toc461596881"/>
      <w:bookmarkStart w:id="2334" w:name="_Toc508178567"/>
      <w:bookmarkEnd w:id="2320"/>
      <w:bookmarkEnd w:id="2321"/>
      <w:bookmarkEnd w:id="2322"/>
      <w:bookmarkEnd w:id="2323"/>
      <w:bookmarkEnd w:id="2324"/>
      <w:r>
        <w:t>Subscripti</w:t>
      </w:r>
      <w:r>
        <w:t>on Version, Bulk Data Downloads</w:t>
      </w:r>
      <w:bookmarkEnd w:id="2328"/>
      <w:bookmarkEnd w:id="2329"/>
      <w:bookmarkEnd w:id="2330"/>
      <w:bookmarkEnd w:id="2331"/>
      <w:bookmarkEnd w:id="2332"/>
      <w:bookmarkEnd w:id="2333"/>
      <w:bookmarkEnd w:id="2334"/>
    </w:p>
    <w:p w14:paraId="7BB40B00" w14:textId="77777777" w:rsidR="00000000" w:rsidRDefault="001F0AD0"/>
    <w:p w14:paraId="45170725" w14:textId="77777777" w:rsidR="00000000" w:rsidRDefault="001F0AD0">
      <w:pPr>
        <w:pStyle w:val="RequirementHead"/>
      </w:pPr>
      <w:r>
        <w:t>RR5-112</w:t>
      </w:r>
      <w:r>
        <w:tab/>
        <w:t>Bulk Download File Creation – Pooled Subscription Versions Filtered for EDR Local SMS</w:t>
      </w:r>
    </w:p>
    <w:p w14:paraId="1F79F1EE" w14:textId="77777777" w:rsidR="00000000" w:rsidRDefault="001F0AD0">
      <w:pPr>
        <w:pStyle w:val="RequirementBody"/>
      </w:pPr>
      <w:r>
        <w:t xml:space="preserve">NPAC SMS shall filter out Subscription Versions with LNP Type of POOL for Bulk Data Download files of Subscription Version data, </w:t>
      </w:r>
      <w:r>
        <w:t>when the requesting Service Provider has an EDR Indicator set to TRUE.  (Previously SV-521)</w:t>
      </w:r>
    </w:p>
    <w:p w14:paraId="244308FC" w14:textId="77777777" w:rsidR="00000000" w:rsidRDefault="001F0AD0">
      <w:pPr>
        <w:pStyle w:val="RequirementHead"/>
      </w:pPr>
    </w:p>
    <w:p w14:paraId="3ABC7700" w14:textId="77777777" w:rsidR="00000000" w:rsidRDefault="001F0AD0">
      <w:pPr>
        <w:rPr>
          <w:b/>
        </w:rPr>
        <w:sectPr w:rsidR="00000000">
          <w:headerReference w:type="default" r:id="rId29"/>
          <w:type w:val="continuous"/>
          <w:pgSz w:w="12240" w:h="15840" w:code="1"/>
          <w:pgMar w:top="1440" w:right="1440" w:bottom="1440" w:left="1440" w:header="720" w:footer="864" w:gutter="0"/>
          <w:pgNumType w:start="1" w:chapStyle="1"/>
          <w:cols w:space="720"/>
        </w:sectPr>
      </w:pPr>
    </w:p>
    <w:p w14:paraId="6B2E1177" w14:textId="77777777" w:rsidR="00000000" w:rsidRDefault="001F0AD0">
      <w:pPr>
        <w:pStyle w:val="Heading1"/>
        <w:numPr>
          <w:numberingChange w:id="2335" w:author="Jean Anthony" w:date="2001-03-12T20:36:00Z" w:original="%1:6:0:."/>
        </w:numPr>
        <w:rPr>
          <w:i w:val="0"/>
        </w:rPr>
      </w:pPr>
      <w:bookmarkStart w:id="2336" w:name="_Toc357417031"/>
      <w:bookmarkStart w:id="2337" w:name="_Toc361567539"/>
      <w:bookmarkStart w:id="2338" w:name="_Toc364226260"/>
      <w:bookmarkStart w:id="2339" w:name="_Toc365874873"/>
      <w:bookmarkStart w:id="2340" w:name="_Toc367618275"/>
      <w:bookmarkStart w:id="2341" w:name="_Toc368561370"/>
      <w:bookmarkStart w:id="2342" w:name="_Toc368728315"/>
      <w:bookmarkStart w:id="2343" w:name="_Ref377372822"/>
      <w:bookmarkStart w:id="2344" w:name="_Ref377372840"/>
      <w:bookmarkStart w:id="2345" w:name="_Toc381720048"/>
      <w:bookmarkStart w:id="2346" w:name="_Toc436023376"/>
      <w:bookmarkStart w:id="2347" w:name="_Toc436025439"/>
      <w:bookmarkStart w:id="2348" w:name="_Toc508178568"/>
      <w:r>
        <w:t>NPAC SMS I</w:t>
      </w:r>
      <w:bookmarkEnd w:id="2336"/>
      <w:r>
        <w:t>nterfaces</w:t>
      </w:r>
      <w:bookmarkEnd w:id="2337"/>
      <w:bookmarkEnd w:id="2338"/>
      <w:bookmarkEnd w:id="2339"/>
      <w:bookmarkEnd w:id="2340"/>
      <w:bookmarkEnd w:id="2341"/>
      <w:bookmarkEnd w:id="2342"/>
      <w:bookmarkEnd w:id="2343"/>
      <w:bookmarkEnd w:id="2344"/>
      <w:bookmarkEnd w:id="2345"/>
      <w:bookmarkEnd w:id="2346"/>
      <w:bookmarkEnd w:id="2347"/>
      <w:bookmarkEnd w:id="2348"/>
    </w:p>
    <w:p w14:paraId="6160F398" w14:textId="77777777" w:rsidR="00000000" w:rsidRDefault="001F0AD0">
      <w:pPr>
        <w:pStyle w:val="BodyText"/>
      </w:pPr>
      <w:r>
        <w:t>Two CMIP-based, mechanized interfaces to the NPAC SMS were defined in the Illinois NPAC RSMS RFP.  One interface supports the Service Provider</w:t>
      </w:r>
      <w:r>
        <w:t xml:space="preserve">’s Service Order Administration (SOA) systems.  This interface is referred to as the SOA to NPAC SMS interface.  The second interface supports the Service Provider’s Local Service Management System (LSMS).  This interface is referred to as the NPAC SMS to </w:t>
      </w:r>
      <w:r>
        <w:t>LSMS interface.  Both of the interfaces support two-way communications.</w:t>
      </w:r>
    </w:p>
    <w:p w14:paraId="5F6E07AD" w14:textId="77777777" w:rsidR="00000000" w:rsidRDefault="001F0AD0">
      <w:pPr>
        <w:pStyle w:val="Heading2"/>
        <w:numPr>
          <w:numberingChange w:id="2349" w:author="Jean Anthony" w:date="2001-03-12T20:36:00Z" w:original="%1:6:0:.%2:1:0:"/>
        </w:numPr>
      </w:pPr>
      <w:bookmarkStart w:id="2350" w:name="_Toc357417032"/>
      <w:bookmarkStart w:id="2351" w:name="_Toc361567540"/>
      <w:bookmarkStart w:id="2352" w:name="_Toc364226261"/>
      <w:bookmarkStart w:id="2353" w:name="_Toc365874874"/>
      <w:bookmarkStart w:id="2354" w:name="_Toc367618276"/>
      <w:bookmarkStart w:id="2355" w:name="_Toc368561371"/>
      <w:bookmarkStart w:id="2356" w:name="_Toc368728316"/>
      <w:bookmarkStart w:id="2357" w:name="_Toc381720049"/>
      <w:bookmarkStart w:id="2358" w:name="_Toc436023377"/>
      <w:bookmarkStart w:id="2359" w:name="_Toc436025440"/>
      <w:bookmarkStart w:id="2360" w:name="_Toc508178569"/>
      <w:r>
        <w:t>SOA to NPAC SMS Interface</w:t>
      </w:r>
      <w:bookmarkEnd w:id="2350"/>
      <w:bookmarkEnd w:id="2351"/>
      <w:bookmarkEnd w:id="2352"/>
      <w:bookmarkEnd w:id="2353"/>
      <w:bookmarkEnd w:id="2354"/>
      <w:bookmarkEnd w:id="2355"/>
      <w:bookmarkEnd w:id="2356"/>
      <w:bookmarkEnd w:id="2357"/>
      <w:bookmarkEnd w:id="2358"/>
      <w:bookmarkEnd w:id="2359"/>
      <w:bookmarkEnd w:id="2360"/>
    </w:p>
    <w:p w14:paraId="1B29628C" w14:textId="77777777" w:rsidR="00000000" w:rsidRDefault="001F0AD0">
      <w:pPr>
        <w:pStyle w:val="Heading2"/>
        <w:numPr>
          <w:numberingChange w:id="2361" w:author="Jean Anthony" w:date="2001-03-12T20:36:00Z" w:original="%1:6:0:.%2:2:0:"/>
        </w:numPr>
      </w:pPr>
      <w:bookmarkStart w:id="2362" w:name="_Toc357417037"/>
      <w:bookmarkStart w:id="2363" w:name="_Toc361567545"/>
      <w:bookmarkStart w:id="2364" w:name="_Toc364226266"/>
      <w:bookmarkStart w:id="2365" w:name="_Toc365874879"/>
      <w:bookmarkStart w:id="2366" w:name="_Toc367618281"/>
      <w:bookmarkStart w:id="2367" w:name="_Toc368561376"/>
      <w:bookmarkStart w:id="2368" w:name="_Toc368728321"/>
      <w:bookmarkStart w:id="2369" w:name="_Toc381720054"/>
      <w:bookmarkStart w:id="2370" w:name="_Toc436023378"/>
      <w:bookmarkStart w:id="2371" w:name="_Toc436025441"/>
      <w:bookmarkStart w:id="2372" w:name="_Toc508178570"/>
      <w:r>
        <w:t>NPAC SMS to Local SMS Interface</w:t>
      </w:r>
      <w:bookmarkEnd w:id="2362"/>
      <w:bookmarkEnd w:id="2363"/>
      <w:bookmarkEnd w:id="2364"/>
      <w:bookmarkEnd w:id="2365"/>
      <w:bookmarkEnd w:id="2366"/>
      <w:bookmarkEnd w:id="2367"/>
      <w:bookmarkEnd w:id="2368"/>
      <w:bookmarkEnd w:id="2369"/>
      <w:bookmarkEnd w:id="2370"/>
      <w:bookmarkEnd w:id="2371"/>
      <w:bookmarkEnd w:id="2372"/>
    </w:p>
    <w:p w14:paraId="1DB66183" w14:textId="77777777" w:rsidR="00000000" w:rsidRDefault="001F0AD0">
      <w:pPr>
        <w:pStyle w:val="Heading2"/>
        <w:numPr>
          <w:numberingChange w:id="2373" w:author="Jean Anthony" w:date="2001-03-12T20:36:00Z" w:original="%1:6:0:.%2:3:0:"/>
        </w:numPr>
      </w:pPr>
      <w:bookmarkStart w:id="2374" w:name="_Toc357417040"/>
      <w:bookmarkStart w:id="2375" w:name="_Toc361567548"/>
      <w:bookmarkStart w:id="2376" w:name="_Toc364226269"/>
      <w:bookmarkStart w:id="2377" w:name="_Toc365874882"/>
      <w:bookmarkStart w:id="2378" w:name="_Toc367618284"/>
      <w:bookmarkStart w:id="2379" w:name="_Toc368561379"/>
      <w:bookmarkStart w:id="2380" w:name="_Toc368728324"/>
      <w:bookmarkStart w:id="2381" w:name="_Toc381720057"/>
      <w:bookmarkStart w:id="2382" w:name="_Toc436023379"/>
      <w:bookmarkStart w:id="2383" w:name="_Toc436025442"/>
      <w:bookmarkStart w:id="2384" w:name="_Toc508178571"/>
      <w:r>
        <w:t>Interface Transactions</w:t>
      </w:r>
      <w:bookmarkEnd w:id="2374"/>
      <w:bookmarkEnd w:id="2375"/>
      <w:bookmarkEnd w:id="2376"/>
      <w:bookmarkEnd w:id="2377"/>
      <w:bookmarkEnd w:id="2378"/>
      <w:bookmarkEnd w:id="2379"/>
      <w:bookmarkEnd w:id="2380"/>
      <w:bookmarkEnd w:id="2381"/>
      <w:bookmarkEnd w:id="2382"/>
      <w:bookmarkEnd w:id="2383"/>
      <w:bookmarkEnd w:id="2384"/>
    </w:p>
    <w:p w14:paraId="78C7B175" w14:textId="77777777" w:rsidR="00000000" w:rsidRDefault="001F0AD0">
      <w:pPr>
        <w:pStyle w:val="BodyText"/>
      </w:pPr>
      <w:r>
        <w:t>The CMIP protocol provides for six types of transactions over the interface (Reference: ISO 9595 and 95</w:t>
      </w:r>
      <w:r>
        <w:t>96).  They are:</w:t>
      </w:r>
    </w:p>
    <w:p w14:paraId="1FEFD1AA" w14:textId="77777777" w:rsidR="00000000" w:rsidRDefault="001F0AD0" w:rsidP="001F0AD0">
      <w:pPr>
        <w:pStyle w:val="ListBullet1"/>
        <w:numPr>
          <w:ilvl w:val="0"/>
          <w:numId w:val="1"/>
          <w:numberingChange w:id="2385" w:author="Jean Anthony" w:date="2001-03-12T20:36:00Z" w:original=""/>
        </w:numPr>
      </w:pPr>
      <w:r>
        <w:t>Create</w:t>
      </w:r>
    </w:p>
    <w:p w14:paraId="4E4B197C" w14:textId="77777777" w:rsidR="00000000" w:rsidRDefault="001F0AD0" w:rsidP="001F0AD0">
      <w:pPr>
        <w:pStyle w:val="ListBullet1"/>
        <w:numPr>
          <w:ilvl w:val="0"/>
          <w:numId w:val="1"/>
          <w:numberingChange w:id="2386" w:author="Jean Anthony" w:date="2001-03-12T20:36:00Z" w:original=""/>
        </w:numPr>
      </w:pPr>
      <w:r>
        <w:t>Delete</w:t>
      </w:r>
    </w:p>
    <w:p w14:paraId="321D82C3" w14:textId="77777777" w:rsidR="00000000" w:rsidRDefault="001F0AD0" w:rsidP="001F0AD0">
      <w:pPr>
        <w:pStyle w:val="ListBullet1"/>
        <w:numPr>
          <w:ilvl w:val="0"/>
          <w:numId w:val="1"/>
          <w:numberingChange w:id="2387" w:author="Jean Anthony" w:date="2001-03-12T20:36:00Z" w:original=""/>
        </w:numPr>
      </w:pPr>
      <w:r>
        <w:t>Set</w:t>
      </w:r>
    </w:p>
    <w:p w14:paraId="312E4F14" w14:textId="77777777" w:rsidR="00000000" w:rsidRDefault="001F0AD0" w:rsidP="001F0AD0">
      <w:pPr>
        <w:pStyle w:val="ListBullet1"/>
        <w:numPr>
          <w:ilvl w:val="0"/>
          <w:numId w:val="1"/>
          <w:numberingChange w:id="2388" w:author="Jean Anthony" w:date="2001-03-12T20:36:00Z" w:original=""/>
        </w:numPr>
      </w:pPr>
      <w:r>
        <w:t>Get</w:t>
      </w:r>
    </w:p>
    <w:p w14:paraId="589C7CBE" w14:textId="77777777" w:rsidR="00000000" w:rsidRDefault="001F0AD0" w:rsidP="001F0AD0">
      <w:pPr>
        <w:pStyle w:val="ListBullet1"/>
        <w:numPr>
          <w:ilvl w:val="0"/>
          <w:numId w:val="1"/>
          <w:numberingChange w:id="2389" w:author="Jean Anthony" w:date="2001-03-12T20:36:00Z" w:original=""/>
        </w:numPr>
      </w:pPr>
      <w:r>
        <w:t>M-Action</w:t>
      </w:r>
    </w:p>
    <w:p w14:paraId="066A73FF" w14:textId="77777777" w:rsidR="00000000" w:rsidRDefault="001F0AD0" w:rsidP="001F0AD0">
      <w:pPr>
        <w:pStyle w:val="ListBullet1"/>
        <w:numPr>
          <w:ilvl w:val="0"/>
          <w:numId w:val="1"/>
          <w:numberingChange w:id="2390" w:author="Jean Anthony" w:date="2001-03-12T20:36:00Z" w:original=""/>
        </w:numPr>
        <w:spacing w:after="360"/>
      </w:pPr>
      <w:r>
        <w:t>Event Report</w:t>
      </w:r>
    </w:p>
    <w:p w14:paraId="3CF0B17D" w14:textId="77777777" w:rsidR="00000000" w:rsidRDefault="001F0AD0">
      <w:pPr>
        <w:pStyle w:val="RequirementHead"/>
      </w:pPr>
      <w:r>
        <w:t>R6-22</w:t>
      </w:r>
      <w:r>
        <w:tab/>
        <w:t>Manager-agent relationship of interface transactions</w:t>
      </w:r>
    </w:p>
    <w:p w14:paraId="78D5D68F" w14:textId="77777777" w:rsidR="00000000" w:rsidRDefault="001F0AD0">
      <w:pPr>
        <w:pStyle w:val="RequirementBody"/>
      </w:pPr>
      <w:r>
        <w:t>NPAC SMS Interoperable Interface shall be designed in terms of CMIP transactions in a manager-agent relationship.</w:t>
      </w:r>
    </w:p>
    <w:p w14:paraId="3E951719" w14:textId="77777777" w:rsidR="00000000" w:rsidRDefault="001F0AD0">
      <w:pPr>
        <w:pStyle w:val="Heading2"/>
        <w:numPr>
          <w:numberingChange w:id="2391" w:author="Jean Anthony" w:date="2001-03-12T20:36:00Z" w:original="%1:6:0:.%2:4:0:"/>
        </w:numPr>
      </w:pPr>
      <w:bookmarkStart w:id="2392" w:name="_Toc357417041"/>
      <w:bookmarkStart w:id="2393" w:name="_Toc361567549"/>
      <w:bookmarkStart w:id="2394" w:name="_Toc364226270"/>
      <w:bookmarkStart w:id="2395" w:name="_Toc365874883"/>
      <w:bookmarkStart w:id="2396" w:name="_Toc367618285"/>
      <w:bookmarkStart w:id="2397" w:name="_Toc368561380"/>
      <w:bookmarkStart w:id="2398" w:name="_Toc368728325"/>
      <w:bookmarkStart w:id="2399" w:name="_Toc381720058"/>
      <w:bookmarkStart w:id="2400" w:name="_Toc436023380"/>
      <w:bookmarkStart w:id="2401" w:name="_Toc436025443"/>
      <w:bookmarkStart w:id="2402" w:name="_Toc508178572"/>
      <w:r>
        <w:t xml:space="preserve">Interface and Protocol </w:t>
      </w:r>
      <w:r>
        <w:t>Requirements</w:t>
      </w:r>
      <w:bookmarkEnd w:id="2392"/>
      <w:bookmarkEnd w:id="2393"/>
      <w:bookmarkEnd w:id="2394"/>
      <w:bookmarkEnd w:id="2395"/>
      <w:bookmarkEnd w:id="2396"/>
      <w:bookmarkEnd w:id="2397"/>
      <w:bookmarkEnd w:id="2398"/>
      <w:bookmarkEnd w:id="2399"/>
      <w:bookmarkEnd w:id="2400"/>
      <w:bookmarkEnd w:id="2401"/>
      <w:bookmarkEnd w:id="2402"/>
    </w:p>
    <w:p w14:paraId="78A3EA54" w14:textId="77777777" w:rsidR="00000000" w:rsidRDefault="001F0AD0">
      <w:pPr>
        <w:pStyle w:val="BodyText"/>
      </w:pPr>
      <w:r>
        <w:t>While it is expected that dedicated links will be used for the interfaces, switched connections should also be supported.  Reliability and availability of the links will be essential and high capacity performance will be needed.</w:t>
      </w:r>
    </w:p>
    <w:p w14:paraId="436186F6" w14:textId="77777777" w:rsidR="00000000" w:rsidRDefault="001F0AD0">
      <w:pPr>
        <w:pStyle w:val="RequirementHead"/>
      </w:pPr>
      <w:r>
        <w:t>R6-23</w:t>
      </w:r>
      <w:r>
        <w:tab/>
        <w:t>Open int</w:t>
      </w:r>
      <w:r>
        <w:t>erfaces</w:t>
      </w:r>
    </w:p>
    <w:p w14:paraId="0F835B52" w14:textId="77777777" w:rsidR="00000000" w:rsidRDefault="001F0AD0">
      <w:pPr>
        <w:pStyle w:val="RequirementBody"/>
      </w:pPr>
      <w:r>
        <w:t>The SOA to NPAC SMS Interface and the NPAC SMS to Local SMS Interface shall be open, non-proprietary interfaces and will not become the property of any entity.</w:t>
      </w:r>
    </w:p>
    <w:p w14:paraId="3D5304FF" w14:textId="77777777" w:rsidR="00000000" w:rsidRDefault="001F0AD0">
      <w:pPr>
        <w:pStyle w:val="Heading3"/>
        <w:numPr>
          <w:numberingChange w:id="2403" w:author="Jean Anthony" w:date="2001-03-12T20:36:00Z" w:original="%1:6:0:.%2:4:0:.%3:1:0:"/>
        </w:numPr>
      </w:pPr>
      <w:bookmarkStart w:id="2404" w:name="_Toc357417042"/>
      <w:bookmarkStart w:id="2405" w:name="_Toc361567550"/>
      <w:bookmarkStart w:id="2406" w:name="_Toc364226271"/>
      <w:bookmarkStart w:id="2407" w:name="_Toc365874884"/>
      <w:bookmarkStart w:id="2408" w:name="_Toc367618286"/>
      <w:bookmarkStart w:id="2409" w:name="_Toc368561381"/>
      <w:bookmarkStart w:id="2410" w:name="_Toc368728326"/>
      <w:bookmarkStart w:id="2411" w:name="_Toc381720059"/>
      <w:bookmarkStart w:id="2412" w:name="_Toc436023381"/>
      <w:bookmarkStart w:id="2413" w:name="_Toc436025444"/>
      <w:bookmarkStart w:id="2414" w:name="_Toc508178573"/>
      <w:r>
        <w:t>Protocol Requirements</w:t>
      </w:r>
      <w:bookmarkEnd w:id="2404"/>
      <w:bookmarkEnd w:id="2405"/>
      <w:bookmarkEnd w:id="2406"/>
      <w:bookmarkEnd w:id="2407"/>
      <w:bookmarkEnd w:id="2408"/>
      <w:bookmarkEnd w:id="2409"/>
      <w:bookmarkEnd w:id="2410"/>
      <w:bookmarkEnd w:id="2411"/>
      <w:bookmarkEnd w:id="2412"/>
      <w:bookmarkEnd w:id="2413"/>
      <w:bookmarkEnd w:id="2414"/>
    </w:p>
    <w:p w14:paraId="34F38AEC" w14:textId="77777777" w:rsidR="00000000" w:rsidRDefault="001F0AD0">
      <w:pPr>
        <w:pStyle w:val="RequirementHead"/>
      </w:pPr>
      <w:r>
        <w:t>R6-24</w:t>
      </w:r>
      <w:r>
        <w:tab/>
        <w:t>Interface protocol stack</w:t>
      </w:r>
    </w:p>
    <w:p w14:paraId="7E2542DE" w14:textId="77777777" w:rsidR="00000000" w:rsidRDefault="001F0AD0">
      <w:pPr>
        <w:pStyle w:val="RequirementBody"/>
      </w:pPr>
      <w:r>
        <w:t>Both of the NPAC SMS interfaces, as</w:t>
      </w:r>
      <w:r>
        <w:t xml:space="preserve"> defined above, shall be implemented via the following protocol stack:</w:t>
      </w: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29"/>
        <w:gridCol w:w="5911"/>
      </w:tblGrid>
      <w:tr w:rsidR="00000000" w14:paraId="229F137F" w14:textId="77777777">
        <w:tblPrEx>
          <w:tblCellMar>
            <w:top w:w="0" w:type="dxa"/>
            <w:bottom w:w="0" w:type="dxa"/>
          </w:tblCellMar>
        </w:tblPrEx>
        <w:trPr>
          <w:tblHeader/>
        </w:trPr>
        <w:tc>
          <w:tcPr>
            <w:tcW w:w="9540" w:type="dxa"/>
            <w:gridSpan w:val="2"/>
            <w:shd w:val="solid" w:color="auto" w:fill="auto"/>
          </w:tcPr>
          <w:p w14:paraId="76833542" w14:textId="77777777" w:rsidR="00000000" w:rsidRDefault="001F0AD0">
            <w:pPr>
              <w:pStyle w:val="TableText"/>
              <w:jc w:val="center"/>
            </w:pPr>
            <w:r>
              <w:rPr>
                <w:b/>
                <w:caps/>
                <w:sz w:val="24"/>
              </w:rPr>
              <w:t>Interface Protocol Stack</w:t>
            </w:r>
          </w:p>
        </w:tc>
      </w:tr>
      <w:tr w:rsidR="00000000" w14:paraId="092B5F8A" w14:textId="77777777">
        <w:tblPrEx>
          <w:tblCellMar>
            <w:top w:w="0" w:type="dxa"/>
            <w:bottom w:w="0" w:type="dxa"/>
          </w:tblCellMar>
        </w:tblPrEx>
        <w:tc>
          <w:tcPr>
            <w:tcW w:w="3629" w:type="dxa"/>
          </w:tcPr>
          <w:p w14:paraId="4BBBC5FA" w14:textId="77777777" w:rsidR="00000000" w:rsidRDefault="001F0AD0">
            <w:pPr>
              <w:pStyle w:val="TableText"/>
            </w:pPr>
            <w:r>
              <w:t>Application</w:t>
            </w:r>
          </w:p>
        </w:tc>
        <w:tc>
          <w:tcPr>
            <w:tcW w:w="5911" w:type="dxa"/>
          </w:tcPr>
          <w:p w14:paraId="7DA6F5A9" w14:textId="77777777" w:rsidR="00000000" w:rsidRDefault="001F0AD0">
            <w:pPr>
              <w:pStyle w:val="TableText"/>
            </w:pPr>
            <w:r>
              <w:t>CMISE, ACSE, ROSE</w:t>
            </w:r>
          </w:p>
        </w:tc>
      </w:tr>
      <w:tr w:rsidR="00000000" w14:paraId="14049216" w14:textId="77777777">
        <w:tblPrEx>
          <w:tblCellMar>
            <w:top w:w="0" w:type="dxa"/>
            <w:bottom w:w="0" w:type="dxa"/>
          </w:tblCellMar>
        </w:tblPrEx>
        <w:tc>
          <w:tcPr>
            <w:tcW w:w="3629" w:type="dxa"/>
          </w:tcPr>
          <w:p w14:paraId="5FFCF072" w14:textId="77777777" w:rsidR="00000000" w:rsidRDefault="001F0AD0">
            <w:pPr>
              <w:pStyle w:val="TableText"/>
            </w:pPr>
            <w:r>
              <w:t>Presentation</w:t>
            </w:r>
          </w:p>
        </w:tc>
        <w:tc>
          <w:tcPr>
            <w:tcW w:w="5911" w:type="dxa"/>
          </w:tcPr>
          <w:p w14:paraId="05A131EA" w14:textId="77777777" w:rsidR="00000000" w:rsidRDefault="001F0AD0">
            <w:pPr>
              <w:pStyle w:val="TableText"/>
            </w:pPr>
            <w:r>
              <w:t>ANSI T1.224</w:t>
            </w:r>
          </w:p>
        </w:tc>
      </w:tr>
      <w:tr w:rsidR="00000000" w14:paraId="1F8374A5" w14:textId="77777777">
        <w:tblPrEx>
          <w:tblCellMar>
            <w:top w:w="0" w:type="dxa"/>
            <w:bottom w:w="0" w:type="dxa"/>
          </w:tblCellMar>
        </w:tblPrEx>
        <w:tc>
          <w:tcPr>
            <w:tcW w:w="3629" w:type="dxa"/>
          </w:tcPr>
          <w:p w14:paraId="0E6512B0" w14:textId="77777777" w:rsidR="00000000" w:rsidRDefault="001F0AD0">
            <w:pPr>
              <w:pStyle w:val="TableText"/>
            </w:pPr>
            <w:r>
              <w:t>Session:</w:t>
            </w:r>
          </w:p>
        </w:tc>
        <w:tc>
          <w:tcPr>
            <w:tcW w:w="5911" w:type="dxa"/>
          </w:tcPr>
          <w:p w14:paraId="568AA25C" w14:textId="77777777" w:rsidR="00000000" w:rsidRDefault="001F0AD0">
            <w:pPr>
              <w:pStyle w:val="TableText"/>
            </w:pPr>
            <w:r>
              <w:t>ANSI T1.224</w:t>
            </w:r>
          </w:p>
        </w:tc>
      </w:tr>
      <w:tr w:rsidR="00000000" w14:paraId="148BFE98" w14:textId="77777777">
        <w:tblPrEx>
          <w:tblCellMar>
            <w:top w:w="0" w:type="dxa"/>
            <w:bottom w:w="0" w:type="dxa"/>
          </w:tblCellMar>
        </w:tblPrEx>
        <w:tc>
          <w:tcPr>
            <w:tcW w:w="3629" w:type="dxa"/>
          </w:tcPr>
          <w:p w14:paraId="111EB3E3" w14:textId="77777777" w:rsidR="00000000" w:rsidRDefault="001F0AD0">
            <w:pPr>
              <w:pStyle w:val="TableText"/>
            </w:pPr>
            <w:r>
              <w:t>Transport:</w:t>
            </w:r>
          </w:p>
        </w:tc>
        <w:tc>
          <w:tcPr>
            <w:tcW w:w="5911" w:type="dxa"/>
          </w:tcPr>
          <w:p w14:paraId="61E7CC0D" w14:textId="77777777" w:rsidR="00000000" w:rsidRDefault="001F0AD0">
            <w:pPr>
              <w:pStyle w:val="TableText"/>
            </w:pPr>
            <w:r>
              <w:t>TCP, RFC1006</w:t>
            </w:r>
          </w:p>
        </w:tc>
      </w:tr>
      <w:tr w:rsidR="00000000" w14:paraId="42ED6207" w14:textId="77777777">
        <w:tblPrEx>
          <w:tblCellMar>
            <w:top w:w="0" w:type="dxa"/>
            <w:bottom w:w="0" w:type="dxa"/>
          </w:tblCellMar>
        </w:tblPrEx>
        <w:tc>
          <w:tcPr>
            <w:tcW w:w="3629" w:type="dxa"/>
          </w:tcPr>
          <w:p w14:paraId="59B2C7F6" w14:textId="77777777" w:rsidR="00000000" w:rsidRDefault="001F0AD0">
            <w:pPr>
              <w:pStyle w:val="TableText"/>
            </w:pPr>
            <w:r>
              <w:t>Network:</w:t>
            </w:r>
          </w:p>
        </w:tc>
        <w:tc>
          <w:tcPr>
            <w:tcW w:w="5911" w:type="dxa"/>
          </w:tcPr>
          <w:p w14:paraId="3AAE11CB" w14:textId="77777777" w:rsidR="00000000" w:rsidRDefault="001F0AD0">
            <w:pPr>
              <w:pStyle w:val="TableText"/>
            </w:pPr>
            <w:r>
              <w:t>IP</w:t>
            </w:r>
          </w:p>
        </w:tc>
      </w:tr>
      <w:tr w:rsidR="00000000" w14:paraId="47166BB8" w14:textId="77777777">
        <w:tblPrEx>
          <w:tblCellMar>
            <w:top w:w="0" w:type="dxa"/>
            <w:bottom w:w="0" w:type="dxa"/>
          </w:tblCellMar>
        </w:tblPrEx>
        <w:tc>
          <w:tcPr>
            <w:tcW w:w="3629" w:type="dxa"/>
          </w:tcPr>
          <w:p w14:paraId="27D672BF" w14:textId="77777777" w:rsidR="00000000" w:rsidRDefault="001F0AD0">
            <w:pPr>
              <w:pStyle w:val="TableText"/>
            </w:pPr>
            <w:r>
              <w:t>Link</w:t>
            </w:r>
          </w:p>
        </w:tc>
        <w:tc>
          <w:tcPr>
            <w:tcW w:w="5911" w:type="dxa"/>
          </w:tcPr>
          <w:p w14:paraId="68FCD8CF" w14:textId="77777777" w:rsidR="00000000" w:rsidRDefault="001F0AD0">
            <w:pPr>
              <w:pStyle w:val="TableText"/>
            </w:pPr>
            <w:r>
              <w:t>PPP, MAC, Frame Relay, ATM (IEEE 802.</w:t>
            </w:r>
            <w:r>
              <w:t>3)</w:t>
            </w:r>
          </w:p>
        </w:tc>
      </w:tr>
      <w:tr w:rsidR="00000000" w14:paraId="712136C2" w14:textId="77777777">
        <w:tblPrEx>
          <w:tblCellMar>
            <w:top w:w="0" w:type="dxa"/>
            <w:bottom w:w="0" w:type="dxa"/>
          </w:tblCellMar>
        </w:tblPrEx>
        <w:tc>
          <w:tcPr>
            <w:tcW w:w="3629" w:type="dxa"/>
          </w:tcPr>
          <w:p w14:paraId="422F489C" w14:textId="77777777" w:rsidR="00000000" w:rsidRDefault="001F0AD0">
            <w:pPr>
              <w:pStyle w:val="TableText"/>
            </w:pPr>
            <w:r>
              <w:t>Physical</w:t>
            </w:r>
          </w:p>
        </w:tc>
        <w:tc>
          <w:tcPr>
            <w:tcW w:w="5911" w:type="dxa"/>
          </w:tcPr>
          <w:p w14:paraId="2B016F8D" w14:textId="77777777" w:rsidR="00000000" w:rsidRDefault="001F0AD0">
            <w:pPr>
              <w:pStyle w:val="TableText"/>
            </w:pPr>
            <w:r>
              <w:t>DS1, DS-0 x n , V.34</w:t>
            </w:r>
          </w:p>
        </w:tc>
      </w:tr>
    </w:tbl>
    <w:p w14:paraId="223E95B5" w14:textId="77777777" w:rsidR="00000000" w:rsidRDefault="001F0AD0">
      <w:pPr>
        <w:pStyle w:val="Caption"/>
      </w:pPr>
      <w:bookmarkStart w:id="2415" w:name="_Toc381720305"/>
      <w:bookmarkStart w:id="2416" w:name="_Toc436023457"/>
      <w:bookmarkStart w:id="2417" w:name="_Toc436025912"/>
      <w:bookmarkStart w:id="2418" w:name="_Toc436026072"/>
      <w:bookmarkStart w:id="2419" w:name="_Toc436037434"/>
      <w:bookmarkStart w:id="2420" w:name="_Toc437674417"/>
      <w:bookmarkStart w:id="2421" w:name="_Toc437674750"/>
      <w:bookmarkStart w:id="2422" w:name="_Toc437674976"/>
      <w:bookmarkStart w:id="2423" w:name="_Toc437675494"/>
      <w:bookmarkStart w:id="2424" w:name="_Toc463062928"/>
      <w:bookmarkStart w:id="2425" w:name="_Toc463063435"/>
      <w:bookmarkStart w:id="2426" w:name="_Toc365876007"/>
      <w:bookmarkStart w:id="2427" w:name="_Toc367618864"/>
      <w:bookmarkStart w:id="2428" w:name="_Toc368562175"/>
      <w:bookmarkStart w:id="2429" w:name="_Toc508178653"/>
      <w:r>
        <w:t xml:space="preserve">Table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Table \* ARABIC \s 1 </w:instrText>
      </w:r>
      <w:r>
        <w:fldChar w:fldCharType="separate"/>
      </w:r>
      <w:r>
        <w:rPr>
          <w:noProof/>
        </w:rPr>
        <w:t>1</w:t>
      </w:r>
      <w:r>
        <w:fldChar w:fldCharType="end"/>
      </w:r>
      <w:bookmarkEnd w:id="2426"/>
      <w:bookmarkEnd w:id="2427"/>
      <w:bookmarkEnd w:id="2428"/>
      <w:r>
        <w:t xml:space="preserve">  Interface Protocol Stack</w:t>
      </w:r>
      <w:bookmarkEnd w:id="2415"/>
      <w:bookmarkEnd w:id="2416"/>
      <w:bookmarkEnd w:id="2417"/>
      <w:bookmarkEnd w:id="2418"/>
      <w:bookmarkEnd w:id="2419"/>
      <w:bookmarkEnd w:id="2420"/>
      <w:bookmarkEnd w:id="2421"/>
      <w:bookmarkEnd w:id="2422"/>
      <w:bookmarkEnd w:id="2423"/>
      <w:bookmarkEnd w:id="2424"/>
      <w:bookmarkEnd w:id="2425"/>
      <w:bookmarkEnd w:id="2429"/>
    </w:p>
    <w:p w14:paraId="56020384" w14:textId="77777777" w:rsidR="00000000" w:rsidRDefault="001F0AD0">
      <w:pPr>
        <w:pStyle w:val="RequirementHead"/>
      </w:pPr>
      <w:r>
        <w:t>R6-25</w:t>
      </w:r>
      <w:r>
        <w:tab/>
        <w:t>Multiple application associations</w:t>
      </w:r>
    </w:p>
    <w:p w14:paraId="264DB2BA" w14:textId="77777777" w:rsidR="00000000" w:rsidRDefault="001F0AD0">
      <w:pPr>
        <w:pStyle w:val="RequirementBody"/>
      </w:pPr>
      <w:r>
        <w:t>NPAC SMS shall support multiple application associations per Service Provider.</w:t>
      </w:r>
    </w:p>
    <w:p w14:paraId="0DCE3FE6" w14:textId="77777777" w:rsidR="00000000" w:rsidRDefault="001F0AD0">
      <w:pPr>
        <w:pStyle w:val="Heading3"/>
        <w:numPr>
          <w:numberingChange w:id="2430" w:author="Jean Anthony" w:date="2001-03-12T20:36:00Z" w:original="%1:6:0:.%2:4:0:.%3:2:0:"/>
        </w:numPr>
      </w:pPr>
      <w:bookmarkStart w:id="2431" w:name="_Toc357417043"/>
      <w:bookmarkStart w:id="2432" w:name="_Toc361567551"/>
      <w:bookmarkStart w:id="2433" w:name="_Toc364226272"/>
      <w:bookmarkStart w:id="2434" w:name="_Toc365874885"/>
      <w:bookmarkStart w:id="2435" w:name="_Toc367618287"/>
      <w:bookmarkStart w:id="2436" w:name="_Toc368561382"/>
      <w:bookmarkStart w:id="2437" w:name="_Toc368728327"/>
      <w:bookmarkStart w:id="2438" w:name="_Ref377371730"/>
      <w:bookmarkStart w:id="2439" w:name="_Toc381720060"/>
      <w:bookmarkStart w:id="2440" w:name="_Toc436023382"/>
      <w:bookmarkStart w:id="2441" w:name="_Toc436025445"/>
      <w:bookmarkStart w:id="2442" w:name="_Toc508178574"/>
      <w:r>
        <w:t>Interface Performan</w:t>
      </w:r>
      <w:r>
        <w:t>ce Requirements</w:t>
      </w:r>
      <w:bookmarkEnd w:id="2431"/>
      <w:bookmarkEnd w:id="2432"/>
      <w:bookmarkEnd w:id="2433"/>
      <w:bookmarkEnd w:id="2434"/>
      <w:bookmarkEnd w:id="2435"/>
      <w:bookmarkEnd w:id="2436"/>
      <w:bookmarkEnd w:id="2437"/>
      <w:bookmarkEnd w:id="2438"/>
      <w:bookmarkEnd w:id="2439"/>
      <w:bookmarkEnd w:id="2440"/>
      <w:bookmarkEnd w:id="2441"/>
      <w:bookmarkEnd w:id="2442"/>
    </w:p>
    <w:p w14:paraId="3C76021E" w14:textId="77777777" w:rsidR="00000000" w:rsidRDefault="001F0AD0">
      <w:pPr>
        <w:pStyle w:val="RequirementHead"/>
      </w:pPr>
      <w:r>
        <w:t>R6-26</w:t>
      </w:r>
      <w:r>
        <w:tab/>
        <w:t>Interface availability</w:t>
      </w:r>
    </w:p>
    <w:p w14:paraId="163C0F25" w14:textId="77777777" w:rsidR="00000000" w:rsidRDefault="001F0AD0">
      <w:pPr>
        <w:pStyle w:val="RequirementBody"/>
      </w:pPr>
      <w:r>
        <w:t>Both the SOA to NPAC SMS and the NPAC SMS to Local SMS interfaces shall be available on a 24 by 7 basis, consistent with other availability requirements in this specification.</w:t>
      </w:r>
    </w:p>
    <w:p w14:paraId="191DB48B" w14:textId="77777777" w:rsidR="00000000" w:rsidRDefault="001F0AD0">
      <w:pPr>
        <w:pStyle w:val="RequirementHead"/>
      </w:pPr>
      <w:r>
        <w:t>R6-27</w:t>
      </w:r>
      <w:r>
        <w:tab/>
        <w:t>Interface reliability</w:t>
      </w:r>
    </w:p>
    <w:p w14:paraId="23A3F185" w14:textId="77777777" w:rsidR="00000000" w:rsidRDefault="001F0AD0">
      <w:pPr>
        <w:pStyle w:val="RequirementBody"/>
      </w:pPr>
      <w:r>
        <w:t xml:space="preserve">A 99.9 </w:t>
      </w:r>
      <w:r>
        <w:t>% reliability rate shall be maintained for both the SOA to NPAC SMS and NPAC SMS to Local SMS interfaces.</w:t>
      </w:r>
    </w:p>
    <w:p w14:paraId="6375378F" w14:textId="77777777" w:rsidR="00000000" w:rsidRDefault="001F0AD0">
      <w:pPr>
        <w:pStyle w:val="AssumptionHead"/>
      </w:pPr>
      <w:r>
        <w:t>AR6-1</w:t>
      </w:r>
      <w:r>
        <w:tab/>
        <w:t>Range Activations</w:t>
      </w:r>
    </w:p>
    <w:p w14:paraId="22E1444A" w14:textId="77777777" w:rsidR="00000000" w:rsidRDefault="001F0AD0">
      <w:pPr>
        <w:pStyle w:val="AssumptionBody"/>
      </w:pPr>
      <w:r>
        <w:t>A range activate will contain an average of 20 TNs.</w:t>
      </w:r>
    </w:p>
    <w:p w14:paraId="37058E78" w14:textId="77777777" w:rsidR="00000000" w:rsidRDefault="001F0AD0">
      <w:pPr>
        <w:pStyle w:val="AssumptionHead"/>
      </w:pPr>
      <w:r>
        <w:t>AR6-2</w:t>
      </w:r>
      <w:r>
        <w:tab/>
        <w:t>Percent of Range Activations</w:t>
      </w:r>
    </w:p>
    <w:p w14:paraId="6B376549" w14:textId="77777777" w:rsidR="00000000" w:rsidRDefault="001F0AD0">
      <w:pPr>
        <w:pStyle w:val="AssumptionBody"/>
      </w:pPr>
      <w:r>
        <w:t>20% of all downloads as specified in R6</w:t>
      </w:r>
      <w:r>
        <w:t>-28.1, R6-28.2, R6-29.1 and R6-29.2 will be processed via range activations.</w:t>
      </w:r>
    </w:p>
    <w:p w14:paraId="47359D9A" w14:textId="77777777" w:rsidR="00000000" w:rsidRDefault="001F0AD0">
      <w:pPr>
        <w:pStyle w:val="RequirementHead"/>
      </w:pPr>
      <w:r>
        <w:t>R6-28.1</w:t>
      </w:r>
      <w:r>
        <w:tab/>
        <w:t>SOA to NPAC SMS interface transaction rates - sustained</w:t>
      </w:r>
    </w:p>
    <w:p w14:paraId="6EEBEEFD" w14:textId="77777777" w:rsidR="00000000" w:rsidRDefault="001F0AD0">
      <w:pPr>
        <w:pStyle w:val="RequirementBody"/>
      </w:pPr>
      <w:r>
        <w:t>A transaction rate of 2 CMIP transactions (sustained) per second shall be supported by each SOA to NPAC SMS interfa</w:t>
      </w:r>
      <w:r>
        <w:t>ce association.</w:t>
      </w:r>
    </w:p>
    <w:p w14:paraId="6C3C5C24" w14:textId="77777777" w:rsidR="00000000" w:rsidRDefault="001F0AD0">
      <w:pPr>
        <w:pStyle w:val="RequirementHead"/>
      </w:pPr>
      <w:r>
        <w:t>R6-28.2</w:t>
      </w:r>
      <w:r>
        <w:tab/>
        <w:t>SOA to NPAC SMS interface transaction rates - peak</w:t>
      </w:r>
    </w:p>
    <w:p w14:paraId="62A7B136" w14:textId="77777777" w:rsidR="00000000" w:rsidRDefault="001F0AD0">
      <w:pPr>
        <w:pStyle w:val="RequirementBody"/>
      </w:pPr>
      <w:r>
        <w:t>NPAC SMS shall support a rate of 5.2 CMIP operations per second (peak) over a single SOA to NPAC SMS interface association.</w:t>
      </w:r>
    </w:p>
    <w:p w14:paraId="56464041" w14:textId="77777777" w:rsidR="00000000" w:rsidRDefault="001F0AD0">
      <w:pPr>
        <w:pStyle w:val="RequirementHead"/>
      </w:pPr>
      <w:r>
        <w:t>R6-29.1</w:t>
      </w:r>
      <w:r>
        <w:tab/>
        <w:t>NPAC SMS to Local SMS interface transaction rates</w:t>
      </w:r>
    </w:p>
    <w:p w14:paraId="601BDD12" w14:textId="77777777" w:rsidR="00000000" w:rsidRDefault="001F0AD0">
      <w:pPr>
        <w:pStyle w:val="RequirementBody"/>
      </w:pPr>
      <w:r>
        <w:t>A transaction rate of 25 TN downloads per second shall be supported by each NPAC SMS to Local SMS interface.</w:t>
      </w:r>
    </w:p>
    <w:p w14:paraId="27FCE51D" w14:textId="77777777" w:rsidR="00000000" w:rsidRDefault="001F0AD0">
      <w:pPr>
        <w:pStyle w:val="RequirementHead"/>
      </w:pPr>
      <w:r>
        <w:t>R6-29.2</w:t>
      </w:r>
      <w:r>
        <w:tab/>
        <w:t>NPAC SMS to Local SMS interface transaction rates - sustainable</w:t>
      </w:r>
    </w:p>
    <w:p w14:paraId="2BEE60C1" w14:textId="77777777" w:rsidR="00000000" w:rsidRDefault="001F0AD0">
      <w:pPr>
        <w:pStyle w:val="RequirementBody"/>
      </w:pPr>
      <w:r>
        <w:t>NPAC SMS shall, given a transaction rate of 25 TN downloads per second and</w:t>
      </w:r>
      <w:r>
        <w:t xml:space="preserve"> the assumptions concerning range activations expressed above, support a rate of 5.2 CMIP operations per second (sustainable for 5 minutes) over each NPAC SMS to Local SMS interface association.</w:t>
      </w:r>
    </w:p>
    <w:p w14:paraId="73029012" w14:textId="77777777" w:rsidR="00000000" w:rsidRDefault="001F0AD0">
      <w:pPr>
        <w:pStyle w:val="Heading3"/>
        <w:numPr>
          <w:numberingChange w:id="2443" w:author="Jean Anthony" w:date="2001-03-12T20:36:00Z" w:original="%1:6:0:.%2:4:0:.%3:3:0:"/>
        </w:numPr>
      </w:pPr>
      <w:bookmarkStart w:id="2444" w:name="_Toc357417044"/>
      <w:bookmarkStart w:id="2445" w:name="_Toc361567552"/>
      <w:bookmarkStart w:id="2446" w:name="_Toc364226273"/>
      <w:bookmarkStart w:id="2447" w:name="_Toc365874886"/>
      <w:bookmarkStart w:id="2448" w:name="_Toc367618288"/>
      <w:bookmarkStart w:id="2449" w:name="_Toc368561383"/>
      <w:bookmarkStart w:id="2450" w:name="_Toc368728328"/>
      <w:bookmarkStart w:id="2451" w:name="_Toc381720061"/>
      <w:bookmarkStart w:id="2452" w:name="_Toc436023383"/>
      <w:bookmarkStart w:id="2453" w:name="_Toc436025446"/>
      <w:bookmarkStart w:id="2454" w:name="_Toc508178575"/>
      <w:r>
        <w:t>Interface Performance Requirements</w:t>
      </w:r>
      <w:bookmarkEnd w:id="2444"/>
      <w:bookmarkEnd w:id="2445"/>
      <w:bookmarkEnd w:id="2446"/>
      <w:bookmarkEnd w:id="2447"/>
      <w:bookmarkEnd w:id="2448"/>
      <w:bookmarkEnd w:id="2449"/>
      <w:bookmarkEnd w:id="2450"/>
      <w:bookmarkEnd w:id="2451"/>
      <w:bookmarkEnd w:id="2452"/>
      <w:bookmarkEnd w:id="2453"/>
      <w:bookmarkEnd w:id="2454"/>
    </w:p>
    <w:p w14:paraId="445DF913" w14:textId="77777777" w:rsidR="00000000" w:rsidRDefault="001F0AD0">
      <w:pPr>
        <w:pStyle w:val="RequirementHead"/>
      </w:pPr>
      <w:r>
        <w:t>R6-30.1</w:t>
      </w:r>
      <w:r>
        <w:tab/>
        <w:t>Interface specific</w:t>
      </w:r>
      <w:r>
        <w:t>ation</w:t>
      </w:r>
    </w:p>
    <w:p w14:paraId="64293587" w14:textId="77777777" w:rsidR="00000000" w:rsidRDefault="001F0AD0">
      <w:pPr>
        <w:pStyle w:val="RequirementBody"/>
      </w:pPr>
      <w:r>
        <w:t>The interoperable interface model defining both the NPAC to Local SMS and the SOA to NPAC SMS shall be specified in terms of ISO 10165-4, "Guideline for the Definition of Managed Objects (GDMO)”.</w:t>
      </w:r>
    </w:p>
    <w:p w14:paraId="1BF75DE7" w14:textId="77777777" w:rsidR="00000000" w:rsidRDefault="001F0AD0">
      <w:pPr>
        <w:pStyle w:val="RequirementHead"/>
      </w:pPr>
      <w:r>
        <w:t>R6-30.2</w:t>
      </w:r>
      <w:r>
        <w:tab/>
        <w:t>Interface specification identification</w:t>
      </w:r>
    </w:p>
    <w:p w14:paraId="7BDA22EF" w14:textId="77777777" w:rsidR="00000000" w:rsidRDefault="001F0AD0">
      <w:pPr>
        <w:pStyle w:val="RequirementBody"/>
      </w:pPr>
      <w:r>
        <w:t>The int</w:t>
      </w:r>
      <w:r>
        <w:t>erface specification shall be referred to as the “NPAC SMS Interoperable Interface Specification” (NPAC SMS IIS).</w:t>
      </w:r>
    </w:p>
    <w:p w14:paraId="7A7B179E" w14:textId="77777777" w:rsidR="00000000" w:rsidRDefault="001F0AD0">
      <w:pPr>
        <w:pStyle w:val="RequirementBody"/>
      </w:pPr>
    </w:p>
    <w:p w14:paraId="5F45FEB5" w14:textId="77777777" w:rsidR="00000000" w:rsidRDefault="001F0AD0">
      <w:pPr>
        <w:pStyle w:val="RequirementHead"/>
      </w:pPr>
      <w:r>
        <w:t>R6-35</w:t>
      </w:r>
      <w:r>
        <w:tab/>
        <w:t>NPAC SMS Interoperable Interface Specification extensibility</w:t>
      </w:r>
    </w:p>
    <w:p w14:paraId="1B495EC4" w14:textId="77777777" w:rsidR="00000000" w:rsidRDefault="001F0AD0">
      <w:pPr>
        <w:pStyle w:val="RequirementBody"/>
      </w:pPr>
      <w:r>
        <w:t>The interface specified shall be capable of extension to account for evolu</w:t>
      </w:r>
      <w:r>
        <w:t>tion of the interface requirements.</w:t>
      </w:r>
    </w:p>
    <w:p w14:paraId="68C54617" w14:textId="77777777" w:rsidR="00000000" w:rsidRDefault="001F0AD0">
      <w:pPr>
        <w:pStyle w:val="RequirementHead"/>
      </w:pPr>
      <w:r>
        <w:t>RR6-1</w:t>
      </w:r>
      <w:r>
        <w:tab/>
        <w:t>Acknowledgment of a Cancel Pending for a Subscription Version</w:t>
      </w:r>
    </w:p>
    <w:p w14:paraId="731EC5BB" w14:textId="77777777" w:rsidR="00000000" w:rsidRDefault="001F0AD0">
      <w:pPr>
        <w:pStyle w:val="RequirementBody"/>
        <w:rPr>
          <w:b/>
        </w:rPr>
      </w:pPr>
      <w:r>
        <w:t>NPAC SMS shall acknowledge receiving a cancel pending request for a Subscription Version via the SOA to NPAC SMS Interface.</w:t>
      </w:r>
    </w:p>
    <w:p w14:paraId="7E948DEB" w14:textId="77777777" w:rsidR="00000000" w:rsidRDefault="001F0AD0">
      <w:pPr>
        <w:pStyle w:val="RequirementHead"/>
      </w:pPr>
      <w:r>
        <w:t>RR6-2</w:t>
      </w:r>
      <w:r>
        <w:tab/>
        <w:t>Acknowledgment of a Co</w:t>
      </w:r>
      <w:r>
        <w:t>nflict Resolution for a Subscription Version</w:t>
      </w:r>
    </w:p>
    <w:p w14:paraId="24155B4C" w14:textId="77777777" w:rsidR="00000000" w:rsidRDefault="001F0AD0">
      <w:pPr>
        <w:pStyle w:val="RequirementBody"/>
        <w:rPr>
          <w:b/>
        </w:rPr>
      </w:pPr>
      <w:r>
        <w:t>NPAC SMS shall acknowledge receiving a conflict resolution request for a Subscription Version via the SOA to NPAC SMS Interface.</w:t>
      </w:r>
    </w:p>
    <w:p w14:paraId="625C2DE0" w14:textId="77777777" w:rsidR="00000000" w:rsidRDefault="001F0AD0">
      <w:pPr>
        <w:pStyle w:val="RequirementHead"/>
      </w:pPr>
      <w:r>
        <w:t>RR6-3</w:t>
      </w:r>
      <w:r>
        <w:tab/>
        <w:t>Deferred Disconnect of a Subscription Version</w:t>
      </w:r>
    </w:p>
    <w:p w14:paraId="0558DE38" w14:textId="77777777" w:rsidR="00000000" w:rsidRDefault="001F0AD0">
      <w:pPr>
        <w:pStyle w:val="RequirementBody"/>
        <w:rPr>
          <w:b/>
        </w:rPr>
      </w:pPr>
      <w:r>
        <w:t>NPAC SMS shall allow a specifi</w:t>
      </w:r>
      <w:r>
        <w:t>c Subscription Version to be placed into a deferred disconnect status by having the effective date in the future via the SOA to NPAC SMS Interface.</w:t>
      </w:r>
    </w:p>
    <w:p w14:paraId="3D51B6C7" w14:textId="77777777" w:rsidR="00000000" w:rsidRDefault="001F0AD0">
      <w:pPr>
        <w:pStyle w:val="RequirementHead"/>
      </w:pPr>
      <w:r>
        <w:t>RR6-4</w:t>
      </w:r>
      <w:r>
        <w:tab/>
        <w:t>Cancel Request Notification</w:t>
      </w:r>
    </w:p>
    <w:p w14:paraId="02DDBF1F" w14:textId="77777777" w:rsidR="00000000" w:rsidRDefault="001F0AD0">
      <w:pPr>
        <w:pStyle w:val="RequirementBody"/>
      </w:pPr>
      <w:r>
        <w:t>NPAC SMS shall notify a Service Provider of a request for a Subscription V</w:t>
      </w:r>
      <w:r>
        <w:t>ersion status to be changed to cancel via the SOA to NPAC SMS Interface.</w:t>
      </w:r>
    </w:p>
    <w:p w14:paraId="0FF9BF0A" w14:textId="77777777" w:rsidR="00000000" w:rsidRDefault="001F0AD0">
      <w:pPr>
        <w:pStyle w:val="RequirementHead"/>
      </w:pPr>
      <w:r>
        <w:t>RR6-5</w:t>
      </w:r>
      <w:r>
        <w:tab/>
        <w:t>Conflict Resolution Request Notification</w:t>
      </w:r>
    </w:p>
    <w:p w14:paraId="7B228DA4" w14:textId="77777777" w:rsidR="00000000" w:rsidRDefault="001F0AD0">
      <w:pPr>
        <w:pStyle w:val="RequirementBody"/>
        <w:rPr>
          <w:b/>
        </w:rPr>
      </w:pPr>
      <w:r>
        <w:t>NPAC SMS shall notify a Service Provider of a request for a Subscription Version status to be changed to conflict resolution via the SOA</w:t>
      </w:r>
      <w:r>
        <w:t xml:space="preserve"> to NPAC SMS Interface.</w:t>
      </w:r>
    </w:p>
    <w:p w14:paraId="77A0C775" w14:textId="77777777" w:rsidR="00000000" w:rsidRDefault="001F0AD0">
      <w:pPr>
        <w:pStyle w:val="RequirementBody"/>
      </w:pPr>
    </w:p>
    <w:p w14:paraId="6E10CF82" w14:textId="77777777" w:rsidR="00000000" w:rsidRDefault="001F0AD0">
      <w:pPr>
        <w:pStyle w:val="Heading3"/>
        <w:numPr>
          <w:numberingChange w:id="2455" w:author="Jean Anthony" w:date="2001-03-12T20:36:00Z" w:original="%1:6:0:.%2:4:0:.%3:4:0:"/>
        </w:numPr>
      </w:pPr>
      <w:bookmarkStart w:id="2456" w:name="_Toc381720062"/>
      <w:bookmarkStart w:id="2457" w:name="_Toc436023384"/>
      <w:bookmarkStart w:id="2458" w:name="_Toc436025447"/>
      <w:bookmarkStart w:id="2459" w:name="_Toc508178576"/>
      <w:r>
        <w:t>Request Restraints</w:t>
      </w:r>
      <w:bookmarkEnd w:id="2456"/>
      <w:bookmarkEnd w:id="2457"/>
      <w:bookmarkEnd w:id="2458"/>
      <w:bookmarkEnd w:id="2459"/>
    </w:p>
    <w:p w14:paraId="15F59FBF" w14:textId="77777777" w:rsidR="00000000" w:rsidRDefault="001F0AD0">
      <w:pPr>
        <w:pStyle w:val="RequirementHead"/>
      </w:pPr>
      <w:r>
        <w:t>RR6-8</w:t>
      </w:r>
      <w:r>
        <w:tab/>
        <w:t>Tunable Parameter Number of Aggregated Download Records</w:t>
      </w:r>
    </w:p>
    <w:p w14:paraId="0AFE1D0F" w14:textId="77777777" w:rsidR="00000000" w:rsidRDefault="001F0AD0">
      <w:pPr>
        <w:pStyle w:val="RequirementBody"/>
        <w:rPr>
          <w:b/>
        </w:rPr>
      </w:pPr>
      <w:r>
        <w:t>NPAC SMS shall allow NPAC System Administrators to specify a tunable parameter value for the maximum number of download records.</w:t>
      </w:r>
    </w:p>
    <w:p w14:paraId="51AD848A" w14:textId="77777777" w:rsidR="00000000" w:rsidRDefault="001F0AD0">
      <w:pPr>
        <w:pStyle w:val="RequirementHead"/>
      </w:pPr>
      <w:r>
        <w:t>RR6-9</w:t>
      </w:r>
      <w:r>
        <w:tab/>
        <w:t>Download Time T</w:t>
      </w:r>
      <w:r>
        <w:t>unable Parameter to Restricted Time Range</w:t>
      </w:r>
    </w:p>
    <w:p w14:paraId="08C295E7" w14:textId="77777777" w:rsidR="00000000" w:rsidRDefault="001F0AD0">
      <w:pPr>
        <w:pStyle w:val="RequirementBody"/>
        <w:rPr>
          <w:b/>
        </w:rPr>
      </w:pPr>
      <w:r>
        <w:t>NPAC SMS shall allow NPAC System Administrators to specify a tunable parameter value for the maximum time range for a download.</w:t>
      </w:r>
    </w:p>
    <w:p w14:paraId="2BFD6462" w14:textId="77777777" w:rsidR="00000000" w:rsidRDefault="001F0AD0">
      <w:pPr>
        <w:pStyle w:val="RequirementBody"/>
      </w:pPr>
    </w:p>
    <w:p w14:paraId="3300D68C" w14:textId="77777777" w:rsidR="00000000" w:rsidRDefault="001F0AD0">
      <w:pPr>
        <w:pStyle w:val="RequirementHead"/>
      </w:pPr>
      <w:r>
        <w:t>RR6-13</w:t>
      </w:r>
      <w:r>
        <w:tab/>
        <w:t>Queries Constrained by NPA-NXX</w:t>
      </w:r>
    </w:p>
    <w:p w14:paraId="4233959F" w14:textId="77777777" w:rsidR="00000000" w:rsidRDefault="001F0AD0">
      <w:pPr>
        <w:pStyle w:val="RequirementBody"/>
      </w:pPr>
      <w:r>
        <w:t>NPAC SMS shall constrain all queries on the NPA</w:t>
      </w:r>
      <w:r>
        <w:t>C SMS to Local SMS Interface to one NPA-NXX plus additional filter criteria.</w:t>
      </w:r>
    </w:p>
    <w:p w14:paraId="4FFFC9A8" w14:textId="77777777" w:rsidR="00000000" w:rsidRDefault="001F0AD0">
      <w:pPr>
        <w:pStyle w:val="RequirementHead"/>
      </w:pPr>
      <w:r>
        <w:t>RR6-14</w:t>
      </w:r>
      <w:r>
        <w:tab/>
        <w:t>Subscription Version Resynchronization Filter Usage</w:t>
      </w:r>
    </w:p>
    <w:p w14:paraId="22E80428" w14:textId="77777777" w:rsidR="00000000" w:rsidRDefault="001F0AD0">
      <w:pPr>
        <w:pStyle w:val="RequirementBody"/>
      </w:pPr>
      <w:r>
        <w:t>NPAC SMS shall, for a Subscription Version Resynchronization request, over the NPAC SMS to Local SMS Interface, only sen</w:t>
      </w:r>
      <w:r>
        <w:t>d subscription version that are not filtered on the Local SMS.</w:t>
      </w:r>
    </w:p>
    <w:p w14:paraId="39F42901" w14:textId="77777777" w:rsidR="00000000" w:rsidRDefault="001F0AD0">
      <w:pPr>
        <w:pStyle w:val="Heading2"/>
        <w:numPr>
          <w:numberingChange w:id="2460" w:author="Jean Anthony" w:date="2001-03-12T20:36:00Z" w:original="%1:6:0:.%2:5:0:"/>
        </w:numPr>
      </w:pPr>
      <w:bookmarkStart w:id="2461" w:name="_Toc436023385"/>
      <w:bookmarkStart w:id="2462" w:name="_Toc436025448"/>
      <w:bookmarkStart w:id="2463" w:name="_Toc508178577"/>
      <w:r>
        <w:t>NPAC SOA Low-tech Interface</w:t>
      </w:r>
      <w:bookmarkEnd w:id="2461"/>
      <w:bookmarkEnd w:id="2462"/>
      <w:bookmarkEnd w:id="2463"/>
    </w:p>
    <w:p w14:paraId="66D5E739" w14:textId="77777777" w:rsidR="00000000" w:rsidRDefault="001F0AD0">
      <w:pPr>
        <w:pStyle w:val="BodyText"/>
      </w:pPr>
      <w:r>
        <w:t>The NPAC SOA Low-tech Interface supports the request functionality of the SOA to NPAC SMS interface.</w:t>
      </w:r>
    </w:p>
    <w:p w14:paraId="37146A12" w14:textId="77777777" w:rsidR="00000000" w:rsidRDefault="001F0AD0">
      <w:pPr>
        <w:pStyle w:val="RequirementHead"/>
      </w:pPr>
      <w:r>
        <w:t>RX6-2.1</w:t>
      </w:r>
      <w:r>
        <w:tab/>
        <w:t>NPAC SOA Low-tech Interface</w:t>
      </w:r>
    </w:p>
    <w:p w14:paraId="253611C0" w14:textId="77777777" w:rsidR="00000000" w:rsidRDefault="001F0AD0">
      <w:pPr>
        <w:pStyle w:val="RequirementBody"/>
      </w:pPr>
      <w:r>
        <w:t>NPAC SMS shall provide an NP</w:t>
      </w:r>
      <w:r>
        <w:t>AC SOA Low-tech Interface.</w:t>
      </w:r>
    </w:p>
    <w:p w14:paraId="2653CB18" w14:textId="77777777" w:rsidR="00000000" w:rsidRDefault="001F0AD0">
      <w:pPr>
        <w:pStyle w:val="RequirementHead"/>
      </w:pPr>
      <w:r>
        <w:t>RX6-2.2</w:t>
      </w:r>
      <w:r>
        <w:tab/>
        <w:t>SOA to NPAC SMS Create Subscription Versions administration requests via an NPAC SOA Low-tech Interface</w:t>
      </w:r>
    </w:p>
    <w:p w14:paraId="77A3111C" w14:textId="77777777" w:rsidR="00000000" w:rsidRDefault="001F0AD0">
      <w:pPr>
        <w:pStyle w:val="RequirementBody"/>
      </w:pPr>
      <w:r>
        <w:t>NPAC SMS shall support Create Subscription Version requests via a secure, NPAC SOA Low-tech Interface.</w:t>
      </w:r>
    </w:p>
    <w:p w14:paraId="45D4649E" w14:textId="77777777" w:rsidR="00000000" w:rsidRDefault="001F0AD0">
      <w:pPr>
        <w:pStyle w:val="RequirementHead"/>
      </w:pPr>
      <w:r>
        <w:t>RX6-2.3</w:t>
      </w:r>
      <w:r>
        <w:tab/>
        <w:t>SOA to</w:t>
      </w:r>
      <w:r>
        <w:t xml:space="preserve"> NPAC SMS Cancel Subscription Versions administration requests via an NPAC SOA Low-tech Interface</w:t>
      </w:r>
    </w:p>
    <w:p w14:paraId="0024EE93" w14:textId="77777777" w:rsidR="00000000" w:rsidRDefault="001F0AD0">
      <w:pPr>
        <w:pStyle w:val="RequirementBody"/>
      </w:pPr>
      <w:r>
        <w:t>NPAC SMS shall support Cancel Subscription Version requests via a secure, NPAC SOA Low-tech Interface.</w:t>
      </w:r>
    </w:p>
    <w:p w14:paraId="23E12378" w14:textId="77777777" w:rsidR="00000000" w:rsidRDefault="001F0AD0">
      <w:pPr>
        <w:pStyle w:val="RequirementHead"/>
      </w:pPr>
      <w:r>
        <w:t>RX6-2.4</w:t>
      </w:r>
      <w:r>
        <w:tab/>
        <w:t>SOA to NPAC SMS Modify Subscription Versions ad</w:t>
      </w:r>
      <w:r>
        <w:t>ministration requests via an NPAC SOA Low-tech Interface</w:t>
      </w:r>
    </w:p>
    <w:p w14:paraId="0F1A7090" w14:textId="77777777" w:rsidR="00000000" w:rsidRDefault="001F0AD0">
      <w:pPr>
        <w:pStyle w:val="RequirementBody"/>
      </w:pPr>
      <w:r>
        <w:t>NPAC SMS shall support Modify Subscription Version requests via a secure, NPAC SOA Low-tech Interface.</w:t>
      </w:r>
    </w:p>
    <w:p w14:paraId="045D0E7F" w14:textId="77777777" w:rsidR="00000000" w:rsidRDefault="001F0AD0">
      <w:pPr>
        <w:pStyle w:val="RequirementHead"/>
      </w:pPr>
      <w:r>
        <w:t>RX6-2.5</w:t>
      </w:r>
      <w:r>
        <w:tab/>
        <w:t>SOA to NPAC SMS Query Subscription Versions administration requests via an NPAC SOA Low-</w:t>
      </w:r>
      <w:r>
        <w:t>tech Interface</w:t>
      </w:r>
    </w:p>
    <w:p w14:paraId="0101CAE0" w14:textId="77777777" w:rsidR="00000000" w:rsidRDefault="001F0AD0">
      <w:pPr>
        <w:pStyle w:val="RequirementBody"/>
      </w:pPr>
      <w:r>
        <w:t>NPAC SMS shall support query of Subscription Versions via a secure, NPAC SOA Low-tech Interface.</w:t>
      </w:r>
    </w:p>
    <w:p w14:paraId="3CD09159" w14:textId="77777777" w:rsidR="00000000" w:rsidRDefault="001F0AD0">
      <w:pPr>
        <w:pStyle w:val="RequirementHead"/>
      </w:pPr>
      <w:r>
        <w:t>RX6-2.6</w:t>
      </w:r>
      <w:r>
        <w:tab/>
        <w:t>SOA to NPAC SMS Activate Subscription Versions administration requests via an NPAC SOA Low-tech Interface</w:t>
      </w:r>
    </w:p>
    <w:p w14:paraId="2864CFFD" w14:textId="77777777" w:rsidR="00000000" w:rsidRDefault="001F0AD0">
      <w:pPr>
        <w:pStyle w:val="RequirementBody"/>
      </w:pPr>
      <w:r>
        <w:t>NPAC SMS shall support Activat</w:t>
      </w:r>
      <w:r>
        <w:t>ion of Subscription Versions via a secure, NPAC SOA Low-tech Interface.</w:t>
      </w:r>
    </w:p>
    <w:p w14:paraId="3E8BD4E2" w14:textId="77777777" w:rsidR="00000000" w:rsidRDefault="001F0AD0">
      <w:pPr>
        <w:pStyle w:val="RequirementHead"/>
      </w:pPr>
      <w:r>
        <w:t>RX6-2.7</w:t>
      </w:r>
      <w:r>
        <w:tab/>
        <w:t>SOA to NPAC SMS Disconnect Subscription Versions administration requests via an NPAC SOA Low-tech Interface</w:t>
      </w:r>
    </w:p>
    <w:p w14:paraId="1572AFE1" w14:textId="77777777" w:rsidR="00000000" w:rsidRDefault="001F0AD0">
      <w:pPr>
        <w:pStyle w:val="RequirementBody"/>
      </w:pPr>
      <w:r>
        <w:t>NPAC SMS shall allow NPAC personnel and users of the SOA to NPAC SMS</w:t>
      </w:r>
      <w:r>
        <w:t xml:space="preserve"> interface to request disconnection of a Subscription Version via a secure, NPAC SOA Low-tech Interface.</w:t>
      </w:r>
    </w:p>
    <w:p w14:paraId="6BD2130B" w14:textId="77777777" w:rsidR="00000000" w:rsidRDefault="001F0AD0">
      <w:pPr>
        <w:pStyle w:val="RequirementHead"/>
      </w:pPr>
      <w:r>
        <w:t>RX6-3</w:t>
      </w:r>
      <w:r>
        <w:tab/>
        <w:t>SOA to NPAC SMS audit requests</w:t>
      </w:r>
    </w:p>
    <w:p w14:paraId="753171B2" w14:textId="77777777" w:rsidR="00000000" w:rsidRDefault="001F0AD0">
      <w:pPr>
        <w:pStyle w:val="RequirementBody"/>
      </w:pPr>
      <w:r>
        <w:t>NPAC SMS shall support SOA to NPAC SMS audit requests for all, part or one Service Provider via the NPAC SOA Low-t</w:t>
      </w:r>
      <w:r>
        <w:t>ech Interface.</w:t>
      </w:r>
    </w:p>
    <w:p w14:paraId="04E3BEAA" w14:textId="77777777" w:rsidR="00000000" w:rsidRDefault="001F0AD0">
      <w:pPr>
        <w:pStyle w:val="RequirementHead"/>
      </w:pPr>
      <w:r>
        <w:t>RR6-35</w:t>
      </w:r>
      <w:r>
        <w:tab/>
        <w:t>SOA to NPAC SMS Number Pool Block Create Request via the SOA Low-tech Interface</w:t>
      </w:r>
    </w:p>
    <w:p w14:paraId="3016431F" w14:textId="77777777" w:rsidR="00000000" w:rsidRDefault="001F0AD0">
      <w:pPr>
        <w:pStyle w:val="RequirementBody"/>
      </w:pPr>
      <w:r>
        <w:t xml:space="preserve">NPAC SMS shall allow NPAC Personnel and users of the SOA to NPAC SMS interface to request creation of a Number Pool Block via a secure, NPAC SOA Low-tech </w:t>
      </w:r>
      <w:r>
        <w:t>Interface.</w:t>
      </w:r>
    </w:p>
    <w:p w14:paraId="6119BB0D" w14:textId="77777777" w:rsidR="00000000" w:rsidRDefault="001F0AD0">
      <w:pPr>
        <w:pStyle w:val="RequirementHead"/>
      </w:pPr>
      <w:r>
        <w:t>RR6-36</w:t>
      </w:r>
      <w:r>
        <w:tab/>
        <w:t>SOA to NPAC SMS Number Pool Block Modify Request via the SOA Low-tech Interface</w:t>
      </w:r>
    </w:p>
    <w:p w14:paraId="3329C3CE" w14:textId="77777777" w:rsidR="00000000" w:rsidRDefault="001F0AD0">
      <w:pPr>
        <w:pStyle w:val="RequirementBody"/>
      </w:pPr>
      <w:r>
        <w:t xml:space="preserve">NPAC SMS shall allow NPAC Personnel and users of the SOA to NPAC SMS interface to request modification of a Number Pool Block via a secure, NPAC SOA Low-tech </w:t>
      </w:r>
      <w:r>
        <w:t>Interface.</w:t>
      </w:r>
    </w:p>
    <w:p w14:paraId="644986C2" w14:textId="77777777" w:rsidR="00000000" w:rsidRDefault="001F0AD0">
      <w:pPr>
        <w:pStyle w:val="RequirementHead"/>
      </w:pPr>
      <w:r>
        <w:t>RX6-4</w:t>
      </w:r>
      <w:r>
        <w:tab/>
        <w:t>NPAC SMS Notification Handling</w:t>
      </w:r>
    </w:p>
    <w:p w14:paraId="73C3A0E8" w14:textId="77777777" w:rsidR="00000000" w:rsidRDefault="001F0AD0">
      <w:pPr>
        <w:pStyle w:val="RequirementBody"/>
      </w:pPr>
      <w:r>
        <w:t>NPAC SMS shall support, via a secure NPAC SOA Low-tech Interface, a method to view and locally capture notifications that have occurred for the service provider upon request.</w:t>
      </w:r>
    </w:p>
    <w:p w14:paraId="3300DBB8" w14:textId="77777777" w:rsidR="00000000" w:rsidRDefault="001F0AD0">
      <w:pPr>
        <w:pStyle w:val="RequirementBody"/>
      </w:pPr>
    </w:p>
    <w:p w14:paraId="42F9EA00" w14:textId="77777777" w:rsidR="00000000" w:rsidRDefault="001F0AD0">
      <w:pPr>
        <w:pStyle w:val="Heading2"/>
        <w:numPr>
          <w:numberingChange w:id="2464" w:author="Jean Anthony" w:date="2001-03-12T20:36:00Z" w:original="%1:6:0:.%2:6:0:"/>
        </w:numPr>
      </w:pPr>
      <w:bookmarkStart w:id="2465" w:name="_Toc436023386"/>
      <w:bookmarkStart w:id="2466" w:name="_Toc436025449"/>
      <w:bookmarkStart w:id="2467" w:name="_Toc508178578"/>
      <w:r>
        <w:t>CMIP Request Retry Requirements</w:t>
      </w:r>
      <w:bookmarkEnd w:id="2465"/>
      <w:bookmarkEnd w:id="2466"/>
      <w:bookmarkEnd w:id="2467"/>
    </w:p>
    <w:p w14:paraId="0892D8C5" w14:textId="77777777" w:rsidR="00000000" w:rsidRDefault="001F0AD0">
      <w:pPr>
        <w:pStyle w:val="RequirementHead"/>
      </w:pPr>
      <w:r>
        <w:t>RR6</w:t>
      </w:r>
      <w:r>
        <w:noBreakHyphen/>
        <w:t>15</w:t>
      </w:r>
      <w:r>
        <w:tab/>
        <w:t>SOA Retry Attempts - Tunable Parameter</w:t>
      </w:r>
    </w:p>
    <w:p w14:paraId="0492BE15" w14:textId="77777777" w:rsidR="00000000" w:rsidRDefault="001F0AD0">
      <w:pPr>
        <w:pStyle w:val="RequirementBody"/>
      </w:pPr>
      <w:r>
        <w:t>NPAC SMS shall provide a SOA Retry Attempts</w:t>
      </w:r>
      <w:r>
        <w:rPr>
          <w:b/>
        </w:rPr>
        <w:t xml:space="preserve"> </w:t>
      </w:r>
      <w:r>
        <w:t>tunable parameter which defines the number of times a message will be sent to a SOA which has not acknowledged receipt of the message.</w:t>
      </w:r>
    </w:p>
    <w:p w14:paraId="0C92EE2B" w14:textId="77777777" w:rsidR="00000000" w:rsidRDefault="001F0AD0">
      <w:pPr>
        <w:pStyle w:val="RequirementHead"/>
      </w:pPr>
      <w:r>
        <w:t>RR6</w:t>
      </w:r>
      <w:r>
        <w:noBreakHyphen/>
        <w:t>16</w:t>
      </w:r>
      <w:r>
        <w:tab/>
        <w:t>SOA Retry Interval - Tun</w:t>
      </w:r>
      <w:r>
        <w:t>able Parameter</w:t>
      </w:r>
    </w:p>
    <w:p w14:paraId="7BC7A67C" w14:textId="77777777" w:rsidR="00000000" w:rsidRDefault="001F0AD0">
      <w:pPr>
        <w:pStyle w:val="RequirementBody"/>
      </w:pPr>
      <w:r>
        <w:t>NPAC SMS shall provide a SOA Retry Interval</w:t>
      </w:r>
      <w:r>
        <w:rPr>
          <w:b/>
        </w:rPr>
        <w:t xml:space="preserve"> </w:t>
      </w:r>
      <w:r>
        <w:t>tunable parameter, which defines the delay between sending a message to a SOA that has not acknowledged receipt of the message.</w:t>
      </w:r>
    </w:p>
    <w:p w14:paraId="354ACC19" w14:textId="77777777" w:rsidR="00000000" w:rsidRDefault="001F0AD0">
      <w:pPr>
        <w:pStyle w:val="RequirementHead"/>
      </w:pPr>
      <w:r>
        <w:t>RR6</w:t>
      </w:r>
      <w:r>
        <w:noBreakHyphen/>
        <w:t>17</w:t>
      </w:r>
      <w:r>
        <w:tab/>
        <w:t>SOA Retry Attempts - Tunable Parameter Modification</w:t>
      </w:r>
    </w:p>
    <w:p w14:paraId="1184A809" w14:textId="77777777" w:rsidR="00000000" w:rsidRDefault="001F0AD0">
      <w:pPr>
        <w:pStyle w:val="RequirementBody"/>
      </w:pPr>
      <w:r>
        <w:t>NPAC SMS s</w:t>
      </w:r>
      <w:r>
        <w:t>hall allow the NPAC SMS Administrator to modify the SOA Retry Attempts</w:t>
      </w:r>
      <w:r>
        <w:rPr>
          <w:b/>
        </w:rPr>
        <w:t xml:space="preserve"> </w:t>
      </w:r>
      <w:r>
        <w:t>tunable parameter.</w:t>
      </w:r>
    </w:p>
    <w:p w14:paraId="292F29A7" w14:textId="77777777" w:rsidR="00000000" w:rsidRDefault="001F0AD0">
      <w:pPr>
        <w:pStyle w:val="RequirementHead"/>
      </w:pPr>
      <w:r>
        <w:t>RR6</w:t>
      </w:r>
      <w:r>
        <w:noBreakHyphen/>
        <w:t>18</w:t>
      </w:r>
      <w:r>
        <w:tab/>
        <w:t>SOA Retry Interval - Tunable Parameter Modification</w:t>
      </w:r>
    </w:p>
    <w:p w14:paraId="115DB0FB" w14:textId="77777777" w:rsidR="00000000" w:rsidRDefault="001F0AD0">
      <w:pPr>
        <w:pStyle w:val="RequirementBody"/>
      </w:pPr>
      <w:r>
        <w:t>NPAC SMS shall allow the NPAC SMS Administrator to modify the SOA Retry Interval</w:t>
      </w:r>
      <w:r>
        <w:rPr>
          <w:b/>
        </w:rPr>
        <w:t xml:space="preserve"> </w:t>
      </w:r>
      <w:r>
        <w:t>tunable parameter.</w:t>
      </w:r>
    </w:p>
    <w:p w14:paraId="525B4155" w14:textId="77777777" w:rsidR="00000000" w:rsidRDefault="001F0AD0">
      <w:pPr>
        <w:pStyle w:val="RequirementHead"/>
      </w:pPr>
      <w:r>
        <w:t>RR6</w:t>
      </w:r>
      <w:r>
        <w:noBreakHyphen/>
        <w:t>19</w:t>
      </w:r>
      <w:r>
        <w:tab/>
      </w:r>
      <w:r>
        <w:t>SOA Retry Attempts - Tunable Parameter Default</w:t>
      </w:r>
    </w:p>
    <w:p w14:paraId="11E643E8" w14:textId="77777777" w:rsidR="00000000" w:rsidRDefault="001F0AD0">
      <w:pPr>
        <w:pStyle w:val="RequirementBody"/>
      </w:pPr>
      <w:r>
        <w:t>NPAC SMS shall default the SOA Retry Attempts</w:t>
      </w:r>
      <w:r>
        <w:rPr>
          <w:b/>
        </w:rPr>
        <w:t xml:space="preserve"> </w:t>
      </w:r>
      <w:r>
        <w:t>tunable parameter to 3 times.</w:t>
      </w:r>
    </w:p>
    <w:p w14:paraId="49C7CF95" w14:textId="77777777" w:rsidR="00000000" w:rsidRDefault="001F0AD0">
      <w:pPr>
        <w:pStyle w:val="RequirementHead"/>
      </w:pPr>
      <w:r>
        <w:t>RR6</w:t>
      </w:r>
      <w:r>
        <w:noBreakHyphen/>
        <w:t>20</w:t>
      </w:r>
      <w:r>
        <w:tab/>
        <w:t>SOA Retry Interval - Tunable Parameter Default</w:t>
      </w:r>
    </w:p>
    <w:p w14:paraId="117358BB" w14:textId="77777777" w:rsidR="00000000" w:rsidRDefault="001F0AD0">
      <w:pPr>
        <w:pStyle w:val="RequirementBody"/>
      </w:pPr>
      <w:r>
        <w:t>NPAC SMS shall default the SOA Retry Interval</w:t>
      </w:r>
      <w:r>
        <w:rPr>
          <w:b/>
        </w:rPr>
        <w:t xml:space="preserve"> </w:t>
      </w:r>
      <w:r>
        <w:t>tunable parameter to 2 minutes.</w:t>
      </w:r>
    </w:p>
    <w:p w14:paraId="111FA9FF" w14:textId="77777777" w:rsidR="00000000" w:rsidRDefault="001F0AD0">
      <w:pPr>
        <w:pStyle w:val="RequirementHead"/>
      </w:pPr>
      <w:r>
        <w:t>R</w:t>
      </w:r>
      <w:r>
        <w:t>R6</w:t>
      </w:r>
      <w:r>
        <w:noBreakHyphen/>
        <w:t>21</w:t>
      </w:r>
      <w:r>
        <w:tab/>
        <w:t>SOA Activation Failure Retry</w:t>
      </w:r>
    </w:p>
    <w:p w14:paraId="06C947A0" w14:textId="77777777" w:rsidR="00000000" w:rsidRDefault="001F0AD0">
      <w:pPr>
        <w:pStyle w:val="RequirementBody"/>
      </w:pPr>
      <w:r>
        <w:t>NPAC SMS shall resend the message a SOA Retry Attempts</w:t>
      </w:r>
      <w:r>
        <w:rPr>
          <w:b/>
        </w:rPr>
        <w:t xml:space="preserve"> </w:t>
      </w:r>
      <w:r>
        <w:t>tunable parameter number of times to a SOA that has not acknowledged the receipt of the message once the SOA Retry Interval</w:t>
      </w:r>
      <w:r>
        <w:rPr>
          <w:b/>
        </w:rPr>
        <w:t xml:space="preserve"> </w:t>
      </w:r>
      <w:r>
        <w:t>tunable parameter expires.</w:t>
      </w:r>
    </w:p>
    <w:p w14:paraId="72CD6A23" w14:textId="77777777" w:rsidR="00000000" w:rsidRDefault="001F0AD0">
      <w:pPr>
        <w:pStyle w:val="RequirementHead"/>
      </w:pPr>
      <w:r>
        <w:t>RR6</w:t>
      </w:r>
      <w:r>
        <w:noBreakHyphen/>
        <w:t>22</w:t>
      </w:r>
      <w:r>
        <w:tab/>
        <w:t>LSMS Ret</w:t>
      </w:r>
      <w:r>
        <w:t>ry Attempts - Tunable Parameter</w:t>
      </w:r>
    </w:p>
    <w:p w14:paraId="4D6DB694" w14:textId="77777777" w:rsidR="00000000" w:rsidRDefault="001F0AD0">
      <w:pPr>
        <w:pStyle w:val="RequirementBody"/>
      </w:pPr>
      <w:r>
        <w:t>NPAC SMS shall provide an LSMS Retry Attempts</w:t>
      </w:r>
      <w:r>
        <w:rPr>
          <w:b/>
        </w:rPr>
        <w:t xml:space="preserve"> </w:t>
      </w:r>
      <w:r>
        <w:t>tunable parameter which defines the number of times a message will be sent to a Local SMS which has not acknowledged receipt of the message.</w:t>
      </w:r>
    </w:p>
    <w:p w14:paraId="05021AF8" w14:textId="77777777" w:rsidR="00000000" w:rsidRDefault="001F0AD0">
      <w:pPr>
        <w:pStyle w:val="RequirementHead"/>
      </w:pPr>
      <w:r>
        <w:t>RR6</w:t>
      </w:r>
      <w:r>
        <w:noBreakHyphen/>
        <w:t>23</w:t>
      </w:r>
      <w:r>
        <w:tab/>
        <w:t xml:space="preserve">LSMS Retry Interval - Tunable </w:t>
      </w:r>
      <w:r>
        <w:t>Parameter</w:t>
      </w:r>
    </w:p>
    <w:p w14:paraId="3CD14F58" w14:textId="77777777" w:rsidR="00000000" w:rsidRDefault="001F0AD0">
      <w:pPr>
        <w:pStyle w:val="RequirementBody"/>
      </w:pPr>
      <w:r>
        <w:t>NPAC SMS shall provide an LSMS Retry Interval</w:t>
      </w:r>
      <w:r>
        <w:rPr>
          <w:b/>
        </w:rPr>
        <w:t xml:space="preserve"> </w:t>
      </w:r>
      <w:r>
        <w:t>tunable parameter, which defines the delay between sending a message to a Local SMS that has not acknowledged receipt of the message.</w:t>
      </w:r>
    </w:p>
    <w:p w14:paraId="44DDC619" w14:textId="77777777" w:rsidR="00000000" w:rsidRDefault="001F0AD0">
      <w:pPr>
        <w:pStyle w:val="RequirementHead"/>
      </w:pPr>
      <w:r>
        <w:t>RR6</w:t>
      </w:r>
      <w:r>
        <w:noBreakHyphen/>
        <w:t>24</w:t>
      </w:r>
      <w:r>
        <w:tab/>
        <w:t>LSMS Retry Attempts - Tunable Parameter Modification</w:t>
      </w:r>
    </w:p>
    <w:p w14:paraId="0B0592D7" w14:textId="77777777" w:rsidR="00000000" w:rsidRDefault="001F0AD0">
      <w:pPr>
        <w:pStyle w:val="RequirementBody"/>
      </w:pPr>
      <w:r>
        <w:t>NPAC S</w:t>
      </w:r>
      <w:r>
        <w:t>MS shall allow the NPAC SMS Administrator to modify the LSMS Retry Attempts</w:t>
      </w:r>
      <w:r>
        <w:rPr>
          <w:b/>
        </w:rPr>
        <w:t xml:space="preserve"> </w:t>
      </w:r>
      <w:r>
        <w:t>tunable parameter.</w:t>
      </w:r>
    </w:p>
    <w:p w14:paraId="6FDEE8D7" w14:textId="77777777" w:rsidR="00000000" w:rsidRDefault="001F0AD0">
      <w:pPr>
        <w:pStyle w:val="RequirementHead"/>
      </w:pPr>
      <w:r>
        <w:t>RR6</w:t>
      </w:r>
      <w:r>
        <w:noBreakHyphen/>
        <w:t>25</w:t>
      </w:r>
      <w:r>
        <w:tab/>
        <w:t>LSMS Retry Interval - Tunable Parameter Modification</w:t>
      </w:r>
    </w:p>
    <w:p w14:paraId="55977CC9" w14:textId="77777777" w:rsidR="00000000" w:rsidRDefault="001F0AD0">
      <w:pPr>
        <w:pStyle w:val="RequirementBody"/>
      </w:pPr>
      <w:r>
        <w:t>NPAC SMS shall allow the NPAC SMS Administrator to modify the LSMS Retry Interval</w:t>
      </w:r>
      <w:r>
        <w:rPr>
          <w:b/>
        </w:rPr>
        <w:t xml:space="preserve"> </w:t>
      </w:r>
      <w:r>
        <w:t>tunable parameter.</w:t>
      </w:r>
    </w:p>
    <w:p w14:paraId="2F9B0E73" w14:textId="77777777" w:rsidR="00000000" w:rsidRDefault="001F0AD0">
      <w:pPr>
        <w:pStyle w:val="RequirementHead"/>
      </w:pPr>
      <w:r>
        <w:t>RR6</w:t>
      </w:r>
      <w:r>
        <w:noBreakHyphen/>
        <w:t>26</w:t>
      </w:r>
      <w:r>
        <w:tab/>
        <w:t>LSMS Retry Attempts - Tunable Parameter Default</w:t>
      </w:r>
    </w:p>
    <w:p w14:paraId="6A862D0A" w14:textId="77777777" w:rsidR="00000000" w:rsidRDefault="001F0AD0">
      <w:pPr>
        <w:pStyle w:val="RequirementBody"/>
      </w:pPr>
      <w:r>
        <w:t>NPAC SMS shall default the LSMS Retry Attempts</w:t>
      </w:r>
      <w:r>
        <w:rPr>
          <w:b/>
        </w:rPr>
        <w:t xml:space="preserve"> </w:t>
      </w:r>
      <w:r>
        <w:t>tunable parameter to 3 times.</w:t>
      </w:r>
    </w:p>
    <w:p w14:paraId="387ABB9D" w14:textId="77777777" w:rsidR="00000000" w:rsidRDefault="001F0AD0">
      <w:pPr>
        <w:pStyle w:val="RequirementHead"/>
      </w:pPr>
      <w:r>
        <w:t>RR6</w:t>
      </w:r>
      <w:r>
        <w:noBreakHyphen/>
        <w:t>27</w:t>
      </w:r>
      <w:r>
        <w:tab/>
        <w:t>LSMS Retry Interval - Tunable Parameter Default</w:t>
      </w:r>
    </w:p>
    <w:p w14:paraId="577C4DDA" w14:textId="77777777" w:rsidR="00000000" w:rsidRDefault="001F0AD0">
      <w:pPr>
        <w:pStyle w:val="RequirementBody"/>
      </w:pPr>
      <w:r>
        <w:t>NPAC SMS shall default the LSMS Retry Interval</w:t>
      </w:r>
      <w:r>
        <w:rPr>
          <w:b/>
        </w:rPr>
        <w:t xml:space="preserve"> </w:t>
      </w:r>
      <w:r>
        <w:t>tunable parameter to 2</w:t>
      </w:r>
      <w:r>
        <w:t xml:space="preserve"> minutes.</w:t>
      </w:r>
    </w:p>
    <w:p w14:paraId="56C3798A" w14:textId="77777777" w:rsidR="00000000" w:rsidRDefault="001F0AD0">
      <w:pPr>
        <w:pStyle w:val="RequirementHead"/>
      </w:pPr>
      <w:r>
        <w:t>RR6</w:t>
      </w:r>
      <w:r>
        <w:noBreakHyphen/>
        <w:t>28</w:t>
      </w:r>
      <w:r>
        <w:tab/>
        <w:t>LSMS Activation Failure Retry</w:t>
      </w:r>
    </w:p>
    <w:p w14:paraId="241A78B4" w14:textId="77777777" w:rsidR="00000000" w:rsidRDefault="001F0AD0">
      <w:pPr>
        <w:pStyle w:val="RequirementBody"/>
      </w:pPr>
      <w:r>
        <w:t>NPAC SMS shall resend the message an LSMS Retry Attempts</w:t>
      </w:r>
      <w:r>
        <w:rPr>
          <w:b/>
        </w:rPr>
        <w:t xml:space="preserve"> </w:t>
      </w:r>
      <w:r>
        <w:t>tunable parameter number of times to a Local SMS that has not acknowledged the receipt of the message once the LSMS Retry Interval</w:t>
      </w:r>
      <w:r>
        <w:rPr>
          <w:b/>
        </w:rPr>
        <w:t xml:space="preserve"> </w:t>
      </w:r>
      <w:r>
        <w:t>tunable parameter exp</w:t>
      </w:r>
      <w:r>
        <w:t>ires.</w:t>
      </w:r>
    </w:p>
    <w:p w14:paraId="26955581" w14:textId="77777777" w:rsidR="00000000" w:rsidRDefault="001F0AD0">
      <w:pPr>
        <w:pStyle w:val="Heading2"/>
        <w:numPr>
          <w:numberingChange w:id="2468" w:author="Jean Anthony" w:date="2001-03-12T20:36:00Z" w:original="%1:6:0:.%2:7:0:"/>
        </w:numPr>
      </w:pPr>
      <w:bookmarkStart w:id="2469" w:name="_Toc436023387"/>
      <w:bookmarkStart w:id="2470" w:name="_Toc436025450"/>
      <w:bookmarkStart w:id="2471" w:name="_Toc508178579"/>
      <w:r>
        <w:t>Notification Recovery</w:t>
      </w:r>
      <w:bookmarkEnd w:id="2469"/>
      <w:bookmarkEnd w:id="2470"/>
      <w:r>
        <w:t xml:space="preserve"> -- General</w:t>
      </w:r>
      <w:bookmarkEnd w:id="2471"/>
    </w:p>
    <w:p w14:paraId="49FDED9C" w14:textId="77777777" w:rsidR="00000000" w:rsidRDefault="001F0AD0">
      <w:pPr>
        <w:pStyle w:val="RequirementHead"/>
        <w:ind w:left="0" w:firstLine="0"/>
      </w:pPr>
      <w:r>
        <w:t>RR6-29</w:t>
      </w:r>
      <w:r>
        <w:tab/>
        <w:t>Notification Recovery</w:t>
      </w:r>
    </w:p>
    <w:p w14:paraId="2D9158E8" w14:textId="77777777" w:rsidR="00000000" w:rsidRDefault="001F0AD0">
      <w:pPr>
        <w:pStyle w:val="RequirementBody"/>
        <w:spacing w:after="120"/>
      </w:pPr>
      <w:r>
        <w:t>NPAC SMS shall support recovery of all CMIP notifications defined in the IIS that are emitted over the NPAC SMS to Local SMS and SOA to NPAC SMS interfaces.  Examples of notifications to b</w:t>
      </w:r>
      <w:r>
        <w:t>e recovered include:</w:t>
      </w:r>
    </w:p>
    <w:p w14:paraId="3C0C90F3" w14:textId="77777777" w:rsidR="00000000" w:rsidRDefault="001F0AD0" w:rsidP="001F0AD0">
      <w:pPr>
        <w:pStyle w:val="ListBullet2"/>
        <w:numPr>
          <w:ilvl w:val="0"/>
          <w:numId w:val="15"/>
          <w:numberingChange w:id="2472" w:author="Jean Anthony" w:date="2001-03-12T20:36:00Z" w:original=""/>
        </w:numPr>
      </w:pPr>
      <w:r>
        <w:t>subscriptionVersionNewNPA-NXX</w:t>
      </w:r>
    </w:p>
    <w:p w14:paraId="49219DDB" w14:textId="77777777" w:rsidR="00000000" w:rsidRDefault="001F0AD0" w:rsidP="001F0AD0">
      <w:pPr>
        <w:pStyle w:val="ListBullet2"/>
        <w:numPr>
          <w:ilvl w:val="0"/>
          <w:numId w:val="15"/>
          <w:numberingChange w:id="2473" w:author="Jean Anthony" w:date="2001-03-12T20:36:00Z" w:original=""/>
        </w:numPr>
      </w:pPr>
      <w:r>
        <w:t>subscriptionVersionDonorSP-CustomerDisconnectDate</w:t>
      </w:r>
    </w:p>
    <w:p w14:paraId="29B1C3C2" w14:textId="77777777" w:rsidR="00000000" w:rsidRDefault="001F0AD0" w:rsidP="001F0AD0">
      <w:pPr>
        <w:pStyle w:val="ListBullet2"/>
        <w:numPr>
          <w:ilvl w:val="0"/>
          <w:numId w:val="15"/>
          <w:numberingChange w:id="2474" w:author="Jean Anthony" w:date="2001-03-12T20:36:00Z" w:original=""/>
        </w:numPr>
      </w:pPr>
      <w:r>
        <w:t>subscriptionVersionAudit-DiscrepancyRpt</w:t>
      </w:r>
    </w:p>
    <w:p w14:paraId="23AFC437" w14:textId="77777777" w:rsidR="00000000" w:rsidRDefault="001F0AD0" w:rsidP="001F0AD0">
      <w:pPr>
        <w:pStyle w:val="ListBullet2"/>
        <w:numPr>
          <w:ilvl w:val="0"/>
          <w:numId w:val="15"/>
          <w:numberingChange w:id="2475" w:author="Jean Anthony" w:date="2001-03-12T20:36:00Z" w:original=""/>
        </w:numPr>
      </w:pPr>
      <w:r>
        <w:t>subscriptionAuditResults</w:t>
      </w:r>
    </w:p>
    <w:p w14:paraId="29074A8C" w14:textId="77777777" w:rsidR="00000000" w:rsidRDefault="001F0AD0" w:rsidP="001F0AD0">
      <w:pPr>
        <w:pStyle w:val="ListBullet2"/>
        <w:numPr>
          <w:ilvl w:val="0"/>
          <w:numId w:val="15"/>
          <w:numberingChange w:id="2476" w:author="Jean Anthony" w:date="2001-03-12T20:36:00Z" w:original=""/>
        </w:numPr>
      </w:pPr>
      <w:r>
        <w:t xml:space="preserve">lnpNPAC-SMS-Operational-Information </w:t>
      </w:r>
    </w:p>
    <w:p w14:paraId="17C3AB2A" w14:textId="77777777" w:rsidR="00000000" w:rsidRDefault="001F0AD0" w:rsidP="001F0AD0">
      <w:pPr>
        <w:pStyle w:val="ListBullet2"/>
        <w:numPr>
          <w:ilvl w:val="0"/>
          <w:numId w:val="15"/>
          <w:numberingChange w:id="2477" w:author="Jean Anthony" w:date="2001-03-12T20:36:00Z" w:original=""/>
        </w:numPr>
      </w:pPr>
      <w:r>
        <w:t>subscriptionVersionNewSP-CreateRequest (time sensitiv</w:t>
      </w:r>
      <w:r>
        <w:t>e T1 New SP)</w:t>
      </w:r>
    </w:p>
    <w:p w14:paraId="488A169D" w14:textId="77777777" w:rsidR="00000000" w:rsidRDefault="001F0AD0" w:rsidP="001F0AD0">
      <w:pPr>
        <w:pStyle w:val="ListBullet2"/>
        <w:numPr>
          <w:ilvl w:val="0"/>
          <w:numId w:val="15"/>
          <w:numberingChange w:id="2478" w:author="Jean Anthony" w:date="2001-03-12T20:36:00Z" w:original=""/>
        </w:numPr>
      </w:pPr>
      <w:r>
        <w:t>subscriptionVersionOld-SP-ConcurrenceRequest (time sensitive T1 Old SP)</w:t>
      </w:r>
    </w:p>
    <w:p w14:paraId="74927340" w14:textId="77777777" w:rsidR="00000000" w:rsidRDefault="001F0AD0" w:rsidP="001F0AD0">
      <w:pPr>
        <w:pStyle w:val="ListBullet2"/>
        <w:numPr>
          <w:ilvl w:val="0"/>
          <w:numId w:val="15"/>
          <w:numberingChange w:id="2479" w:author="Jean Anthony" w:date="2001-03-12T20:36:00Z" w:original=""/>
        </w:numPr>
      </w:pPr>
      <w:r>
        <w:t>subscriptionVersionOldSPFinalWindowExpiration (time sensitive T2 Old SP)</w:t>
      </w:r>
    </w:p>
    <w:p w14:paraId="315C65DF" w14:textId="77777777" w:rsidR="00000000" w:rsidRDefault="001F0AD0" w:rsidP="001F0AD0">
      <w:pPr>
        <w:pStyle w:val="ListBullet2"/>
        <w:numPr>
          <w:ilvl w:val="0"/>
          <w:numId w:val="15"/>
          <w:numberingChange w:id="2480" w:author="Jean Anthony" w:date="2001-03-12T20:36:00Z" w:original=""/>
        </w:numPr>
      </w:pPr>
      <w:r>
        <w:t>subscriptionVersionStatusAttributeValueChange</w:t>
      </w:r>
    </w:p>
    <w:p w14:paraId="40BCED29" w14:textId="77777777" w:rsidR="00000000" w:rsidRDefault="001F0AD0" w:rsidP="001F0AD0">
      <w:pPr>
        <w:pStyle w:val="ListBullet2"/>
        <w:numPr>
          <w:ilvl w:val="0"/>
          <w:numId w:val="15"/>
          <w:numberingChange w:id="2481" w:author="Jean Anthony" w:date="2001-03-12T20:36:00Z" w:original=""/>
        </w:numPr>
      </w:pPr>
      <w:r>
        <w:t>numberPoolBlockStatusAttributeValueChange</w:t>
      </w:r>
    </w:p>
    <w:p w14:paraId="2AE30CDF" w14:textId="77777777" w:rsidR="00000000" w:rsidRDefault="001F0AD0" w:rsidP="001F0AD0">
      <w:pPr>
        <w:pStyle w:val="ListBullet2"/>
        <w:numPr>
          <w:ilvl w:val="0"/>
          <w:numId w:val="15"/>
          <w:numberingChange w:id="2482" w:author="Jean Anthony" w:date="2001-03-12T20:36:00Z" w:original=""/>
        </w:numPr>
      </w:pPr>
      <w:r>
        <w:t>attributeV</w:t>
      </w:r>
      <w:r>
        <w:t>alueChange</w:t>
      </w:r>
    </w:p>
    <w:p w14:paraId="63718BB8" w14:textId="77777777" w:rsidR="00000000" w:rsidRDefault="001F0AD0" w:rsidP="001F0AD0">
      <w:pPr>
        <w:pStyle w:val="ListBullet2"/>
        <w:numPr>
          <w:ilvl w:val="0"/>
          <w:numId w:val="15"/>
          <w:numberingChange w:id="2483" w:author="Jean Anthony" w:date="2001-03-12T20:36:00Z" w:original=""/>
        </w:numPr>
      </w:pPr>
      <w:r>
        <w:t>objectCreation</w:t>
      </w:r>
    </w:p>
    <w:p w14:paraId="160A0157" w14:textId="77777777" w:rsidR="00000000" w:rsidRDefault="001F0AD0" w:rsidP="001F0AD0">
      <w:pPr>
        <w:pStyle w:val="ListBullet2"/>
        <w:numPr>
          <w:ilvl w:val="0"/>
          <w:numId w:val="15"/>
          <w:numberingChange w:id="2484" w:author="Jean Anthony" w:date="2001-03-12T20:36:00Z" w:original=""/>
        </w:numPr>
      </w:pPr>
      <w:r>
        <w:t>objectDeletion</w:t>
      </w:r>
    </w:p>
    <w:p w14:paraId="18E224E0" w14:textId="77777777" w:rsidR="00000000" w:rsidRDefault="001F0AD0">
      <w:pPr>
        <w:pStyle w:val="ListBullet2"/>
        <w:numPr>
          <w:ilvl w:val="12"/>
          <w:numId w:val="0"/>
        </w:numPr>
        <w:ind w:left="720" w:hanging="360"/>
      </w:pPr>
    </w:p>
    <w:p w14:paraId="36AD56AE" w14:textId="77777777" w:rsidR="00000000" w:rsidRDefault="001F0AD0">
      <w:pPr>
        <w:pStyle w:val="ListBullet2"/>
        <w:numPr>
          <w:ilvl w:val="12"/>
          <w:numId w:val="0"/>
        </w:numPr>
        <w:spacing w:after="360"/>
        <w:ind w:left="720" w:hanging="360"/>
      </w:pPr>
      <w:r>
        <w:t>For a complete list of notifications reference the IIS.</w:t>
      </w:r>
    </w:p>
    <w:p w14:paraId="32E3189E" w14:textId="77777777" w:rsidR="00000000" w:rsidRDefault="001F0AD0">
      <w:pPr>
        <w:pStyle w:val="RequirementHead"/>
        <w:numPr>
          <w:ilvl w:val="12"/>
          <w:numId w:val="0"/>
        </w:numPr>
        <w:ind w:left="1260" w:hanging="1260"/>
      </w:pPr>
      <w:r>
        <w:t xml:space="preserve">RR6-30 </w:t>
      </w:r>
      <w:r>
        <w:tab/>
        <w:t>Notification Recovery – Order of Recovery</w:t>
      </w:r>
    </w:p>
    <w:p w14:paraId="4D344335" w14:textId="77777777" w:rsidR="00000000" w:rsidRDefault="001F0AD0">
      <w:pPr>
        <w:pStyle w:val="RequirementBody"/>
        <w:numPr>
          <w:ilvl w:val="12"/>
          <w:numId w:val="0"/>
        </w:numPr>
      </w:pPr>
      <w:r>
        <w:t>NPAC SMS shall recover all notifications, failed or successful, in time sequence order when notification rec</w:t>
      </w:r>
      <w:r>
        <w:t>overy is requested by the SOA or LSMS.</w:t>
      </w:r>
    </w:p>
    <w:p w14:paraId="690331FA" w14:textId="77777777" w:rsidR="00000000" w:rsidRDefault="001F0AD0">
      <w:pPr>
        <w:pStyle w:val="RequirementHead"/>
        <w:numPr>
          <w:ilvl w:val="12"/>
          <w:numId w:val="0"/>
        </w:numPr>
        <w:ind w:left="1260" w:hanging="1260"/>
      </w:pPr>
      <w:r>
        <w:t xml:space="preserve">RR6-31 </w:t>
      </w:r>
      <w:r>
        <w:tab/>
        <w:t>Notification Recovery – Time Range Limit</w:t>
      </w:r>
    </w:p>
    <w:p w14:paraId="3AA128F9" w14:textId="77777777" w:rsidR="00000000" w:rsidRDefault="001F0AD0">
      <w:pPr>
        <w:pStyle w:val="RequirementBody"/>
        <w:numPr>
          <w:ilvl w:val="12"/>
          <w:numId w:val="0"/>
        </w:numPr>
      </w:pPr>
      <w:r>
        <w:t>NPAC SMS shall use the Maximum Download Duration Tunable to limit the time range requested in a notification recovery request.</w:t>
      </w:r>
    </w:p>
    <w:p w14:paraId="53ADBA8A" w14:textId="77777777" w:rsidR="00000000" w:rsidRDefault="001F0AD0">
      <w:pPr>
        <w:pStyle w:val="RequirementHead"/>
        <w:numPr>
          <w:ilvl w:val="12"/>
          <w:numId w:val="0"/>
        </w:numPr>
        <w:ind w:left="1260" w:hanging="1260"/>
      </w:pPr>
      <w:r>
        <w:t xml:space="preserve">RR6-32 </w:t>
      </w:r>
      <w:r>
        <w:tab/>
        <w:t>Notification Recovery – SOA and L</w:t>
      </w:r>
      <w:r>
        <w:t>SMS Independence</w:t>
      </w:r>
    </w:p>
    <w:p w14:paraId="4ADA110E" w14:textId="77777777" w:rsidR="00000000" w:rsidRDefault="001F0AD0">
      <w:pPr>
        <w:pStyle w:val="RequirementBody"/>
        <w:numPr>
          <w:ilvl w:val="12"/>
          <w:numId w:val="0"/>
        </w:numPr>
      </w:pPr>
      <w:r>
        <w:t>NPAC SMS shall support the recovery of notifications for the SOA and LSMS as independent requests.</w:t>
      </w:r>
    </w:p>
    <w:p w14:paraId="2ACD2685" w14:textId="77777777" w:rsidR="00000000" w:rsidRDefault="001F0AD0">
      <w:pPr>
        <w:pStyle w:val="RequirementHead"/>
        <w:numPr>
          <w:ilvl w:val="12"/>
          <w:numId w:val="0"/>
        </w:numPr>
        <w:ind w:left="1260" w:hanging="1260"/>
      </w:pPr>
      <w:r>
        <w:t xml:space="preserve">RR6-33 </w:t>
      </w:r>
      <w:r>
        <w:tab/>
        <w:t>Notification Recovery – SOA Notifications</w:t>
      </w:r>
    </w:p>
    <w:p w14:paraId="1B4B8D64" w14:textId="77777777" w:rsidR="00000000" w:rsidRDefault="001F0AD0">
      <w:pPr>
        <w:pStyle w:val="RequirementBody"/>
        <w:numPr>
          <w:ilvl w:val="12"/>
          <w:numId w:val="0"/>
        </w:numPr>
      </w:pPr>
      <w:r>
        <w:t>NPAC SMS shall allow the SOA to only recover SOA notifications.</w:t>
      </w:r>
    </w:p>
    <w:p w14:paraId="3C7BFD56" w14:textId="77777777" w:rsidR="00000000" w:rsidRDefault="001F0AD0">
      <w:pPr>
        <w:pStyle w:val="RequirementHead"/>
        <w:numPr>
          <w:ilvl w:val="12"/>
          <w:numId w:val="0"/>
        </w:numPr>
        <w:ind w:left="1260" w:hanging="1260"/>
      </w:pPr>
      <w:r>
        <w:t>RR6-34</w:t>
      </w:r>
      <w:r>
        <w:tab/>
        <w:t xml:space="preserve"> Notification Recov</w:t>
      </w:r>
      <w:r>
        <w:t>ery – LSMS Notifications</w:t>
      </w:r>
    </w:p>
    <w:p w14:paraId="7BB29512" w14:textId="77777777" w:rsidR="00000000" w:rsidRDefault="001F0AD0">
      <w:pPr>
        <w:pStyle w:val="RequirementBody"/>
      </w:pPr>
      <w:r>
        <w:t>NPAC SMS shall allow the LSMS to only recover LSMS notifications.</w:t>
      </w:r>
    </w:p>
    <w:p w14:paraId="0D0DC2A9" w14:textId="77777777" w:rsidR="00000000" w:rsidRDefault="001F0AD0">
      <w:pPr>
        <w:pStyle w:val="Heading2"/>
        <w:numPr>
          <w:numberingChange w:id="2485" w:author="Jean Anthony" w:date="2001-03-12T20:36:00Z" w:original="%1:6:0:.%2:8:0:"/>
        </w:numPr>
      </w:pPr>
      <w:bookmarkStart w:id="2486" w:name="_Toc508178580"/>
      <w:r>
        <w:t>Network Data Recovery</w:t>
      </w:r>
      <w:bookmarkEnd w:id="2486"/>
    </w:p>
    <w:p w14:paraId="63F18F41" w14:textId="77777777" w:rsidR="00000000" w:rsidRDefault="001F0AD0">
      <w:pPr>
        <w:pStyle w:val="RequirementHead"/>
      </w:pPr>
      <w:r>
        <w:t>RR6-37</w:t>
      </w:r>
      <w:r>
        <w:tab/>
        <w:t>Network Data Recovery</w:t>
      </w:r>
    </w:p>
    <w:p w14:paraId="4511A3DA" w14:textId="77777777" w:rsidR="00000000" w:rsidRDefault="001F0AD0">
      <w:pPr>
        <w:pStyle w:val="RequirementBody"/>
      </w:pPr>
      <w:r>
        <w:t>NPAC SMS shall provide a mechanism that allows a SOA or LSMS to recover network data downloads that were missed du</w:t>
      </w:r>
      <w:r>
        <w:t>ring a broadcast to the SOA or LSMS.</w:t>
      </w:r>
    </w:p>
    <w:p w14:paraId="50C7C9F8" w14:textId="77777777" w:rsidR="00000000" w:rsidRDefault="001F0AD0">
      <w:pPr>
        <w:pStyle w:val="RequirementHead"/>
      </w:pPr>
      <w:r>
        <w:t>RR6-38</w:t>
      </w:r>
      <w:r>
        <w:tab/>
        <w:t>Network Data Recovery – Order of Recovery</w:t>
      </w:r>
    </w:p>
    <w:p w14:paraId="1B9C1EE4" w14:textId="77777777" w:rsidR="00000000" w:rsidRDefault="001F0AD0">
      <w:pPr>
        <w:pStyle w:val="RequirementBody"/>
      </w:pPr>
      <w:r>
        <w:t>NPAC SMS shall recover all network data download broadcasts in time sequence order when network data recovery is requested by the SOA or LSMS.</w:t>
      </w:r>
    </w:p>
    <w:p w14:paraId="4F59C49A" w14:textId="77777777" w:rsidR="00000000" w:rsidRDefault="001F0AD0">
      <w:pPr>
        <w:pStyle w:val="RequirementHead"/>
      </w:pPr>
      <w:r>
        <w:t>RR6-39</w:t>
      </w:r>
      <w:r>
        <w:tab/>
        <w:t>Network Data Recover</w:t>
      </w:r>
      <w:r>
        <w:t>y – Time Range Limit</w:t>
      </w:r>
    </w:p>
    <w:p w14:paraId="41D8357E" w14:textId="77777777" w:rsidR="00000000" w:rsidRDefault="001F0AD0">
      <w:pPr>
        <w:pStyle w:val="RequirementBody"/>
      </w:pPr>
      <w:r>
        <w:t>NPAC SMS shall use the Maximum Download Duration Tunable to limit the time range requested in a network data recovery request.</w:t>
      </w:r>
    </w:p>
    <w:p w14:paraId="1E88EBAE" w14:textId="77777777" w:rsidR="00000000" w:rsidRDefault="001F0AD0">
      <w:pPr>
        <w:pStyle w:val="RequirementHead"/>
      </w:pPr>
      <w:r>
        <w:t>RR6-40</w:t>
      </w:r>
      <w:r>
        <w:tab/>
        <w:t>Network Data Recovery – SOA and LSMS Independence</w:t>
      </w:r>
    </w:p>
    <w:p w14:paraId="05C641F0" w14:textId="77777777" w:rsidR="00000000" w:rsidRDefault="001F0AD0">
      <w:pPr>
        <w:pStyle w:val="RequirementBody"/>
      </w:pPr>
      <w:r>
        <w:t>NPAC SMS shall support the recovery of network data</w:t>
      </w:r>
      <w:r>
        <w:t xml:space="preserve"> for the SOA and LSMS as independent requests.</w:t>
      </w:r>
    </w:p>
    <w:p w14:paraId="21DC51DB" w14:textId="77777777" w:rsidR="00000000" w:rsidRDefault="001F0AD0">
      <w:pPr>
        <w:pStyle w:val="RequirementHead"/>
      </w:pPr>
      <w:r>
        <w:t>RR6-41</w:t>
      </w:r>
      <w:r>
        <w:tab/>
        <w:t>Network Data Recovery – SOA Network Data</w:t>
      </w:r>
    </w:p>
    <w:p w14:paraId="1C3D04D8" w14:textId="77777777" w:rsidR="00000000" w:rsidRDefault="001F0AD0">
      <w:pPr>
        <w:pStyle w:val="RequirementBody"/>
      </w:pPr>
      <w:r>
        <w:t>NPAC SMS shall allow the SOA to only recover network data downloads intended for the SOA.</w:t>
      </w:r>
    </w:p>
    <w:p w14:paraId="6BEF947A" w14:textId="77777777" w:rsidR="00000000" w:rsidRDefault="001F0AD0">
      <w:pPr>
        <w:pStyle w:val="RequirementHead"/>
      </w:pPr>
      <w:r>
        <w:t>RR6-42</w:t>
      </w:r>
      <w:r>
        <w:tab/>
        <w:t>Network Data Recovery – LSMS Network Data</w:t>
      </w:r>
    </w:p>
    <w:p w14:paraId="61200D7F" w14:textId="77777777" w:rsidR="00000000" w:rsidRDefault="001F0AD0">
      <w:pPr>
        <w:pStyle w:val="RequirementBody"/>
      </w:pPr>
      <w:r>
        <w:t>NPAC SMS shall allow t</w:t>
      </w:r>
      <w:r>
        <w:t>he LSMS to only recover network data downloads intended for the LSMS.</w:t>
      </w:r>
    </w:p>
    <w:p w14:paraId="25B2A0AC" w14:textId="77777777" w:rsidR="00000000" w:rsidRDefault="001F0AD0">
      <w:pPr>
        <w:pStyle w:val="RequirementHead"/>
      </w:pPr>
      <w:r>
        <w:t>RR6-43</w:t>
      </w:r>
      <w:r>
        <w:tab/>
        <w:t>Network Data Recovery – Network Data Criteria</w:t>
      </w:r>
    </w:p>
    <w:p w14:paraId="50CAB0AA" w14:textId="77777777" w:rsidR="00000000" w:rsidRDefault="001F0AD0">
      <w:pPr>
        <w:pStyle w:val="RequirementBody"/>
        <w:spacing w:after="100" w:afterAutospacing="1"/>
      </w:pPr>
      <w:r>
        <w:t>NPAC SMS shall support the following network data download criteria:</w:t>
      </w:r>
    </w:p>
    <w:p w14:paraId="0AE83CDB" w14:textId="77777777" w:rsidR="00000000" w:rsidRDefault="001F0AD0" w:rsidP="001F0AD0">
      <w:pPr>
        <w:pStyle w:val="BodyText"/>
        <w:numPr>
          <w:ilvl w:val="0"/>
          <w:numId w:val="37"/>
          <w:numberingChange w:id="2487" w:author="Jean Anthony" w:date="2001-03-12T20:36:00Z" w:original=""/>
        </w:numPr>
        <w:spacing w:before="0" w:after="0"/>
      </w:pPr>
      <w:r>
        <w:t>Time-range (optional)</w:t>
      </w:r>
    </w:p>
    <w:p w14:paraId="0A7361E6" w14:textId="77777777" w:rsidR="00000000" w:rsidRDefault="001F0AD0" w:rsidP="001F0AD0">
      <w:pPr>
        <w:pStyle w:val="BodyText"/>
        <w:numPr>
          <w:ilvl w:val="0"/>
          <w:numId w:val="38"/>
          <w:numberingChange w:id="2488" w:author="Jean Anthony" w:date="2001-03-12T20:36:00Z" w:original=""/>
        </w:numPr>
        <w:spacing w:before="0" w:after="360"/>
      </w:pPr>
      <w:r>
        <w:t>Single Service Provider or all Service Pro</w:t>
      </w:r>
      <w:r>
        <w:t>viders (required)</w:t>
      </w:r>
    </w:p>
    <w:p w14:paraId="077F5AD9" w14:textId="77777777" w:rsidR="00000000" w:rsidRDefault="001F0AD0">
      <w:pPr>
        <w:pStyle w:val="RequirementHead"/>
      </w:pPr>
      <w:r>
        <w:t>RR6-44</w:t>
      </w:r>
      <w:r>
        <w:tab/>
        <w:t>Network Data Recovery – Network Data Choices</w:t>
      </w:r>
    </w:p>
    <w:p w14:paraId="3BCCE357" w14:textId="77777777" w:rsidR="00000000" w:rsidRDefault="001F0AD0">
      <w:pPr>
        <w:pStyle w:val="RequirementBody"/>
        <w:spacing w:after="120"/>
      </w:pPr>
      <w:r>
        <w:t>NPAC SMS shall require one of the following network data download choices:</w:t>
      </w:r>
    </w:p>
    <w:p w14:paraId="3E3A5666" w14:textId="77777777" w:rsidR="00000000" w:rsidRDefault="001F0AD0" w:rsidP="001F0AD0">
      <w:pPr>
        <w:pStyle w:val="BodyText"/>
        <w:numPr>
          <w:ilvl w:val="0"/>
          <w:numId w:val="39"/>
          <w:numberingChange w:id="2489" w:author="Jean Anthony" w:date="2001-03-12T20:36:00Z" w:original=""/>
        </w:numPr>
        <w:spacing w:before="0" w:after="0"/>
      </w:pPr>
      <w:r>
        <w:t>npa-nxx-data (with one of the two selections below)</w:t>
      </w:r>
    </w:p>
    <w:p w14:paraId="5F116011" w14:textId="77777777" w:rsidR="00000000" w:rsidRDefault="001F0AD0" w:rsidP="001F0AD0">
      <w:pPr>
        <w:pStyle w:val="BodyText"/>
        <w:numPr>
          <w:ilvl w:val="0"/>
          <w:numId w:val="40"/>
          <w:numberingChange w:id="2490" w:author="Jean Anthony" w:date="2001-03-12T20:36:00Z" w:original=""/>
        </w:numPr>
        <w:spacing w:before="0" w:after="0"/>
        <w:ind w:left="720"/>
      </w:pPr>
      <w:r>
        <w:t>npa-nxx-range</w:t>
      </w:r>
    </w:p>
    <w:p w14:paraId="389F6449" w14:textId="77777777" w:rsidR="00000000" w:rsidRDefault="001F0AD0" w:rsidP="001F0AD0">
      <w:pPr>
        <w:pStyle w:val="BodyText"/>
        <w:numPr>
          <w:ilvl w:val="0"/>
          <w:numId w:val="40"/>
          <w:numberingChange w:id="2491" w:author="Jean Anthony" w:date="2001-03-12T20:36:00Z" w:original=""/>
        </w:numPr>
        <w:spacing w:before="0" w:after="0"/>
        <w:ind w:left="720"/>
      </w:pPr>
      <w:r>
        <w:t>all</w:t>
      </w:r>
    </w:p>
    <w:p w14:paraId="55D724E0" w14:textId="77777777" w:rsidR="00000000" w:rsidRDefault="001F0AD0" w:rsidP="001F0AD0">
      <w:pPr>
        <w:pStyle w:val="BodyText"/>
        <w:numPr>
          <w:ilvl w:val="0"/>
          <w:numId w:val="39"/>
          <w:numberingChange w:id="2492" w:author="Jean Anthony" w:date="2001-03-12T20:36:00Z" w:original=""/>
        </w:numPr>
        <w:spacing w:before="0" w:after="0"/>
      </w:pPr>
      <w:r>
        <w:t xml:space="preserve">lrn data (with one of the two selections </w:t>
      </w:r>
      <w:r>
        <w:t>below)</w:t>
      </w:r>
    </w:p>
    <w:p w14:paraId="39AE95D8" w14:textId="77777777" w:rsidR="00000000" w:rsidRDefault="001F0AD0" w:rsidP="001F0AD0">
      <w:pPr>
        <w:pStyle w:val="BodyText"/>
        <w:numPr>
          <w:ilvl w:val="0"/>
          <w:numId w:val="41"/>
          <w:numberingChange w:id="2493" w:author="Jean Anthony" w:date="2001-03-12T20:36:00Z" w:original=""/>
        </w:numPr>
        <w:spacing w:before="0" w:after="0"/>
        <w:ind w:left="720"/>
      </w:pPr>
      <w:r>
        <w:t>lrn-range</w:t>
      </w:r>
    </w:p>
    <w:p w14:paraId="79B74B98" w14:textId="77777777" w:rsidR="00000000" w:rsidRDefault="001F0AD0" w:rsidP="001F0AD0">
      <w:pPr>
        <w:pStyle w:val="BodyText"/>
        <w:numPr>
          <w:ilvl w:val="0"/>
          <w:numId w:val="41"/>
          <w:numberingChange w:id="2494" w:author="Jean Anthony" w:date="2001-03-12T20:36:00Z" w:original=""/>
        </w:numPr>
        <w:spacing w:before="0" w:after="0"/>
        <w:ind w:left="720"/>
      </w:pPr>
      <w:r>
        <w:t>all</w:t>
      </w:r>
    </w:p>
    <w:p w14:paraId="07DBF50B" w14:textId="77777777" w:rsidR="00000000" w:rsidRDefault="001F0AD0" w:rsidP="001F0AD0">
      <w:pPr>
        <w:pStyle w:val="BodyText"/>
        <w:numPr>
          <w:ilvl w:val="0"/>
          <w:numId w:val="39"/>
          <w:numberingChange w:id="2495" w:author="Jean Anthony" w:date="2001-03-12T20:36:00Z" w:original=""/>
        </w:numPr>
        <w:spacing w:before="0" w:after="0"/>
      </w:pPr>
      <w:r>
        <w:t>all network data</w:t>
      </w:r>
    </w:p>
    <w:p w14:paraId="1C544CFD" w14:textId="77777777" w:rsidR="00000000" w:rsidRDefault="001F0AD0" w:rsidP="001F0AD0">
      <w:pPr>
        <w:pStyle w:val="BodyText"/>
        <w:numPr>
          <w:ilvl w:val="0"/>
          <w:numId w:val="39"/>
          <w:numberingChange w:id="2496" w:author="Jean Anthony" w:date="2001-03-12T20:36:00Z" w:original=""/>
        </w:numPr>
        <w:spacing w:before="0" w:after="0"/>
      </w:pPr>
      <w:r>
        <w:t>npa-nxx-x-data (with one of the two selections below)</w:t>
      </w:r>
    </w:p>
    <w:p w14:paraId="691A3CE8" w14:textId="77777777" w:rsidR="00000000" w:rsidRDefault="001F0AD0" w:rsidP="001F0AD0">
      <w:pPr>
        <w:pStyle w:val="BodyText"/>
        <w:numPr>
          <w:ilvl w:val="0"/>
          <w:numId w:val="40"/>
          <w:numberingChange w:id="2497" w:author="Jean Anthony" w:date="2001-03-12T20:36:00Z" w:original=""/>
        </w:numPr>
        <w:spacing w:before="0" w:after="0"/>
        <w:ind w:left="720"/>
      </w:pPr>
      <w:r>
        <w:t>npa-nxx-x-range</w:t>
      </w:r>
    </w:p>
    <w:p w14:paraId="2E9F768F" w14:textId="77777777" w:rsidR="00000000" w:rsidRDefault="001F0AD0" w:rsidP="001F0AD0">
      <w:pPr>
        <w:pStyle w:val="BodyText"/>
        <w:numPr>
          <w:ilvl w:val="0"/>
          <w:numId w:val="40"/>
          <w:numberingChange w:id="2498" w:author="Jean Anthony" w:date="2001-03-12T20:36:00Z" w:original=""/>
        </w:numPr>
        <w:spacing w:before="0" w:after="360"/>
        <w:ind w:left="720"/>
      </w:pPr>
      <w:r>
        <w:t>all</w:t>
      </w:r>
    </w:p>
    <w:p w14:paraId="36942377" w14:textId="77777777" w:rsidR="00000000" w:rsidRDefault="001F0AD0">
      <w:pPr>
        <w:pStyle w:val="RequirementHead"/>
      </w:pPr>
      <w:r>
        <w:t>RR6-45</w:t>
      </w:r>
      <w:r>
        <w:tab/>
        <w:t>Resynchronization of Number Pool NPA-NXX-X Holder Information – Local SMS NPA-NXX-X Indicator set to TRUE</w:t>
      </w:r>
    </w:p>
    <w:p w14:paraId="6C216C10" w14:textId="77777777" w:rsidR="00000000" w:rsidRDefault="001F0AD0">
      <w:pPr>
        <w:pStyle w:val="RequirementBody"/>
      </w:pPr>
      <w:r>
        <w:t>NPAC SMS shall process a Servic</w:t>
      </w:r>
      <w:r>
        <w:t xml:space="preserve">e Provider request to download Network data over the NPAC SMS to Local SMS Interface, when a Service Provider establishes an association with the resynchronization flag set to TRUE, and the download of NPA-NXX-X (or ALL) is TRUE, and shall </w:t>
      </w:r>
      <w:r>
        <w:rPr>
          <w:b/>
          <w:i/>
        </w:rPr>
        <w:t>send</w:t>
      </w:r>
      <w:r>
        <w:t xml:space="preserve"> the NPA-NXX</w:t>
      </w:r>
      <w:r>
        <w:t>-X portion of the Network data when the Service Provider's NPAC Customer LSMS NPA-NXX-X Indicator is set to TRUE.  (Previously N-380)</w:t>
      </w:r>
    </w:p>
    <w:p w14:paraId="593B87DD" w14:textId="77777777" w:rsidR="00000000" w:rsidRDefault="001F0AD0">
      <w:pPr>
        <w:pStyle w:val="RequirementHead"/>
      </w:pPr>
      <w:r>
        <w:t>RR6-46</w:t>
      </w:r>
      <w:r>
        <w:tab/>
        <w:t>Resynchronization of Number Pool NPA-NXX-X Holder Information – Local SMS NPA-NXX-X Indicator set to FALSE</w:t>
      </w:r>
    </w:p>
    <w:p w14:paraId="5BD81268" w14:textId="77777777" w:rsidR="00000000" w:rsidRDefault="001F0AD0">
      <w:pPr>
        <w:pStyle w:val="RequirementBody"/>
      </w:pPr>
      <w:r>
        <w:t>NPAC SMS</w:t>
      </w:r>
      <w:r>
        <w:t xml:space="preserve"> shall process a Service Provider request to download Network data over the NPAC SMS to Local SMS Interface, when a Service Provider establishes an association with the resynchronization flag set to TRUE, and the download of NPA-NXX-X (or ALL) is TRUE, and</w:t>
      </w:r>
      <w:r>
        <w:t xml:space="preserve"> shall </w:t>
      </w:r>
      <w:r>
        <w:rPr>
          <w:b/>
          <w:i/>
        </w:rPr>
        <w:t>suppress</w:t>
      </w:r>
      <w:r>
        <w:t xml:space="preserve"> the NPA-NXX-X portion of the Network data when the Service Provider's NPAC Customer LSMS NPA-NXX-X Indicator is set to FALSE.  (Previously N-390)</w:t>
      </w:r>
    </w:p>
    <w:p w14:paraId="0B4719EB" w14:textId="77777777" w:rsidR="00000000" w:rsidRDefault="001F0AD0">
      <w:pPr>
        <w:pStyle w:val="RequirementHead"/>
      </w:pPr>
      <w:r>
        <w:t>RR6-47</w:t>
      </w:r>
      <w:r>
        <w:tab/>
        <w:t>Resynchronization of Number Pool NPA-NXX-X Holder Information – NPA-NXX-X resync and qu</w:t>
      </w:r>
      <w:r>
        <w:t>euing of messages to Local SMS</w:t>
      </w:r>
    </w:p>
    <w:p w14:paraId="41BA02B2" w14:textId="77777777" w:rsidR="00000000" w:rsidRDefault="001F0AD0">
      <w:pPr>
        <w:pStyle w:val="RequirementBody"/>
      </w:pPr>
      <w:r>
        <w:t>NPAC SMS shall queue up a single instance of all messages to the Local SMS, via the NPAC SMS to Local SMS Interface, when a Service Provider establishes an association with the NPAC SMS and where the resynchronization flag is</w:t>
      </w:r>
      <w:r>
        <w:t xml:space="preserve"> set to TRUE.  (Previously N-392)</w:t>
      </w:r>
    </w:p>
    <w:p w14:paraId="18063498" w14:textId="77777777" w:rsidR="00000000" w:rsidRDefault="001F0AD0">
      <w:pPr>
        <w:pStyle w:val="RequirementHead"/>
      </w:pPr>
      <w:r>
        <w:t>RR6-48</w:t>
      </w:r>
      <w:r>
        <w:tab/>
        <w:t>Resynchronization of Number Pool NPA-NXX-X Holder Information – NPA-NXX-X resync and sending of queued messages to Local SMS</w:t>
      </w:r>
    </w:p>
    <w:p w14:paraId="411C5B19" w14:textId="77777777" w:rsidR="00000000" w:rsidRDefault="001F0AD0">
      <w:pPr>
        <w:pStyle w:val="RequirementBody"/>
      </w:pPr>
      <w:r>
        <w:t>NPAC SMS shall send queued up messages to the Local SMS, via the NPAC SMS to Local SMS Int</w:t>
      </w:r>
      <w:r>
        <w:t>erface, when a Service Provider has sent a message to the NPAC SMS that resynchronization has been completed.  (Previously N-394)</w:t>
      </w:r>
    </w:p>
    <w:p w14:paraId="77DFAA8A" w14:textId="77777777" w:rsidR="00000000" w:rsidRDefault="001F0AD0">
      <w:pPr>
        <w:pStyle w:val="RequirementHead"/>
      </w:pPr>
      <w:r>
        <w:t>RR6-49</w:t>
      </w:r>
      <w:r>
        <w:tab/>
        <w:t>Resynchronization of Number Pool NPA-NXX-X Holder Information – Filters on NPA-NXX-X resync to Local SMS</w:t>
      </w:r>
    </w:p>
    <w:p w14:paraId="5A9E75E1" w14:textId="77777777" w:rsidR="00000000" w:rsidRDefault="001F0AD0">
      <w:pPr>
        <w:pStyle w:val="RequirementBody"/>
      </w:pPr>
      <w:r>
        <w:t>NPAC SMS shall</w:t>
      </w:r>
      <w:r>
        <w:t xml:space="preserve"> apply NPA-NXX Filters to NPA-NXX-X resynchronization to the Local SMS(s) via the NPAC SMS to Local SMS Interface.  (Previously N-400)</w:t>
      </w:r>
    </w:p>
    <w:p w14:paraId="0C1D1B6C" w14:textId="77777777" w:rsidR="00000000" w:rsidRDefault="001F0AD0">
      <w:pPr>
        <w:pStyle w:val="RequirementHead"/>
      </w:pPr>
      <w:r>
        <w:t>RR6-50</w:t>
      </w:r>
      <w:r>
        <w:tab/>
        <w:t>Resynchronization of Number Pool NPA-NXX-X Holder Information – SOA NPA-NXX-X Indicator set to TRUE</w:t>
      </w:r>
    </w:p>
    <w:p w14:paraId="53B1BA2D" w14:textId="77777777" w:rsidR="00000000" w:rsidRDefault="001F0AD0">
      <w:pPr>
        <w:pStyle w:val="RequirementBody"/>
      </w:pPr>
      <w:r>
        <w:t>NPAC SMS shall</w:t>
      </w:r>
      <w:r>
        <w:t xml:space="preserve"> process a Service Provider request to download Network data over the SOA to NPAC SMS Interface, when a Service Provider establishes an association with the resynchronization flag set to TRUE, and the download of NPA-NXX-X (or ALL) is TRUE, and shall </w:t>
      </w:r>
      <w:r>
        <w:rPr>
          <w:b/>
          <w:i/>
        </w:rPr>
        <w:t>send</w:t>
      </w:r>
      <w:r>
        <w:t xml:space="preserve"> </w:t>
      </w:r>
      <w:r>
        <w:t>the NPA-NXX-X portion of the Network data when the Service Provider's NPAC Customer SOA NPA-NXX-X Indicator is set to TRUE.  (Previously N-410)</w:t>
      </w:r>
    </w:p>
    <w:p w14:paraId="6440362C" w14:textId="77777777" w:rsidR="00000000" w:rsidRDefault="001F0AD0">
      <w:pPr>
        <w:pStyle w:val="RequirementHead"/>
      </w:pPr>
      <w:r>
        <w:t>RR6-51</w:t>
      </w:r>
      <w:r>
        <w:tab/>
        <w:t>Resynchronization of Number Pool NPA-NXX-X Holder Information – SOA NPA-NXX-X Indicator set to FALSE</w:t>
      </w:r>
    </w:p>
    <w:p w14:paraId="0E6B306C" w14:textId="77777777" w:rsidR="00000000" w:rsidRDefault="001F0AD0">
      <w:pPr>
        <w:pStyle w:val="RequirementBody"/>
      </w:pPr>
      <w:r>
        <w:t>NPAC</w:t>
      </w:r>
      <w:r>
        <w:t xml:space="preserve"> SMS shall process a Service Provider request to download Network data over the SOA to NPAC SMS Interface, when a Service Provider establishes an association with the resynchronization flag set to TRUE, and the download of NPA-NXX-X (or ALL) is TRUE, and s</w:t>
      </w:r>
      <w:r>
        <w:t xml:space="preserve">hall </w:t>
      </w:r>
      <w:r>
        <w:rPr>
          <w:b/>
          <w:i/>
        </w:rPr>
        <w:t>suppress</w:t>
      </w:r>
      <w:r>
        <w:t xml:space="preserve"> the NPA-NXX-X portion of the Network data when the Service Provider's NPAC Customer SOA NPA-NXX-X Indicator is set to FALSE.  (Previously N-420)</w:t>
      </w:r>
    </w:p>
    <w:p w14:paraId="412D4B11" w14:textId="77777777" w:rsidR="00000000" w:rsidRDefault="001F0AD0">
      <w:pPr>
        <w:pStyle w:val="RequirementHead"/>
      </w:pPr>
      <w:r>
        <w:t>RR6-52</w:t>
      </w:r>
      <w:r>
        <w:tab/>
        <w:t>Resynchronization of Number Pool NPA-NXX-X Holder Information – NPA-NXX-X resync and queui</w:t>
      </w:r>
      <w:r>
        <w:t>ng of messages to SOA</w:t>
      </w:r>
    </w:p>
    <w:p w14:paraId="01A5AEFC" w14:textId="77777777" w:rsidR="00000000" w:rsidRDefault="001F0AD0">
      <w:pPr>
        <w:pStyle w:val="RequirementBody"/>
      </w:pPr>
      <w:r>
        <w:t>NPAC SMS shall queue up a single instance of all messages to the SOA, via the SOA to NPAC SMS Interface, when a Service Provider establishes an association with the NPAC SMS and where the resynchronization flag is set to TRUE.  (Previ</w:t>
      </w:r>
      <w:r>
        <w:t>ously N-430)</w:t>
      </w:r>
    </w:p>
    <w:p w14:paraId="4C36AAED" w14:textId="77777777" w:rsidR="00000000" w:rsidRDefault="001F0AD0">
      <w:pPr>
        <w:pStyle w:val="RequirementHead"/>
      </w:pPr>
      <w:r>
        <w:t>RR6-53</w:t>
      </w:r>
      <w:r>
        <w:tab/>
        <w:t>Resynchronization of Number Pool NPA-NXX-X Holder Information – NPA-NXX-X resync and sending of queued messages to SOA</w:t>
      </w:r>
    </w:p>
    <w:p w14:paraId="68481479" w14:textId="77777777" w:rsidR="00000000" w:rsidRDefault="001F0AD0">
      <w:pPr>
        <w:pStyle w:val="RequirementBody"/>
      </w:pPr>
      <w:r>
        <w:t>NPAC SMS shall send queued up messages to the SOA, via the SOA to NPAC SMS Interface, when a Service Provider has sen</w:t>
      </w:r>
      <w:r>
        <w:t>t a message to the NPAC SMS that resynchronization has been completed.  (Previously N-440)</w:t>
      </w:r>
    </w:p>
    <w:p w14:paraId="30464B1D" w14:textId="77777777" w:rsidR="00000000" w:rsidRDefault="001F0AD0">
      <w:pPr>
        <w:pStyle w:val="RequirementHead"/>
      </w:pPr>
      <w:r>
        <w:t>RR6-54</w:t>
      </w:r>
      <w:r>
        <w:tab/>
        <w:t>Resynchronization of Number Pool NPA-NXX-X Holder Information – Filters on NPA-NXX-X resync to SOA</w:t>
      </w:r>
    </w:p>
    <w:p w14:paraId="13BC5342" w14:textId="77777777" w:rsidR="00000000" w:rsidRDefault="001F0AD0">
      <w:pPr>
        <w:pStyle w:val="BodyText"/>
      </w:pPr>
      <w:r>
        <w:t>NPAC SMS shall apply NPA-NXX Filters to NPA-NXX-X resynchro</w:t>
      </w:r>
      <w:r>
        <w:t>nization to the SOA(s) via the SOA to NPAC SMS Interface.  (Previously N-450)</w:t>
      </w:r>
    </w:p>
    <w:p w14:paraId="3AD2B589" w14:textId="77777777" w:rsidR="00000000" w:rsidRDefault="001F0AD0">
      <w:pPr>
        <w:pStyle w:val="Heading2"/>
        <w:numPr>
          <w:numberingChange w:id="2499" w:author="Jean Anthony" w:date="2001-03-12T20:36:00Z" w:original="%1:6:0:.%2:9:0:"/>
        </w:numPr>
        <w:ind w:left="720" w:hanging="720"/>
      </w:pPr>
      <w:bookmarkStart w:id="2500" w:name="_Toc508178581"/>
      <w:r>
        <w:t>Subscription Data Recovery</w:t>
      </w:r>
      <w:bookmarkEnd w:id="2500"/>
    </w:p>
    <w:p w14:paraId="408B2934" w14:textId="77777777" w:rsidR="00000000" w:rsidRDefault="001F0AD0">
      <w:pPr>
        <w:pStyle w:val="RequirementHead"/>
      </w:pPr>
      <w:r>
        <w:t>RR6-55</w:t>
      </w:r>
      <w:r>
        <w:tab/>
        <w:t xml:space="preserve">Subscription Data Recovery </w:t>
      </w:r>
    </w:p>
    <w:p w14:paraId="35B880F7" w14:textId="77777777" w:rsidR="00000000" w:rsidRDefault="001F0AD0">
      <w:pPr>
        <w:pStyle w:val="RequirementBody"/>
      </w:pPr>
      <w:r>
        <w:t>NPAC SMS shall provide a mechanism that allows an LSMS to recover subscription data downloads that were missed durin</w:t>
      </w:r>
      <w:r>
        <w:t>g a broadcast to the LSMS.</w:t>
      </w:r>
    </w:p>
    <w:p w14:paraId="02384BBE" w14:textId="77777777" w:rsidR="00000000" w:rsidRDefault="001F0AD0">
      <w:pPr>
        <w:pStyle w:val="RequirementHead"/>
      </w:pPr>
      <w:r>
        <w:t>RR6-56</w:t>
      </w:r>
      <w:r>
        <w:tab/>
        <w:t>Subscription Data Recovery – Order of Recovery</w:t>
      </w:r>
    </w:p>
    <w:p w14:paraId="44BE5A7E" w14:textId="77777777" w:rsidR="00000000" w:rsidRDefault="001F0AD0">
      <w:pPr>
        <w:pStyle w:val="RequirementBody"/>
      </w:pPr>
      <w:r>
        <w:t>NPAC SMS shall recover subscription data download broadcasts in time sequence order when subscription data recovery is requested by the LSMS.</w:t>
      </w:r>
    </w:p>
    <w:p w14:paraId="55A25C88" w14:textId="77777777" w:rsidR="00000000" w:rsidRDefault="001F0AD0">
      <w:pPr>
        <w:pStyle w:val="RequirementHead"/>
      </w:pPr>
      <w:r>
        <w:t>RR6-57</w:t>
      </w:r>
      <w:r>
        <w:tab/>
        <w:t>Subscription Data Recovery</w:t>
      </w:r>
      <w:r>
        <w:t xml:space="preserve"> – Time Range Limit</w:t>
      </w:r>
    </w:p>
    <w:p w14:paraId="50C4A632" w14:textId="77777777" w:rsidR="00000000" w:rsidRDefault="001F0AD0">
      <w:pPr>
        <w:pStyle w:val="RequirementBody"/>
      </w:pPr>
      <w:r>
        <w:t>NPAC SMS shall use the Maximum Download Duration Tunable to limit the time range requested in a subscription data recovery request.</w:t>
      </w:r>
    </w:p>
    <w:p w14:paraId="2328AF5F" w14:textId="77777777" w:rsidR="00000000" w:rsidRDefault="001F0AD0">
      <w:pPr>
        <w:pStyle w:val="RequirementHead"/>
      </w:pPr>
      <w:r>
        <w:t>RR6-58</w:t>
      </w:r>
      <w:r>
        <w:tab/>
        <w:t>Subscription Data Recovery – Subscription Data Choices</w:t>
      </w:r>
    </w:p>
    <w:p w14:paraId="6ADC95DE" w14:textId="77777777" w:rsidR="00000000" w:rsidRDefault="001F0AD0">
      <w:pPr>
        <w:pStyle w:val="RequirementBody"/>
        <w:spacing w:after="120"/>
      </w:pPr>
      <w:r>
        <w:t xml:space="preserve">NPAC SMS shall require an LSMS to specify </w:t>
      </w:r>
      <w:r>
        <w:t>one of the following choices in a subscription data recovery request:</w:t>
      </w:r>
    </w:p>
    <w:p w14:paraId="2B6E54FE" w14:textId="77777777" w:rsidR="00000000" w:rsidRDefault="001F0AD0" w:rsidP="001F0AD0">
      <w:pPr>
        <w:pStyle w:val="BodyText"/>
        <w:numPr>
          <w:ilvl w:val="0"/>
          <w:numId w:val="42"/>
          <w:numberingChange w:id="2501" w:author="Jean Anthony" w:date="2001-03-12T20:36:00Z" w:original=""/>
        </w:numPr>
        <w:spacing w:before="0" w:after="0"/>
        <w:ind w:left="72"/>
      </w:pPr>
      <w:r>
        <w:t>time-range</w:t>
      </w:r>
    </w:p>
    <w:p w14:paraId="42BF6B1E" w14:textId="77777777" w:rsidR="00000000" w:rsidRDefault="001F0AD0" w:rsidP="001F0AD0">
      <w:pPr>
        <w:pStyle w:val="BodyText"/>
        <w:numPr>
          <w:ilvl w:val="0"/>
          <w:numId w:val="42"/>
          <w:numberingChange w:id="2502" w:author="Jean Anthony" w:date="2001-03-12T20:36:00Z" w:original=""/>
        </w:numPr>
        <w:spacing w:before="0" w:after="0"/>
        <w:ind w:left="72"/>
      </w:pPr>
      <w:r>
        <w:t>TN</w:t>
      </w:r>
    </w:p>
    <w:p w14:paraId="447D2561" w14:textId="77777777" w:rsidR="00000000" w:rsidRDefault="001F0AD0" w:rsidP="001F0AD0">
      <w:pPr>
        <w:pStyle w:val="BodyText"/>
        <w:numPr>
          <w:ilvl w:val="0"/>
          <w:numId w:val="42"/>
          <w:numberingChange w:id="2503" w:author="Jean Anthony" w:date="2001-03-12T20:36:00Z" w:original=""/>
        </w:numPr>
        <w:spacing w:before="0" w:after="360"/>
        <w:ind w:left="72"/>
      </w:pPr>
      <w:r>
        <w:t>TN-range (NPA-NXX-XXXX) – (YYYY)</w:t>
      </w:r>
    </w:p>
    <w:p w14:paraId="100FDF05" w14:textId="77777777" w:rsidR="00000000" w:rsidRDefault="001F0AD0">
      <w:pPr>
        <w:pStyle w:val="RequirementHead"/>
      </w:pPr>
      <w:r>
        <w:t>RR6-59</w:t>
      </w:r>
      <w:r>
        <w:tab/>
        <w:t>Subscription Data Recovery – Full Failure SV</w:t>
      </w:r>
    </w:p>
    <w:p w14:paraId="4BEB820E" w14:textId="77777777" w:rsidR="00000000" w:rsidRDefault="001F0AD0">
      <w:pPr>
        <w:pStyle w:val="RequirementBody"/>
      </w:pPr>
      <w:r>
        <w:t>NPAC SMS shall exclude Subscription Versions with a status of failed, when subscription</w:t>
      </w:r>
      <w:r>
        <w:t xml:space="preserve"> data recovery is requested by the LSMS.</w:t>
      </w:r>
    </w:p>
    <w:p w14:paraId="24E9389E" w14:textId="77777777" w:rsidR="00000000" w:rsidRDefault="001F0AD0">
      <w:pPr>
        <w:pStyle w:val="RequirementHead"/>
      </w:pPr>
      <w:r>
        <w:t>RR6-60</w:t>
      </w:r>
      <w:r>
        <w:tab/>
        <w:t>Subscription Data Recovery – SV Timestamp for Requested Time Range</w:t>
      </w:r>
    </w:p>
    <w:p w14:paraId="222DBD99" w14:textId="77777777" w:rsidR="00000000" w:rsidRDefault="001F0AD0">
      <w:pPr>
        <w:pStyle w:val="RequirementBody"/>
      </w:pPr>
      <w:r>
        <w:t>NPAC SMS shall use the Subscription Version’s Broadcast Timestamp value to determine if an SV falls within the requested time range for a sub</w:t>
      </w:r>
      <w:r>
        <w:t>scription data recovery request.</w:t>
      </w:r>
    </w:p>
    <w:p w14:paraId="4FCF52E6" w14:textId="77777777" w:rsidR="00000000" w:rsidRDefault="001F0AD0">
      <w:pPr>
        <w:pStyle w:val="RequirementHead"/>
      </w:pPr>
      <w:r>
        <w:t>RR6-61</w:t>
      </w:r>
      <w:r>
        <w:tab/>
        <w:t>Subscription Data Recovery – Removal of Service Provider from Failed List</w:t>
      </w:r>
    </w:p>
    <w:p w14:paraId="5FAC23DC" w14:textId="77777777" w:rsidR="00000000" w:rsidRDefault="001F0AD0">
      <w:pPr>
        <w:pStyle w:val="RequirementBody"/>
      </w:pPr>
      <w:r>
        <w:t>NPAC SMS shall remove a Service Provider from the Failed SP List of an SV, upon successful recovery of the subscription data.</w:t>
      </w:r>
    </w:p>
    <w:p w14:paraId="69E894BF" w14:textId="77777777" w:rsidR="00000000" w:rsidRDefault="001F0AD0">
      <w:pPr>
        <w:pStyle w:val="RequirementHead"/>
      </w:pPr>
      <w:r>
        <w:t>RR6-62</w:t>
      </w:r>
      <w:r>
        <w:tab/>
        <w:t>Subscript</w:t>
      </w:r>
      <w:r>
        <w:t>ion Data Recovery – Successful Recovery of SV Data and Removal of Service Provider from Failed List – Both Service Providers</w:t>
      </w:r>
    </w:p>
    <w:p w14:paraId="1A9F5DD2" w14:textId="77777777" w:rsidR="00000000" w:rsidRDefault="001F0AD0">
      <w:pPr>
        <w:pStyle w:val="RequirementBody"/>
      </w:pPr>
      <w:r>
        <w:t>NPAC SMS shall send, to the Old and New Service Providers, the status and a list of all Local SMSs that currently exist on the Fail</w:t>
      </w:r>
      <w:r>
        <w:t>ed SP List of an SV, upon successful recovery of the subscription data, with the exception of modify active or disconnect requests.</w:t>
      </w:r>
    </w:p>
    <w:p w14:paraId="6EDF137C" w14:textId="77777777" w:rsidR="00000000" w:rsidRDefault="001F0AD0">
      <w:pPr>
        <w:pStyle w:val="RequirementHead"/>
      </w:pPr>
      <w:r>
        <w:t>RR6-63</w:t>
      </w:r>
      <w:r>
        <w:tab/>
        <w:t>Subscription Data Recovery – Successful Recovery of SV Data and Removal of Service Provider from Failed List – New Se</w:t>
      </w:r>
      <w:r>
        <w:t>rvice Provider Only</w:t>
      </w:r>
    </w:p>
    <w:p w14:paraId="7EFB5FD9" w14:textId="77777777" w:rsidR="00000000" w:rsidRDefault="001F0AD0">
      <w:pPr>
        <w:pStyle w:val="RequirementBody"/>
      </w:pPr>
      <w:r>
        <w:t>NPAC SMS shall send, to the New Service Provider only, the status and a list of all Local SMSs that currently exist on the Failed SP List of an SV, upon successful recovery of the subscription data, specific to modify active or disconne</w:t>
      </w:r>
      <w:r>
        <w:t>ct requests.</w:t>
      </w:r>
    </w:p>
    <w:p w14:paraId="0C9905F1" w14:textId="77777777" w:rsidR="00000000" w:rsidRDefault="001F0AD0">
      <w:pPr>
        <w:pStyle w:val="RequirementHead"/>
      </w:pPr>
      <w:r>
        <w:t>RR6-64</w:t>
      </w:r>
      <w:r>
        <w:tab/>
        <w:t>Number Pool Block Holder Information Resynchronization – Block</w:t>
      </w:r>
    </w:p>
    <w:p w14:paraId="658596A3" w14:textId="77777777" w:rsidR="00000000" w:rsidRDefault="001F0AD0">
      <w:pPr>
        <w:pStyle w:val="RequirementBody"/>
      </w:pPr>
      <w:r>
        <w:t>NPAC SMS shall process a Service Provider request to download Block data over the NPAC SMS to Local SMS Interface, when a Service Provider establishes an association with th</w:t>
      </w:r>
      <w:r>
        <w:t>e resynchronization flag set to TRUE, and requests Block data based on criteria sent to the NPAC SMS upon association.  (Previously B-690)</w:t>
      </w:r>
    </w:p>
    <w:p w14:paraId="50F0CBDF" w14:textId="77777777" w:rsidR="00000000" w:rsidRDefault="001F0AD0">
      <w:pPr>
        <w:pStyle w:val="RequirementHead"/>
      </w:pPr>
      <w:r>
        <w:t>RR6-65</w:t>
      </w:r>
      <w:r>
        <w:tab/>
        <w:t>Number Pool Block Holder Information Resynchronization – Block Criteria</w:t>
      </w:r>
    </w:p>
    <w:p w14:paraId="40CA0FFD" w14:textId="77777777" w:rsidR="00000000" w:rsidRDefault="001F0AD0">
      <w:pPr>
        <w:pStyle w:val="RequirementBody"/>
        <w:spacing w:after="120"/>
      </w:pPr>
      <w:r>
        <w:t>NPAC SMS shall accept criteria for Blo</w:t>
      </w:r>
      <w:r>
        <w:t>ck data, of either Time Range in GMT or Block Range entry fields, where the Time Range in GMT includes the starting time in GMT and ending time in GMT based on the Activation Start Timestamp/Disconnect Broadcast Timestamp/Modify Broadcast Timestamp, and th</w:t>
      </w:r>
      <w:r>
        <w:t>e Block Range includes the starting Block and ending Block.  (Previously B-691)</w:t>
      </w:r>
    </w:p>
    <w:p w14:paraId="22D43EEB" w14:textId="77777777" w:rsidR="00000000" w:rsidRDefault="001F0AD0">
      <w:pPr>
        <w:pStyle w:val="RequirementBody"/>
      </w:pPr>
      <w:r>
        <w:t>NOTE:  If the Block Range was 303-242-2 through 303-355-6, the range would contain all Blocks within the TN Range of 303-242-2000 through 303-355-6999.</w:t>
      </w:r>
    </w:p>
    <w:p w14:paraId="437E8753" w14:textId="77777777" w:rsidR="00000000" w:rsidRDefault="001F0AD0">
      <w:pPr>
        <w:pStyle w:val="RequirementHead"/>
      </w:pPr>
      <w:r>
        <w:t>RR6-66</w:t>
      </w:r>
      <w:r>
        <w:tab/>
        <w:t>Number Pool Block</w:t>
      </w:r>
      <w:r>
        <w:t xml:space="preserve"> Holder Information Resynchronization – Block Range Tunable Parameters</w:t>
      </w:r>
    </w:p>
    <w:p w14:paraId="681A5FB4" w14:textId="77777777" w:rsidR="00000000" w:rsidRDefault="001F0AD0">
      <w:pPr>
        <w:pStyle w:val="RequirementBody"/>
      </w:pPr>
      <w:r>
        <w:t>NPAC SMS shall use the existing Subscription Version tunables for Maximum Download Duration and Maximum Number of Download Records, as defined in the Functional Requirements Specificati</w:t>
      </w:r>
      <w:r>
        <w:t>on’ s Appendix C, for Blocks that can be resynchronized by a Local SMS.  (Previously B-695)</w:t>
      </w:r>
    </w:p>
    <w:p w14:paraId="56D67373" w14:textId="77777777" w:rsidR="00000000" w:rsidRDefault="001F0AD0">
      <w:pPr>
        <w:pStyle w:val="RequirementHead"/>
      </w:pPr>
      <w:r>
        <w:t>RR6-67</w:t>
      </w:r>
      <w:r>
        <w:tab/>
        <w:t>Number Pool Block Holder Information Resynchronization – Rejection of Block Criteria</w:t>
      </w:r>
    </w:p>
    <w:p w14:paraId="7C17F4AA" w14:textId="77777777" w:rsidR="00000000" w:rsidRDefault="001F0AD0">
      <w:pPr>
        <w:pStyle w:val="RequirementBody"/>
      </w:pPr>
      <w:r>
        <w:t>NPAC SMS shall reject a resynchronization request, if the criteria of ei</w:t>
      </w:r>
      <w:r>
        <w:t>ther Time Range or Block Range, exceeds the current values of the Maximum Download Duration or Maximum Number of Download Records tunables.  (Previously B-698)</w:t>
      </w:r>
    </w:p>
    <w:p w14:paraId="3E12218F" w14:textId="77777777" w:rsidR="00000000" w:rsidRDefault="001F0AD0">
      <w:pPr>
        <w:pStyle w:val="RequirementHead"/>
      </w:pPr>
      <w:r>
        <w:t>RR6-68</w:t>
      </w:r>
      <w:r>
        <w:tab/>
        <w:t>Number Pool Block Holder Information Resynchronization – Block resync and queuing of mess</w:t>
      </w:r>
      <w:r>
        <w:t>ages</w:t>
      </w:r>
    </w:p>
    <w:p w14:paraId="589E31E8" w14:textId="77777777" w:rsidR="00000000" w:rsidRDefault="001F0AD0">
      <w:pPr>
        <w:pStyle w:val="RequirementBody"/>
      </w:pPr>
      <w:r>
        <w:t>NPAC SMS shall queue up a single instance of all messages to the Local SMS, via the NPAC SMS to Local SMS Interface, when a Service Provider establishes an association with the NPAC SMS and where the resynchronization flag is set to TRUE.  (Previously</w:t>
      </w:r>
      <w:r>
        <w:t xml:space="preserve"> B-700)</w:t>
      </w:r>
    </w:p>
    <w:p w14:paraId="47ED6BA5" w14:textId="77777777" w:rsidR="00000000" w:rsidRDefault="001F0AD0">
      <w:pPr>
        <w:pStyle w:val="RequirementHead"/>
      </w:pPr>
      <w:r>
        <w:t>RR6-69</w:t>
      </w:r>
      <w:r>
        <w:tab/>
        <w:t>Number Pool Block Holder Information Resynchronization – Block resync and sending of queued messages</w:t>
      </w:r>
    </w:p>
    <w:p w14:paraId="7A477506" w14:textId="77777777" w:rsidR="00000000" w:rsidRDefault="001F0AD0">
      <w:pPr>
        <w:pStyle w:val="RequirementBody"/>
      </w:pPr>
      <w:r>
        <w:t>NPAC SMS shall send, queued up messages to the Local SMS, via the NPAC SMS to Local SMS Interface, when a Service Provider has sent a messag</w:t>
      </w:r>
      <w:r>
        <w:t>e to the NPAC SMS that resynchronization has been completed.  (Previously B-710)</w:t>
      </w:r>
    </w:p>
    <w:p w14:paraId="22617073" w14:textId="77777777" w:rsidR="00000000" w:rsidRDefault="001F0AD0">
      <w:pPr>
        <w:pStyle w:val="RequirementHead"/>
      </w:pPr>
      <w:r>
        <w:t>RR6-70</w:t>
      </w:r>
      <w:r>
        <w:tab/>
        <w:t>Number Pool Block Holder Information Resynchronization – Filters on Block resync</w:t>
      </w:r>
    </w:p>
    <w:p w14:paraId="0F23BCA1" w14:textId="77777777" w:rsidR="00000000" w:rsidRDefault="001F0AD0">
      <w:pPr>
        <w:pStyle w:val="RequirementBody"/>
      </w:pPr>
      <w:r>
        <w:t>NPAC SMS shall apply NPA-NXX Filters to Block resynchronization to the Local SMS(s), vi</w:t>
      </w:r>
      <w:r>
        <w:t>a the NPAC SMS to Local SMS Interface.  (Previously B-720)</w:t>
      </w:r>
    </w:p>
    <w:p w14:paraId="69081F96" w14:textId="77777777" w:rsidR="00000000" w:rsidRDefault="001F0AD0">
      <w:pPr>
        <w:pStyle w:val="RequirementHead"/>
      </w:pPr>
      <w:r>
        <w:t>RR6-71</w:t>
      </w:r>
      <w:r>
        <w:tab/>
        <w:t>Number Pool Block Holder Information Resynchronization – Update to Failed SP List</w:t>
      </w:r>
    </w:p>
    <w:p w14:paraId="77B0B90C" w14:textId="77777777" w:rsidR="00000000" w:rsidRDefault="001F0AD0">
      <w:pPr>
        <w:pStyle w:val="RequirementBody"/>
      </w:pPr>
      <w:r>
        <w:t xml:space="preserve">NPAC SMS shall update the </w:t>
      </w:r>
      <w:r>
        <w:rPr>
          <w:b/>
          <w:i/>
        </w:rPr>
        <w:t>Block Failed SP List</w:t>
      </w:r>
      <w:r>
        <w:t xml:space="preserve"> and </w:t>
      </w:r>
      <w:r>
        <w:rPr>
          <w:b/>
          <w:i/>
        </w:rPr>
        <w:t>Subscription Version Failed SP List</w:t>
      </w:r>
      <w:r>
        <w:t>, by removing the resy</w:t>
      </w:r>
      <w:r>
        <w:t>ncing Local SMS, upon a successful response to a resynchronization request to a previously failed EDR Local SMS, as defined in RR3-138.1 and RR3-138.2.  (Previously B-730)</w:t>
      </w:r>
    </w:p>
    <w:p w14:paraId="51B7EF5A" w14:textId="77777777" w:rsidR="00000000" w:rsidRDefault="001F0AD0">
      <w:pPr>
        <w:pStyle w:val="RequirementHead"/>
      </w:pPr>
      <w:r>
        <w:t>RR6-72</w:t>
      </w:r>
      <w:r>
        <w:tab/>
        <w:t>Number Pool Block Holder Information Resynchronization – Status Update to Blo</w:t>
      </w:r>
      <w:r>
        <w:t>ck after Successful Resynchronization</w:t>
      </w:r>
    </w:p>
    <w:p w14:paraId="1866426A" w14:textId="77777777" w:rsidR="00000000" w:rsidRDefault="001F0AD0">
      <w:pPr>
        <w:pStyle w:val="RequirementBody"/>
      </w:pPr>
      <w:r>
        <w:t xml:space="preserve">NPAC SMS shall update the </w:t>
      </w:r>
      <w:r>
        <w:rPr>
          <w:b/>
          <w:i/>
        </w:rPr>
        <w:t>status</w:t>
      </w:r>
      <w:r>
        <w:t xml:space="preserve"> of the Block, specified in the resynchronization request for a Block Creation, Modification, or Deletion, at the completion of the resynchronization to the Local SMS, as defined in RR3-</w:t>
      </w:r>
      <w:r>
        <w:t>137.1, RR3-137.2, RR3-137.3, and RR3-137.4.  (Previously B-740)</w:t>
      </w:r>
    </w:p>
    <w:p w14:paraId="260E9382" w14:textId="77777777" w:rsidR="00000000" w:rsidRDefault="001F0AD0">
      <w:pPr>
        <w:pStyle w:val="RequirementHead"/>
      </w:pPr>
      <w:r>
        <w:t>RR6-73</w:t>
      </w:r>
      <w:r>
        <w:tab/>
        <w:t>Number Pooling Subscription Version Information Resynchronization – Filters on Subscription Versions Resync</w:t>
      </w:r>
    </w:p>
    <w:p w14:paraId="183DA225" w14:textId="77777777" w:rsidR="00000000" w:rsidRDefault="001F0AD0">
      <w:pPr>
        <w:pStyle w:val="RequirementBody"/>
      </w:pPr>
      <w:r>
        <w:t>NPAC SMS shall filter out Subscription Versions with LNP Type of POOL for Res</w:t>
      </w:r>
      <w:r>
        <w:t>ynchronization of Subscription Version data, when the resyncing Service Provider has an EDR Indicator set to TRUE.  (Previously SV-522)</w:t>
      </w:r>
    </w:p>
    <w:p w14:paraId="0F821699" w14:textId="77777777" w:rsidR="00000000" w:rsidRDefault="001F0AD0">
      <w:pPr>
        <w:pStyle w:val="RequirementHead"/>
      </w:pPr>
      <w:r>
        <w:t>RR6-74</w:t>
      </w:r>
      <w:r>
        <w:tab/>
        <w:t>Number Pooling Subscription Version Information Resynchronization – Disconnect or Port-To-Original of a TN within</w:t>
      </w:r>
      <w:r>
        <w:t xml:space="preserve"> a Pooled 1K Block</w:t>
      </w:r>
    </w:p>
    <w:p w14:paraId="0CA9A50E" w14:textId="77777777" w:rsidR="00000000" w:rsidRDefault="001F0AD0">
      <w:pPr>
        <w:pStyle w:val="RequirementBody"/>
      </w:pPr>
      <w:r>
        <w:t>NPAC SMS shall examine a Service Provider's EDR Indicator, at the time of resync, to determine the message to resync, for a disconnect or a Port-To-Original Subscription Version of a ported pooled TN, where the TN is contained within a P</w:t>
      </w:r>
      <w:r>
        <w:t>ooled 1K Block.  (Previously SV-530)</w:t>
      </w:r>
    </w:p>
    <w:p w14:paraId="632DC9C6" w14:textId="77777777" w:rsidR="00000000" w:rsidRDefault="001F0AD0">
      <w:pPr>
        <w:pStyle w:val="RequirementHead"/>
      </w:pPr>
      <w:r>
        <w:t>RR6-75</w:t>
      </w:r>
      <w:r>
        <w:tab/>
        <w:t>Number Pooling Subscription Version Information Resynchronization – Disconnect TN within a Pooled 1K Block to EDR Local SMS</w:t>
      </w:r>
    </w:p>
    <w:p w14:paraId="6EA299E7" w14:textId="77777777" w:rsidR="00000000" w:rsidRDefault="001F0AD0">
      <w:pPr>
        <w:pStyle w:val="RequirementBody"/>
        <w:spacing w:after="120"/>
      </w:pPr>
      <w:r>
        <w:t>NPAC SMS shall, for a resync of a disconnect Subscription Version of a ported pooled TN,</w:t>
      </w:r>
      <w:r>
        <w:t xml:space="preserve"> where the TN is contained within a Pooled 1K Block, allow the EDR Local SMS to recover the Delete request of the Subscription Version that was active prior to the disconnect broadcast, regardless of it’s status, to an EDR Local SMS.  (Previously SV-540)</w:t>
      </w:r>
    </w:p>
    <w:p w14:paraId="6EF71F1D" w14:textId="77777777" w:rsidR="00000000" w:rsidRDefault="001F0AD0">
      <w:pPr>
        <w:pStyle w:val="RequirementBody"/>
      </w:pPr>
      <w:r>
        <w:t>N</w:t>
      </w:r>
      <w:r>
        <w:t xml:space="preserve">OTE:  The NPAC SMS will resync an M-DELETE, to an EDR Local SMS, of the Subscription Version (SV1) that was active prior to the disconnect request (SV2), as defined in the IIS Flows for Disconnect of a Ported Pooled Number, and regardless of the status on </w:t>
      </w:r>
      <w:r>
        <w:t>SV1.</w:t>
      </w:r>
    </w:p>
    <w:p w14:paraId="19718077" w14:textId="77777777" w:rsidR="00000000" w:rsidRDefault="001F0AD0">
      <w:pPr>
        <w:pStyle w:val="RequirementHead"/>
      </w:pPr>
      <w:r>
        <w:t>RR6-76</w:t>
      </w:r>
      <w:r>
        <w:tab/>
        <w:t>Number Pooling Subscription Version Information Resynchronization – Disconnect TN within a Pooled 1K Block to non-EDR Local SMS</w:t>
      </w:r>
    </w:p>
    <w:p w14:paraId="325A227C" w14:textId="77777777" w:rsidR="00000000" w:rsidRDefault="001F0AD0">
      <w:pPr>
        <w:pStyle w:val="RequirementBody"/>
        <w:spacing w:after="120"/>
      </w:pPr>
      <w:r>
        <w:t>NPAC SMS shall, for a resync of a disconnect Subscription Version of a ported pooled TN, where the TN is contained w</w:t>
      </w:r>
      <w:r>
        <w:t xml:space="preserve">ithin a Pooled 1K Block, allow the non-EDR Local SMS to recover the Create request of the Subscription Version that was created to restore default routing, regardless of it’s status, and regardless of the status of the Subscription Version that was active </w:t>
      </w:r>
      <w:r>
        <w:t>prior to the disconnect broadcast, to a non-EDR Local SMS.  (Previously SV-550)</w:t>
      </w:r>
    </w:p>
    <w:p w14:paraId="46E9ACF0" w14:textId="77777777" w:rsidR="00000000" w:rsidRDefault="001F0AD0">
      <w:pPr>
        <w:pStyle w:val="RequirementBody"/>
      </w:pPr>
      <w:r>
        <w:t>NOTE:  The NPAC SMS will resync an M-CREATE, to a non-EDR Local SMS, of the Subscription Version (SV2) that was created to restore default routing (SV1), even though the Failed</w:t>
      </w:r>
      <w:r>
        <w:t xml:space="preserve"> SP List resides on SV1, as defined in the IIS Flows for Disconnect of a Ported Pooled Number, and regardless of the status on SV1 and SV2.</w:t>
      </w:r>
    </w:p>
    <w:p w14:paraId="0D9C4E61" w14:textId="77777777" w:rsidR="00000000" w:rsidRDefault="001F0AD0">
      <w:pPr>
        <w:pStyle w:val="RequirementHead"/>
      </w:pPr>
      <w:r>
        <w:t>RR6-77</w:t>
      </w:r>
      <w:r>
        <w:tab/>
        <w:t>Number Pooling Subscription Version Information Resynchronization –Port-To-Original TN within a Pooled 1K Blo</w:t>
      </w:r>
      <w:r>
        <w:t>ck to EDR Local SMS</w:t>
      </w:r>
    </w:p>
    <w:p w14:paraId="407794E3" w14:textId="77777777" w:rsidR="00000000" w:rsidRDefault="001F0AD0">
      <w:pPr>
        <w:pStyle w:val="RequirementBody"/>
        <w:spacing w:after="120"/>
      </w:pPr>
      <w:r>
        <w:t>NPAC SMS shall, for a resync of a Port-To-Original Subscription Version of a ported pooled TN, where the TN is contained within a Pooled 1K Block, allow the EDR Local SMS to recover the Delete request of the Subscription Version that wa</w:t>
      </w:r>
      <w:r>
        <w:t>s active prior to the Port-To-Original broadcast, regardless of it’s status, and regardless of the status of the Subscription Version that is used to generate the Port-To-Original request to the NPAC SMS, to an EDR Local SMS.  (Previously SV-560)</w:t>
      </w:r>
    </w:p>
    <w:p w14:paraId="4697A467" w14:textId="77777777" w:rsidR="00000000" w:rsidRDefault="001F0AD0">
      <w:pPr>
        <w:pStyle w:val="RequirementBody"/>
      </w:pPr>
      <w:r>
        <w:t>NOTE:  Th</w:t>
      </w:r>
      <w:r>
        <w:t>e NPAC SMS will resync an M-DELETE, to an EDR Local SMS, of the Subscription Version (SV1) that was active prior to the Port-To-Original request (SV2), even though the Failed SP List resides on SV2, as defined in the IIS Flows for a Port-To-Original of a P</w:t>
      </w:r>
      <w:r>
        <w:t>orted Pooled Number, and regardless of the status on SV1 and SV2.</w:t>
      </w:r>
    </w:p>
    <w:p w14:paraId="428AD863" w14:textId="77777777" w:rsidR="00000000" w:rsidRDefault="001F0AD0">
      <w:pPr>
        <w:pStyle w:val="RequirementHead"/>
      </w:pPr>
      <w:r>
        <w:t>RR6-78</w:t>
      </w:r>
      <w:r>
        <w:tab/>
        <w:t>Number Pooling Subscription Version Information Resynchronization – Port-To-Original TN within a Pooled 1K Block to non-EDR Local SMS</w:t>
      </w:r>
    </w:p>
    <w:p w14:paraId="639C270E" w14:textId="77777777" w:rsidR="00000000" w:rsidRDefault="001F0AD0">
      <w:pPr>
        <w:pStyle w:val="RequirementBody"/>
        <w:spacing w:after="120"/>
      </w:pPr>
      <w:r>
        <w:t>NPAC SMS shall, for a resync of a Port-To-Origina</w:t>
      </w:r>
      <w:r>
        <w:t>l Subscription Version of a ported pooled TN, where the TN is contained within a Pooled 1K Block, allow the non-EDR Local SMS to recover the Create request of the Subscription Version that was created to restore default routing, and shall NOT allow the non</w:t>
      </w:r>
      <w:r>
        <w:t xml:space="preserve">-EDR Local SMS to recover the Delete request of the Subscription Version that was active prior to the Port-To-Original broadcast, regardless of it’s status, regardless of the status of the Subscription Version that is used to generate the Port-To-Original </w:t>
      </w:r>
      <w:r>
        <w:t>request to the NPAC SMS, and regardless of the status of the Subscription Version that was created to restore default routing, to a non-EDR Local SMS.  (Previously SV-570)</w:t>
      </w:r>
    </w:p>
    <w:p w14:paraId="78931CCC" w14:textId="77777777" w:rsidR="00000000" w:rsidRDefault="001F0AD0">
      <w:pPr>
        <w:pStyle w:val="BodyText"/>
      </w:pPr>
      <w:r>
        <w:t>NOTE:  The NPAC SMS will resync an M-CREATE, to a non-EDR Local SMS, of the Subscrip</w:t>
      </w:r>
      <w:r>
        <w:t xml:space="preserve">tion Version (SV3) that was created to restore default routing, and will NOT resync an M-DELETE of the Subscription Version (SV1) that was active prior to the Port-To-Original request (SV2), even though the Failed SP List resides on SV2, as defined in the </w:t>
      </w:r>
      <w:r>
        <w:t>IIS Flows for a Port-To-Original of a Ported Pooled Number, and regardless of the status on SV1, SV2, and SV3.</w:t>
      </w:r>
    </w:p>
    <w:p w14:paraId="3EC4C0B6" w14:textId="77777777" w:rsidR="00000000" w:rsidRDefault="001F0AD0">
      <w:pPr>
        <w:pStyle w:val="RequirementHead"/>
        <w:sectPr w:rsidR="00000000">
          <w:headerReference w:type="default" r:id="rId30"/>
          <w:type w:val="continuous"/>
          <w:pgSz w:w="12240" w:h="15840" w:code="1"/>
          <w:pgMar w:top="1440" w:right="1440" w:bottom="1440" w:left="1440" w:header="720" w:footer="864" w:gutter="0"/>
          <w:pgNumType w:start="1" w:chapStyle="1"/>
          <w:cols w:space="720"/>
        </w:sectPr>
      </w:pPr>
    </w:p>
    <w:p w14:paraId="1D21D0AC" w14:textId="77777777" w:rsidR="00000000" w:rsidRDefault="001F0AD0">
      <w:pPr>
        <w:pStyle w:val="Heading1"/>
        <w:numPr>
          <w:numberingChange w:id="2504" w:author="Jean Anthony" w:date="2001-03-12T20:36:00Z" w:original="%1:7:0:."/>
        </w:numPr>
      </w:pPr>
      <w:bookmarkStart w:id="2505" w:name="_Toc357417049"/>
      <w:bookmarkStart w:id="2506" w:name="_Toc361567555"/>
      <w:bookmarkStart w:id="2507" w:name="_Toc364226279"/>
      <w:bookmarkStart w:id="2508" w:name="_Toc365874892"/>
      <w:bookmarkStart w:id="2509" w:name="_Toc367618294"/>
      <w:bookmarkStart w:id="2510" w:name="_Toc368561392"/>
      <w:bookmarkStart w:id="2511" w:name="_Toc368728337"/>
      <w:bookmarkStart w:id="2512" w:name="_Ref377369429"/>
      <w:bookmarkStart w:id="2513" w:name="_Ref377371089"/>
      <w:bookmarkStart w:id="2514" w:name="_Toc380829195"/>
      <w:bookmarkStart w:id="2515" w:name="_Toc436023388"/>
      <w:bookmarkStart w:id="2516" w:name="_Toc436025451"/>
      <w:bookmarkStart w:id="2517" w:name="_Toc508178582"/>
      <w:r>
        <w:t>Security</w:t>
      </w:r>
      <w:bookmarkEnd w:id="2505"/>
      <w:bookmarkEnd w:id="2506"/>
      <w:bookmarkEnd w:id="2507"/>
      <w:bookmarkEnd w:id="2508"/>
      <w:bookmarkEnd w:id="2509"/>
      <w:bookmarkEnd w:id="2510"/>
      <w:bookmarkEnd w:id="2511"/>
      <w:bookmarkEnd w:id="2512"/>
      <w:bookmarkEnd w:id="2513"/>
      <w:bookmarkEnd w:id="2514"/>
      <w:bookmarkEnd w:id="2515"/>
      <w:bookmarkEnd w:id="2516"/>
      <w:bookmarkEnd w:id="2517"/>
    </w:p>
    <w:p w14:paraId="354F260F" w14:textId="77777777" w:rsidR="00000000" w:rsidRDefault="001F0AD0">
      <w:pPr>
        <w:pStyle w:val="Heading2"/>
        <w:numPr>
          <w:numberingChange w:id="2518" w:author="Jean Anthony" w:date="2001-03-12T20:36:00Z" w:original="%1:7:0:.%2:1:0:"/>
        </w:numPr>
      </w:pPr>
      <w:bookmarkStart w:id="2519" w:name="_Toc380829196"/>
      <w:bookmarkStart w:id="2520" w:name="_Toc436023389"/>
      <w:bookmarkStart w:id="2521" w:name="_Toc436025452"/>
      <w:bookmarkStart w:id="2522" w:name="_Toc508178583"/>
      <w:r>
        <w:t>Overview</w:t>
      </w:r>
      <w:bookmarkEnd w:id="2519"/>
      <w:bookmarkEnd w:id="2520"/>
      <w:bookmarkEnd w:id="2521"/>
      <w:bookmarkEnd w:id="2522"/>
    </w:p>
    <w:p w14:paraId="3873E38B" w14:textId="77777777" w:rsidR="00000000" w:rsidRDefault="001F0AD0">
      <w:pPr>
        <w:pStyle w:val="BodyText"/>
      </w:pPr>
      <w:r>
        <w:t>In addition to the general security requirements based on the user interface paradigm, there are requirements for the security</w:t>
      </w:r>
      <w:r>
        <w:t xml:space="preserve"> on an OSI application-to-application interface (such as the one specified in Section </w:t>
      </w:r>
      <w:r>
        <w:fldChar w:fldCharType="begin" w:fldLock="1"/>
      </w:r>
      <w:r>
        <w:instrText xml:space="preserve"> REF _Ref377372822 \n </w:instrText>
      </w:r>
      <w:r>
        <w:fldChar w:fldCharType="separate"/>
      </w:r>
      <w:r>
        <w:t>6</w:t>
      </w:r>
      <w:r>
        <w:fldChar w:fldCharType="end"/>
      </w:r>
      <w:r>
        <w:t xml:space="preserve">, </w:t>
      </w:r>
      <w:r>
        <w:rPr>
          <w:i/>
        </w:rPr>
        <w:fldChar w:fldCharType="begin" w:fldLock="1"/>
      </w:r>
      <w:r>
        <w:rPr>
          <w:i/>
        </w:rPr>
        <w:instrText xml:space="preserve"> REF _Ref377372840 \* MERGEFORMAT </w:instrText>
      </w:r>
      <w:r>
        <w:rPr>
          <w:i/>
        </w:rPr>
        <w:fldChar w:fldCharType="separate"/>
      </w:r>
      <w:r>
        <w:rPr>
          <w:b/>
          <w:i/>
        </w:rPr>
        <w:t>NPAC SMS Interfaces</w:t>
      </w:r>
      <w:r>
        <w:rPr>
          <w:i/>
        </w:rPr>
        <w:fldChar w:fldCharType="end"/>
      </w:r>
      <w:r>
        <w:t>, for the SMS to SMS and SMS to SOA interfaces).</w:t>
      </w:r>
    </w:p>
    <w:p w14:paraId="50ED1A05" w14:textId="77777777" w:rsidR="00000000" w:rsidRDefault="001F0AD0">
      <w:pPr>
        <w:pStyle w:val="Heading2"/>
        <w:numPr>
          <w:numberingChange w:id="2523" w:author="Jean Anthony" w:date="2001-03-12T20:36:00Z" w:original="%1:7:0:.%2:2:0:"/>
        </w:numPr>
      </w:pPr>
      <w:bookmarkStart w:id="2524" w:name="_Toc357417050"/>
      <w:bookmarkStart w:id="2525" w:name="_Toc361567556"/>
      <w:bookmarkStart w:id="2526" w:name="_Toc364226280"/>
      <w:bookmarkStart w:id="2527" w:name="_Toc365874893"/>
      <w:bookmarkStart w:id="2528" w:name="_Toc367618295"/>
      <w:bookmarkStart w:id="2529" w:name="_Toc368561394"/>
      <w:bookmarkStart w:id="2530" w:name="_Toc368728338"/>
      <w:bookmarkStart w:id="2531" w:name="_Ref377372685"/>
      <w:bookmarkStart w:id="2532" w:name="_Toc380829197"/>
      <w:bookmarkStart w:id="2533" w:name="_Toc436023390"/>
      <w:bookmarkStart w:id="2534" w:name="_Toc436025453"/>
      <w:bookmarkStart w:id="2535" w:name="_Toc508178584"/>
      <w:r>
        <w:t>Identification</w:t>
      </w:r>
      <w:bookmarkEnd w:id="2533"/>
      <w:bookmarkEnd w:id="2534"/>
      <w:bookmarkEnd w:id="2535"/>
    </w:p>
    <w:p w14:paraId="330C1971" w14:textId="77777777" w:rsidR="00000000" w:rsidRDefault="001F0AD0">
      <w:pPr>
        <w:pStyle w:val="BodyText"/>
      </w:pPr>
      <w:r>
        <w:t>The NPAC will accept o</w:t>
      </w:r>
      <w:r>
        <w:t>nly authorized NPAC customers through interface connections, and among NPAC customers, the NPAC will make appropriate limitations on their actions (for example, letting only old or new Service Providers view a pending record).  The NPAC will only accept au</w:t>
      </w:r>
      <w:r>
        <w:t>thorized customer user IDs.  However, the NPAC will make no distinction among an NPAC customer’s employees; the NPAC customer and their systems must control individual NPAC customer employee actions.</w:t>
      </w:r>
    </w:p>
    <w:p w14:paraId="7238E5E8" w14:textId="77777777" w:rsidR="00000000" w:rsidRDefault="001F0AD0">
      <w:pPr>
        <w:pStyle w:val="BodyText"/>
      </w:pPr>
      <w:r>
        <w:t>A user identification is a unique, auditable representat</w:t>
      </w:r>
      <w:r>
        <w:t>ion of the user's identity within the system. The NPAC SMS requires all system users, both individuals and remote machines, to be uniquely identified to support individual accountability over the NPAC Administrative and NPAC SOA Low-tech Interfaces.</w:t>
      </w:r>
    </w:p>
    <w:bookmarkEnd w:id="2524"/>
    <w:bookmarkEnd w:id="2525"/>
    <w:bookmarkEnd w:id="2526"/>
    <w:bookmarkEnd w:id="2527"/>
    <w:bookmarkEnd w:id="2528"/>
    <w:bookmarkEnd w:id="2529"/>
    <w:bookmarkEnd w:id="2530"/>
    <w:bookmarkEnd w:id="2531"/>
    <w:bookmarkEnd w:id="2532"/>
    <w:p w14:paraId="0BD8D7AA" w14:textId="77777777" w:rsidR="00000000" w:rsidRDefault="001F0AD0">
      <w:pPr>
        <w:pStyle w:val="RequirementHead"/>
      </w:pPr>
      <w:r>
        <w:t>R7</w:t>
      </w:r>
      <w:r>
        <w:noBreakHyphen/>
        <w:t>l</w:t>
      </w:r>
      <w:r>
        <w:tab/>
        <w:t>U</w:t>
      </w:r>
      <w:r>
        <w:t>nique User Identification Codes - Individuals</w:t>
      </w:r>
    </w:p>
    <w:p w14:paraId="18D65B45" w14:textId="77777777" w:rsidR="00000000" w:rsidRDefault="001F0AD0">
      <w:pPr>
        <w:pStyle w:val="RequirementBody"/>
      </w:pPr>
      <w:r>
        <w:t>NPAC SMS shall require unique user identification codes (userids) to identify all NPAC and Service Provider personnel.</w:t>
      </w:r>
    </w:p>
    <w:p w14:paraId="7278169E" w14:textId="77777777" w:rsidR="00000000" w:rsidRDefault="001F0AD0">
      <w:pPr>
        <w:pStyle w:val="RequirementHead"/>
      </w:pPr>
      <w:r>
        <w:t>R7</w:t>
      </w:r>
      <w:r>
        <w:noBreakHyphen/>
        <w:t>2</w:t>
      </w:r>
      <w:r>
        <w:tab/>
        <w:t>Assigned Userid Identification</w:t>
      </w:r>
    </w:p>
    <w:p w14:paraId="0408A037" w14:textId="77777777" w:rsidR="00000000" w:rsidRDefault="001F0AD0">
      <w:pPr>
        <w:pStyle w:val="RequirementBody"/>
      </w:pPr>
      <w:r>
        <w:t>NPAC SMS shall require NPAC and Service Provider person</w:t>
      </w:r>
      <w:r>
        <w:t>nel to identify themselves with their assigned userId before performing any actions.</w:t>
      </w:r>
    </w:p>
    <w:p w14:paraId="59F71859" w14:textId="77777777" w:rsidR="00000000" w:rsidRDefault="001F0AD0">
      <w:pPr>
        <w:pStyle w:val="RequirementHead"/>
      </w:pPr>
      <w:r>
        <w:t>R7</w:t>
      </w:r>
      <w:r>
        <w:noBreakHyphen/>
        <w:t>3</w:t>
      </w:r>
      <w:r>
        <w:tab/>
        <w:t>Current Active User List Maintenance</w:t>
      </w:r>
    </w:p>
    <w:p w14:paraId="776DFB46" w14:textId="77777777" w:rsidR="00000000" w:rsidRDefault="001F0AD0">
      <w:pPr>
        <w:pStyle w:val="RequirementBody"/>
      </w:pPr>
      <w:r>
        <w:t>NPAC SMS shall maintain internally the identity of all NPAC and Service Provider personnel logged on to the NPAC SMS.</w:t>
      </w:r>
    </w:p>
    <w:p w14:paraId="514DB0AD" w14:textId="77777777" w:rsidR="00000000" w:rsidRDefault="001F0AD0">
      <w:pPr>
        <w:pStyle w:val="RequirementHead"/>
      </w:pPr>
      <w:r>
        <w:t>R7</w:t>
      </w:r>
      <w:r>
        <w:noBreakHyphen/>
        <w:t>4</w:t>
      </w:r>
      <w:r>
        <w:tab/>
        <w:t>User I</w:t>
      </w:r>
      <w:r>
        <w:t xml:space="preserve">nvoked Processes </w:t>
      </w:r>
    </w:p>
    <w:p w14:paraId="2C7FCD9E" w14:textId="77777777" w:rsidR="00000000" w:rsidRDefault="001F0AD0">
      <w:pPr>
        <w:pStyle w:val="RequirementBody"/>
      </w:pPr>
      <w:r>
        <w:t>NPAC SMS shall have for every process running an associated userId of the invoking user (or the userId associated with the invoking process).</w:t>
      </w:r>
    </w:p>
    <w:p w14:paraId="3DFFE809" w14:textId="77777777" w:rsidR="00000000" w:rsidRDefault="001F0AD0">
      <w:pPr>
        <w:pStyle w:val="RequirementHead"/>
      </w:pPr>
      <w:r>
        <w:t>R7</w:t>
      </w:r>
      <w:r>
        <w:noBreakHyphen/>
        <w:t>5.1</w:t>
      </w:r>
      <w:r>
        <w:tab/>
        <w:t>Userids, Unused - Disabling</w:t>
      </w:r>
    </w:p>
    <w:p w14:paraId="1D757F9B" w14:textId="77777777" w:rsidR="00000000" w:rsidRDefault="001F0AD0">
      <w:pPr>
        <w:pStyle w:val="RequirementBody"/>
      </w:pPr>
      <w:r>
        <w:t xml:space="preserve">NPAC SMS shall disable userids after a period of time during </w:t>
      </w:r>
      <w:r>
        <w:t>which the userId has not been used.</w:t>
      </w:r>
    </w:p>
    <w:p w14:paraId="3FAD2B16" w14:textId="77777777" w:rsidR="00000000" w:rsidRDefault="001F0AD0">
      <w:pPr>
        <w:pStyle w:val="RequirementHead"/>
      </w:pPr>
      <w:r>
        <w:t>R7-5.2</w:t>
      </w:r>
      <w:r>
        <w:tab/>
        <w:t>Unused Userid Disable Period - Tunable Parameter</w:t>
      </w:r>
    </w:p>
    <w:p w14:paraId="715AB34C" w14:textId="77777777" w:rsidR="00000000" w:rsidRDefault="001F0AD0">
      <w:pPr>
        <w:pStyle w:val="RequirementBody"/>
      </w:pPr>
      <w:r>
        <w:t>NPAC SMS shall provide an Unused Userid Disable Period tunable parameter which is defined as the number of days for which the userId has not been used.</w:t>
      </w:r>
    </w:p>
    <w:p w14:paraId="3F9D4F50" w14:textId="77777777" w:rsidR="00000000" w:rsidRDefault="001F0AD0">
      <w:pPr>
        <w:pStyle w:val="RequirementHead"/>
      </w:pPr>
      <w:r>
        <w:t>R7-5.3</w:t>
      </w:r>
      <w:r>
        <w:tab/>
        <w:t>Unuse</w:t>
      </w:r>
      <w:r>
        <w:t>d Userid Disable Period - Tunable Parameter Modification</w:t>
      </w:r>
    </w:p>
    <w:p w14:paraId="10F88EB3" w14:textId="77777777" w:rsidR="00000000" w:rsidRDefault="001F0AD0">
      <w:pPr>
        <w:pStyle w:val="RequirementBody"/>
      </w:pPr>
      <w:r>
        <w:t>NPAC SMS shall allow the NPAC SMS administrator to modify the Unused Userid Disable Period tunable parameter time period.</w:t>
      </w:r>
    </w:p>
    <w:p w14:paraId="2A872C51" w14:textId="77777777" w:rsidR="00000000" w:rsidRDefault="001F0AD0">
      <w:pPr>
        <w:pStyle w:val="RequirementHead"/>
      </w:pPr>
      <w:r>
        <w:t>R7-5.4</w:t>
      </w:r>
      <w:r>
        <w:tab/>
        <w:t>Unused Userid Disable Period - Tunable Parameter Default</w:t>
      </w:r>
    </w:p>
    <w:p w14:paraId="1EBBD740" w14:textId="77777777" w:rsidR="00000000" w:rsidRDefault="001F0AD0">
      <w:pPr>
        <w:pStyle w:val="RequirementBody"/>
      </w:pPr>
      <w:r>
        <w:t>NPAC SMS shal</w:t>
      </w:r>
      <w:r>
        <w:t>l default the Unused Userid Disable Period tunable parameter to 60 days.</w:t>
      </w:r>
    </w:p>
    <w:p w14:paraId="273D7217" w14:textId="77777777" w:rsidR="00000000" w:rsidRDefault="001F0AD0">
      <w:pPr>
        <w:pStyle w:val="RequirementHead"/>
      </w:pPr>
      <w:r>
        <w:t>R7-6.1</w:t>
      </w:r>
      <w:r>
        <w:tab/>
        <w:t>Userids, Disabled - Reinstatement</w:t>
      </w:r>
    </w:p>
    <w:p w14:paraId="7B4EACE6" w14:textId="77777777" w:rsidR="00000000" w:rsidRDefault="001F0AD0">
      <w:pPr>
        <w:pStyle w:val="RequirementBody"/>
      </w:pPr>
      <w:r>
        <w:t>NPAC SMS shall provide a complementary mechanism or procedure for the re</w:t>
      </w:r>
      <w:r>
        <w:noBreakHyphen/>
        <w:t>instatement disabled userids.</w:t>
      </w:r>
    </w:p>
    <w:p w14:paraId="144BFDE0" w14:textId="77777777" w:rsidR="00000000" w:rsidRDefault="001F0AD0">
      <w:pPr>
        <w:pStyle w:val="RequirementHead"/>
      </w:pPr>
      <w:r>
        <w:t>R7-6.2</w:t>
      </w:r>
      <w:r>
        <w:tab/>
        <w:t>Userids - Deletion</w:t>
      </w:r>
    </w:p>
    <w:p w14:paraId="425739D7" w14:textId="77777777" w:rsidR="00000000" w:rsidRDefault="001F0AD0">
      <w:pPr>
        <w:pStyle w:val="RequirementBody"/>
      </w:pPr>
      <w:r>
        <w:t>NPAC SMS shal</w:t>
      </w:r>
      <w:r>
        <w:t>l provide a procedure for the deletion of userids.</w:t>
      </w:r>
    </w:p>
    <w:p w14:paraId="2752C12D" w14:textId="77777777" w:rsidR="00000000" w:rsidRDefault="001F0AD0">
      <w:pPr>
        <w:pStyle w:val="RequirementHead"/>
      </w:pPr>
      <w:r>
        <w:t>R7-7</w:t>
      </w:r>
      <w:r>
        <w:tab/>
        <w:t>Userids - Temporary Disabling</w:t>
      </w:r>
    </w:p>
    <w:p w14:paraId="2CC9AD8C" w14:textId="77777777" w:rsidR="00000000" w:rsidRDefault="001F0AD0">
      <w:pPr>
        <w:pStyle w:val="RequirementBody"/>
      </w:pPr>
      <w:r>
        <w:t>NPAC SMS shall support the temporary disabling of userids.</w:t>
      </w:r>
    </w:p>
    <w:p w14:paraId="5013914D" w14:textId="77777777" w:rsidR="00000000" w:rsidRDefault="001F0AD0">
      <w:pPr>
        <w:pStyle w:val="RequirementHead"/>
      </w:pPr>
      <w:r>
        <w:t>R7-8</w:t>
      </w:r>
      <w:r>
        <w:tab/>
        <w:t>Userids, Disabled - Automatic Reactivation</w:t>
      </w:r>
    </w:p>
    <w:p w14:paraId="19BA0EB7" w14:textId="77777777" w:rsidR="00000000" w:rsidRDefault="001F0AD0">
      <w:pPr>
        <w:pStyle w:val="RequirementBody"/>
      </w:pPr>
      <w:r>
        <w:t xml:space="preserve">NPAC SMS shall provide an option for automatic reactivation of </w:t>
      </w:r>
      <w:r>
        <w:t>disabled userids.</w:t>
      </w:r>
    </w:p>
    <w:p w14:paraId="11D350DC" w14:textId="77777777" w:rsidR="00000000" w:rsidRDefault="001F0AD0">
      <w:pPr>
        <w:pStyle w:val="RequirementHead"/>
      </w:pPr>
      <w:r>
        <w:t>R7-9.1</w:t>
      </w:r>
      <w:r>
        <w:tab/>
        <w:t xml:space="preserve">Userids - One Active Login </w:t>
      </w:r>
    </w:p>
    <w:p w14:paraId="72D1BB3F" w14:textId="77777777" w:rsidR="00000000" w:rsidRDefault="001F0AD0">
      <w:pPr>
        <w:pStyle w:val="RequirementBody"/>
      </w:pPr>
      <w:r>
        <w:t>NPAC SMS shall control and limit simultaneous active usage of the same userids by allowing only one active login.</w:t>
      </w:r>
    </w:p>
    <w:p w14:paraId="730949FB" w14:textId="77777777" w:rsidR="00000000" w:rsidRDefault="001F0AD0">
      <w:pPr>
        <w:pStyle w:val="RequirementHead"/>
      </w:pPr>
      <w:r>
        <w:t>R7-9.2</w:t>
      </w:r>
      <w:r>
        <w:tab/>
        <w:t>Second Login Attempt</w:t>
      </w:r>
    </w:p>
    <w:p w14:paraId="46682A2E" w14:textId="77777777" w:rsidR="00000000" w:rsidRDefault="001F0AD0">
      <w:pPr>
        <w:pStyle w:val="RequirementBody"/>
      </w:pPr>
      <w:r>
        <w:t>NPAC SMS shall present the NPAC or Service Provider personnel</w:t>
      </w:r>
      <w:r>
        <w:t xml:space="preserve"> with an option of disconnecting the first login and continuing the second login or terminating the second login, when a second login is entered.</w:t>
      </w:r>
    </w:p>
    <w:p w14:paraId="2526F444" w14:textId="77777777" w:rsidR="00000000" w:rsidRDefault="001F0AD0">
      <w:pPr>
        <w:pStyle w:val="Heading2"/>
        <w:numPr>
          <w:numberingChange w:id="2536" w:author="Jean Anthony" w:date="2001-03-12T20:36:00Z" w:original="%1:7:0:.%2:3:0:"/>
        </w:numPr>
      </w:pPr>
      <w:bookmarkStart w:id="2537" w:name="_Toc357417051"/>
      <w:bookmarkStart w:id="2538" w:name="_Toc361567557"/>
      <w:bookmarkStart w:id="2539" w:name="_Toc364226281"/>
      <w:bookmarkStart w:id="2540" w:name="_Toc365874894"/>
      <w:bookmarkStart w:id="2541" w:name="_Toc367618296"/>
      <w:bookmarkStart w:id="2542" w:name="_Toc368561395"/>
      <w:bookmarkStart w:id="2543" w:name="_Toc368728339"/>
      <w:bookmarkStart w:id="2544" w:name="_Toc380829198"/>
      <w:bookmarkStart w:id="2545" w:name="_Toc436023391"/>
      <w:bookmarkStart w:id="2546" w:name="_Toc436025454"/>
      <w:bookmarkStart w:id="2547" w:name="_Toc508178585"/>
      <w:r>
        <w:t>Authentication</w:t>
      </w:r>
      <w:bookmarkEnd w:id="2545"/>
      <w:bookmarkEnd w:id="2546"/>
      <w:bookmarkEnd w:id="2547"/>
    </w:p>
    <w:p w14:paraId="6275881A" w14:textId="77777777" w:rsidR="00000000" w:rsidRDefault="001F0AD0">
      <w:pPr>
        <w:pStyle w:val="BodyText"/>
      </w:pPr>
      <w:r>
        <w:t>The identity of all NPAC SMS system users, both individuals and remote machines, must be verifi</w:t>
      </w:r>
      <w:r>
        <w:t xml:space="preserve">ed or authenticated to enter the system, and to access restricted data or transactions over the NPAC Administrative and NPAC SOA Low-Tech Interfaces. </w:t>
      </w:r>
    </w:p>
    <w:bookmarkEnd w:id="2537"/>
    <w:bookmarkEnd w:id="2538"/>
    <w:bookmarkEnd w:id="2539"/>
    <w:bookmarkEnd w:id="2540"/>
    <w:bookmarkEnd w:id="2541"/>
    <w:bookmarkEnd w:id="2542"/>
    <w:bookmarkEnd w:id="2543"/>
    <w:bookmarkEnd w:id="2544"/>
    <w:p w14:paraId="51F33E83" w14:textId="77777777" w:rsidR="00000000" w:rsidRDefault="001F0AD0">
      <w:pPr>
        <w:pStyle w:val="RequirementHead"/>
      </w:pPr>
      <w:r>
        <w:t>R7</w:t>
      </w:r>
      <w:r>
        <w:noBreakHyphen/>
        <w:t>10</w:t>
      </w:r>
      <w:r>
        <w:tab/>
        <w:t>User Authentication</w:t>
      </w:r>
    </w:p>
    <w:p w14:paraId="7BB20519" w14:textId="77777777" w:rsidR="00000000" w:rsidRDefault="001F0AD0">
      <w:pPr>
        <w:pStyle w:val="RequirementBody"/>
      </w:pPr>
      <w:r>
        <w:t>NPAC SMS shall authenticate the identity of all NPAC and Service Provider users</w:t>
      </w:r>
      <w:r>
        <w:t xml:space="preserve"> of the NPAC Administrative and NPAC SOA Low-tech Interfaces prior to their initially gaining access to NPAC SMS.</w:t>
      </w:r>
    </w:p>
    <w:p w14:paraId="777A844B" w14:textId="77777777" w:rsidR="00000000" w:rsidRDefault="001F0AD0">
      <w:pPr>
        <w:pStyle w:val="RequirementHead"/>
      </w:pPr>
      <w:r>
        <w:t>R7</w:t>
      </w:r>
      <w:r>
        <w:noBreakHyphen/>
        <w:t>12</w:t>
      </w:r>
      <w:r>
        <w:tab/>
        <w:t xml:space="preserve">Authentication Data Protection </w:t>
      </w:r>
    </w:p>
    <w:p w14:paraId="323226F6" w14:textId="77777777" w:rsidR="00000000" w:rsidRDefault="001F0AD0">
      <w:pPr>
        <w:pStyle w:val="RequirementBody"/>
      </w:pPr>
      <w:r>
        <w:t>NPAC SMS shall protect all internal storage of authentication data so that it can only be accessed by an</w:t>
      </w:r>
      <w:r>
        <w:t xml:space="preserve"> NPAC Security Administrator user.</w:t>
      </w:r>
    </w:p>
    <w:p w14:paraId="490D6CA1" w14:textId="77777777" w:rsidR="00000000" w:rsidRDefault="001F0AD0">
      <w:pPr>
        <w:pStyle w:val="Heading3"/>
        <w:numPr>
          <w:numberingChange w:id="2548" w:author="Jean Anthony" w:date="2001-03-12T20:36:00Z" w:original="%1:7:0:.%2:3:0:.%3:1:0:"/>
        </w:numPr>
      </w:pPr>
      <w:bookmarkStart w:id="2549" w:name="_Toc357417052"/>
      <w:bookmarkStart w:id="2550" w:name="_Toc361567558"/>
      <w:bookmarkStart w:id="2551" w:name="_Toc364226282"/>
      <w:bookmarkStart w:id="2552" w:name="_Toc365874895"/>
      <w:bookmarkStart w:id="2553" w:name="_Toc367618297"/>
      <w:bookmarkStart w:id="2554" w:name="_Toc368561396"/>
      <w:bookmarkStart w:id="2555" w:name="_Toc368728340"/>
      <w:bookmarkStart w:id="2556" w:name="_Toc380829199"/>
      <w:bookmarkStart w:id="2557" w:name="_Toc436023392"/>
      <w:bookmarkStart w:id="2558" w:name="_Toc436025455"/>
      <w:bookmarkStart w:id="2559" w:name="_Toc508178586"/>
      <w:r>
        <w:t>Password Requirements</w:t>
      </w:r>
      <w:bookmarkEnd w:id="2549"/>
      <w:bookmarkEnd w:id="2550"/>
      <w:bookmarkEnd w:id="2551"/>
      <w:bookmarkEnd w:id="2552"/>
      <w:bookmarkEnd w:id="2553"/>
      <w:bookmarkEnd w:id="2554"/>
      <w:bookmarkEnd w:id="2555"/>
      <w:bookmarkEnd w:id="2556"/>
      <w:bookmarkEnd w:id="2557"/>
      <w:bookmarkEnd w:id="2558"/>
      <w:bookmarkEnd w:id="2559"/>
    </w:p>
    <w:p w14:paraId="230D3E59" w14:textId="77777777" w:rsidR="00000000" w:rsidRDefault="001F0AD0">
      <w:pPr>
        <w:pStyle w:val="RequirementHead"/>
      </w:pPr>
      <w:r>
        <w:t>R7</w:t>
      </w:r>
      <w:r>
        <w:noBreakHyphen/>
        <w:t>13</w:t>
      </w:r>
      <w:r>
        <w:tab/>
        <w:t>Passwords - Non-shared</w:t>
      </w:r>
    </w:p>
    <w:p w14:paraId="4E1D9859" w14:textId="77777777" w:rsidR="00000000" w:rsidRDefault="001F0AD0">
      <w:pPr>
        <w:pStyle w:val="RequirementBody"/>
      </w:pPr>
      <w:r>
        <w:t>NPAC SMS shall require a single password entry for each userId.</w:t>
      </w:r>
    </w:p>
    <w:p w14:paraId="606A7B20" w14:textId="77777777" w:rsidR="00000000" w:rsidRDefault="001F0AD0">
      <w:pPr>
        <w:pStyle w:val="RequirementHead"/>
      </w:pPr>
      <w:r>
        <w:t>R7</w:t>
      </w:r>
      <w:r>
        <w:noBreakHyphen/>
        <w:t>14</w:t>
      </w:r>
      <w:r>
        <w:tab/>
        <w:t>Passwords - Userid Unique</w:t>
      </w:r>
    </w:p>
    <w:p w14:paraId="700270EF" w14:textId="77777777" w:rsidR="00000000" w:rsidRDefault="001F0AD0">
      <w:pPr>
        <w:pStyle w:val="RequirementBody"/>
      </w:pPr>
      <w:r>
        <w:t>NPAC SMS shall allow a user to define a password that is already associate</w:t>
      </w:r>
      <w:r>
        <w:t>d with another userId.</w:t>
      </w:r>
    </w:p>
    <w:p w14:paraId="28B379C3" w14:textId="77777777" w:rsidR="00000000" w:rsidRDefault="001F0AD0">
      <w:pPr>
        <w:pStyle w:val="RequirementHead"/>
      </w:pPr>
      <w:r>
        <w:t>R7</w:t>
      </w:r>
      <w:r>
        <w:noBreakHyphen/>
        <w:t>15</w:t>
      </w:r>
      <w:r>
        <w:tab/>
        <w:t>Passwords - One</w:t>
      </w:r>
      <w:r>
        <w:noBreakHyphen/>
        <w:t>Way Encrypted</w:t>
      </w:r>
    </w:p>
    <w:p w14:paraId="0852E7EA" w14:textId="77777777" w:rsidR="00000000" w:rsidRDefault="001F0AD0">
      <w:pPr>
        <w:pStyle w:val="RequirementBody"/>
      </w:pPr>
      <w:r>
        <w:t>NPAC SMS shall store passwords in a one</w:t>
      </w:r>
      <w:r>
        <w:noBreakHyphen/>
        <w:t>way encrypted form.</w:t>
      </w:r>
    </w:p>
    <w:p w14:paraId="6F97A6B7" w14:textId="77777777" w:rsidR="00000000" w:rsidRDefault="001F0AD0">
      <w:pPr>
        <w:pStyle w:val="RequirementHead"/>
      </w:pPr>
      <w:r>
        <w:t>R7</w:t>
      </w:r>
      <w:r>
        <w:noBreakHyphen/>
        <w:t>16</w:t>
      </w:r>
      <w:r>
        <w:tab/>
        <w:t>Passwords, Encrypted - Privileged Users Access Control</w:t>
      </w:r>
    </w:p>
    <w:p w14:paraId="27E3A8DA" w14:textId="77777777" w:rsidR="00000000" w:rsidRDefault="001F0AD0">
      <w:pPr>
        <w:pStyle w:val="RequirementBody"/>
      </w:pPr>
      <w:r>
        <w:t>NPAC SMS shall only allow access to encrypted passwords by authorized users.</w:t>
      </w:r>
    </w:p>
    <w:p w14:paraId="63D17C19" w14:textId="77777777" w:rsidR="00000000" w:rsidRDefault="001F0AD0">
      <w:pPr>
        <w:pStyle w:val="RequirementHead"/>
      </w:pPr>
      <w:r>
        <w:t>R7</w:t>
      </w:r>
      <w:r>
        <w:noBreakHyphen/>
        <w:t>18</w:t>
      </w:r>
      <w:r>
        <w:tab/>
        <w:t>Passwords, Entry - Automatic Clear Text Suppression</w:t>
      </w:r>
    </w:p>
    <w:p w14:paraId="7692C12A" w14:textId="77777777" w:rsidR="00000000" w:rsidRDefault="001F0AD0">
      <w:pPr>
        <w:pStyle w:val="RequirementBody"/>
      </w:pPr>
      <w:r>
        <w:t>NPAC SMS shall automatically suppress or fully blot out the clear</w:t>
      </w:r>
      <w:r>
        <w:noBreakHyphen/>
        <w:t>text representation of the password on the data entry device.</w:t>
      </w:r>
    </w:p>
    <w:p w14:paraId="770972A6" w14:textId="77777777" w:rsidR="00000000" w:rsidRDefault="001F0AD0">
      <w:pPr>
        <w:pStyle w:val="RequirementHead"/>
      </w:pPr>
      <w:r>
        <w:t>R7</w:t>
      </w:r>
      <w:r>
        <w:noBreakHyphen/>
        <w:t>19</w:t>
      </w:r>
      <w:r>
        <w:tab/>
        <w:t xml:space="preserve">Passwords - Network Transmission Clear Text Suppression </w:t>
      </w:r>
    </w:p>
    <w:p w14:paraId="40803707" w14:textId="77777777" w:rsidR="00000000" w:rsidRDefault="001F0AD0">
      <w:pPr>
        <w:pStyle w:val="RequirementBody"/>
      </w:pPr>
      <w:r>
        <w:t>NPAC S</w:t>
      </w:r>
      <w:r>
        <w:t>MS shall ensure that passwords sent over public or external shared data networks are encrypted.</w:t>
      </w:r>
    </w:p>
    <w:p w14:paraId="11CBD09A" w14:textId="77777777" w:rsidR="00000000" w:rsidRDefault="001F0AD0">
      <w:pPr>
        <w:pStyle w:val="RequirementHead"/>
      </w:pPr>
      <w:r>
        <w:t>R7</w:t>
      </w:r>
      <w:r>
        <w:noBreakHyphen/>
        <w:t>20</w:t>
      </w:r>
      <w:r>
        <w:tab/>
        <w:t>Passwords - Non-Null</w:t>
      </w:r>
    </w:p>
    <w:p w14:paraId="530E5B3E" w14:textId="77777777" w:rsidR="00000000" w:rsidRDefault="001F0AD0">
      <w:pPr>
        <w:pStyle w:val="RequirementBody"/>
      </w:pPr>
      <w:r>
        <w:t>NPAC SMS shall require non-null passwords.</w:t>
      </w:r>
    </w:p>
    <w:p w14:paraId="68CF354F" w14:textId="77777777" w:rsidR="00000000" w:rsidRDefault="001F0AD0">
      <w:pPr>
        <w:pStyle w:val="RequirementHead"/>
      </w:pPr>
      <w:r>
        <w:t>R7</w:t>
      </w:r>
      <w:r>
        <w:noBreakHyphen/>
        <w:t>21</w:t>
      </w:r>
      <w:r>
        <w:tab/>
        <w:t>Passwords - User-Changeable</w:t>
      </w:r>
    </w:p>
    <w:p w14:paraId="703D0518" w14:textId="77777777" w:rsidR="00000000" w:rsidRDefault="001F0AD0">
      <w:pPr>
        <w:pStyle w:val="RequirementBody"/>
      </w:pPr>
      <w:r>
        <w:t>NPAC SMS shall provide a mechanism to allow passwords to</w:t>
      </w:r>
      <w:r>
        <w:t xml:space="preserve"> be user</w:t>
      </w:r>
      <w:r>
        <w:noBreakHyphen/>
        <w:t>changeable. This mechanism shall require re</w:t>
      </w:r>
      <w:r>
        <w:noBreakHyphen/>
        <w:t>authentication of the user identity.</w:t>
      </w:r>
    </w:p>
    <w:p w14:paraId="6FF94B0C" w14:textId="77777777" w:rsidR="00000000" w:rsidRDefault="001F0AD0">
      <w:pPr>
        <w:pStyle w:val="RequirementHead"/>
      </w:pPr>
      <w:r>
        <w:t>R7</w:t>
      </w:r>
      <w:r>
        <w:noBreakHyphen/>
        <w:t>22</w:t>
      </w:r>
      <w:r>
        <w:tab/>
        <w:t>Passwords - Reset Capability</w:t>
      </w:r>
    </w:p>
    <w:p w14:paraId="49C109C3" w14:textId="77777777" w:rsidR="00000000" w:rsidRDefault="001F0AD0">
      <w:pPr>
        <w:pStyle w:val="RequirementBody"/>
      </w:pPr>
      <w:r>
        <w:t>The NPAC SMS shall have a mechanism to reset passwords.</w:t>
      </w:r>
    </w:p>
    <w:p w14:paraId="0DA0682B" w14:textId="77777777" w:rsidR="00000000" w:rsidRDefault="001F0AD0">
      <w:pPr>
        <w:pStyle w:val="RequirementHead"/>
      </w:pPr>
      <w:r>
        <w:t>R7</w:t>
      </w:r>
      <w:r>
        <w:noBreakHyphen/>
        <w:t>23.1</w:t>
      </w:r>
      <w:r>
        <w:tab/>
        <w:t>Passwords - Aging Enforcement</w:t>
      </w:r>
    </w:p>
    <w:p w14:paraId="5DC8E36E" w14:textId="77777777" w:rsidR="00000000" w:rsidRDefault="001F0AD0">
      <w:pPr>
        <w:pStyle w:val="RequirementBody"/>
      </w:pPr>
      <w:r>
        <w:t>NPAC SMS shall enforce password aging</w:t>
      </w:r>
      <w:r>
        <w:t>.</w:t>
      </w:r>
    </w:p>
    <w:p w14:paraId="7EC9DA6F" w14:textId="77777777" w:rsidR="00000000" w:rsidRDefault="001F0AD0">
      <w:pPr>
        <w:pStyle w:val="RequirementHead"/>
      </w:pPr>
      <w:r>
        <w:t>R7</w:t>
      </w:r>
      <w:r>
        <w:noBreakHyphen/>
        <w:t>23.2</w:t>
      </w:r>
      <w:r>
        <w:tab/>
        <w:t>Password Aging Default</w:t>
      </w:r>
    </w:p>
    <w:p w14:paraId="20CDCE9C" w14:textId="77777777" w:rsidR="00000000" w:rsidRDefault="001F0AD0">
      <w:pPr>
        <w:pStyle w:val="RequirementBody"/>
      </w:pPr>
      <w:r>
        <w:t>NPAC SMS shall default the system password aging to 90 days.</w:t>
      </w:r>
    </w:p>
    <w:p w14:paraId="127BFAEF" w14:textId="77777777" w:rsidR="00000000" w:rsidRDefault="001F0AD0">
      <w:pPr>
        <w:pStyle w:val="RequirementHead"/>
      </w:pPr>
      <w:r>
        <w:t>R7-24.1</w:t>
      </w:r>
      <w:r>
        <w:tab/>
        <w:t>Passwords - Expiration Notification</w:t>
      </w:r>
    </w:p>
    <w:p w14:paraId="39566882" w14:textId="77777777" w:rsidR="00000000" w:rsidRDefault="001F0AD0">
      <w:pPr>
        <w:pStyle w:val="RequirementBody"/>
      </w:pPr>
      <w:r>
        <w:t>NPAC SMS shall notify users a NPAC</w:t>
      </w:r>
      <w:r>
        <w:noBreakHyphen/>
        <w:t>specifiable period of time prior to their password expiring. The system supplied de</w:t>
      </w:r>
      <w:r>
        <w:t>fault shall be seven days.</w:t>
      </w:r>
    </w:p>
    <w:p w14:paraId="42F41A38" w14:textId="77777777" w:rsidR="00000000" w:rsidRDefault="001F0AD0">
      <w:pPr>
        <w:pStyle w:val="RequirementHead"/>
      </w:pPr>
      <w:r>
        <w:t>R7-24.2</w:t>
      </w:r>
      <w:r>
        <w:tab/>
        <w:t>Passwords - Expiration Notification Default</w:t>
      </w:r>
    </w:p>
    <w:p w14:paraId="299EABC4" w14:textId="77777777" w:rsidR="00000000" w:rsidRDefault="001F0AD0">
      <w:pPr>
        <w:pStyle w:val="RequirementBody"/>
      </w:pPr>
      <w:r>
        <w:t>NPAC SMS shall default the password expiration notification time period to seven days</w:t>
      </w:r>
    </w:p>
    <w:p w14:paraId="47303460" w14:textId="77777777" w:rsidR="00000000" w:rsidRDefault="001F0AD0">
      <w:pPr>
        <w:pStyle w:val="RequirementHead"/>
      </w:pPr>
      <w:r>
        <w:t>R7-24.3</w:t>
      </w:r>
      <w:r>
        <w:tab/>
        <w:t>Passwords - Require User to Enter New Password</w:t>
      </w:r>
    </w:p>
    <w:p w14:paraId="1F562D3B" w14:textId="77777777" w:rsidR="00000000" w:rsidRDefault="001F0AD0">
      <w:pPr>
        <w:pStyle w:val="RequirementBody"/>
      </w:pPr>
      <w:r>
        <w:t>NPAC SMS shall require any user whos</w:t>
      </w:r>
      <w:r>
        <w:t>e password has expired to enter a new password before allowing that user access to the system.</w:t>
      </w:r>
    </w:p>
    <w:p w14:paraId="4811E88E" w14:textId="77777777" w:rsidR="00000000" w:rsidRDefault="001F0AD0">
      <w:pPr>
        <w:pStyle w:val="RequirementHead"/>
      </w:pPr>
      <w:r>
        <w:t>R7</w:t>
      </w:r>
      <w:r>
        <w:noBreakHyphen/>
        <w:t>25.1</w:t>
      </w:r>
      <w:r>
        <w:tab/>
        <w:t>Passwords - Non-Reusable</w:t>
      </w:r>
    </w:p>
    <w:p w14:paraId="72136B4C" w14:textId="77777777" w:rsidR="00000000" w:rsidRDefault="001F0AD0">
      <w:pPr>
        <w:pStyle w:val="RequirementBody"/>
      </w:pPr>
      <w:r>
        <w:t>NPAC SMS shall ensure that a password can not be reused by the same individual for specifiable period of time.</w:t>
      </w:r>
    </w:p>
    <w:p w14:paraId="6E082909" w14:textId="77777777" w:rsidR="00000000" w:rsidRDefault="001F0AD0">
      <w:pPr>
        <w:pStyle w:val="RequirementHead"/>
      </w:pPr>
      <w:r>
        <w:t>R7</w:t>
      </w:r>
      <w:r>
        <w:noBreakHyphen/>
        <w:t>25.2</w:t>
      </w:r>
      <w:r>
        <w:tab/>
        <w:t xml:space="preserve">Password </w:t>
      </w:r>
      <w:r>
        <w:t>Reuse Default</w:t>
      </w:r>
    </w:p>
    <w:p w14:paraId="4A1B23CC" w14:textId="77777777" w:rsidR="00000000" w:rsidRDefault="001F0AD0">
      <w:pPr>
        <w:pStyle w:val="RequirementBody"/>
      </w:pPr>
      <w:r>
        <w:t>NPAC SMS shall default the time period in which a password can not be reused to six months.</w:t>
      </w:r>
    </w:p>
    <w:p w14:paraId="0E3927BF" w14:textId="77777777" w:rsidR="00000000" w:rsidRDefault="001F0AD0">
      <w:pPr>
        <w:pStyle w:val="RequirementHead"/>
      </w:pPr>
      <w:r>
        <w:t>R7-26.1</w:t>
      </w:r>
      <w:r>
        <w:tab/>
        <w:t xml:space="preserve">Passwords - Minimum Structure Standard #1  </w:t>
      </w:r>
    </w:p>
    <w:p w14:paraId="41B68DAC" w14:textId="77777777" w:rsidR="00000000" w:rsidRDefault="001F0AD0">
      <w:pPr>
        <w:pStyle w:val="RequirementBody"/>
      </w:pPr>
      <w:r>
        <w:t>Passwords shall contain a combination of at least six case-sensitive alphanumeric characters inclu</w:t>
      </w:r>
      <w:r>
        <w:t>ding at least one alphabetic and one numeric or punctuation character.</w:t>
      </w:r>
    </w:p>
    <w:p w14:paraId="1365DDAC" w14:textId="77777777" w:rsidR="00000000" w:rsidRDefault="001F0AD0">
      <w:pPr>
        <w:pStyle w:val="RequirementHead"/>
      </w:pPr>
      <w:r>
        <w:t>R7-26.2</w:t>
      </w:r>
      <w:r>
        <w:tab/>
        <w:t>Passwords - Associated Userid</w:t>
      </w:r>
    </w:p>
    <w:p w14:paraId="45F5CF53" w14:textId="77777777" w:rsidR="00000000" w:rsidRDefault="001F0AD0">
      <w:pPr>
        <w:pStyle w:val="RequirementBody"/>
      </w:pPr>
      <w:r>
        <w:t>NPAC SMS shall ensure that passwords do not contain the associated userId.</w:t>
      </w:r>
    </w:p>
    <w:p w14:paraId="021F73B4" w14:textId="77777777" w:rsidR="00000000" w:rsidRDefault="001F0AD0">
      <w:pPr>
        <w:pStyle w:val="RequirementHead"/>
      </w:pPr>
      <w:r>
        <w:t>R7-27.1</w:t>
      </w:r>
      <w:r>
        <w:tab/>
        <w:t>Password Generator</w:t>
      </w:r>
    </w:p>
    <w:p w14:paraId="0BA67DFC" w14:textId="77777777" w:rsidR="00000000" w:rsidRDefault="001F0AD0">
      <w:pPr>
        <w:pStyle w:val="RequirementBody"/>
      </w:pPr>
      <w:r>
        <w:t>NPAC SMS shall provide a password generator.</w:t>
      </w:r>
    </w:p>
    <w:p w14:paraId="0D3BEBDE" w14:textId="77777777" w:rsidR="00000000" w:rsidRDefault="001F0AD0">
      <w:pPr>
        <w:pStyle w:val="RequirementHead"/>
      </w:pPr>
      <w:r>
        <w:t>R7-27.2</w:t>
      </w:r>
      <w:r>
        <w:tab/>
        <w:t>Passwords, System Generated - Attack Resistant</w:t>
      </w:r>
    </w:p>
    <w:p w14:paraId="4ED45A69" w14:textId="77777777" w:rsidR="00000000" w:rsidRDefault="001F0AD0">
      <w:pPr>
        <w:pStyle w:val="RequirementBody"/>
      </w:pPr>
      <w:r>
        <w:t>NPAC SMS shall ensure that generated passwords are "reasonably" resistant to brute</w:t>
      </w:r>
      <w:r>
        <w:noBreakHyphen/>
        <w:t>force password guessing attacks.</w:t>
      </w:r>
    </w:p>
    <w:p w14:paraId="439D569F" w14:textId="77777777" w:rsidR="00000000" w:rsidRDefault="001F0AD0">
      <w:pPr>
        <w:pStyle w:val="RequirementHead"/>
      </w:pPr>
      <w:r>
        <w:t>R7-27.3</w:t>
      </w:r>
      <w:r>
        <w:tab/>
        <w:t>Passwords, System Generated - Random</w:t>
      </w:r>
    </w:p>
    <w:p w14:paraId="0610FAF7" w14:textId="77777777" w:rsidR="00000000" w:rsidRDefault="001F0AD0">
      <w:pPr>
        <w:pStyle w:val="RequirementBody"/>
      </w:pPr>
      <w:r>
        <w:t>NPAC SMS shall ensure that the generated</w:t>
      </w:r>
      <w:r>
        <w:t xml:space="preserve"> sequence of passwords have the property of randomness.</w:t>
      </w:r>
    </w:p>
    <w:p w14:paraId="54788A1B" w14:textId="77777777" w:rsidR="00000000" w:rsidRDefault="001F0AD0">
      <w:pPr>
        <w:pStyle w:val="Heading2"/>
        <w:numPr>
          <w:numberingChange w:id="2560" w:author="Jean Anthony" w:date="2001-03-12T20:36:00Z" w:original="%1:7:0:.%2:4:0:"/>
        </w:numPr>
      </w:pPr>
      <w:bookmarkStart w:id="2561" w:name="_Toc357417053"/>
      <w:bookmarkStart w:id="2562" w:name="_Toc361567559"/>
      <w:bookmarkStart w:id="2563" w:name="_Toc364226283"/>
      <w:bookmarkStart w:id="2564" w:name="_Toc365874896"/>
      <w:bookmarkStart w:id="2565" w:name="_Toc367618298"/>
      <w:bookmarkStart w:id="2566" w:name="_Toc368561397"/>
      <w:bookmarkStart w:id="2567" w:name="_Toc368728341"/>
      <w:bookmarkStart w:id="2568" w:name="_Toc380829200"/>
      <w:bookmarkStart w:id="2569" w:name="_Toc436023393"/>
      <w:bookmarkStart w:id="2570" w:name="_Toc436025456"/>
      <w:bookmarkStart w:id="2571" w:name="_Toc508178587"/>
      <w:r>
        <w:t>Access Control</w:t>
      </w:r>
      <w:bookmarkEnd w:id="2561"/>
      <w:bookmarkEnd w:id="2562"/>
      <w:bookmarkEnd w:id="2563"/>
      <w:bookmarkEnd w:id="2564"/>
      <w:bookmarkEnd w:id="2565"/>
      <w:bookmarkEnd w:id="2566"/>
      <w:bookmarkEnd w:id="2567"/>
      <w:bookmarkEnd w:id="2568"/>
      <w:bookmarkEnd w:id="2569"/>
      <w:bookmarkEnd w:id="2570"/>
      <w:bookmarkEnd w:id="2571"/>
    </w:p>
    <w:p w14:paraId="2F570660" w14:textId="77777777" w:rsidR="00000000" w:rsidRDefault="001F0AD0">
      <w:pPr>
        <w:pStyle w:val="BodyText"/>
      </w:pPr>
      <w:r>
        <w:t>Access to the NPAC SMS and other resources will be limited to those users that have been authorized for that specific access right.</w:t>
      </w:r>
    </w:p>
    <w:p w14:paraId="389C5F2D" w14:textId="77777777" w:rsidR="00000000" w:rsidRDefault="001F0AD0">
      <w:pPr>
        <w:pStyle w:val="Heading3"/>
        <w:numPr>
          <w:numberingChange w:id="2572" w:author="Jean Anthony" w:date="2001-03-12T20:36:00Z" w:original="%1:7:0:.%2:4:0:.%3:1:0:"/>
        </w:numPr>
      </w:pPr>
      <w:bookmarkStart w:id="2573" w:name="_Toc357417054"/>
      <w:bookmarkStart w:id="2574" w:name="_Toc361567560"/>
      <w:bookmarkStart w:id="2575" w:name="_Toc364226284"/>
      <w:bookmarkStart w:id="2576" w:name="_Toc365874897"/>
      <w:bookmarkStart w:id="2577" w:name="_Toc367618299"/>
      <w:bookmarkStart w:id="2578" w:name="_Toc368561398"/>
      <w:bookmarkStart w:id="2579" w:name="_Toc368728342"/>
      <w:bookmarkStart w:id="2580" w:name="_Toc380829201"/>
      <w:bookmarkStart w:id="2581" w:name="_Toc436023394"/>
      <w:bookmarkStart w:id="2582" w:name="_Toc436025457"/>
      <w:bookmarkStart w:id="2583" w:name="_Toc508178588"/>
      <w:r>
        <w:t>System Access</w:t>
      </w:r>
      <w:bookmarkEnd w:id="2573"/>
      <w:bookmarkEnd w:id="2574"/>
      <w:bookmarkEnd w:id="2575"/>
      <w:bookmarkEnd w:id="2576"/>
      <w:bookmarkEnd w:id="2577"/>
      <w:bookmarkEnd w:id="2578"/>
      <w:bookmarkEnd w:id="2579"/>
      <w:bookmarkEnd w:id="2580"/>
      <w:bookmarkEnd w:id="2581"/>
      <w:bookmarkEnd w:id="2582"/>
      <w:bookmarkEnd w:id="2583"/>
    </w:p>
    <w:p w14:paraId="61FC1411" w14:textId="77777777" w:rsidR="00000000" w:rsidRDefault="001F0AD0">
      <w:pPr>
        <w:pStyle w:val="RequirementHead"/>
      </w:pPr>
      <w:r>
        <w:t>R7</w:t>
      </w:r>
      <w:r>
        <w:noBreakHyphen/>
        <w:t>28.1</w:t>
      </w:r>
      <w:r>
        <w:tab/>
        <w:t>System Access - Individuals</w:t>
      </w:r>
    </w:p>
    <w:p w14:paraId="1E9ABE66" w14:textId="77777777" w:rsidR="00000000" w:rsidRDefault="001F0AD0">
      <w:pPr>
        <w:pStyle w:val="RequirementBody"/>
      </w:pPr>
      <w:r>
        <w:t>NPA</w:t>
      </w:r>
      <w:r>
        <w:t>C SMS shall allow access to authorized individual users.</w:t>
      </w:r>
    </w:p>
    <w:p w14:paraId="318709F3" w14:textId="77777777" w:rsidR="00000000" w:rsidRDefault="001F0AD0">
      <w:pPr>
        <w:pStyle w:val="RequirementHead"/>
      </w:pPr>
      <w:r>
        <w:t>R7</w:t>
      </w:r>
      <w:r>
        <w:noBreakHyphen/>
        <w:t>28.2</w:t>
      </w:r>
      <w:r>
        <w:tab/>
        <w:t>System Access - Remote Machines</w:t>
      </w:r>
    </w:p>
    <w:p w14:paraId="24958047" w14:textId="77777777" w:rsidR="00000000" w:rsidRDefault="001F0AD0">
      <w:pPr>
        <w:pStyle w:val="RequirementBody"/>
      </w:pPr>
      <w:r>
        <w:t>NPAC SMS shall allow access to authorized remote systems.</w:t>
      </w:r>
    </w:p>
    <w:p w14:paraId="1666E4D5" w14:textId="77777777" w:rsidR="00000000" w:rsidRDefault="001F0AD0">
      <w:pPr>
        <w:pStyle w:val="RequirementHead"/>
      </w:pPr>
      <w:r>
        <w:t>R7</w:t>
      </w:r>
      <w:r>
        <w:noBreakHyphen/>
        <w:t>29.1</w:t>
      </w:r>
      <w:r>
        <w:tab/>
        <w:t xml:space="preserve">System Access, User Information - Entry </w:t>
      </w:r>
    </w:p>
    <w:p w14:paraId="04658C56" w14:textId="77777777" w:rsidR="00000000" w:rsidRDefault="001F0AD0">
      <w:pPr>
        <w:pStyle w:val="RequirementBody"/>
      </w:pPr>
      <w:r>
        <w:t>NPAC SMS shall provide a facility for the initial en</w:t>
      </w:r>
      <w:r>
        <w:t>try of authorized user and associated authentication information.</w:t>
      </w:r>
    </w:p>
    <w:p w14:paraId="46C56142" w14:textId="77777777" w:rsidR="00000000" w:rsidRDefault="001F0AD0">
      <w:pPr>
        <w:pStyle w:val="RequirementHead"/>
      </w:pPr>
      <w:r>
        <w:t>R7</w:t>
      </w:r>
      <w:r>
        <w:noBreakHyphen/>
        <w:t>29.2</w:t>
      </w:r>
      <w:r>
        <w:tab/>
        <w:t xml:space="preserve">System Access, User Information - Modification </w:t>
      </w:r>
    </w:p>
    <w:p w14:paraId="1D310CA7" w14:textId="77777777" w:rsidR="00000000" w:rsidRDefault="001F0AD0">
      <w:pPr>
        <w:pStyle w:val="RequirementBody"/>
      </w:pPr>
      <w:r>
        <w:t>NPAC SMS shall provide a facility for the modification of authorized user and associated authentication information.</w:t>
      </w:r>
    </w:p>
    <w:p w14:paraId="7DBF16D1" w14:textId="77777777" w:rsidR="00000000" w:rsidRDefault="001F0AD0">
      <w:pPr>
        <w:pStyle w:val="RequirementHead"/>
      </w:pPr>
      <w:r>
        <w:t>R7</w:t>
      </w:r>
      <w:r>
        <w:noBreakHyphen/>
        <w:t>31</w:t>
      </w:r>
      <w:r>
        <w:tab/>
        <w:t>System Acce</w:t>
      </w:r>
      <w:r>
        <w:t>ss, Login - Trusted Communication</w:t>
      </w:r>
    </w:p>
    <w:p w14:paraId="26DB39F4" w14:textId="77777777" w:rsidR="00000000" w:rsidRDefault="001F0AD0">
      <w:pPr>
        <w:pStyle w:val="RequirementBody"/>
      </w:pPr>
      <w:r>
        <w:t>NPAC SMS's login procedure shall be able to be reliably initiated by the user, i.e., a trusted communications path should exist between NPAC SMS and the user during the login procedure.</w:t>
      </w:r>
    </w:p>
    <w:p w14:paraId="434AFA04" w14:textId="77777777" w:rsidR="00000000" w:rsidRDefault="001F0AD0">
      <w:pPr>
        <w:pStyle w:val="RequirementHead"/>
      </w:pPr>
      <w:r>
        <w:t>R7</w:t>
      </w:r>
      <w:r>
        <w:noBreakHyphen/>
        <w:t>32.1</w:t>
      </w:r>
      <w:r>
        <w:tab/>
        <w:t>System Access - Disconnect U</w:t>
      </w:r>
      <w:r>
        <w:t xml:space="preserve">ser </w:t>
      </w:r>
    </w:p>
    <w:p w14:paraId="2E664405" w14:textId="77777777" w:rsidR="00000000" w:rsidRDefault="001F0AD0">
      <w:pPr>
        <w:pStyle w:val="RequirementBody"/>
      </w:pPr>
      <w:r>
        <w:t>NPAC SMS shall disconnect end users after a period of non</w:t>
      </w:r>
      <w:r>
        <w:noBreakHyphen/>
        <w:t>use.</w:t>
      </w:r>
    </w:p>
    <w:p w14:paraId="244C421E" w14:textId="77777777" w:rsidR="00000000" w:rsidRDefault="001F0AD0">
      <w:pPr>
        <w:pStyle w:val="RequirementHead"/>
      </w:pPr>
      <w:r>
        <w:t>R7</w:t>
      </w:r>
      <w:r>
        <w:noBreakHyphen/>
        <w:t>32.2</w:t>
      </w:r>
      <w:r>
        <w:tab/>
        <w:t>Non-use Disconnect Tunable Parameter</w:t>
      </w:r>
    </w:p>
    <w:p w14:paraId="1C914B9F" w14:textId="77777777" w:rsidR="00000000" w:rsidRDefault="001F0AD0">
      <w:pPr>
        <w:pStyle w:val="RequirementBody"/>
      </w:pPr>
      <w:r>
        <w:t>NPAC SMS shall default the Non-use Disconnect tunable parameter to 60 minutes.</w:t>
      </w:r>
    </w:p>
    <w:p w14:paraId="0D0EDA9F" w14:textId="77777777" w:rsidR="00000000" w:rsidRDefault="001F0AD0">
      <w:pPr>
        <w:pStyle w:val="RequirementHead"/>
      </w:pPr>
      <w:r>
        <w:t>R7</w:t>
      </w:r>
      <w:r>
        <w:noBreakHyphen/>
        <w:t>33.1</w:t>
      </w:r>
      <w:r>
        <w:tab/>
        <w:t xml:space="preserve">System Access - User Authentication Failure  </w:t>
      </w:r>
    </w:p>
    <w:p w14:paraId="0DE5C0A9" w14:textId="77777777" w:rsidR="00000000" w:rsidRDefault="001F0AD0">
      <w:pPr>
        <w:pStyle w:val="RequirementBody"/>
      </w:pPr>
      <w:r>
        <w:t>NPAC SMS s</w:t>
      </w:r>
      <w:r>
        <w:t>hall exit and end the session if the user authentication procedure is incorrectly performed a specifiable number of times.</w:t>
      </w:r>
    </w:p>
    <w:p w14:paraId="421CBE07" w14:textId="77777777" w:rsidR="00000000" w:rsidRDefault="001F0AD0">
      <w:pPr>
        <w:pStyle w:val="RequirementHead"/>
      </w:pPr>
      <w:r>
        <w:t>R7</w:t>
      </w:r>
      <w:r>
        <w:noBreakHyphen/>
        <w:t>33.2</w:t>
      </w:r>
      <w:r>
        <w:tab/>
        <w:t>Incorrect Login Exit Default</w:t>
      </w:r>
    </w:p>
    <w:p w14:paraId="63B2F9F1" w14:textId="77777777" w:rsidR="00000000" w:rsidRDefault="001F0AD0">
      <w:pPr>
        <w:pStyle w:val="RequirementBody"/>
      </w:pPr>
      <w:r>
        <w:t>NPAC SMS shall default the number of allowable incorrect login attempts to 3.</w:t>
      </w:r>
    </w:p>
    <w:p w14:paraId="642B85DD" w14:textId="77777777" w:rsidR="00000000" w:rsidRDefault="001F0AD0">
      <w:pPr>
        <w:pStyle w:val="RequirementHead"/>
      </w:pPr>
      <w:r>
        <w:t>R7</w:t>
      </w:r>
      <w:r>
        <w:noBreakHyphen/>
        <w:t>34</w:t>
      </w:r>
      <w:r>
        <w:tab/>
        <w:t>System Acces</w:t>
      </w:r>
      <w:r>
        <w:t xml:space="preserve">s, User Authentication Failure - Notification </w:t>
      </w:r>
    </w:p>
    <w:p w14:paraId="74BB5E07" w14:textId="77777777" w:rsidR="00000000" w:rsidRDefault="001F0AD0">
      <w:pPr>
        <w:pStyle w:val="RequirementBody"/>
      </w:pPr>
      <w:r>
        <w:t>NPAC SMS shall provide a mechanism to immediately notify the NPAC SMS system administrator when the threshold in R7-33.1 is exceeded.</w:t>
      </w:r>
    </w:p>
    <w:p w14:paraId="53131E37" w14:textId="77777777" w:rsidR="00000000" w:rsidRDefault="001F0AD0">
      <w:pPr>
        <w:pStyle w:val="RequirementHead"/>
      </w:pPr>
      <w:r>
        <w:t>R7</w:t>
      </w:r>
      <w:r>
        <w:noBreakHyphen/>
        <w:t>35.1</w:t>
      </w:r>
      <w:r>
        <w:tab/>
        <w:t xml:space="preserve">System Access - Login Process I/O Port Restart </w:t>
      </w:r>
    </w:p>
    <w:p w14:paraId="1F7AFE92" w14:textId="77777777" w:rsidR="00000000" w:rsidRDefault="001F0AD0">
      <w:pPr>
        <w:pStyle w:val="RequirementBody"/>
      </w:pPr>
      <w:r>
        <w:t>NPAC SMS shall rest</w:t>
      </w:r>
      <w:r>
        <w:t>art the login process when the threshold in R7-33.1 has been exceeded and a specified interval of time has passed.</w:t>
      </w:r>
    </w:p>
    <w:p w14:paraId="4C84F1AB" w14:textId="77777777" w:rsidR="00000000" w:rsidRDefault="001F0AD0">
      <w:pPr>
        <w:pStyle w:val="RequirementHead"/>
      </w:pPr>
      <w:r>
        <w:t>R7</w:t>
      </w:r>
      <w:r>
        <w:noBreakHyphen/>
        <w:t>35.2</w:t>
      </w:r>
      <w:r>
        <w:tab/>
        <w:t>Login Process Restart Default</w:t>
      </w:r>
    </w:p>
    <w:p w14:paraId="233803AA" w14:textId="77777777" w:rsidR="00000000" w:rsidRDefault="001F0AD0">
      <w:pPr>
        <w:pStyle w:val="RequirementBody"/>
      </w:pPr>
      <w:r>
        <w:t>NPAC SMS shall default the time interval to restart the login process to 60 seconds.</w:t>
      </w:r>
    </w:p>
    <w:p w14:paraId="36F162BB" w14:textId="77777777" w:rsidR="00000000" w:rsidRDefault="001F0AD0">
      <w:pPr>
        <w:pStyle w:val="RequirementHead"/>
      </w:pPr>
      <w:r>
        <w:t>R7</w:t>
      </w:r>
      <w:r>
        <w:noBreakHyphen/>
        <w:t>36</w:t>
      </w:r>
      <w:r>
        <w:tab/>
        <w:t>System Acces</w:t>
      </w:r>
      <w:r>
        <w:t xml:space="preserve">s, User Authentication Failure - Userid Non-Suspension </w:t>
      </w:r>
    </w:p>
    <w:p w14:paraId="65656ED5" w14:textId="77777777" w:rsidR="00000000" w:rsidRDefault="001F0AD0">
      <w:pPr>
        <w:pStyle w:val="RequirementBody"/>
      </w:pPr>
      <w:r>
        <w:t>NPAC SMS shall not suspend the userId upon exceeding the threshold in R7-33.1.</w:t>
      </w:r>
    </w:p>
    <w:p w14:paraId="7F59C57B" w14:textId="77777777" w:rsidR="00000000" w:rsidRDefault="001F0AD0">
      <w:pPr>
        <w:pStyle w:val="RequirementHead"/>
      </w:pPr>
      <w:r>
        <w:t>R7</w:t>
      </w:r>
      <w:r>
        <w:noBreakHyphen/>
        <w:t>37</w:t>
      </w:r>
      <w:r>
        <w:tab/>
        <w:t>System Access, User Authentication Procedure - Entry</w:t>
      </w:r>
    </w:p>
    <w:p w14:paraId="31F9F34D" w14:textId="77777777" w:rsidR="00000000" w:rsidRDefault="001F0AD0">
      <w:pPr>
        <w:pStyle w:val="RequirementBody"/>
      </w:pPr>
      <w:r>
        <w:t>NPAC SMS shall perform the entire user authentication procedur</w:t>
      </w:r>
      <w:r>
        <w:t>e even if the userId that was entered was not valid.</w:t>
      </w:r>
    </w:p>
    <w:p w14:paraId="5CF78EF0" w14:textId="77777777" w:rsidR="00000000" w:rsidRDefault="001F0AD0">
      <w:pPr>
        <w:pStyle w:val="RequirementHead"/>
      </w:pPr>
      <w:r>
        <w:t>R7</w:t>
      </w:r>
      <w:r>
        <w:noBreakHyphen/>
        <w:t>38</w:t>
      </w:r>
      <w:r>
        <w:tab/>
        <w:t xml:space="preserve">System Access, User Authentication Procedure Entry - Error Feedback </w:t>
      </w:r>
    </w:p>
    <w:p w14:paraId="20336F59" w14:textId="77777777" w:rsidR="00000000" w:rsidRDefault="001F0AD0">
      <w:pPr>
        <w:pStyle w:val="RequirementBody"/>
      </w:pPr>
      <w:r>
        <w:t>NPAC SMS shall only provide error feedback of "invalid".</w:t>
      </w:r>
    </w:p>
    <w:p w14:paraId="70435ADB" w14:textId="77777777" w:rsidR="00000000" w:rsidRDefault="001F0AD0">
      <w:pPr>
        <w:pStyle w:val="RequirementHead"/>
      </w:pPr>
      <w:r>
        <w:t>R7</w:t>
      </w:r>
      <w:r>
        <w:noBreakHyphen/>
        <w:t>39</w:t>
      </w:r>
      <w:r>
        <w:tab/>
        <w:t>System Access, User Authentication Procedure Entry - Time Paramet</w:t>
      </w:r>
      <w:r>
        <w:t xml:space="preserve">ers </w:t>
      </w:r>
    </w:p>
    <w:p w14:paraId="6301863B" w14:textId="77777777" w:rsidR="00000000" w:rsidRDefault="001F0AD0">
      <w:pPr>
        <w:pStyle w:val="RequirementBody"/>
      </w:pPr>
      <w:r>
        <w:t>NPAC SMS shall provide a mechanism to restrict user login based on time-of-day, day</w:t>
      </w:r>
      <w:r>
        <w:noBreakHyphen/>
        <w:t>of</w:t>
      </w:r>
      <w:r>
        <w:noBreakHyphen/>
        <w:t>week, and calendar date.</w:t>
      </w:r>
    </w:p>
    <w:p w14:paraId="4C877D3E" w14:textId="77777777" w:rsidR="00000000" w:rsidRDefault="001F0AD0">
      <w:pPr>
        <w:pStyle w:val="RequirementHead"/>
      </w:pPr>
      <w:r>
        <w:t>R7</w:t>
      </w:r>
      <w:r>
        <w:noBreakHyphen/>
        <w:t>40.1</w:t>
      </w:r>
      <w:r>
        <w:tab/>
        <w:t>System Access, User Authentication Procedure Entry - Method</w:t>
      </w:r>
    </w:p>
    <w:p w14:paraId="04DC9E60" w14:textId="77777777" w:rsidR="00000000" w:rsidRDefault="001F0AD0">
      <w:pPr>
        <w:pStyle w:val="RequirementBody"/>
      </w:pPr>
      <w:r>
        <w:t>NPAC SMS shall provide a mechanism to restrict user login based on meth</w:t>
      </w:r>
      <w:r>
        <w:t>od of entry.</w:t>
      </w:r>
    </w:p>
    <w:p w14:paraId="1EB47D1A" w14:textId="77777777" w:rsidR="00000000" w:rsidRDefault="001F0AD0">
      <w:pPr>
        <w:pStyle w:val="RequirementHead"/>
      </w:pPr>
      <w:r>
        <w:t>R7</w:t>
      </w:r>
      <w:r>
        <w:noBreakHyphen/>
        <w:t>40.2</w:t>
      </w:r>
      <w:r>
        <w:tab/>
        <w:t>System Access, User Authentication Procedure Entry - Location</w:t>
      </w:r>
    </w:p>
    <w:p w14:paraId="0D301914" w14:textId="77777777" w:rsidR="00000000" w:rsidRDefault="001F0AD0">
      <w:pPr>
        <w:pStyle w:val="RequirementBody"/>
      </w:pPr>
      <w:r>
        <w:t>NPAC SMS shall provide a mechanism to restrict user login based on user system location.</w:t>
      </w:r>
    </w:p>
    <w:p w14:paraId="093EC473" w14:textId="77777777" w:rsidR="00000000" w:rsidRDefault="001F0AD0">
      <w:pPr>
        <w:pStyle w:val="RequirementHead"/>
      </w:pPr>
      <w:r>
        <w:t>R7</w:t>
      </w:r>
      <w:r>
        <w:noBreakHyphen/>
        <w:t>41</w:t>
      </w:r>
      <w:r>
        <w:tab/>
        <w:t xml:space="preserve">System Access, User Authentication Procedure Entry - Dial-Up Limitations </w:t>
      </w:r>
    </w:p>
    <w:p w14:paraId="48031B63" w14:textId="77777777" w:rsidR="00000000" w:rsidRDefault="001F0AD0">
      <w:pPr>
        <w:pStyle w:val="RequirementBody"/>
      </w:pPr>
      <w:r>
        <w:t>NPAC</w:t>
      </w:r>
      <w:r>
        <w:t xml:space="preserve"> SMS shall provide a mechanism to limit the users authorized to access the system via dial</w:t>
      </w:r>
      <w:r>
        <w:noBreakHyphen/>
        <w:t>up facilities.</w:t>
      </w:r>
    </w:p>
    <w:p w14:paraId="3A3E73DD" w14:textId="77777777" w:rsidR="00000000" w:rsidRDefault="001F0AD0">
      <w:pPr>
        <w:pStyle w:val="RequirementHead"/>
      </w:pPr>
      <w:r>
        <w:t>R7</w:t>
      </w:r>
      <w:r>
        <w:noBreakHyphen/>
        <w:t>42.1</w:t>
      </w:r>
      <w:r>
        <w:tab/>
        <w:t xml:space="preserve">System Access - Network Basis </w:t>
      </w:r>
    </w:p>
    <w:p w14:paraId="08EFC965" w14:textId="77777777" w:rsidR="00000000" w:rsidRDefault="001F0AD0">
      <w:pPr>
        <w:pStyle w:val="RequirementBody"/>
      </w:pPr>
      <w:r>
        <w:t>NPAC SMS shall provide a mechanism to limit system entry for privileged NPAC SMS users on a specifiable network</w:t>
      </w:r>
      <w:r>
        <w:t xml:space="preserve"> access.</w:t>
      </w:r>
    </w:p>
    <w:p w14:paraId="720DCE94" w14:textId="77777777" w:rsidR="00000000" w:rsidRDefault="001F0AD0">
      <w:pPr>
        <w:pStyle w:val="RequirementHead"/>
      </w:pPr>
      <w:r>
        <w:t>R7</w:t>
      </w:r>
      <w:r>
        <w:noBreakHyphen/>
        <w:t>42.2</w:t>
      </w:r>
      <w:r>
        <w:tab/>
        <w:t xml:space="preserve">System Access - Per-Port Basis </w:t>
      </w:r>
    </w:p>
    <w:p w14:paraId="16BAE806" w14:textId="77777777" w:rsidR="00000000" w:rsidRDefault="001F0AD0">
      <w:pPr>
        <w:pStyle w:val="RequirementBody"/>
      </w:pPr>
      <w:r>
        <w:t>NPAC SMS shall provide a mechanism to limit system entry for privileged NPAC SMS users on a specifiable per</w:t>
      </w:r>
      <w:r>
        <w:noBreakHyphen/>
        <w:t>port basis.</w:t>
      </w:r>
    </w:p>
    <w:p w14:paraId="1B63E328" w14:textId="77777777" w:rsidR="00000000" w:rsidRDefault="001F0AD0">
      <w:pPr>
        <w:pStyle w:val="RequirementHead"/>
      </w:pPr>
      <w:r>
        <w:t>R7</w:t>
      </w:r>
      <w:r>
        <w:noBreakHyphen/>
        <w:t>43.1</w:t>
      </w:r>
      <w:r>
        <w:tab/>
        <w:t>System Access, Network Authentication</w:t>
      </w:r>
    </w:p>
    <w:p w14:paraId="620E391D" w14:textId="77777777" w:rsidR="00000000" w:rsidRDefault="001F0AD0">
      <w:pPr>
        <w:pStyle w:val="RequirementBody"/>
      </w:pPr>
      <w:r>
        <w:t>NPAC SMS shall provide a strong authentic</w:t>
      </w:r>
      <w:r>
        <w:t>ation mechanism for network access.</w:t>
      </w:r>
    </w:p>
    <w:p w14:paraId="56B20798" w14:textId="77777777" w:rsidR="00000000" w:rsidRDefault="001F0AD0">
      <w:pPr>
        <w:pStyle w:val="RequirementHead"/>
      </w:pPr>
      <w:r>
        <w:t>R7-43.2</w:t>
      </w:r>
      <w:r>
        <w:tab/>
        <w:t>Internet Access</w:t>
      </w:r>
    </w:p>
    <w:p w14:paraId="06DA27F1" w14:textId="77777777" w:rsidR="00000000" w:rsidRDefault="001F0AD0">
      <w:pPr>
        <w:pStyle w:val="RequirementBody"/>
      </w:pPr>
      <w:r>
        <w:t>NPAC SMS shall use authentication of public encryption keys for users accessing the NPAC SMS over the Internet.</w:t>
      </w:r>
    </w:p>
    <w:p w14:paraId="7A3AF43B" w14:textId="77777777" w:rsidR="00000000" w:rsidRDefault="001F0AD0">
      <w:pPr>
        <w:pStyle w:val="RequirementHead"/>
      </w:pPr>
      <w:r>
        <w:t>R7-43.3</w:t>
      </w:r>
      <w:r>
        <w:tab/>
        <w:t>Dial-in Access</w:t>
      </w:r>
    </w:p>
    <w:p w14:paraId="42B877AA" w14:textId="77777777" w:rsidR="00000000" w:rsidRDefault="001F0AD0">
      <w:pPr>
        <w:pStyle w:val="RequirementBody"/>
      </w:pPr>
      <w:r>
        <w:t>NPAC SMS shall use smart cards to authenticate users accessin</w:t>
      </w:r>
      <w:r>
        <w:t>g the NPAC SMS via dial-up.</w:t>
      </w:r>
    </w:p>
    <w:p w14:paraId="39D394E4" w14:textId="77777777" w:rsidR="00000000" w:rsidRDefault="001F0AD0">
      <w:pPr>
        <w:pStyle w:val="RequirementHead"/>
      </w:pPr>
      <w:r>
        <w:t>R7-44</w:t>
      </w:r>
      <w:r>
        <w:tab/>
        <w:t xml:space="preserve">System Access - Secure Logoff Procedures </w:t>
      </w:r>
    </w:p>
    <w:p w14:paraId="0503CA65" w14:textId="77777777" w:rsidR="00000000" w:rsidRDefault="001F0AD0">
      <w:pPr>
        <w:pStyle w:val="RequirementBody"/>
      </w:pPr>
      <w:r>
        <w:t>NPAC SMS shall provide a mechanism to end the session through secure logoff procedures.</w:t>
      </w:r>
    </w:p>
    <w:p w14:paraId="7D7836D1" w14:textId="77777777" w:rsidR="00000000" w:rsidRDefault="001F0AD0">
      <w:pPr>
        <w:pStyle w:val="RequirementHead"/>
      </w:pPr>
      <w:r>
        <w:t>R7</w:t>
      </w:r>
      <w:r>
        <w:noBreakHyphen/>
        <w:t>46</w:t>
      </w:r>
      <w:r>
        <w:tab/>
        <w:t xml:space="preserve">System Access, Unauthorized Use Message - Specifiable </w:t>
      </w:r>
    </w:p>
    <w:p w14:paraId="07DBDDA0" w14:textId="77777777" w:rsidR="00000000" w:rsidRDefault="001F0AD0">
      <w:pPr>
        <w:pStyle w:val="RequirementBody"/>
      </w:pPr>
      <w:r>
        <w:t xml:space="preserve">NPAC SMS shall ensure that the </w:t>
      </w:r>
      <w:r>
        <w:t>message is NPAC SMS</w:t>
      </w:r>
      <w:r>
        <w:noBreakHyphen/>
        <w:t>specifiable to meet their own requirements, and any applicable laws.</w:t>
      </w:r>
    </w:p>
    <w:p w14:paraId="18D1F39B" w14:textId="77777777" w:rsidR="00000000" w:rsidRDefault="001F0AD0">
      <w:pPr>
        <w:pStyle w:val="RequirementHead"/>
      </w:pPr>
      <w:r>
        <w:t>R7</w:t>
      </w:r>
      <w:r>
        <w:noBreakHyphen/>
        <w:t>47.1</w:t>
      </w:r>
      <w:r>
        <w:tab/>
        <w:t xml:space="preserve">System Access, Unauthorized Use Message - Specifiable </w:t>
      </w:r>
    </w:p>
    <w:p w14:paraId="497B48CA" w14:textId="77777777" w:rsidR="00000000" w:rsidRDefault="001F0AD0">
      <w:pPr>
        <w:pStyle w:val="RequirementBody"/>
      </w:pPr>
      <w:r>
        <w:t>NPAC SMS shall be able to display an advisory warning message of up to 20 lines in length prior to login</w:t>
      </w:r>
      <w:r>
        <w:t>.</w:t>
      </w:r>
    </w:p>
    <w:p w14:paraId="19A4522A" w14:textId="77777777" w:rsidR="00000000" w:rsidRDefault="001F0AD0">
      <w:pPr>
        <w:pStyle w:val="RequirementHead"/>
      </w:pPr>
      <w:r>
        <w:t>R7</w:t>
      </w:r>
      <w:r>
        <w:noBreakHyphen/>
        <w:t>47.2</w:t>
      </w:r>
      <w:r>
        <w:tab/>
        <w:t>Advisory Warning Message Default</w:t>
      </w:r>
    </w:p>
    <w:p w14:paraId="4FF0D47F" w14:textId="77777777" w:rsidR="00000000" w:rsidRDefault="001F0AD0">
      <w:pPr>
        <w:pStyle w:val="RequirementBody"/>
        <w:spacing w:after="120"/>
      </w:pPr>
      <w:r>
        <w:t>NPAC SMS shall default the pre-login advisory warning message to the following:</w:t>
      </w:r>
    </w:p>
    <w:p w14:paraId="6514F1AA" w14:textId="77777777" w:rsidR="00000000" w:rsidRDefault="001F0AD0">
      <w:pPr>
        <w:pStyle w:val="BodyText2"/>
        <w:rPr>
          <w:b/>
        </w:rPr>
      </w:pPr>
      <w:r>
        <w:rPr>
          <w:b/>
        </w:rPr>
        <w:t>NOTICE:  This is a private computer system.</w:t>
      </w:r>
    </w:p>
    <w:p w14:paraId="6F87E551" w14:textId="77777777" w:rsidR="00000000" w:rsidRDefault="001F0AD0">
      <w:pPr>
        <w:pStyle w:val="BodyText2"/>
        <w:spacing w:after="360"/>
        <w:rPr>
          <w:b/>
        </w:rPr>
      </w:pPr>
      <w:r>
        <w:rPr>
          <w:b/>
        </w:rPr>
        <w:t>Unauthorized access or use may lead to prosecution.</w:t>
      </w:r>
    </w:p>
    <w:p w14:paraId="4B75371B" w14:textId="77777777" w:rsidR="00000000" w:rsidRDefault="001F0AD0">
      <w:pPr>
        <w:pStyle w:val="RequirementHead"/>
      </w:pPr>
      <w:r>
        <w:t>R7-48.1</w:t>
      </w:r>
      <w:r>
        <w:tab/>
        <w:t>System Access - User’s Last S</w:t>
      </w:r>
      <w:r>
        <w:t>uccessful Access</w:t>
      </w:r>
    </w:p>
    <w:p w14:paraId="6ACFE930" w14:textId="77777777" w:rsidR="00000000" w:rsidRDefault="001F0AD0">
      <w:pPr>
        <w:pStyle w:val="RequirementBody"/>
      </w:pPr>
      <w:r>
        <w:t>NPAC SMS shall display the date and time of the user's last successful system access upon successful login.</w:t>
      </w:r>
    </w:p>
    <w:p w14:paraId="4531C33C" w14:textId="77777777" w:rsidR="00000000" w:rsidRDefault="001F0AD0">
      <w:pPr>
        <w:pStyle w:val="RequirementHead"/>
      </w:pPr>
      <w:r>
        <w:t>R7-48.2</w:t>
      </w:r>
      <w:r>
        <w:tab/>
        <w:t>System Access - User’s Unsuccessful Access Attempts</w:t>
      </w:r>
    </w:p>
    <w:p w14:paraId="211BA4BF" w14:textId="77777777" w:rsidR="00000000" w:rsidRDefault="001F0AD0">
      <w:pPr>
        <w:pStyle w:val="RequirementBody"/>
      </w:pPr>
      <w:r>
        <w:t>NPAC SMS shall display the number of unsuccessful attempts by that user</w:t>
      </w:r>
      <w:r>
        <w:t>Id to access the system, since the last successful access by that userId upon successful login.</w:t>
      </w:r>
    </w:p>
    <w:p w14:paraId="3C8C05F5" w14:textId="77777777" w:rsidR="00000000" w:rsidRDefault="001F0AD0">
      <w:pPr>
        <w:pStyle w:val="RequirementHead"/>
      </w:pPr>
      <w:r>
        <w:t>R7</w:t>
      </w:r>
      <w:r>
        <w:noBreakHyphen/>
        <w:t>49.1</w:t>
      </w:r>
      <w:r>
        <w:tab/>
        <w:t xml:space="preserve">System Access, Security Administration - Authorize Users  </w:t>
      </w:r>
    </w:p>
    <w:p w14:paraId="62CD6849" w14:textId="77777777" w:rsidR="00000000" w:rsidRDefault="001F0AD0">
      <w:pPr>
        <w:pStyle w:val="RequirementBody"/>
      </w:pPr>
      <w:r>
        <w:t>NPAC SMS shall only allow the NPAC Security Administrator to authorize users.</w:t>
      </w:r>
    </w:p>
    <w:p w14:paraId="7D26A204" w14:textId="77777777" w:rsidR="00000000" w:rsidRDefault="001F0AD0">
      <w:pPr>
        <w:pStyle w:val="RequirementHead"/>
      </w:pPr>
      <w:r>
        <w:t>R7</w:t>
      </w:r>
      <w:r>
        <w:noBreakHyphen/>
        <w:t>49.2</w:t>
      </w:r>
      <w:r>
        <w:tab/>
        <w:t xml:space="preserve">System </w:t>
      </w:r>
      <w:r>
        <w:t xml:space="preserve">Access, Security Administration - Revoke Users  </w:t>
      </w:r>
    </w:p>
    <w:p w14:paraId="4E226A10" w14:textId="77777777" w:rsidR="00000000" w:rsidRDefault="001F0AD0">
      <w:pPr>
        <w:pStyle w:val="RequirementBody"/>
      </w:pPr>
      <w:r>
        <w:t>NPAC SMS shall only allow the NPAC Security Administrator to revoke users.</w:t>
      </w:r>
    </w:p>
    <w:p w14:paraId="194BD656" w14:textId="77777777" w:rsidR="00000000" w:rsidRDefault="001F0AD0">
      <w:pPr>
        <w:pStyle w:val="RequirementHead"/>
      </w:pPr>
      <w:r>
        <w:t>R7</w:t>
      </w:r>
      <w:r>
        <w:noBreakHyphen/>
        <w:t>50.1</w:t>
      </w:r>
      <w:r>
        <w:tab/>
        <w:t xml:space="preserve">System Access, Security Administration -Adding Users </w:t>
      </w:r>
    </w:p>
    <w:p w14:paraId="0D6A51A6" w14:textId="77777777" w:rsidR="00000000" w:rsidRDefault="001F0AD0">
      <w:pPr>
        <w:pStyle w:val="RequirementBody"/>
      </w:pPr>
      <w:r>
        <w:t>NPAC SMS shall provide security documentation that defines and describ</w:t>
      </w:r>
      <w:r>
        <w:t>es procedures for adding users.</w:t>
      </w:r>
    </w:p>
    <w:p w14:paraId="42CB0DD1" w14:textId="77777777" w:rsidR="00000000" w:rsidRDefault="001F0AD0">
      <w:pPr>
        <w:pStyle w:val="RequirementHead"/>
      </w:pPr>
      <w:r>
        <w:t>R7</w:t>
      </w:r>
      <w:r>
        <w:noBreakHyphen/>
        <w:t>50.2</w:t>
      </w:r>
      <w:r>
        <w:tab/>
        <w:t xml:space="preserve">System Access, Security Administration -Deleting Users </w:t>
      </w:r>
    </w:p>
    <w:p w14:paraId="02DDF3D4" w14:textId="77777777" w:rsidR="00000000" w:rsidRDefault="001F0AD0">
      <w:pPr>
        <w:pStyle w:val="RequirementBody"/>
      </w:pPr>
      <w:r>
        <w:t>NPAC SMS shall provide security documentation that defines and describes procedures for deleting users.</w:t>
      </w:r>
    </w:p>
    <w:p w14:paraId="17DFCAE2" w14:textId="77777777" w:rsidR="00000000" w:rsidRDefault="001F0AD0">
      <w:pPr>
        <w:pStyle w:val="Heading3"/>
        <w:numPr>
          <w:numberingChange w:id="2584" w:author="Jean Anthony" w:date="2001-03-12T20:36:00Z" w:original="%1:7:0:.%2:4:0:.%3:2:0:"/>
        </w:numPr>
      </w:pPr>
      <w:bookmarkStart w:id="2585" w:name="_Toc367618300"/>
      <w:bookmarkStart w:id="2586" w:name="_Toc368561399"/>
      <w:bookmarkStart w:id="2587" w:name="_Toc368728343"/>
      <w:bookmarkStart w:id="2588" w:name="_Toc380829202"/>
      <w:bookmarkStart w:id="2589" w:name="_Toc436023395"/>
      <w:bookmarkStart w:id="2590" w:name="_Toc436025458"/>
      <w:bookmarkStart w:id="2591" w:name="_Toc508178589"/>
      <w:r>
        <w:t>Resource Access</w:t>
      </w:r>
      <w:bookmarkEnd w:id="2585"/>
      <w:bookmarkEnd w:id="2586"/>
      <w:bookmarkEnd w:id="2587"/>
      <w:bookmarkEnd w:id="2588"/>
      <w:bookmarkEnd w:id="2589"/>
      <w:bookmarkEnd w:id="2590"/>
      <w:bookmarkEnd w:id="2591"/>
    </w:p>
    <w:p w14:paraId="7F7702C9" w14:textId="77777777" w:rsidR="00000000" w:rsidRDefault="001F0AD0">
      <w:pPr>
        <w:pStyle w:val="RequirementHead"/>
      </w:pPr>
      <w:r>
        <w:t>R7</w:t>
      </w:r>
      <w:r>
        <w:noBreakHyphen/>
        <w:t>51</w:t>
      </w:r>
      <w:r>
        <w:tab/>
        <w:t>Data Access for Authorized Users</w:t>
      </w:r>
    </w:p>
    <w:p w14:paraId="13B2E331" w14:textId="77777777" w:rsidR="00000000" w:rsidRDefault="001F0AD0">
      <w:pPr>
        <w:pStyle w:val="RequirementBody"/>
      </w:pPr>
      <w:r>
        <w:t>N</w:t>
      </w:r>
      <w:r>
        <w:t>PAC SMS shall allow only authorized users to access the data that is part of or controlled by the SMS system.</w:t>
      </w:r>
    </w:p>
    <w:p w14:paraId="50C2802E" w14:textId="77777777" w:rsidR="00000000" w:rsidRDefault="001F0AD0">
      <w:pPr>
        <w:pStyle w:val="RequirementHead"/>
      </w:pPr>
      <w:r>
        <w:t>R7-52</w:t>
      </w:r>
      <w:r>
        <w:tab/>
        <w:t>Service Provider Data Protected</w:t>
      </w:r>
    </w:p>
    <w:p w14:paraId="50BC3316" w14:textId="77777777" w:rsidR="00000000" w:rsidRDefault="001F0AD0">
      <w:pPr>
        <w:pStyle w:val="RequirementBody"/>
      </w:pPr>
      <w:r>
        <w:t>NPAC SMS shall protect service provider data from access by unauthorized users.</w:t>
      </w:r>
    </w:p>
    <w:p w14:paraId="5F00ACAE" w14:textId="77777777" w:rsidR="00000000" w:rsidRDefault="001F0AD0">
      <w:pPr>
        <w:pStyle w:val="RequirementHead"/>
      </w:pPr>
      <w:r>
        <w:t>R7-53.1</w:t>
      </w:r>
      <w:r>
        <w:tab/>
        <w:t>Authorized User Acce</w:t>
      </w:r>
      <w:r>
        <w:t>ss to Software</w:t>
      </w:r>
    </w:p>
    <w:p w14:paraId="37ED794F" w14:textId="77777777" w:rsidR="00000000" w:rsidRDefault="001F0AD0">
      <w:pPr>
        <w:pStyle w:val="RequirementBody"/>
      </w:pPr>
      <w:r>
        <w:t>NPAC SMS shall ensure that only NPAC system administrators can access the software files that constitute the NPAC SMS.</w:t>
      </w:r>
    </w:p>
    <w:p w14:paraId="2C53AD55" w14:textId="77777777" w:rsidR="00000000" w:rsidRDefault="001F0AD0">
      <w:pPr>
        <w:pStyle w:val="RequirementHead"/>
      </w:pPr>
      <w:r>
        <w:t>R7-53.2</w:t>
      </w:r>
      <w:r>
        <w:tab/>
        <w:t>Authorized User Access to Transactions</w:t>
      </w:r>
    </w:p>
    <w:p w14:paraId="212D635B" w14:textId="77777777" w:rsidR="00000000" w:rsidRDefault="001F0AD0">
      <w:pPr>
        <w:pStyle w:val="RequirementBody"/>
      </w:pPr>
      <w:r>
        <w:t>NPAC SMS shall ensure that only authorized users can access the transaction</w:t>
      </w:r>
      <w:r>
        <w:t>s that constitute the NPAC SMS.</w:t>
      </w:r>
    </w:p>
    <w:p w14:paraId="65496CDA" w14:textId="77777777" w:rsidR="00000000" w:rsidRDefault="001F0AD0">
      <w:pPr>
        <w:pStyle w:val="RequirementHead"/>
      </w:pPr>
      <w:r>
        <w:t>R7-53.3</w:t>
      </w:r>
      <w:r>
        <w:tab/>
        <w:t>Authorized User Access to Data</w:t>
      </w:r>
    </w:p>
    <w:p w14:paraId="4CE1DC62" w14:textId="77777777" w:rsidR="00000000" w:rsidRDefault="001F0AD0">
      <w:pPr>
        <w:pStyle w:val="RequirementBody"/>
      </w:pPr>
      <w:r>
        <w:t>NPAC SMS shall ensure that only authorized NPAC Administrative and NPAC SOA Low-tech Interfaces users can access the data generated by the transactions that constitutes the SMS.</w:t>
      </w:r>
    </w:p>
    <w:p w14:paraId="0FD078BE" w14:textId="77777777" w:rsidR="00000000" w:rsidRDefault="001F0AD0">
      <w:pPr>
        <w:pStyle w:val="RequirementHead"/>
      </w:pPr>
      <w:r>
        <w:t>R7</w:t>
      </w:r>
      <w:r>
        <w:noBreakHyphen/>
        <w:t>54.1</w:t>
      </w:r>
      <w:r>
        <w:tab/>
        <w:t>Access Control of Executable Software</w:t>
      </w:r>
    </w:p>
    <w:p w14:paraId="4BB4BC08" w14:textId="77777777" w:rsidR="00000000" w:rsidRDefault="001F0AD0">
      <w:pPr>
        <w:pStyle w:val="RequirementBody"/>
      </w:pPr>
      <w:r>
        <w:t>NPAC SMS shall ensure that the executable and loadable software is access controlled for overwrite and update, as well as execution rights.</w:t>
      </w:r>
    </w:p>
    <w:p w14:paraId="6F9E62C8" w14:textId="77777777" w:rsidR="00000000" w:rsidRDefault="001F0AD0">
      <w:pPr>
        <w:pStyle w:val="RequirementHead"/>
      </w:pPr>
      <w:r>
        <w:t>R7</w:t>
      </w:r>
      <w:r>
        <w:noBreakHyphen/>
        <w:t>55</w:t>
      </w:r>
      <w:r>
        <w:tab/>
        <w:t>Access Control of Resources</w:t>
      </w:r>
    </w:p>
    <w:p w14:paraId="2A4097BB" w14:textId="77777777" w:rsidR="00000000" w:rsidRDefault="001F0AD0">
      <w:pPr>
        <w:pStyle w:val="RequirementBody"/>
      </w:pPr>
      <w:r>
        <w:t>NPAC SMS shall ensure that control of acces</w:t>
      </w:r>
      <w:r>
        <w:t>s to resources is based on authenticated user identification.</w:t>
      </w:r>
    </w:p>
    <w:p w14:paraId="0B09AB31" w14:textId="77777777" w:rsidR="00000000" w:rsidRDefault="001F0AD0">
      <w:pPr>
        <w:pStyle w:val="RequirementHead"/>
      </w:pPr>
      <w:r>
        <w:t>R7</w:t>
      </w:r>
      <w:r>
        <w:noBreakHyphen/>
        <w:t>56</w:t>
      </w:r>
      <w:r>
        <w:tab/>
        <w:t>Use of Encryption</w:t>
      </w:r>
    </w:p>
    <w:p w14:paraId="0CF92A81" w14:textId="77777777" w:rsidR="00000000" w:rsidRDefault="001F0AD0">
      <w:pPr>
        <w:pStyle w:val="RequirementBody"/>
      </w:pPr>
      <w:r>
        <w:t>NPAC SMS shall ensure that userId and password is used as a primary access control for direct login and system ID is used for primary access control to the SOA to NPAC SM</w:t>
      </w:r>
      <w:r>
        <w:t>S interface and the NPAC SMS to Local SMS interface.</w:t>
      </w:r>
    </w:p>
    <w:p w14:paraId="4DE05714" w14:textId="77777777" w:rsidR="00000000" w:rsidRDefault="001F0AD0">
      <w:pPr>
        <w:pStyle w:val="RequirementHead"/>
      </w:pPr>
      <w:r>
        <w:t>R7</w:t>
      </w:r>
      <w:r>
        <w:noBreakHyphen/>
        <w:t>57</w:t>
      </w:r>
      <w:r>
        <w:tab/>
        <w:t>Resource Access to Users</w:t>
      </w:r>
    </w:p>
    <w:p w14:paraId="3279674B" w14:textId="77777777" w:rsidR="00000000" w:rsidRDefault="001F0AD0">
      <w:pPr>
        <w:pStyle w:val="RequirementBody"/>
      </w:pPr>
      <w:r>
        <w:t>NPAC SMS shall ensure that for software resources controlled by NPAC SMS, it must be possible to grant access rights to a single user or a group of users.</w:t>
      </w:r>
    </w:p>
    <w:p w14:paraId="767C7798" w14:textId="77777777" w:rsidR="00000000" w:rsidRDefault="001F0AD0">
      <w:pPr>
        <w:pStyle w:val="RequirementHead"/>
      </w:pPr>
      <w:r>
        <w:t>R7</w:t>
      </w:r>
      <w:r>
        <w:noBreakHyphen/>
        <w:t>58</w:t>
      </w:r>
      <w:r>
        <w:tab/>
        <w:t>Resource Ac</w:t>
      </w:r>
      <w:r>
        <w:t>cess Denied to Users</w:t>
      </w:r>
    </w:p>
    <w:p w14:paraId="2004E9C6" w14:textId="77777777" w:rsidR="00000000" w:rsidRDefault="001F0AD0">
      <w:pPr>
        <w:pStyle w:val="RequirementBody"/>
      </w:pPr>
      <w:r>
        <w:t>NPAC SMS shall ensure that for software resources controlled by NPAC SMS, it must be possible to deny access rights to a single user or a group of users.</w:t>
      </w:r>
    </w:p>
    <w:p w14:paraId="7789059A" w14:textId="77777777" w:rsidR="00000000" w:rsidRDefault="001F0AD0">
      <w:pPr>
        <w:pStyle w:val="RequirementHead"/>
      </w:pPr>
      <w:r>
        <w:t>R7</w:t>
      </w:r>
      <w:r>
        <w:noBreakHyphen/>
        <w:t>60</w:t>
      </w:r>
      <w:r>
        <w:tab/>
        <w:t>Only NPAC Personnel Can Modify User Access</w:t>
      </w:r>
    </w:p>
    <w:p w14:paraId="5EA8D962" w14:textId="77777777" w:rsidR="00000000" w:rsidRDefault="001F0AD0">
      <w:pPr>
        <w:pStyle w:val="RequirementBody"/>
      </w:pPr>
      <w:r>
        <w:t>NPAC SMS shall allow only NPAC p</w:t>
      </w:r>
      <w:r>
        <w:t>ersonnel to modify access rights to a resource.</w:t>
      </w:r>
    </w:p>
    <w:p w14:paraId="0EA868EF" w14:textId="77777777" w:rsidR="00000000" w:rsidRDefault="001F0AD0">
      <w:pPr>
        <w:pStyle w:val="RequirementHead"/>
      </w:pPr>
      <w:r>
        <w:t>R7</w:t>
      </w:r>
      <w:r>
        <w:noBreakHyphen/>
        <w:t>61</w:t>
      </w:r>
      <w:r>
        <w:tab/>
        <w:t>Removal of User Access Rights</w:t>
      </w:r>
    </w:p>
    <w:p w14:paraId="6DCE549D" w14:textId="77777777" w:rsidR="00000000" w:rsidRDefault="001F0AD0">
      <w:pPr>
        <w:pStyle w:val="RequirementBody"/>
      </w:pPr>
      <w:r>
        <w:t>NPAC SMS shall provide a mechanism to remove access rights to all software resources for a user or a group of users.</w:t>
      </w:r>
    </w:p>
    <w:p w14:paraId="1F91094B" w14:textId="77777777" w:rsidR="00000000" w:rsidRDefault="001F0AD0">
      <w:pPr>
        <w:pStyle w:val="Heading2"/>
        <w:numPr>
          <w:numberingChange w:id="2592" w:author="Jean Anthony" w:date="2001-03-12T20:36:00Z" w:original="%1:7:0:.%2:5:0:"/>
        </w:numPr>
      </w:pPr>
      <w:bookmarkStart w:id="2593" w:name="_Toc367618301"/>
      <w:bookmarkStart w:id="2594" w:name="_Toc368561400"/>
      <w:bookmarkStart w:id="2595" w:name="_Toc368728344"/>
      <w:bookmarkStart w:id="2596" w:name="_Toc380829203"/>
      <w:bookmarkStart w:id="2597" w:name="_Toc436023396"/>
      <w:bookmarkStart w:id="2598" w:name="_Toc436025459"/>
      <w:bookmarkStart w:id="2599" w:name="_Toc508178590"/>
      <w:r>
        <w:t>Data and System Integrity</w:t>
      </w:r>
      <w:bookmarkEnd w:id="2593"/>
      <w:bookmarkEnd w:id="2594"/>
      <w:bookmarkEnd w:id="2595"/>
      <w:bookmarkEnd w:id="2596"/>
      <w:bookmarkEnd w:id="2597"/>
      <w:bookmarkEnd w:id="2598"/>
      <w:bookmarkEnd w:id="2599"/>
    </w:p>
    <w:p w14:paraId="1A1E3846" w14:textId="77777777" w:rsidR="00000000" w:rsidRDefault="001F0AD0">
      <w:pPr>
        <w:pStyle w:val="RequirementHead"/>
      </w:pPr>
      <w:r>
        <w:t>R7</w:t>
      </w:r>
      <w:r>
        <w:noBreakHyphen/>
        <w:t>63</w:t>
      </w:r>
      <w:r>
        <w:tab/>
        <w:t xml:space="preserve">Identify Originator of </w:t>
      </w:r>
      <w:r>
        <w:t>System Resources</w:t>
      </w:r>
    </w:p>
    <w:p w14:paraId="1461877C" w14:textId="77777777" w:rsidR="00000000" w:rsidRDefault="001F0AD0">
      <w:pPr>
        <w:pStyle w:val="RequirementBody"/>
      </w:pPr>
      <w:r>
        <w:t>NPAC SMS shall identify the originator of any accessible system resources.</w:t>
      </w:r>
    </w:p>
    <w:p w14:paraId="7C976068" w14:textId="77777777" w:rsidR="00000000" w:rsidRDefault="001F0AD0">
      <w:pPr>
        <w:pStyle w:val="RequirementHead"/>
      </w:pPr>
      <w:r>
        <w:t>R7-64</w:t>
      </w:r>
      <w:r>
        <w:tab/>
        <w:t>Identify Originator of Information Received Across Communication Channels</w:t>
      </w:r>
    </w:p>
    <w:p w14:paraId="565A771B" w14:textId="77777777" w:rsidR="00000000" w:rsidRDefault="001F0AD0">
      <w:pPr>
        <w:pStyle w:val="RequirementBody"/>
      </w:pPr>
      <w:r>
        <w:t>NPAC SMS shall be able to identify the originator of any information received across</w:t>
      </w:r>
      <w:r>
        <w:t xml:space="preserve"> communication channels.</w:t>
      </w:r>
    </w:p>
    <w:p w14:paraId="6798346D" w14:textId="77777777" w:rsidR="00000000" w:rsidRDefault="001F0AD0">
      <w:pPr>
        <w:pStyle w:val="RequirementHead"/>
      </w:pPr>
      <w:r>
        <w:t>R7</w:t>
      </w:r>
      <w:r>
        <w:noBreakHyphen/>
        <w:t>65.1</w:t>
      </w:r>
      <w:r>
        <w:tab/>
        <w:t>Monitor System Resources</w:t>
      </w:r>
    </w:p>
    <w:p w14:paraId="55202FD5" w14:textId="77777777" w:rsidR="00000000" w:rsidRDefault="001F0AD0">
      <w:pPr>
        <w:pStyle w:val="RequirementBody"/>
      </w:pPr>
      <w:r>
        <w:t>NPAC SMS NMS shall use SNMP to monitor the system resources.</w:t>
      </w:r>
    </w:p>
    <w:p w14:paraId="4ED7F058" w14:textId="77777777" w:rsidR="00000000" w:rsidRDefault="001F0AD0">
      <w:pPr>
        <w:pStyle w:val="RequirementHead"/>
      </w:pPr>
      <w:r>
        <w:t>R7-65.2</w:t>
      </w:r>
      <w:r>
        <w:tab/>
        <w:t>Detect Error Conditions</w:t>
      </w:r>
    </w:p>
    <w:p w14:paraId="4D2C445F" w14:textId="77777777" w:rsidR="00000000" w:rsidRDefault="001F0AD0">
      <w:pPr>
        <w:pStyle w:val="RequirementBody"/>
      </w:pPr>
      <w:r>
        <w:t>NPAC SMS NMS shall use SNMP to detect error conditions.</w:t>
      </w:r>
    </w:p>
    <w:p w14:paraId="3647D9A3" w14:textId="77777777" w:rsidR="00000000" w:rsidRDefault="001F0AD0">
      <w:pPr>
        <w:pStyle w:val="RequirementHead"/>
      </w:pPr>
      <w:r>
        <w:t>R7-65.3</w:t>
      </w:r>
      <w:r>
        <w:tab/>
        <w:t>Detect Communication Errors</w:t>
      </w:r>
    </w:p>
    <w:p w14:paraId="7D7515FB" w14:textId="77777777" w:rsidR="00000000" w:rsidRDefault="001F0AD0">
      <w:pPr>
        <w:pStyle w:val="RequirementBody"/>
      </w:pPr>
      <w:r>
        <w:t xml:space="preserve">NPAC SMS NMS </w:t>
      </w:r>
      <w:r>
        <w:t>shall use SNMP to detect communication errors.</w:t>
      </w:r>
    </w:p>
    <w:p w14:paraId="0FD9413D" w14:textId="77777777" w:rsidR="00000000" w:rsidRDefault="001F0AD0">
      <w:pPr>
        <w:pStyle w:val="RequirementHead"/>
      </w:pPr>
      <w:r>
        <w:t>R7-65.4</w:t>
      </w:r>
      <w:r>
        <w:tab/>
        <w:t>Detect Link Outages</w:t>
      </w:r>
    </w:p>
    <w:p w14:paraId="1CA868CD" w14:textId="77777777" w:rsidR="00000000" w:rsidRDefault="001F0AD0">
      <w:pPr>
        <w:pStyle w:val="RequirementBody"/>
      </w:pPr>
      <w:r>
        <w:t>NPAC SMS NMS shall use SNMP to detect link outages.</w:t>
      </w:r>
    </w:p>
    <w:p w14:paraId="03C93753" w14:textId="77777777" w:rsidR="00000000" w:rsidRDefault="001F0AD0">
      <w:pPr>
        <w:pStyle w:val="RequirementHead"/>
      </w:pPr>
      <w:r>
        <w:t>R7</w:t>
      </w:r>
      <w:r>
        <w:noBreakHyphen/>
        <w:t>66.1</w:t>
      </w:r>
      <w:r>
        <w:tab/>
        <w:t>Rule Checking on Update</w:t>
      </w:r>
    </w:p>
    <w:p w14:paraId="595C1D21" w14:textId="77777777" w:rsidR="00000000" w:rsidRDefault="001F0AD0">
      <w:pPr>
        <w:pStyle w:val="RequirementBody"/>
      </w:pPr>
      <w:r>
        <w:t>NPAC SMS shall ensure proper rule checking on data update.</w:t>
      </w:r>
    </w:p>
    <w:p w14:paraId="3DD65ABF" w14:textId="77777777" w:rsidR="00000000" w:rsidRDefault="001F0AD0">
      <w:pPr>
        <w:pStyle w:val="RequirementHead"/>
      </w:pPr>
      <w:r>
        <w:t>R7-66.2</w:t>
      </w:r>
      <w:r>
        <w:tab/>
        <w:t>Handling of Duplicate Inputs</w:t>
      </w:r>
    </w:p>
    <w:p w14:paraId="63643078" w14:textId="77777777" w:rsidR="00000000" w:rsidRDefault="001F0AD0">
      <w:pPr>
        <w:pStyle w:val="RequirementBody"/>
      </w:pPr>
      <w:r>
        <w:t>N</w:t>
      </w:r>
      <w:r>
        <w:t>PAC SMS shall handle duplicate/multiple inputs.</w:t>
      </w:r>
    </w:p>
    <w:p w14:paraId="15A458B1" w14:textId="77777777" w:rsidR="00000000" w:rsidRDefault="001F0AD0">
      <w:pPr>
        <w:pStyle w:val="RequirementHead"/>
      </w:pPr>
      <w:r>
        <w:t>R7-66.3</w:t>
      </w:r>
      <w:r>
        <w:tab/>
        <w:t>Check Return Status</w:t>
      </w:r>
    </w:p>
    <w:p w14:paraId="5CEB43C2" w14:textId="77777777" w:rsidR="00000000" w:rsidRDefault="001F0AD0">
      <w:pPr>
        <w:pStyle w:val="RequirementBody"/>
      </w:pPr>
      <w:r>
        <w:t>NPAC SMS shall check return status.</w:t>
      </w:r>
    </w:p>
    <w:p w14:paraId="489351ED" w14:textId="77777777" w:rsidR="00000000" w:rsidRDefault="001F0AD0">
      <w:pPr>
        <w:pStyle w:val="RequirementHead"/>
      </w:pPr>
      <w:r>
        <w:t>R7-66.4</w:t>
      </w:r>
      <w:r>
        <w:tab/>
        <w:t>Validate Inputs</w:t>
      </w:r>
    </w:p>
    <w:p w14:paraId="56BAD2E1" w14:textId="77777777" w:rsidR="00000000" w:rsidRDefault="001F0AD0">
      <w:pPr>
        <w:pStyle w:val="RequirementBody"/>
      </w:pPr>
      <w:r>
        <w:t>NPAC SMS shall validate inputs for reasonable values.</w:t>
      </w:r>
    </w:p>
    <w:p w14:paraId="5838DD26" w14:textId="77777777" w:rsidR="00000000" w:rsidRDefault="001F0AD0">
      <w:pPr>
        <w:pStyle w:val="RequirementHead"/>
      </w:pPr>
      <w:r>
        <w:t>R7-66.5</w:t>
      </w:r>
      <w:r>
        <w:tab/>
        <w:t>Transaction Serialization</w:t>
      </w:r>
    </w:p>
    <w:p w14:paraId="1888EBB9" w14:textId="77777777" w:rsidR="00000000" w:rsidRDefault="001F0AD0">
      <w:pPr>
        <w:pStyle w:val="RequirementBody"/>
      </w:pPr>
      <w:r>
        <w:t>NPAC SMS shall ensure proper ser</w:t>
      </w:r>
      <w:r>
        <w:t>ialization of update transactions.</w:t>
      </w:r>
    </w:p>
    <w:p w14:paraId="57C7E7C8" w14:textId="77777777" w:rsidR="00000000" w:rsidRDefault="001F0AD0">
      <w:pPr>
        <w:pStyle w:val="RequirementHead"/>
      </w:pPr>
      <w:r>
        <w:t>R7</w:t>
      </w:r>
      <w:r>
        <w:noBreakHyphen/>
        <w:t>67</w:t>
      </w:r>
      <w:r>
        <w:tab/>
        <w:t>Database Integrity Checking</w:t>
      </w:r>
    </w:p>
    <w:p w14:paraId="2B13B9C0" w14:textId="77777777" w:rsidR="00000000" w:rsidRDefault="001F0AD0">
      <w:pPr>
        <w:pStyle w:val="RequirementBody"/>
      </w:pPr>
      <w:r>
        <w:t>NPAC SMS shall include database integrity checking utilities for the NPAC SMS database.</w:t>
      </w:r>
    </w:p>
    <w:p w14:paraId="2EC9C947" w14:textId="77777777" w:rsidR="00000000" w:rsidRDefault="001F0AD0">
      <w:pPr>
        <w:pStyle w:val="Heading2"/>
        <w:numPr>
          <w:numberingChange w:id="2600" w:author="Jean Anthony" w:date="2001-03-12T20:36:00Z" w:original="%1:7:0:.%2:6:0:"/>
        </w:numPr>
      </w:pPr>
      <w:bookmarkStart w:id="2601" w:name="_Toc367618302"/>
      <w:bookmarkStart w:id="2602" w:name="_Toc368561401"/>
      <w:bookmarkStart w:id="2603" w:name="_Toc368728345"/>
      <w:bookmarkStart w:id="2604" w:name="_Toc380829204"/>
      <w:bookmarkStart w:id="2605" w:name="_Toc436023397"/>
      <w:bookmarkStart w:id="2606" w:name="_Toc436025460"/>
      <w:bookmarkStart w:id="2607" w:name="_Toc508178591"/>
      <w:r>
        <w:t>Audit</w:t>
      </w:r>
      <w:bookmarkEnd w:id="2601"/>
      <w:bookmarkEnd w:id="2602"/>
      <w:bookmarkEnd w:id="2603"/>
      <w:bookmarkEnd w:id="2604"/>
      <w:bookmarkEnd w:id="2605"/>
      <w:bookmarkEnd w:id="2606"/>
      <w:bookmarkEnd w:id="2607"/>
    </w:p>
    <w:p w14:paraId="0E3B6A0F" w14:textId="77777777" w:rsidR="00000000" w:rsidRDefault="001F0AD0">
      <w:pPr>
        <w:pStyle w:val="Heading3"/>
        <w:numPr>
          <w:numberingChange w:id="2608" w:author="Jean Anthony" w:date="2001-03-12T20:36:00Z" w:original="%1:7:0:.%2:6:0:.%3:1:0:"/>
        </w:numPr>
      </w:pPr>
      <w:bookmarkStart w:id="2609" w:name="_Toc367618303"/>
      <w:bookmarkStart w:id="2610" w:name="_Toc368561402"/>
      <w:bookmarkStart w:id="2611" w:name="_Toc368728346"/>
      <w:bookmarkStart w:id="2612" w:name="_Toc380829205"/>
      <w:bookmarkStart w:id="2613" w:name="_Toc436023398"/>
      <w:bookmarkStart w:id="2614" w:name="_Toc436025461"/>
      <w:bookmarkStart w:id="2615" w:name="_Toc508178592"/>
      <w:r>
        <w:t>Audit Log Generation</w:t>
      </w:r>
      <w:bookmarkEnd w:id="2609"/>
      <w:bookmarkEnd w:id="2610"/>
      <w:bookmarkEnd w:id="2611"/>
      <w:bookmarkEnd w:id="2612"/>
      <w:bookmarkEnd w:id="2613"/>
      <w:bookmarkEnd w:id="2614"/>
      <w:bookmarkEnd w:id="2615"/>
    </w:p>
    <w:p w14:paraId="18607CF2" w14:textId="77777777" w:rsidR="00000000" w:rsidRDefault="001F0AD0">
      <w:pPr>
        <w:pStyle w:val="RequirementHead"/>
      </w:pPr>
      <w:r>
        <w:t>R7</w:t>
      </w:r>
      <w:r>
        <w:noBreakHyphen/>
        <w:t>68.1</w:t>
      </w:r>
      <w:r>
        <w:tab/>
        <w:t>Security Audit Log for After the Fact Investigation</w:t>
      </w:r>
    </w:p>
    <w:p w14:paraId="48A60BEE" w14:textId="77777777" w:rsidR="00000000" w:rsidRDefault="001F0AD0">
      <w:pPr>
        <w:pStyle w:val="RequirementBody"/>
      </w:pPr>
      <w:r>
        <w:t>NPAC SMS sha</w:t>
      </w:r>
      <w:r>
        <w:t>ll generate a security audit log that contains information sufficient for after the fact investigation of loss or impropriety for appropriate response, including pursuit of legal remedies.</w:t>
      </w:r>
    </w:p>
    <w:p w14:paraId="25249642" w14:textId="77777777" w:rsidR="00000000" w:rsidRDefault="001F0AD0">
      <w:pPr>
        <w:pStyle w:val="RequirementHead"/>
      </w:pPr>
      <w:r>
        <w:t>R7-68.2</w:t>
      </w:r>
      <w:r>
        <w:tab/>
        <w:t>Security Audit Data Availability</w:t>
      </w:r>
    </w:p>
    <w:p w14:paraId="07A531EE" w14:textId="77777777" w:rsidR="00000000" w:rsidRDefault="001F0AD0">
      <w:pPr>
        <w:pStyle w:val="RequirementBody"/>
      </w:pPr>
      <w:r>
        <w:t>NPAC SMS shall ensure that</w:t>
      </w:r>
      <w:r>
        <w:t xml:space="preserve"> the security audit data is available on</w:t>
      </w:r>
      <w:r>
        <w:noBreakHyphen/>
        <w:t>line for a minimum of 90 days.</w:t>
      </w:r>
    </w:p>
    <w:p w14:paraId="677923AB" w14:textId="77777777" w:rsidR="00000000" w:rsidRDefault="001F0AD0">
      <w:pPr>
        <w:pStyle w:val="RequirementHead"/>
      </w:pPr>
      <w:r>
        <w:t>R7-68.3</w:t>
      </w:r>
      <w:r>
        <w:tab/>
        <w:t>Security Audit Data Archived</w:t>
      </w:r>
    </w:p>
    <w:p w14:paraId="2D5A3768" w14:textId="77777777" w:rsidR="00000000" w:rsidRDefault="001F0AD0">
      <w:pPr>
        <w:pStyle w:val="RequirementBody"/>
      </w:pPr>
      <w:r>
        <w:t>NPAC SMS shall archive the security audit data off</w:t>
      </w:r>
      <w:r>
        <w:noBreakHyphen/>
        <w:t>line for a minimum of two years.</w:t>
      </w:r>
    </w:p>
    <w:p w14:paraId="790C53EA" w14:textId="77777777" w:rsidR="00000000" w:rsidRDefault="001F0AD0">
      <w:pPr>
        <w:pStyle w:val="RequirementHead"/>
      </w:pPr>
      <w:r>
        <w:t>R7</w:t>
      </w:r>
      <w:r>
        <w:noBreakHyphen/>
        <w:t>69</w:t>
      </w:r>
      <w:r>
        <w:tab/>
        <w:t>User Identification Retained</w:t>
      </w:r>
    </w:p>
    <w:p w14:paraId="68FC2E9E" w14:textId="77777777" w:rsidR="00000000" w:rsidRDefault="001F0AD0">
      <w:pPr>
        <w:pStyle w:val="RequirementBody"/>
      </w:pPr>
      <w:r>
        <w:t>NPAC SMS shall ensure that t</w:t>
      </w:r>
      <w:r>
        <w:t>he user</w:t>
      </w:r>
      <w:r>
        <w:noBreakHyphen/>
        <w:t>identification associated with any NPAC SMS request or activity is maintained, so that the initiating user can be traceable.</w:t>
      </w:r>
    </w:p>
    <w:p w14:paraId="2D9551EB" w14:textId="77777777" w:rsidR="00000000" w:rsidRDefault="001F0AD0">
      <w:pPr>
        <w:pStyle w:val="RequirementHead"/>
      </w:pPr>
      <w:r>
        <w:t>R7</w:t>
      </w:r>
      <w:r>
        <w:noBreakHyphen/>
        <w:t>70</w:t>
      </w:r>
      <w:r>
        <w:tab/>
        <w:t>Protection of Security Audit Log Access</w:t>
      </w:r>
    </w:p>
    <w:p w14:paraId="54747B23" w14:textId="77777777" w:rsidR="00000000" w:rsidRDefault="001F0AD0">
      <w:pPr>
        <w:pStyle w:val="RequirementBody"/>
      </w:pPr>
      <w:r>
        <w:t>NPAC SMS shall protect the security audit log from unauthorized access.</w:t>
      </w:r>
    </w:p>
    <w:p w14:paraId="13A4D498" w14:textId="77777777" w:rsidR="00000000" w:rsidRDefault="001F0AD0">
      <w:pPr>
        <w:pStyle w:val="RequirementHead"/>
      </w:pPr>
      <w:r>
        <w:t>R7</w:t>
      </w:r>
      <w:r>
        <w:noBreakHyphen/>
        <w:t>71</w:t>
      </w:r>
      <w:r>
        <w:t>.2</w:t>
      </w:r>
      <w:r>
        <w:tab/>
        <w:t>NPAC Personnel Delete Security Audit Log</w:t>
      </w:r>
    </w:p>
    <w:p w14:paraId="357C8DC2" w14:textId="77777777" w:rsidR="00000000" w:rsidRDefault="001F0AD0">
      <w:pPr>
        <w:pStyle w:val="RequirementBody"/>
      </w:pPr>
      <w:r>
        <w:t>NPAC SMS shall ensure that only authorized NPAC personnel can archive and delete any or all of the security audit log(s) as part of the archival process.</w:t>
      </w:r>
    </w:p>
    <w:p w14:paraId="06570A58" w14:textId="77777777" w:rsidR="00000000" w:rsidRDefault="001F0AD0">
      <w:pPr>
        <w:pStyle w:val="RequirementHead"/>
      </w:pPr>
      <w:r>
        <w:t>R7</w:t>
      </w:r>
      <w:r>
        <w:noBreakHyphen/>
        <w:t>72</w:t>
      </w:r>
      <w:r>
        <w:tab/>
        <w:t>Security Audit Control Protected</w:t>
      </w:r>
    </w:p>
    <w:p w14:paraId="543494A7" w14:textId="77777777" w:rsidR="00000000" w:rsidRDefault="001F0AD0">
      <w:pPr>
        <w:pStyle w:val="RequirementBody"/>
      </w:pPr>
      <w:r>
        <w:t>NPAC SMS shall ensu</w:t>
      </w:r>
      <w:r>
        <w:t>re that the security audit control mechanisms are protected from unauthorized access.</w:t>
      </w:r>
    </w:p>
    <w:p w14:paraId="0037BDD6" w14:textId="77777777" w:rsidR="00000000" w:rsidRDefault="001F0AD0">
      <w:pPr>
        <w:pStyle w:val="RequirementHead"/>
      </w:pPr>
      <w:r>
        <w:t>R7</w:t>
      </w:r>
      <w:r>
        <w:noBreakHyphen/>
        <w:t>73.1</w:t>
      </w:r>
      <w:r>
        <w:tab/>
        <w:t>Log Invalid User Authentication Attempts</w:t>
      </w:r>
    </w:p>
    <w:p w14:paraId="757A752F" w14:textId="77777777" w:rsidR="00000000" w:rsidRDefault="001F0AD0">
      <w:pPr>
        <w:pStyle w:val="RequirementBody"/>
      </w:pPr>
      <w:r>
        <w:t>NPAC SMS shall write a record to the security audit log for each invalid user authentication attempt.</w:t>
      </w:r>
    </w:p>
    <w:p w14:paraId="75EE7FFD" w14:textId="77777777" w:rsidR="00000000" w:rsidRDefault="001F0AD0">
      <w:pPr>
        <w:pStyle w:val="RequirementHead"/>
      </w:pPr>
      <w:r>
        <w:t>R7-73.2</w:t>
      </w:r>
      <w:r>
        <w:tab/>
        <w:t>Log NPAC SM</w:t>
      </w:r>
      <w:r>
        <w:t>S End User Logins</w:t>
      </w:r>
    </w:p>
    <w:p w14:paraId="59B0F522" w14:textId="77777777" w:rsidR="00000000" w:rsidRDefault="001F0AD0">
      <w:pPr>
        <w:pStyle w:val="RequirementBody"/>
      </w:pPr>
      <w:r>
        <w:t>NPAC SMS shall write a record to the security audit log for logins of NPAC users.</w:t>
      </w:r>
    </w:p>
    <w:p w14:paraId="74B90CAA" w14:textId="77777777" w:rsidR="00000000" w:rsidRDefault="001F0AD0">
      <w:pPr>
        <w:pStyle w:val="RequirementHead"/>
      </w:pPr>
      <w:r>
        <w:t>R7-73.3</w:t>
      </w:r>
      <w:r>
        <w:tab/>
        <w:t>Log NPAC Personnel Activities</w:t>
      </w:r>
    </w:p>
    <w:p w14:paraId="7A27C480" w14:textId="77777777" w:rsidR="00000000" w:rsidRDefault="001F0AD0">
      <w:pPr>
        <w:pStyle w:val="RequirementBody"/>
      </w:pPr>
      <w:r>
        <w:t>NPAC SMS shall write a record to the security audit log for security-controlled activities of NPAC users.</w:t>
      </w:r>
    </w:p>
    <w:p w14:paraId="62AA4E52" w14:textId="77777777" w:rsidR="00000000" w:rsidRDefault="001F0AD0">
      <w:pPr>
        <w:pStyle w:val="RequirementHead"/>
      </w:pPr>
      <w:r>
        <w:t>R7-73.4</w:t>
      </w:r>
      <w:r>
        <w:tab/>
        <w:t xml:space="preserve">Log </w:t>
      </w:r>
      <w:r>
        <w:t>Unauthorized Data Access</w:t>
      </w:r>
    </w:p>
    <w:p w14:paraId="3A8B8851" w14:textId="77777777" w:rsidR="00000000" w:rsidRDefault="001F0AD0">
      <w:pPr>
        <w:pStyle w:val="RequirementBody"/>
      </w:pPr>
      <w:r>
        <w:t>NPAC SMS shall write a record to the security audit log for unauthorized data access attempts.</w:t>
      </w:r>
    </w:p>
    <w:p w14:paraId="15F94DD1" w14:textId="77777777" w:rsidR="00000000" w:rsidRDefault="001F0AD0">
      <w:pPr>
        <w:pStyle w:val="RequirementHead"/>
      </w:pPr>
      <w:r>
        <w:t>R7-73.5</w:t>
      </w:r>
      <w:r>
        <w:tab/>
        <w:t>Log Unauthorized Transaction Access</w:t>
      </w:r>
    </w:p>
    <w:p w14:paraId="182AFBDB" w14:textId="77777777" w:rsidR="00000000" w:rsidRDefault="001F0AD0">
      <w:pPr>
        <w:pStyle w:val="RequirementBody"/>
      </w:pPr>
      <w:r>
        <w:t>NPAC SMS shall write a record to the security audit log for unauthorized NPAC SMS transactio</w:t>
      </w:r>
      <w:r>
        <w:t>n functionality access attempts.</w:t>
      </w:r>
    </w:p>
    <w:p w14:paraId="440CCB7D" w14:textId="77777777" w:rsidR="00000000" w:rsidRDefault="001F0AD0">
      <w:pPr>
        <w:pStyle w:val="RequirementHead"/>
      </w:pPr>
      <w:r>
        <w:t>R7</w:t>
      </w:r>
      <w:r>
        <w:noBreakHyphen/>
        <w:t>74</w:t>
      </w:r>
      <w:r>
        <w:tab/>
        <w:t>No Disable of Security Auditing</w:t>
      </w:r>
    </w:p>
    <w:p w14:paraId="39E74677" w14:textId="77777777" w:rsidR="00000000" w:rsidRDefault="001F0AD0">
      <w:pPr>
        <w:pStyle w:val="RequirementBody"/>
      </w:pPr>
      <w:r>
        <w:t>NPAC SMS shall ensure that NPAC audit capability cannot be disabled.</w:t>
      </w:r>
    </w:p>
    <w:p w14:paraId="788704B7" w14:textId="77777777" w:rsidR="00000000" w:rsidRDefault="001F0AD0">
      <w:pPr>
        <w:pStyle w:val="RequirementHead"/>
      </w:pPr>
      <w:r>
        <w:t>R7</w:t>
      </w:r>
      <w:r>
        <w:noBreakHyphen/>
        <w:t>75</w:t>
      </w:r>
      <w:r>
        <w:tab/>
        <w:t>Security Audit Record Contents</w:t>
      </w:r>
    </w:p>
    <w:p w14:paraId="6ECCD73D" w14:textId="77777777" w:rsidR="00000000" w:rsidRDefault="001F0AD0">
      <w:pPr>
        <w:pStyle w:val="RequirementBody"/>
        <w:spacing w:after="120"/>
      </w:pPr>
      <w:r>
        <w:t xml:space="preserve">NPAC SMS shall ensure that for each recorded event, the audit log contains the </w:t>
      </w:r>
      <w:r>
        <w:t>following:</w:t>
      </w:r>
    </w:p>
    <w:p w14:paraId="436A3B9E" w14:textId="77777777" w:rsidR="00000000" w:rsidRDefault="001F0AD0" w:rsidP="001F0AD0">
      <w:pPr>
        <w:pStyle w:val="ListBullet1"/>
        <w:numPr>
          <w:ilvl w:val="0"/>
          <w:numId w:val="1"/>
          <w:numberingChange w:id="2616" w:author="Jean Anthony" w:date="2001-03-12T20:36:00Z" w:original=""/>
        </w:numPr>
      </w:pPr>
      <w:r>
        <w:t>Date and time of the event</w:t>
      </w:r>
    </w:p>
    <w:p w14:paraId="5D7DEAFF" w14:textId="77777777" w:rsidR="00000000" w:rsidRDefault="001F0AD0" w:rsidP="001F0AD0">
      <w:pPr>
        <w:pStyle w:val="ListBullet1"/>
        <w:numPr>
          <w:ilvl w:val="0"/>
          <w:numId w:val="1"/>
          <w:numberingChange w:id="2617" w:author="Jean Anthony" w:date="2001-03-12T20:36:00Z" w:original=""/>
        </w:numPr>
      </w:pPr>
      <w:r>
        <w:t>User identification including relevant connection information</w:t>
      </w:r>
    </w:p>
    <w:p w14:paraId="42AD273B" w14:textId="77777777" w:rsidR="00000000" w:rsidRDefault="001F0AD0" w:rsidP="001F0AD0">
      <w:pPr>
        <w:pStyle w:val="ListBullet1"/>
        <w:numPr>
          <w:ilvl w:val="0"/>
          <w:numId w:val="1"/>
          <w:numberingChange w:id="2618" w:author="Jean Anthony" w:date="2001-03-12T20:36:00Z" w:original=""/>
        </w:numPr>
      </w:pPr>
      <w:r>
        <w:t>Type of event</w:t>
      </w:r>
    </w:p>
    <w:p w14:paraId="07C6E02C" w14:textId="77777777" w:rsidR="00000000" w:rsidRDefault="001F0AD0" w:rsidP="001F0AD0">
      <w:pPr>
        <w:pStyle w:val="ListBullet1"/>
        <w:numPr>
          <w:ilvl w:val="0"/>
          <w:numId w:val="1"/>
          <w:numberingChange w:id="2619" w:author="Jean Anthony" w:date="2001-03-12T20:36:00Z" w:original=""/>
        </w:numPr>
      </w:pPr>
      <w:r>
        <w:t>Name of resources accessed or function performed</w:t>
      </w:r>
    </w:p>
    <w:p w14:paraId="7392B460" w14:textId="77777777" w:rsidR="00000000" w:rsidRDefault="001F0AD0" w:rsidP="001F0AD0">
      <w:pPr>
        <w:pStyle w:val="ListBullet1"/>
        <w:numPr>
          <w:ilvl w:val="0"/>
          <w:numId w:val="1"/>
          <w:numberingChange w:id="2620" w:author="Jean Anthony" w:date="2001-03-12T20:36:00Z" w:original=""/>
        </w:numPr>
        <w:spacing w:after="360"/>
      </w:pPr>
      <w:r>
        <w:t>Success or failure of the event</w:t>
      </w:r>
    </w:p>
    <w:p w14:paraId="5E1EB026" w14:textId="77777777" w:rsidR="00000000" w:rsidRDefault="001F0AD0">
      <w:pPr>
        <w:pStyle w:val="RequirementHead"/>
      </w:pPr>
      <w:r>
        <w:t>R7</w:t>
      </w:r>
      <w:r>
        <w:noBreakHyphen/>
        <w:t>76.1</w:t>
      </w:r>
      <w:r>
        <w:tab/>
        <w:t>Recorded Login Attempts</w:t>
      </w:r>
    </w:p>
    <w:p w14:paraId="5A588396" w14:textId="77777777" w:rsidR="00000000" w:rsidRDefault="001F0AD0">
      <w:pPr>
        <w:pStyle w:val="RequirementBody"/>
      </w:pPr>
      <w:r>
        <w:t xml:space="preserve">NPAC SMS shall record actual </w:t>
      </w:r>
      <w:r>
        <w:t>or attempted logins in audit logs after an NPAC</w:t>
      </w:r>
      <w:r>
        <w:noBreakHyphen/>
        <w:t>tunable parameter threshold of consecutive login failures.</w:t>
      </w:r>
    </w:p>
    <w:p w14:paraId="10BCECE8" w14:textId="77777777" w:rsidR="00000000" w:rsidRDefault="001F0AD0">
      <w:pPr>
        <w:pStyle w:val="Heading3"/>
        <w:numPr>
          <w:numberingChange w:id="2621" w:author="Jean Anthony" w:date="2001-03-12T20:36:00Z" w:original="%1:7:0:.%2:6:0:.%3:2:0:"/>
        </w:numPr>
      </w:pPr>
      <w:bookmarkStart w:id="2622" w:name="_Toc367618304"/>
      <w:bookmarkStart w:id="2623" w:name="_Toc368561403"/>
      <w:bookmarkStart w:id="2624" w:name="_Toc368728347"/>
      <w:bookmarkStart w:id="2625" w:name="_Toc380829206"/>
      <w:bookmarkStart w:id="2626" w:name="_Toc436023399"/>
      <w:bookmarkStart w:id="2627" w:name="_Toc436025462"/>
      <w:bookmarkStart w:id="2628" w:name="_Toc508178593"/>
      <w:r>
        <w:t>Reporting and Intrusion Detection</w:t>
      </w:r>
      <w:bookmarkEnd w:id="2622"/>
      <w:bookmarkEnd w:id="2623"/>
      <w:bookmarkEnd w:id="2624"/>
      <w:bookmarkEnd w:id="2625"/>
      <w:bookmarkEnd w:id="2626"/>
      <w:bookmarkEnd w:id="2627"/>
      <w:bookmarkEnd w:id="2628"/>
    </w:p>
    <w:p w14:paraId="3AD94AD6" w14:textId="77777777" w:rsidR="00000000" w:rsidRDefault="001F0AD0">
      <w:pPr>
        <w:pStyle w:val="RequirementHead"/>
      </w:pPr>
      <w:r>
        <w:t>R7</w:t>
      </w:r>
      <w:r>
        <w:noBreakHyphen/>
        <w:t>77.1</w:t>
      </w:r>
      <w:r>
        <w:tab/>
        <w:t>Exception Reports on Data Items</w:t>
      </w:r>
    </w:p>
    <w:p w14:paraId="3D18C351" w14:textId="77777777" w:rsidR="00000000" w:rsidRDefault="001F0AD0">
      <w:pPr>
        <w:pStyle w:val="RequirementBody"/>
      </w:pPr>
      <w:r>
        <w:t>NPAC SMS shall provide post</w:t>
      </w:r>
      <w:r>
        <w:noBreakHyphen/>
        <w:t>collection audit analysis tools that can produc</w:t>
      </w:r>
      <w:r>
        <w:t>e exception reports on items relating to system intrusions.</w:t>
      </w:r>
    </w:p>
    <w:p w14:paraId="7A09D084" w14:textId="77777777" w:rsidR="00000000" w:rsidRDefault="001F0AD0">
      <w:pPr>
        <w:pStyle w:val="RequirementHead"/>
      </w:pPr>
      <w:r>
        <w:t>R7-77.2</w:t>
      </w:r>
      <w:r>
        <w:tab/>
        <w:t>Exception Reports on Users</w:t>
      </w:r>
    </w:p>
    <w:p w14:paraId="65914CD7" w14:textId="77777777" w:rsidR="00000000" w:rsidRDefault="001F0AD0">
      <w:pPr>
        <w:pStyle w:val="RequirementBody"/>
      </w:pPr>
      <w:r>
        <w:t>NPAC SMS shall provide post</w:t>
      </w:r>
      <w:r>
        <w:noBreakHyphen/>
        <w:t>collection audit analysis tools that can produce exception reports on users relating to system intrusions.</w:t>
      </w:r>
    </w:p>
    <w:p w14:paraId="123DBBBC" w14:textId="77777777" w:rsidR="00000000" w:rsidRDefault="001F0AD0">
      <w:pPr>
        <w:pStyle w:val="RequirementHead"/>
      </w:pPr>
      <w:r>
        <w:t>R7-77.3</w:t>
      </w:r>
      <w:r>
        <w:tab/>
        <w:t xml:space="preserve">Exception Reports </w:t>
      </w:r>
      <w:r>
        <w:t>on Communication Failures</w:t>
      </w:r>
    </w:p>
    <w:p w14:paraId="6557D6CA" w14:textId="77777777" w:rsidR="00000000" w:rsidRDefault="001F0AD0">
      <w:pPr>
        <w:pStyle w:val="RequirementBody"/>
      </w:pPr>
      <w:r>
        <w:t>NPAC SMS shall provide post</w:t>
      </w:r>
      <w:r>
        <w:noBreakHyphen/>
        <w:t>collection audit analysis tools that can produce exception reports on communication failures relating to system intrusions.</w:t>
      </w:r>
    </w:p>
    <w:p w14:paraId="75D7E5C3" w14:textId="77777777" w:rsidR="00000000" w:rsidRDefault="001F0AD0">
      <w:pPr>
        <w:pStyle w:val="RequirementHead"/>
      </w:pPr>
      <w:r>
        <w:t>R7-77.4</w:t>
      </w:r>
      <w:r>
        <w:tab/>
        <w:t>Summary Reports on Data Items</w:t>
      </w:r>
    </w:p>
    <w:p w14:paraId="769656A2" w14:textId="77777777" w:rsidR="00000000" w:rsidRDefault="001F0AD0">
      <w:pPr>
        <w:pStyle w:val="RequirementBody"/>
      </w:pPr>
      <w:r>
        <w:t>NPAC SMS shall provide post</w:t>
      </w:r>
      <w:r>
        <w:noBreakHyphen/>
        <w:t>collection a</w:t>
      </w:r>
      <w:r>
        <w:t>udit analysis tools that can produce summary reports on data items relating to system intrusions.</w:t>
      </w:r>
    </w:p>
    <w:p w14:paraId="00867B2B" w14:textId="77777777" w:rsidR="00000000" w:rsidRDefault="001F0AD0">
      <w:pPr>
        <w:pStyle w:val="RequirementHead"/>
      </w:pPr>
      <w:r>
        <w:t>R7-77.5</w:t>
      </w:r>
      <w:r>
        <w:tab/>
        <w:t>Summary Reports on Users</w:t>
      </w:r>
    </w:p>
    <w:p w14:paraId="422FCCE7" w14:textId="77777777" w:rsidR="00000000" w:rsidRDefault="001F0AD0">
      <w:pPr>
        <w:pStyle w:val="RequirementBody"/>
      </w:pPr>
      <w:r>
        <w:t>NPAC SMS shall provide post</w:t>
      </w:r>
      <w:r>
        <w:noBreakHyphen/>
        <w:t>collection audit analysis tools that can produce summary reports on users relating to system intr</w:t>
      </w:r>
      <w:r>
        <w:t>usions.</w:t>
      </w:r>
    </w:p>
    <w:p w14:paraId="3ED4A12C" w14:textId="77777777" w:rsidR="00000000" w:rsidRDefault="001F0AD0">
      <w:pPr>
        <w:pStyle w:val="RequirementHead"/>
      </w:pPr>
      <w:r>
        <w:t>R7-77.6</w:t>
      </w:r>
      <w:r>
        <w:tab/>
        <w:t>Summary Reports on Communication Failures</w:t>
      </w:r>
    </w:p>
    <w:p w14:paraId="7E37DF76" w14:textId="77777777" w:rsidR="00000000" w:rsidRDefault="001F0AD0">
      <w:pPr>
        <w:pStyle w:val="RequirementBody"/>
      </w:pPr>
      <w:r>
        <w:t>NPAC SMS shall provide post</w:t>
      </w:r>
      <w:r>
        <w:noBreakHyphen/>
        <w:t>collection audit analysis tools that can produce summary reports on communication failures relating to system intrusions.</w:t>
      </w:r>
    </w:p>
    <w:p w14:paraId="4084A0D6" w14:textId="77777777" w:rsidR="00000000" w:rsidRDefault="001F0AD0">
      <w:pPr>
        <w:pStyle w:val="RequirementHead"/>
      </w:pPr>
      <w:r>
        <w:t>R7-77.7</w:t>
      </w:r>
      <w:r>
        <w:tab/>
        <w:t>Detailed Reports on Data Items</w:t>
      </w:r>
    </w:p>
    <w:p w14:paraId="3B1B0C08" w14:textId="77777777" w:rsidR="00000000" w:rsidRDefault="001F0AD0">
      <w:pPr>
        <w:pStyle w:val="RequirementBody"/>
      </w:pPr>
      <w:r>
        <w:t xml:space="preserve">NPAC SMS </w:t>
      </w:r>
      <w:r>
        <w:t>shall provide post</w:t>
      </w:r>
      <w:r>
        <w:noBreakHyphen/>
        <w:t>collection audit analysis tools that can produce detailed reports on data items relating to system intrusions.</w:t>
      </w:r>
    </w:p>
    <w:p w14:paraId="17A96407" w14:textId="77777777" w:rsidR="00000000" w:rsidRDefault="001F0AD0">
      <w:pPr>
        <w:pStyle w:val="RequirementHead"/>
      </w:pPr>
      <w:r>
        <w:t>R7-77.8</w:t>
      </w:r>
      <w:r>
        <w:tab/>
        <w:t>Detailed Reports on Users</w:t>
      </w:r>
    </w:p>
    <w:p w14:paraId="586F2134" w14:textId="77777777" w:rsidR="00000000" w:rsidRDefault="001F0AD0">
      <w:pPr>
        <w:pStyle w:val="RequirementBody"/>
      </w:pPr>
      <w:r>
        <w:t>NPAC SMS shall provide post</w:t>
      </w:r>
      <w:r>
        <w:noBreakHyphen/>
        <w:t>collection audit analysis tools that can produce detailed report</w:t>
      </w:r>
      <w:r>
        <w:t>s on users relating to system intrusions.</w:t>
      </w:r>
    </w:p>
    <w:p w14:paraId="3A59BEBA" w14:textId="77777777" w:rsidR="00000000" w:rsidRDefault="001F0AD0">
      <w:pPr>
        <w:pStyle w:val="RequirementHead"/>
      </w:pPr>
      <w:r>
        <w:t>R7-77.9</w:t>
      </w:r>
      <w:r>
        <w:tab/>
        <w:t>Detailed Reports on Communication Failures</w:t>
      </w:r>
    </w:p>
    <w:p w14:paraId="1FF6C28F" w14:textId="77777777" w:rsidR="00000000" w:rsidRDefault="001F0AD0">
      <w:pPr>
        <w:pStyle w:val="RequirementBody"/>
      </w:pPr>
      <w:r>
        <w:t>NPAC SMS shall provide post</w:t>
      </w:r>
      <w:r>
        <w:noBreakHyphen/>
        <w:t>collection audit analysis tools that can produce detailed reports on communication failures relating to system intrusions.</w:t>
      </w:r>
    </w:p>
    <w:p w14:paraId="5892AB62" w14:textId="77777777" w:rsidR="00000000" w:rsidRDefault="001F0AD0">
      <w:pPr>
        <w:pStyle w:val="RequirementHead"/>
      </w:pPr>
      <w:r>
        <w:t>R7</w:t>
      </w:r>
      <w:r>
        <w:noBreakHyphen/>
        <w:t>78</w:t>
      </w:r>
      <w:r>
        <w:tab/>
        <w:t>Review</w:t>
      </w:r>
      <w:r>
        <w:t xml:space="preserve"> User Actions</w:t>
      </w:r>
    </w:p>
    <w:p w14:paraId="0DC5BABA" w14:textId="77777777" w:rsidR="00000000" w:rsidRDefault="001F0AD0">
      <w:pPr>
        <w:pStyle w:val="RequirementBody"/>
      </w:pPr>
      <w:r>
        <w:t>NPAC SMS shall provide a capability to review a summary of the actions of any one or more users, including other NPAC users, based on individual user identity.</w:t>
      </w:r>
    </w:p>
    <w:p w14:paraId="7599292A" w14:textId="77777777" w:rsidR="00000000" w:rsidRDefault="001F0AD0">
      <w:pPr>
        <w:pStyle w:val="RequirementHead"/>
      </w:pPr>
      <w:r>
        <w:t>R7</w:t>
      </w:r>
      <w:r>
        <w:noBreakHyphen/>
        <w:t>79.1</w:t>
      </w:r>
      <w:r>
        <w:tab/>
        <w:t>Monitor Network Address</w:t>
      </w:r>
    </w:p>
    <w:p w14:paraId="0FCD27EC" w14:textId="77777777" w:rsidR="00000000" w:rsidRDefault="001F0AD0">
      <w:pPr>
        <w:pStyle w:val="RequirementBody"/>
      </w:pPr>
      <w:r>
        <w:t>NPAC SMS shall provide tools for the NPAC to monit</w:t>
      </w:r>
      <w:r>
        <w:t>or the message passing activities to and from a specific network address as they occur.</w:t>
      </w:r>
    </w:p>
    <w:p w14:paraId="4C813F5B" w14:textId="77777777" w:rsidR="00000000" w:rsidRDefault="001F0AD0">
      <w:pPr>
        <w:pStyle w:val="RequirementHead"/>
      </w:pPr>
      <w:r>
        <w:t>R7-80.1</w:t>
      </w:r>
      <w:r>
        <w:tab/>
        <w:t>Real-time Security Monitor</w:t>
      </w:r>
    </w:p>
    <w:p w14:paraId="15686FDC" w14:textId="77777777" w:rsidR="00000000" w:rsidRDefault="001F0AD0">
      <w:pPr>
        <w:pStyle w:val="RequirementBody"/>
      </w:pPr>
      <w:r>
        <w:t>NPAC SMS NMS shall provide a real-time mechanism to monitor the occurrence or accumulation of security auditable events. Where possib</w:t>
      </w:r>
      <w:r>
        <w:t>le, NPAC SMS shall determine and execute the least disruptive action to terminate the event.</w:t>
      </w:r>
    </w:p>
    <w:p w14:paraId="629810AE" w14:textId="77777777" w:rsidR="00000000" w:rsidRDefault="001F0AD0">
      <w:pPr>
        <w:pStyle w:val="RequirementHead"/>
      </w:pPr>
      <w:r>
        <w:t>R7-80.2</w:t>
      </w:r>
      <w:r>
        <w:tab/>
        <w:t>Security Event Notification</w:t>
      </w:r>
    </w:p>
    <w:p w14:paraId="7EC4C12B" w14:textId="77777777" w:rsidR="00000000" w:rsidRDefault="001F0AD0">
      <w:pPr>
        <w:pStyle w:val="RequirementBody"/>
      </w:pPr>
      <w:r>
        <w:t>NPAC SMS NMS shall notify the NPAC personnel immediately when security event thresholds are exceeded through the SNMP agent.</w:t>
      </w:r>
    </w:p>
    <w:p w14:paraId="5D338648" w14:textId="77777777" w:rsidR="00000000" w:rsidRDefault="001F0AD0">
      <w:pPr>
        <w:pStyle w:val="Heading2"/>
        <w:numPr>
          <w:numberingChange w:id="2629" w:author="Jean Anthony" w:date="2001-03-12T20:36:00Z" w:original="%1:7:0:.%2:7:0:"/>
        </w:numPr>
      </w:pPr>
      <w:bookmarkStart w:id="2630" w:name="_Toc367618305"/>
      <w:bookmarkStart w:id="2631" w:name="_Toc368561404"/>
      <w:bookmarkStart w:id="2632" w:name="_Toc368728348"/>
      <w:bookmarkStart w:id="2633" w:name="_Toc380829207"/>
      <w:bookmarkStart w:id="2634" w:name="_Toc436023400"/>
      <w:bookmarkStart w:id="2635" w:name="_Toc436025463"/>
      <w:bookmarkStart w:id="2636" w:name="_Toc508178594"/>
      <w:r>
        <w:t>Co</w:t>
      </w:r>
      <w:r>
        <w:t>ntinuity of Service</w:t>
      </w:r>
      <w:bookmarkEnd w:id="2630"/>
      <w:bookmarkEnd w:id="2631"/>
      <w:bookmarkEnd w:id="2632"/>
      <w:bookmarkEnd w:id="2633"/>
      <w:bookmarkEnd w:id="2634"/>
      <w:bookmarkEnd w:id="2635"/>
      <w:bookmarkEnd w:id="2636"/>
    </w:p>
    <w:p w14:paraId="1CB35525" w14:textId="77777777" w:rsidR="00000000" w:rsidRDefault="001F0AD0">
      <w:pPr>
        <w:pStyle w:val="RequirementHead"/>
      </w:pPr>
      <w:r>
        <w:t>R7</w:t>
      </w:r>
      <w:r>
        <w:noBreakHyphen/>
        <w:t>81</w:t>
      </w:r>
      <w:r>
        <w:tab/>
        <w:t>System Made Unavailable by Service Provider</w:t>
      </w:r>
    </w:p>
    <w:p w14:paraId="26D62FE1" w14:textId="77777777" w:rsidR="00000000" w:rsidRDefault="001F0AD0">
      <w:pPr>
        <w:pStyle w:val="RequirementBody"/>
      </w:pPr>
      <w:r>
        <w:t>NPAC SMS shall ensure that no service provider action, either deliberate or accidental, should cause the system to be unavailable to other users.</w:t>
      </w:r>
    </w:p>
    <w:p w14:paraId="01F79080" w14:textId="77777777" w:rsidR="00000000" w:rsidRDefault="001F0AD0">
      <w:pPr>
        <w:pStyle w:val="RequirementHead"/>
      </w:pPr>
      <w:r>
        <w:t>R7</w:t>
      </w:r>
      <w:r>
        <w:noBreakHyphen/>
        <w:t>82</w:t>
      </w:r>
      <w:r>
        <w:tab/>
        <w:t>Detect Service Degrading Condition</w:t>
      </w:r>
      <w:r>
        <w:t>s</w:t>
      </w:r>
    </w:p>
    <w:p w14:paraId="116F361A" w14:textId="77777777" w:rsidR="00000000" w:rsidRDefault="001F0AD0">
      <w:pPr>
        <w:pStyle w:val="RequirementBody"/>
      </w:pPr>
      <w:r>
        <w:t>NPAC SMS shall report conditions that would degrade service below a pre</w:t>
      </w:r>
      <w:r>
        <w:noBreakHyphen/>
        <w:t>specified minimum, including high memory, CPU, network traffic, and disk space utilization.</w:t>
      </w:r>
    </w:p>
    <w:p w14:paraId="727B2E61" w14:textId="77777777" w:rsidR="00000000" w:rsidRDefault="001F0AD0">
      <w:pPr>
        <w:pStyle w:val="RequirementHead"/>
      </w:pPr>
      <w:r>
        <w:t>R7</w:t>
      </w:r>
      <w:r>
        <w:noBreakHyphen/>
        <w:t>83</w:t>
      </w:r>
      <w:r>
        <w:tab/>
        <w:t>System Recovery After Failure</w:t>
      </w:r>
    </w:p>
    <w:p w14:paraId="7AAF3326" w14:textId="77777777" w:rsidR="00000000" w:rsidRDefault="001F0AD0">
      <w:pPr>
        <w:pStyle w:val="RequirementBody"/>
      </w:pPr>
      <w:r>
        <w:t>NPAC SMS shall provide procedures or mechanisms to all</w:t>
      </w:r>
      <w:r>
        <w:t>ow recovery after a system failure without a security compromise.</w:t>
      </w:r>
    </w:p>
    <w:p w14:paraId="2E4A3902" w14:textId="77777777" w:rsidR="00000000" w:rsidRDefault="001F0AD0">
      <w:pPr>
        <w:pStyle w:val="RequirementHead"/>
      </w:pPr>
      <w:r>
        <w:t>R7</w:t>
      </w:r>
      <w:r>
        <w:noBreakHyphen/>
        <w:t>84.1</w:t>
      </w:r>
      <w:r>
        <w:tab/>
        <w:t>Software Backup Procedures</w:t>
      </w:r>
    </w:p>
    <w:p w14:paraId="7079D378" w14:textId="77777777" w:rsidR="00000000" w:rsidRDefault="001F0AD0">
      <w:pPr>
        <w:pStyle w:val="RequirementBody"/>
      </w:pPr>
      <w:r>
        <w:t>NPAC SMS shall have documented procedures for software backup.</w:t>
      </w:r>
    </w:p>
    <w:p w14:paraId="0CB2A951" w14:textId="77777777" w:rsidR="00000000" w:rsidRDefault="001F0AD0">
      <w:pPr>
        <w:pStyle w:val="RequirementHead"/>
      </w:pPr>
      <w:r>
        <w:t>R7</w:t>
      </w:r>
      <w:r>
        <w:noBreakHyphen/>
        <w:t>84.2</w:t>
      </w:r>
      <w:r>
        <w:tab/>
        <w:t>Data Backup Procedures</w:t>
      </w:r>
    </w:p>
    <w:p w14:paraId="3D1652AE" w14:textId="77777777" w:rsidR="00000000" w:rsidRDefault="001F0AD0">
      <w:pPr>
        <w:pStyle w:val="RequirementBody"/>
      </w:pPr>
      <w:r>
        <w:t>NPAC SMS shall have documented procedures for data backup.</w:t>
      </w:r>
    </w:p>
    <w:p w14:paraId="1C6EB747" w14:textId="77777777" w:rsidR="00000000" w:rsidRDefault="001F0AD0">
      <w:pPr>
        <w:pStyle w:val="RequirementHead"/>
      </w:pPr>
      <w:r>
        <w:t>R7</w:t>
      </w:r>
      <w:r>
        <w:t>-84.3</w:t>
      </w:r>
      <w:r>
        <w:tab/>
        <w:t>Software Restoration Procedures</w:t>
      </w:r>
    </w:p>
    <w:p w14:paraId="5E79DF01" w14:textId="77777777" w:rsidR="00000000" w:rsidRDefault="001F0AD0">
      <w:pPr>
        <w:pStyle w:val="RequirementBody"/>
      </w:pPr>
      <w:r>
        <w:t>NPAC SMS shall have documented procedures for software restoration.</w:t>
      </w:r>
    </w:p>
    <w:p w14:paraId="046D1CC2" w14:textId="77777777" w:rsidR="00000000" w:rsidRDefault="001F0AD0">
      <w:pPr>
        <w:pStyle w:val="RequirementHead"/>
      </w:pPr>
      <w:r>
        <w:t>R7-84.4</w:t>
      </w:r>
      <w:r>
        <w:tab/>
        <w:t>Data Restoration Procedures</w:t>
      </w:r>
    </w:p>
    <w:p w14:paraId="68F4E776" w14:textId="77777777" w:rsidR="00000000" w:rsidRDefault="001F0AD0">
      <w:pPr>
        <w:pStyle w:val="RequirementBody"/>
      </w:pPr>
      <w:r>
        <w:t>NPAC SMS shall have documented procedures for data restoration.</w:t>
      </w:r>
    </w:p>
    <w:p w14:paraId="1660816C" w14:textId="77777777" w:rsidR="00000000" w:rsidRDefault="001F0AD0">
      <w:pPr>
        <w:pStyle w:val="RequirementHead"/>
      </w:pPr>
      <w:r>
        <w:t>R7</w:t>
      </w:r>
      <w:r>
        <w:noBreakHyphen/>
        <w:t>85.1</w:t>
      </w:r>
      <w:r>
        <w:tab/>
        <w:t>Software Version Number</w:t>
      </w:r>
    </w:p>
    <w:p w14:paraId="0F51C0C3" w14:textId="77777777" w:rsidR="00000000" w:rsidRDefault="001F0AD0">
      <w:pPr>
        <w:pStyle w:val="RequirementBody"/>
      </w:pPr>
      <w:r>
        <w:t>NPAC SMS shall rec</w:t>
      </w:r>
      <w:r>
        <w:t>ord the exact revision number of the latest software installed.</w:t>
      </w:r>
    </w:p>
    <w:p w14:paraId="4E5CB8FA" w14:textId="77777777" w:rsidR="00000000" w:rsidRDefault="001F0AD0">
      <w:pPr>
        <w:pStyle w:val="RequirementHead"/>
      </w:pPr>
      <w:bookmarkStart w:id="2637" w:name="_Toc367618306"/>
      <w:bookmarkStart w:id="2638" w:name="_Toc368561405"/>
      <w:bookmarkStart w:id="2639" w:name="_Toc368728349"/>
      <w:bookmarkStart w:id="2640" w:name="_Ref377372765"/>
      <w:r>
        <w:t>R7</w:t>
      </w:r>
      <w:r>
        <w:noBreakHyphen/>
        <w:t>85.2</w:t>
      </w:r>
      <w:r>
        <w:tab/>
        <w:t>Software Version Number</w:t>
      </w:r>
    </w:p>
    <w:p w14:paraId="56313B3E" w14:textId="77777777" w:rsidR="00000000" w:rsidRDefault="001F0AD0">
      <w:pPr>
        <w:pStyle w:val="RequirementBody"/>
      </w:pPr>
      <w:r>
        <w:t>NPAC SMS shall display for viewing the exact revision number of the latest software via a Web bulletin board, and also through the NPA Administrative and NPAC S</w:t>
      </w:r>
      <w:r>
        <w:t>OA Low-tech Interfaces upon completion of the user login sequence.</w:t>
      </w:r>
    </w:p>
    <w:p w14:paraId="39BA8CFF" w14:textId="77777777" w:rsidR="00000000" w:rsidRDefault="001F0AD0"/>
    <w:p w14:paraId="44BFD373" w14:textId="77777777" w:rsidR="00000000" w:rsidRDefault="001F0AD0">
      <w:pPr>
        <w:pStyle w:val="Heading2"/>
        <w:numPr>
          <w:numberingChange w:id="2641" w:author="Jean Anthony" w:date="2001-03-12T20:36:00Z" w:original="%1:7:0:.%2:8:0:"/>
        </w:numPr>
      </w:pPr>
      <w:bookmarkStart w:id="2642" w:name="_Toc380829208"/>
      <w:bookmarkStart w:id="2643" w:name="_Toc436023401"/>
      <w:bookmarkStart w:id="2644" w:name="_Toc436025464"/>
      <w:bookmarkStart w:id="2645" w:name="_Toc508178595"/>
      <w:r>
        <w:t>Software Vendor</w:t>
      </w:r>
      <w:bookmarkEnd w:id="2637"/>
      <w:bookmarkEnd w:id="2638"/>
      <w:bookmarkEnd w:id="2639"/>
      <w:bookmarkEnd w:id="2640"/>
      <w:bookmarkEnd w:id="2642"/>
      <w:bookmarkEnd w:id="2643"/>
      <w:bookmarkEnd w:id="2644"/>
      <w:bookmarkEnd w:id="2645"/>
    </w:p>
    <w:p w14:paraId="0E1FC131" w14:textId="77777777" w:rsidR="00000000" w:rsidRDefault="001F0AD0">
      <w:pPr>
        <w:pStyle w:val="RequirementHead"/>
      </w:pPr>
      <w:r>
        <w:t>R7</w:t>
      </w:r>
      <w:r>
        <w:noBreakHyphen/>
        <w:t>86</w:t>
      </w:r>
      <w:r>
        <w:tab/>
        <w:t>Software Development Methodology</w:t>
      </w:r>
    </w:p>
    <w:p w14:paraId="7343232E" w14:textId="77777777" w:rsidR="00000000" w:rsidRDefault="001F0AD0">
      <w:pPr>
        <w:pStyle w:val="RequirementBody"/>
      </w:pPr>
      <w:r>
        <w:t>NPAC SMS shall be developed using a corporate policy governing the development of software.</w:t>
      </w:r>
    </w:p>
    <w:p w14:paraId="71A98642" w14:textId="77777777" w:rsidR="00000000" w:rsidRDefault="001F0AD0">
      <w:pPr>
        <w:pStyle w:val="RequirementHead"/>
      </w:pPr>
      <w:r>
        <w:t>R7-87</w:t>
      </w:r>
      <w:r>
        <w:tab/>
        <w:t>Bypass of Security</w:t>
      </w:r>
    </w:p>
    <w:p w14:paraId="0F907735" w14:textId="77777777" w:rsidR="00000000" w:rsidRDefault="001F0AD0">
      <w:pPr>
        <w:pStyle w:val="RequirementBody"/>
      </w:pPr>
      <w:r>
        <w:t xml:space="preserve">NPAC SMS shall </w:t>
      </w:r>
      <w:r>
        <w:rPr>
          <w:b/>
        </w:rPr>
        <w:t>n</w:t>
      </w:r>
      <w:r>
        <w:rPr>
          <w:b/>
        </w:rPr>
        <w:t>ot</w:t>
      </w:r>
      <w:r>
        <w:t xml:space="preserve"> support any mode of entry into NPAC SMS for maintenance, support, or operations that would violate or bypass any security procedures.</w:t>
      </w:r>
    </w:p>
    <w:p w14:paraId="3439EF04" w14:textId="77777777" w:rsidR="00000000" w:rsidRDefault="001F0AD0">
      <w:pPr>
        <w:pStyle w:val="RequirementHead"/>
      </w:pPr>
      <w:r>
        <w:t>R7-88</w:t>
      </w:r>
      <w:r>
        <w:tab/>
        <w:t>Documented Entry</w:t>
      </w:r>
    </w:p>
    <w:p w14:paraId="2D934039" w14:textId="77777777" w:rsidR="00000000" w:rsidRDefault="001F0AD0">
      <w:pPr>
        <w:pStyle w:val="RequirementBody"/>
      </w:pPr>
      <w:r>
        <w:t>NPAC SMS shall document any mode of entry into the SMS for maintenance, support, or operations.</w:t>
      </w:r>
    </w:p>
    <w:p w14:paraId="0513A766" w14:textId="77777777" w:rsidR="00000000" w:rsidRDefault="001F0AD0">
      <w:pPr>
        <w:pStyle w:val="Heading2"/>
        <w:numPr>
          <w:numberingChange w:id="2646" w:author="Jean Anthony" w:date="2001-03-12T20:36:00Z" w:original="%1:7:0:.%2:9:0:"/>
        </w:numPr>
      </w:pPr>
      <w:bookmarkStart w:id="2647" w:name="_Toc367618307"/>
      <w:bookmarkStart w:id="2648" w:name="_Toc368561406"/>
      <w:bookmarkStart w:id="2649" w:name="_Toc368728350"/>
      <w:bookmarkStart w:id="2650" w:name="_Toc380829209"/>
      <w:bookmarkStart w:id="2651" w:name="_Toc436023402"/>
      <w:bookmarkStart w:id="2652" w:name="_Toc436025465"/>
      <w:bookmarkStart w:id="2653" w:name="_Toc508178596"/>
      <w:r>
        <w:t>OSI Security Environment</w:t>
      </w:r>
      <w:bookmarkEnd w:id="2647"/>
      <w:bookmarkEnd w:id="2648"/>
      <w:bookmarkEnd w:id="2649"/>
      <w:bookmarkEnd w:id="2650"/>
      <w:bookmarkEnd w:id="2651"/>
      <w:bookmarkEnd w:id="2652"/>
      <w:bookmarkEnd w:id="2653"/>
    </w:p>
    <w:p w14:paraId="5E099B9E" w14:textId="77777777" w:rsidR="00000000" w:rsidRDefault="001F0AD0">
      <w:pPr>
        <w:pStyle w:val="Heading3"/>
        <w:numPr>
          <w:numberingChange w:id="2654" w:author="Jean Anthony" w:date="2001-03-12T20:36:00Z" w:original="%1:7:0:.%2:9:0:.%3:1:0:"/>
        </w:numPr>
        <w:spacing w:before="200"/>
      </w:pPr>
      <w:bookmarkStart w:id="2655" w:name="_Toc367618308"/>
      <w:bookmarkStart w:id="2656" w:name="_Toc368561407"/>
      <w:bookmarkStart w:id="2657" w:name="_Toc368728351"/>
      <w:bookmarkStart w:id="2658" w:name="_Toc380829210"/>
      <w:bookmarkStart w:id="2659" w:name="_Toc436023403"/>
      <w:bookmarkStart w:id="2660" w:name="_Toc436025466"/>
      <w:bookmarkStart w:id="2661" w:name="_Toc508178597"/>
      <w:r>
        <w:t>Threats</w:t>
      </w:r>
      <w:bookmarkEnd w:id="2655"/>
      <w:bookmarkEnd w:id="2656"/>
      <w:bookmarkEnd w:id="2657"/>
      <w:bookmarkEnd w:id="2658"/>
      <w:bookmarkEnd w:id="2659"/>
      <w:bookmarkEnd w:id="2660"/>
      <w:bookmarkEnd w:id="2661"/>
    </w:p>
    <w:p w14:paraId="31A3D2A4" w14:textId="77777777" w:rsidR="00000000" w:rsidRDefault="001F0AD0">
      <w:pPr>
        <w:pStyle w:val="BodyText"/>
      </w:pPr>
      <w:r>
        <w:t>Attacks against the NPAC SMS may be perpetrated in order to achieve any of the following:</w:t>
      </w:r>
    </w:p>
    <w:p w14:paraId="74D4BA09" w14:textId="77777777" w:rsidR="00000000" w:rsidRDefault="001F0AD0" w:rsidP="001F0AD0">
      <w:pPr>
        <w:pStyle w:val="ListBullet1"/>
        <w:numPr>
          <w:ilvl w:val="0"/>
          <w:numId w:val="1"/>
          <w:numberingChange w:id="2662" w:author="Jean Anthony" w:date="2001-03-12T20:36:00Z" w:original=""/>
        </w:numPr>
      </w:pPr>
      <w:r>
        <w:t>Denial of service to a customer by placing wrong translation information in the SMS</w:t>
      </w:r>
    </w:p>
    <w:p w14:paraId="1FF1F105" w14:textId="77777777" w:rsidR="00000000" w:rsidRDefault="001F0AD0" w:rsidP="001F0AD0">
      <w:pPr>
        <w:pStyle w:val="ListBullet1"/>
        <w:numPr>
          <w:ilvl w:val="0"/>
          <w:numId w:val="1"/>
          <w:numberingChange w:id="2663" w:author="Jean Anthony" w:date="2001-03-12T20:36:00Z" w:original=""/>
        </w:numPr>
      </w:pPr>
      <w:r>
        <w:t>Denial of service to a customer by preventing a v</w:t>
      </w:r>
      <w:r>
        <w:t>alid message from reaching the SMS</w:t>
      </w:r>
    </w:p>
    <w:p w14:paraId="1FB80923" w14:textId="77777777" w:rsidR="00000000" w:rsidRDefault="001F0AD0" w:rsidP="001F0AD0">
      <w:pPr>
        <w:pStyle w:val="ListBullet1"/>
        <w:numPr>
          <w:ilvl w:val="0"/>
          <w:numId w:val="1"/>
          <w:numberingChange w:id="2664" w:author="Jean Anthony" w:date="2001-03-12T20:36:00Z" w:original=""/>
        </w:numPr>
      </w:pPr>
      <w:r>
        <w:t>Disrupting a carrier’s operations by having numerous spurious calls (to users who are not clients of that carrier) directed to that carrier</w:t>
      </w:r>
    </w:p>
    <w:p w14:paraId="72433FA8" w14:textId="77777777" w:rsidR="00000000" w:rsidRDefault="001F0AD0" w:rsidP="001F0AD0">
      <w:pPr>
        <w:pStyle w:val="ListBullet1"/>
        <w:numPr>
          <w:ilvl w:val="0"/>
          <w:numId w:val="1"/>
          <w:numberingChange w:id="2665" w:author="Jean Anthony" w:date="2001-03-12T20:36:00Z" w:original=""/>
        </w:numPr>
      </w:pPr>
      <w:r>
        <w:t>Switching customers to various carriers without their consent</w:t>
      </w:r>
    </w:p>
    <w:p w14:paraId="18EDF5DD" w14:textId="77777777" w:rsidR="00000000" w:rsidRDefault="001F0AD0" w:rsidP="001F0AD0">
      <w:pPr>
        <w:pStyle w:val="ListBullet1"/>
        <w:numPr>
          <w:ilvl w:val="0"/>
          <w:numId w:val="1"/>
          <w:numberingChange w:id="2666" w:author="Jean Anthony" w:date="2001-03-12T20:36:00Z" w:original=""/>
        </w:numPr>
      </w:pPr>
      <w:r>
        <w:t>Disrupting the func</w:t>
      </w:r>
      <w:r>
        <w:t>tioning of the NPAC SMS by swamping it with spurious messages</w:t>
      </w:r>
    </w:p>
    <w:p w14:paraId="7BFDCD10" w14:textId="77777777" w:rsidR="00000000" w:rsidRDefault="001F0AD0">
      <w:pPr>
        <w:pStyle w:val="Heading3"/>
        <w:numPr>
          <w:numberingChange w:id="2667" w:author="Jean Anthony" w:date="2001-03-12T20:36:00Z" w:original="%1:7:0:.%2:9:0:.%3:2:0:"/>
        </w:numPr>
      </w:pPr>
      <w:bookmarkStart w:id="2668" w:name="_Toc367618309"/>
      <w:bookmarkStart w:id="2669" w:name="_Toc368561408"/>
      <w:bookmarkStart w:id="2670" w:name="_Toc368728352"/>
      <w:bookmarkStart w:id="2671" w:name="_Toc380829211"/>
      <w:bookmarkStart w:id="2672" w:name="_Toc436023404"/>
      <w:bookmarkStart w:id="2673" w:name="_Toc436025467"/>
      <w:bookmarkStart w:id="2674" w:name="_Toc508178598"/>
      <w:r>
        <w:t>Security Services</w:t>
      </w:r>
      <w:bookmarkEnd w:id="2668"/>
      <w:bookmarkEnd w:id="2669"/>
      <w:bookmarkEnd w:id="2670"/>
      <w:bookmarkEnd w:id="2671"/>
      <w:bookmarkEnd w:id="2672"/>
      <w:bookmarkEnd w:id="2673"/>
      <w:bookmarkEnd w:id="2674"/>
    </w:p>
    <w:p w14:paraId="52B0DE57" w14:textId="77777777" w:rsidR="00000000" w:rsidRDefault="001F0AD0">
      <w:pPr>
        <w:pStyle w:val="RequirementHead"/>
      </w:pPr>
      <w:r>
        <w:t>R7</w:t>
      </w:r>
      <w:r>
        <w:noBreakHyphen/>
        <w:t>89</w:t>
      </w:r>
      <w:r>
        <w:tab/>
        <w:t>Authentication</w:t>
      </w:r>
    </w:p>
    <w:p w14:paraId="664E8F70" w14:textId="77777777" w:rsidR="00000000" w:rsidRDefault="001F0AD0">
      <w:pPr>
        <w:pStyle w:val="RequirementBody"/>
      </w:pPr>
      <w:r>
        <w:t>SOA to NPAC SMS interface and the NPAC SMS to Local SMS interface shall support Authentication (at association setup).</w:t>
      </w:r>
    </w:p>
    <w:p w14:paraId="6EE1A1BD" w14:textId="77777777" w:rsidR="00000000" w:rsidRDefault="001F0AD0">
      <w:pPr>
        <w:pStyle w:val="RequirementHead"/>
      </w:pPr>
      <w:r>
        <w:t>R7</w:t>
      </w:r>
      <w:r>
        <w:noBreakHyphen/>
        <w:t>90</w:t>
      </w:r>
      <w:r>
        <w:tab/>
        <w:t>Data Origin Authentication</w:t>
      </w:r>
    </w:p>
    <w:p w14:paraId="6106B8A2" w14:textId="77777777" w:rsidR="00000000" w:rsidRDefault="001F0AD0">
      <w:pPr>
        <w:pStyle w:val="RequirementBody"/>
      </w:pPr>
      <w:r>
        <w:t>SOA</w:t>
      </w:r>
      <w:r>
        <w:t xml:space="preserve"> to NPAC SMS interface and the NPAC SMS to Local SMS interface shall support data origin authentication for each incoming message.</w:t>
      </w:r>
    </w:p>
    <w:p w14:paraId="59E60B1F" w14:textId="77777777" w:rsidR="00000000" w:rsidRDefault="001F0AD0">
      <w:pPr>
        <w:pStyle w:val="RequirementHead"/>
      </w:pPr>
      <w:r>
        <w:t>R7</w:t>
      </w:r>
      <w:r>
        <w:noBreakHyphen/>
        <w:t>91.1</w:t>
      </w:r>
      <w:r>
        <w:tab/>
        <w:t>Detection of Message Replay</w:t>
      </w:r>
    </w:p>
    <w:p w14:paraId="69459028" w14:textId="77777777" w:rsidR="00000000" w:rsidRDefault="001F0AD0">
      <w:pPr>
        <w:pStyle w:val="RequirementBody"/>
      </w:pPr>
      <w:r>
        <w:t>SOA to NPAC SMS interface and the NPAC SMS to Local SMS interface shall support detection</w:t>
      </w:r>
      <w:r>
        <w:t xml:space="preserve"> of replay.</w:t>
      </w:r>
    </w:p>
    <w:p w14:paraId="2CB83DF3" w14:textId="77777777" w:rsidR="00000000" w:rsidRDefault="001F0AD0">
      <w:pPr>
        <w:pStyle w:val="RequirementHead"/>
      </w:pPr>
      <w:r>
        <w:t>R7-91.2</w:t>
      </w:r>
      <w:r>
        <w:tab/>
        <w:t>Deletion of a Message</w:t>
      </w:r>
    </w:p>
    <w:p w14:paraId="332D70F0" w14:textId="77777777" w:rsidR="00000000" w:rsidRDefault="001F0AD0">
      <w:pPr>
        <w:pStyle w:val="RequirementBody"/>
      </w:pPr>
      <w:r>
        <w:t>SOA to NPAC SMS interface and the NPAC SMS to Local SMS interface shall support detection of message deletion.</w:t>
      </w:r>
    </w:p>
    <w:p w14:paraId="715282F9" w14:textId="77777777" w:rsidR="00000000" w:rsidRDefault="001F0AD0">
      <w:pPr>
        <w:pStyle w:val="RequirementHead"/>
      </w:pPr>
      <w:r>
        <w:t>R7-91.3</w:t>
      </w:r>
      <w:r>
        <w:tab/>
        <w:t>Modification of a Message</w:t>
      </w:r>
    </w:p>
    <w:p w14:paraId="057777DB" w14:textId="77777777" w:rsidR="00000000" w:rsidRDefault="001F0AD0">
      <w:pPr>
        <w:pStyle w:val="RequirementBody"/>
      </w:pPr>
      <w:r>
        <w:t>SOA to NPAC SMS interface and the NPAC SMS to Local SMS interface sha</w:t>
      </w:r>
      <w:r>
        <w:t>ll support detection of message modification.</w:t>
      </w:r>
    </w:p>
    <w:p w14:paraId="533DC787" w14:textId="77777777" w:rsidR="00000000" w:rsidRDefault="001F0AD0">
      <w:pPr>
        <w:pStyle w:val="RequirementHead"/>
      </w:pPr>
      <w:r>
        <w:t>R7-91.4</w:t>
      </w:r>
      <w:r>
        <w:tab/>
        <w:t>Delay of a Message</w:t>
      </w:r>
    </w:p>
    <w:p w14:paraId="041C5E03" w14:textId="77777777" w:rsidR="00000000" w:rsidRDefault="001F0AD0">
      <w:pPr>
        <w:pStyle w:val="RequirementBody"/>
      </w:pPr>
      <w:r>
        <w:t>SOA to NPAC SMS interface and the NPAC SMS to Local SMS interface shall support detection of message delay.</w:t>
      </w:r>
    </w:p>
    <w:p w14:paraId="4F4F5602" w14:textId="77777777" w:rsidR="00000000" w:rsidRDefault="001F0AD0">
      <w:pPr>
        <w:pStyle w:val="RequirementHead"/>
      </w:pPr>
      <w:r>
        <w:t>R7</w:t>
      </w:r>
      <w:r>
        <w:noBreakHyphen/>
        <w:t>92</w:t>
      </w:r>
      <w:r>
        <w:tab/>
        <w:t>Non</w:t>
      </w:r>
      <w:r>
        <w:noBreakHyphen/>
        <w:t>repudiation of Origin</w:t>
      </w:r>
    </w:p>
    <w:p w14:paraId="31A3580E" w14:textId="77777777" w:rsidR="00000000" w:rsidRDefault="001F0AD0">
      <w:pPr>
        <w:pStyle w:val="RequirementBody"/>
      </w:pPr>
      <w:r>
        <w:t xml:space="preserve">SOA to NPAC SMS interface and the NPAC SMS </w:t>
      </w:r>
      <w:r>
        <w:t>to Local SMS interface shall support non</w:t>
      </w:r>
      <w:r>
        <w:noBreakHyphen/>
        <w:t>repudiation of origin.</w:t>
      </w:r>
    </w:p>
    <w:p w14:paraId="6275D5F1" w14:textId="77777777" w:rsidR="00000000" w:rsidRDefault="001F0AD0">
      <w:pPr>
        <w:pStyle w:val="RequirementHead"/>
      </w:pPr>
      <w:r>
        <w:t>R7</w:t>
      </w:r>
      <w:r>
        <w:noBreakHyphen/>
        <w:t>93</w:t>
      </w:r>
      <w:r>
        <w:tab/>
        <w:t>Access Control</w:t>
      </w:r>
    </w:p>
    <w:p w14:paraId="5D9D7BFB" w14:textId="77777777" w:rsidR="00000000" w:rsidRDefault="001F0AD0">
      <w:pPr>
        <w:pStyle w:val="RequirementBody"/>
      </w:pPr>
      <w:r>
        <w:t>SOA to NPAC SMS interface and the NPAC SMS to Local SMS interface shall allow only authorized parties (i.e., carriers serving a given customer) to cause changes in the NPA</w:t>
      </w:r>
      <w:r>
        <w:t>C SMS database.</w:t>
      </w:r>
    </w:p>
    <w:p w14:paraId="7DAA2891" w14:textId="77777777" w:rsidR="00000000" w:rsidRDefault="001F0AD0">
      <w:pPr>
        <w:pStyle w:val="Heading3"/>
        <w:numPr>
          <w:numberingChange w:id="2675" w:author="Jean Anthony" w:date="2001-03-12T20:36:00Z" w:original="%1:7:0:.%2:9:0:.%3:3:0:"/>
        </w:numPr>
      </w:pPr>
      <w:bookmarkStart w:id="2676" w:name="_Toc367618310"/>
      <w:bookmarkStart w:id="2677" w:name="_Toc368561409"/>
      <w:bookmarkStart w:id="2678" w:name="_Toc368728353"/>
      <w:bookmarkStart w:id="2679" w:name="_Toc380829212"/>
      <w:bookmarkStart w:id="2680" w:name="_Toc436023405"/>
      <w:bookmarkStart w:id="2681" w:name="_Toc436025468"/>
      <w:bookmarkStart w:id="2682" w:name="_Toc508178599"/>
      <w:r>
        <w:t>Security Mechanisms</w:t>
      </w:r>
      <w:bookmarkEnd w:id="2676"/>
      <w:bookmarkEnd w:id="2677"/>
      <w:bookmarkEnd w:id="2678"/>
      <w:bookmarkEnd w:id="2679"/>
      <w:bookmarkEnd w:id="2680"/>
      <w:bookmarkEnd w:id="2681"/>
      <w:bookmarkEnd w:id="2682"/>
    </w:p>
    <w:p w14:paraId="03E34175" w14:textId="77777777" w:rsidR="00000000" w:rsidRDefault="001F0AD0">
      <w:pPr>
        <w:pStyle w:val="BodyText"/>
      </w:pPr>
      <w:r>
        <w:t>This section outlines the requirements to specify security mechanisms.</w:t>
      </w:r>
    </w:p>
    <w:p w14:paraId="4052E5DE" w14:textId="77777777" w:rsidR="00000000" w:rsidRDefault="001F0AD0">
      <w:pPr>
        <w:pStyle w:val="Heading4"/>
        <w:numPr>
          <w:numberingChange w:id="2683" w:author="Jean Anthony" w:date="2001-03-12T20:36:00Z" w:original="%1:7:0:.%2:9:0:.%3:3:0:.%4:1:0:"/>
        </w:numPr>
      </w:pPr>
      <w:bookmarkStart w:id="2684" w:name="_Toc368561410"/>
      <w:bookmarkStart w:id="2685" w:name="_Toc368728354"/>
      <w:bookmarkStart w:id="2686" w:name="_Toc380829213"/>
      <w:bookmarkStart w:id="2687" w:name="_Toc436023406"/>
      <w:bookmarkStart w:id="2688" w:name="_Toc436025469"/>
      <w:bookmarkStart w:id="2689" w:name="_Toc508178600"/>
      <w:r>
        <w:t>Encryption</w:t>
      </w:r>
      <w:bookmarkEnd w:id="2684"/>
      <w:bookmarkEnd w:id="2685"/>
      <w:bookmarkEnd w:id="2686"/>
      <w:bookmarkEnd w:id="2687"/>
      <w:bookmarkEnd w:id="2688"/>
      <w:bookmarkEnd w:id="2689"/>
    </w:p>
    <w:p w14:paraId="4749509C" w14:textId="77777777" w:rsidR="00000000" w:rsidRDefault="001F0AD0">
      <w:pPr>
        <w:pStyle w:val="RequirementHead"/>
      </w:pPr>
      <w:r>
        <w:t>R7</w:t>
      </w:r>
      <w:r>
        <w:noBreakHyphen/>
        <w:t>94.1</w:t>
      </w:r>
      <w:r>
        <w:tab/>
        <w:t>Public Key Crypto System (PKCS)</w:t>
      </w:r>
    </w:p>
    <w:p w14:paraId="62A65E24" w14:textId="77777777" w:rsidR="00000000" w:rsidRDefault="001F0AD0">
      <w:pPr>
        <w:pStyle w:val="RequirementBody"/>
      </w:pPr>
      <w:r>
        <w:t>SOA to NPAC SMS interface and the NPAC SMS to Local SMS interface shall use a public key crypto sy</w:t>
      </w:r>
      <w:r>
        <w:t>stem (PKCS) to provide digital signatures. Since there is no requirement for confidentiality service there is no need for any additional encryption algorithms.</w:t>
      </w:r>
    </w:p>
    <w:p w14:paraId="23767361" w14:textId="77777777" w:rsidR="00000000" w:rsidRDefault="001F0AD0">
      <w:pPr>
        <w:pStyle w:val="RequirementHead"/>
      </w:pPr>
      <w:r>
        <w:t>R7-94.2</w:t>
      </w:r>
      <w:r>
        <w:tab/>
        <w:t>Digital Signature Algorithms</w:t>
      </w:r>
    </w:p>
    <w:p w14:paraId="12352416" w14:textId="77777777" w:rsidR="00000000" w:rsidRDefault="001F0AD0">
      <w:pPr>
        <w:pStyle w:val="RequirementBody"/>
      </w:pPr>
      <w:r>
        <w:t>NPAC SMS shall support one of the digital signature algorit</w:t>
      </w:r>
      <w:r>
        <w:t>hms listed in the OIW Stable Implementation Agreement, Part 12, 1995.</w:t>
      </w:r>
    </w:p>
    <w:p w14:paraId="1BB61D49" w14:textId="77777777" w:rsidR="00000000" w:rsidRDefault="001F0AD0">
      <w:pPr>
        <w:pStyle w:val="RequirementHead"/>
      </w:pPr>
      <w:r>
        <w:t>R7</w:t>
      </w:r>
      <w:r>
        <w:noBreakHyphen/>
        <w:t>95</w:t>
      </w:r>
      <w:r>
        <w:tab/>
        <w:t>RSA Encryption Modulus Size</w:t>
      </w:r>
    </w:p>
    <w:p w14:paraId="348E4353" w14:textId="77777777" w:rsidR="00000000" w:rsidRDefault="001F0AD0">
      <w:pPr>
        <w:pStyle w:val="RequirementBody"/>
      </w:pPr>
      <w:r>
        <w:t>SOA to NPAC SMS interface and the NPAC SMS to Local SMS interface shall require the size of the modulus of each key to be at least 600 bits for RSA encr</w:t>
      </w:r>
      <w:r>
        <w:t>yption.</w:t>
      </w:r>
    </w:p>
    <w:p w14:paraId="50B99DC5" w14:textId="77777777" w:rsidR="00000000" w:rsidRDefault="001F0AD0">
      <w:pPr>
        <w:pStyle w:val="Heading4"/>
        <w:numPr>
          <w:numberingChange w:id="2690" w:author="Jean Anthony" w:date="2001-03-12T20:36:00Z" w:original="%1:7:0:.%2:9:0:.%3:3:0:.%4:2:0:"/>
        </w:numPr>
      </w:pPr>
      <w:bookmarkStart w:id="2691" w:name="_Toc368561411"/>
      <w:bookmarkStart w:id="2692" w:name="_Toc368728355"/>
      <w:bookmarkStart w:id="2693" w:name="_Toc380829214"/>
      <w:bookmarkStart w:id="2694" w:name="_Toc436023407"/>
      <w:bookmarkStart w:id="2695" w:name="_Toc436025470"/>
      <w:bookmarkStart w:id="2696" w:name="_Toc508178601"/>
      <w:r>
        <w:t>Authentication</w:t>
      </w:r>
      <w:bookmarkEnd w:id="2691"/>
      <w:bookmarkEnd w:id="2692"/>
      <w:bookmarkEnd w:id="2693"/>
      <w:bookmarkEnd w:id="2694"/>
      <w:bookmarkEnd w:id="2695"/>
      <w:bookmarkEnd w:id="2696"/>
    </w:p>
    <w:p w14:paraId="7BE66781" w14:textId="77777777" w:rsidR="00000000" w:rsidRDefault="001F0AD0">
      <w:pPr>
        <w:pStyle w:val="RequirementHead"/>
      </w:pPr>
      <w:r>
        <w:t>R7</w:t>
      </w:r>
      <w:r>
        <w:noBreakHyphen/>
        <w:t>96</w:t>
      </w:r>
      <w:r>
        <w:tab/>
        <w:t>Digital Signature Algorithm</w:t>
      </w:r>
    </w:p>
    <w:p w14:paraId="511DB101" w14:textId="77777777" w:rsidR="00000000" w:rsidRDefault="001F0AD0">
      <w:pPr>
        <w:pStyle w:val="RequirementBody"/>
      </w:pPr>
      <w:r>
        <w:t>SOA to NPAC SMS interface and the NPAC SMS to Local SMS interface shall apply the digital signature algorithm to the fields specified below without any separators between those fields or any other ad</w:t>
      </w:r>
      <w:r>
        <w:t>ditional characters.</w:t>
      </w:r>
    </w:p>
    <w:p w14:paraId="7B1C57FD" w14:textId="77777777" w:rsidR="00000000" w:rsidRDefault="001F0AD0" w:rsidP="001F0AD0">
      <w:pPr>
        <w:pStyle w:val="ListBullet1"/>
        <w:numPr>
          <w:ilvl w:val="0"/>
          <w:numId w:val="1"/>
          <w:numberingChange w:id="2697" w:author="Jean Anthony" w:date="2001-03-12T20:36:00Z" w:original=""/>
        </w:numPr>
      </w:pPr>
      <w:r>
        <w:t>System ID</w:t>
      </w:r>
    </w:p>
    <w:p w14:paraId="096882F1" w14:textId="77777777" w:rsidR="00000000" w:rsidRDefault="001F0AD0" w:rsidP="001F0AD0">
      <w:pPr>
        <w:pStyle w:val="ListBullet1"/>
        <w:numPr>
          <w:ilvl w:val="0"/>
          <w:numId w:val="1"/>
          <w:numberingChange w:id="2698" w:author="Jean Anthony" w:date="2001-03-12T20:36:00Z" w:original=""/>
        </w:numPr>
      </w:pPr>
      <w:r>
        <w:t>System type</w:t>
      </w:r>
    </w:p>
    <w:p w14:paraId="09741F1C" w14:textId="77777777" w:rsidR="00000000" w:rsidRDefault="001F0AD0" w:rsidP="001F0AD0">
      <w:pPr>
        <w:pStyle w:val="ListBullet1"/>
        <w:numPr>
          <w:ilvl w:val="0"/>
          <w:numId w:val="1"/>
          <w:numberingChange w:id="2699" w:author="Jean Anthony" w:date="2001-03-12T20:36:00Z" w:original=""/>
        </w:numPr>
      </w:pPr>
      <w:r>
        <w:t>User ID</w:t>
      </w:r>
    </w:p>
    <w:p w14:paraId="46DA3A8E" w14:textId="77777777" w:rsidR="00000000" w:rsidRDefault="001F0AD0" w:rsidP="001F0AD0">
      <w:pPr>
        <w:pStyle w:val="ListBullet1"/>
        <w:numPr>
          <w:ilvl w:val="0"/>
          <w:numId w:val="1"/>
          <w:numberingChange w:id="2700" w:author="Jean Anthony" w:date="2001-03-12T20:36:00Z" w:original=""/>
        </w:numPr>
      </w:pPr>
      <w:r>
        <w:t>Departure time</w:t>
      </w:r>
    </w:p>
    <w:p w14:paraId="3D053B11" w14:textId="77777777" w:rsidR="00000000" w:rsidRDefault="001F0AD0" w:rsidP="001F0AD0">
      <w:pPr>
        <w:pStyle w:val="ListBullet1"/>
        <w:numPr>
          <w:ilvl w:val="0"/>
          <w:numId w:val="1"/>
          <w:numberingChange w:id="2701" w:author="Jean Anthony" w:date="2001-03-12T20:36:00Z" w:original=""/>
        </w:numPr>
      </w:pPr>
      <w:r>
        <w:t>Sequence number</w:t>
      </w:r>
    </w:p>
    <w:p w14:paraId="0CB7E115" w14:textId="77777777" w:rsidR="00000000" w:rsidRDefault="001F0AD0">
      <w:pPr>
        <w:pStyle w:val="RequirementHead"/>
        <w:numPr>
          <w:ilvl w:val="12"/>
          <w:numId w:val="0"/>
        </w:numPr>
        <w:ind w:left="1260" w:hanging="1260"/>
      </w:pPr>
      <w:r>
        <w:t>R7-97</w:t>
      </w:r>
      <w:r>
        <w:tab/>
        <w:t>Authenticator Contents</w:t>
      </w:r>
    </w:p>
    <w:p w14:paraId="0542974F" w14:textId="77777777" w:rsidR="00000000" w:rsidRDefault="001F0AD0">
      <w:pPr>
        <w:pStyle w:val="RequirementBody"/>
        <w:numPr>
          <w:ilvl w:val="12"/>
          <w:numId w:val="0"/>
        </w:numPr>
        <w:spacing w:after="120"/>
      </w:pPr>
      <w:r>
        <w:t>SOA to NPAC SMS interface and the NPAC SMS to Local SMS interface shall provide authentication consisting of the following:</w:t>
      </w:r>
    </w:p>
    <w:p w14:paraId="66B35969" w14:textId="77777777" w:rsidR="00000000" w:rsidRDefault="001F0AD0" w:rsidP="001F0AD0">
      <w:pPr>
        <w:pStyle w:val="ListBullet1"/>
        <w:numPr>
          <w:ilvl w:val="0"/>
          <w:numId w:val="1"/>
          <w:numberingChange w:id="2702" w:author="Jean Anthony" w:date="2001-03-12T20:36:00Z" w:original=""/>
        </w:numPr>
      </w:pPr>
      <w:r>
        <w:t>The unique identity o</w:t>
      </w:r>
      <w:r>
        <w:t>f the sender</w:t>
      </w:r>
    </w:p>
    <w:p w14:paraId="0979F554" w14:textId="77777777" w:rsidR="00000000" w:rsidRDefault="001F0AD0" w:rsidP="001F0AD0">
      <w:pPr>
        <w:pStyle w:val="ListBullet1"/>
        <w:numPr>
          <w:ilvl w:val="0"/>
          <w:numId w:val="1"/>
          <w:numberingChange w:id="2703" w:author="Jean Anthony" w:date="2001-03-12T20:36:00Z" w:original=""/>
        </w:numPr>
      </w:pPr>
      <w:r>
        <w:t>The Generalized Time, corresponding to the issuance of the message</w:t>
      </w:r>
    </w:p>
    <w:p w14:paraId="26C54560" w14:textId="77777777" w:rsidR="00000000" w:rsidRDefault="001F0AD0" w:rsidP="001F0AD0">
      <w:pPr>
        <w:pStyle w:val="ListBullet1"/>
        <w:numPr>
          <w:ilvl w:val="0"/>
          <w:numId w:val="1"/>
          <w:numberingChange w:id="2704" w:author="Jean Anthony" w:date="2001-03-12T20:36:00Z" w:original=""/>
        </w:numPr>
      </w:pPr>
      <w:r>
        <w:t>A sequence number</w:t>
      </w:r>
    </w:p>
    <w:p w14:paraId="79032DA4" w14:textId="77777777" w:rsidR="00000000" w:rsidRDefault="001F0AD0" w:rsidP="001F0AD0">
      <w:pPr>
        <w:pStyle w:val="ListBullet1"/>
        <w:numPr>
          <w:ilvl w:val="0"/>
          <w:numId w:val="1"/>
          <w:numberingChange w:id="2705" w:author="Jean Anthony" w:date="2001-03-12T20:36:00Z" w:original=""/>
        </w:numPr>
      </w:pPr>
      <w:r>
        <w:t>A key identifier</w:t>
      </w:r>
    </w:p>
    <w:p w14:paraId="09FAEE82" w14:textId="77777777" w:rsidR="00000000" w:rsidRDefault="001F0AD0" w:rsidP="001F0AD0">
      <w:pPr>
        <w:pStyle w:val="ListBullet1"/>
        <w:numPr>
          <w:ilvl w:val="0"/>
          <w:numId w:val="1"/>
          <w:numberingChange w:id="2706" w:author="Jean Anthony" w:date="2001-03-12T20:36:00Z" w:original=""/>
        </w:numPr>
      </w:pPr>
      <w:r>
        <w:t>The digital signature of the sender’s identity, Generalized Time and sequence number listed above</w:t>
      </w:r>
    </w:p>
    <w:p w14:paraId="7A9CA380" w14:textId="77777777" w:rsidR="00000000" w:rsidRDefault="001F0AD0" w:rsidP="001F0AD0">
      <w:pPr>
        <w:pStyle w:val="ListBullet1"/>
        <w:numPr>
          <w:ilvl w:val="0"/>
          <w:numId w:val="1"/>
          <w:numberingChange w:id="2707" w:author="Jean Anthony" w:date="2001-03-12T20:36:00Z" w:original=""/>
        </w:numPr>
        <w:spacing w:after="240"/>
      </w:pPr>
      <w:r>
        <w:t>Key list ID</w:t>
      </w:r>
    </w:p>
    <w:p w14:paraId="66396121" w14:textId="77777777" w:rsidR="00000000" w:rsidRDefault="001F0AD0">
      <w:pPr>
        <w:pStyle w:val="RequirementHead"/>
      </w:pPr>
      <w:r>
        <w:t>R7</w:t>
      </w:r>
      <w:r>
        <w:noBreakHyphen/>
        <w:t>98</w:t>
      </w:r>
      <w:r>
        <w:tab/>
        <w:t>Authenticator in Access C</w:t>
      </w:r>
      <w:r>
        <w:t>ontrol Field</w:t>
      </w:r>
    </w:p>
    <w:p w14:paraId="4250241A" w14:textId="77777777" w:rsidR="00000000" w:rsidRDefault="001F0AD0">
      <w:pPr>
        <w:pStyle w:val="RequirementBody"/>
      </w:pPr>
      <w:r>
        <w:t>SOA to NPAC SMS interface and the NPAC SMS to Local SMS interface shall convey the authenticator in the CMIP access control field.</w:t>
      </w:r>
    </w:p>
    <w:p w14:paraId="1785CF9E" w14:textId="77777777" w:rsidR="00000000" w:rsidRDefault="001F0AD0">
      <w:pPr>
        <w:pStyle w:val="Heading4"/>
        <w:numPr>
          <w:numberingChange w:id="2708" w:author="Jean Anthony" w:date="2001-03-12T20:36:00Z" w:original="%1:7:0:.%2:9:0:.%3:3:0:.%4:3:0:"/>
        </w:numPr>
      </w:pPr>
      <w:bookmarkStart w:id="2709" w:name="_Toc368561412"/>
      <w:bookmarkStart w:id="2710" w:name="_Toc368728356"/>
      <w:bookmarkStart w:id="2711" w:name="_Toc380829215"/>
      <w:bookmarkStart w:id="2712" w:name="_Toc436023408"/>
      <w:bookmarkStart w:id="2713" w:name="_Toc436025471"/>
      <w:bookmarkStart w:id="2714" w:name="_Toc508178602"/>
      <w:r>
        <w:t>Data Origin Authentication</w:t>
      </w:r>
      <w:bookmarkEnd w:id="2709"/>
      <w:bookmarkEnd w:id="2710"/>
      <w:bookmarkEnd w:id="2711"/>
      <w:bookmarkEnd w:id="2712"/>
      <w:bookmarkEnd w:id="2713"/>
      <w:bookmarkEnd w:id="2714"/>
    </w:p>
    <w:p w14:paraId="037A8F88" w14:textId="77777777" w:rsidR="00000000" w:rsidRDefault="001F0AD0">
      <w:pPr>
        <w:pStyle w:val="RequirementHead"/>
      </w:pPr>
      <w:r>
        <w:t>R7</w:t>
      </w:r>
      <w:r>
        <w:noBreakHyphen/>
        <w:t>99.1</w:t>
      </w:r>
      <w:r>
        <w:tab/>
        <w:t>Subsequent Messages Contain Access Control Field</w:t>
      </w:r>
    </w:p>
    <w:p w14:paraId="0FE1118D" w14:textId="77777777" w:rsidR="00000000" w:rsidRDefault="001F0AD0">
      <w:pPr>
        <w:pStyle w:val="RequirementBody"/>
      </w:pPr>
      <w:r>
        <w:t>SOA to NPAC SMS interface an</w:t>
      </w:r>
      <w:r>
        <w:t>d the NPAC SMS to Local SMS interface shall ensure that every subsequent CMIP message that contains the access control field carries the authenticator.</w:t>
      </w:r>
    </w:p>
    <w:p w14:paraId="486B0A17" w14:textId="77777777" w:rsidR="00000000" w:rsidRDefault="001F0AD0">
      <w:pPr>
        <w:pStyle w:val="RequirementHead"/>
      </w:pPr>
      <w:r>
        <w:t>R7-99.2</w:t>
      </w:r>
      <w:r>
        <w:tab/>
        <w:t>Separate Counter for Association Sequence Numbers</w:t>
      </w:r>
    </w:p>
    <w:p w14:paraId="4D6EF337" w14:textId="77777777" w:rsidR="00000000" w:rsidRDefault="001F0AD0">
      <w:pPr>
        <w:pStyle w:val="RequirementBody"/>
      </w:pPr>
      <w:r>
        <w:t xml:space="preserve">SOA to NPAC SMS interface and the NPAC SMS to </w:t>
      </w:r>
      <w:r>
        <w:t>Local SMS interface shall verify that each party maintains a separate sequence number counter for each association it uses to send messages.</w:t>
      </w:r>
    </w:p>
    <w:p w14:paraId="34755D2C" w14:textId="77777777" w:rsidR="00000000" w:rsidRDefault="001F0AD0">
      <w:pPr>
        <w:pStyle w:val="RequirementHead"/>
      </w:pPr>
      <w:r>
        <w:t>R7-99.3</w:t>
      </w:r>
      <w:r>
        <w:tab/>
        <w:t>Increment Sequence Numbers</w:t>
      </w:r>
    </w:p>
    <w:p w14:paraId="158432CF" w14:textId="77777777" w:rsidR="00000000" w:rsidRDefault="001F0AD0">
      <w:pPr>
        <w:pStyle w:val="RequirementBody"/>
      </w:pPr>
      <w:r>
        <w:t>SOA to NPAC SMS interface and the NPAC SMS to Local SMS interface shall verify t</w:t>
      </w:r>
      <w:r>
        <w:t>hat every time the authenticator is used the value of the sequence number will be incremented by one.</w:t>
      </w:r>
    </w:p>
    <w:p w14:paraId="0B9DF02A" w14:textId="77777777" w:rsidR="00000000" w:rsidRDefault="001F0AD0">
      <w:pPr>
        <w:pStyle w:val="Heading4"/>
        <w:numPr>
          <w:numberingChange w:id="2715" w:author="Jean Anthony" w:date="2001-03-12T20:36:00Z" w:original="%1:7:0:.%2:9:0:.%3:3:0:.%4:4:0:"/>
        </w:numPr>
      </w:pPr>
      <w:bookmarkStart w:id="2716" w:name="_Toc368561413"/>
      <w:bookmarkStart w:id="2717" w:name="_Toc368728357"/>
      <w:bookmarkStart w:id="2718" w:name="_Toc380829216"/>
      <w:bookmarkStart w:id="2719" w:name="_Toc436023409"/>
      <w:bookmarkStart w:id="2720" w:name="_Toc436025472"/>
      <w:bookmarkStart w:id="2721" w:name="_Toc508178603"/>
      <w:r>
        <w:t>Integrity and Non-repudiation</w:t>
      </w:r>
      <w:bookmarkEnd w:id="2716"/>
      <w:bookmarkEnd w:id="2717"/>
      <w:bookmarkEnd w:id="2718"/>
      <w:bookmarkEnd w:id="2719"/>
      <w:bookmarkEnd w:id="2720"/>
      <w:bookmarkEnd w:id="2721"/>
    </w:p>
    <w:p w14:paraId="4513413E" w14:textId="77777777" w:rsidR="00000000" w:rsidRDefault="001F0AD0">
      <w:pPr>
        <w:pStyle w:val="RequirementHead"/>
      </w:pPr>
      <w:r>
        <w:t>R7</w:t>
      </w:r>
      <w:r>
        <w:noBreakHyphen/>
        <w:t>100.1</w:t>
      </w:r>
      <w:r>
        <w:tab/>
        <w:t>Security Field</w:t>
      </w:r>
    </w:p>
    <w:p w14:paraId="0EBAB407" w14:textId="77777777" w:rsidR="00000000" w:rsidRDefault="001F0AD0">
      <w:pPr>
        <w:pStyle w:val="RequirementBody"/>
      </w:pPr>
      <w:r>
        <w:t>SOA to NPAC SMS interface and the NPAC SMS to Local SMS interface shall ensure that all the notifica</w:t>
      </w:r>
      <w:r>
        <w:t>tions defined for the number portability application contain a security field.</w:t>
      </w:r>
    </w:p>
    <w:p w14:paraId="2B99357B" w14:textId="77777777" w:rsidR="00000000" w:rsidRDefault="001F0AD0">
      <w:pPr>
        <w:pStyle w:val="RequirementHead"/>
      </w:pPr>
      <w:r>
        <w:t>R7-100.2</w:t>
      </w:r>
      <w:r>
        <w:tab/>
        <w:t>Security Field Syntax</w:t>
      </w:r>
    </w:p>
    <w:p w14:paraId="2FA5675B" w14:textId="77777777" w:rsidR="00000000" w:rsidRDefault="001F0AD0">
      <w:pPr>
        <w:pStyle w:val="RequirementBody"/>
      </w:pPr>
      <w:r>
        <w:t>SOA to NPAC SMS interface and the NPAC SMS to Local SMS interface shall ensure that the syntax of the security field used for the notification cor</w:t>
      </w:r>
      <w:r>
        <w:t>responds to the authenticator.</w:t>
      </w:r>
    </w:p>
    <w:p w14:paraId="777AE652" w14:textId="77777777" w:rsidR="00000000" w:rsidRDefault="001F0AD0">
      <w:pPr>
        <w:pStyle w:val="RequirementHead"/>
      </w:pPr>
      <w:r>
        <w:t>R7</w:t>
      </w:r>
      <w:r>
        <w:noBreakHyphen/>
        <w:t>102</w:t>
      </w:r>
      <w:r>
        <w:tab/>
        <w:t>Notifications in Confirmed Mode</w:t>
      </w:r>
    </w:p>
    <w:p w14:paraId="40E2D6F1" w14:textId="77777777" w:rsidR="00000000" w:rsidRDefault="001F0AD0">
      <w:pPr>
        <w:pStyle w:val="RequirementBody"/>
      </w:pPr>
      <w:r>
        <w:t>NPAC SMS shall ensure that all the notifications are sent in the confirmed mode.</w:t>
      </w:r>
    </w:p>
    <w:p w14:paraId="595CBED4" w14:textId="77777777" w:rsidR="00000000" w:rsidRDefault="001F0AD0">
      <w:pPr>
        <w:pStyle w:val="RequirementHead"/>
      </w:pPr>
      <w:r>
        <w:t>R7-103</w:t>
      </w:r>
    </w:p>
    <w:p w14:paraId="5611BEB4" w14:textId="77777777" w:rsidR="00000000" w:rsidRDefault="001F0AD0">
      <w:pPr>
        <w:pStyle w:val="RequirementBody"/>
      </w:pPr>
      <w:r>
        <w:rPr>
          <w:b/>
        </w:rPr>
        <w:t>MISSING in RFP</w:t>
      </w:r>
    </w:p>
    <w:p w14:paraId="01CDEA9E" w14:textId="77777777" w:rsidR="00000000" w:rsidRDefault="001F0AD0">
      <w:pPr>
        <w:pStyle w:val="Heading4"/>
        <w:numPr>
          <w:numberingChange w:id="2722" w:author="Jean Anthony" w:date="2001-03-12T20:36:00Z" w:original="%1:7:0:.%2:9:0:.%3:3:0:.%4:5:0:"/>
        </w:numPr>
      </w:pPr>
      <w:bookmarkStart w:id="2723" w:name="_Toc368561414"/>
      <w:bookmarkStart w:id="2724" w:name="_Toc368728358"/>
      <w:bookmarkStart w:id="2725" w:name="_Toc380829217"/>
      <w:bookmarkStart w:id="2726" w:name="_Toc436023410"/>
      <w:bookmarkStart w:id="2727" w:name="_Toc436025473"/>
      <w:bookmarkStart w:id="2728" w:name="_Toc508178604"/>
      <w:r>
        <w:t>Access Control</w:t>
      </w:r>
      <w:bookmarkEnd w:id="2723"/>
      <w:bookmarkEnd w:id="2724"/>
      <w:bookmarkEnd w:id="2725"/>
      <w:bookmarkEnd w:id="2726"/>
      <w:bookmarkEnd w:id="2727"/>
      <w:bookmarkEnd w:id="2728"/>
    </w:p>
    <w:p w14:paraId="53AE601A" w14:textId="77777777" w:rsidR="00000000" w:rsidRDefault="001F0AD0">
      <w:pPr>
        <w:pStyle w:val="RequirementHead"/>
      </w:pPr>
      <w:r>
        <w:t>R7-104</w:t>
      </w:r>
      <w:r>
        <w:tab/>
        <w:t>Responsible for Access Control</w:t>
      </w:r>
    </w:p>
    <w:p w14:paraId="63A9A1D5" w14:textId="77777777" w:rsidR="00000000" w:rsidRDefault="001F0AD0">
      <w:pPr>
        <w:pStyle w:val="RequirementBody"/>
      </w:pPr>
      <w:r>
        <w:t xml:space="preserve">NPAC SMS shall be responsible </w:t>
      </w:r>
      <w:r>
        <w:t>for access control on the SOA to NPAC SMS interface and the NPAC SMS to Local SMS interface.</w:t>
      </w:r>
    </w:p>
    <w:p w14:paraId="7DB257CB" w14:textId="77777777" w:rsidR="00000000" w:rsidRDefault="001F0AD0">
      <w:pPr>
        <w:pStyle w:val="RequirementHead"/>
      </w:pPr>
      <w:r>
        <w:t>R7-105.2</w:t>
      </w:r>
      <w:r>
        <w:tab/>
        <w:t>Generalized Time</w:t>
      </w:r>
    </w:p>
    <w:p w14:paraId="3DDF0AC5" w14:textId="77777777" w:rsidR="00000000" w:rsidRDefault="001F0AD0">
      <w:pPr>
        <w:pStyle w:val="RequirementBody"/>
      </w:pPr>
      <w:r>
        <w:t>SOA to NPAC SMS interface and the NPAC SMS to Local SMS interface shall ensure that external messages received have a generalized time in</w:t>
      </w:r>
      <w:r>
        <w:t xml:space="preserve"> the access control information within 5 minutes of the NPAC SMS system clock.</w:t>
      </w:r>
    </w:p>
    <w:p w14:paraId="30AD0381" w14:textId="77777777" w:rsidR="00000000" w:rsidRDefault="001F0AD0">
      <w:pPr>
        <w:pStyle w:val="Heading4"/>
        <w:numPr>
          <w:numberingChange w:id="2729" w:author="Jean Anthony" w:date="2001-03-12T20:36:00Z" w:original="%1:7:0:.%2:9:0:.%3:3:0:.%4:6:0:"/>
        </w:numPr>
      </w:pPr>
      <w:bookmarkStart w:id="2730" w:name="_Toc368561415"/>
      <w:bookmarkStart w:id="2731" w:name="_Toc368728359"/>
      <w:bookmarkStart w:id="2732" w:name="_Toc380829218"/>
      <w:bookmarkStart w:id="2733" w:name="_Toc436023411"/>
      <w:bookmarkStart w:id="2734" w:name="_Toc436025474"/>
      <w:bookmarkStart w:id="2735" w:name="_Toc508178605"/>
      <w:r>
        <w:t>Audit Trail</w:t>
      </w:r>
      <w:bookmarkEnd w:id="2730"/>
      <w:bookmarkEnd w:id="2731"/>
      <w:bookmarkEnd w:id="2732"/>
      <w:bookmarkEnd w:id="2733"/>
      <w:bookmarkEnd w:id="2734"/>
      <w:bookmarkEnd w:id="2735"/>
    </w:p>
    <w:p w14:paraId="786C40D4" w14:textId="77777777" w:rsidR="00000000" w:rsidRDefault="001F0AD0">
      <w:pPr>
        <w:pStyle w:val="RequirementHead"/>
      </w:pPr>
      <w:r>
        <w:t>R7-106</w:t>
      </w:r>
      <w:r>
        <w:tab/>
        <w:t>Log Contents</w:t>
      </w:r>
    </w:p>
    <w:p w14:paraId="6C000477" w14:textId="77777777" w:rsidR="00000000" w:rsidRDefault="001F0AD0">
      <w:pPr>
        <w:pStyle w:val="RequirementBody"/>
        <w:spacing w:after="120"/>
      </w:pPr>
      <w:r>
        <w:t>SOA to NPAC SMS interface and the NPAC SMS to Local SMS interface shall keep a log of all of the following:</w:t>
      </w:r>
    </w:p>
    <w:p w14:paraId="57B84862" w14:textId="77777777" w:rsidR="00000000" w:rsidRDefault="001F0AD0" w:rsidP="001F0AD0">
      <w:pPr>
        <w:pStyle w:val="ListBullet1"/>
        <w:numPr>
          <w:ilvl w:val="0"/>
          <w:numId w:val="1"/>
          <w:numberingChange w:id="2736" w:author="Jean Anthony" w:date="2001-03-12T20:36:00Z" w:original=""/>
        </w:numPr>
        <w:spacing w:after="120"/>
      </w:pPr>
      <w:r>
        <w:t xml:space="preserve">Incoming messages that result in the </w:t>
      </w:r>
      <w:r>
        <w:t>setup or termination of associations</w:t>
      </w:r>
    </w:p>
    <w:p w14:paraId="53BDBAE1" w14:textId="77777777" w:rsidR="00000000" w:rsidRDefault="001F0AD0" w:rsidP="001F0AD0">
      <w:pPr>
        <w:pStyle w:val="ListBullet1"/>
        <w:numPr>
          <w:ilvl w:val="0"/>
          <w:numId w:val="1"/>
          <w:numberingChange w:id="2737" w:author="Jean Anthony" w:date="2001-03-12T20:36:00Z" w:original=""/>
        </w:numPr>
        <w:spacing w:after="120"/>
      </w:pPr>
      <w:r>
        <w:t>All invalid messages (invalid signature, sequence number out of order, Generalized Time out of scope, sender not authorized for the implied request)</w:t>
      </w:r>
    </w:p>
    <w:p w14:paraId="30B73D6E" w14:textId="77777777" w:rsidR="00000000" w:rsidRDefault="001F0AD0" w:rsidP="001F0AD0">
      <w:pPr>
        <w:pStyle w:val="ListBullet1"/>
        <w:numPr>
          <w:ilvl w:val="0"/>
          <w:numId w:val="1"/>
          <w:numberingChange w:id="2738" w:author="Jean Anthony" w:date="2001-03-12T20:36:00Z" w:original=""/>
        </w:numPr>
        <w:spacing w:after="360"/>
      </w:pPr>
      <w:r>
        <w:t>All incoming messages that may cause changes to the NPAC SMS database</w:t>
      </w:r>
    </w:p>
    <w:p w14:paraId="00BC69D3" w14:textId="77777777" w:rsidR="00000000" w:rsidRDefault="001F0AD0">
      <w:pPr>
        <w:pStyle w:val="Heading4"/>
        <w:numPr>
          <w:numberingChange w:id="2739" w:author="Jean Anthony" w:date="2001-03-12T20:36:00Z" w:original="%1:7:0:.%2:9:0:.%3:3:0:.%4:7:0:"/>
        </w:numPr>
      </w:pPr>
      <w:bookmarkStart w:id="2740" w:name="_Toc368561416"/>
      <w:bookmarkStart w:id="2741" w:name="_Toc368728360"/>
      <w:bookmarkStart w:id="2742" w:name="_Toc380829219"/>
      <w:bookmarkStart w:id="2743" w:name="_Toc436023412"/>
      <w:bookmarkStart w:id="2744" w:name="_Toc436025475"/>
      <w:bookmarkStart w:id="2745" w:name="_Toc508178606"/>
      <w:r>
        <w:t>Key Exchange</w:t>
      </w:r>
      <w:bookmarkEnd w:id="2740"/>
      <w:bookmarkEnd w:id="2741"/>
      <w:bookmarkEnd w:id="2742"/>
      <w:bookmarkEnd w:id="2743"/>
      <w:bookmarkEnd w:id="2744"/>
      <w:bookmarkEnd w:id="2745"/>
    </w:p>
    <w:p w14:paraId="5734745B" w14:textId="77777777" w:rsidR="00000000" w:rsidRDefault="001F0AD0">
      <w:pPr>
        <w:pStyle w:val="RequirementHead"/>
      </w:pPr>
      <w:r>
        <w:t>R7-107.1</w:t>
      </w:r>
      <w:r>
        <w:tab/>
        <w:t>Lists of Keys</w:t>
      </w:r>
    </w:p>
    <w:p w14:paraId="1260A373" w14:textId="77777777" w:rsidR="00000000" w:rsidRDefault="001F0AD0">
      <w:pPr>
        <w:pStyle w:val="RequirementBody"/>
      </w:pPr>
      <w:r>
        <w:t>NPAC SMS shall ensure that during a security key exchange, each party provide the other with a list of keys.</w:t>
      </w:r>
    </w:p>
    <w:p w14:paraId="206B304C" w14:textId="77777777" w:rsidR="00000000" w:rsidRDefault="001F0AD0">
      <w:pPr>
        <w:pStyle w:val="RequirementHead"/>
      </w:pPr>
      <w:r>
        <w:t>R7-107.2</w:t>
      </w:r>
      <w:r>
        <w:tab/>
        <w:t>Keys in Electronic Form</w:t>
      </w:r>
    </w:p>
    <w:p w14:paraId="4B288BF5" w14:textId="77777777" w:rsidR="00000000" w:rsidRDefault="001F0AD0">
      <w:pPr>
        <w:pStyle w:val="RequirementBody"/>
      </w:pPr>
      <w:r>
        <w:t>NPAC SMS shall provide the list of keys in a secure electronic form.</w:t>
      </w:r>
    </w:p>
    <w:p w14:paraId="6D8E0041" w14:textId="77777777" w:rsidR="00000000" w:rsidRDefault="001F0AD0">
      <w:pPr>
        <w:pStyle w:val="RequirementHead"/>
      </w:pPr>
      <w:r>
        <w:t>R7-107.3</w:t>
      </w:r>
      <w:r>
        <w:tab/>
      </w:r>
      <w:r>
        <w:t>Paper copy of MD5 Hashes of the Keys</w:t>
      </w:r>
    </w:p>
    <w:p w14:paraId="7BACBE09" w14:textId="77777777" w:rsidR="00000000" w:rsidRDefault="001F0AD0">
      <w:pPr>
        <w:pStyle w:val="RequirementBody"/>
      </w:pPr>
      <w:r>
        <w:t>The originator of the list of keys shall also provide the receiver with signed (in ink) paper copy of the MD5 hashes of the keys in the list.</w:t>
      </w:r>
    </w:p>
    <w:p w14:paraId="2D036C5C" w14:textId="77777777" w:rsidR="00000000" w:rsidRDefault="001F0AD0">
      <w:pPr>
        <w:pStyle w:val="RequirementHead"/>
      </w:pPr>
      <w:r>
        <w:t>R7-107.4</w:t>
      </w:r>
      <w:r>
        <w:tab/>
        <w:t>Key List Exchange</w:t>
      </w:r>
    </w:p>
    <w:p w14:paraId="7760E075" w14:textId="77777777" w:rsidR="00000000" w:rsidRDefault="001F0AD0">
      <w:pPr>
        <w:pStyle w:val="RequirementBody"/>
      </w:pPr>
      <w:r>
        <w:t>NPAC SMS shall support exchange of the list of key</w:t>
      </w:r>
      <w:r>
        <w:t>s in person or remotely.</w:t>
      </w:r>
    </w:p>
    <w:p w14:paraId="5A8FDCF1" w14:textId="77777777" w:rsidR="00000000" w:rsidRDefault="001F0AD0">
      <w:pPr>
        <w:pStyle w:val="RequirementHead"/>
      </w:pPr>
      <w:r>
        <w:t>R7-107.5</w:t>
      </w:r>
      <w:r>
        <w:tab/>
        <w:t>Remote Key List Exchange</w:t>
      </w:r>
    </w:p>
    <w:p w14:paraId="5C1BEDE1" w14:textId="77777777" w:rsidR="00000000" w:rsidRDefault="001F0AD0">
      <w:pPr>
        <w:pStyle w:val="RequirementBody"/>
      </w:pPr>
      <w:r>
        <w:t>NPAC SMS shall convey the lists via two different channels, diskette sent via certified mail, and a file sent via Email or FTP using encryption mechanisms if the keys are exchanged remotely.</w:t>
      </w:r>
    </w:p>
    <w:p w14:paraId="3681B2E5" w14:textId="77777777" w:rsidR="00000000" w:rsidRDefault="001F0AD0">
      <w:pPr>
        <w:pStyle w:val="RequirementHead"/>
      </w:pPr>
      <w:r>
        <w:t>R7-108</w:t>
      </w:r>
      <w:r>
        <w:t>.1</w:t>
      </w:r>
      <w:r>
        <w:tab/>
        <w:t>Remote Reception Acknowledgment</w:t>
      </w:r>
    </w:p>
    <w:p w14:paraId="28B8D316" w14:textId="77777777" w:rsidR="00000000" w:rsidRDefault="001F0AD0">
      <w:pPr>
        <w:pStyle w:val="RequirementBody"/>
      </w:pPr>
      <w:r>
        <w:t>NPAC SMS shall support the Service Providers’ acknowledgment via 2 secure electronic forms, Email or FTP using encryption mechanisms.</w:t>
      </w:r>
    </w:p>
    <w:p w14:paraId="5586A8F1" w14:textId="77777777" w:rsidR="00000000" w:rsidRDefault="001F0AD0">
      <w:pPr>
        <w:pStyle w:val="RequirementHead"/>
      </w:pPr>
      <w:r>
        <w:t>R7-108.2</w:t>
      </w:r>
      <w:r>
        <w:tab/>
        <w:t>Acknowledgment Contents</w:t>
      </w:r>
    </w:p>
    <w:p w14:paraId="2A0BF700" w14:textId="77777777" w:rsidR="00000000" w:rsidRDefault="001F0AD0">
      <w:pPr>
        <w:pStyle w:val="RequirementBody"/>
      </w:pPr>
      <w:r>
        <w:t>NPAC SMS shall support the acknowledgment consisting o</w:t>
      </w:r>
      <w:r>
        <w:t>f the MD5 hash of each one of the keys in the list.</w:t>
      </w:r>
    </w:p>
    <w:p w14:paraId="280F7F7C" w14:textId="77777777" w:rsidR="00000000" w:rsidRDefault="001F0AD0">
      <w:pPr>
        <w:pStyle w:val="RequirementHead"/>
      </w:pPr>
      <w:r>
        <w:t>R7-108.3</w:t>
      </w:r>
      <w:r>
        <w:tab/>
        <w:t>Phone Confirmation</w:t>
      </w:r>
    </w:p>
    <w:p w14:paraId="759A92A2" w14:textId="77777777" w:rsidR="00000000" w:rsidRDefault="001F0AD0">
      <w:pPr>
        <w:pStyle w:val="RequirementBody"/>
      </w:pPr>
      <w:r>
        <w:t>The recipient shall call the sender by phone for further confirmation and provide the sender with the MD5 hash of the whole list.</w:t>
      </w:r>
    </w:p>
    <w:p w14:paraId="45F841D8" w14:textId="77777777" w:rsidR="00000000" w:rsidRDefault="001F0AD0">
      <w:pPr>
        <w:pStyle w:val="RequirementHead"/>
      </w:pPr>
      <w:r>
        <w:t>R7-109.1</w:t>
      </w:r>
      <w:r>
        <w:tab/>
        <w:t>Periodic Paper List of Public Keys NP</w:t>
      </w:r>
      <w:r>
        <w:t>AC Uses</w:t>
      </w:r>
    </w:p>
    <w:p w14:paraId="6002D202" w14:textId="77777777" w:rsidR="00000000" w:rsidRDefault="001F0AD0">
      <w:pPr>
        <w:pStyle w:val="RequirementBody"/>
      </w:pPr>
      <w:r>
        <w:t>NPAC SMS shall generate a paper list to each Service Provider of the MD5 hashes of all the public keys used by a Service Provider once a month.</w:t>
      </w:r>
    </w:p>
    <w:p w14:paraId="673F8F0F" w14:textId="77777777" w:rsidR="00000000" w:rsidRDefault="001F0AD0">
      <w:pPr>
        <w:pStyle w:val="RequirementHead"/>
      </w:pPr>
      <w:r>
        <w:t>R7-109.2</w:t>
      </w:r>
      <w:r>
        <w:tab/>
        <w:t>Acknowledgment of Paper List of Public Keys</w:t>
      </w:r>
    </w:p>
    <w:p w14:paraId="0C6027B7" w14:textId="77777777" w:rsidR="00000000" w:rsidRDefault="001F0AD0">
      <w:pPr>
        <w:pStyle w:val="RequirementBody"/>
      </w:pPr>
      <w:r>
        <w:t>NPAC SMS shall verify the identity of the Service P</w:t>
      </w:r>
      <w:r>
        <w:t>rovider to whom the MD5 hashes of the public keys was sent.</w:t>
      </w:r>
    </w:p>
    <w:p w14:paraId="5FE05538" w14:textId="77777777" w:rsidR="00000000" w:rsidRDefault="001F0AD0">
      <w:pPr>
        <w:pStyle w:val="RequirementHead"/>
      </w:pPr>
      <w:r>
        <w:t>R7</w:t>
      </w:r>
      <w:r>
        <w:noBreakHyphen/>
        <w:t>110.1</w:t>
      </w:r>
      <w:r>
        <w:tab/>
        <w:t>List Encryption Keys</w:t>
      </w:r>
    </w:p>
    <w:p w14:paraId="3C3238F5" w14:textId="77777777" w:rsidR="00000000" w:rsidRDefault="001F0AD0">
      <w:pPr>
        <w:pStyle w:val="RequirementBody"/>
      </w:pPr>
      <w:r>
        <w:t>NPAC SMS shall provide each Service Provider with a numbered list of encryption keys, numbered from 1 to 1000.</w:t>
      </w:r>
    </w:p>
    <w:p w14:paraId="6DBFF341" w14:textId="77777777" w:rsidR="00000000" w:rsidRDefault="001F0AD0">
      <w:pPr>
        <w:pStyle w:val="RequirementHead"/>
      </w:pPr>
      <w:r>
        <w:t>R7</w:t>
      </w:r>
      <w:r>
        <w:noBreakHyphen/>
        <w:t>110.3</w:t>
      </w:r>
      <w:r>
        <w:tab/>
        <w:t>List Encryption Keys</w:t>
      </w:r>
    </w:p>
    <w:p w14:paraId="77E40629" w14:textId="77777777" w:rsidR="00000000" w:rsidRDefault="001F0AD0">
      <w:pPr>
        <w:pStyle w:val="RequirementBody"/>
      </w:pPr>
      <w:r>
        <w:t>NPAC SMS shall ensure uni</w:t>
      </w:r>
      <w:r>
        <w:t>que numbering of the keys.</w:t>
      </w:r>
    </w:p>
    <w:p w14:paraId="01CD5559" w14:textId="77777777" w:rsidR="00000000" w:rsidRDefault="001F0AD0">
      <w:pPr>
        <w:pStyle w:val="RequirementHead"/>
      </w:pPr>
      <w:r>
        <w:t>R7</w:t>
      </w:r>
      <w:r>
        <w:noBreakHyphen/>
        <w:t>111.1</w:t>
      </w:r>
      <w:r>
        <w:tab/>
        <w:t>New Encryption Key Can Be Chosen</w:t>
      </w:r>
    </w:p>
    <w:p w14:paraId="3D4FF3F3" w14:textId="77777777" w:rsidR="00000000" w:rsidRDefault="001F0AD0">
      <w:pPr>
        <w:pStyle w:val="RequirementBody"/>
      </w:pPr>
      <w:r>
        <w:t>NPAC SMS shall allow a new encryption key to be chosen with every message that contains a key identifier.</w:t>
      </w:r>
    </w:p>
    <w:p w14:paraId="3F4E8919" w14:textId="77777777" w:rsidR="00000000" w:rsidRDefault="001F0AD0">
      <w:pPr>
        <w:pStyle w:val="RequirementHead"/>
      </w:pPr>
      <w:r>
        <w:t>R7-111.2</w:t>
      </w:r>
      <w:r>
        <w:tab/>
        <w:t>Keys Not Reused</w:t>
      </w:r>
    </w:p>
    <w:p w14:paraId="42EE4A11" w14:textId="77777777" w:rsidR="00000000" w:rsidRDefault="001F0AD0">
      <w:pPr>
        <w:pStyle w:val="RequirementBody"/>
      </w:pPr>
      <w:r>
        <w:t>NPAC SMS shall reject messages that use a key whose usag</w:t>
      </w:r>
      <w:r>
        <w:t>e has stopped.</w:t>
      </w:r>
    </w:p>
    <w:p w14:paraId="4A9C3AAD" w14:textId="77777777" w:rsidR="00000000" w:rsidRDefault="001F0AD0">
      <w:pPr>
        <w:pStyle w:val="RequirementHead"/>
      </w:pPr>
      <w:r>
        <w:t>R7-111.3</w:t>
      </w:r>
      <w:r>
        <w:tab/>
        <w:t>Compromised Keys</w:t>
      </w:r>
    </w:p>
    <w:p w14:paraId="6683EA25" w14:textId="77777777" w:rsidR="00000000" w:rsidRDefault="001F0AD0">
      <w:pPr>
        <w:pStyle w:val="RequirementBody"/>
      </w:pPr>
      <w:r>
        <w:t>NPAC SMS shall allow authorized NPAC SMS personnel to initiate a new key for messages.</w:t>
      </w:r>
    </w:p>
    <w:p w14:paraId="6DBA6B79" w14:textId="77777777" w:rsidR="00000000" w:rsidRDefault="001F0AD0">
      <w:pPr>
        <w:pStyle w:val="RequirementHead"/>
      </w:pPr>
      <w:r>
        <w:t>R7-111.4</w:t>
      </w:r>
      <w:r>
        <w:tab/>
        <w:t>Key Change Once Per Year</w:t>
      </w:r>
    </w:p>
    <w:p w14:paraId="23B9FF97" w14:textId="77777777" w:rsidR="00000000" w:rsidRDefault="001F0AD0">
      <w:pPr>
        <w:pStyle w:val="RequirementBody"/>
      </w:pPr>
      <w:r>
        <w:t>NPAC SMS shall change the key used between the NPAC SMS and Service Provider after one year of</w:t>
      </w:r>
      <w:r>
        <w:t xml:space="preserve"> usage.</w:t>
      </w:r>
    </w:p>
    <w:p w14:paraId="318EF66F" w14:textId="77777777" w:rsidR="00000000" w:rsidRDefault="001F0AD0">
      <w:pPr>
        <w:pStyle w:val="RequirementHead"/>
      </w:pPr>
      <w:r>
        <w:t>R7-111.5</w:t>
      </w:r>
      <w:r>
        <w:tab/>
        <w:t>Key Size Increase Per Year</w:t>
      </w:r>
    </w:p>
    <w:p w14:paraId="5490CB1A" w14:textId="77777777" w:rsidR="00000000" w:rsidRDefault="001F0AD0">
      <w:pPr>
        <w:pStyle w:val="RequirementBody"/>
      </w:pPr>
      <w:r>
        <w:t>NPAC SMS shall allow NPAC SMS personnel to change key sizes for Service Providers as needed to ensure secure communications between the NPAC SMS and the Service Providers.</w:t>
      </w:r>
    </w:p>
    <w:p w14:paraId="51CC88EC" w14:textId="77777777" w:rsidR="00000000" w:rsidRDefault="001F0AD0">
      <w:pPr>
        <w:pStyle w:val="RequirementHead"/>
      </w:pPr>
      <w:r>
        <w:t>R7-111.6</w:t>
      </w:r>
      <w:r>
        <w:tab/>
        <w:t>Per Service Provider Applicatio</w:t>
      </w:r>
      <w:r>
        <w:t>n Basis</w:t>
      </w:r>
    </w:p>
    <w:p w14:paraId="2EADB5D4" w14:textId="77777777" w:rsidR="00000000" w:rsidRDefault="001F0AD0">
      <w:pPr>
        <w:pStyle w:val="RequirementBody"/>
      </w:pPr>
      <w:r>
        <w:t>NPAC SMS shall expect new key initiation to be requested on a per Service Provider application basis.</w:t>
      </w:r>
    </w:p>
    <w:p w14:paraId="592555AA" w14:textId="77777777" w:rsidR="00000000" w:rsidRDefault="001F0AD0">
      <w:pPr>
        <w:pStyle w:val="RequirementHead"/>
      </w:pPr>
      <w:r>
        <w:t>R7-111.7</w:t>
      </w:r>
      <w:r>
        <w:tab/>
        <w:t>NPAC Key Change Algorithm</w:t>
      </w:r>
    </w:p>
    <w:p w14:paraId="085437D3" w14:textId="77777777" w:rsidR="00000000" w:rsidRDefault="001F0AD0">
      <w:pPr>
        <w:pStyle w:val="RequirementBody"/>
      </w:pPr>
      <w:r>
        <w:t>NPAC SMS shall, upon determination that its key list has been compromised, change its own private key.</w:t>
      </w:r>
    </w:p>
    <w:p w14:paraId="21EE3DB2" w14:textId="77777777" w:rsidR="00000000" w:rsidRDefault="001F0AD0">
      <w:pPr>
        <w:pStyle w:val="RequirementHead"/>
      </w:pPr>
      <w:r>
        <w:t>R7-111.8</w:t>
      </w:r>
      <w:r>
        <w:tab/>
        <w:t>Service Provider Key Marked Used/Invalid</w:t>
      </w:r>
    </w:p>
    <w:p w14:paraId="4BC1974D" w14:textId="77777777" w:rsidR="00000000" w:rsidRDefault="001F0AD0">
      <w:pPr>
        <w:pStyle w:val="RequirementBody"/>
      </w:pPr>
      <w:r>
        <w:t>NPAC SMS shall only mark an SP key as invalid or used when the service provider changes keys.</w:t>
      </w:r>
    </w:p>
    <w:p w14:paraId="5CD6434E" w14:textId="77777777" w:rsidR="00000000" w:rsidRDefault="001F0AD0">
      <w:pPr>
        <w:pStyle w:val="RequirementHead"/>
      </w:pPr>
      <w:r>
        <w:t>RR7-1</w:t>
      </w:r>
      <w:r>
        <w:tab/>
        <w:t>Load Key List</w:t>
      </w:r>
    </w:p>
    <w:p w14:paraId="22E0FB7A" w14:textId="77777777" w:rsidR="00000000" w:rsidRDefault="001F0AD0">
      <w:pPr>
        <w:pStyle w:val="RequirementBody"/>
      </w:pPr>
      <w:r>
        <w:t>NPAC SMS shall be able to load a new key list in 15 minutes or less.</w:t>
      </w:r>
    </w:p>
    <w:p w14:paraId="2C1C3FA1" w14:textId="77777777" w:rsidR="00000000" w:rsidRDefault="001F0AD0">
      <w:pPr>
        <w:pStyle w:val="RequirementHead"/>
        <w:ind w:left="0" w:firstLine="0"/>
      </w:pPr>
      <w:r>
        <w:t>RN7-1</w:t>
      </w:r>
      <w:r>
        <w:tab/>
        <w:t xml:space="preserve">Authenticator Contents - </w:t>
      </w:r>
      <w:r>
        <w:t>Individual System Clock Accuracy</w:t>
      </w:r>
    </w:p>
    <w:p w14:paraId="52C1C1D4" w14:textId="77777777" w:rsidR="00000000" w:rsidRDefault="001F0AD0">
      <w:pPr>
        <w:pStyle w:val="RequirementBody"/>
      </w:pPr>
      <w:r>
        <w:t>NPAC SMS shall be responsible for ensuring that the system clock is accurate to within two minutes of GMT.</w:t>
      </w:r>
    </w:p>
    <w:p w14:paraId="6E35C0A6" w14:textId="77777777" w:rsidR="00000000" w:rsidRDefault="001F0AD0">
      <w:pPr>
        <w:pStyle w:val="RequirementHead"/>
      </w:pPr>
      <w:r>
        <w:t>RN7-2</w:t>
      </w:r>
      <w:r>
        <w:tab/>
        <w:t>Authenticator Contents - Zero Sequence Number</w:t>
      </w:r>
    </w:p>
    <w:p w14:paraId="1F2C89F5" w14:textId="77777777" w:rsidR="00000000" w:rsidRDefault="001F0AD0">
      <w:pPr>
        <w:pStyle w:val="RequirementBody"/>
      </w:pPr>
      <w:r>
        <w:t>A sequence number equal to zero shall be required for associatio</w:t>
      </w:r>
      <w:r>
        <w:t>n request and association response messages.</w:t>
      </w:r>
    </w:p>
    <w:p w14:paraId="0AB533FB" w14:textId="77777777" w:rsidR="00000000" w:rsidRDefault="001F0AD0">
      <w:pPr>
        <w:pStyle w:val="RequirementHead"/>
      </w:pPr>
      <w:r>
        <w:t>RR7-2</w:t>
      </w:r>
      <w:r>
        <w:tab/>
        <w:t>Modifying User Name</w:t>
      </w:r>
    </w:p>
    <w:p w14:paraId="6497CB98" w14:textId="77777777" w:rsidR="00000000" w:rsidRDefault="001F0AD0">
      <w:pPr>
        <w:pStyle w:val="RequirementBody"/>
      </w:pPr>
      <w:r>
        <w:t>NPAC SMS shall provide a mechanism for authorized NPAC personnel to change a user name in the NPAC SMS.</w:t>
      </w:r>
    </w:p>
    <w:p w14:paraId="2E6A74E4" w14:textId="77777777" w:rsidR="00000000" w:rsidRDefault="001F0AD0"/>
    <w:p w14:paraId="45130D2B" w14:textId="77777777" w:rsidR="00000000" w:rsidRDefault="001F0AD0">
      <w:pPr>
        <w:rPr>
          <w:b/>
        </w:rPr>
        <w:sectPr w:rsidR="00000000">
          <w:headerReference w:type="default" r:id="rId31"/>
          <w:type w:val="continuous"/>
          <w:pgSz w:w="12240" w:h="15840" w:code="1"/>
          <w:pgMar w:top="1440" w:right="1440" w:bottom="1440" w:left="1440" w:header="720" w:footer="864" w:gutter="0"/>
          <w:pgNumType w:start="1" w:chapStyle="1"/>
          <w:cols w:space="720"/>
        </w:sectPr>
      </w:pPr>
    </w:p>
    <w:p w14:paraId="06ED0942" w14:textId="77777777" w:rsidR="00000000" w:rsidRDefault="001F0AD0">
      <w:pPr>
        <w:pStyle w:val="Heading1"/>
        <w:numPr>
          <w:numberingChange w:id="2746" w:author="Jean Anthony" w:date="2001-03-12T20:36:00Z" w:original="%1:8:0:."/>
        </w:numPr>
      </w:pPr>
      <w:bookmarkStart w:id="2747" w:name="_Toc357417055"/>
      <w:bookmarkStart w:id="2748" w:name="_Toc361567561"/>
      <w:bookmarkStart w:id="2749" w:name="_Toc364226285"/>
      <w:bookmarkStart w:id="2750" w:name="_Toc367618311"/>
      <w:bookmarkStart w:id="2751" w:name="_Toc368561417"/>
      <w:bookmarkStart w:id="2752" w:name="_Toc368728361"/>
      <w:bookmarkStart w:id="2753" w:name="_Toc380829220"/>
      <w:bookmarkStart w:id="2754" w:name="_Toc436023413"/>
      <w:bookmarkStart w:id="2755" w:name="_Toc436025476"/>
      <w:bookmarkStart w:id="2756" w:name="_Toc508178607"/>
      <w:r>
        <w:t>Audit Administration</w:t>
      </w:r>
      <w:bookmarkEnd w:id="2747"/>
      <w:bookmarkEnd w:id="2748"/>
      <w:bookmarkEnd w:id="2749"/>
      <w:bookmarkEnd w:id="2750"/>
      <w:bookmarkEnd w:id="2751"/>
      <w:bookmarkEnd w:id="2752"/>
      <w:bookmarkEnd w:id="2753"/>
      <w:bookmarkEnd w:id="2754"/>
      <w:bookmarkEnd w:id="2755"/>
      <w:bookmarkEnd w:id="2756"/>
    </w:p>
    <w:p w14:paraId="4E88EC43" w14:textId="77777777" w:rsidR="00000000" w:rsidRDefault="001F0AD0">
      <w:pPr>
        <w:pStyle w:val="Heading2"/>
        <w:numPr>
          <w:numberingChange w:id="2757" w:author="Jean Anthony" w:date="2001-03-12T20:36:00Z" w:original="%1:8:0:.%2:1:0:"/>
        </w:numPr>
      </w:pPr>
      <w:bookmarkStart w:id="2758" w:name="_Toc380829221"/>
      <w:bookmarkStart w:id="2759" w:name="_Toc436023414"/>
      <w:bookmarkStart w:id="2760" w:name="_Toc436025477"/>
      <w:bookmarkStart w:id="2761" w:name="_Toc508178608"/>
      <w:r>
        <w:t>Overview</w:t>
      </w:r>
      <w:bookmarkEnd w:id="2758"/>
      <w:bookmarkEnd w:id="2759"/>
      <w:bookmarkEnd w:id="2760"/>
      <w:bookmarkEnd w:id="2761"/>
    </w:p>
    <w:p w14:paraId="75DCA486" w14:textId="77777777" w:rsidR="00000000" w:rsidRDefault="001F0AD0">
      <w:pPr>
        <w:pStyle w:val="BodyText"/>
      </w:pPr>
      <w:r>
        <w:t>An audit function will be necessary for troublesh</w:t>
      </w:r>
      <w:r>
        <w:t>ooting a customer problem and also as a maintenance process to ensure data integrity across the entire LNP network. Audit will be concerned with the process of comparing the NPAC view of the LNP network with one or more of the Service Provider’s view of it</w:t>
      </w:r>
      <w:r>
        <w:t xml:space="preserve">s network.  In the case of “on demand” audits, audits may be initiated by any Service Provider who has reason to believe a problem may exist in another Service Provider’s network.  Such audits are executed via queries to the appropriate Service Provider’s </w:t>
      </w:r>
      <w:r>
        <w:t xml:space="preserve">network, and corrected via downloads to those same networks.  Requirements pertaining to these requirements are given in Sections </w:t>
      </w:r>
      <w:r>
        <w:fldChar w:fldCharType="begin" w:fldLock="1"/>
      </w:r>
      <w:r>
        <w:instrText xml:space="preserve"> REF _Ref377377354 \n </w:instrText>
      </w:r>
      <w:r>
        <w:fldChar w:fldCharType="separate"/>
      </w:r>
      <w:r>
        <w:t>8.2</w:t>
      </w:r>
      <w:r>
        <w:fldChar w:fldCharType="end"/>
      </w:r>
      <w:r>
        <w:t xml:space="preserve"> through </w:t>
      </w:r>
      <w:r>
        <w:fldChar w:fldCharType="begin" w:fldLock="1"/>
      </w:r>
      <w:r>
        <w:instrText xml:space="preserve"> REF _Ref377377395 \n </w:instrText>
      </w:r>
      <w:r>
        <w:fldChar w:fldCharType="separate"/>
      </w:r>
      <w:r>
        <w:t>8.6</w:t>
      </w:r>
      <w:r>
        <w:fldChar w:fldCharType="end"/>
      </w:r>
      <w:r>
        <w:t>.</w:t>
      </w:r>
    </w:p>
    <w:p w14:paraId="2CA08EE2" w14:textId="77777777" w:rsidR="00000000" w:rsidRDefault="001F0AD0">
      <w:pPr>
        <w:pStyle w:val="BodyText"/>
      </w:pPr>
      <w:r>
        <w:t>With audits, two different scenarios are supported, one des</w:t>
      </w:r>
      <w:r>
        <w:t>igned to “sync up” the information contained in the various Local SMS databases with the content of the NPAC SMS database, the other for the NPAC to perform random integrity checks of its own database.</w:t>
      </w:r>
    </w:p>
    <w:p w14:paraId="269644A7" w14:textId="77777777" w:rsidR="00000000" w:rsidRDefault="001F0AD0">
      <w:pPr>
        <w:pStyle w:val="BodyText"/>
      </w:pPr>
      <w:r>
        <w:t>The local SMS will be responsible for comparing databa</w:t>
      </w:r>
      <w:r>
        <w:t>se extracts written to an FTP site by the NPAC SMS with its own version of that same data.  Note that the Service Provider network may contain several network nodes designated for local number portability and may also choose to keep its own copy in its res</w:t>
      </w:r>
      <w:r>
        <w:t>pective SMS.  In the second scenario, the NPAC SMS will select a random sample of active Subscription Versions from its own database, then compare those samples to the representation of that same data in the various Local SMS databases.  Requirements perta</w:t>
      </w:r>
      <w:r>
        <w:t xml:space="preserve">ining to periodic audits are given in Section </w:t>
      </w:r>
      <w:r>
        <w:fldChar w:fldCharType="begin" w:fldLock="1"/>
      </w:r>
      <w:r>
        <w:instrText xml:space="preserve"> REF _Ref377377450 \n </w:instrText>
      </w:r>
      <w:r>
        <w:fldChar w:fldCharType="separate"/>
      </w:r>
      <w:r>
        <w:t>8.7</w:t>
      </w:r>
      <w:r>
        <w:fldChar w:fldCharType="end"/>
      </w:r>
      <w:r>
        <w:t>.</w:t>
      </w:r>
    </w:p>
    <w:p w14:paraId="6DD47842" w14:textId="77777777" w:rsidR="00000000" w:rsidRDefault="001F0AD0">
      <w:pPr>
        <w:pStyle w:val="AssumptionHead"/>
      </w:pPr>
      <w:r>
        <w:t>A8-1</w:t>
      </w:r>
      <w:r>
        <w:tab/>
        <w:t>Service Provider Audits Issued Immediately</w:t>
      </w:r>
    </w:p>
    <w:p w14:paraId="0B1661A8" w14:textId="77777777" w:rsidR="00000000" w:rsidRDefault="001F0AD0">
      <w:pPr>
        <w:pStyle w:val="AssumptionBody"/>
      </w:pPr>
      <w:r>
        <w:t>NPAC SMS will process audit requests from service providers immediately.</w:t>
      </w:r>
    </w:p>
    <w:p w14:paraId="74AD303C" w14:textId="77777777" w:rsidR="00000000" w:rsidRDefault="001F0AD0">
      <w:pPr>
        <w:pStyle w:val="Heading2"/>
        <w:numPr>
          <w:numberingChange w:id="2762" w:author="Jean Anthony" w:date="2001-03-12T20:36:00Z" w:original="%1:8:0:.%2:2:0:"/>
        </w:numPr>
      </w:pPr>
      <w:bookmarkStart w:id="2763" w:name="_Toc357417063"/>
      <w:bookmarkStart w:id="2764" w:name="_Toc361567562"/>
      <w:bookmarkStart w:id="2765" w:name="_Toc364226286"/>
      <w:bookmarkStart w:id="2766" w:name="_Toc367618312"/>
      <w:bookmarkStart w:id="2767" w:name="_Toc368561418"/>
      <w:bookmarkStart w:id="2768" w:name="_Toc368728362"/>
      <w:bookmarkStart w:id="2769" w:name="_Ref377377354"/>
      <w:bookmarkStart w:id="2770" w:name="_Toc380829222"/>
      <w:bookmarkStart w:id="2771" w:name="_Toc436023415"/>
      <w:bookmarkStart w:id="2772" w:name="_Toc436025478"/>
      <w:bookmarkStart w:id="2773" w:name="_Toc508178609"/>
      <w:r>
        <w:t>Service Provider User Functionality</w:t>
      </w:r>
      <w:bookmarkEnd w:id="2763"/>
      <w:bookmarkEnd w:id="2764"/>
      <w:bookmarkEnd w:id="2765"/>
      <w:bookmarkEnd w:id="2766"/>
      <w:bookmarkEnd w:id="2767"/>
      <w:bookmarkEnd w:id="2768"/>
      <w:bookmarkEnd w:id="2769"/>
      <w:bookmarkEnd w:id="2770"/>
      <w:bookmarkEnd w:id="2771"/>
      <w:bookmarkEnd w:id="2772"/>
      <w:bookmarkEnd w:id="2773"/>
    </w:p>
    <w:p w14:paraId="33207591" w14:textId="77777777" w:rsidR="00000000" w:rsidRDefault="001F0AD0">
      <w:pPr>
        <w:pStyle w:val="RequirementHead"/>
      </w:pPr>
      <w:r>
        <w:t>R8</w:t>
      </w:r>
      <w:r>
        <w:noBreakHyphen/>
        <w:t>1</w:t>
      </w:r>
      <w:r>
        <w:tab/>
        <w:t xml:space="preserve">Service Providers </w:t>
      </w:r>
      <w:r>
        <w:t>Audit Request - Single TN</w:t>
      </w:r>
    </w:p>
    <w:p w14:paraId="7F4B1A9B" w14:textId="77777777" w:rsidR="00000000" w:rsidRDefault="001F0AD0">
      <w:pPr>
        <w:pStyle w:val="RequirementBody"/>
      </w:pPr>
      <w:r>
        <w:t>NPAC SMS shall receive an audit request on a single telephone number from the Service Providers.</w:t>
      </w:r>
    </w:p>
    <w:p w14:paraId="7F48B1D4" w14:textId="77777777" w:rsidR="00000000" w:rsidRDefault="001F0AD0">
      <w:pPr>
        <w:pStyle w:val="RequirementHead"/>
      </w:pPr>
      <w:r>
        <w:t>R8</w:t>
      </w:r>
      <w:r>
        <w:noBreakHyphen/>
        <w:t>2.1</w:t>
      </w:r>
      <w:r>
        <w:tab/>
        <w:t xml:space="preserve">Service Providers Audit Request - Range of TNs </w:t>
      </w:r>
    </w:p>
    <w:p w14:paraId="22DB063B" w14:textId="77777777" w:rsidR="00000000" w:rsidRDefault="001F0AD0">
      <w:pPr>
        <w:pStyle w:val="RequirementBody"/>
      </w:pPr>
      <w:r>
        <w:t xml:space="preserve">NPAC SMS shall receive an audit request for a range of telephone numbers from </w:t>
      </w:r>
      <w:r>
        <w:t>the Service Providers.</w:t>
      </w:r>
    </w:p>
    <w:p w14:paraId="478AD4C8" w14:textId="77777777" w:rsidR="00000000" w:rsidRDefault="001F0AD0">
      <w:pPr>
        <w:pStyle w:val="RequirementHead"/>
      </w:pPr>
      <w:r>
        <w:t>R8</w:t>
      </w:r>
      <w:r>
        <w:noBreakHyphen/>
        <w:t>3</w:t>
      </w:r>
      <w:r>
        <w:tab/>
        <w:t>Service Providers Specify Audit Scope</w:t>
      </w:r>
    </w:p>
    <w:p w14:paraId="3411E435" w14:textId="77777777" w:rsidR="00000000" w:rsidRDefault="001F0AD0">
      <w:pPr>
        <w:pStyle w:val="RequirementBody"/>
        <w:spacing w:after="120"/>
      </w:pPr>
      <w:r>
        <w:t>NPAC SMS shall allow Service Providers to specify the scope of an audit by specifying one or more of the following parameters:</w:t>
      </w:r>
    </w:p>
    <w:p w14:paraId="2D6CA025" w14:textId="77777777" w:rsidR="00000000" w:rsidRDefault="001F0AD0" w:rsidP="001F0AD0">
      <w:pPr>
        <w:pStyle w:val="ListBullet1"/>
        <w:numPr>
          <w:ilvl w:val="0"/>
          <w:numId w:val="1"/>
          <w:numberingChange w:id="2774" w:author="Jean Anthony" w:date="2001-03-12T20:36:00Z" w:original=""/>
        </w:numPr>
      </w:pPr>
      <w:r>
        <w:t xml:space="preserve">Specific Service provider network </w:t>
      </w:r>
      <w:r>
        <w:rPr>
          <w:b/>
        </w:rPr>
        <w:t>or</w:t>
      </w:r>
      <w:r>
        <w:t xml:space="preserve"> ALL Service Providers netw</w:t>
      </w:r>
      <w:r>
        <w:t>orks</w:t>
      </w:r>
    </w:p>
    <w:p w14:paraId="3B486B95" w14:textId="77777777" w:rsidR="00000000" w:rsidRDefault="001F0AD0" w:rsidP="001F0AD0">
      <w:pPr>
        <w:pStyle w:val="ListBullet1"/>
        <w:numPr>
          <w:ilvl w:val="0"/>
          <w:numId w:val="1"/>
          <w:numberingChange w:id="2775" w:author="Jean Anthony" w:date="2001-03-12T20:36:00Z" w:original=""/>
        </w:numPr>
      </w:pPr>
      <w:r>
        <w:t xml:space="preserve">Full audit for all LNP attributes </w:t>
      </w:r>
      <w:r>
        <w:rPr>
          <w:b/>
        </w:rPr>
        <w:t>or</w:t>
      </w:r>
      <w:r>
        <w:t xml:space="preserve"> a partial audit where the Service Provider can specify one or more of the following LNP attributes:</w:t>
      </w:r>
    </w:p>
    <w:p w14:paraId="6453F92F" w14:textId="77777777" w:rsidR="00000000" w:rsidRDefault="001F0AD0" w:rsidP="001F0AD0">
      <w:pPr>
        <w:pStyle w:val="ListBullet2"/>
        <w:numPr>
          <w:ilvl w:val="0"/>
          <w:numId w:val="4"/>
          <w:numberingChange w:id="2776" w:author="Jean Anthony" w:date="2001-03-12T20:36:00Z" w:original=""/>
        </w:numPr>
      </w:pPr>
      <w:r>
        <w:t>LIDB data</w:t>
      </w:r>
    </w:p>
    <w:p w14:paraId="048B79E9" w14:textId="77777777" w:rsidR="00000000" w:rsidRDefault="001F0AD0" w:rsidP="001F0AD0">
      <w:pPr>
        <w:pStyle w:val="ListBullet2"/>
        <w:numPr>
          <w:ilvl w:val="0"/>
          <w:numId w:val="4"/>
          <w:numberingChange w:id="2777" w:author="Jean Anthony" w:date="2001-03-12T20:36:00Z" w:original=""/>
        </w:numPr>
      </w:pPr>
      <w:r>
        <w:t>CLASS data</w:t>
      </w:r>
    </w:p>
    <w:p w14:paraId="75D0A074" w14:textId="77777777" w:rsidR="00000000" w:rsidRDefault="001F0AD0" w:rsidP="001F0AD0">
      <w:pPr>
        <w:pStyle w:val="ListBullet2"/>
        <w:numPr>
          <w:ilvl w:val="0"/>
          <w:numId w:val="4"/>
          <w:numberingChange w:id="2778" w:author="Jean Anthony" w:date="2001-03-12T20:36:00Z" w:original=""/>
        </w:numPr>
      </w:pPr>
      <w:r>
        <w:t>LRN data</w:t>
      </w:r>
    </w:p>
    <w:p w14:paraId="5FA886E9" w14:textId="77777777" w:rsidR="00000000" w:rsidRDefault="001F0AD0" w:rsidP="001F0AD0">
      <w:pPr>
        <w:pStyle w:val="ListBullet2"/>
        <w:numPr>
          <w:ilvl w:val="0"/>
          <w:numId w:val="4"/>
          <w:numberingChange w:id="2779" w:author="Jean Anthony" w:date="2001-03-12T20:36:00Z" w:original=""/>
        </w:numPr>
      </w:pPr>
      <w:r>
        <w:t>CNAM data</w:t>
      </w:r>
    </w:p>
    <w:p w14:paraId="5F4C93C0" w14:textId="77777777" w:rsidR="00000000" w:rsidRDefault="001F0AD0" w:rsidP="001F0AD0">
      <w:pPr>
        <w:pStyle w:val="ListBullet2"/>
        <w:numPr>
          <w:ilvl w:val="0"/>
          <w:numId w:val="4"/>
          <w:numberingChange w:id="2780" w:author="Jean Anthony" w:date="2001-03-12T20:36:00Z" w:original=""/>
        </w:numPr>
      </w:pPr>
      <w:r>
        <w:t>ISVM data</w:t>
      </w:r>
    </w:p>
    <w:p w14:paraId="17CD174D" w14:textId="77777777" w:rsidR="00000000" w:rsidRDefault="001F0AD0" w:rsidP="001F0AD0">
      <w:pPr>
        <w:pStyle w:val="ListBullet2"/>
        <w:numPr>
          <w:ilvl w:val="0"/>
          <w:numId w:val="4"/>
          <w:numberingChange w:id="2781" w:author="Jean Anthony" w:date="2001-03-12T20:36:00Z" w:original=""/>
        </w:numPr>
      </w:pPr>
      <w:r>
        <w:t>WSMSC data (only Service Provider Local SMSs that support this a</w:t>
      </w:r>
      <w:r>
        <w:t>ttribute will be audited on this attribute)</w:t>
      </w:r>
    </w:p>
    <w:p w14:paraId="3203A3B0" w14:textId="77777777" w:rsidR="00000000" w:rsidRDefault="001F0AD0">
      <w:pPr>
        <w:pStyle w:val="BodyText2"/>
        <w:spacing w:after="360"/>
      </w:pPr>
      <w:r>
        <w:rPr>
          <w:b/>
        </w:rPr>
        <w:t>Default</w:t>
      </w:r>
      <w:r>
        <w:t>:  Full audit</w:t>
      </w:r>
    </w:p>
    <w:p w14:paraId="50AB720D" w14:textId="77777777" w:rsidR="00000000" w:rsidRDefault="001F0AD0">
      <w:pPr>
        <w:pStyle w:val="Heading2"/>
        <w:numPr>
          <w:numberingChange w:id="2782" w:author="Jean Anthony" w:date="2001-03-12T20:36:00Z" w:original="%1:8:0:.%2:3:0:"/>
        </w:numPr>
      </w:pPr>
      <w:bookmarkStart w:id="2783" w:name="_Toc357417064"/>
      <w:bookmarkStart w:id="2784" w:name="_Toc361567563"/>
      <w:bookmarkStart w:id="2785" w:name="_Toc364226287"/>
      <w:bookmarkStart w:id="2786" w:name="_Toc367618313"/>
      <w:bookmarkStart w:id="2787" w:name="_Toc368561419"/>
      <w:bookmarkStart w:id="2788" w:name="_Toc368728363"/>
      <w:bookmarkStart w:id="2789" w:name="_Toc380829223"/>
      <w:bookmarkStart w:id="2790" w:name="_Toc436023416"/>
      <w:bookmarkStart w:id="2791" w:name="_Toc436025479"/>
      <w:bookmarkStart w:id="2792" w:name="_Toc508178610"/>
      <w:r>
        <w:t>NPAC User Functionality</w:t>
      </w:r>
      <w:bookmarkEnd w:id="2783"/>
      <w:bookmarkEnd w:id="2784"/>
      <w:bookmarkEnd w:id="2785"/>
      <w:bookmarkEnd w:id="2786"/>
      <w:bookmarkEnd w:id="2787"/>
      <w:bookmarkEnd w:id="2788"/>
      <w:bookmarkEnd w:id="2789"/>
      <w:bookmarkEnd w:id="2790"/>
      <w:bookmarkEnd w:id="2791"/>
      <w:bookmarkEnd w:id="2792"/>
    </w:p>
    <w:p w14:paraId="5C4331C4" w14:textId="77777777" w:rsidR="00000000" w:rsidRDefault="001F0AD0">
      <w:pPr>
        <w:pStyle w:val="RequirementHead"/>
      </w:pPr>
      <w:r>
        <w:t>R8-4</w:t>
      </w:r>
      <w:r>
        <w:tab/>
        <w:t>NPAC Personnel Audit Request - Single TN</w:t>
      </w:r>
    </w:p>
    <w:p w14:paraId="18D90C44" w14:textId="77777777" w:rsidR="00000000" w:rsidRDefault="001F0AD0">
      <w:pPr>
        <w:pStyle w:val="RequirementBody"/>
      </w:pPr>
      <w:r>
        <w:t>NPAC SMS shall allow NPAC personnel to issue an audit request on a single telephone number.</w:t>
      </w:r>
    </w:p>
    <w:p w14:paraId="59B83AEF" w14:textId="77777777" w:rsidR="00000000" w:rsidRDefault="001F0AD0">
      <w:pPr>
        <w:pStyle w:val="RequirementHead"/>
      </w:pPr>
      <w:r>
        <w:t>R8-5.1</w:t>
      </w:r>
      <w:r>
        <w:tab/>
        <w:t>NPAC Personnel Audit R</w:t>
      </w:r>
      <w:r>
        <w:t>equest - Range of TNs</w:t>
      </w:r>
    </w:p>
    <w:p w14:paraId="0BB9BF70" w14:textId="77777777" w:rsidR="00000000" w:rsidRDefault="001F0AD0">
      <w:pPr>
        <w:pStyle w:val="RequirementBody"/>
      </w:pPr>
      <w:r>
        <w:t>NPAC SMS shall allow NPAC personnel to issue an audit request for a range of telephone numbers.</w:t>
      </w:r>
    </w:p>
    <w:p w14:paraId="6FF1F2A4" w14:textId="77777777" w:rsidR="00000000" w:rsidRDefault="001F0AD0">
      <w:pPr>
        <w:pStyle w:val="RequirementHead"/>
      </w:pPr>
      <w:r>
        <w:t>R8-6.1</w:t>
      </w:r>
      <w:r>
        <w:tab/>
        <w:t>Specify an Immediate Audit Request</w:t>
      </w:r>
    </w:p>
    <w:p w14:paraId="2FF67E4E" w14:textId="77777777" w:rsidR="00000000" w:rsidRDefault="001F0AD0">
      <w:pPr>
        <w:pStyle w:val="RequirementBody"/>
      </w:pPr>
      <w:r>
        <w:t xml:space="preserve">NPAC SMS shall provide NPAC personnel and users of the SOA to NPAC SMS interface the capability </w:t>
      </w:r>
      <w:r>
        <w:t>to issue an audit request to be executed immediately.</w:t>
      </w:r>
    </w:p>
    <w:p w14:paraId="1E585293" w14:textId="77777777" w:rsidR="00000000" w:rsidRDefault="001F0AD0">
      <w:pPr>
        <w:pStyle w:val="RequirementHead"/>
      </w:pPr>
      <w:r>
        <w:t>R8-9</w:t>
      </w:r>
      <w:r>
        <w:tab/>
        <w:t>NPAC Personnel Specify Audit Scope</w:t>
      </w:r>
    </w:p>
    <w:p w14:paraId="3D649BE2" w14:textId="77777777" w:rsidR="00000000" w:rsidRDefault="001F0AD0">
      <w:pPr>
        <w:pStyle w:val="RequirementBody"/>
        <w:spacing w:after="120"/>
      </w:pPr>
      <w:r>
        <w:t>NPAC SMS shall allow NPAC SMS Personnel to specify the scope of an audit by specifying one or more of the following parameters:</w:t>
      </w:r>
    </w:p>
    <w:p w14:paraId="57BCF5B5" w14:textId="77777777" w:rsidR="00000000" w:rsidRDefault="001F0AD0" w:rsidP="001F0AD0">
      <w:pPr>
        <w:pStyle w:val="ListBullet1"/>
        <w:numPr>
          <w:ilvl w:val="0"/>
          <w:numId w:val="1"/>
          <w:numberingChange w:id="2793" w:author="Jean Anthony" w:date="2001-03-12T20:36:00Z" w:original=""/>
        </w:numPr>
      </w:pPr>
      <w:r>
        <w:t xml:space="preserve">Specific Service Provider network </w:t>
      </w:r>
      <w:r>
        <w:rPr>
          <w:b/>
        </w:rPr>
        <w:t>or</w:t>
      </w:r>
      <w:r>
        <w:t xml:space="preserve"> ALL Service Providers networks.</w:t>
      </w:r>
    </w:p>
    <w:p w14:paraId="072AFAF9" w14:textId="77777777" w:rsidR="00000000" w:rsidRDefault="001F0AD0" w:rsidP="001F0AD0">
      <w:pPr>
        <w:pStyle w:val="ListBullet1"/>
        <w:numPr>
          <w:ilvl w:val="0"/>
          <w:numId w:val="1"/>
          <w:numberingChange w:id="2794" w:author="Jean Anthony" w:date="2001-03-12T20:36:00Z" w:original=""/>
        </w:numPr>
      </w:pPr>
      <w:r>
        <w:t xml:space="preserve">Full audit for all LNP attributes </w:t>
      </w:r>
      <w:r>
        <w:rPr>
          <w:b/>
        </w:rPr>
        <w:t>or</w:t>
      </w:r>
      <w:r>
        <w:t xml:space="preserve"> a partial audit where the Service Provider can specify one or more of the following LNP attributes:</w:t>
      </w:r>
    </w:p>
    <w:p w14:paraId="16EACA3F" w14:textId="77777777" w:rsidR="00000000" w:rsidRDefault="001F0AD0" w:rsidP="001F0AD0">
      <w:pPr>
        <w:pStyle w:val="ListBullet2"/>
        <w:numPr>
          <w:ilvl w:val="0"/>
          <w:numId w:val="4"/>
          <w:numberingChange w:id="2795" w:author="Jean Anthony" w:date="2001-03-12T20:36:00Z" w:original=""/>
        </w:numPr>
      </w:pPr>
      <w:r>
        <w:t>LIDB data</w:t>
      </w:r>
    </w:p>
    <w:p w14:paraId="485D97AC" w14:textId="77777777" w:rsidR="00000000" w:rsidRDefault="001F0AD0" w:rsidP="001F0AD0">
      <w:pPr>
        <w:pStyle w:val="ListBullet2"/>
        <w:numPr>
          <w:ilvl w:val="0"/>
          <w:numId w:val="4"/>
          <w:numberingChange w:id="2796" w:author="Jean Anthony" w:date="2001-03-12T20:36:00Z" w:original=""/>
        </w:numPr>
      </w:pPr>
      <w:r>
        <w:t>CLASS data</w:t>
      </w:r>
    </w:p>
    <w:p w14:paraId="49907195" w14:textId="77777777" w:rsidR="00000000" w:rsidRDefault="001F0AD0" w:rsidP="001F0AD0">
      <w:pPr>
        <w:pStyle w:val="ListBullet2"/>
        <w:numPr>
          <w:ilvl w:val="0"/>
          <w:numId w:val="4"/>
          <w:numberingChange w:id="2797" w:author="Jean Anthony" w:date="2001-03-12T20:36:00Z" w:original=""/>
        </w:numPr>
      </w:pPr>
      <w:r>
        <w:t>LRN data</w:t>
      </w:r>
    </w:p>
    <w:p w14:paraId="456241A3" w14:textId="77777777" w:rsidR="00000000" w:rsidRDefault="001F0AD0" w:rsidP="001F0AD0">
      <w:pPr>
        <w:pStyle w:val="ListBullet2"/>
        <w:numPr>
          <w:ilvl w:val="0"/>
          <w:numId w:val="4"/>
          <w:numberingChange w:id="2798" w:author="Jean Anthony" w:date="2001-03-12T20:36:00Z" w:original=""/>
        </w:numPr>
      </w:pPr>
      <w:r>
        <w:t>CNAM data</w:t>
      </w:r>
    </w:p>
    <w:p w14:paraId="657CE241" w14:textId="77777777" w:rsidR="00000000" w:rsidRDefault="001F0AD0" w:rsidP="001F0AD0">
      <w:pPr>
        <w:pStyle w:val="ListBullet2"/>
        <w:numPr>
          <w:ilvl w:val="0"/>
          <w:numId w:val="4"/>
          <w:numberingChange w:id="2799" w:author="Jean Anthony" w:date="2001-03-12T20:36:00Z" w:original=""/>
        </w:numPr>
      </w:pPr>
      <w:r>
        <w:t>ISVM data</w:t>
      </w:r>
    </w:p>
    <w:p w14:paraId="0300C1DE" w14:textId="77777777" w:rsidR="00000000" w:rsidRDefault="001F0AD0" w:rsidP="001F0AD0">
      <w:pPr>
        <w:pStyle w:val="ListBullet2"/>
        <w:numPr>
          <w:ilvl w:val="0"/>
          <w:numId w:val="4"/>
          <w:numberingChange w:id="2800" w:author="Jean Anthony" w:date="2001-03-12T20:36:00Z" w:original=""/>
        </w:numPr>
      </w:pPr>
      <w:r>
        <w:t xml:space="preserve">WSMSC data (only Service Provider </w:t>
      </w:r>
      <w:r>
        <w:t>Local SMSs that support this attribute will be audited on this attribute)</w:t>
      </w:r>
    </w:p>
    <w:p w14:paraId="4F1A047D" w14:textId="77777777" w:rsidR="00000000" w:rsidRDefault="001F0AD0">
      <w:pPr>
        <w:pStyle w:val="BodyText2"/>
      </w:pPr>
      <w:r>
        <w:rPr>
          <w:b/>
        </w:rPr>
        <w:t>Default</w:t>
      </w:r>
      <w:r>
        <w:t>:  Full audit</w:t>
      </w:r>
    </w:p>
    <w:p w14:paraId="342B1B03" w14:textId="77777777" w:rsidR="00000000" w:rsidRDefault="001F0AD0">
      <w:pPr>
        <w:pStyle w:val="BodyText"/>
        <w:spacing w:after="360"/>
      </w:pPr>
      <w:r>
        <w:t>Specify an activation Date/Time stamp range, i.e., only audit records activated between a specific time window.</w:t>
      </w:r>
    </w:p>
    <w:p w14:paraId="74B80646" w14:textId="77777777" w:rsidR="00000000" w:rsidRDefault="001F0AD0">
      <w:pPr>
        <w:pStyle w:val="RequirementHead"/>
      </w:pPr>
      <w:r>
        <w:t>R8</w:t>
      </w:r>
      <w:r>
        <w:noBreakHyphen/>
        <w:t>10</w:t>
      </w:r>
      <w:r>
        <w:tab/>
        <w:t>NPAC Personnel Status of Audit Request</w:t>
      </w:r>
    </w:p>
    <w:p w14:paraId="52D59082" w14:textId="77777777" w:rsidR="00000000" w:rsidRDefault="001F0AD0">
      <w:pPr>
        <w:pStyle w:val="RequirementBody"/>
      </w:pPr>
      <w:r>
        <w:t>NPAC</w:t>
      </w:r>
      <w:r>
        <w:t xml:space="preserve"> SMS shall allow NPAC personnel to obtain the final results of an audit request.</w:t>
      </w:r>
    </w:p>
    <w:p w14:paraId="6615A66A" w14:textId="77777777" w:rsidR="00000000" w:rsidRDefault="001F0AD0">
      <w:pPr>
        <w:pStyle w:val="RequirementHead"/>
      </w:pPr>
      <w:r>
        <w:t>R8-11</w:t>
      </w:r>
      <w:r>
        <w:tab/>
        <w:t>Audit Progress Indicators</w:t>
      </w:r>
    </w:p>
    <w:p w14:paraId="679E0C85" w14:textId="77777777" w:rsidR="00000000" w:rsidRDefault="001F0AD0">
      <w:pPr>
        <w:pStyle w:val="RequirementBody"/>
      </w:pPr>
      <w:r>
        <w:t>NPAC SMS shall indicate the progress of an audit as the percentage of records audited, when supplying the status of an audit request.</w:t>
      </w:r>
    </w:p>
    <w:p w14:paraId="35532641" w14:textId="77777777" w:rsidR="00000000" w:rsidRDefault="001F0AD0">
      <w:pPr>
        <w:pStyle w:val="RequirementHead"/>
      </w:pPr>
      <w:r>
        <w:t>R8</w:t>
      </w:r>
      <w:r>
        <w:noBreakHyphen/>
        <w:t>12</w:t>
      </w:r>
      <w:r>
        <w:tab/>
        <w:t>NPA</w:t>
      </w:r>
      <w:r>
        <w:t>C Personnel Cancel of an Audit</w:t>
      </w:r>
    </w:p>
    <w:p w14:paraId="51EF6095" w14:textId="77777777" w:rsidR="00000000" w:rsidRDefault="001F0AD0">
      <w:pPr>
        <w:pStyle w:val="RequirementBody"/>
      </w:pPr>
      <w:r>
        <w:t>NPAC SMS shall allow NPAC personnel to cancel an audit request.</w:t>
      </w:r>
    </w:p>
    <w:p w14:paraId="67590D37" w14:textId="77777777" w:rsidR="00000000" w:rsidRDefault="001F0AD0">
      <w:pPr>
        <w:pStyle w:val="Heading2"/>
        <w:numPr>
          <w:numberingChange w:id="2801" w:author="Jean Anthony" w:date="2001-03-12T20:36:00Z" w:original="%1:8:0:.%2:4:0:"/>
        </w:numPr>
      </w:pPr>
      <w:bookmarkStart w:id="2802" w:name="_Toc357417065"/>
      <w:bookmarkStart w:id="2803" w:name="_Toc361567564"/>
      <w:bookmarkStart w:id="2804" w:name="_Toc364226288"/>
      <w:bookmarkStart w:id="2805" w:name="_Toc367618314"/>
      <w:bookmarkStart w:id="2806" w:name="_Toc368561420"/>
      <w:bookmarkStart w:id="2807" w:name="_Toc368728364"/>
      <w:bookmarkStart w:id="2808" w:name="_Toc380829224"/>
      <w:bookmarkStart w:id="2809" w:name="_Toc436023417"/>
      <w:bookmarkStart w:id="2810" w:name="_Toc436025480"/>
      <w:bookmarkStart w:id="2811" w:name="_Toc508178611"/>
      <w:r>
        <w:t>System Functionality</w:t>
      </w:r>
      <w:bookmarkEnd w:id="2802"/>
      <w:bookmarkEnd w:id="2803"/>
      <w:bookmarkEnd w:id="2804"/>
      <w:bookmarkEnd w:id="2805"/>
      <w:bookmarkEnd w:id="2806"/>
      <w:bookmarkEnd w:id="2807"/>
      <w:bookmarkEnd w:id="2808"/>
      <w:bookmarkEnd w:id="2809"/>
      <w:bookmarkEnd w:id="2810"/>
      <w:bookmarkEnd w:id="2811"/>
    </w:p>
    <w:p w14:paraId="5E5CF60F" w14:textId="77777777" w:rsidR="00000000" w:rsidRDefault="001F0AD0">
      <w:pPr>
        <w:pStyle w:val="RequirementHead"/>
      </w:pPr>
      <w:r>
        <w:t>R8</w:t>
      </w:r>
      <w:r>
        <w:noBreakHyphen/>
        <w:t>15.1</w:t>
      </w:r>
      <w:r>
        <w:tab/>
        <w:t>NPAC Personnel View of ALL Audit Requests</w:t>
      </w:r>
    </w:p>
    <w:p w14:paraId="2F5879B0" w14:textId="77777777" w:rsidR="00000000" w:rsidRDefault="001F0AD0">
      <w:pPr>
        <w:pStyle w:val="RequirementBody"/>
      </w:pPr>
      <w:r>
        <w:t>NPAC SMS shall allow NPAC Personnel to view ALL audit requests including requests issued b</w:t>
      </w:r>
      <w:r>
        <w:t>y the Service Providers.</w:t>
      </w:r>
    </w:p>
    <w:p w14:paraId="70411F6A" w14:textId="77777777" w:rsidR="00000000" w:rsidRDefault="001F0AD0">
      <w:pPr>
        <w:pStyle w:val="RequirementHead"/>
      </w:pPr>
      <w:r>
        <w:t>R8-15.2</w:t>
      </w:r>
      <w:r>
        <w:tab/>
        <w:t>Mechanized SOA Interface Obtain Audit Requests</w:t>
      </w:r>
    </w:p>
    <w:p w14:paraId="0D5F147B" w14:textId="77777777" w:rsidR="00000000" w:rsidRDefault="001F0AD0">
      <w:pPr>
        <w:pStyle w:val="RequirementBody"/>
      </w:pPr>
      <w:r>
        <w:t>NPAC SMS shall allow the mechanized SOA interface to obtain all audit requests issued from that particular mechanized SOA interface.</w:t>
      </w:r>
    </w:p>
    <w:p w14:paraId="13A1669D" w14:textId="77777777" w:rsidR="00000000" w:rsidRDefault="001F0AD0">
      <w:pPr>
        <w:pStyle w:val="RequirementHead"/>
      </w:pPr>
      <w:r>
        <w:t>R8-15.3</w:t>
      </w:r>
      <w:r>
        <w:tab/>
        <w:t>Send Audit Results to Originating S</w:t>
      </w:r>
      <w:r>
        <w:t>OA</w:t>
      </w:r>
    </w:p>
    <w:p w14:paraId="31EA43CB" w14:textId="77777777" w:rsidR="00000000" w:rsidRDefault="001F0AD0">
      <w:pPr>
        <w:pStyle w:val="RequirementBody"/>
      </w:pPr>
      <w:r>
        <w:t>NPAC SMS shall send audit results to the originating SOA.</w:t>
      </w:r>
    </w:p>
    <w:p w14:paraId="0337836A" w14:textId="77777777" w:rsidR="00000000" w:rsidRDefault="001F0AD0">
      <w:pPr>
        <w:pStyle w:val="RequirementHead"/>
      </w:pPr>
      <w:r>
        <w:t>R8</w:t>
      </w:r>
      <w:r>
        <w:noBreakHyphen/>
        <w:t>16.1</w:t>
      </w:r>
      <w:r>
        <w:tab/>
        <w:t>Flow of Audit Execution</w:t>
      </w:r>
    </w:p>
    <w:p w14:paraId="03B9239F" w14:textId="77777777" w:rsidR="00000000" w:rsidRDefault="001F0AD0">
      <w:pPr>
        <w:pStyle w:val="RequirementBody"/>
      </w:pPr>
      <w:r>
        <w:t xml:space="preserve">NPAC SMS shall send the query resulting from the audit request to the local Service Providers' networks that are accepting Subscription Version data downloads for </w:t>
      </w:r>
      <w:r>
        <w:t>the given NPA-NXX via the NPAC SMS to Local SMS interface, as described in the NPAC SMS Interoperable Interface Specification.</w:t>
      </w:r>
    </w:p>
    <w:p w14:paraId="70984162" w14:textId="77777777" w:rsidR="00000000" w:rsidRDefault="001F0AD0">
      <w:pPr>
        <w:pStyle w:val="RequirementHead"/>
      </w:pPr>
      <w:r>
        <w:t>R8</w:t>
      </w:r>
      <w:r>
        <w:noBreakHyphen/>
        <w:t>17.1</w:t>
      </w:r>
      <w:r>
        <w:tab/>
        <w:t>Compare NPAC SMS Subscription Versions to Service Provider Subscription Versions</w:t>
      </w:r>
    </w:p>
    <w:p w14:paraId="1C114D65" w14:textId="77777777" w:rsidR="00000000" w:rsidRDefault="001F0AD0">
      <w:pPr>
        <w:pStyle w:val="RequirementBody"/>
      </w:pPr>
      <w:r>
        <w:t>NPAC SMS shall conduct a comparison of t</w:t>
      </w:r>
      <w:r>
        <w:t>he Subscription Versions belonging to the Service Provider to its own Subscription Versions.</w:t>
      </w:r>
    </w:p>
    <w:p w14:paraId="5ED2EF89" w14:textId="77777777" w:rsidR="00000000" w:rsidRDefault="001F0AD0">
      <w:pPr>
        <w:pStyle w:val="RequirementHead"/>
      </w:pPr>
      <w:r>
        <w:t>R8-17.2</w:t>
      </w:r>
      <w:r>
        <w:tab/>
        <w:t xml:space="preserve">Add TNs to Service Provider Subscription Versions </w:t>
      </w:r>
    </w:p>
    <w:p w14:paraId="5D3C3E6C" w14:textId="77777777" w:rsidR="00000000" w:rsidRDefault="001F0AD0">
      <w:pPr>
        <w:pStyle w:val="RequirementBody"/>
      </w:pPr>
      <w:r>
        <w:t>NPAC SMS shall, following the comparison of its own Subscription Versions to the Service Provider’s Subs</w:t>
      </w:r>
      <w:r>
        <w:t>cription Versions, broadcast to the Service Provider an update for any TN that was NOT found in the Service Provider’s Subscription Version database, where the status of the Subscription Version contains a status of Active or Partial Failure.</w:t>
      </w:r>
    </w:p>
    <w:p w14:paraId="6B33A566" w14:textId="77777777" w:rsidR="00000000" w:rsidRDefault="001F0AD0">
      <w:pPr>
        <w:pStyle w:val="RequirementHead"/>
      </w:pPr>
      <w:r>
        <w:t>R8-17.3</w:t>
      </w:r>
      <w:r>
        <w:tab/>
        <w:t>Modif</w:t>
      </w:r>
      <w:r>
        <w:t>y Erroneous TNs</w:t>
      </w:r>
    </w:p>
    <w:p w14:paraId="375D3709" w14:textId="77777777" w:rsidR="00000000" w:rsidRDefault="001F0AD0">
      <w:pPr>
        <w:pStyle w:val="RequirementBody"/>
      </w:pPr>
      <w:r>
        <w:t>NPAC SMS shall, following the comparison of its own Subscription Versions to the Service Provider’s Subscription Versions, modify any TN found to be in error.</w:t>
      </w:r>
    </w:p>
    <w:p w14:paraId="0E152D36" w14:textId="77777777" w:rsidR="00000000" w:rsidRDefault="001F0AD0">
      <w:pPr>
        <w:pStyle w:val="RequirementHead"/>
      </w:pPr>
      <w:r>
        <w:t>R8-17.4</w:t>
      </w:r>
      <w:r>
        <w:tab/>
        <w:t>Delete Discrepant TNs from Service Provider Subscription Versions</w:t>
      </w:r>
    </w:p>
    <w:p w14:paraId="5D743B65" w14:textId="77777777" w:rsidR="00000000" w:rsidRDefault="001F0AD0">
      <w:pPr>
        <w:pStyle w:val="RequirementBody"/>
      </w:pPr>
      <w:r>
        <w:t>NPAC SM</w:t>
      </w:r>
      <w:r>
        <w:t>S shall, following the comparison of its own Subscription Versions to the Service Provider’s Subscription Versions, delete any discrepant TNs from the Service Provider’s Subscription Version database.</w:t>
      </w:r>
    </w:p>
    <w:p w14:paraId="4F17762B" w14:textId="77777777" w:rsidR="00000000" w:rsidRDefault="001F0AD0">
      <w:pPr>
        <w:pStyle w:val="RequirementHead"/>
      </w:pPr>
      <w:r>
        <w:t>R8</w:t>
      </w:r>
      <w:r>
        <w:noBreakHyphen/>
        <w:t>19</w:t>
      </w:r>
      <w:r>
        <w:tab/>
        <w:t>Record Audit Results in an Audit Log</w:t>
      </w:r>
    </w:p>
    <w:p w14:paraId="521D3FB7" w14:textId="77777777" w:rsidR="00000000" w:rsidRDefault="001F0AD0">
      <w:pPr>
        <w:pStyle w:val="RequirementBody"/>
      </w:pPr>
      <w:r>
        <w:t>NPAC SMS sha</w:t>
      </w:r>
      <w:r>
        <w:t>ll record all audit results in an audit log.</w:t>
      </w:r>
    </w:p>
    <w:p w14:paraId="47221F21" w14:textId="77777777" w:rsidR="00000000" w:rsidRDefault="001F0AD0">
      <w:pPr>
        <w:pStyle w:val="RequirementHead"/>
      </w:pPr>
      <w:r>
        <w:t>RR8-4</w:t>
      </w:r>
      <w:r>
        <w:tab/>
        <w:t>Skip Subscription Versions with a Status of Sending</w:t>
      </w:r>
    </w:p>
    <w:p w14:paraId="0311120E" w14:textId="77777777" w:rsidR="00000000" w:rsidRDefault="001F0AD0">
      <w:pPr>
        <w:pStyle w:val="RequirementBody"/>
      </w:pPr>
      <w:r>
        <w:t>NPAC SMS shall, when processing the audit query results from a Local SMS, NOT perform comparisons or attempt to correct any Subscription Version within t</w:t>
      </w:r>
      <w:r>
        <w:t>he requested range, which has a status of sending.</w:t>
      </w:r>
    </w:p>
    <w:p w14:paraId="40EE4720" w14:textId="77777777" w:rsidR="00000000" w:rsidRDefault="001F0AD0">
      <w:pPr>
        <w:pStyle w:val="RequirementHead"/>
      </w:pPr>
      <w:r>
        <w:t>RR8-5</w:t>
      </w:r>
      <w:r>
        <w:tab/>
        <w:t>Report No Discrepancies Found in Audit Results for Skipped Subscription Versions</w:t>
      </w:r>
    </w:p>
    <w:p w14:paraId="102B7EA2" w14:textId="77777777" w:rsidR="00000000" w:rsidRDefault="001F0AD0">
      <w:pPr>
        <w:pStyle w:val="RequirementBody"/>
      </w:pPr>
      <w:r>
        <w:t>NPAC SMS shall consider a skipped Subscription Version as non-discrepant, and report no discrepancies found in the aud</w:t>
      </w:r>
      <w:r>
        <w:t>it results.</w:t>
      </w:r>
    </w:p>
    <w:p w14:paraId="6FA5B576" w14:textId="77777777" w:rsidR="00000000" w:rsidRDefault="001F0AD0">
      <w:pPr>
        <w:pStyle w:val="Heading2"/>
        <w:numPr>
          <w:numberingChange w:id="2812" w:author="Jean Anthony" w:date="2001-03-12T20:36:00Z" w:original="%1:8:0:.%2:5:0:"/>
        </w:numPr>
      </w:pPr>
      <w:bookmarkStart w:id="2813" w:name="_Toc357417066"/>
      <w:bookmarkStart w:id="2814" w:name="_Toc361567565"/>
      <w:bookmarkStart w:id="2815" w:name="_Toc364226289"/>
      <w:bookmarkStart w:id="2816" w:name="_Toc367618315"/>
      <w:bookmarkStart w:id="2817" w:name="_Toc368561421"/>
      <w:bookmarkStart w:id="2818" w:name="_Toc368728365"/>
      <w:bookmarkStart w:id="2819" w:name="_Toc380829225"/>
      <w:bookmarkStart w:id="2820" w:name="_Toc436023418"/>
      <w:bookmarkStart w:id="2821" w:name="_Toc436025481"/>
      <w:bookmarkStart w:id="2822" w:name="_Toc508178612"/>
      <w:r>
        <w:t>Audit Report Management</w:t>
      </w:r>
      <w:bookmarkEnd w:id="2813"/>
      <w:bookmarkEnd w:id="2814"/>
      <w:bookmarkEnd w:id="2815"/>
      <w:bookmarkEnd w:id="2816"/>
      <w:bookmarkEnd w:id="2817"/>
      <w:bookmarkEnd w:id="2818"/>
      <w:bookmarkEnd w:id="2819"/>
      <w:bookmarkEnd w:id="2820"/>
      <w:bookmarkEnd w:id="2821"/>
      <w:bookmarkEnd w:id="2822"/>
    </w:p>
    <w:p w14:paraId="432F5AF1" w14:textId="77777777" w:rsidR="00000000" w:rsidRDefault="001F0AD0">
      <w:pPr>
        <w:pStyle w:val="RequirementHead"/>
      </w:pPr>
      <w:r>
        <w:t>R8</w:t>
      </w:r>
      <w:r>
        <w:noBreakHyphen/>
        <w:t>20</w:t>
      </w:r>
      <w:r>
        <w:tab/>
        <w:t>Service Providers Audit Retrieval</w:t>
      </w:r>
    </w:p>
    <w:p w14:paraId="0AC098C2" w14:textId="77777777" w:rsidR="00000000" w:rsidRDefault="001F0AD0">
      <w:pPr>
        <w:pStyle w:val="RequirementBody"/>
      </w:pPr>
      <w:r>
        <w:t>NPAC SMS shall allow NPAC personnel and Service Provider personnel to retrieve an audit report for a specific audit request.</w:t>
      </w:r>
    </w:p>
    <w:p w14:paraId="19B10FB7" w14:textId="77777777" w:rsidR="00000000" w:rsidRDefault="001F0AD0">
      <w:pPr>
        <w:pStyle w:val="RequirementHead"/>
      </w:pPr>
      <w:r>
        <w:t>R8</w:t>
      </w:r>
      <w:r>
        <w:noBreakHyphen/>
        <w:t>21.1</w:t>
      </w:r>
      <w:r>
        <w:tab/>
        <w:t>Generate an Audit Report</w:t>
      </w:r>
    </w:p>
    <w:p w14:paraId="38B48CAA" w14:textId="77777777" w:rsidR="00000000" w:rsidRDefault="001F0AD0">
      <w:pPr>
        <w:pStyle w:val="RequirementBody"/>
      </w:pPr>
      <w:r>
        <w:t>NPAC SMS shall be capa</w:t>
      </w:r>
      <w:r>
        <w:t>ble of generating an audit report for each audit request that has been requested.</w:t>
      </w:r>
    </w:p>
    <w:p w14:paraId="01851D8B" w14:textId="77777777" w:rsidR="00000000" w:rsidRDefault="001F0AD0">
      <w:pPr>
        <w:pStyle w:val="RequirementHead"/>
      </w:pPr>
      <w:r>
        <w:t>R8-21.2</w:t>
      </w:r>
      <w:r>
        <w:tab/>
        <w:t>Audit Report Contents</w:t>
      </w:r>
    </w:p>
    <w:p w14:paraId="6ACB116B" w14:textId="77777777" w:rsidR="00000000" w:rsidRDefault="001F0AD0">
      <w:pPr>
        <w:pStyle w:val="RequirementBody"/>
        <w:spacing w:after="120"/>
      </w:pPr>
      <w:r>
        <w:t>NPAC SMS shall generate an audit report containing the following information:</w:t>
      </w:r>
    </w:p>
    <w:p w14:paraId="0B68315C" w14:textId="77777777" w:rsidR="00000000" w:rsidRDefault="001F0AD0" w:rsidP="001F0AD0">
      <w:pPr>
        <w:pStyle w:val="ListBullet1"/>
        <w:numPr>
          <w:ilvl w:val="0"/>
          <w:numId w:val="1"/>
          <w:numberingChange w:id="2823" w:author="Jean Anthony" w:date="2001-03-12T20:36:00Z" w:original=""/>
        </w:numPr>
      </w:pPr>
      <w:r>
        <w:t>Audit request parameters which identified the scope of the audit.</w:t>
      </w:r>
    </w:p>
    <w:p w14:paraId="373A3C43" w14:textId="77777777" w:rsidR="00000000" w:rsidRDefault="001F0AD0" w:rsidP="001F0AD0">
      <w:pPr>
        <w:pStyle w:val="ListBullet1"/>
        <w:numPr>
          <w:ilvl w:val="0"/>
          <w:numId w:val="1"/>
          <w:numberingChange w:id="2824" w:author="Jean Anthony" w:date="2001-03-12T20:36:00Z" w:original=""/>
        </w:numPr>
      </w:pPr>
      <w:r>
        <w:t>Date and Time of Audit.</w:t>
      </w:r>
    </w:p>
    <w:p w14:paraId="5026A5C3" w14:textId="77777777" w:rsidR="00000000" w:rsidRDefault="001F0AD0" w:rsidP="001F0AD0">
      <w:pPr>
        <w:pStyle w:val="ListBullet1"/>
        <w:numPr>
          <w:ilvl w:val="0"/>
          <w:numId w:val="1"/>
          <w:numberingChange w:id="2825" w:author="Jean Anthony" w:date="2001-03-12T20:36:00Z" w:original=""/>
        </w:numPr>
      </w:pPr>
      <w:r>
        <w:t>Progress indication.</w:t>
      </w:r>
    </w:p>
    <w:p w14:paraId="75B2185B" w14:textId="77777777" w:rsidR="00000000" w:rsidRDefault="001F0AD0" w:rsidP="001F0AD0">
      <w:pPr>
        <w:pStyle w:val="ListBullet1"/>
        <w:numPr>
          <w:ilvl w:val="0"/>
          <w:numId w:val="1"/>
          <w:numberingChange w:id="2826" w:author="Jean Anthony" w:date="2001-03-12T20:36:00Z" w:original=""/>
        </w:numPr>
      </w:pPr>
      <w:r>
        <w:t>Service Provider network which contains database conflict.</w:t>
      </w:r>
    </w:p>
    <w:p w14:paraId="4C5D5830" w14:textId="77777777" w:rsidR="00000000" w:rsidRDefault="001F0AD0">
      <w:pPr>
        <w:pStyle w:val="BodyText"/>
        <w:numPr>
          <w:ilvl w:val="12"/>
          <w:numId w:val="0"/>
        </w:numPr>
      </w:pPr>
      <w:r>
        <w:t>A difference indicator which indicates one of the following:</w:t>
      </w:r>
    </w:p>
    <w:p w14:paraId="340D1077" w14:textId="77777777" w:rsidR="00000000" w:rsidRDefault="001F0AD0" w:rsidP="001F0AD0">
      <w:pPr>
        <w:pStyle w:val="ListBullet1"/>
        <w:numPr>
          <w:ilvl w:val="0"/>
          <w:numId w:val="1"/>
          <w:numberingChange w:id="2827" w:author="Jean Anthony" w:date="2001-03-12T20:36:00Z" w:original=""/>
        </w:numPr>
      </w:pPr>
      <w:r>
        <w:t>Mismatch between the NPAC SMS and local SMS</w:t>
      </w:r>
    </w:p>
    <w:p w14:paraId="743D75B3" w14:textId="77777777" w:rsidR="00000000" w:rsidRDefault="001F0AD0" w:rsidP="001F0AD0">
      <w:pPr>
        <w:pStyle w:val="ListBullet1"/>
        <w:numPr>
          <w:ilvl w:val="0"/>
          <w:numId w:val="1"/>
          <w:numberingChange w:id="2828" w:author="Jean Anthony" w:date="2001-03-12T20:36:00Z" w:original=""/>
        </w:numPr>
      </w:pPr>
      <w:r>
        <w:t>Record missing in local SMS</w:t>
      </w:r>
    </w:p>
    <w:p w14:paraId="74D95760" w14:textId="77777777" w:rsidR="00000000" w:rsidRDefault="001F0AD0" w:rsidP="001F0AD0">
      <w:pPr>
        <w:pStyle w:val="ListBullet1"/>
        <w:numPr>
          <w:ilvl w:val="0"/>
          <w:numId w:val="1"/>
          <w:numberingChange w:id="2829" w:author="Jean Anthony" w:date="2001-03-12T20:36:00Z" w:original=""/>
        </w:numPr>
      </w:pPr>
      <w:r>
        <w:t>An audit failure</w:t>
      </w:r>
    </w:p>
    <w:p w14:paraId="50F9E7BF" w14:textId="77777777" w:rsidR="00000000" w:rsidRDefault="001F0AD0" w:rsidP="001F0AD0">
      <w:pPr>
        <w:pStyle w:val="ListBullet1"/>
        <w:numPr>
          <w:ilvl w:val="0"/>
          <w:numId w:val="1"/>
          <w:numberingChange w:id="2830" w:author="Jean Anthony" w:date="2001-03-12T20:36:00Z" w:original=""/>
        </w:numPr>
        <w:spacing w:after="360"/>
      </w:pPr>
      <w:r>
        <w:t>No</w:t>
      </w:r>
      <w:r>
        <w:t xml:space="preserve"> discrepancies found</w:t>
      </w:r>
    </w:p>
    <w:p w14:paraId="1E3C7D8E" w14:textId="77777777" w:rsidR="00000000" w:rsidRDefault="001F0AD0">
      <w:pPr>
        <w:pStyle w:val="RequirementHead"/>
      </w:pPr>
      <w:r>
        <w:t>R8</w:t>
      </w:r>
      <w:r>
        <w:noBreakHyphen/>
        <w:t>22</w:t>
      </w:r>
      <w:r>
        <w:tab/>
        <w:t>NPAC Personnel Generate and View an Audit Report</w:t>
      </w:r>
    </w:p>
    <w:p w14:paraId="11A96B08" w14:textId="77777777" w:rsidR="00000000" w:rsidRDefault="001F0AD0">
      <w:pPr>
        <w:pStyle w:val="RequirementBody"/>
      </w:pPr>
      <w:r>
        <w:t>NPAC SMS shall allow NPAC and Service Provider personnel to generate and view an audit report on-line.</w:t>
      </w:r>
    </w:p>
    <w:p w14:paraId="2B7BDF75" w14:textId="77777777" w:rsidR="00000000" w:rsidRDefault="001F0AD0">
      <w:pPr>
        <w:pStyle w:val="RequirementHead"/>
      </w:pPr>
      <w:r>
        <w:t>R8</w:t>
      </w:r>
      <w:r>
        <w:noBreakHyphen/>
        <w:t>23.1</w:t>
      </w:r>
      <w:r>
        <w:tab/>
        <w:t>NPAC Personnel View an In-progress Audit Report</w:t>
      </w:r>
    </w:p>
    <w:p w14:paraId="4A386545" w14:textId="77777777" w:rsidR="00000000" w:rsidRDefault="001F0AD0">
      <w:pPr>
        <w:pStyle w:val="RequirementBody"/>
      </w:pPr>
      <w:r>
        <w:t xml:space="preserve">NPAC SMS shall allow </w:t>
      </w:r>
      <w:r>
        <w:t>NPAC personnel to view an audit report while the audit is in progress so the current audit results can be viewed on-line up to this point.</w:t>
      </w:r>
    </w:p>
    <w:p w14:paraId="7091D2C4" w14:textId="77777777" w:rsidR="00000000" w:rsidRDefault="001F0AD0">
      <w:pPr>
        <w:pStyle w:val="RequirementHead"/>
      </w:pPr>
      <w:r>
        <w:t>R8</w:t>
      </w:r>
      <w:r>
        <w:noBreakHyphen/>
        <w:t>23.2</w:t>
      </w:r>
      <w:r>
        <w:tab/>
        <w:t>Service Providers View Results of Audits They Have Requested</w:t>
      </w:r>
    </w:p>
    <w:p w14:paraId="254FAD14" w14:textId="77777777" w:rsidR="00000000" w:rsidRDefault="001F0AD0">
      <w:pPr>
        <w:pStyle w:val="RequirementBody"/>
      </w:pPr>
      <w:r>
        <w:t>NPAC SMS shall ensure that Service Providers can</w:t>
      </w:r>
      <w:r>
        <w:t xml:space="preserve"> only view the results of those audits which they have requested.</w:t>
      </w:r>
    </w:p>
    <w:p w14:paraId="7CAFA61D" w14:textId="77777777" w:rsidR="00000000" w:rsidRDefault="001F0AD0">
      <w:pPr>
        <w:pStyle w:val="RequirementHead"/>
      </w:pPr>
      <w:r>
        <w:t>R8</w:t>
      </w:r>
      <w:r>
        <w:noBreakHyphen/>
        <w:t>25</w:t>
      </w:r>
      <w:r>
        <w:tab/>
        <w:t>NPAC Personnel Specify Time Audit Results Retained</w:t>
      </w:r>
    </w:p>
    <w:p w14:paraId="79849C2B" w14:textId="77777777" w:rsidR="00000000" w:rsidRDefault="001F0AD0">
      <w:pPr>
        <w:pStyle w:val="RequirementBody"/>
      </w:pPr>
      <w:r>
        <w:t>NPAC SMS shall allow NPAC personnel to specify the length of time audit results will be retained in the audit log.</w:t>
      </w:r>
    </w:p>
    <w:p w14:paraId="6F6824B7" w14:textId="77777777" w:rsidR="00000000" w:rsidRDefault="001F0AD0">
      <w:pPr>
        <w:pStyle w:val="Heading2"/>
        <w:numPr>
          <w:numberingChange w:id="2831" w:author="Jean Anthony" w:date="2001-03-12T20:36:00Z" w:original="%1:8:0:.%2:6:0:"/>
        </w:numPr>
      </w:pPr>
      <w:bookmarkStart w:id="2832" w:name="_Ref377377395"/>
      <w:bookmarkStart w:id="2833" w:name="_Toc380829226"/>
      <w:bookmarkStart w:id="2834" w:name="_Toc361567566"/>
      <w:bookmarkStart w:id="2835" w:name="_Toc364226290"/>
      <w:bookmarkStart w:id="2836" w:name="_Toc367618316"/>
      <w:bookmarkStart w:id="2837" w:name="_Toc368561422"/>
      <w:bookmarkStart w:id="2838" w:name="_Toc368728366"/>
      <w:bookmarkStart w:id="2839" w:name="_Toc436023419"/>
      <w:bookmarkStart w:id="2840" w:name="_Toc436025482"/>
      <w:bookmarkStart w:id="2841" w:name="_Toc508178613"/>
      <w:r>
        <w:t>Additional Require</w:t>
      </w:r>
      <w:r>
        <w:t>ments</w:t>
      </w:r>
      <w:bookmarkEnd w:id="2832"/>
      <w:bookmarkEnd w:id="2833"/>
      <w:bookmarkEnd w:id="2839"/>
      <w:bookmarkEnd w:id="2840"/>
      <w:bookmarkEnd w:id="2841"/>
      <w:r>
        <w:t xml:space="preserve"> </w:t>
      </w:r>
      <w:bookmarkEnd w:id="2834"/>
      <w:bookmarkEnd w:id="2835"/>
      <w:bookmarkEnd w:id="2836"/>
      <w:bookmarkEnd w:id="2837"/>
      <w:bookmarkEnd w:id="2838"/>
    </w:p>
    <w:p w14:paraId="09556D81" w14:textId="77777777" w:rsidR="00000000" w:rsidRDefault="001F0AD0">
      <w:pPr>
        <w:pStyle w:val="RequirementHead"/>
      </w:pPr>
      <w:r>
        <w:t>RX8-1</w:t>
      </w:r>
      <w:r>
        <w:tab/>
        <w:t>Valid Audit Statuses</w:t>
      </w:r>
    </w:p>
    <w:p w14:paraId="2D56AC6E" w14:textId="77777777" w:rsidR="00000000" w:rsidRDefault="001F0AD0">
      <w:pPr>
        <w:pStyle w:val="RequirementBody"/>
        <w:spacing w:after="120"/>
      </w:pPr>
      <w:r>
        <w:t>NPAC SMS shall support the following valid audit statuses:</w:t>
      </w:r>
    </w:p>
    <w:p w14:paraId="7121C522" w14:textId="77777777" w:rsidR="00000000" w:rsidRDefault="001F0AD0" w:rsidP="001F0AD0">
      <w:pPr>
        <w:pStyle w:val="ListBullet1"/>
        <w:numPr>
          <w:ilvl w:val="0"/>
          <w:numId w:val="1"/>
          <w:numberingChange w:id="2842" w:author="Jean Anthony" w:date="2001-03-12T20:36:00Z" w:original=""/>
        </w:numPr>
      </w:pPr>
      <w:r>
        <w:t>In-progress</w:t>
      </w:r>
    </w:p>
    <w:p w14:paraId="3794AD00" w14:textId="77777777" w:rsidR="00000000" w:rsidRDefault="001F0AD0" w:rsidP="001F0AD0">
      <w:pPr>
        <w:pStyle w:val="ListBullet1"/>
        <w:numPr>
          <w:ilvl w:val="0"/>
          <w:numId w:val="1"/>
          <w:numberingChange w:id="2843" w:author="Jean Anthony" w:date="2001-03-12T20:36:00Z" w:original=""/>
        </w:numPr>
      </w:pPr>
      <w:r>
        <w:t>Canceled</w:t>
      </w:r>
    </w:p>
    <w:p w14:paraId="5DBDB862" w14:textId="77777777" w:rsidR="00000000" w:rsidRDefault="001F0AD0" w:rsidP="001F0AD0">
      <w:pPr>
        <w:pStyle w:val="ListBullet1"/>
        <w:numPr>
          <w:ilvl w:val="0"/>
          <w:numId w:val="1"/>
          <w:numberingChange w:id="2844" w:author="Jean Anthony" w:date="2001-03-12T20:36:00Z" w:original=""/>
        </w:numPr>
        <w:spacing w:after="360"/>
      </w:pPr>
      <w:r>
        <w:t>Complete</w:t>
      </w:r>
    </w:p>
    <w:p w14:paraId="52576A35" w14:textId="77777777" w:rsidR="00000000" w:rsidRDefault="001F0AD0">
      <w:pPr>
        <w:pStyle w:val="Heading2"/>
        <w:numPr>
          <w:numberingChange w:id="2845" w:author="Jean Anthony" w:date="2001-03-12T20:36:00Z" w:original="%1:8:0:.%2:7:0:"/>
        </w:numPr>
      </w:pPr>
      <w:bookmarkStart w:id="2846" w:name="_Toc367618317"/>
      <w:bookmarkStart w:id="2847" w:name="_Toc368561423"/>
      <w:bookmarkStart w:id="2848" w:name="_Toc368728367"/>
      <w:bookmarkStart w:id="2849" w:name="_Ref377377450"/>
      <w:bookmarkStart w:id="2850" w:name="_Toc380829227"/>
      <w:bookmarkStart w:id="2851" w:name="_Toc436023420"/>
      <w:bookmarkStart w:id="2852" w:name="_Toc436025483"/>
      <w:bookmarkStart w:id="2853" w:name="_Toc508178614"/>
      <w:r>
        <w:t>Database Integrity Sampling</w:t>
      </w:r>
      <w:bookmarkEnd w:id="2846"/>
      <w:bookmarkEnd w:id="2847"/>
      <w:bookmarkEnd w:id="2848"/>
      <w:bookmarkEnd w:id="2849"/>
      <w:bookmarkEnd w:id="2850"/>
      <w:bookmarkEnd w:id="2851"/>
      <w:bookmarkEnd w:id="2852"/>
      <w:bookmarkEnd w:id="2853"/>
    </w:p>
    <w:p w14:paraId="7E924E97" w14:textId="77777777" w:rsidR="00000000" w:rsidRDefault="001F0AD0">
      <w:pPr>
        <w:pStyle w:val="RequirementHead"/>
      </w:pPr>
      <w:r>
        <w:t>RR8-1</w:t>
      </w:r>
      <w:r>
        <w:tab/>
        <w:t>Random Sampling of Active Subscription Versions</w:t>
      </w:r>
    </w:p>
    <w:p w14:paraId="4DDDE0CE" w14:textId="77777777" w:rsidR="00000000" w:rsidRDefault="001F0AD0">
      <w:pPr>
        <w:pStyle w:val="RequirementBody"/>
      </w:pPr>
      <w:r>
        <w:t>NPAC SMS shall select a random sample of active Sub</w:t>
      </w:r>
      <w:r>
        <w:t>scription Versions to query over the NPAC SMS to Local SMS interface to monitor NPAC SMS data integrity.</w:t>
      </w:r>
    </w:p>
    <w:p w14:paraId="540612AE" w14:textId="77777777" w:rsidR="00000000" w:rsidRDefault="001F0AD0">
      <w:pPr>
        <w:pStyle w:val="RequirementHead"/>
      </w:pPr>
      <w:r>
        <w:t>RR8-2.1</w:t>
      </w:r>
      <w:r>
        <w:tab/>
        <w:t>Data Integrity Sample Size - Tunable Parameter</w:t>
      </w:r>
    </w:p>
    <w:p w14:paraId="080780DF" w14:textId="77777777" w:rsidR="00000000" w:rsidRDefault="001F0AD0">
      <w:pPr>
        <w:pStyle w:val="RequirementBody"/>
      </w:pPr>
      <w:r>
        <w:t>NPAC SMS shall provide a Data Integrity Sample Size tunable parameter which is defined as the nu</w:t>
      </w:r>
      <w:r>
        <w:t>mber of active Subscription Versions in the sample to monitor NPAC SMS data integrity.</w:t>
      </w:r>
    </w:p>
    <w:p w14:paraId="22E78E74" w14:textId="77777777" w:rsidR="00000000" w:rsidRDefault="001F0AD0">
      <w:pPr>
        <w:pStyle w:val="RequirementHead"/>
      </w:pPr>
      <w:r>
        <w:t>RR8-2.2</w:t>
      </w:r>
      <w:r>
        <w:tab/>
        <w:t>Data Integrity Sample Size - Tunable Parameter Modification</w:t>
      </w:r>
    </w:p>
    <w:p w14:paraId="2850CEC2" w14:textId="77777777" w:rsidR="00000000" w:rsidRDefault="001F0AD0">
      <w:pPr>
        <w:pStyle w:val="RequirementBody"/>
      </w:pPr>
      <w:r>
        <w:t>NPAC SMS shall allow the NPAC SMS Administrator to modify the Data Integrity Sample Size tunable para</w:t>
      </w:r>
      <w:r>
        <w:t>meter.</w:t>
      </w:r>
    </w:p>
    <w:p w14:paraId="3F18C16B" w14:textId="77777777" w:rsidR="00000000" w:rsidRDefault="001F0AD0">
      <w:pPr>
        <w:pStyle w:val="RequirementHead"/>
      </w:pPr>
      <w:r>
        <w:t>RR8-2.3</w:t>
      </w:r>
      <w:r>
        <w:tab/>
        <w:t>Data Integrity Sample Size - Tunable Parameter Default</w:t>
      </w:r>
    </w:p>
    <w:p w14:paraId="33C0F0A7" w14:textId="77777777" w:rsidR="00000000" w:rsidRDefault="001F0AD0">
      <w:pPr>
        <w:pStyle w:val="RequirementBody"/>
      </w:pPr>
      <w:r>
        <w:t>NPAC SMS shall default the Data Integrity Sample Size tunable parameter to 1000.</w:t>
      </w:r>
    </w:p>
    <w:p w14:paraId="0BDCF4C9" w14:textId="77777777" w:rsidR="00000000" w:rsidRDefault="001F0AD0">
      <w:pPr>
        <w:pStyle w:val="RequirementHead"/>
      </w:pPr>
      <w:r>
        <w:t>RR8-3.1</w:t>
      </w:r>
      <w:r>
        <w:tab/>
        <w:t>Data Integrity Frequency - Tunable Parameter</w:t>
      </w:r>
    </w:p>
    <w:p w14:paraId="36A78CC0" w14:textId="77777777" w:rsidR="00000000" w:rsidRDefault="001F0AD0">
      <w:pPr>
        <w:pStyle w:val="RequirementBody"/>
      </w:pPr>
      <w:r>
        <w:t>NPAC SMS shall provide a Data Integrity Frequency tu</w:t>
      </w:r>
      <w:r>
        <w:t>nable parameter which is defined as the frequency in days that the data integrity sampling is performed.</w:t>
      </w:r>
    </w:p>
    <w:p w14:paraId="54CF7166" w14:textId="77777777" w:rsidR="00000000" w:rsidRDefault="001F0AD0">
      <w:pPr>
        <w:pStyle w:val="RequirementHead"/>
      </w:pPr>
      <w:r>
        <w:t>RR8-3.2</w:t>
      </w:r>
      <w:r>
        <w:tab/>
        <w:t>Data Integrity Frequency - Tunable Parameter Modification</w:t>
      </w:r>
    </w:p>
    <w:p w14:paraId="353E331E" w14:textId="77777777" w:rsidR="00000000" w:rsidRDefault="001F0AD0">
      <w:pPr>
        <w:pStyle w:val="RequirementBody"/>
      </w:pPr>
      <w:r>
        <w:t>NPAC SMS shall allow the NPAC SMS Administrator to modify the Data Integrity Frequenc</w:t>
      </w:r>
      <w:r>
        <w:t>y tunable parameter.</w:t>
      </w:r>
    </w:p>
    <w:p w14:paraId="2E3BD04E" w14:textId="77777777" w:rsidR="00000000" w:rsidRDefault="001F0AD0">
      <w:pPr>
        <w:pStyle w:val="RequirementHead"/>
      </w:pPr>
      <w:r>
        <w:t>RR8-3.3</w:t>
      </w:r>
      <w:r>
        <w:tab/>
        <w:t>Data Integrity Frequency - Tunable Parameter Default</w:t>
      </w:r>
    </w:p>
    <w:p w14:paraId="47B301F9" w14:textId="77777777" w:rsidR="00000000" w:rsidRDefault="001F0AD0">
      <w:pPr>
        <w:pStyle w:val="RequirementBody"/>
      </w:pPr>
      <w:r>
        <w:t>NPAC SMS shall default the Data Integrity Frequency tunable parameter to seven days.  The allowable range is between one and ninety (1-90) days.</w:t>
      </w:r>
    </w:p>
    <w:p w14:paraId="395F8BCB" w14:textId="77777777" w:rsidR="00000000" w:rsidRDefault="001F0AD0">
      <w:pPr>
        <w:pStyle w:val="Heading2"/>
        <w:numPr>
          <w:numberingChange w:id="2854" w:author="Jean Anthony" w:date="2001-03-12T20:36:00Z" w:original="%1:8:0:.%2:8:0:"/>
        </w:numPr>
        <w:tabs>
          <w:tab w:val="clear" w:pos="576"/>
          <w:tab w:val="num" w:pos="1440"/>
        </w:tabs>
        <w:ind w:left="1440" w:hanging="1440"/>
      </w:pPr>
      <w:bookmarkStart w:id="2855" w:name="_Toc508178615"/>
      <w:r>
        <w:t xml:space="preserve">Audit Processing in a Number </w:t>
      </w:r>
      <w:r>
        <w:t>Pool Environment</w:t>
      </w:r>
      <w:bookmarkEnd w:id="2855"/>
    </w:p>
    <w:p w14:paraId="2182B886" w14:textId="77777777" w:rsidR="00000000" w:rsidRDefault="001F0AD0">
      <w:pPr>
        <w:pStyle w:val="BodyText3"/>
        <w:rPr>
          <w:b w:val="0"/>
          <w:bCs/>
          <w:u w:val="none"/>
        </w:rPr>
      </w:pPr>
      <w:r>
        <w:rPr>
          <w:b w:val="0"/>
          <w:bCs/>
          <w:u w:val="none"/>
        </w:rPr>
        <w:t>The Audit processing that is described in this section deals with all Subscription Versions in a Number Pooling environment, whether ported, pooled, or pooled ported numbers.  Audit processing in a Number Pooling environment will use the i</w:t>
      </w:r>
      <w:r>
        <w:rPr>
          <w:b w:val="0"/>
          <w:bCs/>
          <w:u w:val="none"/>
        </w:rPr>
        <w:t>nformation in the Service Provider’s profile (NPAC Customer LSMS EDR Indicator) to determine whether to send a query for a TN Range only (non-EDR Local SMSs), or a TN Range and Block (EDR Local SMSs).</w:t>
      </w:r>
    </w:p>
    <w:p w14:paraId="2EEDB4FD" w14:textId="77777777" w:rsidR="00000000" w:rsidRDefault="001F0AD0">
      <w:pPr>
        <w:pStyle w:val="RequirementHead"/>
      </w:pPr>
      <w:r>
        <w:t>RR8-6</w:t>
      </w:r>
      <w:r>
        <w:tab/>
        <w:t>Audit Processing for All Subscription Versions in</w:t>
      </w:r>
      <w:r>
        <w:t xml:space="preserve"> a Number Pooling Environment</w:t>
      </w:r>
    </w:p>
    <w:p w14:paraId="70450C3F" w14:textId="77777777" w:rsidR="00000000" w:rsidRDefault="001F0AD0">
      <w:pPr>
        <w:pStyle w:val="RequirementBody"/>
        <w:spacing w:after="120"/>
      </w:pPr>
      <w:r>
        <w:t xml:space="preserve">NPAC SMS shall process an audit request of an Active-Like </w:t>
      </w:r>
      <w:r>
        <w:rPr>
          <w:b/>
        </w:rPr>
        <w:t>Subscription Version(s),</w:t>
      </w:r>
      <w:r>
        <w:t xml:space="preserve"> by performing the following steps:  (Previously A-2)</w:t>
      </w:r>
    </w:p>
    <w:p w14:paraId="23F3D1E3" w14:textId="77777777" w:rsidR="00000000" w:rsidRDefault="001F0AD0" w:rsidP="001F0AD0">
      <w:pPr>
        <w:pStyle w:val="ListBullet2"/>
        <w:numPr>
          <w:ilvl w:val="0"/>
          <w:numId w:val="30"/>
          <w:numberingChange w:id="2856" w:author="Jean Anthony" w:date="2001-03-12T20:36:00Z" w:original=""/>
        </w:numPr>
        <w:spacing w:after="120"/>
      </w:pPr>
      <w:r>
        <w:t>Validate that the audit request is valid (existing FRS functionality).</w:t>
      </w:r>
    </w:p>
    <w:p w14:paraId="5BC7B4D3" w14:textId="77777777" w:rsidR="00000000" w:rsidRDefault="001F0AD0" w:rsidP="001F0AD0">
      <w:pPr>
        <w:pStyle w:val="ListBullet2"/>
        <w:numPr>
          <w:ilvl w:val="0"/>
          <w:numId w:val="30"/>
          <w:numberingChange w:id="2857" w:author="Jean Anthony" w:date="2001-03-12T20:36:00Z" w:original=""/>
        </w:numPr>
        <w:spacing w:after="120"/>
      </w:pPr>
      <w:r>
        <w:t>Validate that the B</w:t>
      </w:r>
      <w:r>
        <w:t>lock associated with the TN contained in the Subscription Version(s), exists in the NPAC SMS.</w:t>
      </w:r>
    </w:p>
    <w:p w14:paraId="1770E7CF" w14:textId="77777777" w:rsidR="00000000" w:rsidRDefault="001F0AD0" w:rsidP="001F0AD0">
      <w:pPr>
        <w:pStyle w:val="ListBullet2"/>
        <w:numPr>
          <w:ilvl w:val="0"/>
          <w:numId w:val="30"/>
          <w:numberingChange w:id="2858" w:author="Jean Anthony" w:date="2001-03-12T20:36:00Z" w:original=""/>
        </w:numPr>
        <w:spacing w:after="120"/>
      </w:pPr>
      <w:r>
        <w:t>Send queries of TN Range, or TN Range with Activation Timestamp, to non-EDR Local SMSs that are accepting downloads for the given NPA-NXX.</w:t>
      </w:r>
    </w:p>
    <w:p w14:paraId="6179ABEA" w14:textId="77777777" w:rsidR="00000000" w:rsidRDefault="001F0AD0" w:rsidP="001F0AD0">
      <w:pPr>
        <w:pStyle w:val="ListBullet2"/>
        <w:numPr>
          <w:ilvl w:val="0"/>
          <w:numId w:val="30"/>
          <w:numberingChange w:id="2859" w:author="Jean Anthony" w:date="2001-03-12T20:36:00Z" w:original=""/>
        </w:numPr>
        <w:spacing w:after="120"/>
      </w:pPr>
      <w:r>
        <w:t>Send queries of Block(s</w:t>
      </w:r>
      <w:r>
        <w:t xml:space="preserve">) </w:t>
      </w:r>
      <w:r>
        <w:rPr>
          <w:b/>
        </w:rPr>
        <w:t>AND</w:t>
      </w:r>
      <w:r>
        <w:t xml:space="preserve"> TN Range or TN Range with Activation Timestamp, to EDR Local SMSs that are accepting downloads for the given NPA-NXX.</w:t>
      </w:r>
    </w:p>
    <w:p w14:paraId="13C5274C" w14:textId="77777777" w:rsidR="00000000" w:rsidRDefault="001F0AD0" w:rsidP="001F0AD0">
      <w:pPr>
        <w:pStyle w:val="ListBullet2"/>
        <w:numPr>
          <w:ilvl w:val="0"/>
          <w:numId w:val="30"/>
          <w:numberingChange w:id="2860" w:author="Jean Anthony" w:date="2001-03-12T20:36:00Z" w:original=""/>
        </w:numPr>
        <w:spacing w:after="120"/>
      </w:pPr>
      <w:r>
        <w:t>Process non-EDR Local SMS responses using same functionality as audits for LSPP and LISP Subscription Versions.</w:t>
      </w:r>
    </w:p>
    <w:p w14:paraId="0D8148AF" w14:textId="77777777" w:rsidR="00000000" w:rsidRDefault="001F0AD0" w:rsidP="001F0AD0">
      <w:pPr>
        <w:pStyle w:val="ListBullet2"/>
        <w:numPr>
          <w:ilvl w:val="0"/>
          <w:numId w:val="30"/>
          <w:numberingChange w:id="2861" w:author="Jean Anthony" w:date="2001-03-12T20:36:00Z" w:original=""/>
        </w:numPr>
        <w:spacing w:after="120"/>
      </w:pPr>
      <w:r>
        <w:t>Process EDR Local SM</w:t>
      </w:r>
      <w:r>
        <w:t>S responses for the Block(s) by doing a comparison.  If a discrepancy exists, the NPAC SMS data is considered “correct”, and a correction should be sent to the EDR Local SMS.</w:t>
      </w:r>
    </w:p>
    <w:p w14:paraId="33CE0C49" w14:textId="77777777" w:rsidR="00000000" w:rsidRDefault="001F0AD0" w:rsidP="001F0AD0">
      <w:pPr>
        <w:pStyle w:val="ListBullet2"/>
        <w:numPr>
          <w:ilvl w:val="0"/>
          <w:numId w:val="30"/>
          <w:numberingChange w:id="2862" w:author="Jean Anthony" w:date="2001-03-12T20:36:00Z" w:original=""/>
        </w:numPr>
        <w:spacing w:after="120"/>
      </w:pPr>
      <w:r>
        <w:t>Process EDR Local SMS responses for Subscription Versions, as follows:</w:t>
      </w:r>
    </w:p>
    <w:p w14:paraId="02BA1488" w14:textId="77777777" w:rsidR="00000000" w:rsidRDefault="001F0AD0" w:rsidP="001F0AD0">
      <w:pPr>
        <w:pStyle w:val="ListNumbered"/>
        <w:numPr>
          <w:ilvl w:val="0"/>
          <w:numId w:val="22"/>
          <w:numberingChange w:id="2863" w:author="Jean Anthony" w:date="2001-03-12T20:36:00Z" w:original=""/>
        </w:numPr>
        <w:tabs>
          <w:tab w:val="clear" w:pos="360"/>
          <w:tab w:val="clear" w:pos="1260"/>
          <w:tab w:val="num" w:pos="1080"/>
          <w:tab w:val="left" w:pos="1440"/>
        </w:tabs>
        <w:spacing w:before="0" w:after="0"/>
        <w:ind w:left="1080"/>
      </w:pPr>
      <w:r>
        <w:t>LSPP and L</w:t>
      </w:r>
      <w:r>
        <w:t>ISP – Use existing audit functionality</w:t>
      </w:r>
    </w:p>
    <w:p w14:paraId="37B247E0" w14:textId="77777777" w:rsidR="00000000" w:rsidRDefault="001F0AD0" w:rsidP="001F0AD0">
      <w:pPr>
        <w:pStyle w:val="ListNumbered"/>
        <w:numPr>
          <w:ilvl w:val="0"/>
          <w:numId w:val="22"/>
          <w:numberingChange w:id="2864" w:author="Jean Anthony" w:date="2001-03-12T20:36:00Z" w:original=""/>
        </w:numPr>
        <w:tabs>
          <w:tab w:val="clear" w:pos="360"/>
          <w:tab w:val="clear" w:pos="1260"/>
          <w:tab w:val="num" w:pos="1080"/>
          <w:tab w:val="left" w:pos="1440"/>
        </w:tabs>
        <w:spacing w:before="0" w:after="120"/>
        <w:ind w:left="1080"/>
      </w:pPr>
      <w:r>
        <w:t>POOL – “No Data” is correct response, SVs for other LNP Types need to be deleted.</w:t>
      </w:r>
    </w:p>
    <w:p w14:paraId="4D7C2522" w14:textId="77777777" w:rsidR="00000000" w:rsidRDefault="001F0AD0" w:rsidP="001F0AD0">
      <w:pPr>
        <w:pStyle w:val="ListBullet2"/>
        <w:numPr>
          <w:ilvl w:val="0"/>
          <w:numId w:val="31"/>
          <w:numberingChange w:id="2865" w:author="Jean Anthony" w:date="2001-03-12T20:36:00Z" w:original=""/>
        </w:numPr>
        <w:spacing w:after="120"/>
      </w:pPr>
      <w:r>
        <w:t>Send audit results and notification of discrepancies, back to requesting SOA, only for the TN Range that was requested, even if other T</w:t>
      </w:r>
      <w:r>
        <w:t>Ns were affected because of EDR Local SMS.  The existing notification report will be unchanged, and will not contain block information.  In cases were an EDR Local SMS erroneously contained a Number Pool Block, the NPAC SMS shall send a Number Pool Block d</w:t>
      </w:r>
      <w:r>
        <w:t>elete to the Local SMS, but shall not report any discrepancy back to the requesting SOA for this Local SMS if this was the only discrepancy.</w:t>
      </w:r>
    </w:p>
    <w:p w14:paraId="2EA96225" w14:textId="77777777" w:rsidR="00000000" w:rsidRDefault="001F0AD0" w:rsidP="001F0AD0">
      <w:pPr>
        <w:pStyle w:val="ListBullet2"/>
        <w:numPr>
          <w:ilvl w:val="0"/>
          <w:numId w:val="31"/>
          <w:numberingChange w:id="2866" w:author="Jean Anthony" w:date="2001-03-12T20:36:00Z" w:original=""/>
        </w:numPr>
        <w:spacing w:after="120"/>
      </w:pPr>
      <w:r>
        <w:t>Suppress status change and attribute change notifications, for Subscription Versions, to the Block Holder SOA.</w:t>
      </w:r>
    </w:p>
    <w:p w14:paraId="3326E249" w14:textId="77777777" w:rsidR="00000000" w:rsidRDefault="001F0AD0" w:rsidP="001F0AD0">
      <w:pPr>
        <w:pStyle w:val="ListBullet2"/>
        <w:numPr>
          <w:ilvl w:val="0"/>
          <w:numId w:val="31"/>
          <w:numberingChange w:id="2867" w:author="Jean Anthony" w:date="2001-03-12T20:36:00Z" w:original=""/>
        </w:numPr>
        <w:spacing w:after="360"/>
      </w:pPr>
      <w:r>
        <w:t>Send</w:t>
      </w:r>
      <w:r>
        <w:t xml:space="preserve"> status change and attribute change notifications, for Blocks, to the Block Holder SOA when the SOA Origination is TRUE, and only when an audit correction causes the status and/or Failed SP List to be updated to different values.</w:t>
      </w:r>
    </w:p>
    <w:p w14:paraId="75C3D0E0" w14:textId="77777777" w:rsidR="00000000" w:rsidRDefault="001F0AD0">
      <w:pPr>
        <w:pStyle w:val="RequirementHead"/>
      </w:pPr>
      <w:r>
        <w:t>RR8-7</w:t>
      </w:r>
      <w:r>
        <w:tab/>
        <w:t>Audit Discrepancy an</w:t>
      </w:r>
      <w:r>
        <w:t>d Results Notifications for Pooled Number Subscription Versions to Requesting SOA</w:t>
      </w:r>
    </w:p>
    <w:p w14:paraId="743110B7" w14:textId="77777777" w:rsidR="00000000" w:rsidRDefault="001F0AD0">
      <w:pPr>
        <w:pStyle w:val="RequirementBody"/>
      </w:pPr>
      <w:r>
        <w:t>NPAC SMS shall, for audits of Subscription Versions with LNP Type of POOL, send notifications of discrepancies found and audit results to the requesting SOA.  (Previously A-1</w:t>
      </w:r>
      <w:r>
        <w:t>0)</w:t>
      </w:r>
    </w:p>
    <w:p w14:paraId="195B39B0" w14:textId="77777777" w:rsidR="00000000" w:rsidRDefault="001F0AD0">
      <w:pPr>
        <w:pStyle w:val="RequirementHead"/>
      </w:pPr>
      <w:r>
        <w:t>RR8-8</w:t>
      </w:r>
      <w:r>
        <w:tab/>
        <w:t>Audit Discrepancy and Results Notifications for Pooled Number Subscription Versions for Audited TNs</w:t>
      </w:r>
    </w:p>
    <w:p w14:paraId="5BC0DC7E" w14:textId="77777777" w:rsidR="00000000" w:rsidRDefault="001F0AD0">
      <w:pPr>
        <w:pStyle w:val="RequirementBody"/>
      </w:pPr>
      <w:r>
        <w:t xml:space="preserve">NPAC SMS shall, for audits of Subscription Versions with LNP Type of POOL, only send back notifications to the requesting SOA, of the audited TNs, </w:t>
      </w:r>
      <w:r>
        <w:t>even if other TNs were modified.  (Previously A-15)</w:t>
      </w:r>
    </w:p>
    <w:p w14:paraId="10D7B986" w14:textId="77777777" w:rsidR="00000000" w:rsidRDefault="001F0AD0">
      <w:pPr>
        <w:pStyle w:val="RequirementHead"/>
      </w:pPr>
      <w:r>
        <w:t>RR8-9</w:t>
      </w:r>
      <w:r>
        <w:tab/>
        <w:t>Audit Status Attribute Value Change Notification Send for Pooled Number Blocks</w:t>
      </w:r>
    </w:p>
    <w:p w14:paraId="3EF504CC" w14:textId="77777777" w:rsidR="00000000" w:rsidRDefault="001F0AD0">
      <w:pPr>
        <w:pStyle w:val="RequirementBody"/>
        <w:spacing w:after="120"/>
      </w:pPr>
      <w:r>
        <w:t xml:space="preserve">NPAC SMS shall send status change notifications, for Blocks, to the Block Holder SOA when the SOA Origination is TRUE, </w:t>
      </w:r>
      <w:r>
        <w:t>only when an audit correction causes the status and/or Failed SP List to be updated to different values.  (Previously A-35)</w:t>
      </w:r>
    </w:p>
    <w:p w14:paraId="58C5EC03" w14:textId="77777777" w:rsidR="00000000" w:rsidRDefault="001F0AD0">
      <w:pPr>
        <w:pStyle w:val="RequirementBody"/>
      </w:pPr>
      <w:r>
        <w:t>NOTE:  Therefore, if an audit causes a correction to be sent to a Service Provider, and the status goes from Partial Failure-to-Send</w:t>
      </w:r>
      <w:r>
        <w:t>ing-to-Partial Failure, nothing is sent to the Block Holder SOA; however, if an audit causes a correction to be sent to a Service Provider, and the status goes from Partial Failure-to-Sending-to-Active, a notification is sent to the Block Holder SOA.  Like</w:t>
      </w:r>
      <w:r>
        <w:t>wise, if a Failed SP List gets updated, a notification is sent to the Block Holder SOA.</w:t>
      </w:r>
    </w:p>
    <w:p w14:paraId="3BFC0A21" w14:textId="77777777" w:rsidR="00000000" w:rsidRDefault="001F0AD0">
      <w:pPr>
        <w:pStyle w:val="RequirementHead"/>
      </w:pPr>
      <w:r>
        <w:t>RR8-10</w:t>
      </w:r>
      <w:r>
        <w:tab/>
        <w:t>Audit Attribute Value Change Notification Send for Pooled Number Blocks</w:t>
      </w:r>
    </w:p>
    <w:p w14:paraId="4F1D6210" w14:textId="77777777" w:rsidR="00000000" w:rsidRDefault="001F0AD0">
      <w:pPr>
        <w:pStyle w:val="RequirementBody"/>
        <w:spacing w:after="120"/>
      </w:pPr>
      <w:r>
        <w:t>NPAC SMS shall send an attribute change notifications, for Blocks, to the Block Holder SO</w:t>
      </w:r>
      <w:r>
        <w:t>A when the SOA Origination is TRUE, only when an audit correction causes the status and/or Failed SP List to be updated to different values.  (Previously A-36)</w:t>
      </w:r>
    </w:p>
    <w:p w14:paraId="3547E3FE" w14:textId="77777777" w:rsidR="00000000" w:rsidRDefault="001F0AD0">
      <w:pPr>
        <w:pStyle w:val="RequirementBody"/>
      </w:pPr>
      <w:r>
        <w:t>NOTE:  Therefore, if an audit causes a correction to be sent to a Service Provider, and the stat</w:t>
      </w:r>
      <w:r>
        <w:t>us goes from Partial Failure-to-Sending-to-Partial Failure, nothing is sent to the Block Holder SOA; however, if an audit causes a correction to be sent to a Service Provider, and the status goes from Partial Failure-to-Sending-to-Active, a notification is</w:t>
      </w:r>
      <w:r>
        <w:t xml:space="preserve"> sent to the Block Holder SOA.  Likewise, if a Failed SP List gets updated, a notification is sent to the Block Holder SOA.</w:t>
      </w:r>
    </w:p>
    <w:p w14:paraId="22025B7F" w14:textId="77777777" w:rsidR="00000000" w:rsidRDefault="001F0AD0">
      <w:pPr>
        <w:pStyle w:val="RequirementHead"/>
      </w:pPr>
      <w:r>
        <w:t>RR8-11</w:t>
      </w:r>
      <w:r>
        <w:tab/>
        <w:t>Audit for Pooled Numbers and Block to EDR Local SMS</w:t>
      </w:r>
    </w:p>
    <w:p w14:paraId="4F7CD0E8" w14:textId="77777777" w:rsidR="00000000" w:rsidRDefault="001F0AD0">
      <w:pPr>
        <w:pStyle w:val="RequirementBody"/>
      </w:pPr>
      <w:r>
        <w:t>NPAC SMS shall send a query for Subscription Version(s), resulting from t</w:t>
      </w:r>
      <w:r>
        <w:t>he TN Range or TN Range with Activation Timestamp audit request for Subscription Version(s) with LNP Type of POOL, and a query for the corresponding Block of the Subscription Version(s) with LNP Type of POOL, to an EDR Local SMS that is accepting Block and</w:t>
      </w:r>
      <w:r>
        <w:t xml:space="preserve"> Subscription Version data download for the given NPA-NXX via the NPAC SMS to Local SMS Interface.  (Previously A-40)</w:t>
      </w:r>
    </w:p>
    <w:p w14:paraId="02672FD9" w14:textId="77777777" w:rsidR="00000000" w:rsidRDefault="001F0AD0">
      <w:pPr>
        <w:pStyle w:val="RequirementHead"/>
      </w:pPr>
      <w:r>
        <w:t>RR8-12</w:t>
      </w:r>
      <w:r>
        <w:tab/>
        <w:t>Audit Response – Ignore missing SVs for Pooled Ports at EDR Local SMS</w:t>
      </w:r>
    </w:p>
    <w:p w14:paraId="4BA349F5" w14:textId="77777777" w:rsidR="00000000" w:rsidRDefault="001F0AD0">
      <w:pPr>
        <w:pStyle w:val="RequirementBody"/>
      </w:pPr>
      <w:r>
        <w:t>NPAC SMS shall consider a query response of No Data, as a val</w:t>
      </w:r>
      <w:r>
        <w:t>id response from an EDR Local SMS, for a Subscription Version with LNP Type of POOL, and shall not include this as a discrepancy for the Subscription Version.  (Previously A-50)</w:t>
      </w:r>
    </w:p>
    <w:p w14:paraId="525929B3" w14:textId="77777777" w:rsidR="00000000" w:rsidRDefault="001F0AD0">
      <w:pPr>
        <w:pStyle w:val="RequirementHead"/>
      </w:pPr>
      <w:r>
        <w:t>RR8-13</w:t>
      </w:r>
      <w:r>
        <w:tab/>
        <w:t>Audit Response – Delete erroneous SVs for Pooled Ports at EDR Local SMS</w:t>
      </w:r>
    </w:p>
    <w:p w14:paraId="41A1A5DF" w14:textId="77777777" w:rsidR="00000000" w:rsidRDefault="001F0AD0">
      <w:pPr>
        <w:pStyle w:val="RequirementBody"/>
      </w:pPr>
      <w:r>
        <w:t>NPAC SMS shall consider a query response, which contains a Subscription Version, as a discrepancy from an EDR Local SMS, for a Subscription Version with LNP Type of POOL, by sending a Subscription Version Delete message for the Subscription Version.  (Pre</w:t>
      </w:r>
      <w:r>
        <w:t>viously A-60)</w:t>
      </w:r>
    </w:p>
    <w:p w14:paraId="716540CA" w14:textId="77777777" w:rsidR="00000000" w:rsidRDefault="001F0AD0">
      <w:pPr>
        <w:pStyle w:val="RequirementHead"/>
      </w:pPr>
      <w:r>
        <w:t>RR8-14</w:t>
      </w:r>
      <w:r>
        <w:tab/>
        <w:t>Audit Response – Compare NPAC SMS Block to Service Provider Block at EDR Local SMS</w:t>
      </w:r>
    </w:p>
    <w:p w14:paraId="54736AFC" w14:textId="77777777" w:rsidR="00000000" w:rsidRDefault="001F0AD0">
      <w:pPr>
        <w:pStyle w:val="RequirementBody"/>
      </w:pPr>
      <w:r>
        <w:t>NPAC SMS shall conduct a comparison of the Block sent back in the audit response by the EDR Local SMS, to the Block stored in the NPAC SMS.  (Previously</w:t>
      </w:r>
      <w:r>
        <w:t xml:space="preserve"> A-80)</w:t>
      </w:r>
    </w:p>
    <w:p w14:paraId="6ADC2B13" w14:textId="77777777" w:rsidR="00000000" w:rsidRDefault="001F0AD0">
      <w:pPr>
        <w:pStyle w:val="RequirementHead"/>
      </w:pPr>
      <w:r>
        <w:t>RR8-15</w:t>
      </w:r>
      <w:r>
        <w:tab/>
        <w:t>Audit Response – Block Missing from EDR Local SMS</w:t>
      </w:r>
    </w:p>
    <w:p w14:paraId="1B6D5677" w14:textId="77777777" w:rsidR="00000000" w:rsidRDefault="001F0AD0">
      <w:pPr>
        <w:pStyle w:val="RequirementBody"/>
      </w:pPr>
      <w:r>
        <w:t>NPAC SMS shall consider a query response of No Data related to a Block, for a Block that exists in the NPAC SMS, other than a status of Old, as a discrepant response from an EDR Local SMS, and</w:t>
      </w:r>
      <w:r>
        <w:t xml:space="preserve"> shall send a Block Create/Activate message.  (Previously A-90)</w:t>
      </w:r>
    </w:p>
    <w:p w14:paraId="4C9ACFB2" w14:textId="77777777" w:rsidR="00000000" w:rsidRDefault="001F0AD0">
      <w:pPr>
        <w:pStyle w:val="RequirementHead"/>
      </w:pPr>
      <w:r>
        <w:t>RR8-16</w:t>
      </w:r>
      <w:r>
        <w:tab/>
        <w:t>Audit Response – Block Discrepant at EDR Local SMS</w:t>
      </w:r>
    </w:p>
    <w:p w14:paraId="6A1ECFE8" w14:textId="77777777" w:rsidR="00000000" w:rsidRDefault="001F0AD0">
      <w:pPr>
        <w:pStyle w:val="RequirementBody"/>
      </w:pPr>
      <w:r>
        <w:t xml:space="preserve">NPAC SMS shall consider a query response with mis-matched data for a Block, as a discrepant response from an EDR Local SMS, and shall </w:t>
      </w:r>
      <w:r>
        <w:t>send a Block Modify message.  (Previously A-100)</w:t>
      </w:r>
    </w:p>
    <w:p w14:paraId="3B1AD4DE" w14:textId="77777777" w:rsidR="00000000" w:rsidRDefault="001F0AD0">
      <w:pPr>
        <w:pStyle w:val="RequirementHead"/>
      </w:pPr>
      <w:r>
        <w:t>RR8-17</w:t>
      </w:r>
      <w:r>
        <w:tab/>
        <w:t>Audit Response – Extra Block at EDR Local SMS</w:t>
      </w:r>
    </w:p>
    <w:p w14:paraId="0F651D78" w14:textId="77777777" w:rsidR="00000000" w:rsidRDefault="001F0AD0">
      <w:pPr>
        <w:pStyle w:val="RequirementBody"/>
      </w:pPr>
      <w:r>
        <w:t>NPAC SMS shall consider a query response of an existing Block, for a Block that has been de-pooled, as a discrepant response from an EDR Local SMS, when t</w:t>
      </w:r>
      <w:r>
        <w:t>he latest version of the Block on the NPAC SMS contains a status of old, and shall send a Block Delete message.  (Previously A-110)</w:t>
      </w:r>
    </w:p>
    <w:p w14:paraId="35284FBF" w14:textId="77777777" w:rsidR="00000000" w:rsidRDefault="001F0AD0">
      <w:pPr>
        <w:pStyle w:val="RequirementHead"/>
      </w:pPr>
      <w:r>
        <w:t>RR8-18</w:t>
      </w:r>
      <w:r>
        <w:tab/>
        <w:t>Audit Processing – Skipping In-Progress Blocks</w:t>
      </w:r>
    </w:p>
    <w:p w14:paraId="66883358" w14:textId="77777777" w:rsidR="00000000" w:rsidRDefault="001F0AD0">
      <w:pPr>
        <w:pStyle w:val="RequirementBody"/>
      </w:pPr>
      <w:r>
        <w:t>NPAC SMS shall skip the audit of a Block with a status of Sending, suc</w:t>
      </w:r>
      <w:r>
        <w:t>h that no discrepancies will be found for the Block.  (Previously A-120)</w:t>
      </w:r>
    </w:p>
    <w:p w14:paraId="12269276" w14:textId="77777777" w:rsidR="00000000" w:rsidRDefault="001F0AD0"/>
    <w:p w14:paraId="6CCD6406" w14:textId="77777777" w:rsidR="00000000" w:rsidRDefault="001F0AD0"/>
    <w:p w14:paraId="1E832C00" w14:textId="77777777" w:rsidR="00000000" w:rsidRDefault="001F0AD0">
      <w:pPr>
        <w:rPr>
          <w:b/>
        </w:rPr>
        <w:sectPr w:rsidR="00000000">
          <w:headerReference w:type="default" r:id="rId32"/>
          <w:type w:val="continuous"/>
          <w:pgSz w:w="12240" w:h="15840" w:code="1"/>
          <w:pgMar w:top="1440" w:right="1440" w:bottom="1440" w:left="1440" w:header="720" w:footer="864" w:gutter="0"/>
          <w:pgNumType w:start="1" w:chapStyle="1"/>
          <w:cols w:space="720"/>
        </w:sectPr>
      </w:pPr>
    </w:p>
    <w:p w14:paraId="293BAC2E" w14:textId="77777777" w:rsidR="00000000" w:rsidRDefault="001F0AD0">
      <w:pPr>
        <w:pStyle w:val="Heading1"/>
        <w:numPr>
          <w:numberingChange w:id="2868" w:author="Jean Anthony" w:date="2001-03-12T20:36:00Z" w:original="%1:9:0:."/>
        </w:numPr>
      </w:pPr>
      <w:bookmarkStart w:id="2869" w:name="_Toc357417067"/>
      <w:bookmarkStart w:id="2870" w:name="_Toc361567567"/>
      <w:bookmarkStart w:id="2871" w:name="_Toc364226291"/>
      <w:bookmarkStart w:id="2872" w:name="_Toc367618318"/>
      <w:bookmarkStart w:id="2873" w:name="_Toc368561424"/>
      <w:bookmarkStart w:id="2874" w:name="_Toc368728368"/>
      <w:bookmarkStart w:id="2875" w:name="_Toc380829228"/>
      <w:bookmarkStart w:id="2876" w:name="_Toc436023421"/>
      <w:bookmarkStart w:id="2877" w:name="_Toc436025484"/>
      <w:bookmarkStart w:id="2878" w:name="_Toc508178616"/>
      <w:r>
        <w:t>Reports</w:t>
      </w:r>
      <w:bookmarkEnd w:id="2869"/>
      <w:bookmarkEnd w:id="2870"/>
      <w:bookmarkEnd w:id="2871"/>
      <w:bookmarkEnd w:id="2872"/>
      <w:bookmarkEnd w:id="2873"/>
      <w:bookmarkEnd w:id="2874"/>
      <w:bookmarkEnd w:id="2875"/>
      <w:bookmarkEnd w:id="2876"/>
      <w:bookmarkEnd w:id="2877"/>
      <w:bookmarkEnd w:id="2878"/>
    </w:p>
    <w:p w14:paraId="714932AE" w14:textId="77777777" w:rsidR="00000000" w:rsidRDefault="001F0AD0">
      <w:pPr>
        <w:pStyle w:val="Heading2"/>
        <w:numPr>
          <w:numberingChange w:id="2879" w:author="Jean Anthony" w:date="2001-03-12T20:36:00Z" w:original="%1:9:0:.%2:1:0:"/>
        </w:numPr>
      </w:pPr>
      <w:bookmarkStart w:id="2880" w:name="_Toc367618319"/>
      <w:bookmarkStart w:id="2881" w:name="_Toc368561425"/>
      <w:bookmarkStart w:id="2882" w:name="_Toc368728369"/>
      <w:bookmarkStart w:id="2883" w:name="_Toc380829229"/>
      <w:bookmarkStart w:id="2884" w:name="_Toc436023422"/>
      <w:bookmarkStart w:id="2885" w:name="_Toc436025485"/>
      <w:bookmarkStart w:id="2886" w:name="_Toc508178617"/>
      <w:r>
        <w:t>Overview</w:t>
      </w:r>
      <w:bookmarkEnd w:id="2880"/>
      <w:bookmarkEnd w:id="2881"/>
      <w:bookmarkEnd w:id="2882"/>
      <w:bookmarkEnd w:id="2883"/>
      <w:bookmarkEnd w:id="2884"/>
      <w:bookmarkEnd w:id="2885"/>
      <w:bookmarkEnd w:id="2886"/>
    </w:p>
    <w:p w14:paraId="202A327A" w14:textId="77777777" w:rsidR="00000000" w:rsidRDefault="001F0AD0">
      <w:pPr>
        <w:pStyle w:val="BodyText"/>
      </w:pPr>
      <w:r>
        <w:t>The NPAC SMS must support scheduled and ad hoc report generation for selectable reports. The report generation service shall create output report files according t</w:t>
      </w:r>
      <w:r>
        <w:t>o specified format definitions, and distribute reports to output devices as requested.  A report distribution service is used to distribute report files to selected output devices.  Authorized NPAC personnel can request reports from active database, histor</w:t>
      </w:r>
      <w:r>
        <w:t>y logs, error logs, traffic measurements, usage measurements, and performance reports.</w:t>
      </w:r>
    </w:p>
    <w:p w14:paraId="0DDF3024" w14:textId="77777777" w:rsidR="00000000" w:rsidRDefault="001F0AD0">
      <w:pPr>
        <w:pStyle w:val="Heading2"/>
        <w:numPr>
          <w:numberingChange w:id="2887" w:author="Jean Anthony" w:date="2001-03-12T20:36:00Z" w:original="%1:9:0:.%2:2:0:"/>
        </w:numPr>
      </w:pPr>
      <w:bookmarkStart w:id="2888" w:name="_Toc357417082"/>
      <w:bookmarkStart w:id="2889" w:name="_Toc361567568"/>
      <w:bookmarkStart w:id="2890" w:name="_Toc364226292"/>
      <w:bookmarkStart w:id="2891" w:name="_Toc367618320"/>
      <w:bookmarkStart w:id="2892" w:name="_Toc368561426"/>
      <w:bookmarkStart w:id="2893" w:name="_Toc368728370"/>
      <w:bookmarkStart w:id="2894" w:name="_Toc380829230"/>
      <w:bookmarkStart w:id="2895" w:name="_Toc436023423"/>
      <w:bookmarkStart w:id="2896" w:name="_Toc436025486"/>
      <w:bookmarkStart w:id="2897" w:name="_Toc508178618"/>
      <w:r>
        <w:t>User Functionality</w:t>
      </w:r>
      <w:bookmarkEnd w:id="2888"/>
      <w:bookmarkEnd w:id="2889"/>
      <w:bookmarkEnd w:id="2890"/>
      <w:bookmarkEnd w:id="2891"/>
      <w:bookmarkEnd w:id="2892"/>
      <w:bookmarkEnd w:id="2893"/>
      <w:bookmarkEnd w:id="2894"/>
      <w:bookmarkEnd w:id="2895"/>
      <w:bookmarkEnd w:id="2896"/>
      <w:bookmarkEnd w:id="2897"/>
    </w:p>
    <w:p w14:paraId="464682EF" w14:textId="77777777" w:rsidR="00000000" w:rsidRDefault="001F0AD0">
      <w:pPr>
        <w:pStyle w:val="RequirementHead"/>
      </w:pPr>
      <w:r>
        <w:t>R9</w:t>
      </w:r>
      <w:r>
        <w:noBreakHyphen/>
        <w:t>1</w:t>
      </w:r>
      <w:r>
        <w:tab/>
        <w:t>NPAC Personnel Report Selection</w:t>
      </w:r>
    </w:p>
    <w:p w14:paraId="1A19EAF6" w14:textId="77777777" w:rsidR="00000000" w:rsidRDefault="001F0AD0">
      <w:pPr>
        <w:pStyle w:val="RequirementBody"/>
      </w:pPr>
      <w:r>
        <w:t>NPAC SMS shall allow NPAC personnel using the NPAC Administrative Interface to select the type of report required</w:t>
      </w:r>
      <w:r>
        <w:t>.</w:t>
      </w:r>
    </w:p>
    <w:p w14:paraId="6F579490" w14:textId="77777777" w:rsidR="00000000" w:rsidRDefault="001F0AD0">
      <w:pPr>
        <w:pStyle w:val="RequirementHead"/>
      </w:pPr>
      <w:r>
        <w:t>R9</w:t>
      </w:r>
      <w:r>
        <w:noBreakHyphen/>
        <w:t>2</w:t>
      </w:r>
      <w:r>
        <w:tab/>
        <w:t>NPAC Personnel Selection of Output Destination</w:t>
      </w:r>
    </w:p>
    <w:p w14:paraId="0DEB572B" w14:textId="77777777" w:rsidR="00000000" w:rsidRDefault="001F0AD0">
      <w:pPr>
        <w:pStyle w:val="RequirementBody"/>
      </w:pPr>
      <w:r>
        <w:t>NPAC SMS shall allow NPAC personnel using the NPAC Administrative Interface to select the predefined report output destination. Destinations are printer, file system, email, display or FAX.</w:t>
      </w:r>
    </w:p>
    <w:p w14:paraId="187BD408" w14:textId="77777777" w:rsidR="00000000" w:rsidRDefault="001F0AD0">
      <w:pPr>
        <w:pStyle w:val="RequirementHead"/>
      </w:pPr>
      <w:r>
        <w:t>R9</w:t>
      </w:r>
      <w:r>
        <w:noBreakHyphen/>
        <w:t>3</w:t>
      </w:r>
      <w:r>
        <w:tab/>
        <w:t>NPAC Pe</w:t>
      </w:r>
      <w:r>
        <w:t>rsonnel Re-print of Reports</w:t>
      </w:r>
    </w:p>
    <w:p w14:paraId="6181EE5A" w14:textId="77777777" w:rsidR="00000000" w:rsidRDefault="001F0AD0">
      <w:pPr>
        <w:pStyle w:val="RequirementBody"/>
      </w:pPr>
      <w:r>
        <w:t>NPAC SMS shall allow NPAC personnel using the NPAC Administrative Interface to re-print reports from previously saved report outputs.</w:t>
      </w:r>
    </w:p>
    <w:p w14:paraId="50A1DC6B" w14:textId="77777777" w:rsidR="00000000" w:rsidRDefault="001F0AD0">
      <w:pPr>
        <w:pStyle w:val="RequirementHead"/>
      </w:pPr>
      <w:r>
        <w:t>R9</w:t>
      </w:r>
      <w:r>
        <w:noBreakHyphen/>
        <w:t>4</w:t>
      </w:r>
      <w:r>
        <w:tab/>
        <w:t>NPAC Personnel Create Customized Reports</w:t>
      </w:r>
    </w:p>
    <w:p w14:paraId="6C91DA06" w14:textId="77777777" w:rsidR="00000000" w:rsidRDefault="001F0AD0">
      <w:pPr>
        <w:pStyle w:val="RequirementBody"/>
        <w:rPr>
          <w:b/>
        </w:rPr>
      </w:pPr>
      <w:r>
        <w:t>NPAC SMS shall allow NPAC personnel to create cu</w:t>
      </w:r>
      <w:r>
        <w:t>stomized reports through an ad</w:t>
      </w:r>
      <w:r>
        <w:noBreakHyphen/>
        <w:t>hoc facility.</w:t>
      </w:r>
    </w:p>
    <w:p w14:paraId="3265FA43" w14:textId="77777777" w:rsidR="00000000" w:rsidRDefault="001F0AD0">
      <w:pPr>
        <w:pStyle w:val="RequirementHead"/>
      </w:pPr>
      <w:r>
        <w:t>R9</w:t>
      </w:r>
      <w:r>
        <w:noBreakHyphen/>
        <w:t>5</w:t>
      </w:r>
      <w:r>
        <w:tab/>
        <w:t>NPAC Personnel Define Scope and Filtering</w:t>
      </w:r>
    </w:p>
    <w:p w14:paraId="0D3EAD57" w14:textId="77777777" w:rsidR="00000000" w:rsidRDefault="001F0AD0">
      <w:pPr>
        <w:pStyle w:val="RequirementBody"/>
      </w:pPr>
      <w:r>
        <w:t>NPAC SMS shall allow NPAC personnel to define scope and filtering for items to be included in the customized reports.</w:t>
      </w:r>
    </w:p>
    <w:p w14:paraId="388CA3A5" w14:textId="77777777" w:rsidR="00000000" w:rsidRDefault="001F0AD0">
      <w:pPr>
        <w:pStyle w:val="RequirementHead"/>
      </w:pPr>
      <w:r>
        <w:t>R9</w:t>
      </w:r>
      <w:r>
        <w:noBreakHyphen/>
        <w:t>6</w:t>
      </w:r>
      <w:r>
        <w:tab/>
        <w:t>Service Providers Receive Reports on Thei</w:t>
      </w:r>
      <w:r>
        <w:t>r Activities</w:t>
      </w:r>
    </w:p>
    <w:p w14:paraId="066EBDE6" w14:textId="77777777" w:rsidR="00000000" w:rsidRDefault="001F0AD0">
      <w:pPr>
        <w:pStyle w:val="RequirementBody"/>
      </w:pPr>
      <w:r>
        <w:t>NPAC SMS shall allow Service Provider personnel to receive reports on information related to their activities.</w:t>
      </w:r>
    </w:p>
    <w:p w14:paraId="6177C292" w14:textId="77777777" w:rsidR="00000000" w:rsidRDefault="001F0AD0">
      <w:pPr>
        <w:pStyle w:val="RequirementHead"/>
      </w:pPr>
      <w:r>
        <w:t>RX9</w:t>
      </w:r>
      <w:r>
        <w:noBreakHyphen/>
        <w:t>1</w:t>
      </w:r>
      <w:r>
        <w:tab/>
        <w:t>Service and Network Data Reports</w:t>
      </w:r>
    </w:p>
    <w:p w14:paraId="4A7046B6" w14:textId="77777777" w:rsidR="00000000" w:rsidRDefault="001F0AD0">
      <w:pPr>
        <w:pStyle w:val="RequirementBody"/>
        <w:spacing w:after="120"/>
      </w:pPr>
      <w:r>
        <w:t>NPAC SMS shall support the following service and network data reports for NPAC personnel usin</w:t>
      </w:r>
      <w:r>
        <w:t>g the NPAC Administrative Interface and Service Provider personnel using the NPAC SOA Low-tech Interface:</w:t>
      </w:r>
    </w:p>
    <w:p w14:paraId="50558EA1" w14:textId="77777777" w:rsidR="00000000" w:rsidRDefault="001F0AD0">
      <w:pPr>
        <w:pStyle w:val="ListNumbered"/>
        <w:numPr>
          <w:ilvl w:val="0"/>
          <w:numId w:val="0"/>
        </w:numPr>
        <w:ind w:left="720"/>
      </w:pPr>
      <w:r>
        <w:tab/>
        <w:t>1.</w:t>
      </w:r>
      <w:r>
        <w:tab/>
        <w:t>NPAC Service Tunable Parameters Report</w:t>
      </w:r>
    </w:p>
    <w:p w14:paraId="7D4DA082" w14:textId="77777777" w:rsidR="00000000" w:rsidRDefault="001F0AD0">
      <w:pPr>
        <w:pStyle w:val="ListNumbered"/>
        <w:numPr>
          <w:ilvl w:val="0"/>
          <w:numId w:val="0"/>
        </w:numPr>
        <w:ind w:left="720"/>
      </w:pPr>
      <w:r>
        <w:tab/>
        <w:t>2.</w:t>
      </w:r>
      <w:r>
        <w:tab/>
        <w:t>List of Service Provider’s LRNs</w:t>
      </w:r>
    </w:p>
    <w:p w14:paraId="26139C41" w14:textId="77777777" w:rsidR="00000000" w:rsidRDefault="001F0AD0">
      <w:pPr>
        <w:pStyle w:val="ListNumbered"/>
        <w:numPr>
          <w:ilvl w:val="0"/>
          <w:numId w:val="0"/>
        </w:numPr>
        <w:spacing w:after="360"/>
        <w:ind w:left="720"/>
      </w:pPr>
      <w:r>
        <w:tab/>
        <w:t>3.</w:t>
      </w:r>
      <w:r>
        <w:tab/>
        <w:t>Open NPA-NXXs List</w:t>
      </w:r>
    </w:p>
    <w:p w14:paraId="595E3B5C" w14:textId="77777777" w:rsidR="00000000" w:rsidRDefault="001F0AD0">
      <w:pPr>
        <w:pStyle w:val="RequirementHead"/>
      </w:pPr>
      <w:r>
        <w:t>RX9-2</w:t>
      </w:r>
      <w:r>
        <w:tab/>
        <w:t>Service Provider Reports</w:t>
      </w:r>
    </w:p>
    <w:p w14:paraId="0F1818C8" w14:textId="77777777" w:rsidR="00000000" w:rsidRDefault="001F0AD0">
      <w:pPr>
        <w:pStyle w:val="RequirementBody"/>
        <w:spacing w:after="120"/>
      </w:pPr>
      <w:r>
        <w:t>NPAC SMS shall su</w:t>
      </w:r>
      <w:r>
        <w:t>pport the following Service Provider reports for NPAC personnel using the NPAC Administrative Interface and Service Provider personnel using the NPAC SOA Low-tech Interface:</w:t>
      </w:r>
    </w:p>
    <w:p w14:paraId="2A7B7AC3" w14:textId="77777777" w:rsidR="00000000" w:rsidRDefault="001F0AD0">
      <w:pPr>
        <w:pStyle w:val="ListNumbered"/>
        <w:numPr>
          <w:ilvl w:val="0"/>
          <w:numId w:val="0"/>
        </w:numPr>
        <w:ind w:left="720"/>
      </w:pPr>
      <w:r>
        <w:tab/>
        <w:t>4.</w:t>
      </w:r>
      <w:r>
        <w:tab/>
        <w:t>Service Provider Profile (Service Provider’s own data only)</w:t>
      </w:r>
    </w:p>
    <w:p w14:paraId="5E2156F7" w14:textId="77777777" w:rsidR="00000000" w:rsidRDefault="001F0AD0">
      <w:pPr>
        <w:pStyle w:val="ListNumbered"/>
        <w:numPr>
          <w:ilvl w:val="0"/>
          <w:numId w:val="0"/>
        </w:numPr>
        <w:spacing w:after="360"/>
        <w:ind w:left="720"/>
      </w:pPr>
      <w:r>
        <w:tab/>
        <w:t>5.</w:t>
      </w:r>
      <w:r>
        <w:tab/>
        <w:t>Service Provid</w:t>
      </w:r>
      <w:r>
        <w:t>er’s Subscription List by Status (Service Provider’s own data only)</w:t>
      </w:r>
    </w:p>
    <w:p w14:paraId="4012308D" w14:textId="77777777" w:rsidR="00000000" w:rsidRDefault="001F0AD0">
      <w:pPr>
        <w:pStyle w:val="RequirementHead"/>
      </w:pPr>
      <w:r>
        <w:t>RX9-3</w:t>
      </w:r>
      <w:r>
        <w:tab/>
        <w:t>Subscription Data Reports</w:t>
      </w:r>
    </w:p>
    <w:p w14:paraId="14DD5D81" w14:textId="77777777" w:rsidR="00000000" w:rsidRDefault="001F0AD0">
      <w:pPr>
        <w:pStyle w:val="RequirementBody"/>
        <w:spacing w:after="120"/>
      </w:pPr>
      <w:r>
        <w:t>NPAC SMS shall support the following subscription data reports for NPAC personnel using the NPAC Administrative Interface and Service Provider personnel usi</w:t>
      </w:r>
      <w:r>
        <w:t>ng the NPAC SOA Low-tech Interface:</w:t>
      </w:r>
    </w:p>
    <w:p w14:paraId="0B58CDE5" w14:textId="77777777" w:rsidR="00000000" w:rsidRDefault="001F0AD0">
      <w:pPr>
        <w:pStyle w:val="ListNumbered"/>
        <w:numPr>
          <w:ilvl w:val="0"/>
          <w:numId w:val="0"/>
        </w:numPr>
        <w:ind w:left="720"/>
      </w:pPr>
      <w:r>
        <w:tab/>
        <w:t>6.</w:t>
      </w:r>
      <w:r>
        <w:tab/>
        <w:t>Subscriptions Listed by Status</w:t>
      </w:r>
    </w:p>
    <w:p w14:paraId="68DF8E39" w14:textId="77777777" w:rsidR="00000000" w:rsidRDefault="001F0AD0">
      <w:pPr>
        <w:pStyle w:val="ListNumbered"/>
        <w:numPr>
          <w:ilvl w:val="0"/>
          <w:numId w:val="0"/>
        </w:numPr>
        <w:spacing w:after="360"/>
        <w:ind w:left="720"/>
      </w:pPr>
      <w:r>
        <w:tab/>
        <w:t>7.</w:t>
      </w:r>
      <w:r>
        <w:tab/>
        <w:t>Subscriptions Listed by Service Provider by Status</w:t>
      </w:r>
    </w:p>
    <w:p w14:paraId="63601E36" w14:textId="77777777" w:rsidR="00000000" w:rsidRDefault="001F0AD0">
      <w:pPr>
        <w:pStyle w:val="RequirementHead"/>
      </w:pPr>
      <w:r>
        <w:t>RX9-4</w:t>
      </w:r>
      <w:r>
        <w:tab/>
        <w:t>System Reports</w:t>
      </w:r>
    </w:p>
    <w:p w14:paraId="7973E0F8" w14:textId="77777777" w:rsidR="00000000" w:rsidRDefault="001F0AD0">
      <w:pPr>
        <w:pStyle w:val="RequirementBody"/>
        <w:spacing w:after="120"/>
      </w:pPr>
      <w:r>
        <w:t>NPAC SMS shall support the following system reports for NPAC system administration personnel using the NPAC A</w:t>
      </w:r>
      <w:r>
        <w:t>dministrative Interface:</w:t>
      </w:r>
    </w:p>
    <w:p w14:paraId="6D8A84C0" w14:textId="77777777" w:rsidR="00000000" w:rsidRDefault="001F0AD0">
      <w:pPr>
        <w:pStyle w:val="ListNumbered"/>
        <w:numPr>
          <w:ilvl w:val="0"/>
          <w:numId w:val="0"/>
        </w:numPr>
        <w:ind w:left="720"/>
      </w:pPr>
      <w:r>
        <w:tab/>
        <w:t>8.</w:t>
      </w:r>
      <w:r>
        <w:tab/>
        <w:t>Overall CPU System Utilization</w:t>
      </w:r>
    </w:p>
    <w:p w14:paraId="7613A0EC" w14:textId="77777777" w:rsidR="00000000" w:rsidRDefault="001F0AD0">
      <w:pPr>
        <w:pStyle w:val="ListNumbered"/>
        <w:numPr>
          <w:ilvl w:val="0"/>
          <w:numId w:val="0"/>
        </w:numPr>
        <w:ind w:left="720"/>
      </w:pPr>
      <w:r>
        <w:tab/>
        <w:t>9.</w:t>
      </w:r>
      <w:r>
        <w:tab/>
        <w:t>Storage Utilization</w:t>
      </w:r>
    </w:p>
    <w:p w14:paraId="6A118294" w14:textId="77777777" w:rsidR="00000000" w:rsidRDefault="001F0AD0">
      <w:pPr>
        <w:pStyle w:val="ListNumbered"/>
        <w:numPr>
          <w:ilvl w:val="0"/>
          <w:numId w:val="0"/>
        </w:numPr>
        <w:ind w:left="720"/>
      </w:pPr>
      <w:r>
        <w:tab/>
        <w:t>10.</w:t>
      </w:r>
      <w:r>
        <w:tab/>
        <w:t>NPAC SMS Application Performance (SOA/LSMS Downloads per Second)</w:t>
      </w:r>
    </w:p>
    <w:p w14:paraId="3CCB69EB" w14:textId="77777777" w:rsidR="00000000" w:rsidRDefault="001F0AD0">
      <w:pPr>
        <w:pStyle w:val="ListNumbered"/>
        <w:numPr>
          <w:ilvl w:val="0"/>
          <w:numId w:val="0"/>
        </w:numPr>
        <w:ind w:left="720"/>
      </w:pPr>
      <w:r>
        <w:tab/>
        <w:t>11.</w:t>
      </w:r>
      <w:r>
        <w:tab/>
        <w:t>NPAC SMS Application Performance (SOA/LSMS Subscription Activation Time)</w:t>
      </w:r>
    </w:p>
    <w:p w14:paraId="62AB2367" w14:textId="77777777" w:rsidR="00000000" w:rsidRDefault="001F0AD0">
      <w:pPr>
        <w:pStyle w:val="ListNumbered"/>
        <w:numPr>
          <w:ilvl w:val="0"/>
          <w:numId w:val="0"/>
        </w:numPr>
        <w:ind w:left="720"/>
      </w:pPr>
      <w:r>
        <w:tab/>
        <w:t>12.</w:t>
      </w:r>
      <w:r>
        <w:tab/>
        <w:t>NPAC SMS-SOA Link U</w:t>
      </w:r>
      <w:r>
        <w:t>tilization</w:t>
      </w:r>
    </w:p>
    <w:p w14:paraId="5A7A07C0" w14:textId="77777777" w:rsidR="00000000" w:rsidRDefault="001F0AD0">
      <w:pPr>
        <w:pStyle w:val="ListNumbered"/>
        <w:numPr>
          <w:ilvl w:val="0"/>
          <w:numId w:val="0"/>
        </w:numPr>
        <w:ind w:left="720"/>
      </w:pPr>
      <w:r>
        <w:tab/>
        <w:t>13.</w:t>
      </w:r>
      <w:r>
        <w:tab/>
        <w:t>NPAC SMS-LSMS Link Utilization</w:t>
      </w:r>
    </w:p>
    <w:p w14:paraId="168828B8" w14:textId="77777777" w:rsidR="00000000" w:rsidRDefault="001F0AD0">
      <w:pPr>
        <w:pStyle w:val="ListNumbered"/>
        <w:numPr>
          <w:ilvl w:val="0"/>
          <w:numId w:val="0"/>
        </w:numPr>
        <w:ind w:left="720"/>
      </w:pPr>
      <w:r>
        <w:tab/>
        <w:t>14.</w:t>
      </w:r>
      <w:r>
        <w:tab/>
        <w:t>NPAC SMS Application Performance (SOA/LSMS Response Time)</w:t>
      </w:r>
    </w:p>
    <w:p w14:paraId="008ED7C4" w14:textId="77777777" w:rsidR="00000000" w:rsidRDefault="001F0AD0">
      <w:pPr>
        <w:pStyle w:val="ListNumbered"/>
        <w:numPr>
          <w:ilvl w:val="0"/>
          <w:numId w:val="0"/>
        </w:numPr>
        <w:ind w:left="720"/>
      </w:pPr>
      <w:r>
        <w:tab/>
        <w:t>15.</w:t>
      </w:r>
      <w:r>
        <w:tab/>
        <w:t>NPAC SMS Application Performance (Interface Transaction Rate)</w:t>
      </w:r>
    </w:p>
    <w:p w14:paraId="02F8212B" w14:textId="77777777" w:rsidR="00000000" w:rsidRDefault="001F0AD0">
      <w:pPr>
        <w:pStyle w:val="ListNumbered"/>
        <w:numPr>
          <w:ilvl w:val="0"/>
          <w:numId w:val="0"/>
        </w:numPr>
        <w:spacing w:after="360"/>
        <w:ind w:left="720"/>
      </w:pPr>
      <w:r>
        <w:tab/>
        <w:t>16.</w:t>
      </w:r>
      <w:r>
        <w:tab/>
        <w:t>NPAC SMS Application Performance (Provider SMS Database Sampling)</w:t>
      </w:r>
    </w:p>
    <w:p w14:paraId="041D337C" w14:textId="77777777" w:rsidR="00000000" w:rsidRDefault="001F0AD0">
      <w:pPr>
        <w:pStyle w:val="RequirementHead"/>
      </w:pPr>
      <w:r>
        <w:t>RX9-5</w:t>
      </w:r>
      <w:r>
        <w:tab/>
        <w:t>Se</w:t>
      </w:r>
      <w:r>
        <w:t>curity Reports</w:t>
      </w:r>
    </w:p>
    <w:p w14:paraId="6F4CD83F" w14:textId="77777777" w:rsidR="00000000" w:rsidRDefault="001F0AD0">
      <w:pPr>
        <w:pStyle w:val="RequirementBody"/>
        <w:spacing w:after="120"/>
      </w:pPr>
      <w:r>
        <w:t>NPAC SMS shall support the following security reports for NPAC security administration personnel using the NPAC Administrative Interface:</w:t>
      </w:r>
    </w:p>
    <w:p w14:paraId="7210E34A" w14:textId="77777777" w:rsidR="00000000" w:rsidRDefault="001F0AD0">
      <w:pPr>
        <w:pStyle w:val="ListNumbered"/>
        <w:numPr>
          <w:ilvl w:val="0"/>
          <w:numId w:val="0"/>
        </w:numPr>
        <w:ind w:left="720"/>
      </w:pPr>
      <w:r>
        <w:tab/>
        <w:t>17.</w:t>
      </w:r>
      <w:r>
        <w:tab/>
        <w:t>Access Privileges Matrix</w:t>
      </w:r>
    </w:p>
    <w:p w14:paraId="0CEC7F1A" w14:textId="77777777" w:rsidR="00000000" w:rsidRDefault="001F0AD0">
      <w:pPr>
        <w:pStyle w:val="ListNumbered"/>
        <w:numPr>
          <w:ilvl w:val="0"/>
          <w:numId w:val="0"/>
        </w:numPr>
        <w:ind w:left="720"/>
      </w:pPr>
      <w:r>
        <w:tab/>
        <w:t>18.</w:t>
      </w:r>
      <w:r>
        <w:tab/>
        <w:t>Authorized Users List</w:t>
      </w:r>
    </w:p>
    <w:p w14:paraId="67D4CD9A" w14:textId="77777777" w:rsidR="00000000" w:rsidRDefault="001F0AD0">
      <w:pPr>
        <w:pStyle w:val="ListNumbered"/>
        <w:numPr>
          <w:ilvl w:val="0"/>
          <w:numId w:val="0"/>
        </w:numPr>
        <w:ind w:left="720"/>
      </w:pPr>
      <w:r>
        <w:tab/>
        <w:t>19.</w:t>
      </w:r>
      <w:r>
        <w:tab/>
        <w:t>Security Log</w:t>
      </w:r>
    </w:p>
    <w:p w14:paraId="69E07FE2" w14:textId="77777777" w:rsidR="00000000" w:rsidRDefault="001F0AD0">
      <w:pPr>
        <w:pStyle w:val="ListNumbered"/>
        <w:numPr>
          <w:ilvl w:val="0"/>
          <w:numId w:val="0"/>
        </w:numPr>
        <w:ind w:left="720"/>
      </w:pPr>
      <w:r>
        <w:tab/>
        <w:t>20.</w:t>
      </w:r>
      <w:r>
        <w:tab/>
        <w:t>Invalid Access Attempts</w:t>
      </w:r>
    </w:p>
    <w:p w14:paraId="6496F35E" w14:textId="77777777" w:rsidR="00000000" w:rsidRDefault="001F0AD0">
      <w:pPr>
        <w:pStyle w:val="ListNumbered"/>
        <w:numPr>
          <w:ilvl w:val="0"/>
          <w:numId w:val="0"/>
        </w:numPr>
        <w:spacing w:after="360"/>
        <w:ind w:left="720"/>
      </w:pPr>
      <w:r>
        <w:tab/>
        <w:t>21.</w:t>
      </w:r>
      <w:r>
        <w:tab/>
        <w:t>Encryption Keys List</w:t>
      </w:r>
    </w:p>
    <w:p w14:paraId="0E033711" w14:textId="77777777" w:rsidR="00000000" w:rsidRDefault="001F0AD0">
      <w:pPr>
        <w:pStyle w:val="RequirementHead"/>
      </w:pPr>
      <w:r>
        <w:t>RX9-6</w:t>
      </w:r>
      <w:r>
        <w:tab/>
        <w:t>Log File Reports</w:t>
      </w:r>
    </w:p>
    <w:p w14:paraId="2C643974" w14:textId="77777777" w:rsidR="00000000" w:rsidRDefault="001F0AD0">
      <w:pPr>
        <w:pStyle w:val="RequirementBody"/>
        <w:spacing w:after="120"/>
      </w:pPr>
      <w:r>
        <w:t>NPAC SMS shall support the following log file reports for NPAC personnel using the NPAC Administrative Interface:</w:t>
      </w:r>
    </w:p>
    <w:p w14:paraId="1BFCEC69" w14:textId="77777777" w:rsidR="00000000" w:rsidRDefault="001F0AD0">
      <w:pPr>
        <w:pStyle w:val="ListNumbered"/>
        <w:numPr>
          <w:ilvl w:val="0"/>
          <w:numId w:val="0"/>
        </w:numPr>
        <w:ind w:left="720"/>
      </w:pPr>
      <w:r>
        <w:tab/>
        <w:t>22.</w:t>
      </w:r>
      <w:r>
        <w:tab/>
        <w:t>History Report</w:t>
      </w:r>
    </w:p>
    <w:p w14:paraId="510646BE" w14:textId="77777777" w:rsidR="00000000" w:rsidRDefault="001F0AD0">
      <w:pPr>
        <w:pStyle w:val="ListNumbered"/>
        <w:numPr>
          <w:ilvl w:val="0"/>
          <w:numId w:val="0"/>
        </w:numPr>
        <w:ind w:left="720"/>
      </w:pPr>
      <w:r>
        <w:tab/>
        <w:t>23.</w:t>
      </w:r>
      <w:r>
        <w:tab/>
        <w:t>Error Report</w:t>
      </w:r>
    </w:p>
    <w:p w14:paraId="78D4D59D" w14:textId="77777777" w:rsidR="00000000" w:rsidRDefault="001F0AD0">
      <w:pPr>
        <w:pStyle w:val="ListNumbered"/>
        <w:numPr>
          <w:ilvl w:val="0"/>
          <w:numId w:val="0"/>
        </w:numPr>
        <w:ind w:left="720"/>
      </w:pPr>
      <w:r>
        <w:tab/>
        <w:t>24.</w:t>
      </w:r>
      <w:r>
        <w:tab/>
        <w:t>Service Provider Notification Report</w:t>
      </w:r>
    </w:p>
    <w:p w14:paraId="1813EC23" w14:textId="77777777" w:rsidR="00000000" w:rsidRDefault="001F0AD0">
      <w:pPr>
        <w:pStyle w:val="ListNumbered"/>
        <w:numPr>
          <w:ilvl w:val="0"/>
          <w:numId w:val="0"/>
        </w:numPr>
        <w:ind w:left="720"/>
      </w:pPr>
      <w:r>
        <w:tab/>
        <w:t>25.</w:t>
      </w:r>
      <w:r>
        <w:tab/>
        <w:t>Subscri</w:t>
      </w:r>
      <w:r>
        <w:t>ption Transaction Report</w:t>
      </w:r>
    </w:p>
    <w:p w14:paraId="4F56B72E" w14:textId="77777777" w:rsidR="00000000" w:rsidRDefault="001F0AD0">
      <w:pPr>
        <w:pStyle w:val="ListNumbered"/>
        <w:numPr>
          <w:ilvl w:val="0"/>
          <w:numId w:val="0"/>
        </w:numPr>
        <w:ind w:left="720"/>
      </w:pPr>
      <w:r>
        <w:tab/>
        <w:t>26.</w:t>
      </w:r>
      <w:r>
        <w:tab/>
        <w:t>Service Provider Administration Report</w:t>
      </w:r>
    </w:p>
    <w:p w14:paraId="4CBE4FF4" w14:textId="77777777" w:rsidR="00000000" w:rsidRDefault="001F0AD0">
      <w:pPr>
        <w:pStyle w:val="ListNumbered"/>
        <w:numPr>
          <w:ilvl w:val="0"/>
          <w:numId w:val="0"/>
        </w:numPr>
        <w:spacing w:after="360"/>
        <w:ind w:left="720"/>
      </w:pPr>
      <w:r>
        <w:tab/>
        <w:t>27.</w:t>
      </w:r>
      <w:r>
        <w:tab/>
        <w:t>Subscription Administration Report</w:t>
      </w:r>
    </w:p>
    <w:p w14:paraId="3C0E213A" w14:textId="77777777" w:rsidR="00000000" w:rsidRDefault="001F0AD0">
      <w:pPr>
        <w:pStyle w:val="RequirementHead"/>
      </w:pPr>
      <w:r>
        <w:t>RX9-7</w:t>
      </w:r>
      <w:r>
        <w:tab/>
        <w:t>Audit Reports</w:t>
      </w:r>
    </w:p>
    <w:p w14:paraId="051D82E5" w14:textId="77777777" w:rsidR="00000000" w:rsidRDefault="001F0AD0">
      <w:pPr>
        <w:pStyle w:val="RequirementBody"/>
      </w:pPr>
      <w:r>
        <w:t>NPAC SMS shall support an Audit Results Report.</w:t>
      </w:r>
    </w:p>
    <w:p w14:paraId="58332FFB" w14:textId="77777777" w:rsidR="00000000" w:rsidRDefault="001F0AD0">
      <w:pPr>
        <w:pStyle w:val="RequirementHead"/>
      </w:pPr>
      <w:r>
        <w:t>RX9-8</w:t>
      </w:r>
      <w:r>
        <w:tab/>
        <w:t>Regularly Scheduled Reports</w:t>
      </w:r>
    </w:p>
    <w:p w14:paraId="3EC49124" w14:textId="77777777" w:rsidR="00000000" w:rsidRDefault="001F0AD0">
      <w:pPr>
        <w:pStyle w:val="RequirementBody"/>
      </w:pPr>
      <w:r>
        <w:t>NPAC SMS shall support the generation of regu</w:t>
      </w:r>
      <w:r>
        <w:t>larly scheduled standard or ad hoc reports, to be provided at the request of a Service Provider.</w:t>
      </w:r>
    </w:p>
    <w:p w14:paraId="1600ED92" w14:textId="77777777" w:rsidR="00000000" w:rsidRDefault="001F0AD0">
      <w:pPr>
        <w:pStyle w:val="RequirementHead"/>
      </w:pPr>
      <w:r>
        <w:t>RR9-1</w:t>
      </w:r>
      <w:r>
        <w:tab/>
        <w:t>Data Integrity Report – Database Sample Report</w:t>
      </w:r>
    </w:p>
    <w:p w14:paraId="3CA6A533" w14:textId="77777777" w:rsidR="00000000" w:rsidRDefault="001F0AD0">
      <w:pPr>
        <w:pStyle w:val="RequirementBody"/>
      </w:pPr>
      <w:r>
        <w:t>NPAC SMS shall generate an NPAC SMS data integrity report.</w:t>
      </w:r>
    </w:p>
    <w:p w14:paraId="601C60FA" w14:textId="77777777" w:rsidR="00000000" w:rsidRDefault="001F0AD0">
      <w:pPr>
        <w:pStyle w:val="Heading2"/>
        <w:numPr>
          <w:numberingChange w:id="2898" w:author="Jean Anthony" w:date="2001-03-12T20:36:00Z" w:original="%1:9:0:.%2:3:0:"/>
        </w:numPr>
      </w:pPr>
      <w:bookmarkStart w:id="2899" w:name="_Toc357417083"/>
      <w:bookmarkStart w:id="2900" w:name="_Toc361567569"/>
      <w:bookmarkStart w:id="2901" w:name="_Toc364226293"/>
      <w:bookmarkStart w:id="2902" w:name="_Toc367618321"/>
      <w:bookmarkStart w:id="2903" w:name="_Toc368561427"/>
      <w:bookmarkStart w:id="2904" w:name="_Toc368728371"/>
      <w:bookmarkStart w:id="2905" w:name="_Toc380829231"/>
      <w:bookmarkStart w:id="2906" w:name="_Toc436023424"/>
      <w:bookmarkStart w:id="2907" w:name="_Toc436025487"/>
      <w:bookmarkStart w:id="2908" w:name="_Toc508178619"/>
      <w:r>
        <w:t>System Functionality</w:t>
      </w:r>
      <w:bookmarkEnd w:id="2899"/>
      <w:bookmarkEnd w:id="2900"/>
      <w:bookmarkEnd w:id="2901"/>
      <w:bookmarkEnd w:id="2902"/>
      <w:bookmarkEnd w:id="2903"/>
      <w:bookmarkEnd w:id="2904"/>
      <w:bookmarkEnd w:id="2905"/>
      <w:bookmarkEnd w:id="2906"/>
      <w:bookmarkEnd w:id="2907"/>
      <w:bookmarkEnd w:id="2908"/>
    </w:p>
    <w:p w14:paraId="3BC153A7" w14:textId="77777777" w:rsidR="00000000" w:rsidRDefault="001F0AD0">
      <w:pPr>
        <w:pStyle w:val="RequirementHead"/>
      </w:pPr>
      <w:r>
        <w:t>R9</w:t>
      </w:r>
      <w:r>
        <w:noBreakHyphen/>
        <w:t>9</w:t>
      </w:r>
      <w:r>
        <w:tab/>
        <w:t xml:space="preserve">Verification of User </w:t>
      </w:r>
      <w:r>
        <w:t>Privileges</w:t>
      </w:r>
    </w:p>
    <w:p w14:paraId="02B2F8AD" w14:textId="77777777" w:rsidR="00000000" w:rsidRDefault="001F0AD0">
      <w:pPr>
        <w:pStyle w:val="RequirementBody"/>
      </w:pPr>
      <w:r>
        <w:t>NPAC SMS shall verify whether the user requesting the report has the proper viewing privileges for the selected data.</w:t>
      </w:r>
    </w:p>
    <w:p w14:paraId="26FAB182" w14:textId="77777777" w:rsidR="00000000" w:rsidRDefault="001F0AD0">
      <w:pPr>
        <w:pStyle w:val="RequirementHead"/>
      </w:pPr>
      <w:r>
        <w:t>R9</w:t>
      </w:r>
      <w:r>
        <w:noBreakHyphen/>
        <w:t>10</w:t>
      </w:r>
      <w:r>
        <w:tab/>
        <w:t>Support of On-line File Transfer</w:t>
      </w:r>
    </w:p>
    <w:p w14:paraId="7A788598" w14:textId="77777777" w:rsidR="00000000" w:rsidRDefault="001F0AD0">
      <w:pPr>
        <w:pStyle w:val="RequirementBody"/>
      </w:pPr>
      <w:r>
        <w:t>NPAC SMS shall support on</w:t>
      </w:r>
      <w:r>
        <w:noBreakHyphen/>
        <w:t>line file transfer capabilities to transfer report files.</w:t>
      </w:r>
    </w:p>
    <w:p w14:paraId="7CA9FFFE" w14:textId="77777777" w:rsidR="00000000" w:rsidRDefault="001F0AD0">
      <w:pPr>
        <w:pStyle w:val="RequirementHead"/>
      </w:pPr>
      <w:r>
        <w:t>R9</w:t>
      </w:r>
      <w:r>
        <w:noBreakHyphen/>
        <w:t>1</w:t>
      </w:r>
      <w:r>
        <w:t>1</w:t>
      </w:r>
      <w:r>
        <w:tab/>
        <w:t>Transaction History Log</w:t>
      </w:r>
    </w:p>
    <w:p w14:paraId="20CEA325" w14:textId="77777777" w:rsidR="00000000" w:rsidRDefault="001F0AD0">
      <w:pPr>
        <w:pStyle w:val="RequirementBody"/>
      </w:pPr>
      <w:r>
        <w:t>NPAC SMS shall maintain a History Log to keep track of transactions processed.</w:t>
      </w:r>
    </w:p>
    <w:p w14:paraId="32557D43" w14:textId="77777777" w:rsidR="00000000" w:rsidRDefault="001F0AD0">
      <w:pPr>
        <w:pStyle w:val="RequirementHead"/>
      </w:pPr>
      <w:r>
        <w:t>R9</w:t>
      </w:r>
      <w:r>
        <w:noBreakHyphen/>
        <w:t>12.1</w:t>
      </w:r>
      <w:r>
        <w:tab/>
        <w:t>Error Log - Transaction Errors</w:t>
      </w:r>
    </w:p>
    <w:p w14:paraId="14B33D5F" w14:textId="77777777" w:rsidR="00000000" w:rsidRDefault="001F0AD0">
      <w:pPr>
        <w:pStyle w:val="RequirementBody"/>
      </w:pPr>
      <w:r>
        <w:t>NPAC SMS shall maintain an Error Log to keep track of transaction errors.</w:t>
      </w:r>
    </w:p>
    <w:p w14:paraId="3B462AAC" w14:textId="77777777" w:rsidR="00000000" w:rsidRDefault="001F0AD0">
      <w:pPr>
        <w:pStyle w:val="RequirementHead"/>
      </w:pPr>
      <w:r>
        <w:t>R9</w:t>
      </w:r>
      <w:r>
        <w:noBreakHyphen/>
        <w:t>12.2</w:t>
      </w:r>
      <w:r>
        <w:tab/>
        <w:t>Error Log - Transmission Error</w:t>
      </w:r>
      <w:r>
        <w:t>s</w:t>
      </w:r>
    </w:p>
    <w:p w14:paraId="0DDFD511" w14:textId="77777777" w:rsidR="00000000" w:rsidRDefault="001F0AD0">
      <w:pPr>
        <w:pStyle w:val="RequirementBody"/>
      </w:pPr>
      <w:r>
        <w:t>NPAC SMS shall maintain an Error Log to keep track of transmission errors.</w:t>
      </w:r>
    </w:p>
    <w:p w14:paraId="5EFD92B7" w14:textId="77777777" w:rsidR="00000000" w:rsidRDefault="001F0AD0">
      <w:pPr>
        <w:pStyle w:val="Heading3"/>
        <w:numPr>
          <w:numberingChange w:id="2909" w:author="Jean Anthony" w:date="2001-03-12T20:36:00Z" w:original="%1:9:0:.%2:3:0:.%3:1:0:"/>
        </w:numPr>
        <w:tabs>
          <w:tab w:val="clear" w:pos="1080"/>
          <w:tab w:val="num" w:pos="1440"/>
        </w:tabs>
        <w:ind w:left="1440" w:hanging="1440"/>
      </w:pPr>
      <w:bookmarkStart w:id="2910" w:name="_Toc508178620"/>
      <w:r>
        <w:t>National Number Pooling Reports</w:t>
      </w:r>
      <w:bookmarkEnd w:id="2910"/>
    </w:p>
    <w:p w14:paraId="40F25065" w14:textId="77777777" w:rsidR="00000000" w:rsidRDefault="001F0AD0">
      <w:pPr>
        <w:pStyle w:val="RequirementHead"/>
      </w:pPr>
      <w:r>
        <w:t>RR9-7</w:t>
      </w:r>
      <w:r>
        <w:tab/>
        <w:t>Pooled Number Reports – OpGUI Report Generation</w:t>
      </w:r>
    </w:p>
    <w:p w14:paraId="2B030B55" w14:textId="77777777" w:rsidR="00000000" w:rsidRDefault="001F0AD0">
      <w:pPr>
        <w:pStyle w:val="RequirementBody"/>
      </w:pPr>
      <w:r>
        <w:t>NPAC SMS shall support reports that list pooling information for NPAC personnel using the NPA</w:t>
      </w:r>
      <w:r>
        <w:t>C Administrative Interface and Service Provider personnel using the NPAC SOA Low-tech Interface.  (Previously RR9-7 of Appendix F: Midwest Region Number Pooling)</w:t>
      </w:r>
    </w:p>
    <w:p w14:paraId="2ED69126" w14:textId="77777777" w:rsidR="00000000" w:rsidRDefault="001F0AD0">
      <w:pPr>
        <w:pStyle w:val="RequirementHead"/>
      </w:pPr>
      <w:r>
        <w:t>RR9-2</w:t>
      </w:r>
      <w:r>
        <w:tab/>
        <w:t>Pooled Number Reports – Query functions</w:t>
      </w:r>
    </w:p>
    <w:p w14:paraId="788B2D67" w14:textId="77777777" w:rsidR="00000000" w:rsidRDefault="001F0AD0">
      <w:pPr>
        <w:pStyle w:val="RequirementBody"/>
      </w:pPr>
      <w:r>
        <w:t>NPAC SMS shall support pooled number reports tha</w:t>
      </w:r>
      <w:r>
        <w:t>t allow queries on any combination of SPID, and TN Range, where the NPAC SMS returns all TNs that meet the selection criteria.  (Previously R-10)</w:t>
      </w:r>
    </w:p>
    <w:p w14:paraId="0E59B704" w14:textId="77777777" w:rsidR="00000000" w:rsidRDefault="001F0AD0">
      <w:pPr>
        <w:pStyle w:val="RequirementHead"/>
      </w:pPr>
      <w:r>
        <w:t>RR9-8</w:t>
      </w:r>
      <w:r>
        <w:tab/>
        <w:t>Pooled Number Reports – Block Holder Default Routing Report</w:t>
      </w:r>
    </w:p>
    <w:p w14:paraId="22CECBD4" w14:textId="77777777" w:rsidR="00000000" w:rsidRDefault="001F0AD0">
      <w:pPr>
        <w:pStyle w:val="RequirementBody"/>
      </w:pPr>
      <w:r>
        <w:t>NPAC SMS shall support a report that list th</w:t>
      </w:r>
      <w:r>
        <w:t>e number pool range, the block holder, and the block holder default routing information for NPAC personnel using the NPAC Administrative Interface and Service Provider personnel using the NPAC SOA Low-tech Interface.  (Previously RR9-8 of Appendix F: Midwe</w:t>
      </w:r>
      <w:r>
        <w:t>st Region Number Pooling)</w:t>
      </w:r>
    </w:p>
    <w:p w14:paraId="726E4068" w14:textId="77777777" w:rsidR="00000000" w:rsidRDefault="001F0AD0">
      <w:pPr>
        <w:pStyle w:val="RequirementHead"/>
      </w:pPr>
      <w:r>
        <w:t>RR9-3</w:t>
      </w:r>
      <w:r>
        <w:tab/>
        <w:t>Pooled Number Reports – Block Holder Default Routing Report Data Elements</w:t>
      </w:r>
    </w:p>
    <w:p w14:paraId="0AA9BF0F" w14:textId="77777777" w:rsidR="00000000" w:rsidRDefault="001F0AD0">
      <w:pPr>
        <w:pStyle w:val="RequirementBody"/>
      </w:pPr>
      <w:r>
        <w:t>NPAC SMS shall support a report that lists the number pool range, the block holder, and the block holder default routing information, that contains th</w:t>
      </w:r>
      <w:r>
        <w:t xml:space="preserve">e Block Holder ID, Service Provider Name, and the following data elements:  (Previously R-25) </w:t>
      </w:r>
      <w:r>
        <w:br/>
      </w:r>
      <w:r>
        <w:tab/>
        <w:t>Block ID (primary sort)</w:t>
      </w:r>
      <w:r>
        <w:br/>
      </w:r>
      <w:r>
        <w:tab/>
        <w:t>NPA-NXX-X (secondary sort)</w:t>
      </w:r>
      <w:r>
        <w:br/>
      </w:r>
      <w:r>
        <w:tab/>
        <w:t>Effective Date</w:t>
      </w:r>
      <w:r>
        <w:br/>
      </w:r>
      <w:r>
        <w:tab/>
        <w:t>LRN</w:t>
      </w:r>
      <w:r>
        <w:br/>
      </w:r>
      <w:r>
        <w:tab/>
        <w:t xml:space="preserve">DPC (CLASS, CNAM, ISVM, LIDB and if supported WSMSC) </w:t>
      </w:r>
      <w:r>
        <w:br/>
      </w:r>
      <w:r>
        <w:tab/>
        <w:t>SSN (CLASS, CNAM, ISVM, LIDB an</w:t>
      </w:r>
      <w:r>
        <w:t>d if supported WSMSC)</w:t>
      </w:r>
    </w:p>
    <w:p w14:paraId="2D135DDE" w14:textId="77777777" w:rsidR="00000000" w:rsidRDefault="001F0AD0">
      <w:pPr>
        <w:pStyle w:val="RequirementHead"/>
      </w:pPr>
      <w:r>
        <w:t>RR9-4</w:t>
      </w:r>
      <w:r>
        <w:tab/>
        <w:t>Pooled Number Reports – Block Holder Default Routing Report Page Break</w:t>
      </w:r>
    </w:p>
    <w:p w14:paraId="5B04E90F" w14:textId="77777777" w:rsidR="00000000" w:rsidRDefault="001F0AD0">
      <w:pPr>
        <w:pStyle w:val="RequirementBody"/>
      </w:pPr>
      <w:r>
        <w:t>NPAC SMS shall page break the report listed in RR9-3, for every change in new Block Holder ID.  (Previously R-26)</w:t>
      </w:r>
    </w:p>
    <w:p w14:paraId="666DD55D" w14:textId="77777777" w:rsidR="00000000" w:rsidRDefault="001F0AD0">
      <w:pPr>
        <w:pStyle w:val="RequirementHead"/>
      </w:pPr>
      <w:r>
        <w:t>RR9-9</w:t>
      </w:r>
      <w:r>
        <w:tab/>
        <w:t>Pooled Number Reports – Active-Like T</w:t>
      </w:r>
      <w:r>
        <w:t>Ns in a NPA-NXX-X Report</w:t>
      </w:r>
    </w:p>
    <w:p w14:paraId="1E9F46BA" w14:textId="77777777" w:rsidR="00000000" w:rsidRDefault="001F0AD0">
      <w:pPr>
        <w:pStyle w:val="RequirementBody"/>
      </w:pPr>
      <w:r>
        <w:t>NPAC SMS shall support a report that list all Active-Like numbers in a 1K block (NPA-NXX-X) for a block holder, for NPAC personnel using the NPAC Administrative Interface and Service Provider personnel using the NPAC SOA Low-tech I</w:t>
      </w:r>
      <w:r>
        <w:t>nterface.  (Previously R-30)</w:t>
      </w:r>
    </w:p>
    <w:p w14:paraId="5F68FD4C" w14:textId="77777777" w:rsidR="00000000" w:rsidRDefault="001F0AD0">
      <w:pPr>
        <w:pStyle w:val="RequirementHead"/>
      </w:pPr>
      <w:r>
        <w:t>RR9-10</w:t>
      </w:r>
      <w:r>
        <w:tab/>
        <w:t>Pooled Number Reports – Active-Like TNs in a NPA-NXX-X Report Data Elements</w:t>
      </w:r>
    </w:p>
    <w:p w14:paraId="59CA417F" w14:textId="77777777" w:rsidR="00000000" w:rsidRDefault="001F0AD0">
      <w:pPr>
        <w:pStyle w:val="RequirementBody"/>
      </w:pPr>
      <w:r>
        <w:t>NPAC SMS shall support a report that lists all Active-Like numbers in a 1K Block for a block holder, where the status is active/partial failure/</w:t>
      </w:r>
      <w:r>
        <w:t>old with a Failed SP List/disconnect pending, that contains the following data elements:  (Previously R-40)</w:t>
      </w:r>
      <w:r>
        <w:br/>
      </w:r>
      <w:r>
        <w:tab/>
        <w:t>TN (primary sort)</w:t>
      </w:r>
      <w:r>
        <w:br/>
      </w:r>
      <w:r>
        <w:tab/>
        <w:t>LNP Type</w:t>
      </w:r>
      <w:r>
        <w:br/>
      </w:r>
      <w:r>
        <w:tab/>
        <w:t>Activation Start Time Stamp</w:t>
      </w:r>
      <w:r>
        <w:br/>
      </w:r>
      <w:r>
        <w:tab/>
        <w:t>SP Name</w:t>
      </w:r>
      <w:r>
        <w:br/>
      </w:r>
      <w:r>
        <w:tab/>
        <w:t>Status</w:t>
      </w:r>
    </w:p>
    <w:p w14:paraId="3F3F8CC3" w14:textId="77777777" w:rsidR="00000000" w:rsidRDefault="001F0AD0">
      <w:pPr>
        <w:pStyle w:val="RequirementHead"/>
      </w:pPr>
      <w:r>
        <w:t>RR9-11</w:t>
      </w:r>
      <w:r>
        <w:tab/>
        <w:t>Pooled Number Reports – Pending-Like No-Active and Pending-Like Po</w:t>
      </w:r>
      <w:r>
        <w:t>rt-to-Original Subscription Versions Report</w:t>
      </w:r>
    </w:p>
    <w:p w14:paraId="0407F6B3" w14:textId="77777777" w:rsidR="00000000" w:rsidRDefault="001F0AD0">
      <w:pPr>
        <w:pStyle w:val="RequirementBody"/>
      </w:pPr>
      <w:r>
        <w:t>NPAC SMS shall support a report, used for NPA-NXX-X and Block Creation, that contains a list of all numbers in a 1K Block, that currently have a Subscription Version with a status of pending/conflict/cancel-pendi</w:t>
      </w:r>
      <w:r>
        <w:t>ng/failure, and where no active Subscription Version exists, or have a Subscription Version with a status of pending/conflict/cancel-pending/failure, and where the Subscription Version is a Port-to-Original port, for NPAC personnel using the NPAC Administr</w:t>
      </w:r>
      <w:r>
        <w:t>ative Interface.  (Previously R-70)</w:t>
      </w:r>
    </w:p>
    <w:p w14:paraId="408FED0C" w14:textId="77777777" w:rsidR="00000000" w:rsidRDefault="001F0AD0">
      <w:pPr>
        <w:pStyle w:val="RequirementHead"/>
      </w:pPr>
      <w:r>
        <w:t>RR9-12</w:t>
      </w:r>
      <w:r>
        <w:tab/>
        <w:t>Pooled Number Reports – Pending-Like No-Active and Pending-Like Port-to-Original Subscription Versions Report Data Elements</w:t>
      </w:r>
    </w:p>
    <w:p w14:paraId="6C85ABCA" w14:textId="77777777" w:rsidR="00000000" w:rsidRDefault="001F0AD0">
      <w:pPr>
        <w:pStyle w:val="RequirementBody"/>
      </w:pPr>
      <w:r>
        <w:t>NPAC SMS shall support a report, used for NPA-NXX-X and Block Creation, that contains a l</w:t>
      </w:r>
      <w:r>
        <w:t>ist of all numbers in a 1K Block, that currently have a Subscription Version with a status of pending/conflict/cancel-pending/failure, and where no active Subscription Version exists, or have a Subscription Version with a status of pending/conflict/cancel-</w:t>
      </w:r>
      <w:r>
        <w:t>pending/failure, and where the Subscription Version is a Port-to-Original port, that contains the following data elements:  (Previously R-80)</w:t>
      </w:r>
      <w:r>
        <w:br/>
      </w:r>
      <w:r>
        <w:tab/>
        <w:t>TN</w:t>
      </w:r>
      <w:r>
        <w:br/>
      </w:r>
      <w:r>
        <w:tab/>
        <w:t>Old Service Provider SPID</w:t>
      </w:r>
      <w:r>
        <w:br/>
      </w:r>
      <w:r>
        <w:tab/>
        <w:t>New Service Provider SPID</w:t>
      </w:r>
      <w:r>
        <w:br/>
      </w:r>
      <w:r>
        <w:tab/>
        <w:t>Due Date</w:t>
      </w:r>
      <w:r>
        <w:br/>
      </w:r>
      <w:r>
        <w:tab/>
        <w:t>Status</w:t>
      </w:r>
    </w:p>
    <w:p w14:paraId="5F1C5AB1" w14:textId="77777777" w:rsidR="00000000" w:rsidRDefault="001F0AD0">
      <w:pPr>
        <w:pStyle w:val="RequirementHead"/>
      </w:pPr>
      <w:r>
        <w:t>RR9-13</w:t>
      </w:r>
      <w:r>
        <w:tab/>
        <w:t>Pooled Number Reports – Pending</w:t>
      </w:r>
      <w:r>
        <w:t>-Like No-Active and Pending-Like Port-to-Original Subscription Versions Report Sort Priority</w:t>
      </w:r>
    </w:p>
    <w:p w14:paraId="5DD0314F" w14:textId="77777777" w:rsidR="00000000" w:rsidRDefault="001F0AD0">
      <w:pPr>
        <w:pStyle w:val="RequirementBody"/>
      </w:pPr>
      <w:r>
        <w:t>NPAC SMS shall sort the report listed in RR9-12, in the following order:  (Previously R-81)</w:t>
      </w:r>
      <w:r>
        <w:br/>
      </w:r>
      <w:r>
        <w:tab/>
        <w:t>New Service Provider SPID (primary sort)</w:t>
      </w:r>
      <w:r>
        <w:br/>
      </w:r>
      <w:r>
        <w:tab/>
        <w:t>TN (secondary sort)</w:t>
      </w:r>
    </w:p>
    <w:p w14:paraId="17008AF4" w14:textId="77777777" w:rsidR="00000000" w:rsidRDefault="001F0AD0">
      <w:pPr>
        <w:pStyle w:val="RequirementHead"/>
      </w:pPr>
      <w:r>
        <w:t>RR9-14</w:t>
      </w:r>
      <w:r>
        <w:tab/>
        <w:t>P</w:t>
      </w:r>
      <w:r>
        <w:t>ooled Number Reports – Pending-Like No-Active and Pending-Like Port-to-Original Subscription Versions Report Page Break</w:t>
      </w:r>
    </w:p>
    <w:p w14:paraId="0ADF71A9" w14:textId="77777777" w:rsidR="00000000" w:rsidRDefault="001F0AD0">
      <w:pPr>
        <w:pStyle w:val="RequirementBody"/>
      </w:pPr>
      <w:r>
        <w:t>NPAC SMS shall page break the report listed in RR9-12, for every change in SPID.  (Previously R-82)</w:t>
      </w:r>
    </w:p>
    <w:p w14:paraId="39180AA8" w14:textId="77777777" w:rsidR="00000000" w:rsidRDefault="001F0AD0">
      <w:pPr>
        <w:pStyle w:val="RequirementHead"/>
      </w:pPr>
      <w:r>
        <w:t>RR9-15</w:t>
      </w:r>
      <w:r>
        <w:tab/>
        <w:t>Pooled Number Reports – Pendi</w:t>
      </w:r>
      <w:r>
        <w:t>ng-Like With Active POOL Subscription Versions Report</w:t>
      </w:r>
    </w:p>
    <w:p w14:paraId="6A5D9397" w14:textId="77777777" w:rsidR="00000000" w:rsidRDefault="001F0AD0">
      <w:pPr>
        <w:pStyle w:val="RequirementBody"/>
      </w:pPr>
      <w:r>
        <w:t>NPAC SMS shall support a report, used for de-pooling, that contains a list of all numbers in a 1K Block, that currently have a Subscription Version with a status of pending/conflict/cancel-pending/failu</w:t>
      </w:r>
      <w:r>
        <w:t>re, and where the currently active Subscription Version is LNP Type of POOL, for NPAC personnel using the NPAC Administrative Interface.  (Previously R-130)</w:t>
      </w:r>
    </w:p>
    <w:p w14:paraId="22F3E96A" w14:textId="77777777" w:rsidR="00000000" w:rsidRDefault="001F0AD0">
      <w:pPr>
        <w:pStyle w:val="RequirementHead"/>
      </w:pPr>
      <w:r>
        <w:t>RR9-16</w:t>
      </w:r>
      <w:r>
        <w:tab/>
        <w:t>Pooled Number Reports – Pending-Like With Active POOL Subscription Versions Report Data Elem</w:t>
      </w:r>
      <w:r>
        <w:t>ents</w:t>
      </w:r>
    </w:p>
    <w:p w14:paraId="024E4E05" w14:textId="77777777" w:rsidR="00000000" w:rsidRDefault="001F0AD0">
      <w:pPr>
        <w:pStyle w:val="RequirementBody"/>
      </w:pPr>
      <w:r>
        <w:t>NPAC SMS shall support a report, used for de-pooling, that contains a list of all numbers in a 1K Block, that currently have a Subscription Version with a status of pending/conflict/cancel-pending/failure, and where the currently active Subscription V</w:t>
      </w:r>
      <w:r>
        <w:t>ersion is LNP Type of POOL, that contains the following data elements:  (Previously R-140)</w:t>
      </w:r>
      <w:r>
        <w:br/>
      </w:r>
      <w:r>
        <w:tab/>
        <w:t>TN</w:t>
      </w:r>
      <w:r>
        <w:br/>
      </w:r>
      <w:r>
        <w:tab/>
        <w:t>Old Service Provider SPID</w:t>
      </w:r>
      <w:r>
        <w:br/>
      </w:r>
      <w:r>
        <w:tab/>
        <w:t>New Service Provider SPID</w:t>
      </w:r>
      <w:r>
        <w:br/>
      </w:r>
      <w:r>
        <w:tab/>
        <w:t>Due Date</w:t>
      </w:r>
      <w:r>
        <w:br/>
      </w:r>
      <w:r>
        <w:tab/>
        <w:t>Status</w:t>
      </w:r>
    </w:p>
    <w:p w14:paraId="1113C660" w14:textId="77777777" w:rsidR="00000000" w:rsidRDefault="001F0AD0">
      <w:pPr>
        <w:pStyle w:val="RequirementHead"/>
      </w:pPr>
      <w:r>
        <w:t>RR9-17</w:t>
      </w:r>
      <w:r>
        <w:tab/>
        <w:t>Pooled Number Reports – Pending-Like With Active POOL Subscription Versions Report</w:t>
      </w:r>
      <w:r>
        <w:t xml:space="preserve"> Sort Priority</w:t>
      </w:r>
    </w:p>
    <w:p w14:paraId="3EADF8F7" w14:textId="77777777" w:rsidR="00000000" w:rsidRDefault="001F0AD0">
      <w:pPr>
        <w:pStyle w:val="RequirementBody"/>
      </w:pPr>
      <w:r>
        <w:t>NPAC SMS shall sort the report listed in RR9-16, in the following order:  (Previously R-141)</w:t>
      </w:r>
      <w:r>
        <w:br/>
      </w:r>
      <w:r>
        <w:tab/>
        <w:t>New Service Provider SPID (primary sort)</w:t>
      </w:r>
      <w:r>
        <w:br/>
      </w:r>
      <w:r>
        <w:tab/>
        <w:t>TN (secondary sort)</w:t>
      </w:r>
    </w:p>
    <w:p w14:paraId="3334ED07" w14:textId="77777777" w:rsidR="00000000" w:rsidRDefault="001F0AD0">
      <w:pPr>
        <w:pStyle w:val="RequirementHead"/>
      </w:pPr>
      <w:r>
        <w:t>RR9-18</w:t>
      </w:r>
      <w:r>
        <w:tab/>
        <w:t>Pooled Number Reports – Pending-Like With Active POOL Subscription Versions Re</w:t>
      </w:r>
      <w:r>
        <w:t>port Page Break</w:t>
      </w:r>
    </w:p>
    <w:p w14:paraId="10760275" w14:textId="77777777" w:rsidR="00000000" w:rsidRDefault="001F0AD0">
      <w:r>
        <w:t>NPAC SMS shall page break the report listed in RR9-16, for every change in new SPID.  (Previously R-142)</w:t>
      </w:r>
    </w:p>
    <w:p w14:paraId="1A48FEF9" w14:textId="77777777" w:rsidR="00000000" w:rsidRDefault="001F0AD0"/>
    <w:p w14:paraId="7D6A6055" w14:textId="77777777" w:rsidR="00000000" w:rsidRDefault="001F0AD0">
      <w:pPr>
        <w:rPr>
          <w:b/>
        </w:rPr>
        <w:sectPr w:rsidR="00000000">
          <w:headerReference w:type="default" r:id="rId33"/>
          <w:type w:val="continuous"/>
          <w:pgSz w:w="12240" w:h="15840" w:code="1"/>
          <w:pgMar w:top="1440" w:right="1440" w:bottom="1440" w:left="1440" w:header="720" w:footer="864" w:gutter="0"/>
          <w:pgNumType w:start="1" w:chapStyle="1"/>
          <w:cols w:space="720"/>
        </w:sectPr>
      </w:pPr>
    </w:p>
    <w:p w14:paraId="74FEA0D3" w14:textId="77777777" w:rsidR="00000000" w:rsidRDefault="001F0AD0">
      <w:pPr>
        <w:pStyle w:val="Heading1"/>
        <w:numPr>
          <w:numberingChange w:id="2911" w:author="Jean Anthony" w:date="2001-03-12T20:36:00Z" w:original="%1:10:0:."/>
        </w:numPr>
      </w:pPr>
      <w:bookmarkStart w:id="2912" w:name="_Toc357417086"/>
      <w:bookmarkStart w:id="2913" w:name="_Toc361567570"/>
      <w:bookmarkStart w:id="2914" w:name="_Toc361631139"/>
      <w:bookmarkStart w:id="2915" w:name="_Toc367618322"/>
      <w:bookmarkStart w:id="2916" w:name="_Toc368561428"/>
      <w:bookmarkStart w:id="2917" w:name="_Toc368728372"/>
      <w:bookmarkStart w:id="2918" w:name="_Toc380829232"/>
      <w:bookmarkStart w:id="2919" w:name="_Toc436023425"/>
      <w:bookmarkStart w:id="2920" w:name="_Toc436025488"/>
      <w:bookmarkStart w:id="2921" w:name="_Toc508178621"/>
      <w:r>
        <w:t>Performance</w:t>
      </w:r>
      <w:bookmarkEnd w:id="2912"/>
      <w:r>
        <w:t xml:space="preserve"> and Reliability</w:t>
      </w:r>
      <w:bookmarkEnd w:id="2913"/>
      <w:bookmarkEnd w:id="2914"/>
      <w:bookmarkEnd w:id="2915"/>
      <w:bookmarkEnd w:id="2916"/>
      <w:bookmarkEnd w:id="2917"/>
      <w:bookmarkEnd w:id="2918"/>
      <w:bookmarkEnd w:id="2919"/>
      <w:bookmarkEnd w:id="2920"/>
      <w:bookmarkEnd w:id="2921"/>
    </w:p>
    <w:p w14:paraId="676CB9E8" w14:textId="77777777" w:rsidR="00000000" w:rsidRDefault="001F0AD0">
      <w:pPr>
        <w:pStyle w:val="BodyText"/>
      </w:pPr>
      <w:r>
        <w:t>This section defines the reliability, availability, performance and capacity requirements for the NPAC SM</w:t>
      </w:r>
      <w:r>
        <w:t>S. The NPAC SMS will be designed for high reliability, including fault tolerance and data integrity features, symmetrical multi</w:t>
      </w:r>
      <w:r>
        <w:noBreakHyphen/>
        <w:t>processing capability, and allow for economical and efficient system expansion.</w:t>
      </w:r>
    </w:p>
    <w:p w14:paraId="5124F1D7" w14:textId="77777777" w:rsidR="00000000" w:rsidRDefault="001F0AD0">
      <w:pPr>
        <w:pStyle w:val="BodyText"/>
      </w:pPr>
      <w:r>
        <w:t>Note that throughout this section, “downtime” re</w:t>
      </w:r>
      <w:r>
        <w:t>fers to the unavailability of the NPAC service.  This is to be distinguished from cases where users can still switch to a backup machine.</w:t>
      </w:r>
    </w:p>
    <w:p w14:paraId="115EA8EA" w14:textId="77777777" w:rsidR="00000000" w:rsidRDefault="001F0AD0">
      <w:pPr>
        <w:pStyle w:val="BodyText"/>
      </w:pPr>
      <w:r>
        <w:t>The following are the availability, reliability, performance and capacity requirements for the NPAC SMS system.</w:t>
      </w:r>
    </w:p>
    <w:p w14:paraId="7782CA62" w14:textId="77777777" w:rsidR="00000000" w:rsidRDefault="001F0AD0">
      <w:pPr>
        <w:pStyle w:val="Heading2"/>
        <w:numPr>
          <w:numberingChange w:id="2922" w:author="Jean Anthony" w:date="2001-03-12T20:36:00Z" w:original="%1:10:0:.%2:1:0:"/>
        </w:numPr>
      </w:pPr>
      <w:bookmarkStart w:id="2923" w:name="_Toc357417101"/>
      <w:bookmarkStart w:id="2924" w:name="_Toc361567571"/>
      <w:bookmarkStart w:id="2925" w:name="_Toc361631140"/>
      <w:bookmarkStart w:id="2926" w:name="_Toc367618323"/>
      <w:bookmarkStart w:id="2927" w:name="_Toc368561429"/>
      <w:bookmarkStart w:id="2928" w:name="_Toc368728373"/>
      <w:bookmarkStart w:id="2929" w:name="_Toc380829233"/>
      <w:r>
        <w:tab/>
      </w:r>
      <w:bookmarkStart w:id="2930" w:name="_Toc436023426"/>
      <w:bookmarkStart w:id="2931" w:name="_Toc436025489"/>
      <w:bookmarkStart w:id="2932" w:name="_Toc508178622"/>
      <w:r>
        <w:t>Avail</w:t>
      </w:r>
      <w:r>
        <w:t>ability and Reliability</w:t>
      </w:r>
      <w:bookmarkEnd w:id="2923"/>
      <w:bookmarkEnd w:id="2924"/>
      <w:bookmarkEnd w:id="2925"/>
      <w:bookmarkEnd w:id="2926"/>
      <w:bookmarkEnd w:id="2927"/>
      <w:bookmarkEnd w:id="2928"/>
      <w:bookmarkEnd w:id="2929"/>
      <w:bookmarkEnd w:id="2930"/>
      <w:bookmarkEnd w:id="2931"/>
      <w:bookmarkEnd w:id="2932"/>
    </w:p>
    <w:p w14:paraId="6F9B0656" w14:textId="77777777" w:rsidR="00000000" w:rsidRDefault="001F0AD0">
      <w:pPr>
        <w:pStyle w:val="RequirementHead"/>
      </w:pPr>
      <w:r>
        <w:t>R10</w:t>
      </w:r>
      <w:r>
        <w:noBreakHyphen/>
        <w:t>1</w:t>
      </w:r>
      <w:r>
        <w:tab/>
        <w:t>System Availability</w:t>
      </w:r>
    </w:p>
    <w:p w14:paraId="294F1172" w14:textId="77777777" w:rsidR="00000000" w:rsidRDefault="001F0AD0">
      <w:pPr>
        <w:pStyle w:val="RequirementBody"/>
      </w:pPr>
      <w:r>
        <w:t>NPAC SMS shall be available 24 hours a day, 7 days a week with the exception of scheduled downtime and unscheduled downtime within the time frame defined in R10-3 and R10-5.</w:t>
      </w:r>
    </w:p>
    <w:p w14:paraId="595D1429" w14:textId="77777777" w:rsidR="00000000" w:rsidRDefault="001F0AD0">
      <w:pPr>
        <w:pStyle w:val="RequirementHead"/>
      </w:pPr>
      <w:r>
        <w:t>R10</w:t>
      </w:r>
      <w:r>
        <w:noBreakHyphen/>
        <w:t>2</w:t>
      </w:r>
      <w:r>
        <w:tab/>
        <w:t>System Reliability</w:t>
      </w:r>
    </w:p>
    <w:p w14:paraId="62DB4940" w14:textId="77777777" w:rsidR="00000000" w:rsidRDefault="001F0AD0">
      <w:pPr>
        <w:pStyle w:val="RequirementBody"/>
      </w:pPr>
      <w:r>
        <w:t>NPAC SM</w:t>
      </w:r>
      <w:r>
        <w:t xml:space="preserve">S shall be 99.9 percent reliable. This applies to functionality and data integrity. </w:t>
      </w:r>
    </w:p>
    <w:p w14:paraId="11960CB8" w14:textId="77777777" w:rsidR="00000000" w:rsidRDefault="001F0AD0">
      <w:pPr>
        <w:pStyle w:val="RequirementHead"/>
      </w:pPr>
      <w:r>
        <w:t>R10</w:t>
      </w:r>
      <w:r>
        <w:noBreakHyphen/>
        <w:t>3</w:t>
      </w:r>
      <w:r>
        <w:tab/>
        <w:t>Unscheduled Downtime</w:t>
      </w:r>
    </w:p>
    <w:p w14:paraId="4472BAF9" w14:textId="77777777" w:rsidR="00000000" w:rsidRDefault="001F0AD0">
      <w:pPr>
        <w:pStyle w:val="RequirementBody"/>
      </w:pPr>
      <w:r>
        <w:t xml:space="preserve">NPAC SMS shall have unscheduled downtime per year less than or equal to 9 hours. </w:t>
      </w:r>
    </w:p>
    <w:p w14:paraId="007BAAEB" w14:textId="77777777" w:rsidR="00000000" w:rsidRDefault="001F0AD0">
      <w:pPr>
        <w:pStyle w:val="RequirementHead"/>
      </w:pPr>
      <w:r>
        <w:t>R10</w:t>
      </w:r>
      <w:r>
        <w:noBreakHyphen/>
        <w:t>4</w:t>
      </w:r>
      <w:r>
        <w:tab/>
        <w:t>Mean Time to Repair for Unscheduled Downtime</w:t>
      </w:r>
    </w:p>
    <w:p w14:paraId="23589F49" w14:textId="77777777" w:rsidR="00000000" w:rsidRDefault="001F0AD0">
      <w:pPr>
        <w:pStyle w:val="RequirementBody"/>
      </w:pPr>
      <w:r>
        <w:t>NPAC SMS sh</w:t>
      </w:r>
      <w:r>
        <w:t xml:space="preserve">all support a mean time to repair of less than or equal to 1 hour, for unscheduled downtime. </w:t>
      </w:r>
    </w:p>
    <w:p w14:paraId="19E389EA" w14:textId="77777777" w:rsidR="00000000" w:rsidRDefault="001F0AD0">
      <w:pPr>
        <w:pStyle w:val="RequirementHead"/>
      </w:pPr>
      <w:r>
        <w:t>R10</w:t>
      </w:r>
      <w:r>
        <w:noBreakHyphen/>
        <w:t>5</w:t>
      </w:r>
      <w:r>
        <w:tab/>
        <w:t>Scheduled Downtime</w:t>
      </w:r>
    </w:p>
    <w:p w14:paraId="492EA58B" w14:textId="77777777" w:rsidR="00000000" w:rsidRDefault="001F0AD0">
      <w:pPr>
        <w:pStyle w:val="RequirementBody"/>
      </w:pPr>
      <w:r>
        <w:t>NPAC SMS shall have NPAC initiated, scheduled downtime of less than or equal to 24 hours per year.</w:t>
      </w:r>
    </w:p>
    <w:p w14:paraId="1D91AB4A" w14:textId="77777777" w:rsidR="00000000" w:rsidRDefault="001F0AD0">
      <w:pPr>
        <w:pStyle w:val="AssumptionHead"/>
      </w:pPr>
      <w:r>
        <w:t>AR10</w:t>
      </w:r>
      <w:r>
        <w:noBreakHyphen/>
        <w:t>1</w:t>
      </w:r>
      <w:r>
        <w:tab/>
        <w:t>Scheduled Downtime</w:t>
      </w:r>
    </w:p>
    <w:p w14:paraId="7864F352" w14:textId="77777777" w:rsidR="00000000" w:rsidRDefault="001F0AD0">
      <w:pPr>
        <w:pStyle w:val="AssumptionBody"/>
      </w:pPr>
      <w:r>
        <w:t>NPAC initiat</w:t>
      </w:r>
      <w:r>
        <w:t>ed downtime as defined in R10-5 does not include downtime needed for software release updates initiated by or collectively agreed to by the Service Providers.</w:t>
      </w:r>
    </w:p>
    <w:p w14:paraId="53D78EE4" w14:textId="77777777" w:rsidR="00000000" w:rsidRDefault="001F0AD0">
      <w:pPr>
        <w:pStyle w:val="RequirementHead"/>
      </w:pPr>
      <w:r>
        <w:t>R10</w:t>
      </w:r>
      <w:r>
        <w:noBreakHyphen/>
        <w:t>6.1</w:t>
      </w:r>
      <w:r>
        <w:tab/>
        <w:t>Communication Link Monitoring</w:t>
      </w:r>
    </w:p>
    <w:p w14:paraId="0F91B5A5" w14:textId="77777777" w:rsidR="00000000" w:rsidRDefault="001F0AD0">
      <w:pPr>
        <w:pStyle w:val="RequirementBody"/>
      </w:pPr>
      <w:r>
        <w:t>NPAC shall be capable of monitoring the status of all of it</w:t>
      </w:r>
      <w:r>
        <w:t>s communication links.</w:t>
      </w:r>
    </w:p>
    <w:p w14:paraId="63F2353C" w14:textId="77777777" w:rsidR="00000000" w:rsidRDefault="001F0AD0">
      <w:pPr>
        <w:pStyle w:val="RequirementHead"/>
      </w:pPr>
      <w:r>
        <w:t>R10-6.2</w:t>
      </w:r>
      <w:r>
        <w:tab/>
        <w:t>Detecting Communication Link Failures</w:t>
      </w:r>
    </w:p>
    <w:p w14:paraId="5DF124C6" w14:textId="77777777" w:rsidR="00000000" w:rsidRDefault="001F0AD0">
      <w:pPr>
        <w:pStyle w:val="RequirementBody"/>
      </w:pPr>
      <w:r>
        <w:t>NPAC shall be capable of detecting and reporting all communication link failures.</w:t>
      </w:r>
    </w:p>
    <w:p w14:paraId="071CA1F1" w14:textId="77777777" w:rsidR="00000000" w:rsidRDefault="001F0AD0">
      <w:pPr>
        <w:pStyle w:val="RequirementHead"/>
      </w:pPr>
      <w:r>
        <w:t>R10</w:t>
      </w:r>
      <w:r>
        <w:noBreakHyphen/>
        <w:t>7</w:t>
      </w:r>
      <w:r>
        <w:tab/>
        <w:t>Detecting Single Bit Data Transmission Errors</w:t>
      </w:r>
    </w:p>
    <w:p w14:paraId="707D3E24" w14:textId="77777777" w:rsidR="00000000" w:rsidRDefault="001F0AD0">
      <w:pPr>
        <w:pStyle w:val="RequirementBody"/>
      </w:pPr>
      <w:r>
        <w:t>NPAC SMS shall be capable of detecting and correcting</w:t>
      </w:r>
      <w:r>
        <w:t xml:space="preserve"> single bit errors during data transmission between hardware components (both internal and external). </w:t>
      </w:r>
    </w:p>
    <w:p w14:paraId="0FC5CFA3" w14:textId="77777777" w:rsidR="00000000" w:rsidRDefault="001F0AD0">
      <w:pPr>
        <w:pStyle w:val="RequirementHead"/>
      </w:pPr>
      <w:r>
        <w:t>R10-8</w:t>
      </w:r>
      <w:r>
        <w:tab/>
        <w:t>Continue Transaction Processing After Downtime</w:t>
      </w:r>
    </w:p>
    <w:p w14:paraId="32BB4AB3" w14:textId="77777777" w:rsidR="00000000" w:rsidRDefault="001F0AD0">
      <w:pPr>
        <w:pStyle w:val="RequirementBody"/>
      </w:pPr>
      <w:r>
        <w:t>NPAC SMS shall complete processing of all sending transactions at the time of system failure when th</w:t>
      </w:r>
      <w:r>
        <w:t>e NPAC SMS resumes processing.</w:t>
      </w:r>
    </w:p>
    <w:p w14:paraId="562D8E7E" w14:textId="77777777" w:rsidR="00000000" w:rsidRDefault="001F0AD0">
      <w:pPr>
        <w:pStyle w:val="RequirementHead"/>
      </w:pPr>
      <w:r>
        <w:t>R10</w:t>
      </w:r>
      <w:r>
        <w:noBreakHyphen/>
        <w:t>9.1</w:t>
      </w:r>
      <w:r>
        <w:tab/>
        <w:t>Self Checking Logic</w:t>
      </w:r>
    </w:p>
    <w:p w14:paraId="2CC04CF8" w14:textId="77777777" w:rsidR="00000000" w:rsidRDefault="001F0AD0">
      <w:pPr>
        <w:pStyle w:val="RequirementBody"/>
      </w:pPr>
      <w:r>
        <w:t>NPAC SMS shall support functional components with on board automatic self checking logic for immediate fault locating.</w:t>
      </w:r>
    </w:p>
    <w:p w14:paraId="68558DB9" w14:textId="77777777" w:rsidR="00000000" w:rsidRDefault="001F0AD0">
      <w:pPr>
        <w:pStyle w:val="RequirementHead"/>
      </w:pPr>
      <w:r>
        <w:t>R10-9.2</w:t>
      </w:r>
      <w:r>
        <w:tab/>
        <w:t>Continuous Hardware Checking</w:t>
      </w:r>
    </w:p>
    <w:p w14:paraId="352AE4EC" w14:textId="77777777" w:rsidR="00000000" w:rsidRDefault="001F0AD0">
      <w:pPr>
        <w:pStyle w:val="RequirementBody"/>
      </w:pPr>
      <w:r>
        <w:t>NPAC SMS shall support continuous hardwar</w:t>
      </w:r>
      <w:r>
        <w:t>e checking without any performance penalty or service degradation.</w:t>
      </w:r>
    </w:p>
    <w:p w14:paraId="499D0F18" w14:textId="77777777" w:rsidR="00000000" w:rsidRDefault="001F0AD0">
      <w:pPr>
        <w:pStyle w:val="RequirementHead"/>
      </w:pPr>
      <w:r>
        <w:t>R10-9.3</w:t>
      </w:r>
      <w:r>
        <w:tab/>
        <w:t>Duplexing of Hardware</w:t>
      </w:r>
    </w:p>
    <w:p w14:paraId="2958F1FF" w14:textId="77777777" w:rsidR="00000000" w:rsidRDefault="001F0AD0">
      <w:pPr>
        <w:pStyle w:val="RequirementBody"/>
      </w:pPr>
      <w:r>
        <w:t>NPAC SMS shall support duplexing of all major hardware components for continuous operation in the event of a system hardware failure.</w:t>
      </w:r>
    </w:p>
    <w:p w14:paraId="54489B27" w14:textId="77777777" w:rsidR="00000000" w:rsidRDefault="001F0AD0">
      <w:pPr>
        <w:pStyle w:val="RequirementHead"/>
      </w:pPr>
      <w:r>
        <w:t>R10-9.4</w:t>
      </w:r>
      <w:r>
        <w:tab/>
        <w:t>Transparent Hardw</w:t>
      </w:r>
      <w:r>
        <w:t>are Fault Tolerance</w:t>
      </w:r>
    </w:p>
    <w:p w14:paraId="00750701" w14:textId="77777777" w:rsidR="00000000" w:rsidRDefault="001F0AD0">
      <w:pPr>
        <w:pStyle w:val="RequirementBody"/>
      </w:pPr>
      <w:r>
        <w:t xml:space="preserve">NPAC SMS shall support hardware fault tolerance that is transparent to the Service Providers. </w:t>
      </w:r>
    </w:p>
    <w:p w14:paraId="249A710E" w14:textId="77777777" w:rsidR="00000000" w:rsidRDefault="001F0AD0">
      <w:pPr>
        <w:pStyle w:val="RequirementHead"/>
      </w:pPr>
      <w:r>
        <w:t>R10</w:t>
      </w:r>
      <w:r>
        <w:noBreakHyphen/>
        <w:t>10.1</w:t>
      </w:r>
      <w:r>
        <w:tab/>
        <w:t>Service Provider Notification of System Unavailability</w:t>
      </w:r>
    </w:p>
    <w:p w14:paraId="53EFE8B3" w14:textId="77777777" w:rsidR="00000000" w:rsidRDefault="001F0AD0">
      <w:pPr>
        <w:pStyle w:val="RequirementBody"/>
      </w:pPr>
      <w:r>
        <w:t>NPAC SMS shall notify Service Providers of the system unavailability via both</w:t>
      </w:r>
      <w:r>
        <w:t xml:space="preserve"> the NPAC SMS to Local SMS interface and the SOA to NPAC SMS interface if the system becomes unavailable for normal operations due to any reason, including both scheduled and unscheduled maintenance.</w:t>
      </w:r>
    </w:p>
    <w:p w14:paraId="35BEEC5D" w14:textId="77777777" w:rsidR="00000000" w:rsidRDefault="001F0AD0">
      <w:pPr>
        <w:pStyle w:val="RequirementHead"/>
      </w:pPr>
      <w:r>
        <w:t>R10-10.2</w:t>
      </w:r>
      <w:r>
        <w:tab/>
        <w:t>System Availability Notification Method</w:t>
      </w:r>
    </w:p>
    <w:p w14:paraId="787E78F5" w14:textId="77777777" w:rsidR="00000000" w:rsidRDefault="001F0AD0">
      <w:pPr>
        <w:pStyle w:val="RequirementBody"/>
      </w:pPr>
      <w:r>
        <w:t>NPAC SM</w:t>
      </w:r>
      <w:r>
        <w:t>S shall notify Service Providers via their contact numbers if electronic communication is not possible.</w:t>
      </w:r>
    </w:p>
    <w:p w14:paraId="26F352A8" w14:textId="77777777" w:rsidR="00000000" w:rsidRDefault="001F0AD0">
      <w:pPr>
        <w:pStyle w:val="RequirementHead"/>
      </w:pPr>
      <w:r>
        <w:t>R10-10.3</w:t>
      </w:r>
      <w:r>
        <w:tab/>
        <w:t>System Availability Notification Contents</w:t>
      </w:r>
    </w:p>
    <w:p w14:paraId="5FB6B00D" w14:textId="77777777" w:rsidR="00000000" w:rsidRDefault="001F0AD0">
      <w:pPr>
        <w:pStyle w:val="RequirementBody"/>
        <w:spacing w:after="120"/>
      </w:pPr>
      <w:r>
        <w:t>NPAC SMS shall include the following information in the notification:</w:t>
      </w:r>
    </w:p>
    <w:p w14:paraId="7E8CC553" w14:textId="77777777" w:rsidR="00000000" w:rsidRDefault="001F0AD0" w:rsidP="001F0AD0">
      <w:pPr>
        <w:pStyle w:val="ListBullet1"/>
        <w:numPr>
          <w:ilvl w:val="0"/>
          <w:numId w:val="1"/>
          <w:numberingChange w:id="2933" w:author="Jean Anthony" w:date="2001-03-12T20:36:00Z" w:original=""/>
        </w:numPr>
      </w:pPr>
      <w:r>
        <w:t>The reason for the downtime</w:t>
      </w:r>
    </w:p>
    <w:p w14:paraId="797B02DA" w14:textId="77777777" w:rsidR="00000000" w:rsidRDefault="001F0AD0" w:rsidP="001F0AD0">
      <w:pPr>
        <w:pStyle w:val="ListBullet1"/>
        <w:numPr>
          <w:ilvl w:val="0"/>
          <w:numId w:val="1"/>
          <w:numberingChange w:id="2934" w:author="Jean Anthony" w:date="2001-03-12T20:36:00Z" w:original=""/>
        </w:numPr>
      </w:pPr>
      <w:r>
        <w:t>Whe</w:t>
      </w:r>
      <w:r>
        <w:t>n the down time will start</w:t>
      </w:r>
    </w:p>
    <w:p w14:paraId="7F294F37" w14:textId="77777777" w:rsidR="00000000" w:rsidRDefault="001F0AD0" w:rsidP="001F0AD0">
      <w:pPr>
        <w:pStyle w:val="ListBullet1"/>
        <w:numPr>
          <w:ilvl w:val="0"/>
          <w:numId w:val="1"/>
          <w:numberingChange w:id="2935" w:author="Jean Anthony" w:date="2001-03-12T20:36:00Z" w:original=""/>
        </w:numPr>
      </w:pPr>
      <w:r>
        <w:t>When the down time will stop</w:t>
      </w:r>
    </w:p>
    <w:p w14:paraId="6ED0F214" w14:textId="77777777" w:rsidR="00000000" w:rsidRDefault="001F0AD0" w:rsidP="001F0AD0">
      <w:pPr>
        <w:pStyle w:val="ListBullet1"/>
        <w:numPr>
          <w:ilvl w:val="0"/>
          <w:numId w:val="1"/>
          <w:numberingChange w:id="2936" w:author="Jean Anthony" w:date="2001-03-12T20:36:00Z" w:original=""/>
        </w:numPr>
        <w:spacing w:after="360"/>
      </w:pPr>
      <w:r>
        <w:t>An NPAC contact number</w:t>
      </w:r>
    </w:p>
    <w:p w14:paraId="60E3E844" w14:textId="77777777" w:rsidR="00000000" w:rsidRDefault="001F0AD0">
      <w:pPr>
        <w:pStyle w:val="RequirementHead"/>
        <w:numPr>
          <w:ilvl w:val="12"/>
          <w:numId w:val="0"/>
        </w:numPr>
        <w:ind w:left="1260" w:hanging="1260"/>
      </w:pPr>
      <w:r>
        <w:t>R10</w:t>
      </w:r>
      <w:r>
        <w:noBreakHyphen/>
        <w:t>11</w:t>
      </w:r>
      <w:r>
        <w:tab/>
        <w:t>Updates Highest Priority</w:t>
      </w:r>
    </w:p>
    <w:p w14:paraId="22527469" w14:textId="77777777" w:rsidR="00000000" w:rsidRDefault="001F0AD0">
      <w:pPr>
        <w:pStyle w:val="RequirementBody"/>
        <w:numPr>
          <w:ilvl w:val="12"/>
          <w:numId w:val="0"/>
        </w:numPr>
      </w:pPr>
      <w:r>
        <w:t>NPAC SMS shall ensure the capability of receiving, processing and broadcasting updates will be given the highest priority during any maintenance,</w:t>
      </w:r>
      <w:r>
        <w:t xml:space="preserve"> if resources allow only partial functionality.</w:t>
      </w:r>
    </w:p>
    <w:p w14:paraId="5048B5B6" w14:textId="77777777" w:rsidR="00000000" w:rsidRDefault="001F0AD0">
      <w:pPr>
        <w:pStyle w:val="RequirementHead"/>
        <w:numPr>
          <w:ilvl w:val="12"/>
          <w:numId w:val="0"/>
        </w:numPr>
        <w:ind w:left="1260" w:hanging="1260"/>
      </w:pPr>
      <w:r>
        <w:t>R10</w:t>
      </w:r>
      <w:r>
        <w:noBreakHyphen/>
        <w:t>12.1</w:t>
      </w:r>
      <w:r>
        <w:tab/>
        <w:t>Tolerance to Communication Link Outages</w:t>
      </w:r>
    </w:p>
    <w:p w14:paraId="106FF198" w14:textId="77777777" w:rsidR="00000000" w:rsidRDefault="001F0AD0">
      <w:pPr>
        <w:pStyle w:val="RequirementBody"/>
        <w:numPr>
          <w:ilvl w:val="12"/>
          <w:numId w:val="0"/>
        </w:numPr>
      </w:pPr>
      <w:r>
        <w:t>NPAC SMS shall provide tolerance to communication link outages and offer alternate routing for such outages.</w:t>
      </w:r>
    </w:p>
    <w:p w14:paraId="31940BF7" w14:textId="77777777" w:rsidR="00000000" w:rsidRDefault="001F0AD0">
      <w:pPr>
        <w:pStyle w:val="RequirementHead"/>
        <w:numPr>
          <w:ilvl w:val="12"/>
          <w:numId w:val="0"/>
        </w:numPr>
        <w:ind w:left="1260" w:hanging="1260"/>
      </w:pPr>
      <w:r>
        <w:t>R10-12.2</w:t>
      </w:r>
      <w:r>
        <w:tab/>
        <w:t>Alternate routing</w:t>
      </w:r>
    </w:p>
    <w:p w14:paraId="179BE1F8" w14:textId="77777777" w:rsidR="00000000" w:rsidRDefault="001F0AD0">
      <w:pPr>
        <w:pStyle w:val="RequirementBody"/>
        <w:numPr>
          <w:ilvl w:val="12"/>
          <w:numId w:val="0"/>
        </w:numPr>
      </w:pPr>
      <w:r>
        <w:t>NPAC SMS shall offer al</w:t>
      </w:r>
      <w:r>
        <w:t>ternate routing during communication link outages.</w:t>
      </w:r>
    </w:p>
    <w:p w14:paraId="52389566" w14:textId="77777777" w:rsidR="00000000" w:rsidRDefault="001F0AD0">
      <w:pPr>
        <w:pStyle w:val="RequirementHead"/>
        <w:numPr>
          <w:ilvl w:val="12"/>
          <w:numId w:val="0"/>
        </w:numPr>
        <w:ind w:left="1260" w:hanging="1260"/>
      </w:pPr>
      <w:r>
        <w:t>R10</w:t>
      </w:r>
      <w:r>
        <w:noBreakHyphen/>
        <w:t>13.1</w:t>
      </w:r>
      <w:r>
        <w:tab/>
        <w:t>Switch to Backup or Disaster Recovery Machine</w:t>
      </w:r>
    </w:p>
    <w:p w14:paraId="5FC84DA2" w14:textId="77777777" w:rsidR="00000000" w:rsidRDefault="001F0AD0">
      <w:pPr>
        <w:pStyle w:val="RequirementBody"/>
        <w:numPr>
          <w:ilvl w:val="12"/>
          <w:numId w:val="0"/>
        </w:numPr>
      </w:pPr>
      <w:r>
        <w:t xml:space="preserve">NPAC SMS shall, in cases where Service Providers have been switched to a backup or disaster recovery machine, adhere to a maximum time to repair of 4 </w:t>
      </w:r>
      <w:r>
        <w:t xml:space="preserve">hours for the primary machine. </w:t>
      </w:r>
    </w:p>
    <w:p w14:paraId="2257290E" w14:textId="77777777" w:rsidR="00000000" w:rsidRDefault="001F0AD0">
      <w:pPr>
        <w:pStyle w:val="RequirementHead"/>
        <w:numPr>
          <w:ilvl w:val="12"/>
          <w:numId w:val="0"/>
        </w:numPr>
        <w:ind w:left="1260" w:hanging="1260"/>
      </w:pPr>
      <w:r>
        <w:t>R10-13.2</w:t>
      </w:r>
      <w:r>
        <w:tab/>
        <w:t>Time to Switch Machines</w:t>
      </w:r>
    </w:p>
    <w:p w14:paraId="04CEB277" w14:textId="77777777" w:rsidR="00000000" w:rsidRDefault="001F0AD0">
      <w:pPr>
        <w:pStyle w:val="RequirementBody"/>
        <w:numPr>
          <w:ilvl w:val="12"/>
          <w:numId w:val="0"/>
        </w:numPr>
      </w:pPr>
      <w:r>
        <w:t>NPAC SMS shall ensure that the time to switch the Service Providers to another machine and provide full functionality must not exceed the mean time to repair.</w:t>
      </w:r>
    </w:p>
    <w:p w14:paraId="08A13170" w14:textId="77777777" w:rsidR="00000000" w:rsidRDefault="001F0AD0">
      <w:pPr>
        <w:pStyle w:val="RequirementHead"/>
        <w:numPr>
          <w:ilvl w:val="12"/>
          <w:numId w:val="0"/>
        </w:numPr>
        <w:ind w:left="1260" w:hanging="1260"/>
      </w:pPr>
      <w:r>
        <w:t>R10-13.3</w:t>
      </w:r>
      <w:r>
        <w:tab/>
        <w:t>Total Disaster Recovery</w:t>
      </w:r>
    </w:p>
    <w:p w14:paraId="2AF23DA0" w14:textId="77777777" w:rsidR="00000000" w:rsidRDefault="001F0AD0">
      <w:pPr>
        <w:pStyle w:val="RequirementBody"/>
        <w:numPr>
          <w:ilvl w:val="12"/>
          <w:numId w:val="0"/>
        </w:numPr>
      </w:pPr>
      <w:r>
        <w:t>NPAC SMS shall restore the capability of receiving, processing and broadcasting updates within 24 hours in the event of a disaster that limits the ability of both the NPAC and NPAC SMS to function.</w:t>
      </w:r>
    </w:p>
    <w:p w14:paraId="2A32F5D9" w14:textId="77777777" w:rsidR="00000000" w:rsidRDefault="001F0AD0">
      <w:pPr>
        <w:pStyle w:val="RequirementHead"/>
        <w:numPr>
          <w:ilvl w:val="12"/>
          <w:numId w:val="0"/>
        </w:numPr>
        <w:ind w:left="1260" w:hanging="1260"/>
      </w:pPr>
      <w:r>
        <w:t>R10-13.4</w:t>
      </w:r>
      <w:r>
        <w:tab/>
        <w:t>Full Functionality Restored</w:t>
      </w:r>
    </w:p>
    <w:p w14:paraId="000E4DB1" w14:textId="77777777" w:rsidR="00000000" w:rsidRDefault="001F0AD0">
      <w:pPr>
        <w:pStyle w:val="RequirementBody"/>
        <w:numPr>
          <w:ilvl w:val="12"/>
          <w:numId w:val="0"/>
        </w:numPr>
      </w:pPr>
      <w:r>
        <w:t>NPAC SMS shall resto</w:t>
      </w:r>
      <w:r>
        <w:t>re full functionality within 48 hours, in the event of a disaster that limits both the NPAC and NPAC SMS ability to function.</w:t>
      </w:r>
    </w:p>
    <w:p w14:paraId="3FC73A32" w14:textId="77777777" w:rsidR="00000000" w:rsidRDefault="001F0AD0">
      <w:pPr>
        <w:pStyle w:val="RequirementHead"/>
        <w:numPr>
          <w:ilvl w:val="12"/>
          <w:numId w:val="0"/>
        </w:numPr>
        <w:ind w:left="1260" w:hanging="1260"/>
      </w:pPr>
      <w:r>
        <w:t>R10</w:t>
      </w:r>
      <w:r>
        <w:noBreakHyphen/>
        <w:t>14</w:t>
      </w:r>
      <w:r>
        <w:tab/>
        <w:t>Reports on Reliability</w:t>
      </w:r>
    </w:p>
    <w:p w14:paraId="59106129" w14:textId="77777777" w:rsidR="00000000" w:rsidRDefault="001F0AD0">
      <w:pPr>
        <w:pStyle w:val="RequirementBody"/>
        <w:numPr>
          <w:ilvl w:val="12"/>
          <w:numId w:val="0"/>
        </w:numPr>
        <w:spacing w:after="120"/>
      </w:pPr>
      <w:bookmarkStart w:id="2937" w:name="_Toc357417102"/>
      <w:r>
        <w:t>NPAC shall provide reliability reports documenting the following:</w:t>
      </w:r>
    </w:p>
    <w:p w14:paraId="646C56EE" w14:textId="77777777" w:rsidR="00000000" w:rsidRDefault="001F0AD0" w:rsidP="001F0AD0">
      <w:pPr>
        <w:pStyle w:val="ListBullet1"/>
        <w:numPr>
          <w:ilvl w:val="0"/>
          <w:numId w:val="1"/>
          <w:numberingChange w:id="2938" w:author="Jean Anthony" w:date="2001-03-12T20:36:00Z" w:original=""/>
        </w:numPr>
      </w:pPr>
      <w:r>
        <w:t>Schedule down time</w:t>
      </w:r>
    </w:p>
    <w:p w14:paraId="2B4FDE06" w14:textId="77777777" w:rsidR="00000000" w:rsidRDefault="001F0AD0" w:rsidP="001F0AD0">
      <w:pPr>
        <w:pStyle w:val="ListBullet1"/>
        <w:numPr>
          <w:ilvl w:val="0"/>
          <w:numId w:val="1"/>
          <w:numberingChange w:id="2939" w:author="Jean Anthony" w:date="2001-03-12T20:36:00Z" w:original=""/>
        </w:numPr>
      </w:pPr>
      <w:r>
        <w:t>Unscheduled dow</w:t>
      </w:r>
      <w:r>
        <w:t>n time</w:t>
      </w:r>
    </w:p>
    <w:p w14:paraId="320565CC" w14:textId="77777777" w:rsidR="00000000" w:rsidRDefault="001F0AD0" w:rsidP="001F0AD0">
      <w:pPr>
        <w:pStyle w:val="ListBullet1"/>
        <w:numPr>
          <w:ilvl w:val="0"/>
          <w:numId w:val="1"/>
          <w:numberingChange w:id="2940" w:author="Jean Anthony" w:date="2001-03-12T20:36:00Z" w:original=""/>
        </w:numPr>
      </w:pPr>
      <w:r>
        <w:t>Mean time to repair</w:t>
      </w:r>
    </w:p>
    <w:p w14:paraId="141EFFE1" w14:textId="77777777" w:rsidR="00000000" w:rsidRDefault="001F0AD0" w:rsidP="001F0AD0">
      <w:pPr>
        <w:pStyle w:val="ListBullet1"/>
        <w:numPr>
          <w:ilvl w:val="0"/>
          <w:numId w:val="1"/>
          <w:numberingChange w:id="2941" w:author="Jean Anthony" w:date="2001-03-12T20:36:00Z" w:original=""/>
        </w:numPr>
        <w:spacing w:after="360"/>
      </w:pPr>
      <w:r>
        <w:t>System availability on a monthly basis to the Service Provider</w:t>
      </w:r>
    </w:p>
    <w:p w14:paraId="044B1A22" w14:textId="77777777" w:rsidR="00000000" w:rsidRDefault="001F0AD0">
      <w:pPr>
        <w:pStyle w:val="Heading2"/>
        <w:numPr>
          <w:numberingChange w:id="2942" w:author="Jean Anthony" w:date="2001-03-12T20:36:00Z" w:original="%1:10:0:.%2:2:0:"/>
        </w:numPr>
      </w:pPr>
      <w:bookmarkStart w:id="2943" w:name="_Toc367618324"/>
      <w:bookmarkStart w:id="2944" w:name="_Toc368561430"/>
      <w:bookmarkStart w:id="2945" w:name="_Toc368728374"/>
      <w:bookmarkStart w:id="2946" w:name="_Toc380829234"/>
      <w:bookmarkEnd w:id="2937"/>
      <w:r>
        <w:tab/>
      </w:r>
      <w:bookmarkStart w:id="2947" w:name="_Toc436023427"/>
      <w:bookmarkStart w:id="2948" w:name="_Toc436025490"/>
      <w:bookmarkStart w:id="2949" w:name="_Toc508178623"/>
      <w:r>
        <w:t>Capacity and Performance</w:t>
      </w:r>
      <w:bookmarkEnd w:id="2943"/>
      <w:bookmarkEnd w:id="2944"/>
      <w:bookmarkEnd w:id="2945"/>
      <w:bookmarkEnd w:id="2946"/>
      <w:bookmarkEnd w:id="2947"/>
      <w:bookmarkEnd w:id="2948"/>
      <w:bookmarkEnd w:id="2949"/>
    </w:p>
    <w:p w14:paraId="50363117" w14:textId="77777777" w:rsidR="00000000" w:rsidRDefault="001F0AD0">
      <w:pPr>
        <w:pStyle w:val="RequirementHead"/>
      </w:pPr>
      <w:r>
        <w:t>R10</w:t>
      </w:r>
      <w:r>
        <w:noBreakHyphen/>
        <w:t>16</w:t>
      </w:r>
      <w:r>
        <w:tab/>
        <w:t>Capacity</w:t>
      </w:r>
    </w:p>
    <w:p w14:paraId="4A0615AC" w14:textId="77777777" w:rsidR="00000000" w:rsidRDefault="001F0AD0">
      <w:pPr>
        <w:pStyle w:val="RequirementBody"/>
      </w:pPr>
      <w:r>
        <w:t>NPAC SMS will have the capacity to support a user group in the NPAC sized for the region they service.</w:t>
      </w:r>
    </w:p>
    <w:p w14:paraId="667A4AEA" w14:textId="77777777" w:rsidR="00000000" w:rsidRDefault="001F0AD0">
      <w:pPr>
        <w:pStyle w:val="RequirementHead"/>
      </w:pPr>
      <w:r>
        <w:t>R10</w:t>
      </w:r>
      <w:r>
        <w:noBreakHyphen/>
        <w:t>18</w:t>
      </w:r>
      <w:r>
        <w:tab/>
        <w:t>History File D</w:t>
      </w:r>
      <w:r>
        <w:t>ata Storage</w:t>
      </w:r>
    </w:p>
    <w:p w14:paraId="7C98CE44" w14:textId="77777777" w:rsidR="00000000" w:rsidRDefault="001F0AD0">
      <w:pPr>
        <w:pStyle w:val="RequirementBody"/>
      </w:pPr>
      <w:r>
        <w:t>NPAC SMS shall ensure that the data storage of the History file must keep track of all transactions made for a tunable parameter period of time (default of one year).</w:t>
      </w:r>
    </w:p>
    <w:p w14:paraId="0D2E100D" w14:textId="77777777" w:rsidR="00000000" w:rsidRDefault="001F0AD0">
      <w:pPr>
        <w:pStyle w:val="RequirementHead"/>
      </w:pPr>
      <w:r>
        <w:t>R10</w:t>
      </w:r>
      <w:r>
        <w:noBreakHyphen/>
        <w:t>19</w:t>
      </w:r>
      <w:r>
        <w:tab/>
        <w:t>Broadcast Update Response Time</w:t>
      </w:r>
    </w:p>
    <w:p w14:paraId="3B2A7440" w14:textId="77777777" w:rsidR="00000000" w:rsidRDefault="001F0AD0">
      <w:pPr>
        <w:pStyle w:val="RequirementBody"/>
      </w:pPr>
      <w:r>
        <w:t>NPAC SMS shall ensure that from the tim</w:t>
      </w:r>
      <w:r>
        <w:t>e an activation notice, modification or deletion request is received from a Service Provider until the time the broadcast of the update is started to all Service Provider local SMS will be less than 60 seconds.</w:t>
      </w:r>
    </w:p>
    <w:p w14:paraId="66BA978F" w14:textId="77777777" w:rsidR="00000000" w:rsidRDefault="001F0AD0">
      <w:pPr>
        <w:pStyle w:val="RequirementHead"/>
      </w:pPr>
      <w:r>
        <w:t>R10</w:t>
      </w:r>
      <w:r>
        <w:noBreakHyphen/>
        <w:t>20</w:t>
      </w:r>
      <w:r>
        <w:tab/>
        <w:t>Request/Transaction Response Time</w:t>
      </w:r>
    </w:p>
    <w:p w14:paraId="1F5540C3" w14:textId="77777777" w:rsidR="00000000" w:rsidRDefault="001F0AD0">
      <w:pPr>
        <w:pStyle w:val="RequirementBody"/>
      </w:pPr>
      <w:r>
        <w:t>NPAC</w:t>
      </w:r>
      <w:r>
        <w:t xml:space="preserve"> SMS, under normal operating conditions, shall ensure that the response time from when a request or transaction is received in the system to the time an acknowledgment is returned will be less than 3 seconds for 95% of all transactions. This does not inclu</w:t>
      </w:r>
      <w:r>
        <w:t>de the transmission time across the interface to the Service Providers’ SOA or Local SMS.</w:t>
      </w:r>
    </w:p>
    <w:p w14:paraId="24A23D54" w14:textId="77777777" w:rsidR="00000000" w:rsidRDefault="001F0AD0">
      <w:pPr>
        <w:pStyle w:val="RequirementHead"/>
      </w:pPr>
      <w:r>
        <w:t>R10</w:t>
      </w:r>
      <w:r>
        <w:noBreakHyphen/>
        <w:t>21</w:t>
      </w:r>
      <w:r>
        <w:tab/>
        <w:t>Future System Growth</w:t>
      </w:r>
    </w:p>
    <w:p w14:paraId="7F1773BD" w14:textId="77777777" w:rsidR="00000000" w:rsidRDefault="001F0AD0">
      <w:pPr>
        <w:pStyle w:val="RequirementBody"/>
        <w:spacing w:after="120"/>
      </w:pPr>
      <w:r>
        <w:t>NPAC SMS shall be expandable to handle future growth due to circumstances described as follows:</w:t>
      </w:r>
    </w:p>
    <w:p w14:paraId="41C00AA7" w14:textId="77777777" w:rsidR="00000000" w:rsidRDefault="001F0AD0" w:rsidP="001F0AD0">
      <w:pPr>
        <w:pStyle w:val="ListBullet1"/>
        <w:numPr>
          <w:ilvl w:val="0"/>
          <w:numId w:val="1"/>
          <w:numberingChange w:id="2950" w:author="Jean Anthony" w:date="2001-03-12T20:36:00Z" w:original=""/>
        </w:numPr>
      </w:pPr>
      <w:r>
        <w:t>Added areas of portability</w:t>
      </w:r>
    </w:p>
    <w:p w14:paraId="7F657F35" w14:textId="77777777" w:rsidR="00000000" w:rsidRDefault="001F0AD0" w:rsidP="001F0AD0">
      <w:pPr>
        <w:pStyle w:val="ListBullet1"/>
        <w:numPr>
          <w:ilvl w:val="0"/>
          <w:numId w:val="1"/>
          <w:numberingChange w:id="2951" w:author="Jean Anthony" w:date="2001-03-12T20:36:00Z" w:original=""/>
        </w:numPr>
        <w:spacing w:after="360"/>
      </w:pPr>
      <w:r>
        <w:t>Added Service P</w:t>
      </w:r>
      <w:r>
        <w:t>roviders</w:t>
      </w:r>
    </w:p>
    <w:p w14:paraId="73CE0C96" w14:textId="77777777" w:rsidR="00000000" w:rsidRDefault="001F0AD0">
      <w:pPr>
        <w:pStyle w:val="Heading2"/>
        <w:numPr>
          <w:numberingChange w:id="2952" w:author="Jean Anthony" w:date="2001-03-12T20:36:00Z" w:original="%1:10:0:.%2:3:0:"/>
        </w:numPr>
      </w:pPr>
      <w:bookmarkStart w:id="2953" w:name="_Toc361567573"/>
      <w:bookmarkStart w:id="2954" w:name="_Toc361631142"/>
      <w:bookmarkStart w:id="2955" w:name="_Toc367618325"/>
      <w:bookmarkStart w:id="2956" w:name="_Toc368561431"/>
      <w:bookmarkStart w:id="2957" w:name="_Toc368728375"/>
      <w:bookmarkStart w:id="2958" w:name="_Toc380829235"/>
      <w:r>
        <w:tab/>
      </w:r>
      <w:bookmarkStart w:id="2959" w:name="_Toc436023428"/>
      <w:bookmarkStart w:id="2960" w:name="_Toc436025491"/>
      <w:bookmarkStart w:id="2961" w:name="_Toc508178624"/>
      <w:r>
        <w:t>Requirements in RFP Not Given a Unique ID</w:t>
      </w:r>
      <w:bookmarkEnd w:id="2953"/>
      <w:bookmarkEnd w:id="2954"/>
      <w:bookmarkEnd w:id="2955"/>
      <w:bookmarkEnd w:id="2956"/>
      <w:bookmarkEnd w:id="2957"/>
      <w:bookmarkEnd w:id="2958"/>
      <w:bookmarkEnd w:id="2959"/>
      <w:bookmarkEnd w:id="2960"/>
      <w:bookmarkEnd w:id="2961"/>
    </w:p>
    <w:p w14:paraId="42C5CBE8" w14:textId="77777777" w:rsidR="00000000" w:rsidRDefault="001F0AD0">
      <w:pPr>
        <w:pStyle w:val="RequirementHead"/>
      </w:pPr>
      <w:r>
        <w:t>RN10-2</w:t>
      </w:r>
      <w:r>
        <w:tab/>
        <w:t>Return to the Primary Machine SOA Notification</w:t>
      </w:r>
    </w:p>
    <w:p w14:paraId="392C4F09" w14:textId="77777777" w:rsidR="00000000" w:rsidRDefault="001F0AD0">
      <w:pPr>
        <w:pStyle w:val="RequirementBody"/>
      </w:pPr>
      <w:r>
        <w:t>NPAC SMS shall send an electronic notification to the Service Provider’s SOA indicating the time the NPAC will switch them back to the primary machine</w:t>
      </w:r>
      <w:r>
        <w:t>.</w:t>
      </w:r>
    </w:p>
    <w:p w14:paraId="73E0D83E" w14:textId="77777777" w:rsidR="00000000" w:rsidRDefault="001F0AD0">
      <w:pPr>
        <w:pStyle w:val="RequirementHead"/>
      </w:pPr>
      <w:r>
        <w:t>RN10-3</w:t>
      </w:r>
      <w:r>
        <w:tab/>
        <w:t>Return to the Primary Machine Local SMS Notification</w:t>
      </w:r>
    </w:p>
    <w:p w14:paraId="13D4C9C6" w14:textId="77777777" w:rsidR="00000000" w:rsidRDefault="001F0AD0">
      <w:pPr>
        <w:pStyle w:val="RequirementBody"/>
      </w:pPr>
      <w:r>
        <w:t>NPAC SMS shall send an electronic notification to the Service Provider’s Local SMS indicating the time the NPAC will switch them back to the primary machine.</w:t>
      </w:r>
    </w:p>
    <w:p w14:paraId="654D5F29" w14:textId="77777777" w:rsidR="00000000" w:rsidRDefault="001F0AD0">
      <w:pPr>
        <w:pStyle w:val="RequirementHead"/>
      </w:pPr>
      <w:r>
        <w:t>RN10-4</w:t>
      </w:r>
      <w:r>
        <w:tab/>
        <w:t>Database Sync After Return to</w:t>
      </w:r>
      <w:r>
        <w:t xml:space="preserve"> the Primary Machine</w:t>
      </w:r>
    </w:p>
    <w:p w14:paraId="64488481" w14:textId="77777777" w:rsidR="00000000" w:rsidRDefault="001F0AD0">
      <w:pPr>
        <w:pStyle w:val="RequirementBody"/>
      </w:pPr>
      <w:r>
        <w:t>NPAC SMS shall sync up the database in its primary SMS with any updates sent to the backup or disaster recovery machine during the downtime.</w:t>
      </w:r>
    </w:p>
    <w:p w14:paraId="4D10362F" w14:textId="77777777" w:rsidR="00000000" w:rsidRDefault="001F0AD0">
      <w:pPr>
        <w:rPr>
          <w:b/>
        </w:rPr>
        <w:sectPr w:rsidR="00000000">
          <w:headerReference w:type="default" r:id="rId34"/>
          <w:type w:val="continuous"/>
          <w:pgSz w:w="12240" w:h="15840" w:code="1"/>
          <w:pgMar w:top="1440" w:right="1440" w:bottom="1440" w:left="1440" w:header="720" w:footer="864" w:gutter="0"/>
          <w:pgNumType w:start="1" w:chapStyle="1"/>
          <w:cols w:space="720"/>
        </w:sectPr>
      </w:pPr>
    </w:p>
    <w:p w14:paraId="01FB8371" w14:textId="77777777" w:rsidR="00000000" w:rsidRDefault="001F0AD0">
      <w:pPr>
        <w:pStyle w:val="Heading1"/>
        <w:numPr>
          <w:numberingChange w:id="2962" w:author="Jean Anthony" w:date="2001-03-12T20:36:00Z" w:original="%1:11:0:."/>
        </w:numPr>
      </w:pPr>
      <w:bookmarkStart w:id="2963" w:name="_Toc361567574"/>
      <w:bookmarkStart w:id="2964" w:name="_Toc364226298"/>
      <w:bookmarkStart w:id="2965" w:name="_Toc365874911"/>
      <w:bookmarkStart w:id="2966" w:name="_Toc367618326"/>
      <w:bookmarkStart w:id="2967" w:name="_Toc368561432"/>
      <w:bookmarkStart w:id="2968" w:name="_Toc368728376"/>
      <w:bookmarkStart w:id="2969" w:name="_Toc380829236"/>
      <w:bookmarkStart w:id="2970" w:name="_Toc436023429"/>
      <w:bookmarkStart w:id="2971" w:name="_Toc436025492"/>
      <w:bookmarkStart w:id="2972" w:name="_Toc508178625"/>
      <w:r>
        <w:t>Billing</w:t>
      </w:r>
      <w:bookmarkEnd w:id="2963"/>
      <w:bookmarkEnd w:id="2964"/>
      <w:bookmarkEnd w:id="2965"/>
      <w:bookmarkEnd w:id="2966"/>
      <w:bookmarkEnd w:id="2967"/>
      <w:bookmarkEnd w:id="2968"/>
      <w:bookmarkEnd w:id="2969"/>
      <w:bookmarkEnd w:id="2970"/>
      <w:bookmarkEnd w:id="2971"/>
      <w:bookmarkEnd w:id="2972"/>
    </w:p>
    <w:p w14:paraId="28EE3BC7" w14:textId="77777777" w:rsidR="00000000" w:rsidRDefault="001F0AD0">
      <w:pPr>
        <w:pStyle w:val="AssumptionHead"/>
      </w:pPr>
      <w:r>
        <w:t>A11-2</w:t>
      </w:r>
      <w:r>
        <w:tab/>
        <w:t>Accounting Measurements Will Not Degrade the Basic System Performance</w:t>
      </w:r>
    </w:p>
    <w:p w14:paraId="5677FDD6" w14:textId="77777777" w:rsidR="00000000" w:rsidRDefault="001F0AD0">
      <w:pPr>
        <w:pStyle w:val="AssumptionBody"/>
      </w:pPr>
      <w:r>
        <w:t>The resou</w:t>
      </w:r>
      <w:r>
        <w:t>rce accounting measurements will not cause degradation in the performance of the basic functions of the NPAC.</w:t>
      </w:r>
    </w:p>
    <w:p w14:paraId="5451E298" w14:textId="77777777" w:rsidR="00000000" w:rsidRDefault="001F0AD0">
      <w:pPr>
        <w:pStyle w:val="Heading2"/>
        <w:numPr>
          <w:numberingChange w:id="2973" w:author="Jean Anthony" w:date="2001-03-12T20:36:00Z" w:original="%1:11:0:.%2:1:0:"/>
        </w:numPr>
      </w:pPr>
      <w:bookmarkStart w:id="2974" w:name="_Toc357417120"/>
      <w:bookmarkStart w:id="2975" w:name="_Toc361567575"/>
      <w:bookmarkStart w:id="2976" w:name="_Toc364226299"/>
      <w:bookmarkStart w:id="2977" w:name="_Toc365874912"/>
      <w:bookmarkStart w:id="2978" w:name="_Toc367618327"/>
      <w:bookmarkStart w:id="2979" w:name="_Toc368561433"/>
      <w:bookmarkStart w:id="2980" w:name="_Toc368728377"/>
      <w:bookmarkStart w:id="2981" w:name="_Toc380829237"/>
      <w:r>
        <w:tab/>
      </w:r>
      <w:bookmarkStart w:id="2982" w:name="_Toc436023430"/>
      <w:bookmarkStart w:id="2983" w:name="_Toc436025493"/>
      <w:bookmarkStart w:id="2984" w:name="_Toc508178626"/>
      <w:r>
        <w:t>User Functionality</w:t>
      </w:r>
      <w:bookmarkEnd w:id="2974"/>
      <w:bookmarkEnd w:id="2975"/>
      <w:bookmarkEnd w:id="2976"/>
      <w:bookmarkEnd w:id="2977"/>
      <w:bookmarkEnd w:id="2978"/>
      <w:bookmarkEnd w:id="2979"/>
      <w:bookmarkEnd w:id="2980"/>
      <w:bookmarkEnd w:id="2981"/>
      <w:bookmarkEnd w:id="2982"/>
      <w:bookmarkEnd w:id="2983"/>
      <w:bookmarkEnd w:id="2984"/>
    </w:p>
    <w:p w14:paraId="646EB19D" w14:textId="77777777" w:rsidR="00000000" w:rsidRDefault="001F0AD0">
      <w:pPr>
        <w:pStyle w:val="RequirementHead"/>
      </w:pPr>
      <w:r>
        <w:t>R11</w:t>
      </w:r>
      <w:r>
        <w:noBreakHyphen/>
        <w:t>1</w:t>
      </w:r>
      <w:r>
        <w:tab/>
        <w:t xml:space="preserve">Toggling the Generation of Usage Measurements </w:t>
      </w:r>
    </w:p>
    <w:p w14:paraId="05A0D06C" w14:textId="77777777" w:rsidR="00000000" w:rsidRDefault="001F0AD0">
      <w:pPr>
        <w:pStyle w:val="RequirementBody"/>
      </w:pPr>
      <w:r>
        <w:t>NPAC SMS shall allow the NPAC administrator to turn on and off the record</w:t>
      </w:r>
      <w:r>
        <w:t>ing of Service Provider usage statistics for the service elements.</w:t>
      </w:r>
    </w:p>
    <w:p w14:paraId="0568606E" w14:textId="77777777" w:rsidR="00000000" w:rsidRDefault="001F0AD0">
      <w:pPr>
        <w:pStyle w:val="Heading2"/>
        <w:numPr>
          <w:numberingChange w:id="2985" w:author="Jean Anthony" w:date="2001-03-12T20:36:00Z" w:original="%1:11:0:.%2:2:0:"/>
        </w:numPr>
      </w:pPr>
      <w:bookmarkStart w:id="2986" w:name="_Toc357417121"/>
      <w:bookmarkStart w:id="2987" w:name="_Toc361567576"/>
      <w:bookmarkStart w:id="2988" w:name="_Toc364226300"/>
      <w:bookmarkStart w:id="2989" w:name="_Toc365874913"/>
      <w:bookmarkStart w:id="2990" w:name="_Toc367618328"/>
      <w:bookmarkStart w:id="2991" w:name="_Toc368561434"/>
      <w:bookmarkStart w:id="2992" w:name="_Toc368728378"/>
      <w:bookmarkStart w:id="2993" w:name="_Toc380829238"/>
      <w:r>
        <w:tab/>
      </w:r>
      <w:bookmarkStart w:id="2994" w:name="_Toc436023431"/>
      <w:bookmarkStart w:id="2995" w:name="_Toc436025494"/>
      <w:bookmarkStart w:id="2996" w:name="_Toc508178627"/>
      <w:r>
        <w:t>System Functionality</w:t>
      </w:r>
      <w:bookmarkEnd w:id="2986"/>
      <w:bookmarkEnd w:id="2987"/>
      <w:bookmarkEnd w:id="2988"/>
      <w:bookmarkEnd w:id="2989"/>
      <w:bookmarkEnd w:id="2990"/>
      <w:bookmarkEnd w:id="2991"/>
      <w:bookmarkEnd w:id="2992"/>
      <w:bookmarkEnd w:id="2993"/>
      <w:bookmarkEnd w:id="2994"/>
      <w:bookmarkEnd w:id="2995"/>
      <w:bookmarkEnd w:id="2996"/>
    </w:p>
    <w:p w14:paraId="10482159" w14:textId="77777777" w:rsidR="00000000" w:rsidRDefault="001F0AD0">
      <w:pPr>
        <w:pStyle w:val="RequirementHead"/>
      </w:pPr>
      <w:r>
        <w:t>R11</w:t>
      </w:r>
      <w:r>
        <w:noBreakHyphen/>
        <w:t>2</w:t>
      </w:r>
      <w:r>
        <w:tab/>
        <w:t>Generating Usage Measurements for NPAC Resources</w:t>
      </w:r>
    </w:p>
    <w:p w14:paraId="3A340E73" w14:textId="77777777" w:rsidR="00000000" w:rsidRDefault="001F0AD0">
      <w:pPr>
        <w:pStyle w:val="RequirementBody"/>
      </w:pPr>
      <w:r>
        <w:t>NPAC SMS shall measure and record the usage of NPAC resources on a per Service Provider basis.</w:t>
      </w:r>
    </w:p>
    <w:p w14:paraId="7A1B37AD" w14:textId="77777777" w:rsidR="00000000" w:rsidRDefault="001F0AD0">
      <w:pPr>
        <w:pStyle w:val="RequirementHead"/>
      </w:pPr>
      <w:r>
        <w:t>R11</w:t>
      </w:r>
      <w:r>
        <w:noBreakHyphen/>
        <w:t>3</w:t>
      </w:r>
      <w:r>
        <w:tab/>
        <w:t xml:space="preserve">Generating </w:t>
      </w:r>
      <w:r>
        <w:t>Usage Measurements for Allocated Connections</w:t>
      </w:r>
    </w:p>
    <w:p w14:paraId="0133E941" w14:textId="77777777" w:rsidR="00000000" w:rsidRDefault="001F0AD0">
      <w:pPr>
        <w:pStyle w:val="RequirementBody"/>
      </w:pPr>
      <w:r>
        <w:t>NPAC SMS shall generate usage measurements for allocated connections for each Service Provider.</w:t>
      </w:r>
    </w:p>
    <w:p w14:paraId="3F880A67" w14:textId="77777777" w:rsidR="00000000" w:rsidRDefault="001F0AD0">
      <w:pPr>
        <w:pStyle w:val="RequirementHead"/>
      </w:pPr>
      <w:r>
        <w:t>R11</w:t>
      </w:r>
      <w:r>
        <w:noBreakHyphen/>
        <w:t>4</w:t>
      </w:r>
      <w:r>
        <w:tab/>
        <w:t>Generating Usage Measurements for Allocated Mass Storage</w:t>
      </w:r>
    </w:p>
    <w:p w14:paraId="6103D634" w14:textId="77777777" w:rsidR="00000000" w:rsidRDefault="001F0AD0">
      <w:pPr>
        <w:pStyle w:val="RequirementBody"/>
      </w:pPr>
      <w:r>
        <w:t>NPAC SMS shall generate usage measurements for the a</w:t>
      </w:r>
      <w:r>
        <w:t>llocated mass storage (number of records stored) for each Service Provider.</w:t>
      </w:r>
    </w:p>
    <w:p w14:paraId="6B3D6473" w14:textId="77777777" w:rsidR="00000000" w:rsidRDefault="001F0AD0">
      <w:pPr>
        <w:pStyle w:val="RequirementHead"/>
      </w:pPr>
      <w:r>
        <w:t>R11</w:t>
      </w:r>
      <w:r>
        <w:noBreakHyphen/>
        <w:t>5</w:t>
      </w:r>
      <w:r>
        <w:tab/>
        <w:t>Generating Usage Measurements for the Number of Messages Processed by type</w:t>
      </w:r>
    </w:p>
    <w:p w14:paraId="2D438EA2" w14:textId="77777777" w:rsidR="00000000" w:rsidRDefault="001F0AD0">
      <w:pPr>
        <w:pStyle w:val="RequirementBody"/>
      </w:pPr>
      <w:r>
        <w:t>NPAC SMS shall measure the number of messages processed by type for each Service Provider.</w:t>
      </w:r>
    </w:p>
    <w:p w14:paraId="13C3A443" w14:textId="77777777" w:rsidR="00000000" w:rsidRDefault="001F0AD0">
      <w:pPr>
        <w:pStyle w:val="RequirementHead"/>
      </w:pPr>
      <w:r>
        <w:t>R11</w:t>
      </w:r>
      <w:r>
        <w:noBreakHyphen/>
        <w:t>6</w:t>
      </w:r>
      <w:r>
        <w:tab/>
        <w:t>Ge</w:t>
      </w:r>
      <w:r>
        <w:t>nerating Usage Measurements for the Number of Messages Downloaded</w:t>
      </w:r>
    </w:p>
    <w:p w14:paraId="538155C9" w14:textId="77777777" w:rsidR="00000000" w:rsidRDefault="001F0AD0">
      <w:pPr>
        <w:pStyle w:val="RequirementBody"/>
      </w:pPr>
      <w:r>
        <w:t>NPAC SMS shall measure the number of messages downloaded to each Service Provider.</w:t>
      </w:r>
    </w:p>
    <w:p w14:paraId="23C4E9BF" w14:textId="77777777" w:rsidR="00000000" w:rsidRDefault="001F0AD0">
      <w:pPr>
        <w:pStyle w:val="RequirementHead"/>
      </w:pPr>
      <w:r>
        <w:t>R11</w:t>
      </w:r>
      <w:r>
        <w:noBreakHyphen/>
        <w:t>8</w:t>
      </w:r>
      <w:r>
        <w:tab/>
        <w:t>Generating Detailed Usage Measurement Reports</w:t>
      </w:r>
    </w:p>
    <w:p w14:paraId="5448032D" w14:textId="77777777" w:rsidR="00000000" w:rsidRDefault="001F0AD0">
      <w:pPr>
        <w:pStyle w:val="RequirementBody"/>
      </w:pPr>
      <w:r>
        <w:t xml:space="preserve">NPAC shall produce detailed NPAC usage reports for the </w:t>
      </w:r>
      <w:r>
        <w:t>contracting entity.</w:t>
      </w:r>
    </w:p>
    <w:p w14:paraId="69AEB76D" w14:textId="77777777" w:rsidR="00000000" w:rsidRDefault="001F0AD0">
      <w:pPr>
        <w:pStyle w:val="RequirementHead"/>
      </w:pPr>
      <w:r>
        <w:t>R11-9</w:t>
      </w:r>
      <w:r>
        <w:tab/>
        <w:t>Billing Report Types</w:t>
      </w:r>
    </w:p>
    <w:p w14:paraId="6EBFC7E2" w14:textId="77777777" w:rsidR="00000000" w:rsidRDefault="001F0AD0">
      <w:pPr>
        <w:pStyle w:val="RequirementBody"/>
        <w:spacing w:after="120"/>
      </w:pPr>
      <w:r>
        <w:t>NPAC SMS shall be capable of creating the following billing reports:</w:t>
      </w:r>
    </w:p>
    <w:p w14:paraId="4E640989" w14:textId="77777777" w:rsidR="00000000" w:rsidRDefault="001F0AD0" w:rsidP="001F0AD0">
      <w:pPr>
        <w:pStyle w:val="ListBullet1"/>
        <w:numPr>
          <w:ilvl w:val="0"/>
          <w:numId w:val="1"/>
          <w:numberingChange w:id="2997" w:author="Jean Anthony" w:date="2001-03-12T20:36:00Z" w:original=""/>
        </w:numPr>
      </w:pPr>
      <w:r>
        <w:t>Login Session Per Service Provider</w:t>
      </w:r>
    </w:p>
    <w:p w14:paraId="6ECE9DEA" w14:textId="77777777" w:rsidR="00000000" w:rsidRDefault="001F0AD0" w:rsidP="001F0AD0">
      <w:pPr>
        <w:pStyle w:val="ListBullet1"/>
        <w:numPr>
          <w:ilvl w:val="0"/>
          <w:numId w:val="1"/>
          <w:numberingChange w:id="2998" w:author="Jean Anthony" w:date="2001-03-12T20:36:00Z" w:original=""/>
        </w:numPr>
      </w:pPr>
      <w:r>
        <w:t>Allocated Mass Storage</w:t>
      </w:r>
    </w:p>
    <w:p w14:paraId="078D0F59" w14:textId="77777777" w:rsidR="00000000" w:rsidRDefault="001F0AD0" w:rsidP="001F0AD0">
      <w:pPr>
        <w:pStyle w:val="ListBullet1"/>
        <w:numPr>
          <w:ilvl w:val="0"/>
          <w:numId w:val="1"/>
          <w:numberingChange w:id="2999" w:author="Jean Anthony" w:date="2001-03-12T20:36:00Z" w:original=""/>
        </w:numPr>
      </w:pPr>
      <w:r>
        <w:t>Messages Processed by type (to include download data and data resent by request)</w:t>
      </w:r>
    </w:p>
    <w:p w14:paraId="49928E31" w14:textId="77777777" w:rsidR="00000000" w:rsidRDefault="001F0AD0" w:rsidP="001F0AD0">
      <w:pPr>
        <w:pStyle w:val="ListBullet1"/>
        <w:numPr>
          <w:ilvl w:val="0"/>
          <w:numId w:val="1"/>
          <w:numberingChange w:id="3000" w:author="Jean Anthony" w:date="2001-03-12T20:36:00Z" w:original=""/>
        </w:numPr>
      </w:pPr>
      <w:r>
        <w:t>A</w:t>
      </w:r>
      <w:r>
        <w:t>udits Requested and Processed</w:t>
      </w:r>
    </w:p>
    <w:p w14:paraId="1665C4DF" w14:textId="77777777" w:rsidR="00000000" w:rsidRDefault="001F0AD0" w:rsidP="001F0AD0">
      <w:pPr>
        <w:pStyle w:val="ListBullet1"/>
        <w:numPr>
          <w:ilvl w:val="0"/>
          <w:numId w:val="1"/>
          <w:numberingChange w:id="3001" w:author="Jean Anthony" w:date="2001-03-12T20:36:00Z" w:original=""/>
        </w:numPr>
      </w:pPr>
      <w:r>
        <w:t>Requested Report Generation</w:t>
      </w:r>
    </w:p>
    <w:p w14:paraId="593E5509" w14:textId="77777777" w:rsidR="00000000" w:rsidRDefault="001F0AD0" w:rsidP="001F0AD0">
      <w:pPr>
        <w:pStyle w:val="ListBullet1"/>
        <w:numPr>
          <w:ilvl w:val="0"/>
          <w:numId w:val="1"/>
          <w:numberingChange w:id="3002" w:author="Jean Anthony" w:date="2001-03-12T20:36:00Z" w:original=""/>
        </w:numPr>
        <w:spacing w:after="360"/>
      </w:pPr>
      <w:r>
        <w:t>Service Establishment (to include Service Provider establishment, user login ID addition to the NPAC SMS, and mechanized Interface Activation)</w:t>
      </w:r>
    </w:p>
    <w:p w14:paraId="475112AF" w14:textId="77777777" w:rsidR="00000000" w:rsidRDefault="001F0AD0">
      <w:pPr>
        <w:pStyle w:val="RequirementHead"/>
      </w:pPr>
      <w:r>
        <w:t>R11-10</w:t>
      </w:r>
      <w:r>
        <w:tab/>
        <w:t>Full Billing Report</w:t>
      </w:r>
    </w:p>
    <w:p w14:paraId="0C46AA4E" w14:textId="77777777" w:rsidR="00000000" w:rsidRDefault="001F0AD0">
      <w:pPr>
        <w:pStyle w:val="RequirementBody"/>
      </w:pPr>
      <w:r>
        <w:t>The NPAC SMS shall be capabl</w:t>
      </w:r>
      <w:r>
        <w:t>e of creating a full billing report, with all of the report types in R11-9 included.</w:t>
      </w:r>
    </w:p>
    <w:p w14:paraId="0E0026F0" w14:textId="77777777" w:rsidR="00000000" w:rsidRDefault="001F0AD0">
      <w:pPr>
        <w:pStyle w:val="RequirementHead"/>
      </w:pPr>
      <w:r>
        <w:t>R11-11</w:t>
      </w:r>
      <w:r>
        <w:tab/>
        <w:t>Billing Report Creation by NPAC Personnel</w:t>
      </w:r>
    </w:p>
    <w:p w14:paraId="36E28C4C" w14:textId="77777777" w:rsidR="00000000" w:rsidRDefault="001F0AD0">
      <w:pPr>
        <w:pStyle w:val="RequirementBody"/>
      </w:pPr>
      <w:r>
        <w:t>NPAC SMS shall allow NPAC personnel to create billing reports for all Service Provider usage. For all report types in R11-</w:t>
      </w:r>
      <w:r>
        <w:t>9 and R11-10, the NPAC personnel will be able to specify whether the report is an aggregation/summary of stored data or a detailed report containing every item stored for the report type.</w:t>
      </w:r>
    </w:p>
    <w:p w14:paraId="2C2D018C" w14:textId="77777777" w:rsidR="00000000" w:rsidRDefault="001F0AD0">
      <w:pPr>
        <w:pStyle w:val="RequirementHead"/>
      </w:pPr>
      <w:r>
        <w:t>R11-12</w:t>
      </w:r>
      <w:r>
        <w:tab/>
        <w:t>Billing Report Creation by Service Provider</w:t>
      </w:r>
    </w:p>
    <w:p w14:paraId="55A12BB4" w14:textId="77777777" w:rsidR="00000000" w:rsidRDefault="001F0AD0">
      <w:pPr>
        <w:pStyle w:val="RequirementBody"/>
      </w:pPr>
      <w:r>
        <w:t>NPAC SMS shall al</w:t>
      </w:r>
      <w:r>
        <w:t>low Service Providers to gather billing report data on only their NPAC SMS usage. Service Providers will not be able to create reports on any other Service Provider’s usage. For all report types in R11-9 and R11-10, the NPAC SMS shall create an aggregation</w:t>
      </w:r>
      <w:r>
        <w:t>/summary of stored data for the report type.</w:t>
      </w:r>
    </w:p>
    <w:p w14:paraId="23167C0C" w14:textId="77777777" w:rsidR="00000000" w:rsidRDefault="001F0AD0">
      <w:pPr>
        <w:pStyle w:val="RequirementHead"/>
      </w:pPr>
      <w:r>
        <w:t>R11-13</w:t>
      </w:r>
      <w:r>
        <w:tab/>
        <w:t>NPAC Personnel Billing Report Destination</w:t>
      </w:r>
    </w:p>
    <w:p w14:paraId="30A1A22A" w14:textId="77777777" w:rsidR="00000000" w:rsidRDefault="001F0AD0">
      <w:pPr>
        <w:pStyle w:val="RequirementBody"/>
      </w:pPr>
      <w:r>
        <w:t xml:space="preserve">NPAC SMS shall allow NPAC personnel to determine the output destination of the billing report. The destinations will include: on-line (on screen), printer, file, </w:t>
      </w:r>
      <w:r>
        <w:t>or FAX. The default selection is on-line.</w:t>
      </w:r>
    </w:p>
    <w:p w14:paraId="43D6FBE0" w14:textId="77777777" w:rsidR="00000000" w:rsidRDefault="001F0AD0">
      <w:pPr>
        <w:pStyle w:val="RequirementHead"/>
      </w:pPr>
      <w:r>
        <w:t>R11-14</w:t>
      </w:r>
      <w:r>
        <w:tab/>
        <w:t>Service Provider Billing Report Destination</w:t>
      </w:r>
    </w:p>
    <w:p w14:paraId="29899951" w14:textId="77777777" w:rsidR="00000000" w:rsidRDefault="001F0AD0">
      <w:pPr>
        <w:pStyle w:val="RequirementBody"/>
      </w:pPr>
      <w:r>
        <w:t xml:space="preserve">NPAC SMS shall allow Service Provider users to determine the output destination of the billing report. The destinations will include: on-line (on screen) or file. </w:t>
      </w:r>
      <w:r>
        <w:t>The default selection is on-line.</w:t>
      </w:r>
    </w:p>
    <w:p w14:paraId="1ECB8335" w14:textId="77777777" w:rsidR="00000000" w:rsidRDefault="001F0AD0">
      <w:pPr>
        <w:pStyle w:val="RequirementHead"/>
      </w:pPr>
      <w:r>
        <w:t>R11-15</w:t>
      </w:r>
      <w:r>
        <w:tab/>
        <w:t>NPAC Personnel Only Can Access Billing System</w:t>
      </w:r>
    </w:p>
    <w:p w14:paraId="00754660" w14:textId="77777777" w:rsidR="00000000" w:rsidRDefault="001F0AD0">
      <w:pPr>
        <w:pStyle w:val="RequirementBody"/>
      </w:pPr>
      <w:r>
        <w:t>The NPAC billing system shall be accessible only to NPAC personnel.</w:t>
      </w:r>
    </w:p>
    <w:p w14:paraId="2E19743E" w14:textId="77777777" w:rsidR="00000000" w:rsidRDefault="001F0AD0"/>
    <w:p w14:paraId="218D3E2D" w14:textId="77777777" w:rsidR="00000000" w:rsidRDefault="001F0AD0"/>
    <w:p w14:paraId="4297068C" w14:textId="77777777" w:rsidR="00000000" w:rsidRDefault="001F0AD0">
      <w:pPr>
        <w:sectPr w:rsidR="00000000">
          <w:headerReference w:type="default" r:id="rId35"/>
          <w:pgSz w:w="12240" w:h="15840" w:code="1"/>
          <w:pgMar w:top="1440" w:right="1440" w:bottom="1440" w:left="1440" w:header="720" w:footer="864" w:gutter="0"/>
          <w:pgNumType w:start="1" w:chapStyle="1"/>
          <w:cols w:space="720"/>
        </w:sectPr>
      </w:pPr>
    </w:p>
    <w:p w14:paraId="36E301EA" w14:textId="77777777" w:rsidR="00000000" w:rsidRDefault="001F0AD0">
      <w:pPr>
        <w:pStyle w:val="Heading9"/>
        <w:numPr>
          <w:numberingChange w:id="3003" w:author="Jean Anthony" w:date="2001-03-12T20:36:00Z" w:original="Appendix %1:1:3:."/>
        </w:numPr>
      </w:pPr>
      <w:bookmarkStart w:id="3004" w:name="_Toc364226326"/>
      <w:bookmarkStart w:id="3005" w:name="_Toc365874939"/>
      <w:bookmarkStart w:id="3006" w:name="_Ref377188796"/>
      <w:bookmarkStart w:id="3007" w:name="_Ref377205157"/>
      <w:r>
        <w:t>Business Process Flow</w:t>
      </w:r>
      <w:bookmarkEnd w:id="3004"/>
      <w:bookmarkEnd w:id="3005"/>
      <w:bookmarkEnd w:id="3006"/>
      <w:r>
        <w:t xml:space="preserve"> Diagrams</w:t>
      </w:r>
      <w:bookmarkEnd w:id="3007"/>
    </w:p>
    <w:p w14:paraId="3DCD3018" w14:textId="77777777" w:rsidR="00000000" w:rsidRDefault="001F0AD0">
      <w:pPr>
        <w:pStyle w:val="BodyText"/>
      </w:pPr>
      <w:r>
        <w:t>This appendix contains pictorial representations of the business pr</w:t>
      </w:r>
      <w:r>
        <w:t xml:space="preserve">ocess flows discussed in Section </w:t>
      </w:r>
      <w:r>
        <w:fldChar w:fldCharType="begin" w:fldLock="1"/>
      </w:r>
      <w:r>
        <w:instrText xml:space="preserve"> REF _Ref377202356 \n </w:instrText>
      </w:r>
      <w:r>
        <w:fldChar w:fldCharType="separate"/>
      </w:r>
      <w:r>
        <w:t>2</w:t>
      </w:r>
      <w:r>
        <w:fldChar w:fldCharType="end"/>
      </w:r>
      <w:r>
        <w:t xml:space="preserve">, </w:t>
      </w:r>
      <w:r>
        <w:rPr>
          <w:b/>
          <w:i/>
        </w:rPr>
        <w:fldChar w:fldCharType="begin" w:fldLock="1"/>
      </w:r>
      <w:r>
        <w:rPr>
          <w:b/>
          <w:i/>
        </w:rPr>
        <w:instrText xml:space="preserve"> REF _Ref377202381 \* MERGEFORMAT </w:instrText>
      </w:r>
      <w:r>
        <w:rPr>
          <w:b/>
          <w:i/>
        </w:rPr>
        <w:fldChar w:fldCharType="separate"/>
      </w:r>
      <w:r>
        <w:rPr>
          <w:i/>
        </w:rPr>
        <w:t>Business Process Flows</w:t>
      </w:r>
      <w:r>
        <w:rPr>
          <w:b/>
          <w:i/>
        </w:rPr>
        <w:fldChar w:fldCharType="end"/>
      </w:r>
      <w:r>
        <w:t xml:space="preserve">, on page </w:t>
      </w:r>
      <w:r>
        <w:fldChar w:fldCharType="begin"/>
      </w:r>
      <w:r>
        <w:instrText xml:space="preserve"> PAGEREF _Ref377202397 </w:instrText>
      </w:r>
      <w:r>
        <w:fldChar w:fldCharType="separate"/>
      </w:r>
      <w:r>
        <w:rPr>
          <w:noProof/>
        </w:rPr>
        <w:t>2-1</w:t>
      </w:r>
      <w:r>
        <w:fldChar w:fldCharType="end"/>
      </w:r>
      <w:r>
        <w:t>.</w:t>
      </w:r>
    </w:p>
    <w:p w14:paraId="03BAEA81" w14:textId="77777777" w:rsidR="00000000" w:rsidRDefault="001F0AD0"/>
    <w:p w14:paraId="34C30BEA" w14:textId="77777777" w:rsidR="00000000" w:rsidRDefault="001F0AD0">
      <w:pPr>
        <w:pStyle w:val="Picture"/>
        <w:framePr w:hSpace="187" w:wrap="notBeside" w:vAnchor="text" w:hAnchor="page" w:x="1941" w:y="1"/>
      </w:pPr>
      <w:r>
        <w:object w:dxaOrig="8171" w:dyaOrig="11602" w14:anchorId="1D240BB5">
          <v:shape id="_x0000_i1028" type="#_x0000_t75" style="width:408.75pt;height:579.75pt" o:ole="" fillcolor="window">
            <v:imagedata r:id="rId36" o:title=""/>
            <w10:bordertop type="single" width="18" shadow="t"/>
            <w10:borderleft type="single" width="18" shadow="t"/>
            <w10:borderbottom type="single" width="18" shadow="t"/>
            <w10:borderright type="single" width="18" shadow="t"/>
          </v:shape>
          <o:OLEObject Type="Embed" ProgID="Unknown" ShapeID="_x0000_i1028" DrawAspect="Content" ObjectID="_1675011826" r:id="rId37"/>
        </w:object>
      </w:r>
    </w:p>
    <w:p w14:paraId="39ACDA90" w14:textId="77777777" w:rsidR="00000000" w:rsidRDefault="001F0AD0">
      <w:pPr>
        <w:pStyle w:val="Caption"/>
      </w:pPr>
      <w:bookmarkStart w:id="3008" w:name="_Ref417824949"/>
      <w:bookmarkStart w:id="3009" w:name="_Toc436025913"/>
      <w:bookmarkStart w:id="3010" w:name="_Toc436026073"/>
      <w:bookmarkStart w:id="3011" w:name="_Toc436037109"/>
      <w:bookmarkStart w:id="3012" w:name="_Toc436037435"/>
      <w:bookmarkStart w:id="3013" w:name="_Toc437674064"/>
      <w:bookmarkStart w:id="3014" w:name="_Toc437674418"/>
      <w:bookmarkStart w:id="3015" w:name="_Toc437674751"/>
      <w:bookmarkStart w:id="3016" w:name="_Toc437674977"/>
      <w:bookmarkStart w:id="3017" w:name="_Toc437675495"/>
      <w:bookmarkStart w:id="3018" w:name="_Toc437675735"/>
      <w:bookmarkStart w:id="3019" w:name="_Toc463062929"/>
      <w:bookmarkStart w:id="3020" w:name="_Toc463063436"/>
      <w:bookmarkStart w:id="3021" w:name="_Toc463064729"/>
      <w:bookmarkStart w:id="3022" w:name="_Toc485015333"/>
      <w:r>
        <w:t xml:space="preserve">Figure A- </w:t>
      </w:r>
      <w:r>
        <w:fldChar w:fldCharType="begin"/>
      </w:r>
      <w:r>
        <w:instrText xml:space="preserve"> SEQ Figure_A- \* ARABIC </w:instrText>
      </w:r>
      <w:r>
        <w:fldChar w:fldCharType="separate"/>
      </w:r>
      <w:r>
        <w:rPr>
          <w:noProof/>
        </w:rPr>
        <w:t>1</w:t>
      </w:r>
      <w:r>
        <w:fldChar w:fldCharType="end"/>
      </w:r>
      <w:r>
        <w:t xml:space="preserve"> -- NPAC Business Process Flows Legen</w:t>
      </w:r>
      <w:r>
        <w:t>d</w:t>
      </w:r>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p>
    <w:p w14:paraId="374995E3" w14:textId="77777777" w:rsidR="00000000" w:rsidRDefault="001F0AD0">
      <w:pPr>
        <w:pStyle w:val="Picture"/>
        <w:framePr w:hSpace="187" w:wrap="notBeside" w:vAnchor="text" w:hAnchor="page" w:xAlign="center" w:y="1"/>
      </w:pPr>
      <w:r>
        <w:object w:dxaOrig="7965" w:dyaOrig="11545" w14:anchorId="0AE1E5F0">
          <v:shape id="_x0000_i1029" type="#_x0000_t75" style="width:398.25pt;height:577.5pt" o:ole="" fillcolor="window">
            <v:imagedata r:id="rId38" o:title=""/>
            <w10:bordertop type="single" width="18" shadow="t"/>
            <w10:borderleft type="single" width="18" shadow="t"/>
            <w10:borderbottom type="single" width="18" shadow="t"/>
            <w10:borderright type="single" width="18" shadow="t"/>
          </v:shape>
          <o:OLEObject Type="Embed" ProgID="Unknown" ShapeID="_x0000_i1029" DrawAspect="Content" ObjectID="_1675011827" r:id="rId39"/>
        </w:object>
      </w:r>
    </w:p>
    <w:p w14:paraId="1D07FB8F" w14:textId="77777777" w:rsidR="00000000" w:rsidRDefault="001F0AD0">
      <w:pPr>
        <w:pStyle w:val="Caption"/>
      </w:pPr>
      <w:bookmarkStart w:id="3023" w:name="_Ref417825002"/>
      <w:bookmarkStart w:id="3024" w:name="_Ref417825168"/>
      <w:bookmarkStart w:id="3025" w:name="_Ref417825214"/>
      <w:bookmarkStart w:id="3026" w:name="_Toc436025914"/>
      <w:bookmarkStart w:id="3027" w:name="_Toc436026074"/>
      <w:bookmarkStart w:id="3028" w:name="_Toc436037110"/>
      <w:bookmarkStart w:id="3029" w:name="_Toc436037436"/>
      <w:bookmarkStart w:id="3030" w:name="_Toc437674065"/>
      <w:bookmarkStart w:id="3031" w:name="_Toc437674419"/>
      <w:bookmarkStart w:id="3032" w:name="_Toc437674752"/>
      <w:bookmarkStart w:id="3033" w:name="_Toc437674978"/>
      <w:bookmarkStart w:id="3034" w:name="_Toc437675496"/>
      <w:bookmarkStart w:id="3035" w:name="_Toc437675736"/>
      <w:bookmarkStart w:id="3036" w:name="_Toc463062930"/>
      <w:bookmarkStart w:id="3037" w:name="_Toc463063437"/>
      <w:bookmarkStart w:id="3038" w:name="_Toc463064730"/>
      <w:bookmarkStart w:id="3039" w:name="_Toc485015334"/>
      <w:r>
        <w:t xml:space="preserve">Figure A- </w:t>
      </w:r>
      <w:r>
        <w:fldChar w:fldCharType="begin"/>
      </w:r>
      <w:r>
        <w:instrText xml:space="preserve"> SEQ Figure_A- \* ARABIC </w:instrText>
      </w:r>
      <w:r>
        <w:fldChar w:fldCharType="separate"/>
      </w:r>
      <w:r>
        <w:rPr>
          <w:noProof/>
        </w:rPr>
        <w:t>2</w:t>
      </w:r>
      <w:r>
        <w:fldChar w:fldCharType="end"/>
      </w:r>
      <w:r>
        <w:t xml:space="preserve"> -- NPAC SMS Provision Service Process</w:t>
      </w:r>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p>
    <w:p w14:paraId="564A6B79" w14:textId="77777777" w:rsidR="00000000" w:rsidRDefault="001F0AD0">
      <w:pPr>
        <w:pStyle w:val="Picture"/>
        <w:framePr w:hSpace="187" w:wrap="notBeside" w:vAnchor="text" w:hAnchor="page" w:x="1814" w:y="-198"/>
      </w:pPr>
      <w:r>
        <w:object w:dxaOrig="9405" w:dyaOrig="13005" w14:anchorId="173EF118">
          <v:shape id="_x0000_i1030" type="#_x0000_t75" style="width:423pt;height:585pt" o:ole="" fillcolor="window">
            <v:imagedata r:id="rId40" o:title=""/>
            <w10:bordertop type="single" width="18" shadow="t"/>
            <w10:borderleft type="single" width="18" shadow="t"/>
            <w10:borderbottom type="single" width="18" shadow="t"/>
            <w10:borderright type="single" width="18" shadow="t"/>
          </v:shape>
          <o:OLEObject Type="Embed" ProgID="Unknown" ShapeID="_x0000_i1030" DrawAspect="Content" ObjectID="_1675011828" r:id="rId41"/>
        </w:object>
      </w:r>
    </w:p>
    <w:p w14:paraId="0009E896" w14:textId="77777777" w:rsidR="00000000" w:rsidRDefault="001F0AD0">
      <w:pPr>
        <w:pStyle w:val="Caption"/>
      </w:pPr>
      <w:bookmarkStart w:id="3040" w:name="_Ref417824973"/>
      <w:bookmarkStart w:id="3041" w:name="_Ref417825185"/>
      <w:bookmarkStart w:id="3042" w:name="_Toc436025915"/>
      <w:bookmarkStart w:id="3043" w:name="_Toc436026075"/>
      <w:bookmarkStart w:id="3044" w:name="_Toc436037111"/>
      <w:bookmarkStart w:id="3045" w:name="_Toc436037437"/>
      <w:bookmarkStart w:id="3046" w:name="_Toc437674066"/>
      <w:bookmarkStart w:id="3047" w:name="_Toc437674420"/>
      <w:bookmarkStart w:id="3048" w:name="_Toc437674753"/>
      <w:bookmarkStart w:id="3049" w:name="_Toc437674979"/>
      <w:bookmarkStart w:id="3050" w:name="_Toc437675497"/>
      <w:bookmarkStart w:id="3051" w:name="_Toc437675737"/>
      <w:bookmarkStart w:id="3052" w:name="_Toc463062931"/>
      <w:bookmarkStart w:id="3053" w:name="_Toc463063438"/>
      <w:bookmarkStart w:id="3054" w:name="_Toc463064731"/>
      <w:bookmarkStart w:id="3055" w:name="_Toc485015335"/>
      <w:r>
        <w:t xml:space="preserve">Figure A- </w:t>
      </w:r>
      <w:r>
        <w:fldChar w:fldCharType="begin"/>
      </w:r>
      <w:r>
        <w:instrText xml:space="preserve"> SEQ Figure_A- \* ARABIC </w:instrText>
      </w:r>
      <w:r>
        <w:fldChar w:fldCharType="separate"/>
      </w:r>
      <w:r>
        <w:rPr>
          <w:noProof/>
        </w:rPr>
        <w:t>3</w:t>
      </w:r>
      <w:r>
        <w:fldChar w:fldCharType="end"/>
      </w:r>
      <w:r>
        <w:t xml:space="preserve"> -- Flow 2.1.2 NPAC SMS Subscription Version Creation Process</w:t>
      </w:r>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p>
    <w:p w14:paraId="172C7DFD" w14:textId="77777777" w:rsidR="00000000" w:rsidRDefault="001F0AD0">
      <w:pPr>
        <w:pStyle w:val="Picture"/>
        <w:framePr w:hSpace="187" w:wrap="notBeside" w:vAnchor="text" w:hAnchor="page" w:xAlign="center" w:y="1"/>
      </w:pPr>
      <w:r>
        <w:object w:dxaOrig="9101" w:dyaOrig="12683" w14:anchorId="64B3F571">
          <v:shape id="_x0000_i1031" type="#_x0000_t75" style="width:409.5pt;height:570.75pt" o:ole="" fillcolor="window">
            <v:imagedata r:id="rId42" o:title=""/>
            <w10:bordertop type="single" width="18" shadow="t"/>
            <w10:borderleft type="single" width="18" shadow="t"/>
            <w10:borderbottom type="single" width="18" shadow="t"/>
            <w10:borderright type="single" width="18" shadow="t"/>
          </v:shape>
          <o:OLEObject Type="Embed" ProgID="Unknown" ShapeID="_x0000_i1031" DrawAspect="Content" ObjectID="_1675011829" r:id="rId43"/>
        </w:object>
      </w:r>
    </w:p>
    <w:p w14:paraId="20EA0EEE" w14:textId="77777777" w:rsidR="00000000" w:rsidRDefault="001F0AD0">
      <w:pPr>
        <w:pStyle w:val="Caption"/>
      </w:pPr>
      <w:bookmarkStart w:id="3056" w:name="_Ref377206196"/>
      <w:bookmarkStart w:id="3057" w:name="_Toc377543571"/>
      <w:bookmarkStart w:id="3058" w:name="_Toc381720213"/>
      <w:bookmarkStart w:id="3059" w:name="_Toc436025916"/>
      <w:bookmarkStart w:id="3060" w:name="_Toc436026076"/>
      <w:bookmarkStart w:id="3061" w:name="_Toc436037112"/>
      <w:bookmarkStart w:id="3062" w:name="_Toc436037438"/>
      <w:bookmarkStart w:id="3063" w:name="_Toc437674067"/>
      <w:bookmarkStart w:id="3064" w:name="_Toc437674421"/>
      <w:bookmarkStart w:id="3065" w:name="_Toc437674754"/>
      <w:bookmarkStart w:id="3066" w:name="_Toc437674980"/>
      <w:bookmarkStart w:id="3067" w:name="_Toc437675498"/>
      <w:bookmarkStart w:id="3068" w:name="_Toc437675738"/>
      <w:bookmarkStart w:id="3069" w:name="_Toc463062932"/>
      <w:bookmarkStart w:id="3070" w:name="_Toc463063439"/>
      <w:bookmarkStart w:id="3071" w:name="_Toc463064732"/>
      <w:bookmarkStart w:id="3072" w:name="_Toc485015336"/>
      <w:r>
        <w:t xml:space="preserve">Figure A- </w:t>
      </w:r>
      <w:r>
        <w:fldChar w:fldCharType="begin"/>
      </w:r>
      <w:r>
        <w:instrText xml:space="preserve"> SEQ Figur</w:instrText>
      </w:r>
      <w:r>
        <w:instrText xml:space="preserve">e_A- \* ARABIC </w:instrText>
      </w:r>
      <w:r>
        <w:fldChar w:fldCharType="separate"/>
      </w:r>
      <w:r>
        <w:rPr>
          <w:noProof/>
        </w:rPr>
        <w:t>4</w:t>
      </w:r>
      <w:r>
        <w:fldChar w:fldCharType="end"/>
      </w:r>
      <w:r>
        <w:t xml:space="preserve"> -- Flow 2.1.4 NPAC SMS Activate and Data Download Process</w:t>
      </w:r>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14:paraId="4E4B948C" w14:textId="77777777" w:rsidR="00000000" w:rsidRDefault="001F0AD0">
      <w:pPr>
        <w:pStyle w:val="Picture"/>
        <w:framePr w:hSpace="187" w:wrap="notBeside" w:vAnchor="text" w:hAnchor="page" w:xAlign="center" w:y="1"/>
      </w:pPr>
      <w:r>
        <w:object w:dxaOrig="8397" w:dyaOrig="13185" w14:anchorId="66DBD414">
          <v:shape id="_x0000_i1032" type="#_x0000_t75" style="width:378pt;height:593.25pt" o:ole="" fillcolor="window">
            <v:imagedata r:id="rId44" o:title=""/>
            <w10:bordertop type="single" width="18" shadow="t"/>
            <w10:borderleft type="single" width="18" shadow="t"/>
            <w10:borderbottom type="single" width="18" shadow="t"/>
            <w10:borderright type="single" width="18" shadow="t"/>
          </v:shape>
          <o:OLEObject Type="Embed" ProgID="Unknown" ShapeID="_x0000_i1032" DrawAspect="Content" ObjectID="_1675011830" r:id="rId45"/>
        </w:object>
      </w:r>
    </w:p>
    <w:p w14:paraId="448EAF8D" w14:textId="77777777" w:rsidR="00000000" w:rsidRDefault="001F0AD0">
      <w:pPr>
        <w:pStyle w:val="Caption"/>
      </w:pPr>
      <w:bookmarkStart w:id="3073" w:name="_Ref377206416"/>
      <w:bookmarkStart w:id="3074" w:name="_Toc377543572"/>
      <w:bookmarkStart w:id="3075" w:name="_Toc381720214"/>
      <w:bookmarkStart w:id="3076" w:name="_Toc436025917"/>
      <w:bookmarkStart w:id="3077" w:name="_Toc436026077"/>
      <w:bookmarkStart w:id="3078" w:name="_Toc436037113"/>
      <w:bookmarkStart w:id="3079" w:name="_Toc436037439"/>
      <w:bookmarkStart w:id="3080" w:name="_Toc437674068"/>
      <w:bookmarkStart w:id="3081" w:name="_Toc437674422"/>
      <w:bookmarkStart w:id="3082" w:name="_Toc437674755"/>
      <w:bookmarkStart w:id="3083" w:name="_Toc437674981"/>
      <w:bookmarkStart w:id="3084" w:name="_Toc437675499"/>
      <w:bookmarkStart w:id="3085" w:name="_Toc437675739"/>
      <w:bookmarkStart w:id="3086" w:name="_Toc463062933"/>
      <w:bookmarkStart w:id="3087" w:name="_Toc463063440"/>
      <w:bookmarkStart w:id="3088" w:name="_Toc463064733"/>
      <w:bookmarkStart w:id="3089" w:name="_Toc485015337"/>
      <w:r>
        <w:t xml:space="preserve">Figure A- </w:t>
      </w:r>
      <w:r>
        <w:fldChar w:fldCharType="begin"/>
      </w:r>
      <w:r>
        <w:instrText xml:space="preserve"> SEQ Figure_A- \* ARABIC </w:instrText>
      </w:r>
      <w:r>
        <w:fldChar w:fldCharType="separate"/>
      </w:r>
      <w:r>
        <w:rPr>
          <w:noProof/>
        </w:rPr>
        <w:t>5</w:t>
      </w:r>
      <w:r>
        <w:fldChar w:fldCharType="end"/>
      </w:r>
      <w:r>
        <w:t xml:space="preserve"> -- Flow 2.2 NPAC SMS Disconnect Process</w:t>
      </w:r>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p>
    <w:p w14:paraId="30F19542" w14:textId="77777777" w:rsidR="00000000" w:rsidRDefault="001F0AD0">
      <w:pPr>
        <w:pStyle w:val="Picture"/>
        <w:framePr w:hSpace="187" w:wrap="notBeside" w:vAnchor="text" w:hAnchor="page" w:x="1733" w:y="1"/>
      </w:pPr>
      <w:r>
        <w:object w:dxaOrig="9765" w:dyaOrig="12933" w14:anchorId="1A63EFEA">
          <v:shape id="_x0000_i1033" type="#_x0000_t75" style="width:439.5pt;height:582pt" o:ole="" fillcolor="window">
            <v:imagedata r:id="rId46" o:title=""/>
            <w10:bordertop type="single" width="18" shadow="t"/>
            <w10:borderleft type="single" width="18" shadow="t"/>
            <w10:borderbottom type="single" width="18" shadow="t"/>
            <w10:borderright type="single" width="18" shadow="t"/>
          </v:shape>
          <o:OLEObject Type="Embed" ProgID="Unknown" ShapeID="_x0000_i1033" DrawAspect="Content" ObjectID="_1675011831" r:id="rId47"/>
        </w:object>
      </w:r>
    </w:p>
    <w:p w14:paraId="3EF7C112" w14:textId="77777777" w:rsidR="00000000" w:rsidRDefault="001F0AD0">
      <w:pPr>
        <w:pStyle w:val="Caption"/>
      </w:pPr>
      <w:bookmarkStart w:id="3090" w:name="_Ref377206670"/>
      <w:bookmarkStart w:id="3091" w:name="_Toc377543573"/>
      <w:bookmarkStart w:id="3092" w:name="_Toc381720215"/>
      <w:bookmarkStart w:id="3093" w:name="_Toc436025918"/>
      <w:bookmarkStart w:id="3094" w:name="_Toc436026078"/>
      <w:bookmarkStart w:id="3095" w:name="_Toc436037114"/>
      <w:bookmarkStart w:id="3096" w:name="_Toc436037440"/>
      <w:bookmarkStart w:id="3097" w:name="_Toc437674069"/>
      <w:bookmarkStart w:id="3098" w:name="_Toc437674423"/>
      <w:bookmarkStart w:id="3099" w:name="_Toc437674756"/>
      <w:bookmarkStart w:id="3100" w:name="_Toc437674982"/>
      <w:bookmarkStart w:id="3101" w:name="_Toc437675500"/>
      <w:bookmarkStart w:id="3102" w:name="_Toc437675740"/>
      <w:bookmarkStart w:id="3103" w:name="_Toc463062934"/>
      <w:bookmarkStart w:id="3104" w:name="_Toc463063441"/>
      <w:bookmarkStart w:id="3105" w:name="_Toc463064734"/>
      <w:bookmarkStart w:id="3106" w:name="_Toc485015338"/>
      <w:r>
        <w:t xml:space="preserve">Figure A- </w:t>
      </w:r>
      <w:r>
        <w:fldChar w:fldCharType="begin"/>
      </w:r>
      <w:r>
        <w:instrText xml:space="preserve"> SEQ Figure_A- \* ARABIC </w:instrText>
      </w:r>
      <w:r>
        <w:fldChar w:fldCharType="separate"/>
      </w:r>
      <w:r>
        <w:rPr>
          <w:noProof/>
        </w:rPr>
        <w:t>6</w:t>
      </w:r>
      <w:r>
        <w:fldChar w:fldCharType="end"/>
      </w:r>
      <w:r>
        <w:t xml:space="preserve"> -- Flow 2.3 NPAC SMS Re</w:t>
      </w:r>
      <w:r>
        <w:t>pair Process</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p>
    <w:p w14:paraId="41B69CF1" w14:textId="77777777" w:rsidR="00000000" w:rsidRDefault="001F0AD0">
      <w:pPr>
        <w:pStyle w:val="Picture"/>
        <w:framePr w:hSpace="187" w:wrap="notBeside" w:vAnchor="text" w:hAnchor="page" w:x="1229" w:y="1"/>
      </w:pPr>
      <w:r>
        <w:object w:dxaOrig="10574" w:dyaOrig="12964" w14:anchorId="06F7A606">
          <v:shape id="_x0000_i1034" type="#_x0000_t75" style="width:475.5pt;height:583.5pt" o:ole="" fillcolor="window">
            <v:imagedata r:id="rId48" o:title=""/>
            <w10:bordertop type="single" width="18" shadow="t"/>
            <w10:borderleft type="single" width="18" shadow="t"/>
            <w10:borderbottom type="single" width="18" shadow="t"/>
            <w10:borderright type="single" width="18" shadow="t"/>
          </v:shape>
          <o:OLEObject Type="Embed" ProgID="Unknown" ShapeID="_x0000_i1034" DrawAspect="Content" ObjectID="_1675011832" r:id="rId49"/>
        </w:object>
      </w:r>
    </w:p>
    <w:p w14:paraId="15AF9562" w14:textId="77777777" w:rsidR="00000000" w:rsidRDefault="001F0AD0">
      <w:pPr>
        <w:pStyle w:val="Caption"/>
      </w:pPr>
      <w:bookmarkStart w:id="3107" w:name="_Ref377207759"/>
      <w:bookmarkStart w:id="3108" w:name="_Toc377543574"/>
      <w:bookmarkStart w:id="3109" w:name="_Toc381720216"/>
      <w:bookmarkStart w:id="3110" w:name="_Toc436025919"/>
      <w:bookmarkStart w:id="3111" w:name="_Toc436026079"/>
      <w:bookmarkStart w:id="3112" w:name="_Toc436037115"/>
      <w:bookmarkStart w:id="3113" w:name="_Toc436037441"/>
      <w:bookmarkStart w:id="3114" w:name="_Toc437674070"/>
      <w:bookmarkStart w:id="3115" w:name="_Toc437674424"/>
      <w:bookmarkStart w:id="3116" w:name="_Toc437674757"/>
      <w:bookmarkStart w:id="3117" w:name="_Toc437674983"/>
      <w:bookmarkStart w:id="3118" w:name="_Toc437675501"/>
      <w:bookmarkStart w:id="3119" w:name="_Toc437675741"/>
      <w:bookmarkStart w:id="3120" w:name="_Toc463062935"/>
      <w:bookmarkStart w:id="3121" w:name="_Toc463063442"/>
      <w:bookmarkStart w:id="3122" w:name="_Ref377207852"/>
      <w:bookmarkStart w:id="3123" w:name="_Toc463064735"/>
      <w:bookmarkStart w:id="3124" w:name="_Toc485015339"/>
      <w:r>
        <w:t xml:space="preserve">Figure A- </w:t>
      </w:r>
      <w:r>
        <w:fldChar w:fldCharType="begin"/>
      </w:r>
      <w:r>
        <w:instrText xml:space="preserve"> SEQ Figure_A- \* ARABIC </w:instrText>
      </w:r>
      <w:r>
        <w:fldChar w:fldCharType="separate"/>
      </w:r>
      <w:r>
        <w:rPr>
          <w:noProof/>
        </w:rPr>
        <w:t>7</w:t>
      </w:r>
      <w:r>
        <w:fldChar w:fldCharType="end"/>
      </w:r>
      <w:r>
        <w:t xml:space="preserve"> -- Flow 2.4.1 Conflict Process</w:t>
      </w:r>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p>
    <w:p w14:paraId="0C027D30" w14:textId="77777777" w:rsidR="00000000" w:rsidRDefault="001F0AD0">
      <w:pPr>
        <w:pStyle w:val="Picture"/>
        <w:framePr w:hSpace="187" w:wrap="notBeside" w:vAnchor="text" w:hAnchor="page" w:xAlign="center" w:y="1"/>
      </w:pPr>
      <w:r>
        <w:object w:dxaOrig="9030" w:dyaOrig="11764" w14:anchorId="65A8E8A1">
          <v:shape id="_x0000_i1035" type="#_x0000_t75" style="width:451.5pt;height:588pt" o:ole="" fillcolor="window">
            <v:imagedata r:id="rId50" o:title=""/>
            <w10:bordertop type="single" width="18" shadow="t"/>
            <w10:borderleft type="single" width="18" shadow="t"/>
            <w10:borderbottom type="single" width="18" shadow="t"/>
            <w10:borderright type="single" width="18" shadow="t"/>
          </v:shape>
          <o:OLEObject Type="Embed" ProgID="Unknown" ShapeID="_x0000_i1035" DrawAspect="Content" ObjectID="_1675011833" r:id="rId51"/>
        </w:object>
      </w:r>
    </w:p>
    <w:p w14:paraId="568950D6" w14:textId="77777777" w:rsidR="00000000" w:rsidRDefault="001F0AD0">
      <w:pPr>
        <w:pStyle w:val="Caption"/>
      </w:pPr>
      <w:bookmarkStart w:id="3125" w:name="_Ref377208386"/>
      <w:bookmarkStart w:id="3126" w:name="_Toc377543575"/>
      <w:bookmarkStart w:id="3127" w:name="_Toc381720217"/>
      <w:bookmarkStart w:id="3128" w:name="_Toc436025920"/>
      <w:bookmarkStart w:id="3129" w:name="_Toc436026080"/>
      <w:bookmarkStart w:id="3130" w:name="_Toc436037116"/>
      <w:bookmarkStart w:id="3131" w:name="_Toc436037442"/>
      <w:bookmarkStart w:id="3132" w:name="_Toc437674071"/>
      <w:bookmarkStart w:id="3133" w:name="_Toc437674425"/>
      <w:bookmarkStart w:id="3134" w:name="_Toc437674758"/>
      <w:bookmarkStart w:id="3135" w:name="_Toc437674984"/>
      <w:bookmarkStart w:id="3136" w:name="_Toc437675502"/>
      <w:bookmarkStart w:id="3137" w:name="_Toc437675742"/>
      <w:bookmarkStart w:id="3138" w:name="_Toc463062936"/>
      <w:bookmarkStart w:id="3139" w:name="_Toc463063443"/>
      <w:bookmarkStart w:id="3140" w:name="_Toc463064736"/>
      <w:bookmarkStart w:id="3141" w:name="_Toc485015340"/>
      <w:r>
        <w:t xml:space="preserve">Figure A- </w:t>
      </w:r>
      <w:r>
        <w:fldChar w:fldCharType="begin"/>
      </w:r>
      <w:r>
        <w:instrText xml:space="preserve"> SEQ Figure_A- \* ARABIC </w:instrText>
      </w:r>
      <w:r>
        <w:fldChar w:fldCharType="separate"/>
      </w:r>
      <w:r>
        <w:rPr>
          <w:noProof/>
        </w:rPr>
        <w:t>8</w:t>
      </w:r>
      <w:r>
        <w:fldChar w:fldCharType="end"/>
      </w:r>
      <w:r>
        <w:t xml:space="preserve"> -- Flow 2.5 NPAC SMS Disaster Recovery Process</w:t>
      </w:r>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p>
    <w:p w14:paraId="6CEEF6A2" w14:textId="77777777" w:rsidR="00000000" w:rsidRDefault="001F0AD0">
      <w:pPr>
        <w:pStyle w:val="Picture"/>
        <w:framePr w:hSpace="187" w:wrap="notBeside" w:vAnchor="text" w:hAnchor="page" w:xAlign="center" w:y="1"/>
      </w:pPr>
      <w:r>
        <w:object w:dxaOrig="11208" w:dyaOrig="13081" w14:anchorId="1BF14806">
          <v:shape id="_x0000_i1036" type="#_x0000_t75" style="width:7in;height:588.75pt" o:ole="" fillcolor="window">
            <v:imagedata r:id="rId52" o:title=""/>
            <w10:bordertop type="single" width="18" shadow="t"/>
            <w10:borderleft type="single" width="18" shadow="t"/>
            <w10:borderbottom type="single" width="18" shadow="t"/>
            <w10:borderright type="single" width="18" shadow="t"/>
          </v:shape>
          <o:OLEObject Type="Embed" ProgID="Unknown" ShapeID="_x0000_i1036" DrawAspect="Content" ObjectID="_1675011834" r:id="rId53"/>
        </w:object>
      </w:r>
    </w:p>
    <w:p w14:paraId="26789D57" w14:textId="77777777" w:rsidR="00000000" w:rsidRDefault="001F0AD0">
      <w:pPr>
        <w:pStyle w:val="Caption"/>
      </w:pPr>
      <w:bookmarkStart w:id="3142" w:name="_Ref377208612"/>
      <w:bookmarkStart w:id="3143" w:name="_Toc377543576"/>
      <w:bookmarkStart w:id="3144" w:name="_Toc381720218"/>
      <w:bookmarkStart w:id="3145" w:name="_Toc436025921"/>
      <w:bookmarkStart w:id="3146" w:name="_Toc436026081"/>
      <w:bookmarkStart w:id="3147" w:name="_Toc436037117"/>
      <w:bookmarkStart w:id="3148" w:name="_Toc436037443"/>
      <w:bookmarkStart w:id="3149" w:name="_Toc437674072"/>
      <w:bookmarkStart w:id="3150" w:name="_Toc437674426"/>
      <w:bookmarkStart w:id="3151" w:name="_Toc437674759"/>
      <w:bookmarkStart w:id="3152" w:name="_Toc437674985"/>
      <w:bookmarkStart w:id="3153" w:name="_Toc437675503"/>
      <w:bookmarkStart w:id="3154" w:name="_Toc437675743"/>
      <w:bookmarkStart w:id="3155" w:name="_Toc463062937"/>
      <w:bookmarkStart w:id="3156" w:name="_Toc463063444"/>
      <w:bookmarkStart w:id="3157" w:name="_Toc463064737"/>
      <w:bookmarkStart w:id="3158" w:name="_Toc485015341"/>
      <w:r>
        <w:t xml:space="preserve">Figure A- </w:t>
      </w:r>
      <w:r>
        <w:fldChar w:fldCharType="begin"/>
      </w:r>
      <w:r>
        <w:instrText xml:space="preserve"> SEQ Figure_A- \* AR</w:instrText>
      </w:r>
      <w:r>
        <w:instrText xml:space="preserve">ABIC </w:instrText>
      </w:r>
      <w:r>
        <w:fldChar w:fldCharType="separate"/>
      </w:r>
      <w:r>
        <w:rPr>
          <w:noProof/>
        </w:rPr>
        <w:t>9</w:t>
      </w:r>
      <w:r>
        <w:fldChar w:fldCharType="end"/>
      </w:r>
      <w:r>
        <w:t xml:space="preserve"> -- Flow 2.6 Cancellation Process</w:t>
      </w:r>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p>
    <w:p w14:paraId="7C38C913" w14:textId="77777777" w:rsidR="00000000" w:rsidRDefault="001F0AD0">
      <w:pPr>
        <w:pStyle w:val="Picture"/>
        <w:framePr w:hSpace="187" w:wrap="notBeside" w:vAnchor="text" w:hAnchor="page" w:xAlign="center" w:y="1"/>
      </w:pPr>
      <w:r>
        <w:object w:dxaOrig="6712" w:dyaOrig="12528" w14:anchorId="1264D85D">
          <v:shape id="_x0000_i1037" type="#_x0000_t75" style="width:302.25pt;height:564pt" o:ole="" fillcolor="window">
            <v:imagedata r:id="rId54" o:title=""/>
            <w10:bordertop type="single" width="18" shadow="t"/>
            <w10:borderleft type="single" width="18" shadow="t"/>
            <w10:borderbottom type="single" width="18" shadow="t"/>
            <w10:borderright type="single" width="18" shadow="t"/>
          </v:shape>
          <o:OLEObject Type="Embed" ProgID="Unknown" ShapeID="_x0000_i1037" DrawAspect="Content" ObjectID="_1675011835" r:id="rId55"/>
        </w:object>
      </w:r>
    </w:p>
    <w:p w14:paraId="2986E021" w14:textId="77777777" w:rsidR="00000000" w:rsidRDefault="001F0AD0">
      <w:pPr>
        <w:pStyle w:val="Caption"/>
      </w:pPr>
      <w:bookmarkStart w:id="3159" w:name="_Ref377208749"/>
      <w:bookmarkStart w:id="3160" w:name="_Toc377543577"/>
      <w:bookmarkStart w:id="3161" w:name="_Toc381720219"/>
      <w:bookmarkStart w:id="3162" w:name="_Toc436025922"/>
      <w:bookmarkStart w:id="3163" w:name="_Toc436026082"/>
      <w:bookmarkStart w:id="3164" w:name="_Toc436037118"/>
      <w:bookmarkStart w:id="3165" w:name="_Toc436037444"/>
      <w:bookmarkStart w:id="3166" w:name="_Toc437674073"/>
      <w:bookmarkStart w:id="3167" w:name="_Toc437674427"/>
      <w:bookmarkStart w:id="3168" w:name="_Toc437674760"/>
      <w:bookmarkStart w:id="3169" w:name="_Toc437674986"/>
      <w:bookmarkStart w:id="3170" w:name="_Toc437675504"/>
      <w:bookmarkStart w:id="3171" w:name="_Toc437675744"/>
      <w:bookmarkStart w:id="3172" w:name="_Toc463062938"/>
      <w:bookmarkStart w:id="3173" w:name="_Toc463063445"/>
      <w:bookmarkStart w:id="3174" w:name="_Toc463064738"/>
      <w:bookmarkStart w:id="3175" w:name="_Toc485015342"/>
      <w:r>
        <w:t xml:space="preserve">Figure A- </w:t>
      </w:r>
      <w:r>
        <w:fldChar w:fldCharType="begin"/>
      </w:r>
      <w:r>
        <w:instrText xml:space="preserve"> SEQ Figure_A- \* ARABIC </w:instrText>
      </w:r>
      <w:r>
        <w:fldChar w:fldCharType="separate"/>
      </w:r>
      <w:r>
        <w:rPr>
          <w:noProof/>
        </w:rPr>
        <w:t>10</w:t>
      </w:r>
      <w:r>
        <w:fldChar w:fldCharType="end"/>
      </w:r>
      <w:r>
        <w:t xml:space="preserve"> -- Flow 2.7 Audit Process</w:t>
      </w:r>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p>
    <w:p w14:paraId="36512024" w14:textId="77777777" w:rsidR="00000000" w:rsidRDefault="001F0AD0">
      <w:pPr>
        <w:pStyle w:val="Picture"/>
        <w:framePr w:hSpace="187" w:wrap="notBeside" w:vAnchor="text" w:hAnchor="page" w:xAlign="center" w:y="1"/>
      </w:pPr>
      <w:r>
        <w:object w:dxaOrig="4941" w:dyaOrig="8109" w14:anchorId="41CD1484">
          <v:shape id="_x0000_i1038" type="#_x0000_t75" style="width:246.75pt;height:405.75pt" o:ole="" fillcolor="window">
            <v:imagedata r:id="rId56" o:title=""/>
            <w10:bordertop type="single" width="18" shadow="t"/>
            <w10:borderleft type="single" width="18" shadow="t"/>
            <w10:borderbottom type="single" width="18" shadow="t"/>
            <w10:borderright type="single" width="18" shadow="t"/>
          </v:shape>
          <o:OLEObject Type="Embed" ProgID="Unknown" ShapeID="_x0000_i1038" DrawAspect="Content" ObjectID="_1675011836" r:id="rId57"/>
        </w:object>
      </w:r>
    </w:p>
    <w:p w14:paraId="614AC9DC" w14:textId="77777777" w:rsidR="00000000" w:rsidRDefault="001F0AD0">
      <w:pPr>
        <w:pStyle w:val="Caption"/>
      </w:pPr>
      <w:bookmarkStart w:id="3176" w:name="_Ref377208895"/>
      <w:bookmarkStart w:id="3177" w:name="_Toc377543578"/>
      <w:bookmarkStart w:id="3178" w:name="_Toc381720220"/>
      <w:bookmarkStart w:id="3179" w:name="_Toc436025923"/>
      <w:bookmarkStart w:id="3180" w:name="_Toc436026083"/>
      <w:bookmarkStart w:id="3181" w:name="_Toc436037119"/>
      <w:bookmarkStart w:id="3182" w:name="_Toc436037445"/>
      <w:bookmarkStart w:id="3183" w:name="_Toc437674074"/>
      <w:bookmarkStart w:id="3184" w:name="_Toc437674428"/>
      <w:bookmarkStart w:id="3185" w:name="_Toc437674761"/>
      <w:bookmarkStart w:id="3186" w:name="_Toc437674987"/>
      <w:bookmarkStart w:id="3187" w:name="_Toc437675505"/>
      <w:bookmarkStart w:id="3188" w:name="_Toc437675745"/>
      <w:bookmarkStart w:id="3189" w:name="_Toc463062939"/>
      <w:bookmarkStart w:id="3190" w:name="_Toc463063446"/>
      <w:bookmarkStart w:id="3191" w:name="_Toc463064739"/>
      <w:bookmarkStart w:id="3192" w:name="_Toc485015343"/>
      <w:r>
        <w:t xml:space="preserve">Figure A- </w:t>
      </w:r>
      <w:r>
        <w:fldChar w:fldCharType="begin"/>
      </w:r>
      <w:r>
        <w:instrText xml:space="preserve"> SEQ Figure_A- \* ARABIC </w:instrText>
      </w:r>
      <w:r>
        <w:fldChar w:fldCharType="separate"/>
      </w:r>
      <w:r>
        <w:rPr>
          <w:noProof/>
        </w:rPr>
        <w:t>11</w:t>
      </w:r>
      <w:r>
        <w:fldChar w:fldCharType="end"/>
      </w:r>
      <w:r>
        <w:t xml:space="preserve"> -- Flow 2.8 Report Process</w:t>
      </w:r>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p>
    <w:p w14:paraId="0D2EF363" w14:textId="77777777" w:rsidR="00000000" w:rsidRDefault="001F0AD0"/>
    <w:p w14:paraId="5D3BD71C" w14:textId="77777777" w:rsidR="00000000" w:rsidRDefault="001F0AD0"/>
    <w:p w14:paraId="5BB82536" w14:textId="77777777" w:rsidR="00000000" w:rsidRDefault="001F0AD0"/>
    <w:p w14:paraId="427872DE" w14:textId="77777777" w:rsidR="00000000" w:rsidRDefault="001F0AD0">
      <w:pPr>
        <w:sectPr w:rsidR="00000000">
          <w:headerReference w:type="default" r:id="rId58"/>
          <w:footerReference w:type="default" r:id="rId59"/>
          <w:pgSz w:w="12240" w:h="15840" w:code="1"/>
          <w:pgMar w:top="864" w:right="1440" w:bottom="864" w:left="1440" w:header="720" w:footer="864" w:gutter="0"/>
          <w:pgNumType w:start="1" w:chapStyle="9"/>
          <w:cols w:space="720"/>
        </w:sectPr>
      </w:pPr>
    </w:p>
    <w:p w14:paraId="21DB77DB" w14:textId="77777777" w:rsidR="00000000" w:rsidRDefault="001F0AD0">
      <w:pPr>
        <w:pStyle w:val="Heading9"/>
        <w:numPr>
          <w:numberingChange w:id="3197" w:author="Jean Anthony" w:date="2001-03-12T20:36:00Z" w:original="Appendix %1:2:3:."/>
        </w:numPr>
      </w:pPr>
      <w:bookmarkStart w:id="3198" w:name="_Ref377188863"/>
      <w:r>
        <w:tab/>
        <w:t>Glossary</w:t>
      </w:r>
      <w:bookmarkEnd w:id="3198"/>
    </w:p>
    <w:p w14:paraId="7B91D1CA" w14:textId="77777777" w:rsidR="00000000" w:rsidRDefault="001F0AD0">
      <w:pPr>
        <w:pStyle w:val="BodyText"/>
      </w:pPr>
      <w:r>
        <w:t>This glossary provides a comp</w:t>
      </w:r>
      <w:r>
        <w:t>rehensive list of definitions and acronyms that apply to NPAC SMS.</w:t>
      </w:r>
    </w:p>
    <w:tbl>
      <w:tblPr>
        <w:tblW w:w="0" w:type="auto"/>
        <w:tblInd w:w="108" w:type="dxa"/>
        <w:tblLayout w:type="fixed"/>
        <w:tblLook w:val="0000" w:firstRow="0" w:lastRow="0" w:firstColumn="0" w:lastColumn="0" w:noHBand="0" w:noVBand="0"/>
      </w:tblPr>
      <w:tblGrid>
        <w:gridCol w:w="1859"/>
        <w:gridCol w:w="7609"/>
      </w:tblGrid>
      <w:tr w:rsidR="00000000" w14:paraId="5F2123B3" w14:textId="77777777">
        <w:tblPrEx>
          <w:tblCellMar>
            <w:top w:w="0" w:type="dxa"/>
            <w:bottom w:w="0" w:type="dxa"/>
          </w:tblCellMar>
        </w:tblPrEx>
        <w:tc>
          <w:tcPr>
            <w:tcW w:w="1859" w:type="dxa"/>
          </w:tcPr>
          <w:p w14:paraId="242A2C4B" w14:textId="77777777" w:rsidR="00000000" w:rsidRDefault="001F0AD0">
            <w:pPr>
              <w:pStyle w:val="TableText"/>
              <w:spacing w:before="80" w:after="80"/>
            </w:pPr>
            <w:r>
              <w:t>Active-like SVs</w:t>
            </w:r>
          </w:p>
        </w:tc>
        <w:tc>
          <w:tcPr>
            <w:tcW w:w="7609" w:type="dxa"/>
          </w:tcPr>
          <w:p w14:paraId="00F2011B" w14:textId="77777777" w:rsidR="00000000" w:rsidRDefault="001F0AD0">
            <w:pPr>
              <w:pStyle w:val="TableText"/>
              <w:spacing w:before="80" w:after="80"/>
            </w:pPr>
            <w:r>
              <w:t>SVs that contain a status of active, sending, partial failure, old with a Failed SP List, or disconnect pending.</w:t>
            </w:r>
          </w:p>
        </w:tc>
      </w:tr>
      <w:tr w:rsidR="00000000" w14:paraId="1451A151" w14:textId="77777777">
        <w:tblPrEx>
          <w:tblCellMar>
            <w:top w:w="0" w:type="dxa"/>
            <w:bottom w:w="0" w:type="dxa"/>
          </w:tblCellMar>
        </w:tblPrEx>
        <w:tc>
          <w:tcPr>
            <w:tcW w:w="1859" w:type="dxa"/>
          </w:tcPr>
          <w:p w14:paraId="15638164" w14:textId="77777777" w:rsidR="00000000" w:rsidRDefault="001F0AD0">
            <w:pPr>
              <w:pStyle w:val="TableText"/>
              <w:spacing w:before="80" w:after="80"/>
            </w:pPr>
            <w:r>
              <w:t>Block</w:t>
            </w:r>
          </w:p>
        </w:tc>
        <w:tc>
          <w:tcPr>
            <w:tcW w:w="7609" w:type="dxa"/>
          </w:tcPr>
          <w:p w14:paraId="2567A5D5" w14:textId="77777777" w:rsidR="00000000" w:rsidRDefault="001F0AD0">
            <w:pPr>
              <w:pStyle w:val="TableText"/>
              <w:spacing w:before="80" w:after="80"/>
            </w:pPr>
            <w:r>
              <w:t>A range of 1000 pooled TNs within the NPA-NXX, beginn</w:t>
            </w:r>
            <w:r>
              <w:t>ing with a station of n000, and ending with n999, where n is a value between 0 and 9.</w:t>
            </w:r>
          </w:p>
        </w:tc>
      </w:tr>
      <w:tr w:rsidR="00000000" w14:paraId="4A1E221F" w14:textId="77777777">
        <w:tblPrEx>
          <w:tblCellMar>
            <w:top w:w="0" w:type="dxa"/>
            <w:bottom w:w="0" w:type="dxa"/>
          </w:tblCellMar>
        </w:tblPrEx>
        <w:tc>
          <w:tcPr>
            <w:tcW w:w="1859" w:type="dxa"/>
          </w:tcPr>
          <w:p w14:paraId="1AA6581A" w14:textId="77777777" w:rsidR="00000000" w:rsidRDefault="001F0AD0">
            <w:pPr>
              <w:pStyle w:val="TableText"/>
              <w:spacing w:before="80" w:after="80"/>
            </w:pPr>
            <w:r>
              <w:t>Block Holder</w:t>
            </w:r>
          </w:p>
        </w:tc>
        <w:tc>
          <w:tcPr>
            <w:tcW w:w="7609" w:type="dxa"/>
          </w:tcPr>
          <w:p w14:paraId="7A8E8F58" w14:textId="77777777" w:rsidR="00000000" w:rsidRDefault="001F0AD0">
            <w:pPr>
              <w:pStyle w:val="TableText"/>
              <w:spacing w:before="80" w:after="80"/>
            </w:pPr>
            <w:r>
              <w:t>The recipient Service Provider of a 1K Block from the code holder.  Also defined as the NPA-NXX-X holder in the LERG.</w:t>
            </w:r>
          </w:p>
        </w:tc>
      </w:tr>
      <w:tr w:rsidR="00000000" w14:paraId="219C5284" w14:textId="77777777">
        <w:tblPrEx>
          <w:tblCellMar>
            <w:top w:w="0" w:type="dxa"/>
            <w:bottom w:w="0" w:type="dxa"/>
          </w:tblCellMar>
        </w:tblPrEx>
        <w:tc>
          <w:tcPr>
            <w:tcW w:w="1859" w:type="dxa"/>
          </w:tcPr>
          <w:p w14:paraId="010FE28C" w14:textId="77777777" w:rsidR="00000000" w:rsidRDefault="001F0AD0">
            <w:pPr>
              <w:pStyle w:val="TableText"/>
              <w:spacing w:before="80" w:after="80"/>
            </w:pPr>
            <w:r>
              <w:t>Cascading Delete</w:t>
            </w:r>
          </w:p>
        </w:tc>
        <w:tc>
          <w:tcPr>
            <w:tcW w:w="7609" w:type="dxa"/>
          </w:tcPr>
          <w:p w14:paraId="5972BBD2" w14:textId="77777777" w:rsidR="00000000" w:rsidRDefault="001F0AD0">
            <w:pPr>
              <w:pStyle w:val="TableText"/>
              <w:spacing w:before="80" w:after="80"/>
            </w:pPr>
            <w:r>
              <w:t>A delete of an NPA-N</w:t>
            </w:r>
            <w:r>
              <w:t>XX-X where the NPAC sends deletes of Pooled SV data to non-EDR LSMSs, and sends deletes of Block data to EDR LSMSs.  Once all LSMSs have successfully deleted the Pooled data, the status of SVs and the Block is Old, and both Failed SP Lists are empty, the N</w:t>
            </w:r>
            <w:r>
              <w:t>PA-NXX-X is deleted.</w:t>
            </w:r>
          </w:p>
        </w:tc>
      </w:tr>
      <w:tr w:rsidR="00000000" w14:paraId="308D418F" w14:textId="77777777">
        <w:tblPrEx>
          <w:tblCellMar>
            <w:top w:w="0" w:type="dxa"/>
            <w:bottom w:w="0" w:type="dxa"/>
          </w:tblCellMar>
        </w:tblPrEx>
        <w:tc>
          <w:tcPr>
            <w:tcW w:w="1859" w:type="dxa"/>
          </w:tcPr>
          <w:p w14:paraId="05164E20" w14:textId="77777777" w:rsidR="00000000" w:rsidRDefault="001F0AD0">
            <w:pPr>
              <w:pStyle w:val="TableText"/>
              <w:spacing w:before="80" w:after="80"/>
            </w:pPr>
            <w:r>
              <w:t>Central Time (standard/daylight)</w:t>
            </w:r>
          </w:p>
        </w:tc>
        <w:tc>
          <w:tcPr>
            <w:tcW w:w="7609" w:type="dxa"/>
          </w:tcPr>
          <w:p w14:paraId="43BFCFA2" w14:textId="77777777" w:rsidR="00000000" w:rsidRDefault="001F0AD0">
            <w:pPr>
              <w:pStyle w:val="TableText"/>
              <w:spacing w:before="80" w:after="80"/>
            </w:pPr>
            <w:r>
              <w:t xml:space="preserve">This is the time in the central time zone, that includes daylight savings time.  It changes twice a year based on standard time and daylight savings time.  The NPAC SMS runs on hardware that uses this </w:t>
            </w:r>
            <w:r>
              <w:t>time.</w:t>
            </w:r>
          </w:p>
        </w:tc>
      </w:tr>
      <w:tr w:rsidR="00000000" w14:paraId="5B1154FD" w14:textId="77777777">
        <w:tblPrEx>
          <w:tblCellMar>
            <w:top w:w="0" w:type="dxa"/>
            <w:bottom w:w="0" w:type="dxa"/>
          </w:tblCellMar>
        </w:tblPrEx>
        <w:tc>
          <w:tcPr>
            <w:tcW w:w="1859" w:type="dxa"/>
          </w:tcPr>
          <w:p w14:paraId="3618DE45" w14:textId="77777777" w:rsidR="00000000" w:rsidRDefault="001F0AD0">
            <w:pPr>
              <w:pStyle w:val="TableText"/>
              <w:spacing w:before="80" w:after="80"/>
            </w:pPr>
            <w:r>
              <w:t>CLASS</w:t>
            </w:r>
          </w:p>
        </w:tc>
        <w:tc>
          <w:tcPr>
            <w:tcW w:w="7609" w:type="dxa"/>
          </w:tcPr>
          <w:p w14:paraId="7313D64E" w14:textId="77777777" w:rsidR="00000000" w:rsidRDefault="001F0AD0">
            <w:pPr>
              <w:pStyle w:val="TableText"/>
              <w:spacing w:before="80" w:after="80"/>
            </w:pPr>
            <w:r>
              <w:t>Custom Local Area Signaling Services. Premium local service features, such as call forwarding or automatic callback.</w:t>
            </w:r>
          </w:p>
        </w:tc>
      </w:tr>
      <w:tr w:rsidR="00000000" w14:paraId="478432EF" w14:textId="77777777">
        <w:tblPrEx>
          <w:tblCellMar>
            <w:top w:w="0" w:type="dxa"/>
            <w:bottom w:w="0" w:type="dxa"/>
          </w:tblCellMar>
        </w:tblPrEx>
        <w:tc>
          <w:tcPr>
            <w:tcW w:w="1859" w:type="dxa"/>
          </w:tcPr>
          <w:p w14:paraId="42F6420E" w14:textId="77777777" w:rsidR="00000000" w:rsidRDefault="001F0AD0">
            <w:pPr>
              <w:pStyle w:val="TableText"/>
              <w:spacing w:before="80" w:after="80"/>
            </w:pPr>
            <w:r>
              <w:t>CMIP</w:t>
            </w:r>
          </w:p>
        </w:tc>
        <w:tc>
          <w:tcPr>
            <w:tcW w:w="7609" w:type="dxa"/>
          </w:tcPr>
          <w:p w14:paraId="7C50EC3F" w14:textId="77777777" w:rsidR="00000000" w:rsidRDefault="001F0AD0">
            <w:pPr>
              <w:pStyle w:val="TableText"/>
              <w:spacing w:before="80" w:after="80"/>
            </w:pPr>
            <w:r>
              <w:t>Common Management Information Protocol</w:t>
            </w:r>
          </w:p>
        </w:tc>
      </w:tr>
      <w:tr w:rsidR="00000000" w14:paraId="2C77EEC2" w14:textId="77777777">
        <w:tblPrEx>
          <w:tblCellMar>
            <w:top w:w="0" w:type="dxa"/>
            <w:bottom w:w="0" w:type="dxa"/>
          </w:tblCellMar>
        </w:tblPrEx>
        <w:tc>
          <w:tcPr>
            <w:tcW w:w="1859" w:type="dxa"/>
          </w:tcPr>
          <w:p w14:paraId="35A2D304" w14:textId="77777777" w:rsidR="00000000" w:rsidRDefault="001F0AD0">
            <w:pPr>
              <w:pStyle w:val="TableText"/>
              <w:spacing w:before="80" w:after="80"/>
            </w:pPr>
            <w:r>
              <w:t>CMISE</w:t>
            </w:r>
          </w:p>
        </w:tc>
        <w:tc>
          <w:tcPr>
            <w:tcW w:w="7609" w:type="dxa"/>
          </w:tcPr>
          <w:p w14:paraId="42861246" w14:textId="77777777" w:rsidR="00000000" w:rsidRDefault="001F0AD0">
            <w:pPr>
              <w:pStyle w:val="TableText"/>
              <w:spacing w:before="80" w:after="80"/>
            </w:pPr>
            <w:r>
              <w:t>Common Management Information Service Element</w:t>
            </w:r>
          </w:p>
        </w:tc>
      </w:tr>
      <w:tr w:rsidR="00000000" w14:paraId="1609EE73" w14:textId="77777777">
        <w:tblPrEx>
          <w:tblCellMar>
            <w:top w:w="0" w:type="dxa"/>
            <w:bottom w:w="0" w:type="dxa"/>
          </w:tblCellMar>
        </w:tblPrEx>
        <w:tc>
          <w:tcPr>
            <w:tcW w:w="1859" w:type="dxa"/>
          </w:tcPr>
          <w:p w14:paraId="100F4E76" w14:textId="77777777" w:rsidR="00000000" w:rsidRDefault="001F0AD0">
            <w:pPr>
              <w:pStyle w:val="TableText"/>
              <w:spacing w:before="80" w:after="80"/>
            </w:pPr>
            <w:r>
              <w:t>CNAM</w:t>
            </w:r>
          </w:p>
        </w:tc>
        <w:tc>
          <w:tcPr>
            <w:tcW w:w="7609" w:type="dxa"/>
          </w:tcPr>
          <w:p w14:paraId="3641D15F" w14:textId="77777777" w:rsidR="00000000" w:rsidRDefault="001F0AD0">
            <w:pPr>
              <w:pStyle w:val="TableText"/>
              <w:spacing w:before="80" w:after="80"/>
            </w:pPr>
            <w:r>
              <w:t>Caller Id with Name</w:t>
            </w:r>
          </w:p>
        </w:tc>
      </w:tr>
      <w:tr w:rsidR="00000000" w14:paraId="7A0033C8" w14:textId="77777777">
        <w:tblPrEx>
          <w:tblCellMar>
            <w:top w:w="0" w:type="dxa"/>
            <w:bottom w:w="0" w:type="dxa"/>
          </w:tblCellMar>
        </w:tblPrEx>
        <w:tc>
          <w:tcPr>
            <w:tcW w:w="1859" w:type="dxa"/>
          </w:tcPr>
          <w:p w14:paraId="160D6974" w14:textId="77777777" w:rsidR="00000000" w:rsidRDefault="001F0AD0">
            <w:pPr>
              <w:pStyle w:val="TableText"/>
              <w:spacing w:before="80" w:after="80"/>
            </w:pPr>
            <w:r>
              <w:t>C</w:t>
            </w:r>
            <w:r>
              <w:t>ode Holder</w:t>
            </w:r>
          </w:p>
        </w:tc>
        <w:tc>
          <w:tcPr>
            <w:tcW w:w="7609" w:type="dxa"/>
          </w:tcPr>
          <w:p w14:paraId="1B93390C" w14:textId="77777777" w:rsidR="00000000" w:rsidRDefault="001F0AD0">
            <w:pPr>
              <w:pStyle w:val="TableText"/>
              <w:spacing w:before="80" w:after="80"/>
            </w:pPr>
            <w:r>
              <w:t>The code holder is the LERG assignee of the NPA-NXX.</w:t>
            </w:r>
          </w:p>
        </w:tc>
      </w:tr>
      <w:tr w:rsidR="00000000" w14:paraId="47AB1104" w14:textId="77777777">
        <w:tblPrEx>
          <w:tblCellMar>
            <w:top w:w="0" w:type="dxa"/>
            <w:bottom w:w="0" w:type="dxa"/>
          </w:tblCellMar>
        </w:tblPrEx>
        <w:tc>
          <w:tcPr>
            <w:tcW w:w="1859" w:type="dxa"/>
          </w:tcPr>
          <w:p w14:paraId="74CF8939" w14:textId="77777777" w:rsidR="00000000" w:rsidRDefault="001F0AD0">
            <w:pPr>
              <w:pStyle w:val="TableText"/>
              <w:spacing w:before="80" w:after="80"/>
            </w:pPr>
            <w:r>
              <w:t>Contaminated Number</w:t>
            </w:r>
          </w:p>
        </w:tc>
        <w:tc>
          <w:tcPr>
            <w:tcW w:w="7609" w:type="dxa"/>
          </w:tcPr>
          <w:p w14:paraId="58D03C6D" w14:textId="77777777" w:rsidR="00000000" w:rsidRDefault="001F0AD0">
            <w:pPr>
              <w:pStyle w:val="TableText"/>
              <w:spacing w:before="80" w:after="80"/>
            </w:pPr>
            <w:r>
              <w:t>An unavailable number (e.g., working), within a 1K Block, at the time the 1K Block is donated to the Pooling Administrator.</w:t>
            </w:r>
          </w:p>
        </w:tc>
      </w:tr>
      <w:tr w:rsidR="00000000" w14:paraId="041DDF30" w14:textId="77777777">
        <w:tblPrEx>
          <w:tblCellMar>
            <w:top w:w="0" w:type="dxa"/>
            <w:bottom w:w="0" w:type="dxa"/>
          </w:tblCellMar>
        </w:tblPrEx>
        <w:tc>
          <w:tcPr>
            <w:tcW w:w="1859" w:type="dxa"/>
          </w:tcPr>
          <w:p w14:paraId="08B8A41E" w14:textId="77777777" w:rsidR="00000000" w:rsidRDefault="001F0AD0">
            <w:pPr>
              <w:pStyle w:val="TableText"/>
              <w:spacing w:before="80" w:after="80"/>
            </w:pPr>
            <w:r>
              <w:t>De-Pool</w:t>
            </w:r>
          </w:p>
        </w:tc>
        <w:tc>
          <w:tcPr>
            <w:tcW w:w="7609" w:type="dxa"/>
          </w:tcPr>
          <w:p w14:paraId="2E7CC853" w14:textId="77777777" w:rsidR="00000000" w:rsidRDefault="001F0AD0">
            <w:pPr>
              <w:pStyle w:val="TableText"/>
              <w:spacing w:before="80" w:after="80"/>
            </w:pPr>
            <w:r>
              <w:t>Return of a 1K pooled block to the Num</w:t>
            </w:r>
            <w:r>
              <w:t>ber Administrator.  Also referred to as “un-allocation of the block”, or “reclamation” (INC definition).</w:t>
            </w:r>
          </w:p>
        </w:tc>
      </w:tr>
      <w:tr w:rsidR="00000000" w14:paraId="7058C2AA" w14:textId="77777777">
        <w:tblPrEx>
          <w:tblCellMar>
            <w:top w:w="0" w:type="dxa"/>
            <w:bottom w:w="0" w:type="dxa"/>
          </w:tblCellMar>
        </w:tblPrEx>
        <w:tc>
          <w:tcPr>
            <w:tcW w:w="1859" w:type="dxa"/>
          </w:tcPr>
          <w:p w14:paraId="0907EF69" w14:textId="77777777" w:rsidR="00000000" w:rsidRDefault="001F0AD0">
            <w:pPr>
              <w:pStyle w:val="TableText"/>
              <w:spacing w:before="80" w:after="80"/>
            </w:pPr>
            <w:r>
              <w:t>Default Routing Restoration</w:t>
            </w:r>
          </w:p>
        </w:tc>
        <w:tc>
          <w:tcPr>
            <w:tcW w:w="7609" w:type="dxa"/>
          </w:tcPr>
          <w:p w14:paraId="107840C0" w14:textId="77777777" w:rsidR="00000000" w:rsidRDefault="001F0AD0">
            <w:pPr>
              <w:pStyle w:val="TableText"/>
              <w:spacing w:before="80" w:after="80"/>
            </w:pPr>
            <w:r>
              <w:t>Reinstatement of the default routing for the TN as defined in the applicable block information, in order to provide vacant</w:t>
            </w:r>
            <w:r>
              <w:t xml:space="preserve"> number treatment.</w:t>
            </w:r>
          </w:p>
        </w:tc>
      </w:tr>
      <w:tr w:rsidR="00000000" w14:paraId="5AFBA348" w14:textId="77777777">
        <w:tblPrEx>
          <w:tblCellMar>
            <w:top w:w="0" w:type="dxa"/>
            <w:bottom w:w="0" w:type="dxa"/>
          </w:tblCellMar>
        </w:tblPrEx>
        <w:tc>
          <w:tcPr>
            <w:tcW w:w="1859" w:type="dxa"/>
          </w:tcPr>
          <w:p w14:paraId="1830E773" w14:textId="77777777" w:rsidR="00000000" w:rsidRDefault="001F0AD0">
            <w:pPr>
              <w:pStyle w:val="TableText"/>
              <w:spacing w:before="80" w:after="80"/>
            </w:pPr>
            <w:r>
              <w:t>DPC</w:t>
            </w:r>
          </w:p>
        </w:tc>
        <w:tc>
          <w:tcPr>
            <w:tcW w:w="7609" w:type="dxa"/>
          </w:tcPr>
          <w:p w14:paraId="272BEBA3" w14:textId="77777777" w:rsidR="00000000" w:rsidRDefault="001F0AD0">
            <w:pPr>
              <w:pStyle w:val="TableText"/>
              <w:spacing w:before="80" w:after="80"/>
            </w:pPr>
            <w:r>
              <w:t>Destination Point Code</w:t>
            </w:r>
          </w:p>
        </w:tc>
      </w:tr>
      <w:tr w:rsidR="00000000" w14:paraId="4254D260" w14:textId="77777777">
        <w:tblPrEx>
          <w:tblCellMar>
            <w:top w:w="0" w:type="dxa"/>
            <w:bottom w:w="0" w:type="dxa"/>
          </w:tblCellMar>
        </w:tblPrEx>
        <w:tc>
          <w:tcPr>
            <w:tcW w:w="1859" w:type="dxa"/>
          </w:tcPr>
          <w:p w14:paraId="02B3DD8C" w14:textId="77777777" w:rsidR="00000000" w:rsidRDefault="001F0AD0">
            <w:pPr>
              <w:pStyle w:val="TableText"/>
              <w:spacing w:before="80" w:after="80"/>
            </w:pPr>
            <w:r>
              <w:t>EDR (Efficient Data Representation)</w:t>
            </w:r>
          </w:p>
        </w:tc>
        <w:tc>
          <w:tcPr>
            <w:tcW w:w="7609" w:type="dxa"/>
          </w:tcPr>
          <w:p w14:paraId="4946F5E9" w14:textId="77777777" w:rsidR="00000000" w:rsidRDefault="001F0AD0">
            <w:pPr>
              <w:pStyle w:val="TableText"/>
              <w:spacing w:before="80" w:after="80"/>
            </w:pPr>
            <w:r>
              <w:t>The ability to represent 1000 TNs as a range.</w:t>
            </w:r>
          </w:p>
        </w:tc>
      </w:tr>
      <w:tr w:rsidR="00000000" w14:paraId="6708D654" w14:textId="77777777">
        <w:tblPrEx>
          <w:tblCellMar>
            <w:top w:w="0" w:type="dxa"/>
            <w:bottom w:w="0" w:type="dxa"/>
          </w:tblCellMar>
        </w:tblPrEx>
        <w:tc>
          <w:tcPr>
            <w:tcW w:w="1859" w:type="dxa"/>
          </w:tcPr>
          <w:p w14:paraId="4B17787A" w14:textId="77777777" w:rsidR="00000000" w:rsidRDefault="001F0AD0">
            <w:pPr>
              <w:pStyle w:val="TableText"/>
              <w:spacing w:before="80" w:after="80"/>
            </w:pPr>
            <w:r>
              <w:t>EDR within the NPAC</w:t>
            </w:r>
          </w:p>
        </w:tc>
        <w:tc>
          <w:tcPr>
            <w:tcW w:w="7609" w:type="dxa"/>
          </w:tcPr>
          <w:p w14:paraId="5E75C4B9" w14:textId="77777777" w:rsidR="00000000" w:rsidRDefault="001F0AD0">
            <w:pPr>
              <w:pStyle w:val="TableText"/>
              <w:spacing w:before="80" w:after="80"/>
            </w:pPr>
            <w:r>
              <w:t>A storage mechanism where a 1K range of TNs is represented, stored and communicated as a Range entity.</w:t>
            </w:r>
          </w:p>
        </w:tc>
      </w:tr>
      <w:tr w:rsidR="00000000" w14:paraId="748E6832" w14:textId="77777777">
        <w:tblPrEx>
          <w:tblCellMar>
            <w:top w:w="0" w:type="dxa"/>
            <w:bottom w:w="0" w:type="dxa"/>
          </w:tblCellMar>
        </w:tblPrEx>
        <w:tc>
          <w:tcPr>
            <w:tcW w:w="1859" w:type="dxa"/>
          </w:tcPr>
          <w:p w14:paraId="59134EA6" w14:textId="77777777" w:rsidR="00000000" w:rsidRDefault="001F0AD0">
            <w:pPr>
              <w:pStyle w:val="TableText"/>
              <w:spacing w:before="80" w:after="80"/>
            </w:pPr>
            <w:r>
              <w:t>E</w:t>
            </w:r>
            <w:r>
              <w:t>ffective Date</w:t>
            </w:r>
          </w:p>
        </w:tc>
        <w:tc>
          <w:tcPr>
            <w:tcW w:w="7609" w:type="dxa"/>
          </w:tcPr>
          <w:p w14:paraId="54BD12FD" w14:textId="77777777" w:rsidR="00000000" w:rsidRDefault="001F0AD0">
            <w:pPr>
              <w:pStyle w:val="TableText"/>
              <w:spacing w:before="80" w:after="80"/>
            </w:pPr>
            <w:r>
              <w:t>The date that is considered to be the “ownership switchover” date for the 1K Block from the Code Holder (NPA-NXX owning SP) to the Block Holder ( NPA-NXX-X owning SP).  This is the date published in the LERG, and is also used by the Pooling A</w:t>
            </w:r>
            <w:r>
              <w:t>dministrator and the NPAC.</w:t>
            </w:r>
          </w:p>
        </w:tc>
      </w:tr>
      <w:tr w:rsidR="00000000" w14:paraId="6B3037CC" w14:textId="77777777">
        <w:tblPrEx>
          <w:tblCellMar>
            <w:top w:w="0" w:type="dxa"/>
            <w:bottom w:w="0" w:type="dxa"/>
          </w:tblCellMar>
        </w:tblPrEx>
        <w:tc>
          <w:tcPr>
            <w:tcW w:w="1859" w:type="dxa"/>
          </w:tcPr>
          <w:p w14:paraId="164042C6" w14:textId="77777777" w:rsidR="00000000" w:rsidRDefault="001F0AD0">
            <w:pPr>
              <w:pStyle w:val="TableText"/>
              <w:spacing w:before="80" w:after="80"/>
            </w:pPr>
            <w:r>
              <w:t>FR</w:t>
            </w:r>
          </w:p>
        </w:tc>
        <w:tc>
          <w:tcPr>
            <w:tcW w:w="7609" w:type="dxa"/>
          </w:tcPr>
          <w:p w14:paraId="3A4E5C1B" w14:textId="77777777" w:rsidR="00000000" w:rsidRDefault="001F0AD0">
            <w:pPr>
              <w:pStyle w:val="TableText"/>
              <w:spacing w:before="80" w:after="80"/>
            </w:pPr>
            <w:r>
              <w:t>Frame Relay</w:t>
            </w:r>
          </w:p>
        </w:tc>
      </w:tr>
      <w:tr w:rsidR="00000000" w14:paraId="4FE54DC2" w14:textId="77777777">
        <w:tblPrEx>
          <w:tblCellMar>
            <w:top w:w="0" w:type="dxa"/>
            <w:bottom w:w="0" w:type="dxa"/>
          </w:tblCellMar>
        </w:tblPrEx>
        <w:tc>
          <w:tcPr>
            <w:tcW w:w="1859" w:type="dxa"/>
          </w:tcPr>
          <w:p w14:paraId="33D96B98" w14:textId="77777777" w:rsidR="00000000" w:rsidRDefault="001F0AD0">
            <w:pPr>
              <w:pStyle w:val="TableText"/>
              <w:spacing w:before="80" w:after="80"/>
            </w:pPr>
            <w:r>
              <w:t>GDMO</w:t>
            </w:r>
          </w:p>
        </w:tc>
        <w:tc>
          <w:tcPr>
            <w:tcW w:w="7609" w:type="dxa"/>
          </w:tcPr>
          <w:p w14:paraId="37018202" w14:textId="77777777" w:rsidR="00000000" w:rsidRDefault="001F0AD0">
            <w:pPr>
              <w:pStyle w:val="TableText"/>
              <w:spacing w:before="80" w:after="80"/>
            </w:pPr>
            <w:r>
              <w:t>Guideline for Definition of Managed Objects</w:t>
            </w:r>
          </w:p>
        </w:tc>
      </w:tr>
      <w:tr w:rsidR="00000000" w14:paraId="40C9C38A" w14:textId="77777777">
        <w:tblPrEx>
          <w:tblCellMar>
            <w:top w:w="0" w:type="dxa"/>
            <w:bottom w:w="0" w:type="dxa"/>
          </w:tblCellMar>
        </w:tblPrEx>
        <w:tc>
          <w:tcPr>
            <w:tcW w:w="1859" w:type="dxa"/>
          </w:tcPr>
          <w:p w14:paraId="2AE4ECCF" w14:textId="77777777" w:rsidR="00000000" w:rsidRDefault="001F0AD0">
            <w:pPr>
              <w:pStyle w:val="TableText"/>
              <w:spacing w:before="80" w:after="80"/>
            </w:pPr>
            <w:r>
              <w:t>GMT</w:t>
            </w:r>
          </w:p>
        </w:tc>
        <w:tc>
          <w:tcPr>
            <w:tcW w:w="7609" w:type="dxa"/>
          </w:tcPr>
          <w:p w14:paraId="2B5D992B" w14:textId="77777777" w:rsidR="00000000" w:rsidRDefault="001F0AD0">
            <w:pPr>
              <w:pStyle w:val="TableText"/>
              <w:spacing w:before="80" w:after="80"/>
            </w:pPr>
            <w:r>
              <w:t>Greenwich Mean Time</w:t>
            </w:r>
          </w:p>
        </w:tc>
      </w:tr>
      <w:tr w:rsidR="00000000" w14:paraId="61ABDFA3" w14:textId="77777777">
        <w:tblPrEx>
          <w:tblCellMar>
            <w:top w:w="0" w:type="dxa"/>
            <w:bottom w:w="0" w:type="dxa"/>
          </w:tblCellMar>
        </w:tblPrEx>
        <w:tc>
          <w:tcPr>
            <w:tcW w:w="1859" w:type="dxa"/>
          </w:tcPr>
          <w:p w14:paraId="175F5276" w14:textId="77777777" w:rsidR="00000000" w:rsidRDefault="001F0AD0">
            <w:pPr>
              <w:pStyle w:val="TableText"/>
              <w:spacing w:before="80" w:after="80"/>
            </w:pPr>
            <w:r>
              <w:t>GTT</w:t>
            </w:r>
          </w:p>
        </w:tc>
        <w:tc>
          <w:tcPr>
            <w:tcW w:w="7609" w:type="dxa"/>
          </w:tcPr>
          <w:p w14:paraId="3EEB3DBA" w14:textId="77777777" w:rsidR="00000000" w:rsidRDefault="001F0AD0">
            <w:pPr>
              <w:pStyle w:val="TableText"/>
              <w:spacing w:before="80" w:after="80"/>
            </w:pPr>
            <w:r>
              <w:t>Global Title Translation</w:t>
            </w:r>
          </w:p>
        </w:tc>
      </w:tr>
      <w:tr w:rsidR="00000000" w14:paraId="15EE1827" w14:textId="77777777">
        <w:tblPrEx>
          <w:tblCellMar>
            <w:top w:w="0" w:type="dxa"/>
            <w:bottom w:w="0" w:type="dxa"/>
          </w:tblCellMar>
        </w:tblPrEx>
        <w:tc>
          <w:tcPr>
            <w:tcW w:w="1859" w:type="dxa"/>
          </w:tcPr>
          <w:p w14:paraId="19AF4C9B" w14:textId="77777777" w:rsidR="00000000" w:rsidRDefault="001F0AD0">
            <w:pPr>
              <w:pStyle w:val="TableText"/>
              <w:spacing w:before="80" w:after="80"/>
            </w:pPr>
            <w:r>
              <w:t>ICC</w:t>
            </w:r>
          </w:p>
        </w:tc>
        <w:tc>
          <w:tcPr>
            <w:tcW w:w="7609" w:type="dxa"/>
          </w:tcPr>
          <w:p w14:paraId="751A885C" w14:textId="77777777" w:rsidR="00000000" w:rsidRDefault="001F0AD0">
            <w:pPr>
              <w:pStyle w:val="TableText"/>
              <w:spacing w:before="80" w:after="80"/>
            </w:pPr>
            <w:r>
              <w:t>Illinois Commerce Commission</w:t>
            </w:r>
          </w:p>
        </w:tc>
      </w:tr>
      <w:tr w:rsidR="00000000" w14:paraId="4E6518AD" w14:textId="77777777">
        <w:tblPrEx>
          <w:tblCellMar>
            <w:top w:w="0" w:type="dxa"/>
            <w:bottom w:w="0" w:type="dxa"/>
          </w:tblCellMar>
        </w:tblPrEx>
        <w:tc>
          <w:tcPr>
            <w:tcW w:w="1859" w:type="dxa"/>
          </w:tcPr>
          <w:p w14:paraId="6A2144D7" w14:textId="77777777" w:rsidR="00000000" w:rsidRDefault="001F0AD0">
            <w:pPr>
              <w:pStyle w:val="TableText"/>
              <w:spacing w:before="80" w:after="80"/>
            </w:pPr>
            <w:r>
              <w:t xml:space="preserve">ISO </w:t>
            </w:r>
          </w:p>
        </w:tc>
        <w:tc>
          <w:tcPr>
            <w:tcW w:w="7609" w:type="dxa"/>
          </w:tcPr>
          <w:p w14:paraId="195AE08C" w14:textId="77777777" w:rsidR="00000000" w:rsidRDefault="001F0AD0">
            <w:pPr>
              <w:pStyle w:val="TableText"/>
              <w:spacing w:before="80" w:after="80"/>
            </w:pPr>
            <w:r>
              <w:t>International Organization of Standardization</w:t>
            </w:r>
          </w:p>
        </w:tc>
      </w:tr>
      <w:tr w:rsidR="00000000" w14:paraId="715EEF42" w14:textId="77777777">
        <w:tblPrEx>
          <w:tblCellMar>
            <w:top w:w="0" w:type="dxa"/>
            <w:bottom w:w="0" w:type="dxa"/>
          </w:tblCellMar>
        </w:tblPrEx>
        <w:tc>
          <w:tcPr>
            <w:tcW w:w="1859" w:type="dxa"/>
          </w:tcPr>
          <w:p w14:paraId="17707912" w14:textId="77777777" w:rsidR="00000000" w:rsidRDefault="001F0AD0">
            <w:pPr>
              <w:pStyle w:val="TableText"/>
              <w:spacing w:before="80" w:after="80"/>
            </w:pPr>
            <w:r>
              <w:t>ISVM</w:t>
            </w:r>
          </w:p>
        </w:tc>
        <w:tc>
          <w:tcPr>
            <w:tcW w:w="7609" w:type="dxa"/>
          </w:tcPr>
          <w:p w14:paraId="50E1614F" w14:textId="77777777" w:rsidR="00000000" w:rsidRDefault="001F0AD0">
            <w:pPr>
              <w:pStyle w:val="TableText"/>
              <w:spacing w:before="80" w:after="80"/>
            </w:pPr>
            <w:r>
              <w:t>Inter-Switch Voi</w:t>
            </w:r>
            <w:r>
              <w:t>ce Mail</w:t>
            </w:r>
          </w:p>
        </w:tc>
      </w:tr>
      <w:tr w:rsidR="00000000" w14:paraId="4337C3D4" w14:textId="77777777">
        <w:tblPrEx>
          <w:tblCellMar>
            <w:top w:w="0" w:type="dxa"/>
            <w:bottom w:w="0" w:type="dxa"/>
          </w:tblCellMar>
        </w:tblPrEx>
        <w:tc>
          <w:tcPr>
            <w:tcW w:w="1859" w:type="dxa"/>
          </w:tcPr>
          <w:p w14:paraId="620DB5D4" w14:textId="77777777" w:rsidR="00000000" w:rsidRDefault="001F0AD0">
            <w:pPr>
              <w:pStyle w:val="TableText"/>
              <w:spacing w:before="80" w:after="80"/>
            </w:pPr>
            <w:r>
              <w:t>LERG</w:t>
            </w:r>
          </w:p>
        </w:tc>
        <w:tc>
          <w:tcPr>
            <w:tcW w:w="7609" w:type="dxa"/>
          </w:tcPr>
          <w:p w14:paraId="430573C9" w14:textId="77777777" w:rsidR="00000000" w:rsidRDefault="001F0AD0">
            <w:pPr>
              <w:pStyle w:val="TableText"/>
              <w:spacing w:before="80" w:after="80"/>
            </w:pPr>
            <w:r>
              <w:t>Location Exchange Routing Guide</w:t>
            </w:r>
          </w:p>
        </w:tc>
      </w:tr>
      <w:tr w:rsidR="00000000" w14:paraId="554875A5" w14:textId="77777777">
        <w:tblPrEx>
          <w:tblCellMar>
            <w:top w:w="0" w:type="dxa"/>
            <w:bottom w:w="0" w:type="dxa"/>
          </w:tblCellMar>
        </w:tblPrEx>
        <w:tc>
          <w:tcPr>
            <w:tcW w:w="1859" w:type="dxa"/>
          </w:tcPr>
          <w:p w14:paraId="4D6085BD" w14:textId="77777777" w:rsidR="00000000" w:rsidRDefault="001F0AD0">
            <w:pPr>
              <w:pStyle w:val="TableText"/>
              <w:spacing w:before="80" w:after="80"/>
            </w:pPr>
            <w:r>
              <w:t>LIDB</w:t>
            </w:r>
          </w:p>
        </w:tc>
        <w:tc>
          <w:tcPr>
            <w:tcW w:w="7609" w:type="dxa"/>
          </w:tcPr>
          <w:p w14:paraId="0AF788D1" w14:textId="77777777" w:rsidR="00000000" w:rsidRDefault="001F0AD0">
            <w:pPr>
              <w:pStyle w:val="TableText"/>
              <w:spacing w:before="80" w:after="80"/>
            </w:pPr>
            <w:r>
              <w:t>Line Information Database</w:t>
            </w:r>
          </w:p>
        </w:tc>
      </w:tr>
      <w:tr w:rsidR="00000000" w14:paraId="00BF4CEC" w14:textId="77777777">
        <w:tblPrEx>
          <w:tblCellMar>
            <w:top w:w="0" w:type="dxa"/>
            <w:bottom w:w="0" w:type="dxa"/>
          </w:tblCellMar>
        </w:tblPrEx>
        <w:tc>
          <w:tcPr>
            <w:tcW w:w="1859" w:type="dxa"/>
          </w:tcPr>
          <w:p w14:paraId="57D60BDD" w14:textId="77777777" w:rsidR="00000000" w:rsidRDefault="001F0AD0">
            <w:pPr>
              <w:pStyle w:val="TableText"/>
              <w:spacing w:before="80" w:after="80"/>
            </w:pPr>
            <w:r>
              <w:t>LNP</w:t>
            </w:r>
          </w:p>
        </w:tc>
        <w:tc>
          <w:tcPr>
            <w:tcW w:w="7609" w:type="dxa"/>
          </w:tcPr>
          <w:p w14:paraId="4991FDB8" w14:textId="77777777" w:rsidR="00000000" w:rsidRDefault="001F0AD0">
            <w:pPr>
              <w:pStyle w:val="TableText"/>
              <w:spacing w:before="80" w:after="80"/>
            </w:pPr>
            <w:r>
              <w:t>Local Number Portability</w:t>
            </w:r>
          </w:p>
        </w:tc>
      </w:tr>
      <w:tr w:rsidR="00000000" w14:paraId="263703C3" w14:textId="77777777">
        <w:tblPrEx>
          <w:tblCellMar>
            <w:top w:w="0" w:type="dxa"/>
            <w:bottom w:w="0" w:type="dxa"/>
          </w:tblCellMar>
        </w:tblPrEx>
        <w:tc>
          <w:tcPr>
            <w:tcW w:w="1859" w:type="dxa"/>
          </w:tcPr>
          <w:p w14:paraId="45F69B61" w14:textId="77777777" w:rsidR="00000000" w:rsidRDefault="001F0AD0">
            <w:pPr>
              <w:pStyle w:val="TableText"/>
              <w:spacing w:before="80" w:after="80"/>
            </w:pPr>
            <w:r>
              <w:t>LRN</w:t>
            </w:r>
          </w:p>
        </w:tc>
        <w:tc>
          <w:tcPr>
            <w:tcW w:w="7609" w:type="dxa"/>
          </w:tcPr>
          <w:p w14:paraId="20B3A112" w14:textId="77777777" w:rsidR="00000000" w:rsidRDefault="001F0AD0">
            <w:pPr>
              <w:pStyle w:val="TableText"/>
              <w:spacing w:before="80" w:after="80"/>
            </w:pPr>
            <w:r>
              <w:t>Location Routing Number. A routing number in the same form as a TN used to identify the TN’s serving switch when the TN is a ported number.</w:t>
            </w:r>
          </w:p>
        </w:tc>
      </w:tr>
      <w:tr w:rsidR="00000000" w14:paraId="642BB349" w14:textId="77777777">
        <w:tblPrEx>
          <w:tblCellMar>
            <w:top w:w="0" w:type="dxa"/>
            <w:bottom w:w="0" w:type="dxa"/>
          </w:tblCellMar>
        </w:tblPrEx>
        <w:tc>
          <w:tcPr>
            <w:tcW w:w="1859" w:type="dxa"/>
          </w:tcPr>
          <w:p w14:paraId="2798099D" w14:textId="77777777" w:rsidR="00000000" w:rsidRDefault="001F0AD0">
            <w:pPr>
              <w:pStyle w:val="TableText"/>
              <w:spacing w:before="80" w:after="80"/>
            </w:pPr>
            <w:r>
              <w:t>LS</w:t>
            </w:r>
            <w:r>
              <w:t>MS</w:t>
            </w:r>
          </w:p>
        </w:tc>
        <w:tc>
          <w:tcPr>
            <w:tcW w:w="7609" w:type="dxa"/>
          </w:tcPr>
          <w:p w14:paraId="0EB5813D" w14:textId="77777777" w:rsidR="00000000" w:rsidRDefault="001F0AD0">
            <w:pPr>
              <w:pStyle w:val="TableText"/>
              <w:spacing w:before="80" w:after="80"/>
            </w:pPr>
            <w:r>
              <w:t>Local Service Management System</w:t>
            </w:r>
          </w:p>
        </w:tc>
      </w:tr>
      <w:tr w:rsidR="00000000" w14:paraId="3B227736" w14:textId="77777777">
        <w:tblPrEx>
          <w:tblCellMar>
            <w:top w:w="0" w:type="dxa"/>
            <w:bottom w:w="0" w:type="dxa"/>
          </w:tblCellMar>
        </w:tblPrEx>
        <w:tc>
          <w:tcPr>
            <w:tcW w:w="1859" w:type="dxa"/>
          </w:tcPr>
          <w:p w14:paraId="7B89E536" w14:textId="77777777" w:rsidR="00000000" w:rsidRDefault="001F0AD0">
            <w:pPr>
              <w:pStyle w:val="TableText"/>
              <w:spacing w:before="80" w:after="80"/>
            </w:pPr>
            <w:r>
              <w:t>LISP</w:t>
            </w:r>
          </w:p>
        </w:tc>
        <w:tc>
          <w:tcPr>
            <w:tcW w:w="7609" w:type="dxa"/>
          </w:tcPr>
          <w:p w14:paraId="742B45D2" w14:textId="77777777" w:rsidR="00000000" w:rsidRDefault="001F0AD0">
            <w:pPr>
              <w:pStyle w:val="TableText"/>
              <w:spacing w:before="80" w:after="80"/>
            </w:pPr>
            <w:r>
              <w:t>Local Intra-Service Provider Portability.  Movement of end-user TN from one switch to another, but within the same Service Provider’s Network.</w:t>
            </w:r>
          </w:p>
        </w:tc>
      </w:tr>
      <w:tr w:rsidR="00000000" w14:paraId="7DA85379" w14:textId="77777777">
        <w:tblPrEx>
          <w:tblCellMar>
            <w:top w:w="0" w:type="dxa"/>
            <w:bottom w:w="0" w:type="dxa"/>
          </w:tblCellMar>
        </w:tblPrEx>
        <w:tc>
          <w:tcPr>
            <w:tcW w:w="1859" w:type="dxa"/>
          </w:tcPr>
          <w:p w14:paraId="34441814" w14:textId="77777777" w:rsidR="00000000" w:rsidRDefault="001F0AD0">
            <w:pPr>
              <w:pStyle w:val="TableText"/>
              <w:spacing w:before="80" w:after="80"/>
            </w:pPr>
            <w:r>
              <w:t>LSPP</w:t>
            </w:r>
          </w:p>
        </w:tc>
        <w:tc>
          <w:tcPr>
            <w:tcW w:w="7609" w:type="dxa"/>
          </w:tcPr>
          <w:p w14:paraId="335C795A" w14:textId="77777777" w:rsidR="00000000" w:rsidRDefault="001F0AD0">
            <w:pPr>
              <w:pStyle w:val="TableText"/>
              <w:spacing w:before="80" w:after="80"/>
            </w:pPr>
            <w:r>
              <w:t xml:space="preserve">Local Service Provider Portability.  Movement of end user TN from </w:t>
            </w:r>
            <w:r>
              <w:t>one Service Provider to another Service Provider.</w:t>
            </w:r>
          </w:p>
        </w:tc>
      </w:tr>
      <w:tr w:rsidR="00000000" w14:paraId="50FDF2C5" w14:textId="77777777">
        <w:tblPrEx>
          <w:tblCellMar>
            <w:top w:w="0" w:type="dxa"/>
            <w:bottom w:w="0" w:type="dxa"/>
          </w:tblCellMar>
        </w:tblPrEx>
        <w:tc>
          <w:tcPr>
            <w:tcW w:w="1859" w:type="dxa"/>
          </w:tcPr>
          <w:p w14:paraId="3D974ABC" w14:textId="77777777" w:rsidR="00000000" w:rsidRDefault="001F0AD0">
            <w:pPr>
              <w:pStyle w:val="TableText"/>
              <w:spacing w:before="80" w:after="80"/>
            </w:pPr>
            <w:r>
              <w:t>MAC</w:t>
            </w:r>
          </w:p>
        </w:tc>
        <w:tc>
          <w:tcPr>
            <w:tcW w:w="7609" w:type="dxa"/>
          </w:tcPr>
          <w:p w14:paraId="701AD8D9" w14:textId="77777777" w:rsidR="00000000" w:rsidRDefault="001F0AD0">
            <w:pPr>
              <w:pStyle w:val="TableText"/>
              <w:spacing w:before="80" w:after="80"/>
            </w:pPr>
            <w:r>
              <w:t>Media Access Control</w:t>
            </w:r>
          </w:p>
        </w:tc>
      </w:tr>
      <w:tr w:rsidR="00000000" w14:paraId="6BF31CC7" w14:textId="77777777">
        <w:tblPrEx>
          <w:tblCellMar>
            <w:top w:w="0" w:type="dxa"/>
            <w:bottom w:w="0" w:type="dxa"/>
          </w:tblCellMar>
        </w:tblPrEx>
        <w:tc>
          <w:tcPr>
            <w:tcW w:w="1859" w:type="dxa"/>
          </w:tcPr>
          <w:p w14:paraId="395745CF" w14:textId="77777777" w:rsidR="00000000" w:rsidRDefault="001F0AD0">
            <w:pPr>
              <w:pStyle w:val="TableText"/>
              <w:spacing w:before="80" w:after="80"/>
            </w:pPr>
            <w:r>
              <w:t>MD5</w:t>
            </w:r>
          </w:p>
        </w:tc>
        <w:tc>
          <w:tcPr>
            <w:tcW w:w="7609" w:type="dxa"/>
          </w:tcPr>
          <w:p w14:paraId="641DF2A9" w14:textId="77777777" w:rsidR="00000000" w:rsidRDefault="001F0AD0">
            <w:pPr>
              <w:pStyle w:val="TableText"/>
              <w:spacing w:before="80" w:after="80"/>
            </w:pPr>
            <w:r>
              <w:t>Message Digest (Version 5)</w:t>
            </w:r>
          </w:p>
        </w:tc>
      </w:tr>
      <w:tr w:rsidR="00000000" w14:paraId="4696BEC7" w14:textId="77777777">
        <w:tblPrEx>
          <w:tblCellMar>
            <w:top w:w="0" w:type="dxa"/>
            <w:bottom w:w="0" w:type="dxa"/>
          </w:tblCellMar>
        </w:tblPrEx>
        <w:tc>
          <w:tcPr>
            <w:tcW w:w="1859" w:type="dxa"/>
          </w:tcPr>
          <w:p w14:paraId="68A3E0E5" w14:textId="77777777" w:rsidR="00000000" w:rsidRDefault="001F0AD0">
            <w:pPr>
              <w:pStyle w:val="TableText"/>
              <w:spacing w:before="80" w:after="80"/>
            </w:pPr>
            <w:r>
              <w:t>NANP</w:t>
            </w:r>
          </w:p>
        </w:tc>
        <w:tc>
          <w:tcPr>
            <w:tcW w:w="7609" w:type="dxa"/>
          </w:tcPr>
          <w:p w14:paraId="71F7B2E4" w14:textId="77777777" w:rsidR="00000000" w:rsidRDefault="001F0AD0">
            <w:pPr>
              <w:pStyle w:val="TableText"/>
              <w:spacing w:before="80" w:after="80"/>
            </w:pPr>
            <w:r>
              <w:t>North American Numbering Plan. A 10-digit numbering scheme used in North America to uniquely identify a directory number.</w:t>
            </w:r>
          </w:p>
        </w:tc>
      </w:tr>
      <w:tr w:rsidR="00000000" w14:paraId="0C296C52" w14:textId="77777777">
        <w:tblPrEx>
          <w:tblCellMar>
            <w:top w:w="0" w:type="dxa"/>
            <w:bottom w:w="0" w:type="dxa"/>
          </w:tblCellMar>
        </w:tblPrEx>
        <w:tc>
          <w:tcPr>
            <w:tcW w:w="1859" w:type="dxa"/>
          </w:tcPr>
          <w:p w14:paraId="2021AC24" w14:textId="77777777" w:rsidR="00000000" w:rsidRDefault="001F0AD0">
            <w:pPr>
              <w:pStyle w:val="TableText"/>
              <w:spacing w:before="80" w:after="80"/>
            </w:pPr>
            <w:r>
              <w:t>NPA</w:t>
            </w:r>
          </w:p>
        </w:tc>
        <w:tc>
          <w:tcPr>
            <w:tcW w:w="7609" w:type="dxa"/>
          </w:tcPr>
          <w:p w14:paraId="46D59E5F" w14:textId="77777777" w:rsidR="00000000" w:rsidRDefault="001F0AD0">
            <w:pPr>
              <w:pStyle w:val="TableText"/>
              <w:spacing w:before="80" w:after="80"/>
            </w:pPr>
            <w:r>
              <w:t xml:space="preserve">An NPA code is </w:t>
            </w:r>
            <w:r>
              <w:t>the first three digits of the 10-digit destination number for all inter-NPA calls within the North America Numbering Plan Area.</w:t>
            </w:r>
          </w:p>
        </w:tc>
      </w:tr>
      <w:tr w:rsidR="00000000" w14:paraId="7085EDF7" w14:textId="77777777">
        <w:tblPrEx>
          <w:tblCellMar>
            <w:top w:w="0" w:type="dxa"/>
            <w:bottom w:w="0" w:type="dxa"/>
          </w:tblCellMar>
        </w:tblPrEx>
        <w:tc>
          <w:tcPr>
            <w:tcW w:w="1859" w:type="dxa"/>
          </w:tcPr>
          <w:p w14:paraId="2C2D360B" w14:textId="77777777" w:rsidR="00000000" w:rsidRDefault="001F0AD0">
            <w:pPr>
              <w:pStyle w:val="TableText"/>
              <w:spacing w:before="80" w:after="80"/>
            </w:pPr>
            <w:r>
              <w:t>NPA-NXX-X</w:t>
            </w:r>
          </w:p>
        </w:tc>
        <w:tc>
          <w:tcPr>
            <w:tcW w:w="7609" w:type="dxa"/>
          </w:tcPr>
          <w:p w14:paraId="5D7F1CEF" w14:textId="77777777" w:rsidR="00000000" w:rsidRDefault="001F0AD0">
            <w:pPr>
              <w:pStyle w:val="TableText"/>
              <w:spacing w:before="80" w:after="80"/>
            </w:pPr>
            <w:r>
              <w:t>A range of 1000 pooled TNs within the NPA-NXX, beginning with a station of n000, and ending with n999, where n is a v</w:t>
            </w:r>
            <w:r>
              <w:t>alue between 0 and 9.</w:t>
            </w:r>
          </w:p>
        </w:tc>
      </w:tr>
      <w:tr w:rsidR="00000000" w14:paraId="00558BDB" w14:textId="77777777">
        <w:tblPrEx>
          <w:tblCellMar>
            <w:top w:w="0" w:type="dxa"/>
            <w:bottom w:w="0" w:type="dxa"/>
          </w:tblCellMar>
        </w:tblPrEx>
        <w:tc>
          <w:tcPr>
            <w:tcW w:w="1859" w:type="dxa"/>
          </w:tcPr>
          <w:p w14:paraId="5D070135" w14:textId="77777777" w:rsidR="00000000" w:rsidRDefault="001F0AD0">
            <w:pPr>
              <w:pStyle w:val="TableText"/>
              <w:spacing w:before="80" w:after="80"/>
            </w:pPr>
            <w:r>
              <w:t>NPAC Customer</w:t>
            </w:r>
          </w:p>
        </w:tc>
        <w:tc>
          <w:tcPr>
            <w:tcW w:w="7609" w:type="dxa"/>
          </w:tcPr>
          <w:p w14:paraId="70C63E6B" w14:textId="77777777" w:rsidR="00000000" w:rsidRDefault="001F0AD0">
            <w:pPr>
              <w:pStyle w:val="TableText"/>
              <w:spacing w:before="80" w:after="80"/>
            </w:pPr>
            <w:r>
              <w:t>Any customer of the NPAC SMS.</w:t>
            </w:r>
          </w:p>
        </w:tc>
      </w:tr>
      <w:tr w:rsidR="00000000" w14:paraId="727774A3" w14:textId="77777777">
        <w:tblPrEx>
          <w:tblCellMar>
            <w:top w:w="0" w:type="dxa"/>
            <w:bottom w:w="0" w:type="dxa"/>
          </w:tblCellMar>
        </w:tblPrEx>
        <w:tc>
          <w:tcPr>
            <w:tcW w:w="1859" w:type="dxa"/>
          </w:tcPr>
          <w:p w14:paraId="6CE30322" w14:textId="77777777" w:rsidR="00000000" w:rsidRDefault="001F0AD0">
            <w:pPr>
              <w:pStyle w:val="TableText"/>
              <w:spacing w:before="80" w:after="80"/>
            </w:pPr>
            <w:r>
              <w:t>NPAC SMS</w:t>
            </w:r>
          </w:p>
        </w:tc>
        <w:tc>
          <w:tcPr>
            <w:tcW w:w="7609" w:type="dxa"/>
          </w:tcPr>
          <w:p w14:paraId="5BFC207E" w14:textId="77777777" w:rsidR="00000000" w:rsidRDefault="001F0AD0">
            <w:pPr>
              <w:pStyle w:val="TableText"/>
              <w:spacing w:before="80" w:after="80"/>
            </w:pPr>
            <w:r>
              <w:t>Number Portability Administration Center and Service Management System</w:t>
            </w:r>
          </w:p>
        </w:tc>
      </w:tr>
      <w:tr w:rsidR="00000000" w14:paraId="7E0C5176" w14:textId="77777777">
        <w:tblPrEx>
          <w:tblCellMar>
            <w:top w:w="0" w:type="dxa"/>
            <w:bottom w:w="0" w:type="dxa"/>
          </w:tblCellMar>
        </w:tblPrEx>
        <w:tc>
          <w:tcPr>
            <w:tcW w:w="1859" w:type="dxa"/>
          </w:tcPr>
          <w:p w14:paraId="6BC27C83" w14:textId="77777777" w:rsidR="00000000" w:rsidRDefault="001F0AD0">
            <w:pPr>
              <w:pStyle w:val="TableText"/>
              <w:spacing w:before="80" w:after="80"/>
            </w:pPr>
            <w:r>
              <w:t>NSAP</w:t>
            </w:r>
          </w:p>
        </w:tc>
        <w:tc>
          <w:tcPr>
            <w:tcW w:w="7609" w:type="dxa"/>
          </w:tcPr>
          <w:p w14:paraId="1F2F8BA1" w14:textId="77777777" w:rsidR="00000000" w:rsidRDefault="001F0AD0">
            <w:pPr>
              <w:pStyle w:val="TableText"/>
              <w:spacing w:before="80" w:after="80"/>
            </w:pPr>
            <w:r>
              <w:t>Network Layer Service Access Point</w:t>
            </w:r>
          </w:p>
        </w:tc>
      </w:tr>
      <w:tr w:rsidR="00000000" w14:paraId="20E04E1D" w14:textId="77777777">
        <w:tblPrEx>
          <w:tblCellMar>
            <w:top w:w="0" w:type="dxa"/>
            <w:bottom w:w="0" w:type="dxa"/>
          </w:tblCellMar>
        </w:tblPrEx>
        <w:tc>
          <w:tcPr>
            <w:tcW w:w="1859" w:type="dxa"/>
          </w:tcPr>
          <w:p w14:paraId="399E21FD" w14:textId="77777777" w:rsidR="00000000" w:rsidRDefault="001F0AD0">
            <w:pPr>
              <w:pStyle w:val="TableText"/>
              <w:spacing w:before="80" w:after="80"/>
            </w:pPr>
            <w:r>
              <w:t>Number Pooling Block Holder Information</w:t>
            </w:r>
          </w:p>
        </w:tc>
        <w:tc>
          <w:tcPr>
            <w:tcW w:w="7609" w:type="dxa"/>
          </w:tcPr>
          <w:p w14:paraId="028AC626" w14:textId="77777777" w:rsidR="00000000" w:rsidRDefault="001F0AD0">
            <w:pPr>
              <w:pStyle w:val="TableText"/>
              <w:spacing w:before="80" w:after="80"/>
            </w:pPr>
            <w:r>
              <w:t xml:space="preserve">Data in the NPAC SMS that </w:t>
            </w:r>
            <w:r>
              <w:t>contains the first 7-digits of a 1K range of TNs, default routing for a block of TNs, and the activation timestamp of the TNs within the 1K range.</w:t>
            </w:r>
          </w:p>
        </w:tc>
      </w:tr>
      <w:tr w:rsidR="00000000" w14:paraId="5FD7F650" w14:textId="77777777">
        <w:tblPrEx>
          <w:tblCellMar>
            <w:top w:w="0" w:type="dxa"/>
            <w:bottom w:w="0" w:type="dxa"/>
          </w:tblCellMar>
        </w:tblPrEx>
        <w:tc>
          <w:tcPr>
            <w:tcW w:w="1859" w:type="dxa"/>
          </w:tcPr>
          <w:p w14:paraId="58216BC1" w14:textId="77777777" w:rsidR="00000000" w:rsidRDefault="001F0AD0">
            <w:pPr>
              <w:pStyle w:val="TableText"/>
              <w:spacing w:before="80" w:after="80"/>
            </w:pPr>
            <w:r>
              <w:t xml:space="preserve">Number Pooling NPA-NXX-X Holder Information </w:t>
            </w:r>
          </w:p>
        </w:tc>
        <w:tc>
          <w:tcPr>
            <w:tcW w:w="7609" w:type="dxa"/>
          </w:tcPr>
          <w:p w14:paraId="152FA4F5" w14:textId="77777777" w:rsidR="00000000" w:rsidRDefault="001F0AD0">
            <w:pPr>
              <w:pStyle w:val="TableText"/>
              <w:spacing w:before="80" w:after="80"/>
            </w:pPr>
            <w:r>
              <w:t>Data in the NPAC SMS that contains the first 7-digits of a rang</w:t>
            </w:r>
            <w:r>
              <w:t>e of TNs, the block holder (service provider), and the effective date of the block.  According to the NPAC definition, this is considered Network data.</w:t>
            </w:r>
          </w:p>
        </w:tc>
      </w:tr>
      <w:tr w:rsidR="00000000" w14:paraId="101825E7" w14:textId="77777777">
        <w:tblPrEx>
          <w:tblCellMar>
            <w:top w:w="0" w:type="dxa"/>
            <w:bottom w:w="0" w:type="dxa"/>
          </w:tblCellMar>
        </w:tblPrEx>
        <w:tc>
          <w:tcPr>
            <w:tcW w:w="1859" w:type="dxa"/>
          </w:tcPr>
          <w:p w14:paraId="7B113473" w14:textId="77777777" w:rsidR="00000000" w:rsidRDefault="001F0AD0">
            <w:pPr>
              <w:pStyle w:val="TableText"/>
              <w:spacing w:before="80" w:after="80"/>
            </w:pPr>
            <w:r>
              <w:t>NXX</w:t>
            </w:r>
          </w:p>
        </w:tc>
        <w:tc>
          <w:tcPr>
            <w:tcW w:w="7609" w:type="dxa"/>
          </w:tcPr>
          <w:p w14:paraId="5E16145D" w14:textId="77777777" w:rsidR="00000000" w:rsidRDefault="001F0AD0">
            <w:pPr>
              <w:pStyle w:val="TableText"/>
              <w:spacing w:before="80" w:after="80"/>
            </w:pPr>
            <w:r>
              <w:t>A code normally used as a central office code.  It may also be used as an NPA code or special NPA c</w:t>
            </w:r>
            <w:r>
              <w:t>ode.</w:t>
            </w:r>
          </w:p>
        </w:tc>
      </w:tr>
      <w:tr w:rsidR="00000000" w14:paraId="58C0016C" w14:textId="77777777">
        <w:tblPrEx>
          <w:tblCellMar>
            <w:top w:w="0" w:type="dxa"/>
            <w:bottom w:w="0" w:type="dxa"/>
          </w:tblCellMar>
        </w:tblPrEx>
        <w:tc>
          <w:tcPr>
            <w:tcW w:w="1859" w:type="dxa"/>
          </w:tcPr>
          <w:p w14:paraId="0972DAE6" w14:textId="77777777" w:rsidR="00000000" w:rsidRDefault="001F0AD0">
            <w:pPr>
              <w:pStyle w:val="TableText"/>
              <w:spacing w:before="80" w:after="80"/>
            </w:pPr>
            <w:r>
              <w:t>OCN</w:t>
            </w:r>
          </w:p>
        </w:tc>
        <w:tc>
          <w:tcPr>
            <w:tcW w:w="7609" w:type="dxa"/>
          </w:tcPr>
          <w:p w14:paraId="16446414" w14:textId="77777777" w:rsidR="00000000" w:rsidRDefault="001F0AD0">
            <w:pPr>
              <w:pStyle w:val="TableText"/>
              <w:spacing w:before="80" w:after="80"/>
            </w:pPr>
            <w:r>
              <w:t>Operating Company Number</w:t>
            </w:r>
          </w:p>
        </w:tc>
      </w:tr>
      <w:tr w:rsidR="00000000" w14:paraId="23A18EEB" w14:textId="77777777">
        <w:tblPrEx>
          <w:tblCellMar>
            <w:top w:w="0" w:type="dxa"/>
            <w:bottom w:w="0" w:type="dxa"/>
          </w:tblCellMar>
        </w:tblPrEx>
        <w:tc>
          <w:tcPr>
            <w:tcW w:w="1859" w:type="dxa"/>
          </w:tcPr>
          <w:p w14:paraId="590361E0" w14:textId="77777777" w:rsidR="00000000" w:rsidRDefault="001F0AD0">
            <w:pPr>
              <w:pStyle w:val="TableText"/>
              <w:spacing w:before="80" w:after="80"/>
            </w:pPr>
            <w:r>
              <w:t>OSI</w:t>
            </w:r>
          </w:p>
        </w:tc>
        <w:tc>
          <w:tcPr>
            <w:tcW w:w="7609" w:type="dxa"/>
          </w:tcPr>
          <w:p w14:paraId="71CEBFD0" w14:textId="77777777" w:rsidR="00000000" w:rsidRDefault="001F0AD0">
            <w:pPr>
              <w:pStyle w:val="TableText"/>
              <w:spacing w:before="80" w:after="80"/>
            </w:pPr>
            <w:r>
              <w:t>Open Systems Interconnect</w:t>
            </w:r>
          </w:p>
        </w:tc>
      </w:tr>
      <w:tr w:rsidR="00000000" w14:paraId="10492FBA" w14:textId="77777777">
        <w:tblPrEx>
          <w:tblCellMar>
            <w:top w:w="0" w:type="dxa"/>
            <w:bottom w:w="0" w:type="dxa"/>
          </w:tblCellMar>
        </w:tblPrEx>
        <w:tc>
          <w:tcPr>
            <w:tcW w:w="1859" w:type="dxa"/>
          </w:tcPr>
          <w:p w14:paraId="07F486B2" w14:textId="77777777" w:rsidR="00000000" w:rsidRDefault="001F0AD0">
            <w:pPr>
              <w:pStyle w:val="TableText"/>
              <w:spacing w:before="80" w:after="80"/>
            </w:pPr>
            <w:r>
              <w:t xml:space="preserve">Pending-like SVs </w:t>
            </w:r>
          </w:p>
        </w:tc>
        <w:tc>
          <w:tcPr>
            <w:tcW w:w="7609" w:type="dxa"/>
          </w:tcPr>
          <w:p w14:paraId="4AE00C6B" w14:textId="77777777" w:rsidR="00000000" w:rsidRDefault="001F0AD0">
            <w:pPr>
              <w:pStyle w:val="TableText"/>
              <w:spacing w:before="80" w:after="80"/>
            </w:pPr>
            <w:r>
              <w:t>SVs that contain a status of pending, conflict, cancel-pending, or failed.</w:t>
            </w:r>
          </w:p>
        </w:tc>
      </w:tr>
      <w:tr w:rsidR="00000000" w14:paraId="04FCFC9B" w14:textId="77777777">
        <w:tblPrEx>
          <w:tblCellMar>
            <w:top w:w="0" w:type="dxa"/>
            <w:bottom w:w="0" w:type="dxa"/>
          </w:tblCellMar>
        </w:tblPrEx>
        <w:tc>
          <w:tcPr>
            <w:tcW w:w="1859" w:type="dxa"/>
          </w:tcPr>
          <w:p w14:paraId="62B8B7A7" w14:textId="77777777" w:rsidR="00000000" w:rsidRDefault="001F0AD0">
            <w:pPr>
              <w:pStyle w:val="TableText"/>
              <w:spacing w:before="80" w:after="80"/>
            </w:pPr>
            <w:r>
              <w:t>PKCS</w:t>
            </w:r>
          </w:p>
        </w:tc>
        <w:tc>
          <w:tcPr>
            <w:tcW w:w="7609" w:type="dxa"/>
          </w:tcPr>
          <w:p w14:paraId="636A6DA3" w14:textId="77777777" w:rsidR="00000000" w:rsidRDefault="001F0AD0">
            <w:pPr>
              <w:pStyle w:val="TableText"/>
              <w:spacing w:before="80" w:after="80"/>
            </w:pPr>
            <w:r>
              <w:t>Public Key Crypto System</w:t>
            </w:r>
          </w:p>
        </w:tc>
      </w:tr>
      <w:tr w:rsidR="00000000" w14:paraId="3A45E947" w14:textId="77777777">
        <w:tblPrEx>
          <w:tblCellMar>
            <w:top w:w="0" w:type="dxa"/>
            <w:bottom w:w="0" w:type="dxa"/>
          </w:tblCellMar>
        </w:tblPrEx>
        <w:tc>
          <w:tcPr>
            <w:tcW w:w="1859" w:type="dxa"/>
          </w:tcPr>
          <w:p w14:paraId="7873797B" w14:textId="77777777" w:rsidR="00000000" w:rsidRDefault="001F0AD0">
            <w:pPr>
              <w:pStyle w:val="TableText"/>
              <w:spacing w:before="80" w:after="80"/>
            </w:pPr>
            <w:r>
              <w:t>Port on Demand</w:t>
            </w:r>
          </w:p>
        </w:tc>
        <w:tc>
          <w:tcPr>
            <w:tcW w:w="7609" w:type="dxa"/>
          </w:tcPr>
          <w:p w14:paraId="01086636" w14:textId="77777777" w:rsidR="00000000" w:rsidRDefault="001F0AD0">
            <w:pPr>
              <w:pStyle w:val="TableText"/>
              <w:spacing w:before="80" w:after="80"/>
            </w:pPr>
            <w:r>
              <w:t xml:space="preserve">Porting of a single TN or range of TN’s from the </w:t>
            </w:r>
            <w:r>
              <w:t>code holder to the block holder at a time desired by the block holder that is on, or after the effective date of the pool.  This is NOT supported by the National Number Pooling architecture.</w:t>
            </w:r>
          </w:p>
        </w:tc>
      </w:tr>
      <w:tr w:rsidR="00000000" w14:paraId="6408B114" w14:textId="77777777">
        <w:tblPrEx>
          <w:tblCellMar>
            <w:top w:w="0" w:type="dxa"/>
            <w:bottom w:w="0" w:type="dxa"/>
          </w:tblCellMar>
        </w:tblPrEx>
        <w:tc>
          <w:tcPr>
            <w:tcW w:w="1859" w:type="dxa"/>
          </w:tcPr>
          <w:p w14:paraId="27132376" w14:textId="77777777" w:rsidR="00000000" w:rsidRDefault="001F0AD0">
            <w:pPr>
              <w:pStyle w:val="TableText"/>
              <w:spacing w:before="80" w:after="80"/>
            </w:pPr>
            <w:r>
              <w:t>Ported TN</w:t>
            </w:r>
          </w:p>
        </w:tc>
        <w:tc>
          <w:tcPr>
            <w:tcW w:w="7609" w:type="dxa"/>
          </w:tcPr>
          <w:p w14:paraId="24441C91" w14:textId="77777777" w:rsidR="00000000" w:rsidRDefault="001F0AD0">
            <w:pPr>
              <w:pStyle w:val="TableText"/>
              <w:spacing w:before="80" w:after="80"/>
            </w:pPr>
            <w:r>
              <w:t xml:space="preserve">A TN ported to a switch that is not the NANP-assigned </w:t>
            </w:r>
            <w:r>
              <w:t>switch.</w:t>
            </w:r>
          </w:p>
        </w:tc>
      </w:tr>
      <w:tr w:rsidR="00000000" w14:paraId="56239468" w14:textId="77777777">
        <w:tblPrEx>
          <w:tblCellMar>
            <w:top w:w="0" w:type="dxa"/>
            <w:bottom w:w="0" w:type="dxa"/>
          </w:tblCellMar>
        </w:tblPrEx>
        <w:tc>
          <w:tcPr>
            <w:tcW w:w="1859" w:type="dxa"/>
          </w:tcPr>
          <w:p w14:paraId="3C7E3444" w14:textId="77777777" w:rsidR="00000000" w:rsidRDefault="001F0AD0">
            <w:pPr>
              <w:pStyle w:val="TableText"/>
              <w:spacing w:before="80" w:after="80"/>
            </w:pPr>
            <w:r>
              <w:t>PPP</w:t>
            </w:r>
          </w:p>
        </w:tc>
        <w:tc>
          <w:tcPr>
            <w:tcW w:w="7609" w:type="dxa"/>
          </w:tcPr>
          <w:p w14:paraId="50A7F30A" w14:textId="77777777" w:rsidR="00000000" w:rsidRDefault="001F0AD0">
            <w:pPr>
              <w:pStyle w:val="TableText"/>
              <w:spacing w:before="80" w:after="80"/>
            </w:pPr>
            <w:r>
              <w:t>Point-To-Point Protocol</w:t>
            </w:r>
          </w:p>
        </w:tc>
      </w:tr>
      <w:tr w:rsidR="00000000" w14:paraId="36FA7552" w14:textId="77777777">
        <w:tblPrEx>
          <w:tblCellMar>
            <w:top w:w="0" w:type="dxa"/>
            <w:bottom w:w="0" w:type="dxa"/>
          </w:tblCellMar>
        </w:tblPrEx>
        <w:tc>
          <w:tcPr>
            <w:tcW w:w="1859" w:type="dxa"/>
          </w:tcPr>
          <w:p w14:paraId="2E014874" w14:textId="77777777" w:rsidR="00000000" w:rsidRDefault="001F0AD0">
            <w:pPr>
              <w:pStyle w:val="TableText"/>
              <w:spacing w:before="80" w:after="80"/>
            </w:pPr>
            <w:r>
              <w:t>Pre-Port</w:t>
            </w:r>
          </w:p>
        </w:tc>
        <w:tc>
          <w:tcPr>
            <w:tcW w:w="7609" w:type="dxa"/>
          </w:tcPr>
          <w:p w14:paraId="0245487C" w14:textId="77777777" w:rsidR="00000000" w:rsidRDefault="001F0AD0">
            <w:pPr>
              <w:pStyle w:val="TableText"/>
              <w:spacing w:before="80" w:after="80"/>
            </w:pPr>
            <w:r>
              <w:t>Porting of an entire block of TN’s from the code holder to the block holder on, or after, the effective date of the pool.  This is supported by the National Number Pooling architecture.</w:t>
            </w:r>
          </w:p>
        </w:tc>
      </w:tr>
      <w:tr w:rsidR="00000000" w14:paraId="6DF2A37D" w14:textId="77777777">
        <w:tblPrEx>
          <w:tblCellMar>
            <w:top w:w="0" w:type="dxa"/>
            <w:bottom w:w="0" w:type="dxa"/>
          </w:tblCellMar>
        </w:tblPrEx>
        <w:tc>
          <w:tcPr>
            <w:tcW w:w="1859" w:type="dxa"/>
          </w:tcPr>
          <w:p w14:paraId="41738E14" w14:textId="77777777" w:rsidR="00000000" w:rsidRDefault="001F0AD0">
            <w:pPr>
              <w:pStyle w:val="TableText"/>
              <w:spacing w:before="80" w:after="80"/>
            </w:pPr>
            <w:r>
              <w:t>PSAP</w:t>
            </w:r>
          </w:p>
        </w:tc>
        <w:tc>
          <w:tcPr>
            <w:tcW w:w="7609" w:type="dxa"/>
          </w:tcPr>
          <w:p w14:paraId="091E6418" w14:textId="77777777" w:rsidR="00000000" w:rsidRDefault="001F0AD0">
            <w:pPr>
              <w:pStyle w:val="TableText"/>
              <w:spacing w:before="80" w:after="80"/>
            </w:pPr>
            <w:r>
              <w:t>Presentation Laye</w:t>
            </w:r>
            <w:r>
              <w:t>r Service Access Point</w:t>
            </w:r>
          </w:p>
        </w:tc>
      </w:tr>
      <w:tr w:rsidR="00000000" w14:paraId="7B6AF53D" w14:textId="77777777">
        <w:tblPrEx>
          <w:tblCellMar>
            <w:top w:w="0" w:type="dxa"/>
            <w:bottom w:w="0" w:type="dxa"/>
          </w:tblCellMar>
        </w:tblPrEx>
        <w:tc>
          <w:tcPr>
            <w:tcW w:w="1859" w:type="dxa"/>
          </w:tcPr>
          <w:p w14:paraId="1076EA26" w14:textId="77777777" w:rsidR="00000000" w:rsidRDefault="001F0AD0">
            <w:pPr>
              <w:pStyle w:val="TableText"/>
              <w:spacing w:before="80" w:after="80"/>
            </w:pPr>
            <w:r>
              <w:t>RFP</w:t>
            </w:r>
          </w:p>
        </w:tc>
        <w:tc>
          <w:tcPr>
            <w:tcW w:w="7609" w:type="dxa"/>
          </w:tcPr>
          <w:p w14:paraId="3D017179" w14:textId="77777777" w:rsidR="00000000" w:rsidRDefault="001F0AD0">
            <w:pPr>
              <w:pStyle w:val="TableText"/>
              <w:spacing w:before="80" w:after="80"/>
            </w:pPr>
            <w:r>
              <w:t>Request for Proposal</w:t>
            </w:r>
          </w:p>
        </w:tc>
      </w:tr>
      <w:tr w:rsidR="00000000" w14:paraId="517CE288" w14:textId="77777777">
        <w:tblPrEx>
          <w:tblCellMar>
            <w:top w:w="0" w:type="dxa"/>
            <w:bottom w:w="0" w:type="dxa"/>
          </w:tblCellMar>
        </w:tblPrEx>
        <w:tc>
          <w:tcPr>
            <w:tcW w:w="1859" w:type="dxa"/>
          </w:tcPr>
          <w:p w14:paraId="514F0D89" w14:textId="77777777" w:rsidR="00000000" w:rsidRDefault="001F0AD0">
            <w:pPr>
              <w:pStyle w:val="TableText"/>
              <w:spacing w:before="80" w:after="80"/>
            </w:pPr>
            <w:r>
              <w:t>RSA</w:t>
            </w:r>
          </w:p>
        </w:tc>
        <w:tc>
          <w:tcPr>
            <w:tcW w:w="7609" w:type="dxa"/>
          </w:tcPr>
          <w:p w14:paraId="60C71BA8" w14:textId="77777777" w:rsidR="00000000" w:rsidRDefault="001F0AD0">
            <w:pPr>
              <w:pStyle w:val="TableText"/>
              <w:spacing w:before="80" w:after="80"/>
            </w:pPr>
            <w:r>
              <w:t>A popular encryption algorithm whose name is derived from the initials of its inventors: Rivest, Shamir, and Adelman.</w:t>
            </w:r>
          </w:p>
        </w:tc>
      </w:tr>
      <w:tr w:rsidR="00000000" w14:paraId="5CE19339" w14:textId="77777777">
        <w:tblPrEx>
          <w:tblCellMar>
            <w:top w:w="0" w:type="dxa"/>
            <w:bottom w:w="0" w:type="dxa"/>
          </w:tblCellMar>
        </w:tblPrEx>
        <w:tc>
          <w:tcPr>
            <w:tcW w:w="1859" w:type="dxa"/>
          </w:tcPr>
          <w:p w14:paraId="3F0B67D4" w14:textId="77777777" w:rsidR="00000000" w:rsidRDefault="001F0AD0">
            <w:pPr>
              <w:pStyle w:val="TableText"/>
              <w:spacing w:before="80" w:after="80"/>
            </w:pPr>
            <w:r>
              <w:t>Schedule/Re-Schedule of Block Create Event</w:t>
            </w:r>
          </w:p>
        </w:tc>
        <w:tc>
          <w:tcPr>
            <w:tcW w:w="7609" w:type="dxa"/>
          </w:tcPr>
          <w:p w14:paraId="339B037D" w14:textId="77777777" w:rsidR="00000000" w:rsidRDefault="001F0AD0">
            <w:pPr>
              <w:pStyle w:val="TableText"/>
              <w:spacing w:before="80" w:after="80"/>
            </w:pPr>
            <w:r>
              <w:t>A process within the NPAC SMS that allow</w:t>
            </w:r>
            <w:r>
              <w:t>s NPAC Personnel to create a Scheduled Event in the NPAC SMS, for a Block Create.  The Event can be immediately kicked-off, or scheduled for a future date (pending validation edits in both of these cases).</w:t>
            </w:r>
          </w:p>
        </w:tc>
      </w:tr>
      <w:tr w:rsidR="00000000" w14:paraId="2056F521" w14:textId="77777777">
        <w:tblPrEx>
          <w:tblCellMar>
            <w:top w:w="0" w:type="dxa"/>
            <w:bottom w:w="0" w:type="dxa"/>
          </w:tblCellMar>
        </w:tblPrEx>
        <w:tc>
          <w:tcPr>
            <w:tcW w:w="1859" w:type="dxa"/>
          </w:tcPr>
          <w:p w14:paraId="54D9D01E" w14:textId="77777777" w:rsidR="00000000" w:rsidRDefault="001F0AD0">
            <w:pPr>
              <w:pStyle w:val="TableText"/>
              <w:spacing w:before="80" w:after="80"/>
            </w:pPr>
            <w:r>
              <w:t>SCP</w:t>
            </w:r>
          </w:p>
        </w:tc>
        <w:tc>
          <w:tcPr>
            <w:tcW w:w="7609" w:type="dxa"/>
          </w:tcPr>
          <w:p w14:paraId="4311E3A4" w14:textId="77777777" w:rsidR="00000000" w:rsidRDefault="001F0AD0">
            <w:pPr>
              <w:pStyle w:val="TableText"/>
              <w:spacing w:before="80" w:after="80"/>
            </w:pPr>
            <w:r>
              <w:t>Service Control Point</w:t>
            </w:r>
          </w:p>
        </w:tc>
      </w:tr>
      <w:tr w:rsidR="00000000" w14:paraId="01FE26E9" w14:textId="77777777">
        <w:tblPrEx>
          <w:tblCellMar>
            <w:top w:w="0" w:type="dxa"/>
            <w:bottom w:w="0" w:type="dxa"/>
          </w:tblCellMar>
        </w:tblPrEx>
        <w:tc>
          <w:tcPr>
            <w:tcW w:w="1859" w:type="dxa"/>
          </w:tcPr>
          <w:p w14:paraId="4306B1B4" w14:textId="77777777" w:rsidR="00000000" w:rsidRDefault="001F0AD0">
            <w:pPr>
              <w:pStyle w:val="TableText"/>
              <w:spacing w:before="80" w:after="80"/>
            </w:pPr>
            <w:r>
              <w:t>SMS</w:t>
            </w:r>
          </w:p>
        </w:tc>
        <w:tc>
          <w:tcPr>
            <w:tcW w:w="7609" w:type="dxa"/>
          </w:tcPr>
          <w:p w14:paraId="72DC2180" w14:textId="77777777" w:rsidR="00000000" w:rsidRDefault="001F0AD0">
            <w:pPr>
              <w:pStyle w:val="TableText"/>
              <w:spacing w:before="80" w:after="80"/>
            </w:pPr>
            <w:r>
              <w:t>Service Management</w:t>
            </w:r>
            <w:r>
              <w:t xml:space="preserve"> System</w:t>
            </w:r>
          </w:p>
        </w:tc>
      </w:tr>
      <w:tr w:rsidR="00000000" w14:paraId="02D72A09" w14:textId="77777777">
        <w:tblPrEx>
          <w:tblCellMar>
            <w:top w:w="0" w:type="dxa"/>
            <w:bottom w:w="0" w:type="dxa"/>
          </w:tblCellMar>
        </w:tblPrEx>
        <w:tc>
          <w:tcPr>
            <w:tcW w:w="1859" w:type="dxa"/>
          </w:tcPr>
          <w:p w14:paraId="0E27726B" w14:textId="77777777" w:rsidR="00000000" w:rsidRDefault="001F0AD0">
            <w:pPr>
              <w:pStyle w:val="TableText"/>
              <w:spacing w:before="80" w:after="80"/>
            </w:pPr>
            <w:r>
              <w:t>Snapback</w:t>
            </w:r>
          </w:p>
        </w:tc>
        <w:tc>
          <w:tcPr>
            <w:tcW w:w="7609" w:type="dxa"/>
          </w:tcPr>
          <w:p w14:paraId="1A5D2813" w14:textId="77777777" w:rsidR="00000000" w:rsidRDefault="001F0AD0">
            <w:pPr>
              <w:pStyle w:val="TableText"/>
              <w:spacing w:before="80" w:after="80"/>
            </w:pPr>
            <w:r>
              <w:t>Notification for TN reassignment.</w:t>
            </w:r>
          </w:p>
        </w:tc>
      </w:tr>
      <w:tr w:rsidR="00000000" w14:paraId="7D660B18" w14:textId="77777777">
        <w:tblPrEx>
          <w:tblCellMar>
            <w:top w:w="0" w:type="dxa"/>
            <w:bottom w:w="0" w:type="dxa"/>
          </w:tblCellMar>
        </w:tblPrEx>
        <w:tc>
          <w:tcPr>
            <w:tcW w:w="1859" w:type="dxa"/>
          </w:tcPr>
          <w:p w14:paraId="1374598A" w14:textId="77777777" w:rsidR="00000000" w:rsidRDefault="001F0AD0">
            <w:pPr>
              <w:pStyle w:val="TableText"/>
              <w:spacing w:before="80" w:after="80"/>
            </w:pPr>
            <w:r>
              <w:t>SOA</w:t>
            </w:r>
          </w:p>
        </w:tc>
        <w:tc>
          <w:tcPr>
            <w:tcW w:w="7609" w:type="dxa"/>
          </w:tcPr>
          <w:p w14:paraId="719BB46F" w14:textId="77777777" w:rsidR="00000000" w:rsidRDefault="001F0AD0">
            <w:pPr>
              <w:pStyle w:val="TableText"/>
              <w:spacing w:before="80" w:after="80"/>
            </w:pPr>
            <w:r>
              <w:t>Service Order Activation</w:t>
            </w:r>
          </w:p>
        </w:tc>
      </w:tr>
      <w:tr w:rsidR="00000000" w14:paraId="7CBBD079" w14:textId="77777777">
        <w:tblPrEx>
          <w:tblCellMar>
            <w:top w:w="0" w:type="dxa"/>
            <w:bottom w:w="0" w:type="dxa"/>
          </w:tblCellMar>
        </w:tblPrEx>
        <w:tc>
          <w:tcPr>
            <w:tcW w:w="1859" w:type="dxa"/>
          </w:tcPr>
          <w:p w14:paraId="4EC492D3" w14:textId="77777777" w:rsidR="00000000" w:rsidRDefault="001F0AD0">
            <w:pPr>
              <w:pStyle w:val="TableText"/>
              <w:spacing w:before="80" w:after="80"/>
            </w:pPr>
            <w:r>
              <w:t>SP</w:t>
            </w:r>
          </w:p>
        </w:tc>
        <w:tc>
          <w:tcPr>
            <w:tcW w:w="7609" w:type="dxa"/>
          </w:tcPr>
          <w:p w14:paraId="66419346" w14:textId="77777777" w:rsidR="00000000" w:rsidRDefault="001F0AD0">
            <w:pPr>
              <w:pStyle w:val="TableText"/>
              <w:spacing w:before="80" w:after="80"/>
            </w:pPr>
            <w:r>
              <w:t>Service Provider.  Generally refers to a facilities-based user of the NPAC SMS.</w:t>
            </w:r>
          </w:p>
        </w:tc>
      </w:tr>
      <w:tr w:rsidR="00000000" w14:paraId="22CFDC18" w14:textId="77777777">
        <w:tblPrEx>
          <w:tblCellMar>
            <w:top w:w="0" w:type="dxa"/>
            <w:bottom w:w="0" w:type="dxa"/>
          </w:tblCellMar>
        </w:tblPrEx>
        <w:tc>
          <w:tcPr>
            <w:tcW w:w="1859" w:type="dxa"/>
          </w:tcPr>
          <w:p w14:paraId="4C39AF50" w14:textId="77777777" w:rsidR="00000000" w:rsidRDefault="001F0AD0">
            <w:pPr>
              <w:pStyle w:val="TableText"/>
              <w:spacing w:before="80" w:after="80"/>
            </w:pPr>
            <w:r>
              <w:t>SSAP</w:t>
            </w:r>
          </w:p>
        </w:tc>
        <w:tc>
          <w:tcPr>
            <w:tcW w:w="7609" w:type="dxa"/>
          </w:tcPr>
          <w:p w14:paraId="5C07658E" w14:textId="77777777" w:rsidR="00000000" w:rsidRDefault="001F0AD0">
            <w:pPr>
              <w:pStyle w:val="TableText"/>
              <w:spacing w:before="80" w:after="80"/>
            </w:pPr>
            <w:r>
              <w:t>Session Layer Service Access Point</w:t>
            </w:r>
          </w:p>
        </w:tc>
      </w:tr>
      <w:tr w:rsidR="00000000" w14:paraId="15ECE9E4" w14:textId="77777777">
        <w:tblPrEx>
          <w:tblCellMar>
            <w:top w:w="0" w:type="dxa"/>
            <w:bottom w:w="0" w:type="dxa"/>
          </w:tblCellMar>
        </w:tblPrEx>
        <w:tc>
          <w:tcPr>
            <w:tcW w:w="1859" w:type="dxa"/>
          </w:tcPr>
          <w:p w14:paraId="1B3B4097" w14:textId="77777777" w:rsidR="00000000" w:rsidRDefault="001F0AD0">
            <w:pPr>
              <w:pStyle w:val="TableText"/>
              <w:spacing w:before="80" w:after="80"/>
            </w:pPr>
            <w:r>
              <w:t>SSN</w:t>
            </w:r>
          </w:p>
        </w:tc>
        <w:tc>
          <w:tcPr>
            <w:tcW w:w="7609" w:type="dxa"/>
          </w:tcPr>
          <w:p w14:paraId="4B29995A" w14:textId="77777777" w:rsidR="00000000" w:rsidRDefault="001F0AD0">
            <w:pPr>
              <w:pStyle w:val="TableText"/>
              <w:spacing w:before="80" w:after="80"/>
            </w:pPr>
            <w:r>
              <w:t>Subsystem Number</w:t>
            </w:r>
          </w:p>
        </w:tc>
      </w:tr>
      <w:tr w:rsidR="00000000" w14:paraId="212CF8D1" w14:textId="77777777">
        <w:tblPrEx>
          <w:tblCellMar>
            <w:top w:w="0" w:type="dxa"/>
            <w:bottom w:w="0" w:type="dxa"/>
          </w:tblCellMar>
        </w:tblPrEx>
        <w:tc>
          <w:tcPr>
            <w:tcW w:w="1859" w:type="dxa"/>
          </w:tcPr>
          <w:p w14:paraId="3CD57B49" w14:textId="77777777" w:rsidR="00000000" w:rsidRDefault="001F0AD0">
            <w:pPr>
              <w:pStyle w:val="TableText"/>
              <w:spacing w:before="80" w:after="80"/>
            </w:pPr>
            <w:r>
              <w:t>TN</w:t>
            </w:r>
          </w:p>
        </w:tc>
        <w:tc>
          <w:tcPr>
            <w:tcW w:w="7609" w:type="dxa"/>
          </w:tcPr>
          <w:p w14:paraId="64E786D8" w14:textId="77777777" w:rsidR="00000000" w:rsidRDefault="001F0AD0">
            <w:pPr>
              <w:pStyle w:val="TableText"/>
              <w:spacing w:before="80" w:after="80"/>
            </w:pPr>
            <w:r>
              <w:t>Telephone Number</w:t>
            </w:r>
          </w:p>
        </w:tc>
      </w:tr>
      <w:tr w:rsidR="00000000" w14:paraId="45B9D53A" w14:textId="77777777">
        <w:tblPrEx>
          <w:tblCellMar>
            <w:top w:w="0" w:type="dxa"/>
            <w:bottom w:w="0" w:type="dxa"/>
          </w:tblCellMar>
        </w:tblPrEx>
        <w:tc>
          <w:tcPr>
            <w:tcW w:w="1859" w:type="dxa"/>
          </w:tcPr>
          <w:p w14:paraId="5552366D" w14:textId="77777777" w:rsidR="00000000" w:rsidRDefault="001F0AD0">
            <w:pPr>
              <w:pStyle w:val="TableText"/>
              <w:spacing w:before="80" w:after="80"/>
            </w:pPr>
            <w:r>
              <w:t>TSAP</w:t>
            </w:r>
          </w:p>
        </w:tc>
        <w:tc>
          <w:tcPr>
            <w:tcW w:w="7609" w:type="dxa"/>
          </w:tcPr>
          <w:p w14:paraId="4DFEDEE5" w14:textId="77777777" w:rsidR="00000000" w:rsidRDefault="001F0AD0">
            <w:pPr>
              <w:pStyle w:val="TableText"/>
              <w:spacing w:before="80" w:after="80"/>
            </w:pPr>
            <w:r>
              <w:t>Transport Layer Service Access Point</w:t>
            </w:r>
          </w:p>
        </w:tc>
      </w:tr>
      <w:tr w:rsidR="00000000" w14:paraId="40661C1D" w14:textId="77777777">
        <w:tblPrEx>
          <w:tblCellMar>
            <w:top w:w="0" w:type="dxa"/>
            <w:bottom w:w="0" w:type="dxa"/>
          </w:tblCellMar>
        </w:tblPrEx>
        <w:tc>
          <w:tcPr>
            <w:tcW w:w="1859" w:type="dxa"/>
          </w:tcPr>
          <w:p w14:paraId="0535EA57" w14:textId="77777777" w:rsidR="00000000" w:rsidRDefault="001F0AD0">
            <w:pPr>
              <w:pStyle w:val="TableText"/>
              <w:spacing w:before="80" w:after="80"/>
            </w:pPr>
            <w:r>
              <w:t>Unique Alarmable Error Message (Code)</w:t>
            </w:r>
          </w:p>
        </w:tc>
        <w:tc>
          <w:tcPr>
            <w:tcW w:w="7609" w:type="dxa"/>
          </w:tcPr>
          <w:p w14:paraId="006BBE09" w14:textId="77777777" w:rsidR="00000000" w:rsidRDefault="001F0AD0">
            <w:pPr>
              <w:pStyle w:val="TableText"/>
              <w:spacing w:before="80" w:after="80"/>
            </w:pPr>
            <w:r>
              <w:t>An individual error message in the NPAC SMS that is only used by the NPAC for the individual Number Pooling requirement where the error message is listed.  Alarming of the error me</w:t>
            </w:r>
            <w:r>
              <w:t>ssage is configurable (i.e., it can either be turned ON or turned OFF).</w:t>
            </w:r>
          </w:p>
        </w:tc>
      </w:tr>
      <w:tr w:rsidR="00000000" w14:paraId="5C38C6E3" w14:textId="77777777">
        <w:tblPrEx>
          <w:tblCellMar>
            <w:top w:w="0" w:type="dxa"/>
            <w:bottom w:w="0" w:type="dxa"/>
          </w:tblCellMar>
        </w:tblPrEx>
        <w:tc>
          <w:tcPr>
            <w:tcW w:w="1859" w:type="dxa"/>
          </w:tcPr>
          <w:p w14:paraId="28514AE5" w14:textId="77777777" w:rsidR="00000000" w:rsidRDefault="001F0AD0">
            <w:pPr>
              <w:pStyle w:val="TableText"/>
              <w:spacing w:before="80" w:after="80"/>
            </w:pPr>
            <w:r>
              <w:t>Vacant Number</w:t>
            </w:r>
          </w:p>
        </w:tc>
        <w:tc>
          <w:tcPr>
            <w:tcW w:w="7609" w:type="dxa"/>
          </w:tcPr>
          <w:p w14:paraId="51B307A3" w14:textId="77777777" w:rsidR="00000000" w:rsidRDefault="001F0AD0">
            <w:pPr>
              <w:pStyle w:val="TableText"/>
              <w:spacing w:before="80" w:after="80"/>
            </w:pPr>
            <w:r>
              <w:t>A non-working number.</w:t>
            </w:r>
          </w:p>
        </w:tc>
      </w:tr>
      <w:tr w:rsidR="00000000" w14:paraId="658397A9" w14:textId="77777777">
        <w:tblPrEx>
          <w:tblCellMar>
            <w:top w:w="0" w:type="dxa"/>
            <w:bottom w:w="0" w:type="dxa"/>
          </w:tblCellMar>
        </w:tblPrEx>
        <w:tc>
          <w:tcPr>
            <w:tcW w:w="1859" w:type="dxa"/>
          </w:tcPr>
          <w:p w14:paraId="0932E808" w14:textId="77777777" w:rsidR="00000000" w:rsidRDefault="001F0AD0">
            <w:pPr>
              <w:pStyle w:val="TableText"/>
              <w:spacing w:before="80" w:after="80"/>
            </w:pPr>
            <w:r>
              <w:t>Vacant Number Treatment</w:t>
            </w:r>
          </w:p>
        </w:tc>
        <w:tc>
          <w:tcPr>
            <w:tcW w:w="7609" w:type="dxa"/>
          </w:tcPr>
          <w:p w14:paraId="00FC2E29" w14:textId="77777777" w:rsidR="00000000" w:rsidRDefault="001F0AD0">
            <w:pPr>
              <w:pStyle w:val="TableText"/>
              <w:spacing w:before="80" w:after="80"/>
            </w:pPr>
            <w:r>
              <w:t>A recorded announcement played to the calling party, when the NPA-NXX of the TN they have dialed is valid, but the 10-digi</w:t>
            </w:r>
            <w:r>
              <w:t>t TN is not a working number.</w:t>
            </w:r>
          </w:p>
        </w:tc>
      </w:tr>
      <w:tr w:rsidR="00000000" w14:paraId="7FF4E0CF" w14:textId="77777777">
        <w:tblPrEx>
          <w:tblCellMar>
            <w:top w:w="0" w:type="dxa"/>
            <w:bottom w:w="0" w:type="dxa"/>
          </w:tblCellMar>
        </w:tblPrEx>
        <w:tc>
          <w:tcPr>
            <w:tcW w:w="1859" w:type="dxa"/>
          </w:tcPr>
          <w:p w14:paraId="045E1427" w14:textId="77777777" w:rsidR="00000000" w:rsidRDefault="001F0AD0">
            <w:pPr>
              <w:pStyle w:val="TableText"/>
              <w:spacing w:before="80" w:after="80"/>
            </w:pPr>
            <w:r>
              <w:t>Version</w:t>
            </w:r>
          </w:p>
        </w:tc>
        <w:tc>
          <w:tcPr>
            <w:tcW w:w="7609" w:type="dxa"/>
          </w:tcPr>
          <w:p w14:paraId="2837CE5F" w14:textId="77777777" w:rsidR="00000000" w:rsidRDefault="001F0AD0">
            <w:pPr>
              <w:pStyle w:val="TableText"/>
              <w:spacing w:before="80" w:after="80"/>
            </w:pPr>
            <w:r>
              <w:t>Time-sensitive or status-sensitive instance of a subscription.</w:t>
            </w:r>
          </w:p>
        </w:tc>
      </w:tr>
      <w:tr w:rsidR="00000000" w14:paraId="38E1EA35" w14:textId="77777777">
        <w:tblPrEx>
          <w:tblCellMar>
            <w:top w:w="0" w:type="dxa"/>
            <w:bottom w:w="0" w:type="dxa"/>
          </w:tblCellMar>
        </w:tblPrEx>
        <w:tc>
          <w:tcPr>
            <w:tcW w:w="1859" w:type="dxa"/>
          </w:tcPr>
          <w:p w14:paraId="70615E48" w14:textId="77777777" w:rsidR="00000000" w:rsidRDefault="001F0AD0">
            <w:pPr>
              <w:pStyle w:val="TableText"/>
              <w:spacing w:before="80" w:after="80"/>
            </w:pPr>
            <w:r>
              <w:t>WSMSC</w:t>
            </w:r>
          </w:p>
        </w:tc>
        <w:tc>
          <w:tcPr>
            <w:tcW w:w="7609" w:type="dxa"/>
          </w:tcPr>
          <w:p w14:paraId="626ADE60" w14:textId="77777777" w:rsidR="00000000" w:rsidRDefault="001F0AD0">
            <w:pPr>
              <w:pStyle w:val="TableText"/>
              <w:spacing w:before="80" w:after="80"/>
            </w:pPr>
            <w:r>
              <w:t>Wireless Short Message Service Center</w:t>
            </w:r>
          </w:p>
        </w:tc>
      </w:tr>
    </w:tbl>
    <w:p w14:paraId="4DE2CB38" w14:textId="77777777" w:rsidR="00000000" w:rsidRDefault="001F0AD0"/>
    <w:p w14:paraId="109B06A1" w14:textId="77777777" w:rsidR="00000000" w:rsidRDefault="001F0AD0">
      <w:pPr>
        <w:pStyle w:val="BodyText"/>
      </w:pPr>
    </w:p>
    <w:p w14:paraId="2659F574" w14:textId="77777777" w:rsidR="00000000" w:rsidRDefault="001F0AD0"/>
    <w:p w14:paraId="642A27FF" w14:textId="77777777" w:rsidR="00000000" w:rsidRDefault="001F0AD0">
      <w:pPr>
        <w:sectPr w:rsidR="00000000">
          <w:headerReference w:type="default" r:id="rId60"/>
          <w:pgSz w:w="12240" w:h="15840" w:code="1"/>
          <w:pgMar w:top="1440" w:right="1440" w:bottom="1440" w:left="1440" w:header="720" w:footer="864" w:gutter="0"/>
          <w:pgNumType w:start="1" w:chapStyle="9"/>
          <w:cols w:space="720"/>
        </w:sectPr>
      </w:pPr>
    </w:p>
    <w:p w14:paraId="404D5F11" w14:textId="77777777" w:rsidR="00000000" w:rsidRDefault="001F0AD0">
      <w:pPr>
        <w:pStyle w:val="Heading9"/>
        <w:numPr>
          <w:numberingChange w:id="3199" w:author="Jean Anthony" w:date="2001-03-12T20:36:00Z" w:original="Appendix %1:3:3:."/>
        </w:numPr>
      </w:pPr>
      <w:bookmarkStart w:id="3200" w:name="_Ref377188926"/>
      <w:r>
        <w:tab/>
        <w:t>System Tunables</w:t>
      </w:r>
      <w:bookmarkEnd w:id="3200"/>
    </w:p>
    <w:p w14:paraId="7344EB8F" w14:textId="77777777" w:rsidR="00000000" w:rsidRDefault="001F0AD0">
      <w:pPr>
        <w:pStyle w:val="BodyText"/>
      </w:pPr>
      <w:r>
        <w:t>This appendix provides a comprehensive list of tunables identified throughout the FRS a</w:t>
      </w:r>
      <w:r>
        <w:t>nd their default values.</w:t>
      </w:r>
    </w:p>
    <w:tbl>
      <w:tblPr>
        <w:tblW w:w="0" w:type="auto"/>
        <w:jc w:val="center"/>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Look w:val="0000" w:firstRow="0" w:lastRow="0" w:firstColumn="0" w:lastColumn="0" w:noHBand="0" w:noVBand="0"/>
      </w:tblPr>
      <w:tblGrid>
        <w:gridCol w:w="2358"/>
        <w:gridCol w:w="900"/>
        <w:gridCol w:w="58"/>
        <w:gridCol w:w="32"/>
        <w:gridCol w:w="990"/>
        <w:gridCol w:w="90"/>
        <w:gridCol w:w="1354"/>
      </w:tblGrid>
      <w:tr w:rsidR="00000000" w14:paraId="4A4D854C" w14:textId="77777777">
        <w:tblPrEx>
          <w:tblCellMar>
            <w:top w:w="0" w:type="dxa"/>
            <w:bottom w:w="0" w:type="dxa"/>
          </w:tblCellMar>
        </w:tblPrEx>
        <w:trPr>
          <w:cantSplit/>
          <w:tblHeader/>
          <w:jc w:val="center"/>
        </w:trPr>
        <w:tc>
          <w:tcPr>
            <w:tcW w:w="5778" w:type="dxa"/>
            <w:gridSpan w:val="7"/>
            <w:shd w:val="solid" w:color="auto" w:fill="auto"/>
          </w:tcPr>
          <w:p w14:paraId="360DCBBB" w14:textId="77777777" w:rsidR="00000000" w:rsidRDefault="001F0AD0">
            <w:pPr>
              <w:pStyle w:val="TableText"/>
              <w:jc w:val="center"/>
            </w:pPr>
            <w:r>
              <w:rPr>
                <w:b/>
                <w:caps/>
                <w:sz w:val="24"/>
              </w:rPr>
              <w:t>Subscription Tunables</w:t>
            </w:r>
          </w:p>
        </w:tc>
      </w:tr>
      <w:tr w:rsidR="00000000" w14:paraId="30947E1F" w14:textId="77777777">
        <w:tblPrEx>
          <w:tblCellMar>
            <w:top w:w="0" w:type="dxa"/>
            <w:bottom w:w="0" w:type="dxa"/>
          </w:tblCellMar>
        </w:tblPrEx>
        <w:trPr>
          <w:cantSplit/>
          <w:tblHeader/>
          <w:jc w:val="center"/>
        </w:trPr>
        <w:tc>
          <w:tcPr>
            <w:tcW w:w="2358" w:type="dxa"/>
          </w:tcPr>
          <w:p w14:paraId="1AFF8F93" w14:textId="77777777" w:rsidR="00000000" w:rsidRDefault="001F0AD0">
            <w:pPr>
              <w:pStyle w:val="TableText"/>
              <w:jc w:val="center"/>
              <w:rPr>
                <w:b/>
              </w:rPr>
            </w:pPr>
            <w:r>
              <w:rPr>
                <w:b/>
              </w:rPr>
              <w:t>Tunable Name</w:t>
            </w:r>
          </w:p>
        </w:tc>
        <w:tc>
          <w:tcPr>
            <w:tcW w:w="896" w:type="dxa"/>
          </w:tcPr>
          <w:p w14:paraId="5933C182" w14:textId="77777777" w:rsidR="00000000" w:rsidRDefault="001F0AD0">
            <w:pPr>
              <w:pStyle w:val="TableText"/>
              <w:jc w:val="center"/>
              <w:rPr>
                <w:b/>
              </w:rPr>
            </w:pPr>
            <w:r>
              <w:rPr>
                <w:b/>
              </w:rPr>
              <w:t>Default Value</w:t>
            </w:r>
          </w:p>
        </w:tc>
        <w:tc>
          <w:tcPr>
            <w:tcW w:w="1170" w:type="dxa"/>
            <w:gridSpan w:val="4"/>
          </w:tcPr>
          <w:p w14:paraId="31938087" w14:textId="77777777" w:rsidR="00000000" w:rsidRDefault="001F0AD0">
            <w:pPr>
              <w:pStyle w:val="TableText"/>
              <w:jc w:val="center"/>
              <w:rPr>
                <w:b/>
              </w:rPr>
            </w:pPr>
            <w:r>
              <w:rPr>
                <w:b/>
              </w:rPr>
              <w:t>Units</w:t>
            </w:r>
          </w:p>
        </w:tc>
        <w:tc>
          <w:tcPr>
            <w:tcW w:w="1354" w:type="dxa"/>
          </w:tcPr>
          <w:p w14:paraId="02B68EE4" w14:textId="77777777" w:rsidR="00000000" w:rsidRDefault="001F0AD0">
            <w:pPr>
              <w:pStyle w:val="TableText"/>
              <w:jc w:val="center"/>
              <w:rPr>
                <w:b/>
              </w:rPr>
            </w:pPr>
            <w:r>
              <w:rPr>
                <w:b/>
              </w:rPr>
              <w:t>Valid Range</w:t>
            </w:r>
          </w:p>
        </w:tc>
      </w:tr>
      <w:tr w:rsidR="00000000" w14:paraId="38115449" w14:textId="77777777">
        <w:tblPrEx>
          <w:tblCellMar>
            <w:top w:w="0" w:type="dxa"/>
            <w:bottom w:w="0" w:type="dxa"/>
          </w:tblCellMar>
        </w:tblPrEx>
        <w:trPr>
          <w:cantSplit/>
          <w:jc w:val="center"/>
        </w:trPr>
        <w:tc>
          <w:tcPr>
            <w:tcW w:w="2358" w:type="dxa"/>
          </w:tcPr>
          <w:p w14:paraId="4BB73511" w14:textId="77777777" w:rsidR="00000000" w:rsidRDefault="001F0AD0">
            <w:pPr>
              <w:pStyle w:val="TableText"/>
            </w:pPr>
            <w:r>
              <w:rPr>
                <w:b/>
              </w:rPr>
              <w:t>Long Initial Concurrence Window</w:t>
            </w:r>
          </w:p>
        </w:tc>
        <w:tc>
          <w:tcPr>
            <w:tcW w:w="896" w:type="dxa"/>
          </w:tcPr>
          <w:p w14:paraId="4E7BBACC" w14:textId="77777777" w:rsidR="00000000" w:rsidRDefault="001F0AD0">
            <w:pPr>
              <w:pStyle w:val="TableText"/>
            </w:pPr>
            <w:r>
              <w:t>9</w:t>
            </w:r>
          </w:p>
        </w:tc>
        <w:tc>
          <w:tcPr>
            <w:tcW w:w="1170" w:type="dxa"/>
            <w:gridSpan w:val="4"/>
          </w:tcPr>
          <w:p w14:paraId="7BB9F3FB" w14:textId="77777777" w:rsidR="00000000" w:rsidRDefault="001F0AD0">
            <w:pPr>
              <w:pStyle w:val="TableText"/>
            </w:pPr>
            <w:r>
              <w:t>business hours</w:t>
            </w:r>
          </w:p>
        </w:tc>
        <w:tc>
          <w:tcPr>
            <w:tcW w:w="1354" w:type="dxa"/>
          </w:tcPr>
          <w:p w14:paraId="27D1D627" w14:textId="77777777" w:rsidR="00000000" w:rsidRDefault="001F0AD0">
            <w:pPr>
              <w:pStyle w:val="TableText"/>
            </w:pPr>
            <w:r>
              <w:t>1-72</w:t>
            </w:r>
          </w:p>
        </w:tc>
      </w:tr>
      <w:tr w:rsidR="00000000" w14:paraId="74EFECE5" w14:textId="77777777">
        <w:tblPrEx>
          <w:tblCellMar>
            <w:top w:w="0" w:type="dxa"/>
            <w:bottom w:w="0" w:type="dxa"/>
          </w:tblCellMar>
        </w:tblPrEx>
        <w:trPr>
          <w:cantSplit/>
          <w:jc w:val="center"/>
        </w:trPr>
        <w:tc>
          <w:tcPr>
            <w:tcW w:w="5778" w:type="dxa"/>
            <w:gridSpan w:val="7"/>
          </w:tcPr>
          <w:p w14:paraId="0BDB3E41" w14:textId="77777777" w:rsidR="00000000" w:rsidRDefault="001F0AD0">
            <w:pPr>
              <w:pStyle w:val="TableText"/>
            </w:pPr>
            <w:r>
              <w:t>The hours subsequent to the time the subscription version was initially created by which both Service Provi</w:t>
            </w:r>
            <w:r>
              <w:t>ders using long timers are expected to authorize transfer of service if this is an Inter-Service Provider port. (T1 timer)</w:t>
            </w:r>
          </w:p>
        </w:tc>
      </w:tr>
      <w:tr w:rsidR="00000000" w14:paraId="31DFAE6E" w14:textId="77777777">
        <w:tblPrEx>
          <w:tblCellMar>
            <w:top w:w="0" w:type="dxa"/>
            <w:bottom w:w="0" w:type="dxa"/>
          </w:tblCellMar>
        </w:tblPrEx>
        <w:trPr>
          <w:cantSplit/>
          <w:jc w:val="center"/>
        </w:trPr>
        <w:tc>
          <w:tcPr>
            <w:tcW w:w="2358" w:type="dxa"/>
          </w:tcPr>
          <w:p w14:paraId="3360109E" w14:textId="77777777" w:rsidR="00000000" w:rsidRDefault="001F0AD0">
            <w:pPr>
              <w:pStyle w:val="TableText"/>
            </w:pPr>
            <w:r>
              <w:rPr>
                <w:b/>
              </w:rPr>
              <w:t>Long Final Concurrence Window</w:t>
            </w:r>
          </w:p>
        </w:tc>
        <w:tc>
          <w:tcPr>
            <w:tcW w:w="900" w:type="dxa"/>
          </w:tcPr>
          <w:p w14:paraId="076A47F5" w14:textId="77777777" w:rsidR="00000000" w:rsidRDefault="001F0AD0">
            <w:pPr>
              <w:pStyle w:val="TableText"/>
            </w:pPr>
            <w:r>
              <w:t>9</w:t>
            </w:r>
          </w:p>
        </w:tc>
        <w:tc>
          <w:tcPr>
            <w:tcW w:w="1170" w:type="dxa"/>
            <w:gridSpan w:val="4"/>
          </w:tcPr>
          <w:p w14:paraId="13572B38" w14:textId="77777777" w:rsidR="00000000" w:rsidRDefault="001F0AD0">
            <w:pPr>
              <w:pStyle w:val="TableText"/>
            </w:pPr>
            <w:r>
              <w:t>business hours</w:t>
            </w:r>
          </w:p>
        </w:tc>
        <w:tc>
          <w:tcPr>
            <w:tcW w:w="1350" w:type="dxa"/>
          </w:tcPr>
          <w:p w14:paraId="1221B314" w14:textId="77777777" w:rsidR="00000000" w:rsidRDefault="001F0AD0">
            <w:pPr>
              <w:pStyle w:val="TableText"/>
            </w:pPr>
            <w:r>
              <w:t>1-72</w:t>
            </w:r>
          </w:p>
        </w:tc>
      </w:tr>
      <w:tr w:rsidR="00000000" w14:paraId="69D83390" w14:textId="77777777">
        <w:tblPrEx>
          <w:tblCellMar>
            <w:top w:w="0" w:type="dxa"/>
            <w:bottom w:w="0" w:type="dxa"/>
          </w:tblCellMar>
        </w:tblPrEx>
        <w:trPr>
          <w:cantSplit/>
          <w:jc w:val="center"/>
        </w:trPr>
        <w:tc>
          <w:tcPr>
            <w:tcW w:w="5778" w:type="dxa"/>
            <w:gridSpan w:val="7"/>
          </w:tcPr>
          <w:p w14:paraId="6D337339" w14:textId="77777777" w:rsidR="00000000" w:rsidRDefault="001F0AD0">
            <w:pPr>
              <w:pStyle w:val="TableText"/>
            </w:pPr>
            <w:r>
              <w:t>The number of hours after the concurrence request is sent by the NPAC SMS by wh</w:t>
            </w:r>
            <w:r>
              <w:t>ich time both Service Providers using long timers are expected to authorize transfer of subscription service for an Inter-Service Provider port. (T2 timer)</w:t>
            </w:r>
          </w:p>
        </w:tc>
      </w:tr>
      <w:tr w:rsidR="00000000" w14:paraId="0F9EBB58" w14:textId="77777777">
        <w:tblPrEx>
          <w:tblCellMar>
            <w:top w:w="0" w:type="dxa"/>
            <w:bottom w:w="0" w:type="dxa"/>
          </w:tblCellMar>
        </w:tblPrEx>
        <w:trPr>
          <w:cantSplit/>
          <w:jc w:val="center"/>
        </w:trPr>
        <w:tc>
          <w:tcPr>
            <w:tcW w:w="2358" w:type="dxa"/>
          </w:tcPr>
          <w:p w14:paraId="263EFDD8" w14:textId="77777777" w:rsidR="00000000" w:rsidRDefault="001F0AD0">
            <w:pPr>
              <w:pStyle w:val="TableText"/>
              <w:rPr>
                <w:b/>
              </w:rPr>
            </w:pPr>
            <w:r>
              <w:rPr>
                <w:b/>
              </w:rPr>
              <w:t>Short Initial Concurrence Window</w:t>
            </w:r>
          </w:p>
        </w:tc>
        <w:tc>
          <w:tcPr>
            <w:tcW w:w="990" w:type="dxa"/>
            <w:gridSpan w:val="3"/>
          </w:tcPr>
          <w:p w14:paraId="599D1BD6" w14:textId="77777777" w:rsidR="00000000" w:rsidRDefault="001F0AD0">
            <w:pPr>
              <w:pStyle w:val="TableText"/>
            </w:pPr>
            <w:r>
              <w:t>1</w:t>
            </w:r>
          </w:p>
        </w:tc>
        <w:tc>
          <w:tcPr>
            <w:tcW w:w="990" w:type="dxa"/>
          </w:tcPr>
          <w:p w14:paraId="7B41CECF" w14:textId="77777777" w:rsidR="00000000" w:rsidRDefault="001F0AD0">
            <w:pPr>
              <w:pStyle w:val="TableText"/>
            </w:pPr>
            <w:r>
              <w:t>business hours</w:t>
            </w:r>
          </w:p>
        </w:tc>
        <w:tc>
          <w:tcPr>
            <w:tcW w:w="1440" w:type="dxa"/>
            <w:gridSpan w:val="2"/>
          </w:tcPr>
          <w:p w14:paraId="26A7D4E2" w14:textId="77777777" w:rsidR="00000000" w:rsidRDefault="001F0AD0">
            <w:pPr>
              <w:pStyle w:val="TableText"/>
            </w:pPr>
            <w:r>
              <w:t>1-72</w:t>
            </w:r>
          </w:p>
        </w:tc>
      </w:tr>
      <w:tr w:rsidR="00000000" w14:paraId="45D2BAF9" w14:textId="77777777">
        <w:tblPrEx>
          <w:tblCellMar>
            <w:top w:w="0" w:type="dxa"/>
            <w:bottom w:w="0" w:type="dxa"/>
          </w:tblCellMar>
        </w:tblPrEx>
        <w:trPr>
          <w:cantSplit/>
          <w:jc w:val="center"/>
        </w:trPr>
        <w:tc>
          <w:tcPr>
            <w:tcW w:w="5778" w:type="dxa"/>
            <w:gridSpan w:val="7"/>
          </w:tcPr>
          <w:p w14:paraId="5785DF42" w14:textId="77777777" w:rsidR="00000000" w:rsidRDefault="001F0AD0">
            <w:pPr>
              <w:pStyle w:val="TableText"/>
            </w:pPr>
            <w:r>
              <w:t>The hours subsequent to the time the subscr</w:t>
            </w:r>
            <w:r>
              <w:t>iption version was initially created by which both Service Providers using short timers are expected to authorize transfer of service if this is an Inter-Service Provider port. (T1 timer)</w:t>
            </w:r>
          </w:p>
        </w:tc>
      </w:tr>
      <w:tr w:rsidR="00000000" w14:paraId="56F78FCA" w14:textId="77777777">
        <w:tblPrEx>
          <w:tblCellMar>
            <w:top w:w="0" w:type="dxa"/>
            <w:bottom w:w="0" w:type="dxa"/>
          </w:tblCellMar>
        </w:tblPrEx>
        <w:trPr>
          <w:cantSplit/>
          <w:jc w:val="center"/>
        </w:trPr>
        <w:tc>
          <w:tcPr>
            <w:tcW w:w="2358" w:type="dxa"/>
          </w:tcPr>
          <w:p w14:paraId="405BADAF" w14:textId="77777777" w:rsidR="00000000" w:rsidRDefault="001F0AD0">
            <w:pPr>
              <w:pStyle w:val="TableText"/>
              <w:rPr>
                <w:b/>
              </w:rPr>
            </w:pPr>
            <w:r>
              <w:rPr>
                <w:b/>
              </w:rPr>
              <w:t>Short Final Concurrence Window</w:t>
            </w:r>
          </w:p>
        </w:tc>
        <w:tc>
          <w:tcPr>
            <w:tcW w:w="990" w:type="dxa"/>
            <w:gridSpan w:val="3"/>
          </w:tcPr>
          <w:p w14:paraId="1822FA81" w14:textId="77777777" w:rsidR="00000000" w:rsidRDefault="001F0AD0">
            <w:pPr>
              <w:pStyle w:val="TableText"/>
            </w:pPr>
            <w:r>
              <w:t>1</w:t>
            </w:r>
          </w:p>
        </w:tc>
        <w:tc>
          <w:tcPr>
            <w:tcW w:w="990" w:type="dxa"/>
          </w:tcPr>
          <w:p w14:paraId="10F0D7DF" w14:textId="77777777" w:rsidR="00000000" w:rsidRDefault="001F0AD0">
            <w:pPr>
              <w:pStyle w:val="TableText"/>
            </w:pPr>
            <w:r>
              <w:t>business hours</w:t>
            </w:r>
          </w:p>
        </w:tc>
        <w:tc>
          <w:tcPr>
            <w:tcW w:w="1440" w:type="dxa"/>
            <w:gridSpan w:val="2"/>
          </w:tcPr>
          <w:p w14:paraId="0296318D" w14:textId="77777777" w:rsidR="00000000" w:rsidRDefault="001F0AD0">
            <w:pPr>
              <w:pStyle w:val="TableText"/>
            </w:pPr>
            <w:r>
              <w:t>1-72</w:t>
            </w:r>
          </w:p>
        </w:tc>
      </w:tr>
      <w:tr w:rsidR="00000000" w14:paraId="2073E48E" w14:textId="77777777">
        <w:tblPrEx>
          <w:tblCellMar>
            <w:top w:w="0" w:type="dxa"/>
            <w:bottom w:w="0" w:type="dxa"/>
          </w:tblCellMar>
        </w:tblPrEx>
        <w:trPr>
          <w:cantSplit/>
          <w:jc w:val="center"/>
        </w:trPr>
        <w:tc>
          <w:tcPr>
            <w:tcW w:w="5778" w:type="dxa"/>
            <w:gridSpan w:val="7"/>
          </w:tcPr>
          <w:p w14:paraId="7254209C" w14:textId="77777777" w:rsidR="00000000" w:rsidRDefault="001F0AD0">
            <w:pPr>
              <w:pStyle w:val="TableText"/>
            </w:pPr>
            <w:r>
              <w:t>The number of</w:t>
            </w:r>
            <w:r>
              <w:t xml:space="preserve"> hours after the concurrence request is sent by the NPAC SMS by which time both Service Providers using short timers are expected to authorize transfer of subscription service for an Inter-Service Provider port. (T2 timer)</w:t>
            </w:r>
          </w:p>
        </w:tc>
      </w:tr>
      <w:tr w:rsidR="00000000" w14:paraId="3147511E" w14:textId="77777777">
        <w:tblPrEx>
          <w:tblCellMar>
            <w:top w:w="0" w:type="dxa"/>
            <w:bottom w:w="0" w:type="dxa"/>
          </w:tblCellMar>
        </w:tblPrEx>
        <w:trPr>
          <w:cantSplit/>
          <w:jc w:val="center"/>
        </w:trPr>
        <w:tc>
          <w:tcPr>
            <w:tcW w:w="2358" w:type="dxa"/>
          </w:tcPr>
          <w:p w14:paraId="1913D402" w14:textId="77777777" w:rsidR="00000000" w:rsidRDefault="001F0AD0">
            <w:pPr>
              <w:pStyle w:val="TableText"/>
              <w:rPr>
                <w:b/>
              </w:rPr>
            </w:pPr>
            <w:r>
              <w:rPr>
                <w:b/>
              </w:rPr>
              <w:t>Conflict Expiration Window</w:t>
            </w:r>
          </w:p>
        </w:tc>
        <w:tc>
          <w:tcPr>
            <w:tcW w:w="958" w:type="dxa"/>
            <w:gridSpan w:val="2"/>
          </w:tcPr>
          <w:p w14:paraId="28B921F3" w14:textId="77777777" w:rsidR="00000000" w:rsidRDefault="001F0AD0">
            <w:pPr>
              <w:pStyle w:val="TableText"/>
            </w:pPr>
            <w:r>
              <w:t>30</w:t>
            </w:r>
          </w:p>
        </w:tc>
        <w:tc>
          <w:tcPr>
            <w:tcW w:w="1022" w:type="dxa"/>
            <w:gridSpan w:val="2"/>
          </w:tcPr>
          <w:p w14:paraId="61583D38" w14:textId="77777777" w:rsidR="00000000" w:rsidRDefault="001F0AD0">
            <w:pPr>
              <w:pStyle w:val="TableText"/>
            </w:pPr>
            <w:r>
              <w:t>ca</w:t>
            </w:r>
            <w:r>
              <w:t>lendar days</w:t>
            </w:r>
          </w:p>
        </w:tc>
        <w:tc>
          <w:tcPr>
            <w:tcW w:w="1440" w:type="dxa"/>
            <w:gridSpan w:val="2"/>
          </w:tcPr>
          <w:p w14:paraId="1131744C" w14:textId="77777777" w:rsidR="00000000" w:rsidRDefault="001F0AD0">
            <w:pPr>
              <w:pStyle w:val="TableText"/>
            </w:pPr>
            <w:r>
              <w:t>1-180</w:t>
            </w:r>
          </w:p>
        </w:tc>
      </w:tr>
      <w:tr w:rsidR="00000000" w14:paraId="45A8CB01" w14:textId="77777777">
        <w:tblPrEx>
          <w:tblCellMar>
            <w:top w:w="0" w:type="dxa"/>
            <w:bottom w:w="0" w:type="dxa"/>
          </w:tblCellMar>
        </w:tblPrEx>
        <w:trPr>
          <w:cantSplit/>
          <w:jc w:val="center"/>
        </w:trPr>
        <w:tc>
          <w:tcPr>
            <w:tcW w:w="5778" w:type="dxa"/>
            <w:gridSpan w:val="7"/>
          </w:tcPr>
          <w:p w14:paraId="17FFA6A5" w14:textId="77777777" w:rsidR="00000000" w:rsidRDefault="001F0AD0">
            <w:pPr>
              <w:pStyle w:val="TableText"/>
            </w:pPr>
            <w:r>
              <w:t>The length of time conflict subscriptions will remain in the conflict state before cancellation.</w:t>
            </w:r>
          </w:p>
        </w:tc>
      </w:tr>
      <w:tr w:rsidR="00000000" w14:paraId="134AD17F" w14:textId="77777777">
        <w:tblPrEx>
          <w:tblCellMar>
            <w:top w:w="0" w:type="dxa"/>
            <w:bottom w:w="0" w:type="dxa"/>
          </w:tblCellMar>
        </w:tblPrEx>
        <w:trPr>
          <w:cantSplit/>
          <w:jc w:val="center"/>
        </w:trPr>
        <w:tc>
          <w:tcPr>
            <w:tcW w:w="2358" w:type="dxa"/>
          </w:tcPr>
          <w:p w14:paraId="7780AEA4" w14:textId="77777777" w:rsidR="00000000" w:rsidRDefault="001F0AD0">
            <w:pPr>
              <w:pStyle w:val="TableText"/>
              <w:rPr>
                <w:b/>
              </w:rPr>
            </w:pPr>
            <w:r>
              <w:rPr>
                <w:b/>
              </w:rPr>
              <w:t>Maximum Subscription Query</w:t>
            </w:r>
          </w:p>
        </w:tc>
        <w:tc>
          <w:tcPr>
            <w:tcW w:w="900" w:type="dxa"/>
          </w:tcPr>
          <w:p w14:paraId="1EB8BC25" w14:textId="77777777" w:rsidR="00000000" w:rsidRDefault="001F0AD0">
            <w:pPr>
              <w:pStyle w:val="TableText"/>
            </w:pPr>
            <w:r>
              <w:t>50</w:t>
            </w:r>
          </w:p>
        </w:tc>
        <w:tc>
          <w:tcPr>
            <w:tcW w:w="1170" w:type="dxa"/>
            <w:gridSpan w:val="4"/>
          </w:tcPr>
          <w:p w14:paraId="3016A6F1" w14:textId="77777777" w:rsidR="00000000" w:rsidRDefault="001F0AD0">
            <w:pPr>
              <w:pStyle w:val="TableText"/>
            </w:pPr>
            <w:r>
              <w:t>records</w:t>
            </w:r>
          </w:p>
        </w:tc>
        <w:tc>
          <w:tcPr>
            <w:tcW w:w="1350" w:type="dxa"/>
          </w:tcPr>
          <w:p w14:paraId="700F3AAC" w14:textId="77777777" w:rsidR="00000000" w:rsidRDefault="001F0AD0">
            <w:pPr>
              <w:pStyle w:val="TableText"/>
            </w:pPr>
            <w:r>
              <w:t>10-150</w:t>
            </w:r>
          </w:p>
        </w:tc>
      </w:tr>
      <w:tr w:rsidR="00000000" w14:paraId="7E7DC96D" w14:textId="77777777">
        <w:tblPrEx>
          <w:tblCellMar>
            <w:top w:w="0" w:type="dxa"/>
            <w:bottom w:w="0" w:type="dxa"/>
          </w:tblCellMar>
        </w:tblPrEx>
        <w:trPr>
          <w:cantSplit/>
          <w:jc w:val="center"/>
        </w:trPr>
        <w:tc>
          <w:tcPr>
            <w:tcW w:w="5778" w:type="dxa"/>
            <w:gridSpan w:val="7"/>
          </w:tcPr>
          <w:p w14:paraId="3853B61A" w14:textId="77777777" w:rsidR="00000000" w:rsidRDefault="001F0AD0">
            <w:pPr>
              <w:pStyle w:val="TableText"/>
            </w:pPr>
            <w:r>
              <w:t>The maximum number of subscription versions returned by a query to the NPAC.</w:t>
            </w:r>
          </w:p>
        </w:tc>
      </w:tr>
      <w:tr w:rsidR="00000000" w14:paraId="68727B95" w14:textId="77777777">
        <w:tblPrEx>
          <w:tblCellMar>
            <w:top w:w="0" w:type="dxa"/>
            <w:bottom w:w="0" w:type="dxa"/>
          </w:tblCellMar>
        </w:tblPrEx>
        <w:trPr>
          <w:cantSplit/>
          <w:jc w:val="center"/>
        </w:trPr>
        <w:tc>
          <w:tcPr>
            <w:tcW w:w="2358" w:type="dxa"/>
          </w:tcPr>
          <w:p w14:paraId="3AA54D77" w14:textId="77777777" w:rsidR="00000000" w:rsidRDefault="001F0AD0">
            <w:pPr>
              <w:pStyle w:val="TableText"/>
              <w:rPr>
                <w:b/>
              </w:rPr>
            </w:pPr>
            <w:r>
              <w:rPr>
                <w:b/>
              </w:rPr>
              <w:t>Pending Subscri</w:t>
            </w:r>
            <w:r>
              <w:rPr>
                <w:b/>
              </w:rPr>
              <w:t>ption Retention</w:t>
            </w:r>
          </w:p>
        </w:tc>
        <w:tc>
          <w:tcPr>
            <w:tcW w:w="900" w:type="dxa"/>
          </w:tcPr>
          <w:p w14:paraId="7299933D" w14:textId="77777777" w:rsidR="00000000" w:rsidRDefault="001F0AD0">
            <w:pPr>
              <w:pStyle w:val="TableText"/>
            </w:pPr>
            <w:r>
              <w:t>90</w:t>
            </w:r>
          </w:p>
        </w:tc>
        <w:tc>
          <w:tcPr>
            <w:tcW w:w="1170" w:type="dxa"/>
            <w:gridSpan w:val="4"/>
          </w:tcPr>
          <w:p w14:paraId="08B2702B" w14:textId="77777777" w:rsidR="00000000" w:rsidRDefault="001F0AD0">
            <w:pPr>
              <w:pStyle w:val="TableText"/>
            </w:pPr>
            <w:r>
              <w:t>calendar days</w:t>
            </w:r>
          </w:p>
        </w:tc>
        <w:tc>
          <w:tcPr>
            <w:tcW w:w="1350" w:type="dxa"/>
          </w:tcPr>
          <w:p w14:paraId="4085CF67" w14:textId="77777777" w:rsidR="00000000" w:rsidRDefault="001F0AD0">
            <w:pPr>
              <w:pStyle w:val="TableText"/>
            </w:pPr>
            <w:r>
              <w:t>1-180</w:t>
            </w:r>
          </w:p>
        </w:tc>
      </w:tr>
      <w:tr w:rsidR="00000000" w14:paraId="7C391DAD" w14:textId="77777777">
        <w:tblPrEx>
          <w:tblCellMar>
            <w:top w:w="0" w:type="dxa"/>
            <w:bottom w:w="0" w:type="dxa"/>
          </w:tblCellMar>
        </w:tblPrEx>
        <w:trPr>
          <w:cantSplit/>
          <w:jc w:val="center"/>
        </w:trPr>
        <w:tc>
          <w:tcPr>
            <w:tcW w:w="5778" w:type="dxa"/>
            <w:gridSpan w:val="7"/>
          </w:tcPr>
          <w:p w14:paraId="0AFBE2D1" w14:textId="77777777" w:rsidR="00000000" w:rsidRDefault="001F0AD0">
            <w:pPr>
              <w:pStyle w:val="TableText"/>
            </w:pPr>
            <w:r>
              <w:t>The length of time pending subscriptions will remain in the pending state before cancellation.</w:t>
            </w:r>
          </w:p>
        </w:tc>
      </w:tr>
      <w:tr w:rsidR="00000000" w14:paraId="526BF8B7" w14:textId="77777777">
        <w:tblPrEx>
          <w:tblCellMar>
            <w:top w:w="0" w:type="dxa"/>
            <w:bottom w:w="0" w:type="dxa"/>
          </w:tblCellMar>
        </w:tblPrEx>
        <w:trPr>
          <w:cantSplit/>
          <w:jc w:val="center"/>
        </w:trPr>
        <w:tc>
          <w:tcPr>
            <w:tcW w:w="2358" w:type="dxa"/>
          </w:tcPr>
          <w:p w14:paraId="36346711" w14:textId="77777777" w:rsidR="00000000" w:rsidRDefault="001F0AD0">
            <w:pPr>
              <w:pStyle w:val="TableText"/>
              <w:rPr>
                <w:b/>
              </w:rPr>
            </w:pPr>
            <w:r>
              <w:rPr>
                <w:b/>
              </w:rPr>
              <w:t>Conflict Restriction Window</w:t>
            </w:r>
          </w:p>
        </w:tc>
        <w:tc>
          <w:tcPr>
            <w:tcW w:w="900" w:type="dxa"/>
          </w:tcPr>
          <w:p w14:paraId="1362BC56" w14:textId="77777777" w:rsidR="00000000" w:rsidRDefault="001F0AD0">
            <w:pPr>
              <w:pStyle w:val="TableText"/>
            </w:pPr>
            <w:r>
              <w:t>12:00</w:t>
            </w:r>
          </w:p>
        </w:tc>
        <w:tc>
          <w:tcPr>
            <w:tcW w:w="1170" w:type="dxa"/>
            <w:gridSpan w:val="4"/>
          </w:tcPr>
          <w:p w14:paraId="4DDFFBD2" w14:textId="77777777" w:rsidR="00000000" w:rsidRDefault="001F0AD0">
            <w:pPr>
              <w:pStyle w:val="TableText"/>
            </w:pPr>
            <w:r>
              <w:t>HH:MM</w:t>
            </w:r>
          </w:p>
        </w:tc>
        <w:tc>
          <w:tcPr>
            <w:tcW w:w="1346" w:type="dxa"/>
          </w:tcPr>
          <w:p w14:paraId="24CC7332" w14:textId="77777777" w:rsidR="00000000" w:rsidRDefault="001F0AD0">
            <w:pPr>
              <w:pStyle w:val="TableText"/>
            </w:pPr>
            <w:r>
              <w:t>00:00-24:00</w:t>
            </w:r>
          </w:p>
        </w:tc>
      </w:tr>
      <w:tr w:rsidR="00000000" w14:paraId="67CE4387" w14:textId="77777777">
        <w:tblPrEx>
          <w:tblCellMar>
            <w:top w:w="0" w:type="dxa"/>
            <w:bottom w:w="0" w:type="dxa"/>
          </w:tblCellMar>
        </w:tblPrEx>
        <w:trPr>
          <w:cantSplit/>
          <w:jc w:val="center"/>
        </w:trPr>
        <w:tc>
          <w:tcPr>
            <w:tcW w:w="5774" w:type="dxa"/>
            <w:gridSpan w:val="7"/>
          </w:tcPr>
          <w:p w14:paraId="13315D20" w14:textId="77777777" w:rsidR="00000000" w:rsidRDefault="001F0AD0">
            <w:pPr>
              <w:pStyle w:val="TableText"/>
            </w:pPr>
            <w:r>
              <w:t xml:space="preserve">The time on the business day prior to the New Service Provider due </w:t>
            </w:r>
            <w:r>
              <w:t xml:space="preserve">date that a Subscription version </w:t>
            </w:r>
            <w:r>
              <w:rPr>
                <w:b/>
              </w:rPr>
              <w:t>is no longer allowed to be set</w:t>
            </w:r>
            <w:r>
              <w:t xml:space="preserve"> to conflict by the Old Service Provider provided that the Create Subscription Version Final Concurrence Window (T2) timer has expired.  </w:t>
            </w:r>
            <w:r>
              <w:rPr>
                <w:b/>
              </w:rPr>
              <w:t>The Conflict Restriction Window does not apply for short</w:t>
            </w:r>
            <w:r>
              <w:rPr>
                <w:b/>
              </w:rPr>
              <w:t xml:space="preserve"> timers.</w:t>
            </w:r>
          </w:p>
        </w:tc>
      </w:tr>
      <w:tr w:rsidR="00000000" w14:paraId="4F95DBC8" w14:textId="77777777">
        <w:tblPrEx>
          <w:tblCellMar>
            <w:top w:w="0" w:type="dxa"/>
            <w:bottom w:w="0" w:type="dxa"/>
          </w:tblCellMar>
        </w:tblPrEx>
        <w:trPr>
          <w:cantSplit/>
          <w:jc w:val="center"/>
        </w:trPr>
        <w:tc>
          <w:tcPr>
            <w:tcW w:w="2358" w:type="dxa"/>
          </w:tcPr>
          <w:p w14:paraId="6F018701" w14:textId="77777777" w:rsidR="00000000" w:rsidRDefault="001F0AD0">
            <w:pPr>
              <w:pStyle w:val="TableText"/>
            </w:pPr>
            <w:r>
              <w:rPr>
                <w:b/>
              </w:rPr>
              <w:t>Long Conflict Resolution New Service Provider Restriction</w:t>
            </w:r>
          </w:p>
        </w:tc>
        <w:tc>
          <w:tcPr>
            <w:tcW w:w="900" w:type="dxa"/>
          </w:tcPr>
          <w:p w14:paraId="28A51FF6" w14:textId="77777777" w:rsidR="00000000" w:rsidRDefault="001F0AD0">
            <w:pPr>
              <w:pStyle w:val="TableText"/>
            </w:pPr>
            <w:r>
              <w:t>6</w:t>
            </w:r>
          </w:p>
        </w:tc>
        <w:tc>
          <w:tcPr>
            <w:tcW w:w="1170" w:type="dxa"/>
            <w:gridSpan w:val="4"/>
          </w:tcPr>
          <w:p w14:paraId="61C7D7BD" w14:textId="77777777" w:rsidR="00000000" w:rsidRDefault="001F0AD0">
            <w:pPr>
              <w:pStyle w:val="TableText"/>
            </w:pPr>
            <w:r>
              <w:t>business hours</w:t>
            </w:r>
          </w:p>
        </w:tc>
        <w:tc>
          <w:tcPr>
            <w:tcW w:w="1346" w:type="dxa"/>
          </w:tcPr>
          <w:p w14:paraId="4AAC506A" w14:textId="77777777" w:rsidR="00000000" w:rsidRDefault="001F0AD0">
            <w:pPr>
              <w:pStyle w:val="TableText"/>
            </w:pPr>
            <w:r>
              <w:t>1-72</w:t>
            </w:r>
          </w:p>
        </w:tc>
      </w:tr>
      <w:tr w:rsidR="00000000" w14:paraId="5A5FE93A" w14:textId="77777777">
        <w:tblPrEx>
          <w:tblCellMar>
            <w:top w:w="0" w:type="dxa"/>
            <w:bottom w:w="0" w:type="dxa"/>
          </w:tblCellMar>
        </w:tblPrEx>
        <w:trPr>
          <w:cantSplit/>
          <w:jc w:val="center"/>
        </w:trPr>
        <w:tc>
          <w:tcPr>
            <w:tcW w:w="5774" w:type="dxa"/>
            <w:gridSpan w:val="7"/>
          </w:tcPr>
          <w:p w14:paraId="431D695D" w14:textId="77777777" w:rsidR="00000000" w:rsidRDefault="001F0AD0">
            <w:pPr>
              <w:pStyle w:val="TableText"/>
            </w:pPr>
            <w:r>
              <w:t>The number of business hours after the subscription version is put into conflict that the NPAC SMS will prevent it from being removed from conflict by the new Servic</w:t>
            </w:r>
            <w:r>
              <w:t>e Provider using long timers.</w:t>
            </w:r>
          </w:p>
        </w:tc>
      </w:tr>
      <w:tr w:rsidR="00000000" w14:paraId="6F668DDD" w14:textId="77777777">
        <w:tblPrEx>
          <w:tblCellMar>
            <w:top w:w="0" w:type="dxa"/>
            <w:bottom w:w="0" w:type="dxa"/>
          </w:tblCellMar>
        </w:tblPrEx>
        <w:trPr>
          <w:cantSplit/>
          <w:jc w:val="center"/>
        </w:trPr>
        <w:tc>
          <w:tcPr>
            <w:tcW w:w="2358" w:type="dxa"/>
          </w:tcPr>
          <w:p w14:paraId="2C834B1C" w14:textId="77777777" w:rsidR="00000000" w:rsidRDefault="001F0AD0">
            <w:pPr>
              <w:pStyle w:val="TableText"/>
              <w:rPr>
                <w:b/>
              </w:rPr>
            </w:pPr>
            <w:r>
              <w:rPr>
                <w:b/>
              </w:rPr>
              <w:t>Short Conflict Resolution New Service Provider Restriction</w:t>
            </w:r>
          </w:p>
        </w:tc>
        <w:tc>
          <w:tcPr>
            <w:tcW w:w="900" w:type="dxa"/>
          </w:tcPr>
          <w:p w14:paraId="43E5405F" w14:textId="77777777" w:rsidR="00000000" w:rsidRDefault="001F0AD0">
            <w:pPr>
              <w:pStyle w:val="TableText"/>
            </w:pPr>
            <w:r>
              <w:t>6</w:t>
            </w:r>
          </w:p>
        </w:tc>
        <w:tc>
          <w:tcPr>
            <w:tcW w:w="1170" w:type="dxa"/>
            <w:gridSpan w:val="4"/>
          </w:tcPr>
          <w:p w14:paraId="4CE35620" w14:textId="77777777" w:rsidR="00000000" w:rsidRDefault="001F0AD0">
            <w:pPr>
              <w:pStyle w:val="TableText"/>
            </w:pPr>
            <w:r>
              <w:t>Business hours</w:t>
            </w:r>
          </w:p>
        </w:tc>
        <w:tc>
          <w:tcPr>
            <w:tcW w:w="1346" w:type="dxa"/>
          </w:tcPr>
          <w:p w14:paraId="486BECC1" w14:textId="77777777" w:rsidR="00000000" w:rsidRDefault="001F0AD0">
            <w:pPr>
              <w:pStyle w:val="TableText"/>
            </w:pPr>
            <w:r>
              <w:t>1-72</w:t>
            </w:r>
          </w:p>
        </w:tc>
      </w:tr>
      <w:tr w:rsidR="00000000" w14:paraId="32097E25" w14:textId="77777777">
        <w:tblPrEx>
          <w:tblCellMar>
            <w:top w:w="0" w:type="dxa"/>
            <w:bottom w:w="0" w:type="dxa"/>
          </w:tblCellMar>
        </w:tblPrEx>
        <w:trPr>
          <w:cantSplit/>
          <w:jc w:val="center"/>
        </w:trPr>
        <w:tc>
          <w:tcPr>
            <w:tcW w:w="5774" w:type="dxa"/>
            <w:gridSpan w:val="7"/>
          </w:tcPr>
          <w:p w14:paraId="4C5D4AC0" w14:textId="77777777" w:rsidR="00000000" w:rsidRDefault="001F0AD0">
            <w:pPr>
              <w:pStyle w:val="TableText"/>
            </w:pPr>
            <w:r>
              <w:t>The number of business hours after the subscription version is put into conflict that the NPAC SMS will prevent it from being removed from conf</w:t>
            </w:r>
            <w:r>
              <w:t>lict by the new Service Provider using short timers.</w:t>
            </w:r>
          </w:p>
        </w:tc>
      </w:tr>
      <w:tr w:rsidR="00000000" w14:paraId="149B8BD8" w14:textId="77777777">
        <w:tblPrEx>
          <w:tblCellMar>
            <w:top w:w="0" w:type="dxa"/>
            <w:bottom w:w="0" w:type="dxa"/>
          </w:tblCellMar>
        </w:tblPrEx>
        <w:trPr>
          <w:cantSplit/>
          <w:jc w:val="center"/>
        </w:trPr>
        <w:tc>
          <w:tcPr>
            <w:tcW w:w="2358" w:type="dxa"/>
          </w:tcPr>
          <w:p w14:paraId="3139157A" w14:textId="77777777" w:rsidR="00000000" w:rsidRDefault="001F0AD0">
            <w:pPr>
              <w:pStyle w:val="TableText"/>
              <w:rPr>
                <w:b/>
              </w:rPr>
            </w:pPr>
            <w:r>
              <w:rPr>
                <w:b/>
              </w:rPr>
              <w:t>Long Cancellation-Initial Concurrence Window</w:t>
            </w:r>
          </w:p>
        </w:tc>
        <w:tc>
          <w:tcPr>
            <w:tcW w:w="900" w:type="dxa"/>
          </w:tcPr>
          <w:p w14:paraId="75F9C075" w14:textId="77777777" w:rsidR="00000000" w:rsidRDefault="001F0AD0">
            <w:pPr>
              <w:pStyle w:val="TableText"/>
            </w:pPr>
            <w:r>
              <w:t>9</w:t>
            </w:r>
          </w:p>
        </w:tc>
        <w:tc>
          <w:tcPr>
            <w:tcW w:w="1170" w:type="dxa"/>
            <w:gridSpan w:val="4"/>
          </w:tcPr>
          <w:p w14:paraId="0959523A" w14:textId="77777777" w:rsidR="00000000" w:rsidRDefault="001F0AD0">
            <w:pPr>
              <w:pStyle w:val="TableText"/>
            </w:pPr>
            <w:r>
              <w:t>Business hours</w:t>
            </w:r>
          </w:p>
        </w:tc>
        <w:tc>
          <w:tcPr>
            <w:tcW w:w="1346" w:type="dxa"/>
          </w:tcPr>
          <w:p w14:paraId="42B42927" w14:textId="77777777" w:rsidR="00000000" w:rsidRDefault="001F0AD0">
            <w:pPr>
              <w:pStyle w:val="TableText"/>
            </w:pPr>
            <w:r>
              <w:t>1-72</w:t>
            </w:r>
          </w:p>
        </w:tc>
      </w:tr>
      <w:tr w:rsidR="00000000" w14:paraId="67FCF5BC" w14:textId="77777777">
        <w:tblPrEx>
          <w:tblCellMar>
            <w:top w:w="0" w:type="dxa"/>
            <w:bottom w:w="0" w:type="dxa"/>
          </w:tblCellMar>
        </w:tblPrEx>
        <w:trPr>
          <w:cantSplit/>
          <w:jc w:val="center"/>
        </w:trPr>
        <w:tc>
          <w:tcPr>
            <w:tcW w:w="5774" w:type="dxa"/>
            <w:gridSpan w:val="7"/>
          </w:tcPr>
          <w:p w14:paraId="2E50ACAB" w14:textId="77777777" w:rsidR="00000000" w:rsidRDefault="001F0AD0">
            <w:pPr>
              <w:pStyle w:val="TableText"/>
            </w:pPr>
            <w:r>
              <w:t>The numbers of hours after the version is set to cancel pending by which both Service Providers using long timers are expected to ackn</w:t>
            </w:r>
            <w:r>
              <w:t>owledge the pending cancellation.</w:t>
            </w:r>
          </w:p>
        </w:tc>
      </w:tr>
      <w:tr w:rsidR="00000000" w14:paraId="0DBA5CD0" w14:textId="77777777">
        <w:tblPrEx>
          <w:tblCellMar>
            <w:top w:w="0" w:type="dxa"/>
            <w:bottom w:w="0" w:type="dxa"/>
          </w:tblCellMar>
        </w:tblPrEx>
        <w:trPr>
          <w:cantSplit/>
          <w:jc w:val="center"/>
        </w:trPr>
        <w:tc>
          <w:tcPr>
            <w:tcW w:w="2358" w:type="dxa"/>
          </w:tcPr>
          <w:p w14:paraId="6E6C106D" w14:textId="77777777" w:rsidR="00000000" w:rsidRDefault="001F0AD0">
            <w:pPr>
              <w:pStyle w:val="TableText"/>
              <w:rPr>
                <w:b/>
              </w:rPr>
            </w:pPr>
            <w:r>
              <w:rPr>
                <w:b/>
              </w:rPr>
              <w:t>Short Cancellation-Initial Concurrence Window</w:t>
            </w:r>
          </w:p>
        </w:tc>
        <w:tc>
          <w:tcPr>
            <w:tcW w:w="900" w:type="dxa"/>
          </w:tcPr>
          <w:p w14:paraId="42BF0B5A" w14:textId="77777777" w:rsidR="00000000" w:rsidRDefault="001F0AD0">
            <w:pPr>
              <w:pStyle w:val="TableText"/>
            </w:pPr>
            <w:r>
              <w:t>9</w:t>
            </w:r>
          </w:p>
        </w:tc>
        <w:tc>
          <w:tcPr>
            <w:tcW w:w="1170" w:type="dxa"/>
            <w:gridSpan w:val="4"/>
          </w:tcPr>
          <w:p w14:paraId="362348F3" w14:textId="77777777" w:rsidR="00000000" w:rsidRDefault="001F0AD0">
            <w:pPr>
              <w:pStyle w:val="TableText"/>
            </w:pPr>
            <w:r>
              <w:t>Business hours</w:t>
            </w:r>
          </w:p>
        </w:tc>
        <w:tc>
          <w:tcPr>
            <w:tcW w:w="1351" w:type="dxa"/>
          </w:tcPr>
          <w:p w14:paraId="02B2502C" w14:textId="77777777" w:rsidR="00000000" w:rsidRDefault="001F0AD0">
            <w:pPr>
              <w:pStyle w:val="TableText"/>
            </w:pPr>
            <w:r>
              <w:t>1-72</w:t>
            </w:r>
          </w:p>
        </w:tc>
      </w:tr>
      <w:tr w:rsidR="00000000" w14:paraId="7EAA038E" w14:textId="77777777">
        <w:tblPrEx>
          <w:tblCellMar>
            <w:top w:w="0" w:type="dxa"/>
            <w:bottom w:w="0" w:type="dxa"/>
          </w:tblCellMar>
        </w:tblPrEx>
        <w:trPr>
          <w:cantSplit/>
          <w:jc w:val="center"/>
        </w:trPr>
        <w:tc>
          <w:tcPr>
            <w:tcW w:w="5774" w:type="dxa"/>
            <w:gridSpan w:val="7"/>
          </w:tcPr>
          <w:p w14:paraId="41874D37" w14:textId="77777777" w:rsidR="00000000" w:rsidRDefault="001F0AD0">
            <w:pPr>
              <w:pStyle w:val="TableText"/>
            </w:pPr>
            <w:r>
              <w:t>The numbers of hours after the version is set to cancel pending by which both Service Providers using short timers are expected to acknowledge the pendi</w:t>
            </w:r>
            <w:r>
              <w:t>ng cancellation.</w:t>
            </w:r>
          </w:p>
        </w:tc>
      </w:tr>
      <w:tr w:rsidR="00000000" w14:paraId="3A7BCD2F" w14:textId="77777777">
        <w:tblPrEx>
          <w:tblCellMar>
            <w:top w:w="0" w:type="dxa"/>
            <w:bottom w:w="0" w:type="dxa"/>
          </w:tblCellMar>
        </w:tblPrEx>
        <w:trPr>
          <w:cantSplit/>
          <w:jc w:val="center"/>
        </w:trPr>
        <w:tc>
          <w:tcPr>
            <w:tcW w:w="2358" w:type="dxa"/>
          </w:tcPr>
          <w:p w14:paraId="5B5750DA" w14:textId="77777777" w:rsidR="00000000" w:rsidRDefault="001F0AD0">
            <w:pPr>
              <w:pStyle w:val="TableText"/>
              <w:rPr>
                <w:b/>
              </w:rPr>
            </w:pPr>
            <w:r>
              <w:rPr>
                <w:b/>
              </w:rPr>
              <w:t>Long Cancellation-Final Concurrence Window</w:t>
            </w:r>
          </w:p>
        </w:tc>
        <w:tc>
          <w:tcPr>
            <w:tcW w:w="900" w:type="dxa"/>
          </w:tcPr>
          <w:p w14:paraId="3FC5952F" w14:textId="77777777" w:rsidR="00000000" w:rsidRDefault="001F0AD0">
            <w:pPr>
              <w:pStyle w:val="TableText"/>
            </w:pPr>
            <w:r>
              <w:t>9</w:t>
            </w:r>
          </w:p>
        </w:tc>
        <w:tc>
          <w:tcPr>
            <w:tcW w:w="1170" w:type="dxa"/>
            <w:gridSpan w:val="4"/>
          </w:tcPr>
          <w:p w14:paraId="19F90BAF" w14:textId="77777777" w:rsidR="00000000" w:rsidRDefault="001F0AD0">
            <w:pPr>
              <w:pStyle w:val="TableText"/>
            </w:pPr>
            <w:r>
              <w:t>business hours</w:t>
            </w:r>
          </w:p>
        </w:tc>
        <w:tc>
          <w:tcPr>
            <w:tcW w:w="1351" w:type="dxa"/>
          </w:tcPr>
          <w:p w14:paraId="024209BA" w14:textId="77777777" w:rsidR="00000000" w:rsidRDefault="001F0AD0">
            <w:pPr>
              <w:pStyle w:val="TableText"/>
            </w:pPr>
            <w:r>
              <w:t>1-72</w:t>
            </w:r>
          </w:p>
        </w:tc>
      </w:tr>
      <w:tr w:rsidR="00000000" w14:paraId="26A42728" w14:textId="77777777">
        <w:tblPrEx>
          <w:tblCellMar>
            <w:top w:w="0" w:type="dxa"/>
            <w:bottom w:w="0" w:type="dxa"/>
          </w:tblCellMar>
        </w:tblPrEx>
        <w:trPr>
          <w:cantSplit/>
          <w:jc w:val="center"/>
        </w:trPr>
        <w:tc>
          <w:tcPr>
            <w:tcW w:w="5774" w:type="dxa"/>
            <w:gridSpan w:val="7"/>
          </w:tcPr>
          <w:p w14:paraId="3A7B48C9" w14:textId="77777777" w:rsidR="00000000" w:rsidRDefault="001F0AD0">
            <w:pPr>
              <w:pStyle w:val="TableText"/>
            </w:pPr>
            <w:r>
              <w:t>The number of hours after the second cancel pending notification is sent by which both Service Providers using long timers are expected to acknowledge the pending cancellat</w:t>
            </w:r>
            <w:r>
              <w:t>ion.</w:t>
            </w:r>
          </w:p>
        </w:tc>
      </w:tr>
      <w:tr w:rsidR="00000000" w14:paraId="21F85D1E" w14:textId="77777777">
        <w:tblPrEx>
          <w:tblCellMar>
            <w:top w:w="0" w:type="dxa"/>
            <w:bottom w:w="0" w:type="dxa"/>
          </w:tblCellMar>
        </w:tblPrEx>
        <w:trPr>
          <w:cantSplit/>
          <w:jc w:val="center"/>
        </w:trPr>
        <w:tc>
          <w:tcPr>
            <w:tcW w:w="2358" w:type="dxa"/>
          </w:tcPr>
          <w:p w14:paraId="027EDEBC" w14:textId="77777777" w:rsidR="00000000" w:rsidRDefault="001F0AD0">
            <w:pPr>
              <w:pStyle w:val="TableText"/>
              <w:rPr>
                <w:b/>
              </w:rPr>
            </w:pPr>
            <w:r>
              <w:rPr>
                <w:b/>
              </w:rPr>
              <w:t>Short Cancellation-Final Concurrence Window</w:t>
            </w:r>
          </w:p>
        </w:tc>
        <w:tc>
          <w:tcPr>
            <w:tcW w:w="900" w:type="dxa"/>
          </w:tcPr>
          <w:p w14:paraId="5833846C" w14:textId="77777777" w:rsidR="00000000" w:rsidRDefault="001F0AD0">
            <w:pPr>
              <w:pStyle w:val="TableText"/>
            </w:pPr>
            <w:r>
              <w:t>9</w:t>
            </w:r>
          </w:p>
        </w:tc>
        <w:tc>
          <w:tcPr>
            <w:tcW w:w="1170" w:type="dxa"/>
            <w:gridSpan w:val="4"/>
          </w:tcPr>
          <w:p w14:paraId="4B6C10EE" w14:textId="77777777" w:rsidR="00000000" w:rsidRDefault="001F0AD0">
            <w:pPr>
              <w:pStyle w:val="TableText"/>
            </w:pPr>
            <w:r>
              <w:t>business hours</w:t>
            </w:r>
          </w:p>
        </w:tc>
        <w:tc>
          <w:tcPr>
            <w:tcW w:w="1351" w:type="dxa"/>
          </w:tcPr>
          <w:p w14:paraId="0BD2684F" w14:textId="77777777" w:rsidR="00000000" w:rsidRDefault="001F0AD0">
            <w:pPr>
              <w:pStyle w:val="TableText"/>
            </w:pPr>
            <w:r>
              <w:t>1-72</w:t>
            </w:r>
          </w:p>
        </w:tc>
      </w:tr>
      <w:tr w:rsidR="00000000" w14:paraId="6B33AF3E" w14:textId="77777777">
        <w:tblPrEx>
          <w:tblCellMar>
            <w:top w:w="0" w:type="dxa"/>
            <w:bottom w:w="0" w:type="dxa"/>
          </w:tblCellMar>
        </w:tblPrEx>
        <w:trPr>
          <w:cantSplit/>
          <w:jc w:val="center"/>
        </w:trPr>
        <w:tc>
          <w:tcPr>
            <w:tcW w:w="5774" w:type="dxa"/>
            <w:gridSpan w:val="7"/>
          </w:tcPr>
          <w:p w14:paraId="50190723" w14:textId="77777777" w:rsidR="00000000" w:rsidRDefault="001F0AD0">
            <w:pPr>
              <w:pStyle w:val="TableText"/>
            </w:pPr>
            <w:r>
              <w:t>The number of hours after the second cancel pending notification is sent by which both Service Providers using short timers are expected to acknowledge the pending cancellation.</w:t>
            </w:r>
          </w:p>
        </w:tc>
      </w:tr>
      <w:tr w:rsidR="00000000" w14:paraId="65B40D46" w14:textId="77777777">
        <w:tblPrEx>
          <w:tblCellMar>
            <w:top w:w="0" w:type="dxa"/>
            <w:bottom w:w="0" w:type="dxa"/>
          </w:tblCellMar>
        </w:tblPrEx>
        <w:trPr>
          <w:cantSplit/>
          <w:jc w:val="center"/>
        </w:trPr>
        <w:tc>
          <w:tcPr>
            <w:tcW w:w="2358" w:type="dxa"/>
          </w:tcPr>
          <w:p w14:paraId="38D6BC15" w14:textId="77777777" w:rsidR="00000000" w:rsidRDefault="001F0AD0">
            <w:pPr>
              <w:pStyle w:val="TableText"/>
              <w:rPr>
                <w:b/>
              </w:rPr>
            </w:pPr>
            <w:r>
              <w:rPr>
                <w:b/>
              </w:rPr>
              <w:t xml:space="preserve">Old </w:t>
            </w:r>
            <w:r>
              <w:rPr>
                <w:b/>
              </w:rPr>
              <w:t>Subscription Retention</w:t>
            </w:r>
          </w:p>
        </w:tc>
        <w:tc>
          <w:tcPr>
            <w:tcW w:w="900" w:type="dxa"/>
          </w:tcPr>
          <w:p w14:paraId="20FA5476" w14:textId="77777777" w:rsidR="00000000" w:rsidRDefault="001F0AD0">
            <w:pPr>
              <w:pStyle w:val="TableText"/>
            </w:pPr>
            <w:r>
              <w:t>18</w:t>
            </w:r>
          </w:p>
        </w:tc>
        <w:tc>
          <w:tcPr>
            <w:tcW w:w="1170" w:type="dxa"/>
            <w:gridSpan w:val="4"/>
          </w:tcPr>
          <w:p w14:paraId="3E86FCBF" w14:textId="77777777" w:rsidR="00000000" w:rsidRDefault="001F0AD0">
            <w:pPr>
              <w:pStyle w:val="TableText"/>
            </w:pPr>
            <w:r>
              <w:t>calendar months</w:t>
            </w:r>
          </w:p>
        </w:tc>
        <w:tc>
          <w:tcPr>
            <w:tcW w:w="1351" w:type="dxa"/>
          </w:tcPr>
          <w:p w14:paraId="5B9B08F9" w14:textId="77777777" w:rsidR="00000000" w:rsidRDefault="001F0AD0">
            <w:pPr>
              <w:pStyle w:val="TableText"/>
            </w:pPr>
            <w:r>
              <w:t>1-36</w:t>
            </w:r>
          </w:p>
        </w:tc>
      </w:tr>
      <w:tr w:rsidR="00000000" w14:paraId="67FF4FDF" w14:textId="77777777">
        <w:tblPrEx>
          <w:tblCellMar>
            <w:top w:w="0" w:type="dxa"/>
            <w:bottom w:w="0" w:type="dxa"/>
          </w:tblCellMar>
        </w:tblPrEx>
        <w:trPr>
          <w:cantSplit/>
          <w:jc w:val="center"/>
        </w:trPr>
        <w:tc>
          <w:tcPr>
            <w:tcW w:w="5774" w:type="dxa"/>
            <w:gridSpan w:val="7"/>
          </w:tcPr>
          <w:p w14:paraId="476E27F2" w14:textId="77777777" w:rsidR="00000000" w:rsidRDefault="001F0AD0">
            <w:pPr>
              <w:pStyle w:val="TableText"/>
            </w:pPr>
            <w:r>
              <w:t>The length of time old subscriptions will be retained.</w:t>
            </w:r>
          </w:p>
        </w:tc>
      </w:tr>
      <w:tr w:rsidR="00000000" w14:paraId="7043BFA9" w14:textId="77777777">
        <w:tblPrEx>
          <w:tblCellMar>
            <w:top w:w="0" w:type="dxa"/>
            <w:bottom w:w="0" w:type="dxa"/>
          </w:tblCellMar>
        </w:tblPrEx>
        <w:trPr>
          <w:cantSplit/>
          <w:jc w:val="center"/>
        </w:trPr>
        <w:tc>
          <w:tcPr>
            <w:tcW w:w="2358" w:type="dxa"/>
          </w:tcPr>
          <w:p w14:paraId="48A7F980" w14:textId="77777777" w:rsidR="00000000" w:rsidRDefault="001F0AD0">
            <w:pPr>
              <w:pStyle w:val="TableText"/>
              <w:rPr>
                <w:b/>
              </w:rPr>
            </w:pPr>
            <w:r>
              <w:rPr>
                <w:b/>
              </w:rPr>
              <w:t>Cancel-Pending Subscription Retention</w:t>
            </w:r>
          </w:p>
        </w:tc>
        <w:tc>
          <w:tcPr>
            <w:tcW w:w="900" w:type="dxa"/>
          </w:tcPr>
          <w:p w14:paraId="6F1B7505" w14:textId="77777777" w:rsidR="00000000" w:rsidRDefault="001F0AD0">
            <w:pPr>
              <w:pStyle w:val="TableText"/>
            </w:pPr>
            <w:r>
              <w:t>90</w:t>
            </w:r>
          </w:p>
        </w:tc>
        <w:tc>
          <w:tcPr>
            <w:tcW w:w="1170" w:type="dxa"/>
            <w:gridSpan w:val="4"/>
          </w:tcPr>
          <w:p w14:paraId="0B6532A3" w14:textId="77777777" w:rsidR="00000000" w:rsidRDefault="001F0AD0">
            <w:pPr>
              <w:pStyle w:val="TableText"/>
            </w:pPr>
            <w:r>
              <w:t>calendar days</w:t>
            </w:r>
          </w:p>
        </w:tc>
        <w:tc>
          <w:tcPr>
            <w:tcW w:w="1351" w:type="dxa"/>
          </w:tcPr>
          <w:p w14:paraId="44544765" w14:textId="77777777" w:rsidR="00000000" w:rsidRDefault="001F0AD0">
            <w:pPr>
              <w:pStyle w:val="TableText"/>
            </w:pPr>
            <w:r>
              <w:t>1-360</w:t>
            </w:r>
          </w:p>
        </w:tc>
      </w:tr>
      <w:tr w:rsidR="00000000" w14:paraId="50F23036" w14:textId="77777777">
        <w:tblPrEx>
          <w:tblCellMar>
            <w:top w:w="0" w:type="dxa"/>
            <w:bottom w:w="0" w:type="dxa"/>
          </w:tblCellMar>
        </w:tblPrEx>
        <w:trPr>
          <w:cantSplit/>
          <w:jc w:val="center"/>
        </w:trPr>
        <w:tc>
          <w:tcPr>
            <w:tcW w:w="5774" w:type="dxa"/>
            <w:gridSpan w:val="7"/>
          </w:tcPr>
          <w:p w14:paraId="721CABA8" w14:textId="77777777" w:rsidR="00000000" w:rsidRDefault="001F0AD0">
            <w:pPr>
              <w:pStyle w:val="TableText"/>
            </w:pPr>
            <w:r>
              <w:t>The length of time canceled subscriptions, with last status of pending, will be retained.</w:t>
            </w:r>
          </w:p>
        </w:tc>
      </w:tr>
      <w:tr w:rsidR="00000000" w14:paraId="0BABB111" w14:textId="77777777">
        <w:tblPrEx>
          <w:tblCellMar>
            <w:top w:w="0" w:type="dxa"/>
            <w:bottom w:w="0" w:type="dxa"/>
          </w:tblCellMar>
        </w:tblPrEx>
        <w:trPr>
          <w:cantSplit/>
          <w:jc w:val="center"/>
        </w:trPr>
        <w:tc>
          <w:tcPr>
            <w:tcW w:w="2358" w:type="dxa"/>
          </w:tcPr>
          <w:p w14:paraId="76305BE9" w14:textId="77777777" w:rsidR="00000000" w:rsidRDefault="001F0AD0">
            <w:pPr>
              <w:pStyle w:val="TableText"/>
              <w:rPr>
                <w:b/>
              </w:rPr>
            </w:pPr>
            <w:r>
              <w:rPr>
                <w:b/>
              </w:rPr>
              <w:t>Cancel-Conflict Subscription Retention</w:t>
            </w:r>
          </w:p>
        </w:tc>
        <w:tc>
          <w:tcPr>
            <w:tcW w:w="900" w:type="dxa"/>
          </w:tcPr>
          <w:p w14:paraId="3842E0BF" w14:textId="77777777" w:rsidR="00000000" w:rsidRDefault="001F0AD0">
            <w:pPr>
              <w:pStyle w:val="TableText"/>
            </w:pPr>
            <w:r>
              <w:t>30</w:t>
            </w:r>
          </w:p>
        </w:tc>
        <w:tc>
          <w:tcPr>
            <w:tcW w:w="1170" w:type="dxa"/>
            <w:gridSpan w:val="4"/>
          </w:tcPr>
          <w:p w14:paraId="78B4D6D3" w14:textId="77777777" w:rsidR="00000000" w:rsidRDefault="001F0AD0">
            <w:pPr>
              <w:pStyle w:val="TableText"/>
            </w:pPr>
            <w:r>
              <w:t>calendar days</w:t>
            </w:r>
          </w:p>
        </w:tc>
        <w:tc>
          <w:tcPr>
            <w:tcW w:w="1351" w:type="dxa"/>
          </w:tcPr>
          <w:p w14:paraId="4CA25BE1" w14:textId="77777777" w:rsidR="00000000" w:rsidRDefault="001F0AD0">
            <w:pPr>
              <w:pStyle w:val="TableText"/>
            </w:pPr>
            <w:r>
              <w:t>1-360</w:t>
            </w:r>
          </w:p>
        </w:tc>
      </w:tr>
      <w:tr w:rsidR="00000000" w14:paraId="2C11E506" w14:textId="77777777">
        <w:tblPrEx>
          <w:tblCellMar>
            <w:top w:w="0" w:type="dxa"/>
            <w:bottom w:w="0" w:type="dxa"/>
          </w:tblCellMar>
        </w:tblPrEx>
        <w:trPr>
          <w:cantSplit/>
          <w:jc w:val="center"/>
        </w:trPr>
        <w:tc>
          <w:tcPr>
            <w:tcW w:w="5774" w:type="dxa"/>
            <w:gridSpan w:val="7"/>
          </w:tcPr>
          <w:p w14:paraId="54B482FC" w14:textId="77777777" w:rsidR="00000000" w:rsidRDefault="001F0AD0">
            <w:pPr>
              <w:pStyle w:val="TableText"/>
            </w:pPr>
            <w:r>
              <w:t>The length of time canceled subscriptions, with last status of conflict, will be retained.</w:t>
            </w:r>
          </w:p>
        </w:tc>
      </w:tr>
      <w:tr w:rsidR="00000000" w14:paraId="450AA0A1" w14:textId="77777777">
        <w:tblPrEx>
          <w:tblCellMar>
            <w:top w:w="0" w:type="dxa"/>
            <w:bottom w:w="0" w:type="dxa"/>
          </w:tblCellMar>
        </w:tblPrEx>
        <w:trPr>
          <w:cantSplit/>
          <w:jc w:val="center"/>
        </w:trPr>
        <w:tc>
          <w:tcPr>
            <w:tcW w:w="2358" w:type="dxa"/>
          </w:tcPr>
          <w:p w14:paraId="458BEB19" w14:textId="77777777" w:rsidR="00000000" w:rsidRDefault="001F0AD0">
            <w:pPr>
              <w:pStyle w:val="TableText"/>
              <w:rPr>
                <w:b/>
              </w:rPr>
            </w:pPr>
            <w:r>
              <w:rPr>
                <w:b/>
              </w:rPr>
              <w:t>Short Business Day Duration</w:t>
            </w:r>
          </w:p>
        </w:tc>
        <w:tc>
          <w:tcPr>
            <w:tcW w:w="900" w:type="dxa"/>
          </w:tcPr>
          <w:p w14:paraId="23C708B5" w14:textId="77777777" w:rsidR="00000000" w:rsidRDefault="001F0AD0">
            <w:pPr>
              <w:pStyle w:val="TableText"/>
            </w:pPr>
            <w:r>
              <w:t>12</w:t>
            </w:r>
          </w:p>
        </w:tc>
        <w:tc>
          <w:tcPr>
            <w:tcW w:w="1170" w:type="dxa"/>
            <w:gridSpan w:val="4"/>
          </w:tcPr>
          <w:p w14:paraId="25A5CD70" w14:textId="77777777" w:rsidR="00000000" w:rsidRDefault="001F0AD0">
            <w:pPr>
              <w:pStyle w:val="TableText"/>
            </w:pPr>
            <w:r>
              <w:t>calendar hours</w:t>
            </w:r>
          </w:p>
        </w:tc>
        <w:tc>
          <w:tcPr>
            <w:tcW w:w="1346" w:type="dxa"/>
          </w:tcPr>
          <w:p w14:paraId="64C718AD" w14:textId="77777777" w:rsidR="00000000" w:rsidRDefault="001F0AD0">
            <w:pPr>
              <w:pStyle w:val="TableText"/>
            </w:pPr>
            <w:r>
              <w:t>1-24</w:t>
            </w:r>
          </w:p>
        </w:tc>
      </w:tr>
      <w:tr w:rsidR="00000000" w14:paraId="62835588" w14:textId="77777777">
        <w:tblPrEx>
          <w:tblCellMar>
            <w:top w:w="0" w:type="dxa"/>
            <w:bottom w:w="0" w:type="dxa"/>
          </w:tblCellMar>
        </w:tblPrEx>
        <w:trPr>
          <w:cantSplit/>
          <w:jc w:val="center"/>
        </w:trPr>
        <w:tc>
          <w:tcPr>
            <w:tcW w:w="5774" w:type="dxa"/>
            <w:gridSpan w:val="7"/>
          </w:tcPr>
          <w:p w14:paraId="43C11D06" w14:textId="77777777" w:rsidR="00000000" w:rsidRDefault="001F0AD0">
            <w:pPr>
              <w:pStyle w:val="TableText"/>
            </w:pPr>
            <w:r>
              <w:t>The number of hours from the tunable business da</w:t>
            </w:r>
            <w:r>
              <w:t>y start time for short business days.</w:t>
            </w:r>
          </w:p>
        </w:tc>
      </w:tr>
      <w:tr w:rsidR="00000000" w14:paraId="1BA1E003" w14:textId="77777777">
        <w:tblPrEx>
          <w:tblCellMar>
            <w:top w:w="0" w:type="dxa"/>
            <w:bottom w:w="0" w:type="dxa"/>
          </w:tblCellMar>
        </w:tblPrEx>
        <w:trPr>
          <w:cantSplit/>
          <w:jc w:val="center"/>
        </w:trPr>
        <w:tc>
          <w:tcPr>
            <w:tcW w:w="2358" w:type="dxa"/>
          </w:tcPr>
          <w:p w14:paraId="637520E4" w14:textId="77777777" w:rsidR="00000000" w:rsidRDefault="001F0AD0">
            <w:pPr>
              <w:pStyle w:val="TableText"/>
              <w:rPr>
                <w:b/>
              </w:rPr>
            </w:pPr>
            <w:r>
              <w:rPr>
                <w:b/>
              </w:rPr>
              <w:t>Long Business Day Duration</w:t>
            </w:r>
          </w:p>
        </w:tc>
        <w:tc>
          <w:tcPr>
            <w:tcW w:w="900" w:type="dxa"/>
          </w:tcPr>
          <w:p w14:paraId="1F7BA68B" w14:textId="77777777" w:rsidR="00000000" w:rsidRDefault="001F0AD0">
            <w:pPr>
              <w:pStyle w:val="TableText"/>
            </w:pPr>
            <w:r>
              <w:t>12</w:t>
            </w:r>
          </w:p>
        </w:tc>
        <w:tc>
          <w:tcPr>
            <w:tcW w:w="1170" w:type="dxa"/>
            <w:gridSpan w:val="4"/>
          </w:tcPr>
          <w:p w14:paraId="65B0E28F" w14:textId="77777777" w:rsidR="00000000" w:rsidRDefault="001F0AD0">
            <w:pPr>
              <w:pStyle w:val="TableText"/>
            </w:pPr>
            <w:r>
              <w:t>calendar hours</w:t>
            </w:r>
          </w:p>
        </w:tc>
        <w:tc>
          <w:tcPr>
            <w:tcW w:w="1346" w:type="dxa"/>
          </w:tcPr>
          <w:p w14:paraId="4DF06D67" w14:textId="77777777" w:rsidR="00000000" w:rsidRDefault="001F0AD0">
            <w:pPr>
              <w:pStyle w:val="TableText"/>
            </w:pPr>
            <w:r>
              <w:t>1-24</w:t>
            </w:r>
          </w:p>
        </w:tc>
      </w:tr>
      <w:tr w:rsidR="00000000" w14:paraId="38F783FA" w14:textId="77777777">
        <w:tblPrEx>
          <w:tblCellMar>
            <w:top w:w="0" w:type="dxa"/>
            <w:bottom w:w="0" w:type="dxa"/>
          </w:tblCellMar>
        </w:tblPrEx>
        <w:trPr>
          <w:cantSplit/>
          <w:jc w:val="center"/>
        </w:trPr>
        <w:tc>
          <w:tcPr>
            <w:tcW w:w="5774" w:type="dxa"/>
            <w:gridSpan w:val="7"/>
          </w:tcPr>
          <w:p w14:paraId="2C1B9388" w14:textId="77777777" w:rsidR="00000000" w:rsidRDefault="001F0AD0">
            <w:r>
              <w:t>The number of hours from the tunable business day start time for long business days.</w:t>
            </w:r>
          </w:p>
        </w:tc>
      </w:tr>
      <w:tr w:rsidR="00000000" w14:paraId="7A33D720" w14:textId="77777777">
        <w:tblPrEx>
          <w:tblCellMar>
            <w:top w:w="0" w:type="dxa"/>
            <w:bottom w:w="0" w:type="dxa"/>
          </w:tblCellMar>
        </w:tblPrEx>
        <w:trPr>
          <w:cantSplit/>
          <w:jc w:val="center"/>
        </w:trPr>
        <w:tc>
          <w:tcPr>
            <w:tcW w:w="2358" w:type="dxa"/>
          </w:tcPr>
          <w:p w14:paraId="0A8ED0CF" w14:textId="77777777" w:rsidR="00000000" w:rsidRDefault="001F0AD0">
            <w:pPr>
              <w:pStyle w:val="TableText"/>
              <w:rPr>
                <w:b/>
              </w:rPr>
            </w:pPr>
            <w:r>
              <w:rPr>
                <w:b/>
              </w:rPr>
              <w:t>Short Business Day Start Time</w:t>
            </w:r>
          </w:p>
        </w:tc>
        <w:tc>
          <w:tcPr>
            <w:tcW w:w="900" w:type="dxa"/>
          </w:tcPr>
          <w:p w14:paraId="23ED5783" w14:textId="77777777" w:rsidR="00000000" w:rsidRDefault="001F0AD0">
            <w:pPr>
              <w:pStyle w:val="TableText"/>
            </w:pPr>
            <w:r>
              <w:t>TBD</w:t>
            </w:r>
          </w:p>
        </w:tc>
        <w:tc>
          <w:tcPr>
            <w:tcW w:w="1170" w:type="dxa"/>
            <w:gridSpan w:val="4"/>
          </w:tcPr>
          <w:p w14:paraId="63430CE9" w14:textId="77777777" w:rsidR="00000000" w:rsidRDefault="001F0AD0">
            <w:pPr>
              <w:pStyle w:val="TableText"/>
            </w:pPr>
            <w:r>
              <w:t>hh:mm</w:t>
            </w:r>
          </w:p>
        </w:tc>
        <w:tc>
          <w:tcPr>
            <w:tcW w:w="1346" w:type="dxa"/>
          </w:tcPr>
          <w:p w14:paraId="1E533C0F" w14:textId="77777777" w:rsidR="00000000" w:rsidRDefault="001F0AD0">
            <w:pPr>
              <w:pStyle w:val="TableText"/>
            </w:pPr>
            <w:r>
              <w:t>00:00 - 24:00</w:t>
            </w:r>
          </w:p>
        </w:tc>
      </w:tr>
      <w:tr w:rsidR="00000000" w14:paraId="331508B7" w14:textId="77777777">
        <w:tblPrEx>
          <w:tblCellMar>
            <w:top w:w="0" w:type="dxa"/>
            <w:bottom w:w="0" w:type="dxa"/>
          </w:tblCellMar>
        </w:tblPrEx>
        <w:trPr>
          <w:cantSplit/>
          <w:jc w:val="center"/>
        </w:trPr>
        <w:tc>
          <w:tcPr>
            <w:tcW w:w="5774" w:type="dxa"/>
            <w:gridSpan w:val="7"/>
          </w:tcPr>
          <w:p w14:paraId="31D0D200" w14:textId="77777777" w:rsidR="00000000" w:rsidRDefault="001F0AD0">
            <w:r>
              <w:t xml:space="preserve">Parameter tunable to the </w:t>
            </w:r>
            <w:r>
              <w:t xml:space="preserve">value specified by the contracting region for short business days.  </w:t>
            </w:r>
          </w:p>
        </w:tc>
      </w:tr>
      <w:tr w:rsidR="00000000" w14:paraId="40C76AEB" w14:textId="77777777">
        <w:tblPrEx>
          <w:tblCellMar>
            <w:top w:w="0" w:type="dxa"/>
            <w:bottom w:w="0" w:type="dxa"/>
          </w:tblCellMar>
        </w:tblPrEx>
        <w:trPr>
          <w:cantSplit/>
          <w:jc w:val="center"/>
        </w:trPr>
        <w:tc>
          <w:tcPr>
            <w:tcW w:w="2358" w:type="dxa"/>
          </w:tcPr>
          <w:p w14:paraId="48FC2F98" w14:textId="77777777" w:rsidR="00000000" w:rsidRDefault="001F0AD0">
            <w:pPr>
              <w:pStyle w:val="TableText"/>
              <w:rPr>
                <w:b/>
              </w:rPr>
            </w:pPr>
            <w:r>
              <w:rPr>
                <w:b/>
              </w:rPr>
              <w:t>Long Business Day Start Time</w:t>
            </w:r>
          </w:p>
        </w:tc>
        <w:tc>
          <w:tcPr>
            <w:tcW w:w="900" w:type="dxa"/>
          </w:tcPr>
          <w:p w14:paraId="0DBAAF44" w14:textId="77777777" w:rsidR="00000000" w:rsidRDefault="001F0AD0">
            <w:pPr>
              <w:pStyle w:val="TableText"/>
            </w:pPr>
            <w:r>
              <w:t>TBD</w:t>
            </w:r>
          </w:p>
        </w:tc>
        <w:tc>
          <w:tcPr>
            <w:tcW w:w="1170" w:type="dxa"/>
            <w:gridSpan w:val="4"/>
          </w:tcPr>
          <w:p w14:paraId="4DE27D66" w14:textId="77777777" w:rsidR="00000000" w:rsidRDefault="001F0AD0">
            <w:pPr>
              <w:pStyle w:val="TableText"/>
            </w:pPr>
            <w:r>
              <w:t>hh:mm</w:t>
            </w:r>
          </w:p>
        </w:tc>
        <w:tc>
          <w:tcPr>
            <w:tcW w:w="1346" w:type="dxa"/>
          </w:tcPr>
          <w:p w14:paraId="04F186A7" w14:textId="77777777" w:rsidR="00000000" w:rsidRDefault="001F0AD0">
            <w:pPr>
              <w:pStyle w:val="TableText"/>
            </w:pPr>
            <w:r>
              <w:t>00:00 - 24:00</w:t>
            </w:r>
          </w:p>
        </w:tc>
      </w:tr>
      <w:tr w:rsidR="00000000" w14:paraId="4710F0E1" w14:textId="77777777">
        <w:tblPrEx>
          <w:tblCellMar>
            <w:top w:w="0" w:type="dxa"/>
            <w:bottom w:w="0" w:type="dxa"/>
          </w:tblCellMar>
        </w:tblPrEx>
        <w:trPr>
          <w:cantSplit/>
          <w:jc w:val="center"/>
        </w:trPr>
        <w:tc>
          <w:tcPr>
            <w:tcW w:w="5774" w:type="dxa"/>
            <w:gridSpan w:val="7"/>
          </w:tcPr>
          <w:p w14:paraId="3D5D8054" w14:textId="77777777" w:rsidR="00000000" w:rsidRDefault="001F0AD0">
            <w:r>
              <w:t xml:space="preserve">Parameter tunable to the value specified by the contracting region for long business days.  </w:t>
            </w:r>
          </w:p>
        </w:tc>
      </w:tr>
      <w:tr w:rsidR="00000000" w14:paraId="0C3321C0" w14:textId="77777777">
        <w:tblPrEx>
          <w:tblCellMar>
            <w:top w:w="0" w:type="dxa"/>
            <w:bottom w:w="0" w:type="dxa"/>
          </w:tblCellMar>
        </w:tblPrEx>
        <w:trPr>
          <w:cantSplit/>
          <w:jc w:val="center"/>
        </w:trPr>
        <w:tc>
          <w:tcPr>
            <w:tcW w:w="2358" w:type="dxa"/>
          </w:tcPr>
          <w:p w14:paraId="6FF5C3D3" w14:textId="77777777" w:rsidR="00000000" w:rsidRDefault="001F0AD0">
            <w:pPr>
              <w:pStyle w:val="TableText"/>
              <w:rPr>
                <w:b/>
              </w:rPr>
            </w:pPr>
            <w:r>
              <w:rPr>
                <w:b/>
              </w:rPr>
              <w:t>Short Business Days</w:t>
            </w:r>
          </w:p>
        </w:tc>
        <w:tc>
          <w:tcPr>
            <w:tcW w:w="900" w:type="dxa"/>
          </w:tcPr>
          <w:p w14:paraId="4266588F" w14:textId="77777777" w:rsidR="00000000" w:rsidRDefault="001F0AD0">
            <w:pPr>
              <w:pStyle w:val="TableText"/>
            </w:pPr>
            <w:r>
              <w:t>Monday – Friday</w:t>
            </w:r>
          </w:p>
        </w:tc>
        <w:tc>
          <w:tcPr>
            <w:tcW w:w="1170" w:type="dxa"/>
            <w:gridSpan w:val="4"/>
          </w:tcPr>
          <w:p w14:paraId="6B6036CB" w14:textId="77777777" w:rsidR="00000000" w:rsidRDefault="001F0AD0">
            <w:pPr>
              <w:pStyle w:val="TableText"/>
            </w:pPr>
            <w:r>
              <w:t>Da</w:t>
            </w:r>
            <w:r>
              <w:t>ys</w:t>
            </w:r>
          </w:p>
        </w:tc>
        <w:tc>
          <w:tcPr>
            <w:tcW w:w="1346" w:type="dxa"/>
          </w:tcPr>
          <w:p w14:paraId="65230992" w14:textId="77777777" w:rsidR="00000000" w:rsidRDefault="001F0AD0">
            <w:pPr>
              <w:pStyle w:val="TableText"/>
            </w:pPr>
            <w:r>
              <w:t>Monday – Sunday</w:t>
            </w:r>
          </w:p>
        </w:tc>
      </w:tr>
      <w:tr w:rsidR="00000000" w14:paraId="12FA881E" w14:textId="77777777">
        <w:tblPrEx>
          <w:tblCellMar>
            <w:top w:w="0" w:type="dxa"/>
            <w:bottom w:w="0" w:type="dxa"/>
          </w:tblCellMar>
        </w:tblPrEx>
        <w:trPr>
          <w:cantSplit/>
          <w:jc w:val="center"/>
        </w:trPr>
        <w:tc>
          <w:tcPr>
            <w:tcW w:w="5774" w:type="dxa"/>
            <w:gridSpan w:val="7"/>
          </w:tcPr>
          <w:p w14:paraId="20A271F5" w14:textId="77777777" w:rsidR="00000000" w:rsidRDefault="001F0AD0">
            <w:r>
              <w:t>The business days available for Service Providers using short business days.</w:t>
            </w:r>
          </w:p>
        </w:tc>
      </w:tr>
      <w:tr w:rsidR="00000000" w14:paraId="1842EB2F" w14:textId="77777777">
        <w:tblPrEx>
          <w:tblCellMar>
            <w:top w:w="0" w:type="dxa"/>
            <w:bottom w:w="0" w:type="dxa"/>
          </w:tblCellMar>
        </w:tblPrEx>
        <w:trPr>
          <w:cantSplit/>
          <w:jc w:val="center"/>
        </w:trPr>
        <w:tc>
          <w:tcPr>
            <w:tcW w:w="2358" w:type="dxa"/>
          </w:tcPr>
          <w:p w14:paraId="30449EA5" w14:textId="77777777" w:rsidR="00000000" w:rsidRDefault="001F0AD0">
            <w:pPr>
              <w:pStyle w:val="TableText"/>
              <w:rPr>
                <w:b/>
              </w:rPr>
            </w:pPr>
            <w:r>
              <w:rPr>
                <w:b/>
              </w:rPr>
              <w:t>Long Business Days</w:t>
            </w:r>
          </w:p>
        </w:tc>
        <w:tc>
          <w:tcPr>
            <w:tcW w:w="900" w:type="dxa"/>
          </w:tcPr>
          <w:p w14:paraId="5386FF2D" w14:textId="77777777" w:rsidR="00000000" w:rsidRDefault="001F0AD0">
            <w:pPr>
              <w:pStyle w:val="TableText"/>
            </w:pPr>
            <w:r>
              <w:t>Monday – Sat.</w:t>
            </w:r>
          </w:p>
        </w:tc>
        <w:tc>
          <w:tcPr>
            <w:tcW w:w="1170" w:type="dxa"/>
            <w:gridSpan w:val="4"/>
          </w:tcPr>
          <w:p w14:paraId="7CF83603" w14:textId="77777777" w:rsidR="00000000" w:rsidRDefault="001F0AD0">
            <w:pPr>
              <w:pStyle w:val="TableText"/>
            </w:pPr>
            <w:r>
              <w:t>Days</w:t>
            </w:r>
          </w:p>
        </w:tc>
        <w:tc>
          <w:tcPr>
            <w:tcW w:w="1346" w:type="dxa"/>
          </w:tcPr>
          <w:p w14:paraId="593D1B08" w14:textId="77777777" w:rsidR="00000000" w:rsidRDefault="001F0AD0">
            <w:pPr>
              <w:pStyle w:val="TableText"/>
            </w:pPr>
            <w:r>
              <w:t>Monday - Sunday</w:t>
            </w:r>
          </w:p>
        </w:tc>
      </w:tr>
      <w:tr w:rsidR="00000000" w14:paraId="29B94E51" w14:textId="77777777">
        <w:tblPrEx>
          <w:tblCellMar>
            <w:top w:w="0" w:type="dxa"/>
            <w:bottom w:w="0" w:type="dxa"/>
          </w:tblCellMar>
        </w:tblPrEx>
        <w:trPr>
          <w:cantSplit/>
          <w:jc w:val="center"/>
        </w:trPr>
        <w:tc>
          <w:tcPr>
            <w:tcW w:w="5774" w:type="dxa"/>
            <w:gridSpan w:val="7"/>
          </w:tcPr>
          <w:p w14:paraId="5A45256B" w14:textId="77777777" w:rsidR="00000000" w:rsidRDefault="001F0AD0">
            <w:r>
              <w:t>The business days available for Service Providers using long business days.</w:t>
            </w:r>
          </w:p>
        </w:tc>
      </w:tr>
    </w:tbl>
    <w:p w14:paraId="44FE481A" w14:textId="77777777" w:rsidR="00000000" w:rsidRDefault="001F0AD0">
      <w:pPr>
        <w:pStyle w:val="Caption"/>
      </w:pPr>
      <w:bookmarkStart w:id="3201" w:name="_Toc485015375"/>
      <w:r>
        <w:t xml:space="preserve">Table C- </w:t>
      </w:r>
      <w:r>
        <w:fldChar w:fldCharType="begin"/>
      </w:r>
      <w:r>
        <w:instrText xml:space="preserve"> SEQ Table_C- \*</w:instrText>
      </w:r>
      <w:r>
        <w:instrText xml:space="preserve"> ARABIC </w:instrText>
      </w:r>
      <w:r>
        <w:fldChar w:fldCharType="separate"/>
      </w:r>
      <w:r>
        <w:rPr>
          <w:noProof/>
        </w:rPr>
        <w:t>1</w:t>
      </w:r>
      <w:r>
        <w:fldChar w:fldCharType="end"/>
      </w:r>
      <w:r>
        <w:t xml:space="preserve"> -- Subscription Tunables</w:t>
      </w:r>
      <w:bookmarkEnd w:id="3201"/>
    </w:p>
    <w:p w14:paraId="6A20DCA4" w14:textId="77777777" w:rsidR="00000000" w:rsidRDefault="001F0AD0"/>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927"/>
        <w:gridCol w:w="1066"/>
        <w:gridCol w:w="1067"/>
      </w:tblGrid>
      <w:tr w:rsidR="00000000" w14:paraId="45D34DB7" w14:textId="77777777">
        <w:tblPrEx>
          <w:tblCellMar>
            <w:top w:w="0" w:type="dxa"/>
            <w:bottom w:w="0" w:type="dxa"/>
          </w:tblCellMar>
        </w:tblPrEx>
        <w:trPr>
          <w:cantSplit/>
          <w:tblHeader/>
          <w:jc w:val="center"/>
        </w:trPr>
        <w:tc>
          <w:tcPr>
            <w:tcW w:w="5418" w:type="dxa"/>
            <w:gridSpan w:val="4"/>
            <w:shd w:val="solid" w:color="auto" w:fill="auto"/>
          </w:tcPr>
          <w:p w14:paraId="09BD7F8F" w14:textId="77777777" w:rsidR="00000000" w:rsidRDefault="001F0AD0">
            <w:pPr>
              <w:pStyle w:val="TableText"/>
              <w:keepNext/>
              <w:jc w:val="center"/>
            </w:pPr>
            <w:r>
              <w:rPr>
                <w:b/>
                <w:caps/>
                <w:sz w:val="24"/>
              </w:rPr>
              <w:t>Communciations Tunables</w:t>
            </w:r>
          </w:p>
        </w:tc>
      </w:tr>
      <w:tr w:rsidR="00000000" w14:paraId="68D0C250" w14:textId="77777777">
        <w:tblPrEx>
          <w:tblCellMar>
            <w:top w:w="0" w:type="dxa"/>
            <w:bottom w:w="0" w:type="dxa"/>
          </w:tblCellMar>
        </w:tblPrEx>
        <w:trPr>
          <w:cantSplit/>
          <w:tblHeader/>
          <w:jc w:val="center"/>
        </w:trPr>
        <w:tc>
          <w:tcPr>
            <w:tcW w:w="2358" w:type="dxa"/>
          </w:tcPr>
          <w:p w14:paraId="56594B3B" w14:textId="77777777" w:rsidR="00000000" w:rsidRDefault="001F0AD0">
            <w:pPr>
              <w:pStyle w:val="TableText"/>
              <w:jc w:val="center"/>
              <w:rPr>
                <w:b/>
              </w:rPr>
            </w:pPr>
            <w:r>
              <w:rPr>
                <w:b/>
              </w:rPr>
              <w:t>Tunable Name</w:t>
            </w:r>
          </w:p>
        </w:tc>
        <w:tc>
          <w:tcPr>
            <w:tcW w:w="927" w:type="dxa"/>
          </w:tcPr>
          <w:p w14:paraId="3AA809E6" w14:textId="77777777" w:rsidR="00000000" w:rsidRDefault="001F0AD0">
            <w:pPr>
              <w:pStyle w:val="TableText"/>
              <w:jc w:val="center"/>
              <w:rPr>
                <w:b/>
              </w:rPr>
            </w:pPr>
            <w:r>
              <w:rPr>
                <w:b/>
              </w:rPr>
              <w:t>Default Value</w:t>
            </w:r>
          </w:p>
        </w:tc>
        <w:tc>
          <w:tcPr>
            <w:tcW w:w="1066" w:type="dxa"/>
          </w:tcPr>
          <w:p w14:paraId="5B9092DF" w14:textId="77777777" w:rsidR="00000000" w:rsidRDefault="001F0AD0">
            <w:pPr>
              <w:pStyle w:val="TableText"/>
              <w:jc w:val="center"/>
              <w:rPr>
                <w:b/>
              </w:rPr>
            </w:pPr>
            <w:r>
              <w:rPr>
                <w:b/>
              </w:rPr>
              <w:t>Units</w:t>
            </w:r>
          </w:p>
        </w:tc>
        <w:tc>
          <w:tcPr>
            <w:tcW w:w="1066" w:type="dxa"/>
          </w:tcPr>
          <w:p w14:paraId="545F5871" w14:textId="77777777" w:rsidR="00000000" w:rsidRDefault="001F0AD0">
            <w:pPr>
              <w:pStyle w:val="TableText"/>
              <w:jc w:val="center"/>
              <w:rPr>
                <w:b/>
              </w:rPr>
            </w:pPr>
            <w:r>
              <w:rPr>
                <w:b/>
              </w:rPr>
              <w:t>Valid Range</w:t>
            </w:r>
          </w:p>
        </w:tc>
      </w:tr>
      <w:tr w:rsidR="00000000" w14:paraId="12D4EF4F" w14:textId="77777777">
        <w:tblPrEx>
          <w:tblCellMar>
            <w:top w:w="0" w:type="dxa"/>
            <w:bottom w:w="0" w:type="dxa"/>
          </w:tblCellMar>
        </w:tblPrEx>
        <w:trPr>
          <w:cantSplit/>
          <w:jc w:val="center"/>
        </w:trPr>
        <w:tc>
          <w:tcPr>
            <w:tcW w:w="2358" w:type="dxa"/>
          </w:tcPr>
          <w:p w14:paraId="2BBB5A0B" w14:textId="77777777" w:rsidR="00000000" w:rsidRDefault="001F0AD0">
            <w:pPr>
              <w:pStyle w:val="TableText"/>
              <w:rPr>
                <w:b/>
              </w:rPr>
            </w:pPr>
            <w:r>
              <w:rPr>
                <w:b/>
              </w:rPr>
              <w:t>Subscription Activation Retry Attempts</w:t>
            </w:r>
          </w:p>
        </w:tc>
        <w:tc>
          <w:tcPr>
            <w:tcW w:w="927" w:type="dxa"/>
          </w:tcPr>
          <w:p w14:paraId="4D7A2FD0" w14:textId="77777777" w:rsidR="00000000" w:rsidRDefault="001F0AD0">
            <w:pPr>
              <w:pStyle w:val="TableText"/>
            </w:pPr>
            <w:r>
              <w:t>3</w:t>
            </w:r>
          </w:p>
        </w:tc>
        <w:tc>
          <w:tcPr>
            <w:tcW w:w="1066" w:type="dxa"/>
          </w:tcPr>
          <w:p w14:paraId="638913E7" w14:textId="77777777" w:rsidR="00000000" w:rsidRDefault="001F0AD0">
            <w:pPr>
              <w:pStyle w:val="TableText"/>
            </w:pPr>
            <w:r>
              <w:t>attempts</w:t>
            </w:r>
          </w:p>
        </w:tc>
        <w:tc>
          <w:tcPr>
            <w:tcW w:w="1066" w:type="dxa"/>
          </w:tcPr>
          <w:p w14:paraId="1CCD80DA" w14:textId="77777777" w:rsidR="00000000" w:rsidRDefault="001F0AD0">
            <w:pPr>
              <w:pStyle w:val="TableText"/>
            </w:pPr>
            <w:r>
              <w:t>1-10</w:t>
            </w:r>
          </w:p>
        </w:tc>
      </w:tr>
      <w:tr w:rsidR="00000000" w14:paraId="66C031A5" w14:textId="77777777">
        <w:tblPrEx>
          <w:tblCellMar>
            <w:top w:w="0" w:type="dxa"/>
            <w:bottom w:w="0" w:type="dxa"/>
          </w:tblCellMar>
        </w:tblPrEx>
        <w:trPr>
          <w:cantSplit/>
          <w:jc w:val="center"/>
        </w:trPr>
        <w:tc>
          <w:tcPr>
            <w:tcW w:w="5418" w:type="dxa"/>
            <w:gridSpan w:val="4"/>
          </w:tcPr>
          <w:p w14:paraId="0DED6173" w14:textId="77777777" w:rsidR="00000000" w:rsidRDefault="001F0AD0">
            <w:pPr>
              <w:pStyle w:val="TableText"/>
            </w:pPr>
            <w:r>
              <w:t>The number of times a new subscription version will be sent to a Local SMS which has not ac</w:t>
            </w:r>
            <w:r>
              <w:t>knowledged receipt of the activation request.</w:t>
            </w:r>
          </w:p>
        </w:tc>
      </w:tr>
      <w:tr w:rsidR="00000000" w14:paraId="7DFBE455" w14:textId="77777777">
        <w:tblPrEx>
          <w:tblCellMar>
            <w:top w:w="0" w:type="dxa"/>
            <w:bottom w:w="0" w:type="dxa"/>
          </w:tblCellMar>
        </w:tblPrEx>
        <w:trPr>
          <w:cantSplit/>
          <w:jc w:val="center"/>
        </w:trPr>
        <w:tc>
          <w:tcPr>
            <w:tcW w:w="2358" w:type="dxa"/>
          </w:tcPr>
          <w:p w14:paraId="763D81F8" w14:textId="77777777" w:rsidR="00000000" w:rsidRDefault="001F0AD0">
            <w:pPr>
              <w:pStyle w:val="TableText"/>
              <w:rPr>
                <w:b/>
              </w:rPr>
            </w:pPr>
            <w:r>
              <w:rPr>
                <w:b/>
              </w:rPr>
              <w:t>Subscription Activation Retry Interval</w:t>
            </w:r>
          </w:p>
        </w:tc>
        <w:tc>
          <w:tcPr>
            <w:tcW w:w="927" w:type="dxa"/>
          </w:tcPr>
          <w:p w14:paraId="30B0110A" w14:textId="77777777" w:rsidR="00000000" w:rsidRDefault="001F0AD0">
            <w:pPr>
              <w:pStyle w:val="TableText"/>
            </w:pPr>
            <w:r>
              <w:t>2</w:t>
            </w:r>
          </w:p>
        </w:tc>
        <w:tc>
          <w:tcPr>
            <w:tcW w:w="1066" w:type="dxa"/>
          </w:tcPr>
          <w:p w14:paraId="6D8A6F8B" w14:textId="77777777" w:rsidR="00000000" w:rsidRDefault="001F0AD0">
            <w:pPr>
              <w:pStyle w:val="TableText"/>
            </w:pPr>
            <w:r>
              <w:t>minutes</w:t>
            </w:r>
          </w:p>
        </w:tc>
        <w:tc>
          <w:tcPr>
            <w:tcW w:w="1066" w:type="dxa"/>
          </w:tcPr>
          <w:p w14:paraId="72E60933" w14:textId="77777777" w:rsidR="00000000" w:rsidRDefault="001F0AD0">
            <w:pPr>
              <w:pStyle w:val="TableText"/>
            </w:pPr>
            <w:r>
              <w:t>1-60</w:t>
            </w:r>
          </w:p>
        </w:tc>
      </w:tr>
      <w:tr w:rsidR="00000000" w14:paraId="41E83784" w14:textId="77777777">
        <w:tblPrEx>
          <w:tblCellMar>
            <w:top w:w="0" w:type="dxa"/>
            <w:bottom w:w="0" w:type="dxa"/>
          </w:tblCellMar>
        </w:tblPrEx>
        <w:trPr>
          <w:cantSplit/>
          <w:jc w:val="center"/>
        </w:trPr>
        <w:tc>
          <w:tcPr>
            <w:tcW w:w="5418" w:type="dxa"/>
            <w:gridSpan w:val="4"/>
          </w:tcPr>
          <w:p w14:paraId="437385FE" w14:textId="77777777" w:rsidR="00000000" w:rsidRDefault="001F0AD0">
            <w:pPr>
              <w:pStyle w:val="TableText"/>
            </w:pPr>
            <w:r>
              <w:t>The delay between sending new Subscription Versions to a Local SMS that has not acknowledged receipt of the activation request.</w:t>
            </w:r>
          </w:p>
        </w:tc>
      </w:tr>
      <w:tr w:rsidR="00000000" w14:paraId="644D6F57" w14:textId="77777777">
        <w:tblPrEx>
          <w:tblCellMar>
            <w:top w:w="0" w:type="dxa"/>
            <w:bottom w:w="0" w:type="dxa"/>
          </w:tblCellMar>
        </w:tblPrEx>
        <w:trPr>
          <w:cantSplit/>
          <w:jc w:val="center"/>
        </w:trPr>
        <w:tc>
          <w:tcPr>
            <w:tcW w:w="2358" w:type="dxa"/>
          </w:tcPr>
          <w:p w14:paraId="04A69F6B" w14:textId="77777777" w:rsidR="00000000" w:rsidRDefault="001F0AD0">
            <w:pPr>
              <w:pStyle w:val="TableText"/>
              <w:rPr>
                <w:b/>
              </w:rPr>
            </w:pPr>
            <w:r>
              <w:rPr>
                <w:b/>
              </w:rPr>
              <w:t>Subscription Modification</w:t>
            </w:r>
            <w:r>
              <w:rPr>
                <w:b/>
              </w:rPr>
              <w:t xml:space="preserve"> Retry Attempts</w:t>
            </w:r>
          </w:p>
        </w:tc>
        <w:tc>
          <w:tcPr>
            <w:tcW w:w="927" w:type="dxa"/>
          </w:tcPr>
          <w:p w14:paraId="073E84E5" w14:textId="77777777" w:rsidR="00000000" w:rsidRDefault="001F0AD0">
            <w:pPr>
              <w:pStyle w:val="TableText"/>
            </w:pPr>
            <w:r>
              <w:t>3</w:t>
            </w:r>
          </w:p>
        </w:tc>
        <w:tc>
          <w:tcPr>
            <w:tcW w:w="1066" w:type="dxa"/>
          </w:tcPr>
          <w:p w14:paraId="047D0170" w14:textId="77777777" w:rsidR="00000000" w:rsidRDefault="001F0AD0">
            <w:pPr>
              <w:pStyle w:val="TableText"/>
            </w:pPr>
            <w:r>
              <w:t>attempts</w:t>
            </w:r>
          </w:p>
        </w:tc>
        <w:tc>
          <w:tcPr>
            <w:tcW w:w="1066" w:type="dxa"/>
          </w:tcPr>
          <w:p w14:paraId="4AACDAA9" w14:textId="77777777" w:rsidR="00000000" w:rsidRDefault="001F0AD0">
            <w:pPr>
              <w:pStyle w:val="TableText"/>
            </w:pPr>
            <w:r>
              <w:t>1-10</w:t>
            </w:r>
          </w:p>
        </w:tc>
      </w:tr>
      <w:tr w:rsidR="00000000" w14:paraId="0CCA8D7B" w14:textId="77777777">
        <w:tblPrEx>
          <w:tblCellMar>
            <w:top w:w="0" w:type="dxa"/>
            <w:bottom w:w="0" w:type="dxa"/>
          </w:tblCellMar>
        </w:tblPrEx>
        <w:trPr>
          <w:cantSplit/>
          <w:jc w:val="center"/>
        </w:trPr>
        <w:tc>
          <w:tcPr>
            <w:tcW w:w="5418" w:type="dxa"/>
            <w:gridSpan w:val="4"/>
          </w:tcPr>
          <w:p w14:paraId="09B556AB" w14:textId="77777777" w:rsidR="00000000" w:rsidRDefault="001F0AD0">
            <w:pPr>
              <w:pStyle w:val="TableText"/>
            </w:pPr>
            <w:r>
              <w:t>The number of times a modified active subscription version will be sent to a Local SMS which has not acknowledged receipt of the modification request.</w:t>
            </w:r>
          </w:p>
        </w:tc>
      </w:tr>
      <w:tr w:rsidR="00000000" w14:paraId="38D6BBCC" w14:textId="77777777">
        <w:tblPrEx>
          <w:tblCellMar>
            <w:top w:w="0" w:type="dxa"/>
            <w:bottom w:w="0" w:type="dxa"/>
          </w:tblCellMar>
        </w:tblPrEx>
        <w:trPr>
          <w:cantSplit/>
          <w:jc w:val="center"/>
        </w:trPr>
        <w:tc>
          <w:tcPr>
            <w:tcW w:w="2358" w:type="dxa"/>
          </w:tcPr>
          <w:p w14:paraId="51A2535E" w14:textId="77777777" w:rsidR="00000000" w:rsidRDefault="001F0AD0">
            <w:pPr>
              <w:pStyle w:val="TableText"/>
              <w:rPr>
                <w:b/>
              </w:rPr>
            </w:pPr>
            <w:r>
              <w:rPr>
                <w:b/>
              </w:rPr>
              <w:t>Subscription Modification Retry Interval</w:t>
            </w:r>
          </w:p>
        </w:tc>
        <w:tc>
          <w:tcPr>
            <w:tcW w:w="927" w:type="dxa"/>
          </w:tcPr>
          <w:p w14:paraId="5B651304" w14:textId="77777777" w:rsidR="00000000" w:rsidRDefault="001F0AD0">
            <w:pPr>
              <w:pStyle w:val="TableText"/>
            </w:pPr>
            <w:r>
              <w:t>2</w:t>
            </w:r>
          </w:p>
        </w:tc>
        <w:tc>
          <w:tcPr>
            <w:tcW w:w="1066" w:type="dxa"/>
          </w:tcPr>
          <w:p w14:paraId="4F976070" w14:textId="77777777" w:rsidR="00000000" w:rsidRDefault="001F0AD0">
            <w:pPr>
              <w:pStyle w:val="TableText"/>
            </w:pPr>
            <w:r>
              <w:t>minutes</w:t>
            </w:r>
          </w:p>
        </w:tc>
        <w:tc>
          <w:tcPr>
            <w:tcW w:w="1066" w:type="dxa"/>
          </w:tcPr>
          <w:p w14:paraId="7D5B764F" w14:textId="77777777" w:rsidR="00000000" w:rsidRDefault="001F0AD0">
            <w:pPr>
              <w:pStyle w:val="TableText"/>
            </w:pPr>
            <w:r>
              <w:t>1-60</w:t>
            </w:r>
          </w:p>
        </w:tc>
      </w:tr>
      <w:tr w:rsidR="00000000" w14:paraId="16A10F0F" w14:textId="77777777">
        <w:tblPrEx>
          <w:tblCellMar>
            <w:top w:w="0" w:type="dxa"/>
            <w:bottom w:w="0" w:type="dxa"/>
          </w:tblCellMar>
        </w:tblPrEx>
        <w:trPr>
          <w:cantSplit/>
          <w:jc w:val="center"/>
        </w:trPr>
        <w:tc>
          <w:tcPr>
            <w:tcW w:w="5418" w:type="dxa"/>
            <w:gridSpan w:val="4"/>
          </w:tcPr>
          <w:p w14:paraId="20EF47C5" w14:textId="77777777" w:rsidR="00000000" w:rsidRDefault="001F0AD0">
            <w:pPr>
              <w:pStyle w:val="TableText"/>
            </w:pPr>
            <w:r>
              <w:t>The delay betw</w:t>
            </w:r>
            <w:r>
              <w:t>een sending modified active subscription versions to a Local SMS that has not acknowledged receipt of the modification request.</w:t>
            </w:r>
          </w:p>
        </w:tc>
      </w:tr>
      <w:tr w:rsidR="00000000" w14:paraId="2C973270" w14:textId="77777777">
        <w:tblPrEx>
          <w:tblCellMar>
            <w:top w:w="0" w:type="dxa"/>
            <w:bottom w:w="0" w:type="dxa"/>
          </w:tblCellMar>
        </w:tblPrEx>
        <w:trPr>
          <w:cantSplit/>
          <w:jc w:val="center"/>
        </w:trPr>
        <w:tc>
          <w:tcPr>
            <w:tcW w:w="2358" w:type="dxa"/>
          </w:tcPr>
          <w:p w14:paraId="3BCB78A8" w14:textId="77777777" w:rsidR="00000000" w:rsidRDefault="001F0AD0">
            <w:pPr>
              <w:pStyle w:val="TableText"/>
              <w:rPr>
                <w:b/>
              </w:rPr>
            </w:pPr>
            <w:r>
              <w:rPr>
                <w:b/>
              </w:rPr>
              <w:t>Subscription Disconnect Retry Attempts</w:t>
            </w:r>
          </w:p>
        </w:tc>
        <w:tc>
          <w:tcPr>
            <w:tcW w:w="927" w:type="dxa"/>
          </w:tcPr>
          <w:p w14:paraId="07E0A671" w14:textId="77777777" w:rsidR="00000000" w:rsidRDefault="001F0AD0">
            <w:pPr>
              <w:pStyle w:val="TableText"/>
            </w:pPr>
            <w:r>
              <w:t>3</w:t>
            </w:r>
          </w:p>
        </w:tc>
        <w:tc>
          <w:tcPr>
            <w:tcW w:w="1066" w:type="dxa"/>
          </w:tcPr>
          <w:p w14:paraId="505DF59F" w14:textId="77777777" w:rsidR="00000000" w:rsidRDefault="001F0AD0">
            <w:pPr>
              <w:pStyle w:val="TableText"/>
            </w:pPr>
            <w:r>
              <w:t>attempts</w:t>
            </w:r>
          </w:p>
        </w:tc>
        <w:tc>
          <w:tcPr>
            <w:tcW w:w="1066" w:type="dxa"/>
          </w:tcPr>
          <w:p w14:paraId="3FA4B3EC" w14:textId="77777777" w:rsidR="00000000" w:rsidRDefault="001F0AD0">
            <w:pPr>
              <w:pStyle w:val="TableText"/>
            </w:pPr>
            <w:r>
              <w:t>1-10</w:t>
            </w:r>
          </w:p>
        </w:tc>
      </w:tr>
      <w:tr w:rsidR="00000000" w14:paraId="47E53301" w14:textId="77777777">
        <w:tblPrEx>
          <w:tblCellMar>
            <w:top w:w="0" w:type="dxa"/>
            <w:bottom w:w="0" w:type="dxa"/>
          </w:tblCellMar>
        </w:tblPrEx>
        <w:trPr>
          <w:cantSplit/>
          <w:jc w:val="center"/>
        </w:trPr>
        <w:tc>
          <w:tcPr>
            <w:tcW w:w="5418" w:type="dxa"/>
            <w:gridSpan w:val="4"/>
          </w:tcPr>
          <w:p w14:paraId="3F76B406" w14:textId="77777777" w:rsidR="00000000" w:rsidRDefault="001F0AD0">
            <w:pPr>
              <w:pStyle w:val="TableText"/>
            </w:pPr>
            <w:r>
              <w:t xml:space="preserve">The number of times the NPAC SMS will resend a subscription disconnect </w:t>
            </w:r>
            <w:r>
              <w:t>message to an unresponsive Local SMS.</w:t>
            </w:r>
          </w:p>
        </w:tc>
      </w:tr>
      <w:tr w:rsidR="00000000" w14:paraId="033C3EED" w14:textId="77777777">
        <w:tblPrEx>
          <w:tblCellMar>
            <w:top w:w="0" w:type="dxa"/>
            <w:bottom w:w="0" w:type="dxa"/>
          </w:tblCellMar>
        </w:tblPrEx>
        <w:trPr>
          <w:cantSplit/>
          <w:jc w:val="center"/>
        </w:trPr>
        <w:tc>
          <w:tcPr>
            <w:tcW w:w="2358" w:type="dxa"/>
          </w:tcPr>
          <w:p w14:paraId="3EE28BA0" w14:textId="77777777" w:rsidR="00000000" w:rsidRDefault="001F0AD0">
            <w:pPr>
              <w:pStyle w:val="TableText"/>
              <w:rPr>
                <w:b/>
              </w:rPr>
            </w:pPr>
            <w:r>
              <w:rPr>
                <w:b/>
              </w:rPr>
              <w:t>Subscription Disconnect Retry Interval</w:t>
            </w:r>
          </w:p>
        </w:tc>
        <w:tc>
          <w:tcPr>
            <w:tcW w:w="927" w:type="dxa"/>
          </w:tcPr>
          <w:p w14:paraId="14133FEF" w14:textId="77777777" w:rsidR="00000000" w:rsidRDefault="001F0AD0">
            <w:pPr>
              <w:pStyle w:val="TableText"/>
            </w:pPr>
            <w:r>
              <w:t>2</w:t>
            </w:r>
          </w:p>
        </w:tc>
        <w:tc>
          <w:tcPr>
            <w:tcW w:w="1066" w:type="dxa"/>
          </w:tcPr>
          <w:p w14:paraId="41888040" w14:textId="77777777" w:rsidR="00000000" w:rsidRDefault="001F0AD0">
            <w:pPr>
              <w:pStyle w:val="TableText"/>
            </w:pPr>
            <w:r>
              <w:t>minutes</w:t>
            </w:r>
          </w:p>
        </w:tc>
        <w:tc>
          <w:tcPr>
            <w:tcW w:w="1066" w:type="dxa"/>
          </w:tcPr>
          <w:p w14:paraId="2CACFB95" w14:textId="77777777" w:rsidR="00000000" w:rsidRDefault="001F0AD0">
            <w:pPr>
              <w:pStyle w:val="TableText"/>
            </w:pPr>
            <w:r>
              <w:t>1-60</w:t>
            </w:r>
          </w:p>
        </w:tc>
      </w:tr>
      <w:tr w:rsidR="00000000" w14:paraId="6998C570" w14:textId="77777777">
        <w:tblPrEx>
          <w:tblCellMar>
            <w:top w:w="0" w:type="dxa"/>
            <w:bottom w:w="0" w:type="dxa"/>
          </w:tblCellMar>
        </w:tblPrEx>
        <w:trPr>
          <w:cantSplit/>
          <w:jc w:val="center"/>
        </w:trPr>
        <w:tc>
          <w:tcPr>
            <w:tcW w:w="5418" w:type="dxa"/>
            <w:gridSpan w:val="4"/>
          </w:tcPr>
          <w:p w14:paraId="3946BBA0" w14:textId="77777777" w:rsidR="00000000" w:rsidRDefault="001F0AD0">
            <w:pPr>
              <w:pStyle w:val="TableText"/>
            </w:pPr>
            <w:r>
              <w:t>The amount of time that shall elapse between subscription disconnect retries.</w:t>
            </w:r>
          </w:p>
        </w:tc>
      </w:tr>
      <w:tr w:rsidR="00000000" w14:paraId="51E8BDDE" w14:textId="77777777">
        <w:tblPrEx>
          <w:tblCellMar>
            <w:top w:w="0" w:type="dxa"/>
            <w:bottom w:w="0" w:type="dxa"/>
          </w:tblCellMar>
        </w:tblPrEx>
        <w:trPr>
          <w:cantSplit/>
          <w:jc w:val="center"/>
        </w:trPr>
        <w:tc>
          <w:tcPr>
            <w:tcW w:w="2358" w:type="dxa"/>
          </w:tcPr>
          <w:p w14:paraId="24DB4224" w14:textId="77777777" w:rsidR="00000000" w:rsidRDefault="001F0AD0">
            <w:pPr>
              <w:pStyle w:val="TableText"/>
              <w:rPr>
                <w:b/>
              </w:rPr>
            </w:pPr>
            <w:r>
              <w:rPr>
                <w:b/>
              </w:rPr>
              <w:t>Local SMS Retry Attempts</w:t>
            </w:r>
          </w:p>
        </w:tc>
        <w:tc>
          <w:tcPr>
            <w:tcW w:w="927" w:type="dxa"/>
          </w:tcPr>
          <w:p w14:paraId="0A851A80" w14:textId="77777777" w:rsidR="00000000" w:rsidRDefault="001F0AD0">
            <w:pPr>
              <w:pStyle w:val="TableText"/>
            </w:pPr>
            <w:r>
              <w:t>3</w:t>
            </w:r>
          </w:p>
        </w:tc>
        <w:tc>
          <w:tcPr>
            <w:tcW w:w="1066" w:type="dxa"/>
          </w:tcPr>
          <w:p w14:paraId="2F56558D" w14:textId="77777777" w:rsidR="00000000" w:rsidRDefault="001F0AD0">
            <w:pPr>
              <w:pStyle w:val="TableText"/>
            </w:pPr>
            <w:r>
              <w:t>attempts</w:t>
            </w:r>
          </w:p>
        </w:tc>
        <w:tc>
          <w:tcPr>
            <w:tcW w:w="1066" w:type="dxa"/>
          </w:tcPr>
          <w:p w14:paraId="1E1CCCC7" w14:textId="77777777" w:rsidR="00000000" w:rsidRDefault="001F0AD0">
            <w:pPr>
              <w:pStyle w:val="TableText"/>
            </w:pPr>
            <w:r>
              <w:t>1-10</w:t>
            </w:r>
          </w:p>
        </w:tc>
      </w:tr>
      <w:tr w:rsidR="00000000" w14:paraId="790A1E8C" w14:textId="77777777">
        <w:tblPrEx>
          <w:tblCellMar>
            <w:top w:w="0" w:type="dxa"/>
            <w:bottom w:w="0" w:type="dxa"/>
          </w:tblCellMar>
        </w:tblPrEx>
        <w:trPr>
          <w:cantSplit/>
          <w:jc w:val="center"/>
        </w:trPr>
        <w:tc>
          <w:tcPr>
            <w:tcW w:w="5418" w:type="dxa"/>
            <w:gridSpan w:val="4"/>
          </w:tcPr>
          <w:p w14:paraId="68C8C3BD" w14:textId="77777777" w:rsidR="00000000" w:rsidRDefault="001F0AD0">
            <w:pPr>
              <w:pStyle w:val="TableText"/>
            </w:pPr>
            <w:r>
              <w:t xml:space="preserve">The default number of times the NPAC SMS </w:t>
            </w:r>
            <w:r>
              <w:t>will resend a message to an unresponsive Local SMS.</w:t>
            </w:r>
          </w:p>
        </w:tc>
      </w:tr>
      <w:tr w:rsidR="00000000" w14:paraId="42B3DBEF" w14:textId="77777777">
        <w:tblPrEx>
          <w:tblCellMar>
            <w:top w:w="0" w:type="dxa"/>
            <w:bottom w:w="0" w:type="dxa"/>
          </w:tblCellMar>
        </w:tblPrEx>
        <w:trPr>
          <w:cantSplit/>
          <w:jc w:val="center"/>
        </w:trPr>
        <w:tc>
          <w:tcPr>
            <w:tcW w:w="2358" w:type="dxa"/>
          </w:tcPr>
          <w:p w14:paraId="1442C87D" w14:textId="77777777" w:rsidR="00000000" w:rsidRDefault="001F0AD0">
            <w:pPr>
              <w:pStyle w:val="TableText"/>
              <w:rPr>
                <w:b/>
              </w:rPr>
            </w:pPr>
            <w:r>
              <w:rPr>
                <w:b/>
              </w:rPr>
              <w:t>Local SMS Retry Interval</w:t>
            </w:r>
          </w:p>
        </w:tc>
        <w:tc>
          <w:tcPr>
            <w:tcW w:w="927" w:type="dxa"/>
          </w:tcPr>
          <w:p w14:paraId="61121EFA" w14:textId="77777777" w:rsidR="00000000" w:rsidRDefault="001F0AD0">
            <w:pPr>
              <w:pStyle w:val="TableText"/>
            </w:pPr>
            <w:r>
              <w:t>2</w:t>
            </w:r>
          </w:p>
        </w:tc>
        <w:tc>
          <w:tcPr>
            <w:tcW w:w="1066" w:type="dxa"/>
          </w:tcPr>
          <w:p w14:paraId="0F3B462C" w14:textId="77777777" w:rsidR="00000000" w:rsidRDefault="001F0AD0">
            <w:pPr>
              <w:pStyle w:val="TableText"/>
            </w:pPr>
            <w:r>
              <w:t>minutes</w:t>
            </w:r>
          </w:p>
        </w:tc>
        <w:tc>
          <w:tcPr>
            <w:tcW w:w="1066" w:type="dxa"/>
          </w:tcPr>
          <w:p w14:paraId="6FFFC84B" w14:textId="77777777" w:rsidR="00000000" w:rsidRDefault="001F0AD0">
            <w:pPr>
              <w:pStyle w:val="TableText"/>
            </w:pPr>
            <w:r>
              <w:t>1-60</w:t>
            </w:r>
          </w:p>
        </w:tc>
      </w:tr>
      <w:tr w:rsidR="00000000" w14:paraId="4058130E" w14:textId="77777777">
        <w:tblPrEx>
          <w:tblCellMar>
            <w:top w:w="0" w:type="dxa"/>
            <w:bottom w:w="0" w:type="dxa"/>
          </w:tblCellMar>
        </w:tblPrEx>
        <w:trPr>
          <w:cantSplit/>
          <w:jc w:val="center"/>
        </w:trPr>
        <w:tc>
          <w:tcPr>
            <w:tcW w:w="5418" w:type="dxa"/>
            <w:gridSpan w:val="4"/>
          </w:tcPr>
          <w:p w14:paraId="09092EE1" w14:textId="77777777" w:rsidR="00000000" w:rsidRDefault="001F0AD0">
            <w:pPr>
              <w:pStyle w:val="TableText"/>
            </w:pPr>
            <w:r>
              <w:t>The default delay between sending messages to an unresponsive Local SMS.</w:t>
            </w:r>
          </w:p>
        </w:tc>
      </w:tr>
      <w:tr w:rsidR="00000000" w14:paraId="3E39B3C1" w14:textId="77777777">
        <w:tblPrEx>
          <w:tblCellMar>
            <w:top w:w="0" w:type="dxa"/>
            <w:bottom w:w="0" w:type="dxa"/>
          </w:tblCellMar>
        </w:tblPrEx>
        <w:trPr>
          <w:cantSplit/>
          <w:jc w:val="center"/>
        </w:trPr>
        <w:tc>
          <w:tcPr>
            <w:tcW w:w="2358" w:type="dxa"/>
          </w:tcPr>
          <w:p w14:paraId="0DDFC519" w14:textId="77777777" w:rsidR="00000000" w:rsidRDefault="001F0AD0">
            <w:pPr>
              <w:pStyle w:val="TableText"/>
              <w:rPr>
                <w:b/>
              </w:rPr>
            </w:pPr>
            <w:r>
              <w:rPr>
                <w:b/>
              </w:rPr>
              <w:t>SOA Retry Attempts</w:t>
            </w:r>
          </w:p>
        </w:tc>
        <w:tc>
          <w:tcPr>
            <w:tcW w:w="927" w:type="dxa"/>
          </w:tcPr>
          <w:p w14:paraId="5C990EB8" w14:textId="77777777" w:rsidR="00000000" w:rsidRDefault="001F0AD0">
            <w:pPr>
              <w:pStyle w:val="TableText"/>
            </w:pPr>
            <w:r>
              <w:t>3</w:t>
            </w:r>
          </w:p>
        </w:tc>
        <w:tc>
          <w:tcPr>
            <w:tcW w:w="1066" w:type="dxa"/>
          </w:tcPr>
          <w:p w14:paraId="76D6A359" w14:textId="77777777" w:rsidR="00000000" w:rsidRDefault="001F0AD0">
            <w:pPr>
              <w:pStyle w:val="TableText"/>
            </w:pPr>
            <w:r>
              <w:t>attempts</w:t>
            </w:r>
          </w:p>
        </w:tc>
        <w:tc>
          <w:tcPr>
            <w:tcW w:w="1066" w:type="dxa"/>
          </w:tcPr>
          <w:p w14:paraId="23458CDD" w14:textId="77777777" w:rsidR="00000000" w:rsidRDefault="001F0AD0">
            <w:pPr>
              <w:pStyle w:val="TableText"/>
            </w:pPr>
            <w:r>
              <w:t>1-10</w:t>
            </w:r>
          </w:p>
        </w:tc>
      </w:tr>
      <w:tr w:rsidR="00000000" w14:paraId="2FE5093C" w14:textId="77777777">
        <w:tblPrEx>
          <w:tblCellMar>
            <w:top w:w="0" w:type="dxa"/>
            <w:bottom w:w="0" w:type="dxa"/>
          </w:tblCellMar>
        </w:tblPrEx>
        <w:trPr>
          <w:cantSplit/>
          <w:jc w:val="center"/>
        </w:trPr>
        <w:tc>
          <w:tcPr>
            <w:tcW w:w="5418" w:type="dxa"/>
            <w:gridSpan w:val="4"/>
          </w:tcPr>
          <w:p w14:paraId="46B1D92A" w14:textId="77777777" w:rsidR="00000000" w:rsidRDefault="001F0AD0">
            <w:pPr>
              <w:pStyle w:val="TableText"/>
            </w:pPr>
            <w:r>
              <w:t>The default number of times the NPAC SMS will resend</w:t>
            </w:r>
            <w:r>
              <w:t xml:space="preserve"> a message to an unresponsive SOA.</w:t>
            </w:r>
          </w:p>
        </w:tc>
      </w:tr>
      <w:tr w:rsidR="00000000" w14:paraId="5469E166" w14:textId="77777777">
        <w:tblPrEx>
          <w:tblCellMar>
            <w:top w:w="0" w:type="dxa"/>
            <w:bottom w:w="0" w:type="dxa"/>
          </w:tblCellMar>
        </w:tblPrEx>
        <w:trPr>
          <w:cantSplit/>
          <w:jc w:val="center"/>
        </w:trPr>
        <w:tc>
          <w:tcPr>
            <w:tcW w:w="2358" w:type="dxa"/>
          </w:tcPr>
          <w:p w14:paraId="00A008A2" w14:textId="77777777" w:rsidR="00000000" w:rsidRDefault="001F0AD0">
            <w:pPr>
              <w:pStyle w:val="TableText"/>
              <w:rPr>
                <w:b/>
              </w:rPr>
            </w:pPr>
            <w:r>
              <w:rPr>
                <w:b/>
              </w:rPr>
              <w:t>SOA Retry Interval</w:t>
            </w:r>
          </w:p>
        </w:tc>
        <w:tc>
          <w:tcPr>
            <w:tcW w:w="927" w:type="dxa"/>
          </w:tcPr>
          <w:p w14:paraId="1677ED6B" w14:textId="77777777" w:rsidR="00000000" w:rsidRDefault="001F0AD0">
            <w:pPr>
              <w:pStyle w:val="TableText"/>
            </w:pPr>
            <w:r>
              <w:t>2</w:t>
            </w:r>
          </w:p>
        </w:tc>
        <w:tc>
          <w:tcPr>
            <w:tcW w:w="1066" w:type="dxa"/>
          </w:tcPr>
          <w:p w14:paraId="11DBEF0D" w14:textId="77777777" w:rsidR="00000000" w:rsidRDefault="001F0AD0">
            <w:pPr>
              <w:pStyle w:val="TableText"/>
            </w:pPr>
            <w:r>
              <w:t>minutes</w:t>
            </w:r>
          </w:p>
        </w:tc>
        <w:tc>
          <w:tcPr>
            <w:tcW w:w="1066" w:type="dxa"/>
          </w:tcPr>
          <w:p w14:paraId="3D6E8826" w14:textId="77777777" w:rsidR="00000000" w:rsidRDefault="001F0AD0">
            <w:pPr>
              <w:pStyle w:val="TableText"/>
            </w:pPr>
            <w:r>
              <w:t>1-60</w:t>
            </w:r>
          </w:p>
        </w:tc>
      </w:tr>
      <w:tr w:rsidR="00000000" w14:paraId="7305821C" w14:textId="77777777">
        <w:tblPrEx>
          <w:tblCellMar>
            <w:top w:w="0" w:type="dxa"/>
            <w:bottom w:w="0" w:type="dxa"/>
          </w:tblCellMar>
        </w:tblPrEx>
        <w:trPr>
          <w:cantSplit/>
          <w:jc w:val="center"/>
        </w:trPr>
        <w:tc>
          <w:tcPr>
            <w:tcW w:w="5418" w:type="dxa"/>
            <w:gridSpan w:val="4"/>
          </w:tcPr>
          <w:p w14:paraId="7CF8E210" w14:textId="77777777" w:rsidR="00000000" w:rsidRDefault="001F0AD0">
            <w:pPr>
              <w:pStyle w:val="TableText"/>
            </w:pPr>
            <w:r>
              <w:t>The default delay between sending messages to an unresponsive SOA.</w:t>
            </w:r>
          </w:p>
        </w:tc>
      </w:tr>
      <w:tr w:rsidR="00000000" w14:paraId="5F4AE1A9" w14:textId="77777777">
        <w:tblPrEx>
          <w:tblCellMar>
            <w:top w:w="0" w:type="dxa"/>
            <w:bottom w:w="0" w:type="dxa"/>
          </w:tblCellMar>
        </w:tblPrEx>
        <w:trPr>
          <w:cantSplit/>
          <w:jc w:val="center"/>
        </w:trPr>
        <w:tc>
          <w:tcPr>
            <w:tcW w:w="2358" w:type="dxa"/>
          </w:tcPr>
          <w:p w14:paraId="355D6794" w14:textId="77777777" w:rsidR="00000000" w:rsidRDefault="001F0AD0">
            <w:pPr>
              <w:pStyle w:val="TableText"/>
              <w:rPr>
                <w:b/>
              </w:rPr>
            </w:pPr>
            <w:r>
              <w:rPr>
                <w:b/>
              </w:rPr>
              <w:t>Failed Login Attempts</w:t>
            </w:r>
          </w:p>
        </w:tc>
        <w:tc>
          <w:tcPr>
            <w:tcW w:w="927" w:type="dxa"/>
          </w:tcPr>
          <w:p w14:paraId="5B5B78E6" w14:textId="77777777" w:rsidR="00000000" w:rsidRDefault="001F0AD0">
            <w:pPr>
              <w:pStyle w:val="TableText"/>
            </w:pPr>
            <w:r>
              <w:t>3</w:t>
            </w:r>
          </w:p>
        </w:tc>
        <w:tc>
          <w:tcPr>
            <w:tcW w:w="1066" w:type="dxa"/>
          </w:tcPr>
          <w:p w14:paraId="5F39EB1E" w14:textId="77777777" w:rsidR="00000000" w:rsidRDefault="001F0AD0">
            <w:pPr>
              <w:pStyle w:val="TableText"/>
            </w:pPr>
            <w:r>
              <w:t>attempts</w:t>
            </w:r>
          </w:p>
        </w:tc>
        <w:tc>
          <w:tcPr>
            <w:tcW w:w="1066" w:type="dxa"/>
          </w:tcPr>
          <w:p w14:paraId="4BFDB663" w14:textId="77777777" w:rsidR="00000000" w:rsidRDefault="001F0AD0">
            <w:pPr>
              <w:pStyle w:val="TableText"/>
            </w:pPr>
            <w:r>
              <w:t>0-10</w:t>
            </w:r>
          </w:p>
        </w:tc>
      </w:tr>
      <w:tr w:rsidR="00000000" w14:paraId="1B16D6A5" w14:textId="77777777">
        <w:tblPrEx>
          <w:tblCellMar>
            <w:top w:w="0" w:type="dxa"/>
            <w:bottom w:w="0" w:type="dxa"/>
          </w:tblCellMar>
        </w:tblPrEx>
        <w:trPr>
          <w:cantSplit/>
          <w:jc w:val="center"/>
        </w:trPr>
        <w:tc>
          <w:tcPr>
            <w:tcW w:w="5418" w:type="dxa"/>
            <w:gridSpan w:val="4"/>
          </w:tcPr>
          <w:p w14:paraId="56BFE73C" w14:textId="77777777" w:rsidR="00000000" w:rsidRDefault="001F0AD0">
            <w:pPr>
              <w:pStyle w:val="TableText"/>
            </w:pPr>
            <w:r>
              <w:t>The number of allowable incorrect logon attempts</w:t>
            </w:r>
          </w:p>
        </w:tc>
      </w:tr>
      <w:tr w:rsidR="00000000" w14:paraId="58CFA1ED" w14:textId="77777777">
        <w:tblPrEx>
          <w:tblCellMar>
            <w:top w:w="0" w:type="dxa"/>
            <w:bottom w:w="0" w:type="dxa"/>
          </w:tblCellMar>
        </w:tblPrEx>
        <w:trPr>
          <w:cantSplit/>
          <w:jc w:val="center"/>
        </w:trPr>
        <w:tc>
          <w:tcPr>
            <w:tcW w:w="2358" w:type="dxa"/>
          </w:tcPr>
          <w:p w14:paraId="5635365B" w14:textId="77777777" w:rsidR="00000000" w:rsidRDefault="001F0AD0">
            <w:pPr>
              <w:pStyle w:val="TableText"/>
              <w:rPr>
                <w:b/>
              </w:rPr>
            </w:pPr>
            <w:r>
              <w:rPr>
                <w:b/>
              </w:rPr>
              <w:t>Failed Login Shutdown Period</w:t>
            </w:r>
          </w:p>
        </w:tc>
        <w:tc>
          <w:tcPr>
            <w:tcW w:w="927" w:type="dxa"/>
          </w:tcPr>
          <w:p w14:paraId="527326A9" w14:textId="77777777" w:rsidR="00000000" w:rsidRDefault="001F0AD0">
            <w:pPr>
              <w:pStyle w:val="TableText"/>
            </w:pPr>
            <w:r>
              <w:t>60</w:t>
            </w:r>
          </w:p>
        </w:tc>
        <w:tc>
          <w:tcPr>
            <w:tcW w:w="1066" w:type="dxa"/>
          </w:tcPr>
          <w:p w14:paraId="269F06ED" w14:textId="77777777" w:rsidR="00000000" w:rsidRDefault="001F0AD0">
            <w:pPr>
              <w:pStyle w:val="TableText"/>
            </w:pPr>
            <w:r>
              <w:t>seconds</w:t>
            </w:r>
          </w:p>
        </w:tc>
        <w:tc>
          <w:tcPr>
            <w:tcW w:w="1066" w:type="dxa"/>
          </w:tcPr>
          <w:p w14:paraId="3DD96A4B" w14:textId="77777777" w:rsidR="00000000" w:rsidRDefault="001F0AD0">
            <w:pPr>
              <w:pStyle w:val="TableText"/>
            </w:pPr>
            <w:r>
              <w:t>0-300</w:t>
            </w:r>
          </w:p>
        </w:tc>
      </w:tr>
      <w:tr w:rsidR="00000000" w14:paraId="4EB7CC3F" w14:textId="77777777">
        <w:tblPrEx>
          <w:tblCellMar>
            <w:top w:w="0" w:type="dxa"/>
            <w:bottom w:w="0" w:type="dxa"/>
          </w:tblCellMar>
        </w:tblPrEx>
        <w:trPr>
          <w:cantSplit/>
          <w:jc w:val="center"/>
        </w:trPr>
        <w:tc>
          <w:tcPr>
            <w:tcW w:w="5418" w:type="dxa"/>
            <w:gridSpan w:val="4"/>
          </w:tcPr>
          <w:p w14:paraId="3083E368" w14:textId="77777777" w:rsidR="00000000" w:rsidRDefault="001F0AD0">
            <w:pPr>
              <w:pStyle w:val="TableText"/>
            </w:pPr>
            <w:r>
              <w:t>The amount of time the NPAC SMS will wait to restart the logon process after a user has exceeded the Failed_Login_Attempts tunable.</w:t>
            </w:r>
          </w:p>
        </w:tc>
      </w:tr>
      <w:tr w:rsidR="00000000" w14:paraId="4BB884E6" w14:textId="77777777">
        <w:tblPrEx>
          <w:tblCellMar>
            <w:top w:w="0" w:type="dxa"/>
            <w:bottom w:w="0" w:type="dxa"/>
          </w:tblCellMar>
        </w:tblPrEx>
        <w:trPr>
          <w:cantSplit/>
          <w:jc w:val="center"/>
        </w:trPr>
        <w:tc>
          <w:tcPr>
            <w:tcW w:w="2358" w:type="dxa"/>
          </w:tcPr>
          <w:p w14:paraId="7C2360F4" w14:textId="77777777" w:rsidR="00000000" w:rsidRDefault="001F0AD0">
            <w:pPr>
              <w:pStyle w:val="TableText"/>
              <w:rPr>
                <w:b/>
              </w:rPr>
            </w:pPr>
            <w:r>
              <w:rPr>
                <w:b/>
              </w:rPr>
              <w:t>Unused User Id Disable Period</w:t>
            </w:r>
          </w:p>
        </w:tc>
        <w:tc>
          <w:tcPr>
            <w:tcW w:w="927" w:type="dxa"/>
          </w:tcPr>
          <w:p w14:paraId="744B6933" w14:textId="77777777" w:rsidR="00000000" w:rsidRDefault="001F0AD0">
            <w:pPr>
              <w:pStyle w:val="TableText"/>
            </w:pPr>
            <w:r>
              <w:t>60</w:t>
            </w:r>
          </w:p>
        </w:tc>
        <w:tc>
          <w:tcPr>
            <w:tcW w:w="1066" w:type="dxa"/>
          </w:tcPr>
          <w:p w14:paraId="0C0FAD69" w14:textId="77777777" w:rsidR="00000000" w:rsidRDefault="001F0AD0">
            <w:pPr>
              <w:pStyle w:val="TableText"/>
            </w:pPr>
            <w:r>
              <w:t>days</w:t>
            </w:r>
          </w:p>
        </w:tc>
        <w:tc>
          <w:tcPr>
            <w:tcW w:w="1066" w:type="dxa"/>
          </w:tcPr>
          <w:p w14:paraId="507C4D91" w14:textId="77777777" w:rsidR="00000000" w:rsidRDefault="001F0AD0">
            <w:pPr>
              <w:pStyle w:val="TableText"/>
            </w:pPr>
            <w:r>
              <w:t>1-360</w:t>
            </w:r>
          </w:p>
        </w:tc>
      </w:tr>
      <w:tr w:rsidR="00000000" w14:paraId="2A108C17" w14:textId="77777777">
        <w:tblPrEx>
          <w:tblCellMar>
            <w:top w:w="0" w:type="dxa"/>
            <w:bottom w:w="0" w:type="dxa"/>
          </w:tblCellMar>
        </w:tblPrEx>
        <w:trPr>
          <w:cantSplit/>
          <w:jc w:val="center"/>
        </w:trPr>
        <w:tc>
          <w:tcPr>
            <w:tcW w:w="5418" w:type="dxa"/>
            <w:gridSpan w:val="4"/>
          </w:tcPr>
          <w:p w14:paraId="00CF4180" w14:textId="77777777" w:rsidR="00000000" w:rsidRDefault="001F0AD0">
            <w:pPr>
              <w:pStyle w:val="TableText"/>
            </w:pPr>
            <w:r>
              <w:t>The number of days for which a userId has not been used bef</w:t>
            </w:r>
            <w:r>
              <w:t>ore the NPAC SMS disables that userId.</w:t>
            </w:r>
          </w:p>
        </w:tc>
      </w:tr>
      <w:tr w:rsidR="00000000" w14:paraId="34D3B942" w14:textId="77777777">
        <w:tblPrEx>
          <w:tblCellMar>
            <w:top w:w="0" w:type="dxa"/>
            <w:bottom w:w="0" w:type="dxa"/>
          </w:tblCellMar>
        </w:tblPrEx>
        <w:trPr>
          <w:cantSplit/>
          <w:jc w:val="center"/>
        </w:trPr>
        <w:tc>
          <w:tcPr>
            <w:tcW w:w="2358" w:type="dxa"/>
          </w:tcPr>
          <w:p w14:paraId="57DB17DC" w14:textId="77777777" w:rsidR="00000000" w:rsidRDefault="001F0AD0">
            <w:pPr>
              <w:pStyle w:val="TableText"/>
              <w:rPr>
                <w:b/>
              </w:rPr>
            </w:pPr>
            <w:r>
              <w:rPr>
                <w:b/>
              </w:rPr>
              <w:t>Password Age Limit</w:t>
            </w:r>
          </w:p>
        </w:tc>
        <w:tc>
          <w:tcPr>
            <w:tcW w:w="927" w:type="dxa"/>
          </w:tcPr>
          <w:p w14:paraId="0B2F3F89" w14:textId="77777777" w:rsidR="00000000" w:rsidRDefault="001F0AD0">
            <w:pPr>
              <w:pStyle w:val="TableText"/>
            </w:pPr>
            <w:r>
              <w:t>90</w:t>
            </w:r>
          </w:p>
        </w:tc>
        <w:tc>
          <w:tcPr>
            <w:tcW w:w="1066" w:type="dxa"/>
          </w:tcPr>
          <w:p w14:paraId="2EA51614" w14:textId="77777777" w:rsidR="00000000" w:rsidRDefault="001F0AD0">
            <w:pPr>
              <w:pStyle w:val="TableText"/>
            </w:pPr>
            <w:r>
              <w:t>days</w:t>
            </w:r>
          </w:p>
        </w:tc>
        <w:tc>
          <w:tcPr>
            <w:tcW w:w="1066" w:type="dxa"/>
          </w:tcPr>
          <w:p w14:paraId="0E4CD6A9" w14:textId="77777777" w:rsidR="00000000" w:rsidRDefault="001F0AD0">
            <w:pPr>
              <w:pStyle w:val="TableText"/>
            </w:pPr>
            <w:r>
              <w:t>1-360</w:t>
            </w:r>
          </w:p>
        </w:tc>
      </w:tr>
      <w:tr w:rsidR="00000000" w14:paraId="2131A5EA" w14:textId="77777777">
        <w:tblPrEx>
          <w:tblCellMar>
            <w:top w:w="0" w:type="dxa"/>
            <w:bottom w:w="0" w:type="dxa"/>
          </w:tblCellMar>
        </w:tblPrEx>
        <w:trPr>
          <w:cantSplit/>
          <w:jc w:val="center"/>
        </w:trPr>
        <w:tc>
          <w:tcPr>
            <w:tcW w:w="5418" w:type="dxa"/>
            <w:gridSpan w:val="4"/>
          </w:tcPr>
          <w:p w14:paraId="3976E4BB" w14:textId="77777777" w:rsidR="00000000" w:rsidRDefault="001F0AD0">
            <w:pPr>
              <w:pStyle w:val="TableText"/>
            </w:pPr>
            <w:r>
              <w:t>The amount of time for password aging.</w:t>
            </w:r>
          </w:p>
        </w:tc>
      </w:tr>
      <w:tr w:rsidR="00000000" w14:paraId="3D12719E" w14:textId="77777777">
        <w:tblPrEx>
          <w:tblCellMar>
            <w:top w:w="0" w:type="dxa"/>
            <w:bottom w:w="0" w:type="dxa"/>
          </w:tblCellMar>
        </w:tblPrEx>
        <w:trPr>
          <w:cantSplit/>
          <w:jc w:val="center"/>
        </w:trPr>
        <w:tc>
          <w:tcPr>
            <w:tcW w:w="2358" w:type="dxa"/>
          </w:tcPr>
          <w:p w14:paraId="08B6BC88" w14:textId="77777777" w:rsidR="00000000" w:rsidRDefault="001F0AD0">
            <w:pPr>
              <w:pStyle w:val="TableText"/>
              <w:rPr>
                <w:b/>
              </w:rPr>
            </w:pPr>
            <w:r>
              <w:rPr>
                <w:b/>
              </w:rPr>
              <w:t>Password Expiration Notice</w:t>
            </w:r>
          </w:p>
        </w:tc>
        <w:tc>
          <w:tcPr>
            <w:tcW w:w="927" w:type="dxa"/>
          </w:tcPr>
          <w:p w14:paraId="656B5B8F" w14:textId="77777777" w:rsidR="00000000" w:rsidRDefault="001F0AD0">
            <w:pPr>
              <w:pStyle w:val="TableText"/>
            </w:pPr>
            <w:r>
              <w:t>7</w:t>
            </w:r>
          </w:p>
        </w:tc>
        <w:tc>
          <w:tcPr>
            <w:tcW w:w="1066" w:type="dxa"/>
          </w:tcPr>
          <w:p w14:paraId="62A478F4" w14:textId="77777777" w:rsidR="00000000" w:rsidRDefault="001F0AD0">
            <w:pPr>
              <w:pStyle w:val="TableText"/>
            </w:pPr>
            <w:r>
              <w:t>days</w:t>
            </w:r>
          </w:p>
        </w:tc>
        <w:tc>
          <w:tcPr>
            <w:tcW w:w="1066" w:type="dxa"/>
          </w:tcPr>
          <w:p w14:paraId="5AC11A15" w14:textId="77777777" w:rsidR="00000000" w:rsidRDefault="001F0AD0">
            <w:pPr>
              <w:pStyle w:val="TableText"/>
            </w:pPr>
            <w:r>
              <w:t>1-30</w:t>
            </w:r>
          </w:p>
        </w:tc>
      </w:tr>
      <w:tr w:rsidR="00000000" w14:paraId="442A0FE0" w14:textId="77777777">
        <w:tblPrEx>
          <w:tblCellMar>
            <w:top w:w="0" w:type="dxa"/>
            <w:bottom w:w="0" w:type="dxa"/>
          </w:tblCellMar>
        </w:tblPrEx>
        <w:trPr>
          <w:cantSplit/>
          <w:jc w:val="center"/>
        </w:trPr>
        <w:tc>
          <w:tcPr>
            <w:tcW w:w="5418" w:type="dxa"/>
            <w:gridSpan w:val="4"/>
          </w:tcPr>
          <w:p w14:paraId="079D9A03" w14:textId="77777777" w:rsidR="00000000" w:rsidRDefault="001F0AD0">
            <w:pPr>
              <w:pStyle w:val="TableText"/>
            </w:pPr>
            <w:r>
              <w:t>The amount of time prior to a password expiring that the NPAC SMS will notify a user.</w:t>
            </w:r>
          </w:p>
        </w:tc>
      </w:tr>
      <w:tr w:rsidR="00000000" w14:paraId="1796DE19" w14:textId="77777777">
        <w:tblPrEx>
          <w:tblCellMar>
            <w:top w:w="0" w:type="dxa"/>
            <w:bottom w:w="0" w:type="dxa"/>
          </w:tblCellMar>
        </w:tblPrEx>
        <w:trPr>
          <w:cantSplit/>
          <w:jc w:val="center"/>
        </w:trPr>
        <w:tc>
          <w:tcPr>
            <w:tcW w:w="2358" w:type="dxa"/>
          </w:tcPr>
          <w:p w14:paraId="1CAFD35A" w14:textId="77777777" w:rsidR="00000000" w:rsidRDefault="001F0AD0">
            <w:pPr>
              <w:pStyle w:val="TableText"/>
              <w:rPr>
                <w:b/>
              </w:rPr>
            </w:pPr>
            <w:r>
              <w:rPr>
                <w:b/>
              </w:rPr>
              <w:t>Post Expiration</w:t>
            </w:r>
            <w:r>
              <w:rPr>
                <w:b/>
              </w:rPr>
              <w:t xml:space="preserve"> Logins</w:t>
            </w:r>
          </w:p>
        </w:tc>
        <w:tc>
          <w:tcPr>
            <w:tcW w:w="927" w:type="dxa"/>
          </w:tcPr>
          <w:p w14:paraId="204BE868" w14:textId="77777777" w:rsidR="00000000" w:rsidRDefault="001F0AD0">
            <w:pPr>
              <w:pStyle w:val="TableText"/>
            </w:pPr>
            <w:r>
              <w:t>2</w:t>
            </w:r>
          </w:p>
        </w:tc>
        <w:tc>
          <w:tcPr>
            <w:tcW w:w="1066" w:type="dxa"/>
          </w:tcPr>
          <w:p w14:paraId="1B1FA6EA" w14:textId="77777777" w:rsidR="00000000" w:rsidRDefault="001F0AD0">
            <w:pPr>
              <w:pStyle w:val="TableText"/>
            </w:pPr>
            <w:r>
              <w:t>logins</w:t>
            </w:r>
          </w:p>
        </w:tc>
        <w:tc>
          <w:tcPr>
            <w:tcW w:w="1066" w:type="dxa"/>
          </w:tcPr>
          <w:p w14:paraId="28531D46" w14:textId="77777777" w:rsidR="00000000" w:rsidRDefault="001F0AD0">
            <w:pPr>
              <w:pStyle w:val="TableText"/>
            </w:pPr>
            <w:r>
              <w:t>0-10</w:t>
            </w:r>
          </w:p>
        </w:tc>
      </w:tr>
      <w:tr w:rsidR="00000000" w14:paraId="6D5E9538" w14:textId="77777777">
        <w:tblPrEx>
          <w:tblCellMar>
            <w:top w:w="0" w:type="dxa"/>
            <w:bottom w:w="0" w:type="dxa"/>
          </w:tblCellMar>
        </w:tblPrEx>
        <w:trPr>
          <w:cantSplit/>
          <w:jc w:val="center"/>
        </w:trPr>
        <w:tc>
          <w:tcPr>
            <w:tcW w:w="5418" w:type="dxa"/>
            <w:gridSpan w:val="4"/>
          </w:tcPr>
          <w:p w14:paraId="11D32C7E" w14:textId="77777777" w:rsidR="00000000" w:rsidRDefault="001F0AD0">
            <w:pPr>
              <w:pStyle w:val="TableText"/>
            </w:pPr>
            <w:r>
              <w:t>The number of logins a user is permitted after the user’s password has expired.</w:t>
            </w:r>
          </w:p>
        </w:tc>
      </w:tr>
      <w:tr w:rsidR="00000000" w14:paraId="0A91573E" w14:textId="77777777">
        <w:tblPrEx>
          <w:tblCellMar>
            <w:top w:w="0" w:type="dxa"/>
            <w:bottom w:w="0" w:type="dxa"/>
          </w:tblCellMar>
        </w:tblPrEx>
        <w:trPr>
          <w:cantSplit/>
          <w:jc w:val="center"/>
        </w:trPr>
        <w:tc>
          <w:tcPr>
            <w:tcW w:w="2358" w:type="dxa"/>
          </w:tcPr>
          <w:p w14:paraId="608F6F11" w14:textId="77777777" w:rsidR="00000000" w:rsidRDefault="001F0AD0">
            <w:pPr>
              <w:pStyle w:val="TableText"/>
              <w:rPr>
                <w:b/>
              </w:rPr>
            </w:pPr>
            <w:r>
              <w:rPr>
                <w:b/>
              </w:rPr>
              <w:t>Password Reuse Limit</w:t>
            </w:r>
          </w:p>
        </w:tc>
        <w:tc>
          <w:tcPr>
            <w:tcW w:w="927" w:type="dxa"/>
          </w:tcPr>
          <w:p w14:paraId="79A4C467" w14:textId="77777777" w:rsidR="00000000" w:rsidRDefault="001F0AD0">
            <w:pPr>
              <w:pStyle w:val="TableText"/>
            </w:pPr>
            <w:r>
              <w:t>6</w:t>
            </w:r>
          </w:p>
        </w:tc>
        <w:tc>
          <w:tcPr>
            <w:tcW w:w="1066" w:type="dxa"/>
          </w:tcPr>
          <w:p w14:paraId="410F8C78" w14:textId="77777777" w:rsidR="00000000" w:rsidRDefault="001F0AD0">
            <w:pPr>
              <w:pStyle w:val="TableText"/>
            </w:pPr>
            <w:r>
              <w:t>months</w:t>
            </w:r>
          </w:p>
        </w:tc>
        <w:tc>
          <w:tcPr>
            <w:tcW w:w="1066" w:type="dxa"/>
          </w:tcPr>
          <w:p w14:paraId="0C8CA48C" w14:textId="77777777" w:rsidR="00000000" w:rsidRDefault="001F0AD0">
            <w:pPr>
              <w:pStyle w:val="TableText"/>
            </w:pPr>
            <w:r>
              <w:t>1-36</w:t>
            </w:r>
          </w:p>
        </w:tc>
      </w:tr>
      <w:tr w:rsidR="00000000" w14:paraId="3AC287E5" w14:textId="77777777">
        <w:tblPrEx>
          <w:tblCellMar>
            <w:top w:w="0" w:type="dxa"/>
            <w:bottom w:w="0" w:type="dxa"/>
          </w:tblCellMar>
        </w:tblPrEx>
        <w:trPr>
          <w:cantSplit/>
          <w:jc w:val="center"/>
        </w:trPr>
        <w:tc>
          <w:tcPr>
            <w:tcW w:w="5418" w:type="dxa"/>
            <w:gridSpan w:val="4"/>
          </w:tcPr>
          <w:p w14:paraId="04CCAAD6" w14:textId="77777777" w:rsidR="00000000" w:rsidRDefault="001F0AD0">
            <w:pPr>
              <w:pStyle w:val="TableText"/>
            </w:pPr>
            <w:r>
              <w:t>The amount of time in which a password cannot be reused.</w:t>
            </w:r>
          </w:p>
        </w:tc>
      </w:tr>
      <w:tr w:rsidR="00000000" w14:paraId="4A6B7DE0" w14:textId="77777777">
        <w:tblPrEx>
          <w:tblCellMar>
            <w:top w:w="0" w:type="dxa"/>
            <w:bottom w:w="0" w:type="dxa"/>
          </w:tblCellMar>
        </w:tblPrEx>
        <w:trPr>
          <w:cantSplit/>
          <w:jc w:val="center"/>
        </w:trPr>
        <w:tc>
          <w:tcPr>
            <w:tcW w:w="2358" w:type="dxa"/>
          </w:tcPr>
          <w:p w14:paraId="53E41FDA" w14:textId="77777777" w:rsidR="00000000" w:rsidRDefault="001F0AD0">
            <w:pPr>
              <w:pStyle w:val="TableText"/>
              <w:rPr>
                <w:b/>
              </w:rPr>
            </w:pPr>
            <w:r>
              <w:rPr>
                <w:b/>
              </w:rPr>
              <w:t>Record Logons After Failure</w:t>
            </w:r>
          </w:p>
        </w:tc>
        <w:tc>
          <w:tcPr>
            <w:tcW w:w="927" w:type="dxa"/>
          </w:tcPr>
          <w:p w14:paraId="71A6C8DB" w14:textId="77777777" w:rsidR="00000000" w:rsidRDefault="001F0AD0">
            <w:pPr>
              <w:pStyle w:val="TableText"/>
            </w:pPr>
            <w:r>
              <w:t>10</w:t>
            </w:r>
          </w:p>
        </w:tc>
        <w:tc>
          <w:tcPr>
            <w:tcW w:w="1066" w:type="dxa"/>
          </w:tcPr>
          <w:p w14:paraId="26747185" w14:textId="77777777" w:rsidR="00000000" w:rsidRDefault="001F0AD0">
            <w:pPr>
              <w:pStyle w:val="TableText"/>
            </w:pPr>
            <w:r>
              <w:t>attempts</w:t>
            </w:r>
          </w:p>
        </w:tc>
        <w:tc>
          <w:tcPr>
            <w:tcW w:w="1066" w:type="dxa"/>
          </w:tcPr>
          <w:p w14:paraId="5C33CDD0" w14:textId="77777777" w:rsidR="00000000" w:rsidRDefault="001F0AD0">
            <w:pPr>
              <w:pStyle w:val="TableText"/>
            </w:pPr>
            <w:r>
              <w:t>0-100</w:t>
            </w:r>
          </w:p>
        </w:tc>
      </w:tr>
      <w:tr w:rsidR="00000000" w14:paraId="6E78F182" w14:textId="77777777">
        <w:tblPrEx>
          <w:tblCellMar>
            <w:top w:w="0" w:type="dxa"/>
            <w:bottom w:w="0" w:type="dxa"/>
          </w:tblCellMar>
        </w:tblPrEx>
        <w:trPr>
          <w:cantSplit/>
          <w:jc w:val="center"/>
        </w:trPr>
        <w:tc>
          <w:tcPr>
            <w:tcW w:w="5418" w:type="dxa"/>
            <w:gridSpan w:val="4"/>
          </w:tcPr>
          <w:p w14:paraId="18C8E7FF" w14:textId="77777777" w:rsidR="00000000" w:rsidRDefault="001F0AD0">
            <w:pPr>
              <w:pStyle w:val="TableText"/>
            </w:pPr>
            <w:r>
              <w:t>The thresho</w:t>
            </w:r>
            <w:r>
              <w:t>ld for consecutive failed logon attempts after which logon attempts will be recorded in the audit log.</w:t>
            </w:r>
          </w:p>
        </w:tc>
      </w:tr>
      <w:tr w:rsidR="00000000" w14:paraId="4921EA99" w14:textId="77777777">
        <w:tblPrEx>
          <w:tblCellMar>
            <w:top w:w="0" w:type="dxa"/>
            <w:bottom w:w="0" w:type="dxa"/>
          </w:tblCellMar>
        </w:tblPrEx>
        <w:trPr>
          <w:cantSplit/>
          <w:jc w:val="center"/>
        </w:trPr>
        <w:tc>
          <w:tcPr>
            <w:tcW w:w="2358" w:type="dxa"/>
          </w:tcPr>
          <w:p w14:paraId="30D5FA32" w14:textId="77777777" w:rsidR="00000000" w:rsidRDefault="001F0AD0">
            <w:pPr>
              <w:pStyle w:val="TableText"/>
              <w:rPr>
                <w:b/>
              </w:rPr>
            </w:pPr>
            <w:r>
              <w:rPr>
                <w:b/>
              </w:rPr>
              <w:t>Non-Use Disconnect</w:t>
            </w:r>
          </w:p>
        </w:tc>
        <w:tc>
          <w:tcPr>
            <w:tcW w:w="927" w:type="dxa"/>
          </w:tcPr>
          <w:p w14:paraId="1BEC0E48" w14:textId="77777777" w:rsidR="00000000" w:rsidRDefault="001F0AD0">
            <w:pPr>
              <w:pStyle w:val="TableText"/>
            </w:pPr>
            <w:r>
              <w:t>60</w:t>
            </w:r>
          </w:p>
        </w:tc>
        <w:tc>
          <w:tcPr>
            <w:tcW w:w="1066" w:type="dxa"/>
          </w:tcPr>
          <w:p w14:paraId="49ECA9E3" w14:textId="77777777" w:rsidR="00000000" w:rsidRDefault="001F0AD0">
            <w:pPr>
              <w:pStyle w:val="TableText"/>
            </w:pPr>
            <w:r>
              <w:t>minutes</w:t>
            </w:r>
          </w:p>
        </w:tc>
        <w:tc>
          <w:tcPr>
            <w:tcW w:w="1066" w:type="dxa"/>
          </w:tcPr>
          <w:p w14:paraId="173E391E" w14:textId="77777777" w:rsidR="00000000" w:rsidRDefault="001F0AD0">
            <w:pPr>
              <w:pStyle w:val="TableText"/>
            </w:pPr>
            <w:r>
              <w:t>1-1440</w:t>
            </w:r>
          </w:p>
        </w:tc>
      </w:tr>
      <w:tr w:rsidR="00000000" w14:paraId="4FB8E08C" w14:textId="77777777">
        <w:tblPrEx>
          <w:tblCellMar>
            <w:top w:w="0" w:type="dxa"/>
            <w:bottom w:w="0" w:type="dxa"/>
          </w:tblCellMar>
        </w:tblPrEx>
        <w:trPr>
          <w:cantSplit/>
          <w:jc w:val="center"/>
        </w:trPr>
        <w:tc>
          <w:tcPr>
            <w:tcW w:w="5418" w:type="dxa"/>
            <w:gridSpan w:val="4"/>
          </w:tcPr>
          <w:p w14:paraId="3531B9FD" w14:textId="77777777" w:rsidR="00000000" w:rsidRDefault="001F0AD0">
            <w:pPr>
              <w:pStyle w:val="TableText"/>
            </w:pPr>
            <w:r>
              <w:t>The amount of idle (non-use) time before the NPAC SMS will disconnect a user’s logon session.</w:t>
            </w:r>
          </w:p>
        </w:tc>
      </w:tr>
      <w:tr w:rsidR="00000000" w14:paraId="7F334C45" w14:textId="77777777">
        <w:tblPrEx>
          <w:tblCellMar>
            <w:top w:w="0" w:type="dxa"/>
            <w:bottom w:w="0" w:type="dxa"/>
          </w:tblCellMar>
        </w:tblPrEx>
        <w:trPr>
          <w:cantSplit/>
          <w:jc w:val="center"/>
        </w:trPr>
        <w:tc>
          <w:tcPr>
            <w:tcW w:w="2358" w:type="dxa"/>
          </w:tcPr>
          <w:p w14:paraId="028B3933" w14:textId="77777777" w:rsidR="00000000" w:rsidRDefault="001F0AD0">
            <w:pPr>
              <w:pStyle w:val="TableText"/>
              <w:rPr>
                <w:b/>
              </w:rPr>
            </w:pPr>
            <w:r>
              <w:rPr>
                <w:b/>
              </w:rPr>
              <w:t>Maximum Number of D</w:t>
            </w:r>
            <w:r>
              <w:rPr>
                <w:b/>
              </w:rPr>
              <w:t>ownload Records</w:t>
            </w:r>
          </w:p>
        </w:tc>
        <w:tc>
          <w:tcPr>
            <w:tcW w:w="927" w:type="dxa"/>
          </w:tcPr>
          <w:p w14:paraId="321E00F1" w14:textId="77777777" w:rsidR="00000000" w:rsidRDefault="001F0AD0">
            <w:pPr>
              <w:pStyle w:val="TableText"/>
            </w:pPr>
            <w:r>
              <w:t>10000</w:t>
            </w:r>
          </w:p>
        </w:tc>
        <w:tc>
          <w:tcPr>
            <w:tcW w:w="1066" w:type="dxa"/>
          </w:tcPr>
          <w:p w14:paraId="4416E5DC" w14:textId="77777777" w:rsidR="00000000" w:rsidRDefault="001F0AD0">
            <w:pPr>
              <w:pStyle w:val="TableText"/>
            </w:pPr>
            <w:r>
              <w:t>records</w:t>
            </w:r>
          </w:p>
        </w:tc>
        <w:tc>
          <w:tcPr>
            <w:tcW w:w="1066" w:type="dxa"/>
          </w:tcPr>
          <w:p w14:paraId="3D7CFE44" w14:textId="77777777" w:rsidR="00000000" w:rsidRDefault="001F0AD0">
            <w:pPr>
              <w:pStyle w:val="TableText"/>
            </w:pPr>
            <w:r>
              <w:t>1-200000</w:t>
            </w:r>
          </w:p>
        </w:tc>
      </w:tr>
      <w:tr w:rsidR="00000000" w14:paraId="589CD551" w14:textId="77777777">
        <w:tblPrEx>
          <w:tblCellMar>
            <w:top w:w="0" w:type="dxa"/>
            <w:bottom w:w="0" w:type="dxa"/>
          </w:tblCellMar>
        </w:tblPrEx>
        <w:trPr>
          <w:cantSplit/>
          <w:jc w:val="center"/>
        </w:trPr>
        <w:tc>
          <w:tcPr>
            <w:tcW w:w="5418" w:type="dxa"/>
            <w:gridSpan w:val="4"/>
          </w:tcPr>
          <w:p w14:paraId="6E01DD89" w14:textId="77777777" w:rsidR="00000000" w:rsidRDefault="001F0AD0">
            <w:pPr>
              <w:pStyle w:val="TableText"/>
            </w:pPr>
            <w:r>
              <w:t>The maximum number of records for a single data download.</w:t>
            </w:r>
          </w:p>
        </w:tc>
      </w:tr>
      <w:tr w:rsidR="00000000" w14:paraId="400D2756" w14:textId="77777777">
        <w:tblPrEx>
          <w:tblCellMar>
            <w:top w:w="0" w:type="dxa"/>
            <w:bottom w:w="0" w:type="dxa"/>
          </w:tblCellMar>
        </w:tblPrEx>
        <w:trPr>
          <w:cantSplit/>
          <w:jc w:val="center"/>
        </w:trPr>
        <w:tc>
          <w:tcPr>
            <w:tcW w:w="2358" w:type="dxa"/>
          </w:tcPr>
          <w:p w14:paraId="13B06AB5" w14:textId="77777777" w:rsidR="00000000" w:rsidRDefault="001F0AD0">
            <w:pPr>
              <w:pStyle w:val="TableText"/>
              <w:rPr>
                <w:b/>
              </w:rPr>
            </w:pPr>
            <w:r>
              <w:rPr>
                <w:b/>
              </w:rPr>
              <w:t>Maximum Download Duration</w:t>
            </w:r>
          </w:p>
        </w:tc>
        <w:tc>
          <w:tcPr>
            <w:tcW w:w="927" w:type="dxa"/>
          </w:tcPr>
          <w:p w14:paraId="71FA52E7" w14:textId="77777777" w:rsidR="00000000" w:rsidRDefault="001F0AD0">
            <w:pPr>
              <w:pStyle w:val="TableText"/>
            </w:pPr>
            <w:r>
              <w:t>60</w:t>
            </w:r>
          </w:p>
        </w:tc>
        <w:tc>
          <w:tcPr>
            <w:tcW w:w="1066" w:type="dxa"/>
          </w:tcPr>
          <w:p w14:paraId="2B4B6E1E" w14:textId="77777777" w:rsidR="00000000" w:rsidRDefault="001F0AD0">
            <w:pPr>
              <w:pStyle w:val="TableText"/>
            </w:pPr>
            <w:r>
              <w:t>minutes</w:t>
            </w:r>
          </w:p>
        </w:tc>
        <w:tc>
          <w:tcPr>
            <w:tcW w:w="1066" w:type="dxa"/>
          </w:tcPr>
          <w:p w14:paraId="07CC34AB" w14:textId="77777777" w:rsidR="00000000" w:rsidRDefault="001F0AD0">
            <w:pPr>
              <w:pStyle w:val="TableText"/>
            </w:pPr>
            <w:r>
              <w:t>1-1440</w:t>
            </w:r>
          </w:p>
        </w:tc>
      </w:tr>
      <w:tr w:rsidR="00000000" w14:paraId="60B866BA" w14:textId="77777777">
        <w:tblPrEx>
          <w:tblCellMar>
            <w:top w:w="0" w:type="dxa"/>
            <w:bottom w:w="0" w:type="dxa"/>
          </w:tblCellMar>
        </w:tblPrEx>
        <w:trPr>
          <w:cantSplit/>
          <w:jc w:val="center"/>
        </w:trPr>
        <w:tc>
          <w:tcPr>
            <w:tcW w:w="5418" w:type="dxa"/>
            <w:gridSpan w:val="4"/>
          </w:tcPr>
          <w:p w14:paraId="53AAF651" w14:textId="77777777" w:rsidR="00000000" w:rsidRDefault="001F0AD0">
            <w:pPr>
              <w:pStyle w:val="TableText"/>
            </w:pPr>
            <w:r>
              <w:t>The maximum time range allowed for a data download.</w:t>
            </w:r>
          </w:p>
        </w:tc>
      </w:tr>
      <w:tr w:rsidR="00000000" w14:paraId="5C645FA4" w14:textId="77777777">
        <w:tblPrEx>
          <w:tblCellMar>
            <w:top w:w="0" w:type="dxa"/>
            <w:bottom w:w="0" w:type="dxa"/>
          </w:tblCellMar>
        </w:tblPrEx>
        <w:trPr>
          <w:cantSplit/>
          <w:jc w:val="center"/>
        </w:trPr>
        <w:tc>
          <w:tcPr>
            <w:tcW w:w="2358" w:type="dxa"/>
          </w:tcPr>
          <w:p w14:paraId="1D49DD97" w14:textId="77777777" w:rsidR="00000000" w:rsidRDefault="001F0AD0">
            <w:pPr>
              <w:pStyle w:val="TableText"/>
              <w:rPr>
                <w:b/>
              </w:rPr>
            </w:pPr>
            <w:bookmarkStart w:id="3202" w:name="_Toc381720307"/>
            <w:bookmarkStart w:id="3203" w:name="_Toc436023459"/>
            <w:bookmarkStart w:id="3204" w:name="_Toc436025925"/>
            <w:bookmarkStart w:id="3205" w:name="_Toc436026085"/>
            <w:bookmarkStart w:id="3206" w:name="_Toc436037447"/>
            <w:bookmarkStart w:id="3207" w:name="_Toc437674430"/>
            <w:bookmarkStart w:id="3208" w:name="_Toc437674763"/>
            <w:bookmarkStart w:id="3209" w:name="_Toc437674989"/>
            <w:bookmarkStart w:id="3210" w:name="_Toc437675507"/>
            <w:r>
              <w:rPr>
                <w:b/>
              </w:rPr>
              <w:t>Maximum Number of Download Notifications</w:t>
            </w:r>
          </w:p>
        </w:tc>
        <w:tc>
          <w:tcPr>
            <w:tcW w:w="927" w:type="dxa"/>
          </w:tcPr>
          <w:p w14:paraId="35C6B289" w14:textId="77777777" w:rsidR="00000000" w:rsidRDefault="001F0AD0">
            <w:pPr>
              <w:pStyle w:val="TableText"/>
            </w:pPr>
            <w:r>
              <w:t>2000</w:t>
            </w:r>
          </w:p>
        </w:tc>
        <w:tc>
          <w:tcPr>
            <w:tcW w:w="1066" w:type="dxa"/>
          </w:tcPr>
          <w:p w14:paraId="22BC12F4" w14:textId="77777777" w:rsidR="00000000" w:rsidRDefault="001F0AD0">
            <w:pPr>
              <w:pStyle w:val="TableText"/>
            </w:pPr>
            <w:r>
              <w:t>records</w:t>
            </w:r>
          </w:p>
        </w:tc>
        <w:tc>
          <w:tcPr>
            <w:tcW w:w="1066" w:type="dxa"/>
          </w:tcPr>
          <w:p w14:paraId="242FE4AC" w14:textId="77777777" w:rsidR="00000000" w:rsidRDefault="001F0AD0">
            <w:pPr>
              <w:pStyle w:val="TableText"/>
            </w:pPr>
            <w:r>
              <w:t>1-200</w:t>
            </w:r>
            <w:r>
              <w:t>0</w:t>
            </w:r>
          </w:p>
        </w:tc>
      </w:tr>
      <w:tr w:rsidR="00000000" w14:paraId="0F97FF39" w14:textId="77777777">
        <w:tblPrEx>
          <w:tblCellMar>
            <w:top w:w="0" w:type="dxa"/>
            <w:bottom w:w="0" w:type="dxa"/>
          </w:tblCellMar>
        </w:tblPrEx>
        <w:trPr>
          <w:cantSplit/>
          <w:jc w:val="center"/>
        </w:trPr>
        <w:tc>
          <w:tcPr>
            <w:tcW w:w="5418" w:type="dxa"/>
            <w:gridSpan w:val="4"/>
          </w:tcPr>
          <w:p w14:paraId="11B60985" w14:textId="77777777" w:rsidR="00000000" w:rsidRDefault="001F0AD0">
            <w:pPr>
              <w:pStyle w:val="TableText"/>
            </w:pPr>
            <w:r>
              <w:t>The maximum number of notifications for a single notification recovery download.</w:t>
            </w:r>
          </w:p>
        </w:tc>
      </w:tr>
    </w:tbl>
    <w:p w14:paraId="5526E142" w14:textId="77777777" w:rsidR="00000000" w:rsidRDefault="001F0AD0">
      <w:pPr>
        <w:pStyle w:val="Caption"/>
      </w:pPr>
      <w:bookmarkStart w:id="3211" w:name="_Toc485015376"/>
      <w:bookmarkEnd w:id="3202"/>
      <w:bookmarkEnd w:id="3203"/>
      <w:bookmarkEnd w:id="3204"/>
      <w:bookmarkEnd w:id="3205"/>
      <w:bookmarkEnd w:id="3206"/>
      <w:bookmarkEnd w:id="3207"/>
      <w:bookmarkEnd w:id="3208"/>
      <w:bookmarkEnd w:id="3209"/>
      <w:bookmarkEnd w:id="3210"/>
      <w:r>
        <w:t xml:space="preserve">Table C- </w:t>
      </w:r>
      <w:r>
        <w:fldChar w:fldCharType="begin"/>
      </w:r>
      <w:r>
        <w:instrText xml:space="preserve"> SEQ Table_C- \* ARABIC </w:instrText>
      </w:r>
      <w:r>
        <w:fldChar w:fldCharType="separate"/>
      </w:r>
      <w:r>
        <w:rPr>
          <w:noProof/>
        </w:rPr>
        <w:t>2</w:t>
      </w:r>
      <w:r>
        <w:fldChar w:fldCharType="end"/>
      </w:r>
      <w:r>
        <w:t xml:space="preserve"> -- Communications Tunables</w:t>
      </w:r>
      <w:bookmarkEnd w:id="3211"/>
    </w:p>
    <w:p w14:paraId="4F9C799E" w14:textId="77777777" w:rsidR="00000000" w:rsidRDefault="001F0AD0">
      <w:pPr>
        <w:pStyle w:val="BodyText"/>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924"/>
        <w:gridCol w:w="1478"/>
        <w:gridCol w:w="1108"/>
      </w:tblGrid>
      <w:tr w:rsidR="00000000" w14:paraId="30E5A9B9" w14:textId="77777777">
        <w:tblPrEx>
          <w:tblCellMar>
            <w:top w:w="0" w:type="dxa"/>
            <w:bottom w:w="0" w:type="dxa"/>
          </w:tblCellMar>
        </w:tblPrEx>
        <w:trPr>
          <w:cantSplit/>
          <w:tblHeader/>
          <w:jc w:val="center"/>
        </w:trPr>
        <w:tc>
          <w:tcPr>
            <w:tcW w:w="5868" w:type="dxa"/>
            <w:gridSpan w:val="4"/>
            <w:shd w:val="solid" w:color="auto" w:fill="auto"/>
          </w:tcPr>
          <w:p w14:paraId="40F277AB" w14:textId="77777777" w:rsidR="00000000" w:rsidRDefault="001F0AD0">
            <w:pPr>
              <w:pStyle w:val="TableText"/>
              <w:keepNext/>
              <w:jc w:val="center"/>
            </w:pPr>
            <w:r>
              <w:rPr>
                <w:b/>
                <w:caps/>
                <w:sz w:val="24"/>
              </w:rPr>
              <w:t>Audit Tunables</w:t>
            </w:r>
          </w:p>
        </w:tc>
      </w:tr>
      <w:tr w:rsidR="00000000" w14:paraId="4A785AAC" w14:textId="77777777">
        <w:tblPrEx>
          <w:tblCellMar>
            <w:top w:w="0" w:type="dxa"/>
            <w:bottom w:w="0" w:type="dxa"/>
          </w:tblCellMar>
        </w:tblPrEx>
        <w:trPr>
          <w:cantSplit/>
          <w:tblHeader/>
          <w:jc w:val="center"/>
        </w:trPr>
        <w:tc>
          <w:tcPr>
            <w:tcW w:w="2358" w:type="dxa"/>
          </w:tcPr>
          <w:p w14:paraId="75ACE66F" w14:textId="77777777" w:rsidR="00000000" w:rsidRDefault="001F0AD0">
            <w:pPr>
              <w:pStyle w:val="TableText"/>
              <w:jc w:val="center"/>
              <w:rPr>
                <w:b/>
              </w:rPr>
            </w:pPr>
            <w:r>
              <w:rPr>
                <w:b/>
              </w:rPr>
              <w:t>Tunable Name</w:t>
            </w:r>
          </w:p>
        </w:tc>
        <w:tc>
          <w:tcPr>
            <w:tcW w:w="924" w:type="dxa"/>
          </w:tcPr>
          <w:p w14:paraId="0511346D" w14:textId="77777777" w:rsidR="00000000" w:rsidRDefault="001F0AD0">
            <w:pPr>
              <w:pStyle w:val="TableText"/>
              <w:jc w:val="center"/>
              <w:rPr>
                <w:b/>
              </w:rPr>
            </w:pPr>
            <w:r>
              <w:rPr>
                <w:b/>
              </w:rPr>
              <w:t>Default Value</w:t>
            </w:r>
          </w:p>
        </w:tc>
        <w:tc>
          <w:tcPr>
            <w:tcW w:w="1478" w:type="dxa"/>
          </w:tcPr>
          <w:p w14:paraId="0014F612" w14:textId="77777777" w:rsidR="00000000" w:rsidRDefault="001F0AD0">
            <w:pPr>
              <w:pStyle w:val="TableText"/>
              <w:jc w:val="center"/>
              <w:rPr>
                <w:b/>
              </w:rPr>
            </w:pPr>
            <w:r>
              <w:rPr>
                <w:b/>
              </w:rPr>
              <w:t>Units</w:t>
            </w:r>
          </w:p>
        </w:tc>
        <w:tc>
          <w:tcPr>
            <w:tcW w:w="1108" w:type="dxa"/>
          </w:tcPr>
          <w:p w14:paraId="3F30B40E" w14:textId="77777777" w:rsidR="00000000" w:rsidRDefault="001F0AD0">
            <w:pPr>
              <w:pStyle w:val="TableText"/>
              <w:jc w:val="center"/>
              <w:rPr>
                <w:b/>
              </w:rPr>
            </w:pPr>
            <w:r>
              <w:rPr>
                <w:b/>
              </w:rPr>
              <w:t>Valid Range</w:t>
            </w:r>
          </w:p>
        </w:tc>
      </w:tr>
      <w:tr w:rsidR="00000000" w14:paraId="4B02A8E5" w14:textId="77777777">
        <w:tblPrEx>
          <w:tblCellMar>
            <w:top w:w="0" w:type="dxa"/>
            <w:bottom w:w="0" w:type="dxa"/>
          </w:tblCellMar>
        </w:tblPrEx>
        <w:trPr>
          <w:cantSplit/>
          <w:jc w:val="center"/>
        </w:trPr>
        <w:tc>
          <w:tcPr>
            <w:tcW w:w="2358" w:type="dxa"/>
          </w:tcPr>
          <w:p w14:paraId="063B5AF2" w14:textId="77777777" w:rsidR="00000000" w:rsidRDefault="001F0AD0">
            <w:pPr>
              <w:pStyle w:val="TableText"/>
              <w:rPr>
                <w:b/>
              </w:rPr>
            </w:pPr>
            <w:r>
              <w:rPr>
                <w:b/>
              </w:rPr>
              <w:t>Canceled Audit Retention Period</w:t>
            </w:r>
          </w:p>
        </w:tc>
        <w:tc>
          <w:tcPr>
            <w:tcW w:w="924" w:type="dxa"/>
          </w:tcPr>
          <w:p w14:paraId="2E1C9CF4" w14:textId="77777777" w:rsidR="00000000" w:rsidRDefault="001F0AD0">
            <w:pPr>
              <w:pStyle w:val="TableText"/>
            </w:pPr>
            <w:r>
              <w:t>30</w:t>
            </w:r>
          </w:p>
        </w:tc>
        <w:tc>
          <w:tcPr>
            <w:tcW w:w="1478" w:type="dxa"/>
          </w:tcPr>
          <w:p w14:paraId="1ABE0878" w14:textId="77777777" w:rsidR="00000000" w:rsidRDefault="001F0AD0">
            <w:pPr>
              <w:pStyle w:val="TableText"/>
            </w:pPr>
            <w:r>
              <w:t>days</w:t>
            </w:r>
          </w:p>
        </w:tc>
        <w:tc>
          <w:tcPr>
            <w:tcW w:w="1108" w:type="dxa"/>
          </w:tcPr>
          <w:p w14:paraId="0757B68B" w14:textId="77777777" w:rsidR="00000000" w:rsidRDefault="001F0AD0">
            <w:pPr>
              <w:pStyle w:val="TableText"/>
            </w:pPr>
            <w:r>
              <w:t>1-3</w:t>
            </w:r>
            <w:r>
              <w:t>60</w:t>
            </w:r>
          </w:p>
        </w:tc>
      </w:tr>
      <w:tr w:rsidR="00000000" w14:paraId="2DF2D41D" w14:textId="77777777">
        <w:tblPrEx>
          <w:tblCellMar>
            <w:top w:w="0" w:type="dxa"/>
            <w:bottom w:w="0" w:type="dxa"/>
          </w:tblCellMar>
        </w:tblPrEx>
        <w:trPr>
          <w:cantSplit/>
          <w:jc w:val="center"/>
        </w:trPr>
        <w:tc>
          <w:tcPr>
            <w:tcW w:w="5868" w:type="dxa"/>
            <w:gridSpan w:val="4"/>
          </w:tcPr>
          <w:p w14:paraId="40162E16" w14:textId="77777777" w:rsidR="00000000" w:rsidRDefault="001F0AD0">
            <w:pPr>
              <w:pStyle w:val="TableText"/>
            </w:pPr>
            <w:r>
              <w:t>The length of time canceled audits will be retained.</w:t>
            </w:r>
          </w:p>
        </w:tc>
      </w:tr>
      <w:tr w:rsidR="00000000" w14:paraId="1F42F9D6" w14:textId="77777777">
        <w:tblPrEx>
          <w:tblCellMar>
            <w:top w:w="0" w:type="dxa"/>
            <w:bottom w:w="0" w:type="dxa"/>
          </w:tblCellMar>
        </w:tblPrEx>
        <w:trPr>
          <w:cantSplit/>
          <w:jc w:val="center"/>
        </w:trPr>
        <w:tc>
          <w:tcPr>
            <w:tcW w:w="2358" w:type="dxa"/>
          </w:tcPr>
          <w:p w14:paraId="57C0395F" w14:textId="77777777" w:rsidR="00000000" w:rsidRDefault="001F0AD0">
            <w:pPr>
              <w:pStyle w:val="TableText"/>
              <w:rPr>
                <w:b/>
              </w:rPr>
            </w:pPr>
            <w:r>
              <w:rPr>
                <w:b/>
              </w:rPr>
              <w:t>Data Integrity Sample Size</w:t>
            </w:r>
          </w:p>
        </w:tc>
        <w:tc>
          <w:tcPr>
            <w:tcW w:w="924" w:type="dxa"/>
          </w:tcPr>
          <w:p w14:paraId="0465CD61" w14:textId="77777777" w:rsidR="00000000" w:rsidRDefault="001F0AD0">
            <w:pPr>
              <w:pStyle w:val="TableText"/>
            </w:pPr>
            <w:r>
              <w:t>1000</w:t>
            </w:r>
          </w:p>
        </w:tc>
        <w:tc>
          <w:tcPr>
            <w:tcW w:w="1478" w:type="dxa"/>
          </w:tcPr>
          <w:p w14:paraId="5084A9E0" w14:textId="77777777" w:rsidR="00000000" w:rsidRDefault="001F0AD0">
            <w:pPr>
              <w:pStyle w:val="TableText"/>
            </w:pPr>
            <w:r>
              <w:t>SVs</w:t>
            </w:r>
          </w:p>
        </w:tc>
        <w:tc>
          <w:tcPr>
            <w:tcW w:w="1108" w:type="dxa"/>
          </w:tcPr>
          <w:p w14:paraId="0C75D397" w14:textId="77777777" w:rsidR="00000000" w:rsidRDefault="001F0AD0">
            <w:pPr>
              <w:pStyle w:val="TableText"/>
            </w:pPr>
            <w:r>
              <w:t>1-5000</w:t>
            </w:r>
          </w:p>
        </w:tc>
      </w:tr>
      <w:tr w:rsidR="00000000" w14:paraId="64E45DCC" w14:textId="77777777">
        <w:tblPrEx>
          <w:tblCellMar>
            <w:top w:w="0" w:type="dxa"/>
            <w:bottom w:w="0" w:type="dxa"/>
          </w:tblCellMar>
        </w:tblPrEx>
        <w:trPr>
          <w:cantSplit/>
          <w:jc w:val="center"/>
        </w:trPr>
        <w:tc>
          <w:tcPr>
            <w:tcW w:w="5868" w:type="dxa"/>
            <w:gridSpan w:val="4"/>
          </w:tcPr>
          <w:p w14:paraId="67774023" w14:textId="77777777" w:rsidR="00000000" w:rsidRDefault="001F0AD0">
            <w:pPr>
              <w:pStyle w:val="TableText"/>
            </w:pPr>
            <w:r>
              <w:t>The number of active Subscription Versions in a sample to be monitored by the NPAC SMS.</w:t>
            </w:r>
          </w:p>
        </w:tc>
      </w:tr>
      <w:tr w:rsidR="00000000" w14:paraId="004483EC" w14:textId="77777777">
        <w:tblPrEx>
          <w:tblCellMar>
            <w:top w:w="0" w:type="dxa"/>
            <w:bottom w:w="0" w:type="dxa"/>
          </w:tblCellMar>
        </w:tblPrEx>
        <w:trPr>
          <w:cantSplit/>
          <w:jc w:val="center"/>
        </w:trPr>
        <w:tc>
          <w:tcPr>
            <w:tcW w:w="2358" w:type="dxa"/>
          </w:tcPr>
          <w:p w14:paraId="27EF4835" w14:textId="77777777" w:rsidR="00000000" w:rsidRDefault="001F0AD0">
            <w:pPr>
              <w:pStyle w:val="TableText"/>
              <w:rPr>
                <w:b/>
              </w:rPr>
            </w:pPr>
            <w:r>
              <w:rPr>
                <w:b/>
              </w:rPr>
              <w:t>Data Integrity Sample Frequency</w:t>
            </w:r>
          </w:p>
        </w:tc>
        <w:tc>
          <w:tcPr>
            <w:tcW w:w="924" w:type="dxa"/>
          </w:tcPr>
          <w:p w14:paraId="21B1DEB7" w14:textId="77777777" w:rsidR="00000000" w:rsidRDefault="001F0AD0">
            <w:pPr>
              <w:pStyle w:val="TableText"/>
            </w:pPr>
            <w:r>
              <w:t>7</w:t>
            </w:r>
          </w:p>
        </w:tc>
        <w:tc>
          <w:tcPr>
            <w:tcW w:w="1478" w:type="dxa"/>
          </w:tcPr>
          <w:p w14:paraId="3FB9D491" w14:textId="77777777" w:rsidR="00000000" w:rsidRDefault="001F0AD0">
            <w:pPr>
              <w:pStyle w:val="TableText"/>
            </w:pPr>
            <w:r>
              <w:t>Days</w:t>
            </w:r>
          </w:p>
        </w:tc>
        <w:tc>
          <w:tcPr>
            <w:tcW w:w="1108" w:type="dxa"/>
          </w:tcPr>
          <w:p w14:paraId="571CA075" w14:textId="77777777" w:rsidR="00000000" w:rsidRDefault="001F0AD0">
            <w:pPr>
              <w:pStyle w:val="TableText"/>
            </w:pPr>
            <w:r>
              <w:t>1-90</w:t>
            </w:r>
          </w:p>
        </w:tc>
      </w:tr>
      <w:tr w:rsidR="00000000" w14:paraId="23488BAD" w14:textId="77777777">
        <w:tblPrEx>
          <w:tblCellMar>
            <w:top w:w="0" w:type="dxa"/>
            <w:bottom w:w="0" w:type="dxa"/>
          </w:tblCellMar>
        </w:tblPrEx>
        <w:trPr>
          <w:cantSplit/>
          <w:jc w:val="center"/>
        </w:trPr>
        <w:tc>
          <w:tcPr>
            <w:tcW w:w="5868" w:type="dxa"/>
            <w:gridSpan w:val="4"/>
          </w:tcPr>
          <w:p w14:paraId="5F8598EC" w14:textId="77777777" w:rsidR="00000000" w:rsidRDefault="001F0AD0">
            <w:pPr>
              <w:pStyle w:val="TableText"/>
            </w:pPr>
            <w:r>
              <w:t>The interval in days</w:t>
            </w:r>
            <w:r>
              <w:t xml:space="preserve"> between Data Integrity Samples conducted by the NPAC SMS.</w:t>
            </w:r>
          </w:p>
        </w:tc>
      </w:tr>
      <w:tr w:rsidR="00000000" w14:paraId="68B2BCDB" w14:textId="77777777">
        <w:tblPrEx>
          <w:tblCellMar>
            <w:top w:w="0" w:type="dxa"/>
            <w:bottom w:w="0" w:type="dxa"/>
          </w:tblCellMar>
        </w:tblPrEx>
        <w:trPr>
          <w:cantSplit/>
          <w:jc w:val="center"/>
        </w:trPr>
        <w:tc>
          <w:tcPr>
            <w:tcW w:w="2358" w:type="dxa"/>
          </w:tcPr>
          <w:p w14:paraId="312329F7" w14:textId="77777777" w:rsidR="00000000" w:rsidRDefault="001F0AD0">
            <w:pPr>
              <w:pStyle w:val="TableText"/>
              <w:rPr>
                <w:b/>
              </w:rPr>
            </w:pPr>
            <w:r>
              <w:rPr>
                <w:b/>
              </w:rPr>
              <w:t>Subscription Query Record Limit</w:t>
            </w:r>
          </w:p>
        </w:tc>
        <w:tc>
          <w:tcPr>
            <w:tcW w:w="924" w:type="dxa"/>
          </w:tcPr>
          <w:p w14:paraId="2D0DB276" w14:textId="77777777" w:rsidR="00000000" w:rsidRDefault="001F0AD0">
            <w:pPr>
              <w:pStyle w:val="TableText"/>
            </w:pPr>
            <w:r>
              <w:t>50</w:t>
            </w:r>
          </w:p>
        </w:tc>
        <w:tc>
          <w:tcPr>
            <w:tcW w:w="1478" w:type="dxa"/>
          </w:tcPr>
          <w:p w14:paraId="01842885" w14:textId="77777777" w:rsidR="00000000" w:rsidRDefault="001F0AD0">
            <w:pPr>
              <w:pStyle w:val="TableText"/>
            </w:pPr>
            <w:r>
              <w:t>Subscriptions</w:t>
            </w:r>
          </w:p>
        </w:tc>
        <w:tc>
          <w:tcPr>
            <w:tcW w:w="1108" w:type="dxa"/>
          </w:tcPr>
          <w:p w14:paraId="46132D04" w14:textId="77777777" w:rsidR="00000000" w:rsidRDefault="001F0AD0">
            <w:pPr>
              <w:pStyle w:val="TableText"/>
            </w:pPr>
            <w:r>
              <w:t>1-5000</w:t>
            </w:r>
          </w:p>
        </w:tc>
      </w:tr>
      <w:tr w:rsidR="00000000" w14:paraId="330DE980" w14:textId="77777777">
        <w:tblPrEx>
          <w:tblCellMar>
            <w:top w:w="0" w:type="dxa"/>
            <w:bottom w:w="0" w:type="dxa"/>
          </w:tblCellMar>
        </w:tblPrEx>
        <w:trPr>
          <w:cantSplit/>
          <w:jc w:val="center"/>
        </w:trPr>
        <w:tc>
          <w:tcPr>
            <w:tcW w:w="5868" w:type="dxa"/>
            <w:gridSpan w:val="4"/>
          </w:tcPr>
          <w:p w14:paraId="2C041106" w14:textId="77777777" w:rsidR="00000000" w:rsidRDefault="001F0AD0">
            <w:pPr>
              <w:pStyle w:val="TableText"/>
            </w:pPr>
            <w:bookmarkStart w:id="3212" w:name="_Toc368562178"/>
            <w:bookmarkStart w:id="3213" w:name="_Toc368729053"/>
            <w:r>
              <w:t>The maximum number of records that can be returned from a query.</w:t>
            </w:r>
          </w:p>
        </w:tc>
      </w:tr>
    </w:tbl>
    <w:p w14:paraId="37C39091" w14:textId="77777777" w:rsidR="00000000" w:rsidRDefault="001F0AD0">
      <w:pPr>
        <w:pStyle w:val="Caption"/>
      </w:pPr>
      <w:bookmarkStart w:id="3214" w:name="_Toc485015377"/>
      <w:bookmarkEnd w:id="3212"/>
      <w:bookmarkEnd w:id="3213"/>
      <w:r>
        <w:t xml:space="preserve">Table C- </w:t>
      </w:r>
      <w:r>
        <w:fldChar w:fldCharType="begin"/>
      </w:r>
      <w:r>
        <w:instrText xml:space="preserve"> SEQ Table_C- \* ARABIC </w:instrText>
      </w:r>
      <w:r>
        <w:fldChar w:fldCharType="separate"/>
      </w:r>
      <w:r>
        <w:rPr>
          <w:noProof/>
        </w:rPr>
        <w:t>3</w:t>
      </w:r>
      <w:r>
        <w:fldChar w:fldCharType="end"/>
      </w:r>
      <w:r>
        <w:t xml:space="preserve"> -- Audit Tunables</w:t>
      </w:r>
      <w:bookmarkEnd w:id="3214"/>
    </w:p>
    <w:p w14:paraId="648DE5F0" w14:textId="77777777" w:rsidR="00000000" w:rsidRDefault="001F0AD0">
      <w:pPr>
        <w:pStyle w:val="BodyText"/>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990"/>
        <w:gridCol w:w="990"/>
        <w:gridCol w:w="990"/>
      </w:tblGrid>
      <w:tr w:rsidR="00000000" w14:paraId="4CA84870" w14:textId="77777777">
        <w:tblPrEx>
          <w:tblCellMar>
            <w:top w:w="0" w:type="dxa"/>
            <w:bottom w:w="0" w:type="dxa"/>
          </w:tblCellMar>
        </w:tblPrEx>
        <w:trPr>
          <w:cantSplit/>
          <w:tblHeader/>
          <w:jc w:val="center"/>
        </w:trPr>
        <w:tc>
          <w:tcPr>
            <w:tcW w:w="5328" w:type="dxa"/>
            <w:gridSpan w:val="4"/>
            <w:shd w:val="solid" w:color="auto" w:fill="auto"/>
          </w:tcPr>
          <w:p w14:paraId="32BB0B2B" w14:textId="77777777" w:rsidR="00000000" w:rsidRDefault="001F0AD0">
            <w:pPr>
              <w:pStyle w:val="TableText"/>
              <w:keepNext/>
              <w:jc w:val="center"/>
            </w:pPr>
            <w:r>
              <w:rPr>
                <w:b/>
                <w:caps/>
                <w:sz w:val="24"/>
              </w:rPr>
              <w:t>Logs Tunables</w:t>
            </w:r>
          </w:p>
        </w:tc>
      </w:tr>
      <w:tr w:rsidR="00000000" w14:paraId="37D2316D" w14:textId="77777777">
        <w:tblPrEx>
          <w:tblCellMar>
            <w:top w:w="0" w:type="dxa"/>
            <w:bottom w:w="0" w:type="dxa"/>
          </w:tblCellMar>
        </w:tblPrEx>
        <w:trPr>
          <w:cantSplit/>
          <w:tblHeader/>
          <w:jc w:val="center"/>
        </w:trPr>
        <w:tc>
          <w:tcPr>
            <w:tcW w:w="2358" w:type="dxa"/>
          </w:tcPr>
          <w:p w14:paraId="6EEFC607" w14:textId="77777777" w:rsidR="00000000" w:rsidRDefault="001F0AD0">
            <w:pPr>
              <w:pStyle w:val="TableText"/>
              <w:jc w:val="center"/>
              <w:rPr>
                <w:b/>
              </w:rPr>
            </w:pPr>
            <w:r>
              <w:rPr>
                <w:b/>
              </w:rPr>
              <w:t>T</w:t>
            </w:r>
            <w:r>
              <w:rPr>
                <w:b/>
              </w:rPr>
              <w:t>unable Name</w:t>
            </w:r>
          </w:p>
        </w:tc>
        <w:tc>
          <w:tcPr>
            <w:tcW w:w="990" w:type="dxa"/>
          </w:tcPr>
          <w:p w14:paraId="7F8CF679" w14:textId="77777777" w:rsidR="00000000" w:rsidRDefault="001F0AD0">
            <w:pPr>
              <w:pStyle w:val="TableText"/>
              <w:jc w:val="center"/>
              <w:rPr>
                <w:b/>
              </w:rPr>
            </w:pPr>
            <w:r>
              <w:rPr>
                <w:b/>
              </w:rPr>
              <w:t>Default Value</w:t>
            </w:r>
          </w:p>
        </w:tc>
        <w:tc>
          <w:tcPr>
            <w:tcW w:w="990" w:type="dxa"/>
          </w:tcPr>
          <w:p w14:paraId="5DD86A94" w14:textId="77777777" w:rsidR="00000000" w:rsidRDefault="001F0AD0">
            <w:pPr>
              <w:pStyle w:val="TableText"/>
              <w:jc w:val="center"/>
              <w:rPr>
                <w:b/>
              </w:rPr>
            </w:pPr>
            <w:r>
              <w:rPr>
                <w:b/>
              </w:rPr>
              <w:t>Units</w:t>
            </w:r>
          </w:p>
        </w:tc>
        <w:tc>
          <w:tcPr>
            <w:tcW w:w="990" w:type="dxa"/>
          </w:tcPr>
          <w:p w14:paraId="527D9BE3" w14:textId="77777777" w:rsidR="00000000" w:rsidRDefault="001F0AD0">
            <w:pPr>
              <w:pStyle w:val="TableText"/>
              <w:jc w:val="center"/>
              <w:rPr>
                <w:b/>
              </w:rPr>
            </w:pPr>
            <w:r>
              <w:rPr>
                <w:b/>
              </w:rPr>
              <w:t>Valid Range</w:t>
            </w:r>
          </w:p>
        </w:tc>
      </w:tr>
      <w:tr w:rsidR="00000000" w14:paraId="0B318E13" w14:textId="77777777">
        <w:tblPrEx>
          <w:tblCellMar>
            <w:top w:w="0" w:type="dxa"/>
            <w:bottom w:w="0" w:type="dxa"/>
          </w:tblCellMar>
        </w:tblPrEx>
        <w:trPr>
          <w:cantSplit/>
          <w:jc w:val="center"/>
        </w:trPr>
        <w:tc>
          <w:tcPr>
            <w:tcW w:w="2358" w:type="dxa"/>
          </w:tcPr>
          <w:p w14:paraId="15BEF3E6" w14:textId="77777777" w:rsidR="00000000" w:rsidRDefault="001F0AD0">
            <w:pPr>
              <w:pStyle w:val="TableText"/>
              <w:rPr>
                <w:b/>
              </w:rPr>
            </w:pPr>
            <w:r>
              <w:rPr>
                <w:b/>
              </w:rPr>
              <w:t>Local SMS Activation Log Retention Period</w:t>
            </w:r>
          </w:p>
        </w:tc>
        <w:tc>
          <w:tcPr>
            <w:tcW w:w="990" w:type="dxa"/>
          </w:tcPr>
          <w:p w14:paraId="599F751A" w14:textId="77777777" w:rsidR="00000000" w:rsidRDefault="001F0AD0">
            <w:pPr>
              <w:pStyle w:val="TableText"/>
            </w:pPr>
            <w:r>
              <w:t>90</w:t>
            </w:r>
          </w:p>
        </w:tc>
        <w:tc>
          <w:tcPr>
            <w:tcW w:w="990" w:type="dxa"/>
          </w:tcPr>
          <w:p w14:paraId="555C4946" w14:textId="77777777" w:rsidR="00000000" w:rsidRDefault="001F0AD0">
            <w:pPr>
              <w:pStyle w:val="TableText"/>
            </w:pPr>
            <w:r>
              <w:t>days</w:t>
            </w:r>
          </w:p>
        </w:tc>
        <w:tc>
          <w:tcPr>
            <w:tcW w:w="990" w:type="dxa"/>
          </w:tcPr>
          <w:p w14:paraId="5073F2AC" w14:textId="77777777" w:rsidR="00000000" w:rsidRDefault="001F0AD0">
            <w:pPr>
              <w:pStyle w:val="TableText"/>
            </w:pPr>
            <w:r>
              <w:t>1-360</w:t>
            </w:r>
          </w:p>
        </w:tc>
      </w:tr>
      <w:tr w:rsidR="00000000" w14:paraId="0F871D94" w14:textId="77777777">
        <w:tblPrEx>
          <w:tblCellMar>
            <w:top w:w="0" w:type="dxa"/>
            <w:bottom w:w="0" w:type="dxa"/>
          </w:tblCellMar>
        </w:tblPrEx>
        <w:trPr>
          <w:cantSplit/>
          <w:jc w:val="center"/>
        </w:trPr>
        <w:tc>
          <w:tcPr>
            <w:tcW w:w="5328" w:type="dxa"/>
            <w:gridSpan w:val="4"/>
          </w:tcPr>
          <w:p w14:paraId="07241D5D" w14:textId="77777777" w:rsidR="00000000" w:rsidRDefault="001F0AD0">
            <w:pPr>
              <w:pStyle w:val="TableText"/>
            </w:pPr>
            <w:r>
              <w:t>The number of days Local SMS activation responses will remain in the log.</w:t>
            </w:r>
          </w:p>
        </w:tc>
      </w:tr>
      <w:tr w:rsidR="00000000" w14:paraId="2C3FE95F" w14:textId="77777777">
        <w:tblPrEx>
          <w:tblCellMar>
            <w:top w:w="0" w:type="dxa"/>
            <w:bottom w:w="0" w:type="dxa"/>
          </w:tblCellMar>
        </w:tblPrEx>
        <w:trPr>
          <w:cantSplit/>
          <w:jc w:val="center"/>
        </w:trPr>
        <w:tc>
          <w:tcPr>
            <w:tcW w:w="2358" w:type="dxa"/>
          </w:tcPr>
          <w:p w14:paraId="4D86715C" w14:textId="77777777" w:rsidR="00000000" w:rsidRDefault="001F0AD0">
            <w:pPr>
              <w:pStyle w:val="TableText"/>
              <w:rPr>
                <w:b/>
              </w:rPr>
            </w:pPr>
            <w:r>
              <w:rPr>
                <w:b/>
              </w:rPr>
              <w:t>Audit Log Retention Period</w:t>
            </w:r>
          </w:p>
        </w:tc>
        <w:tc>
          <w:tcPr>
            <w:tcW w:w="990" w:type="dxa"/>
          </w:tcPr>
          <w:p w14:paraId="39B7B1E9" w14:textId="77777777" w:rsidR="00000000" w:rsidRDefault="001F0AD0">
            <w:pPr>
              <w:pStyle w:val="TableText"/>
            </w:pPr>
            <w:r>
              <w:t>90</w:t>
            </w:r>
          </w:p>
        </w:tc>
        <w:tc>
          <w:tcPr>
            <w:tcW w:w="990" w:type="dxa"/>
          </w:tcPr>
          <w:p w14:paraId="5731092A" w14:textId="77777777" w:rsidR="00000000" w:rsidRDefault="001F0AD0">
            <w:pPr>
              <w:pStyle w:val="TableText"/>
            </w:pPr>
            <w:r>
              <w:t>days</w:t>
            </w:r>
          </w:p>
        </w:tc>
        <w:tc>
          <w:tcPr>
            <w:tcW w:w="990" w:type="dxa"/>
          </w:tcPr>
          <w:p w14:paraId="0F398214" w14:textId="77777777" w:rsidR="00000000" w:rsidRDefault="001F0AD0">
            <w:pPr>
              <w:pStyle w:val="TableText"/>
            </w:pPr>
            <w:r>
              <w:t>1-360</w:t>
            </w:r>
          </w:p>
        </w:tc>
      </w:tr>
      <w:tr w:rsidR="00000000" w14:paraId="3B2F16F9" w14:textId="77777777">
        <w:tblPrEx>
          <w:tblCellMar>
            <w:top w:w="0" w:type="dxa"/>
            <w:bottom w:w="0" w:type="dxa"/>
          </w:tblCellMar>
        </w:tblPrEx>
        <w:trPr>
          <w:cantSplit/>
          <w:jc w:val="center"/>
        </w:trPr>
        <w:tc>
          <w:tcPr>
            <w:tcW w:w="5328" w:type="dxa"/>
            <w:gridSpan w:val="4"/>
          </w:tcPr>
          <w:p w14:paraId="2AE8AC84" w14:textId="77777777" w:rsidR="00000000" w:rsidRDefault="001F0AD0">
            <w:pPr>
              <w:pStyle w:val="TableText"/>
            </w:pPr>
            <w:r>
              <w:t>The length of time audit logs will be</w:t>
            </w:r>
            <w:r>
              <w:t xml:space="preserve"> retained.</w:t>
            </w:r>
          </w:p>
        </w:tc>
      </w:tr>
      <w:tr w:rsidR="00000000" w14:paraId="507BD574" w14:textId="77777777">
        <w:tblPrEx>
          <w:tblCellMar>
            <w:top w:w="0" w:type="dxa"/>
            <w:bottom w:w="0" w:type="dxa"/>
          </w:tblCellMar>
        </w:tblPrEx>
        <w:trPr>
          <w:cantSplit/>
          <w:jc w:val="center"/>
        </w:trPr>
        <w:tc>
          <w:tcPr>
            <w:tcW w:w="2358" w:type="dxa"/>
          </w:tcPr>
          <w:p w14:paraId="18913230" w14:textId="77777777" w:rsidR="00000000" w:rsidRDefault="001F0AD0">
            <w:pPr>
              <w:pStyle w:val="TableText"/>
              <w:rPr>
                <w:b/>
              </w:rPr>
            </w:pPr>
            <w:r>
              <w:rPr>
                <w:b/>
              </w:rPr>
              <w:t>Error Log Retention Period</w:t>
            </w:r>
          </w:p>
        </w:tc>
        <w:tc>
          <w:tcPr>
            <w:tcW w:w="990" w:type="dxa"/>
          </w:tcPr>
          <w:p w14:paraId="153F2C37" w14:textId="77777777" w:rsidR="00000000" w:rsidRDefault="001F0AD0">
            <w:pPr>
              <w:pStyle w:val="TableText"/>
            </w:pPr>
            <w:r>
              <w:t>90</w:t>
            </w:r>
          </w:p>
        </w:tc>
        <w:tc>
          <w:tcPr>
            <w:tcW w:w="990" w:type="dxa"/>
          </w:tcPr>
          <w:p w14:paraId="338FE61D" w14:textId="77777777" w:rsidR="00000000" w:rsidRDefault="001F0AD0">
            <w:pPr>
              <w:pStyle w:val="TableText"/>
            </w:pPr>
            <w:r>
              <w:t>days</w:t>
            </w:r>
          </w:p>
        </w:tc>
        <w:tc>
          <w:tcPr>
            <w:tcW w:w="990" w:type="dxa"/>
          </w:tcPr>
          <w:p w14:paraId="327BBFDA" w14:textId="77777777" w:rsidR="00000000" w:rsidRDefault="001F0AD0">
            <w:pPr>
              <w:pStyle w:val="TableText"/>
            </w:pPr>
            <w:r>
              <w:t>1-360</w:t>
            </w:r>
          </w:p>
        </w:tc>
      </w:tr>
      <w:tr w:rsidR="00000000" w14:paraId="78ECCC0D" w14:textId="77777777">
        <w:tblPrEx>
          <w:tblCellMar>
            <w:top w:w="0" w:type="dxa"/>
            <w:bottom w:w="0" w:type="dxa"/>
          </w:tblCellMar>
        </w:tblPrEx>
        <w:trPr>
          <w:cantSplit/>
          <w:jc w:val="center"/>
        </w:trPr>
        <w:tc>
          <w:tcPr>
            <w:tcW w:w="5328" w:type="dxa"/>
            <w:gridSpan w:val="4"/>
          </w:tcPr>
          <w:p w14:paraId="39B89304" w14:textId="77777777" w:rsidR="00000000" w:rsidRDefault="001F0AD0">
            <w:pPr>
              <w:pStyle w:val="TableText"/>
            </w:pPr>
            <w:r>
              <w:t>The length of time system error logs will be retained.</w:t>
            </w:r>
          </w:p>
        </w:tc>
      </w:tr>
      <w:tr w:rsidR="00000000" w14:paraId="6F057836" w14:textId="77777777">
        <w:tblPrEx>
          <w:tblCellMar>
            <w:top w:w="0" w:type="dxa"/>
            <w:bottom w:w="0" w:type="dxa"/>
          </w:tblCellMar>
        </w:tblPrEx>
        <w:trPr>
          <w:cantSplit/>
          <w:jc w:val="center"/>
        </w:trPr>
        <w:tc>
          <w:tcPr>
            <w:tcW w:w="2358" w:type="dxa"/>
          </w:tcPr>
          <w:p w14:paraId="2F5D197E" w14:textId="77777777" w:rsidR="00000000" w:rsidRDefault="001F0AD0">
            <w:pPr>
              <w:pStyle w:val="TableText"/>
              <w:rPr>
                <w:b/>
              </w:rPr>
            </w:pPr>
            <w:r>
              <w:rPr>
                <w:b/>
              </w:rPr>
              <w:t>History File Data Storage</w:t>
            </w:r>
          </w:p>
        </w:tc>
        <w:tc>
          <w:tcPr>
            <w:tcW w:w="990" w:type="dxa"/>
          </w:tcPr>
          <w:p w14:paraId="21A7B989" w14:textId="77777777" w:rsidR="00000000" w:rsidRDefault="001F0AD0">
            <w:pPr>
              <w:pStyle w:val="TableText"/>
            </w:pPr>
            <w:r>
              <w:t>365</w:t>
            </w:r>
          </w:p>
        </w:tc>
        <w:tc>
          <w:tcPr>
            <w:tcW w:w="990" w:type="dxa"/>
          </w:tcPr>
          <w:p w14:paraId="3A85908A" w14:textId="77777777" w:rsidR="00000000" w:rsidRDefault="001F0AD0">
            <w:pPr>
              <w:pStyle w:val="TableText"/>
            </w:pPr>
            <w:r>
              <w:t>days</w:t>
            </w:r>
          </w:p>
        </w:tc>
        <w:tc>
          <w:tcPr>
            <w:tcW w:w="990" w:type="dxa"/>
          </w:tcPr>
          <w:p w14:paraId="3106DAD2" w14:textId="77777777" w:rsidR="00000000" w:rsidRDefault="001F0AD0">
            <w:pPr>
              <w:pStyle w:val="TableText"/>
            </w:pPr>
            <w:r>
              <w:t>1-365</w:t>
            </w:r>
          </w:p>
        </w:tc>
      </w:tr>
      <w:tr w:rsidR="00000000" w14:paraId="4F98E33E" w14:textId="77777777">
        <w:tblPrEx>
          <w:tblCellMar>
            <w:top w:w="0" w:type="dxa"/>
            <w:bottom w:w="0" w:type="dxa"/>
          </w:tblCellMar>
        </w:tblPrEx>
        <w:trPr>
          <w:cantSplit/>
          <w:jc w:val="center"/>
        </w:trPr>
        <w:tc>
          <w:tcPr>
            <w:tcW w:w="5328" w:type="dxa"/>
            <w:gridSpan w:val="4"/>
          </w:tcPr>
          <w:p w14:paraId="3FE1AC39" w14:textId="77777777" w:rsidR="00000000" w:rsidRDefault="001F0AD0">
            <w:pPr>
              <w:pStyle w:val="TableText"/>
            </w:pPr>
            <w:r>
              <w:t>The length of time history logs will be retained.</w:t>
            </w:r>
          </w:p>
        </w:tc>
      </w:tr>
      <w:tr w:rsidR="00000000" w14:paraId="2C540F53" w14:textId="77777777">
        <w:tblPrEx>
          <w:tblCellMar>
            <w:top w:w="0" w:type="dxa"/>
            <w:bottom w:w="0" w:type="dxa"/>
          </w:tblCellMar>
        </w:tblPrEx>
        <w:trPr>
          <w:cantSplit/>
          <w:jc w:val="center"/>
        </w:trPr>
        <w:tc>
          <w:tcPr>
            <w:tcW w:w="2358" w:type="dxa"/>
          </w:tcPr>
          <w:p w14:paraId="3752A7E0" w14:textId="77777777" w:rsidR="00000000" w:rsidRDefault="001F0AD0">
            <w:pPr>
              <w:pStyle w:val="TableText"/>
              <w:rPr>
                <w:b/>
              </w:rPr>
            </w:pPr>
            <w:r>
              <w:rPr>
                <w:b/>
              </w:rPr>
              <w:t>Usage Log Retention</w:t>
            </w:r>
          </w:p>
        </w:tc>
        <w:tc>
          <w:tcPr>
            <w:tcW w:w="990" w:type="dxa"/>
          </w:tcPr>
          <w:p w14:paraId="78FF1ADB" w14:textId="77777777" w:rsidR="00000000" w:rsidRDefault="001F0AD0">
            <w:pPr>
              <w:pStyle w:val="TableText"/>
            </w:pPr>
            <w:r>
              <w:t>90</w:t>
            </w:r>
          </w:p>
        </w:tc>
        <w:tc>
          <w:tcPr>
            <w:tcW w:w="990" w:type="dxa"/>
          </w:tcPr>
          <w:p w14:paraId="6DB645A2" w14:textId="77777777" w:rsidR="00000000" w:rsidRDefault="001F0AD0">
            <w:pPr>
              <w:pStyle w:val="TableText"/>
            </w:pPr>
            <w:r>
              <w:t>days</w:t>
            </w:r>
          </w:p>
        </w:tc>
        <w:tc>
          <w:tcPr>
            <w:tcW w:w="990" w:type="dxa"/>
          </w:tcPr>
          <w:p w14:paraId="049A3E48" w14:textId="77777777" w:rsidR="00000000" w:rsidRDefault="001F0AD0">
            <w:pPr>
              <w:pStyle w:val="TableText"/>
            </w:pPr>
            <w:r>
              <w:t>1-360</w:t>
            </w:r>
          </w:p>
        </w:tc>
      </w:tr>
      <w:tr w:rsidR="00000000" w14:paraId="3D408803" w14:textId="77777777">
        <w:tblPrEx>
          <w:tblCellMar>
            <w:top w:w="0" w:type="dxa"/>
            <w:bottom w:w="0" w:type="dxa"/>
          </w:tblCellMar>
        </w:tblPrEx>
        <w:trPr>
          <w:cantSplit/>
          <w:jc w:val="center"/>
        </w:trPr>
        <w:tc>
          <w:tcPr>
            <w:tcW w:w="5328" w:type="dxa"/>
            <w:gridSpan w:val="4"/>
          </w:tcPr>
          <w:p w14:paraId="2FDC9B5A" w14:textId="77777777" w:rsidR="00000000" w:rsidRDefault="001F0AD0">
            <w:pPr>
              <w:pStyle w:val="TableText"/>
            </w:pPr>
            <w:r>
              <w:t>The length of time</w:t>
            </w:r>
            <w:r>
              <w:t xml:space="preserve"> usage logs will be retained.</w:t>
            </w:r>
          </w:p>
        </w:tc>
      </w:tr>
    </w:tbl>
    <w:p w14:paraId="6FAEBD65" w14:textId="77777777" w:rsidR="00000000" w:rsidRDefault="001F0AD0">
      <w:pPr>
        <w:pStyle w:val="Caption"/>
      </w:pPr>
      <w:bookmarkStart w:id="3215" w:name="_Toc485015378"/>
      <w:r>
        <w:t xml:space="preserve">Table C- </w:t>
      </w:r>
      <w:r>
        <w:fldChar w:fldCharType="begin"/>
      </w:r>
      <w:r>
        <w:instrText xml:space="preserve"> SEQ Table_C- \* ARABIC </w:instrText>
      </w:r>
      <w:r>
        <w:fldChar w:fldCharType="separate"/>
      </w:r>
      <w:r>
        <w:rPr>
          <w:noProof/>
        </w:rPr>
        <w:t>4</w:t>
      </w:r>
      <w:r>
        <w:fldChar w:fldCharType="end"/>
      </w:r>
      <w:r>
        <w:t xml:space="preserve"> -- Logs Tunables</w:t>
      </w:r>
      <w:bookmarkEnd w:id="3215"/>
    </w:p>
    <w:p w14:paraId="1DA4B185" w14:textId="77777777" w:rsidR="00000000" w:rsidRDefault="001F0AD0"/>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990"/>
        <w:gridCol w:w="990"/>
        <w:gridCol w:w="990"/>
      </w:tblGrid>
      <w:tr w:rsidR="00000000" w14:paraId="3ECCFB08" w14:textId="77777777">
        <w:tblPrEx>
          <w:tblCellMar>
            <w:top w:w="0" w:type="dxa"/>
            <w:bottom w:w="0" w:type="dxa"/>
          </w:tblCellMar>
        </w:tblPrEx>
        <w:trPr>
          <w:cantSplit/>
          <w:tblHeader/>
          <w:jc w:val="center"/>
        </w:trPr>
        <w:tc>
          <w:tcPr>
            <w:tcW w:w="5328" w:type="dxa"/>
            <w:gridSpan w:val="4"/>
            <w:shd w:val="solid" w:color="auto" w:fill="auto"/>
          </w:tcPr>
          <w:p w14:paraId="523B0F76" w14:textId="77777777" w:rsidR="00000000" w:rsidRDefault="001F0AD0">
            <w:pPr>
              <w:pStyle w:val="TableText"/>
              <w:keepNext/>
              <w:jc w:val="center"/>
            </w:pPr>
            <w:r>
              <w:rPr>
                <w:b/>
                <w:caps/>
                <w:sz w:val="24"/>
              </w:rPr>
              <w:t>Keys Tunables</w:t>
            </w:r>
          </w:p>
        </w:tc>
      </w:tr>
      <w:tr w:rsidR="00000000" w14:paraId="086A6D4A" w14:textId="77777777">
        <w:tblPrEx>
          <w:tblCellMar>
            <w:top w:w="0" w:type="dxa"/>
            <w:bottom w:w="0" w:type="dxa"/>
          </w:tblCellMar>
        </w:tblPrEx>
        <w:trPr>
          <w:cantSplit/>
          <w:tblHeader/>
          <w:jc w:val="center"/>
        </w:trPr>
        <w:tc>
          <w:tcPr>
            <w:tcW w:w="2358" w:type="dxa"/>
          </w:tcPr>
          <w:p w14:paraId="58C74197" w14:textId="77777777" w:rsidR="00000000" w:rsidRDefault="001F0AD0">
            <w:pPr>
              <w:pStyle w:val="TableText"/>
              <w:jc w:val="center"/>
              <w:rPr>
                <w:b/>
              </w:rPr>
            </w:pPr>
            <w:r>
              <w:rPr>
                <w:b/>
              </w:rPr>
              <w:t>Tunable Name</w:t>
            </w:r>
          </w:p>
        </w:tc>
        <w:tc>
          <w:tcPr>
            <w:tcW w:w="990" w:type="dxa"/>
          </w:tcPr>
          <w:p w14:paraId="6F2C15F8" w14:textId="77777777" w:rsidR="00000000" w:rsidRDefault="001F0AD0">
            <w:pPr>
              <w:pStyle w:val="TableText"/>
              <w:jc w:val="center"/>
              <w:rPr>
                <w:b/>
              </w:rPr>
            </w:pPr>
            <w:r>
              <w:rPr>
                <w:b/>
              </w:rPr>
              <w:t>Default Value</w:t>
            </w:r>
          </w:p>
        </w:tc>
        <w:tc>
          <w:tcPr>
            <w:tcW w:w="990" w:type="dxa"/>
          </w:tcPr>
          <w:p w14:paraId="0953BC50" w14:textId="77777777" w:rsidR="00000000" w:rsidRDefault="001F0AD0">
            <w:pPr>
              <w:pStyle w:val="TableText"/>
              <w:jc w:val="center"/>
              <w:rPr>
                <w:b/>
              </w:rPr>
            </w:pPr>
            <w:r>
              <w:rPr>
                <w:b/>
              </w:rPr>
              <w:t>Units</w:t>
            </w:r>
          </w:p>
        </w:tc>
        <w:tc>
          <w:tcPr>
            <w:tcW w:w="990" w:type="dxa"/>
          </w:tcPr>
          <w:p w14:paraId="6C6C0E38" w14:textId="77777777" w:rsidR="00000000" w:rsidRDefault="001F0AD0">
            <w:pPr>
              <w:pStyle w:val="TableText"/>
              <w:jc w:val="center"/>
              <w:rPr>
                <w:b/>
              </w:rPr>
            </w:pPr>
            <w:r>
              <w:rPr>
                <w:b/>
              </w:rPr>
              <w:t>Valid Range</w:t>
            </w:r>
          </w:p>
        </w:tc>
      </w:tr>
      <w:tr w:rsidR="00000000" w14:paraId="0C335891" w14:textId="77777777">
        <w:tblPrEx>
          <w:tblCellMar>
            <w:top w:w="0" w:type="dxa"/>
            <w:bottom w:w="0" w:type="dxa"/>
          </w:tblCellMar>
        </w:tblPrEx>
        <w:trPr>
          <w:cantSplit/>
          <w:jc w:val="center"/>
        </w:trPr>
        <w:tc>
          <w:tcPr>
            <w:tcW w:w="2358" w:type="dxa"/>
          </w:tcPr>
          <w:p w14:paraId="75EF5592" w14:textId="77777777" w:rsidR="00000000" w:rsidRDefault="001F0AD0">
            <w:pPr>
              <w:pStyle w:val="TableText"/>
              <w:rPr>
                <w:b/>
              </w:rPr>
            </w:pPr>
            <w:r>
              <w:rPr>
                <w:b/>
              </w:rPr>
              <w:t>Key Change Interval</w:t>
            </w:r>
          </w:p>
        </w:tc>
        <w:tc>
          <w:tcPr>
            <w:tcW w:w="990" w:type="dxa"/>
          </w:tcPr>
          <w:p w14:paraId="79B2A9E3" w14:textId="77777777" w:rsidR="00000000" w:rsidRDefault="001F0AD0">
            <w:pPr>
              <w:pStyle w:val="TableText"/>
            </w:pPr>
            <w:r>
              <w:t>365</w:t>
            </w:r>
          </w:p>
        </w:tc>
        <w:tc>
          <w:tcPr>
            <w:tcW w:w="990" w:type="dxa"/>
          </w:tcPr>
          <w:p w14:paraId="562C6060" w14:textId="77777777" w:rsidR="00000000" w:rsidRDefault="001F0AD0">
            <w:pPr>
              <w:pStyle w:val="TableText"/>
            </w:pPr>
            <w:r>
              <w:t>days</w:t>
            </w:r>
          </w:p>
        </w:tc>
        <w:tc>
          <w:tcPr>
            <w:tcW w:w="990" w:type="dxa"/>
          </w:tcPr>
          <w:p w14:paraId="7F7A26E7" w14:textId="77777777" w:rsidR="00000000" w:rsidRDefault="001F0AD0">
            <w:pPr>
              <w:pStyle w:val="TableText"/>
            </w:pPr>
            <w:r>
              <w:t>1-365</w:t>
            </w:r>
          </w:p>
        </w:tc>
      </w:tr>
      <w:tr w:rsidR="00000000" w14:paraId="39641E7E" w14:textId="77777777">
        <w:tblPrEx>
          <w:tblCellMar>
            <w:top w:w="0" w:type="dxa"/>
            <w:bottom w:w="0" w:type="dxa"/>
          </w:tblCellMar>
        </w:tblPrEx>
        <w:trPr>
          <w:cantSplit/>
          <w:jc w:val="center"/>
        </w:trPr>
        <w:tc>
          <w:tcPr>
            <w:tcW w:w="5328" w:type="dxa"/>
            <w:gridSpan w:val="4"/>
          </w:tcPr>
          <w:p w14:paraId="28D974D7" w14:textId="77777777" w:rsidR="00000000" w:rsidRDefault="001F0AD0">
            <w:pPr>
              <w:pStyle w:val="TableText"/>
            </w:pPr>
            <w:r>
              <w:t>How often the key is changed automatically.</w:t>
            </w:r>
          </w:p>
        </w:tc>
      </w:tr>
    </w:tbl>
    <w:p w14:paraId="50F29F10" w14:textId="77777777" w:rsidR="00000000" w:rsidRDefault="001F0AD0">
      <w:pPr>
        <w:pStyle w:val="Caption"/>
      </w:pPr>
      <w:bookmarkStart w:id="3216" w:name="_Toc485015379"/>
      <w:r>
        <w:t xml:space="preserve">Table C- </w:t>
      </w:r>
      <w:r>
        <w:fldChar w:fldCharType="begin"/>
      </w:r>
      <w:r>
        <w:instrText xml:space="preserve"> SEQ Table_C- \* </w:instrText>
      </w:r>
      <w:r>
        <w:instrText xml:space="preserve">ARABIC </w:instrText>
      </w:r>
      <w:r>
        <w:fldChar w:fldCharType="separate"/>
      </w:r>
      <w:r>
        <w:rPr>
          <w:noProof/>
        </w:rPr>
        <w:t>5</w:t>
      </w:r>
      <w:r>
        <w:fldChar w:fldCharType="end"/>
      </w:r>
      <w:r>
        <w:t xml:space="preserve"> -- Keys Tunables</w:t>
      </w:r>
      <w:bookmarkEnd w:id="3216"/>
    </w:p>
    <w:p w14:paraId="06CD1A1C" w14:textId="77777777" w:rsidR="00000000" w:rsidRDefault="001F0AD0"/>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4230"/>
        <w:gridCol w:w="990"/>
        <w:gridCol w:w="990"/>
        <w:gridCol w:w="990"/>
      </w:tblGrid>
      <w:tr w:rsidR="00000000" w14:paraId="197164C6" w14:textId="77777777">
        <w:tblPrEx>
          <w:tblCellMar>
            <w:top w:w="0" w:type="dxa"/>
            <w:bottom w:w="0" w:type="dxa"/>
          </w:tblCellMar>
        </w:tblPrEx>
        <w:trPr>
          <w:cantSplit/>
          <w:tblHeader/>
        </w:trPr>
        <w:tc>
          <w:tcPr>
            <w:tcW w:w="9558" w:type="dxa"/>
            <w:gridSpan w:val="5"/>
            <w:shd w:val="solid" w:color="auto" w:fill="auto"/>
          </w:tcPr>
          <w:p w14:paraId="056F49DD" w14:textId="77777777" w:rsidR="00000000" w:rsidRDefault="001F0AD0">
            <w:pPr>
              <w:pStyle w:val="TableText"/>
              <w:keepNext/>
              <w:jc w:val="center"/>
            </w:pPr>
            <w:r>
              <w:rPr>
                <w:b/>
                <w:caps/>
                <w:sz w:val="24"/>
              </w:rPr>
              <w:t>BLOCK Tunables</w:t>
            </w:r>
          </w:p>
        </w:tc>
      </w:tr>
      <w:tr w:rsidR="00000000" w14:paraId="1DE00DEA" w14:textId="77777777">
        <w:tblPrEx>
          <w:tblCellMar>
            <w:top w:w="0" w:type="dxa"/>
            <w:bottom w:w="0" w:type="dxa"/>
          </w:tblCellMar>
        </w:tblPrEx>
        <w:trPr>
          <w:cantSplit/>
          <w:tblHeader/>
        </w:trPr>
        <w:tc>
          <w:tcPr>
            <w:tcW w:w="2358" w:type="dxa"/>
          </w:tcPr>
          <w:p w14:paraId="2E33D054" w14:textId="77777777" w:rsidR="00000000" w:rsidRDefault="001F0AD0">
            <w:pPr>
              <w:pStyle w:val="TableText"/>
              <w:jc w:val="center"/>
              <w:rPr>
                <w:b/>
              </w:rPr>
            </w:pPr>
            <w:r>
              <w:rPr>
                <w:b/>
              </w:rPr>
              <w:t>Tunable Name</w:t>
            </w:r>
          </w:p>
        </w:tc>
        <w:tc>
          <w:tcPr>
            <w:tcW w:w="4230" w:type="dxa"/>
          </w:tcPr>
          <w:p w14:paraId="14CBFC89" w14:textId="77777777" w:rsidR="00000000" w:rsidRDefault="001F0AD0">
            <w:pPr>
              <w:pStyle w:val="TableText"/>
              <w:jc w:val="center"/>
              <w:rPr>
                <w:b/>
              </w:rPr>
            </w:pPr>
            <w:r>
              <w:rPr>
                <w:b/>
              </w:rPr>
              <w:t>Tunable Variable Name</w:t>
            </w:r>
          </w:p>
        </w:tc>
        <w:tc>
          <w:tcPr>
            <w:tcW w:w="990" w:type="dxa"/>
          </w:tcPr>
          <w:p w14:paraId="70A3DB53" w14:textId="77777777" w:rsidR="00000000" w:rsidRDefault="001F0AD0">
            <w:pPr>
              <w:pStyle w:val="TableText"/>
              <w:jc w:val="center"/>
              <w:rPr>
                <w:b/>
              </w:rPr>
            </w:pPr>
            <w:r>
              <w:rPr>
                <w:b/>
              </w:rPr>
              <w:t>Default Value</w:t>
            </w:r>
          </w:p>
        </w:tc>
        <w:tc>
          <w:tcPr>
            <w:tcW w:w="990" w:type="dxa"/>
          </w:tcPr>
          <w:p w14:paraId="5921EAE6" w14:textId="77777777" w:rsidR="00000000" w:rsidRDefault="001F0AD0">
            <w:pPr>
              <w:pStyle w:val="TableText"/>
              <w:jc w:val="center"/>
              <w:rPr>
                <w:b/>
              </w:rPr>
            </w:pPr>
            <w:r>
              <w:rPr>
                <w:b/>
              </w:rPr>
              <w:t>Units</w:t>
            </w:r>
          </w:p>
        </w:tc>
        <w:tc>
          <w:tcPr>
            <w:tcW w:w="990" w:type="dxa"/>
          </w:tcPr>
          <w:p w14:paraId="053D5B31" w14:textId="77777777" w:rsidR="00000000" w:rsidRDefault="001F0AD0">
            <w:pPr>
              <w:pStyle w:val="TableText"/>
              <w:jc w:val="center"/>
              <w:rPr>
                <w:b/>
              </w:rPr>
            </w:pPr>
            <w:r>
              <w:rPr>
                <w:b/>
              </w:rPr>
              <w:t>Valid Range</w:t>
            </w:r>
          </w:p>
        </w:tc>
      </w:tr>
      <w:tr w:rsidR="00000000" w14:paraId="12926FC6" w14:textId="77777777">
        <w:tblPrEx>
          <w:tblCellMar>
            <w:top w:w="0" w:type="dxa"/>
            <w:bottom w:w="0" w:type="dxa"/>
          </w:tblCellMar>
        </w:tblPrEx>
        <w:trPr>
          <w:cantSplit/>
        </w:trPr>
        <w:tc>
          <w:tcPr>
            <w:tcW w:w="2358" w:type="dxa"/>
          </w:tcPr>
          <w:p w14:paraId="37829CCE" w14:textId="77777777" w:rsidR="00000000" w:rsidRDefault="001F0AD0">
            <w:pPr>
              <w:pStyle w:val="TableText"/>
              <w:rPr>
                <w:b/>
              </w:rPr>
            </w:pPr>
            <w:r>
              <w:rPr>
                <w:b/>
              </w:rPr>
              <w:t>NPA-NXX-X Holder Information Effective Date Window</w:t>
            </w:r>
          </w:p>
        </w:tc>
        <w:tc>
          <w:tcPr>
            <w:tcW w:w="4230" w:type="dxa"/>
          </w:tcPr>
          <w:p w14:paraId="28C659AA" w14:textId="77777777" w:rsidR="00000000" w:rsidRDefault="001F0AD0">
            <w:pPr>
              <w:pStyle w:val="TableText"/>
            </w:pPr>
            <w:r>
              <w:t>NPA-NXX-X Holder Information Effective Date Window</w:t>
            </w:r>
          </w:p>
        </w:tc>
        <w:tc>
          <w:tcPr>
            <w:tcW w:w="990" w:type="dxa"/>
          </w:tcPr>
          <w:p w14:paraId="5C6A8587" w14:textId="77777777" w:rsidR="00000000" w:rsidRDefault="001F0AD0">
            <w:pPr>
              <w:pStyle w:val="TableText"/>
            </w:pPr>
            <w:r>
              <w:t>5</w:t>
            </w:r>
          </w:p>
        </w:tc>
        <w:tc>
          <w:tcPr>
            <w:tcW w:w="990" w:type="dxa"/>
          </w:tcPr>
          <w:p w14:paraId="7D9183C6" w14:textId="77777777" w:rsidR="00000000" w:rsidRDefault="001F0AD0">
            <w:pPr>
              <w:pStyle w:val="TableText"/>
            </w:pPr>
            <w:r>
              <w:t>business days</w:t>
            </w:r>
          </w:p>
        </w:tc>
        <w:tc>
          <w:tcPr>
            <w:tcW w:w="990" w:type="dxa"/>
          </w:tcPr>
          <w:p w14:paraId="52794D2C" w14:textId="77777777" w:rsidR="00000000" w:rsidRDefault="001F0AD0">
            <w:pPr>
              <w:pStyle w:val="TableText"/>
            </w:pPr>
            <w:r>
              <w:t>5-360</w:t>
            </w:r>
          </w:p>
        </w:tc>
      </w:tr>
      <w:tr w:rsidR="00000000" w14:paraId="443C8053" w14:textId="77777777">
        <w:tblPrEx>
          <w:tblCellMar>
            <w:top w:w="0" w:type="dxa"/>
            <w:bottom w:w="0" w:type="dxa"/>
          </w:tblCellMar>
        </w:tblPrEx>
        <w:trPr>
          <w:cantSplit/>
        </w:trPr>
        <w:tc>
          <w:tcPr>
            <w:tcW w:w="9558" w:type="dxa"/>
            <w:gridSpan w:val="5"/>
          </w:tcPr>
          <w:p w14:paraId="16D6A9CB" w14:textId="77777777" w:rsidR="00000000" w:rsidRDefault="001F0AD0">
            <w:pPr>
              <w:pStyle w:val="TableText"/>
            </w:pPr>
            <w:r>
              <w:t xml:space="preserve">Minimum length of </w:t>
            </w:r>
            <w:r>
              <w:t>time between the Creation date and the effective date when creating or modifying an NPA-NXX-X.</w:t>
            </w:r>
          </w:p>
        </w:tc>
      </w:tr>
    </w:tbl>
    <w:p w14:paraId="6013D71A" w14:textId="77777777" w:rsidR="00000000" w:rsidRDefault="001F0AD0">
      <w:pPr>
        <w:pStyle w:val="Caption"/>
      </w:pPr>
      <w:bookmarkStart w:id="3217" w:name="_Toc485015380"/>
      <w:r>
        <w:t xml:space="preserve">Table C- </w:t>
      </w:r>
      <w:r>
        <w:fldChar w:fldCharType="begin"/>
      </w:r>
      <w:r>
        <w:instrText xml:space="preserve"> SEQ Table_C- \* ARABIC </w:instrText>
      </w:r>
      <w:r>
        <w:fldChar w:fldCharType="separate"/>
      </w:r>
      <w:r>
        <w:rPr>
          <w:noProof/>
        </w:rPr>
        <w:t>6</w:t>
      </w:r>
      <w:r>
        <w:fldChar w:fldCharType="end"/>
      </w:r>
      <w:r>
        <w:t xml:space="preserve"> -- Block Tunables</w:t>
      </w:r>
      <w:bookmarkEnd w:id="3217"/>
    </w:p>
    <w:p w14:paraId="742FF04F" w14:textId="77777777" w:rsidR="00000000" w:rsidRDefault="001F0AD0"/>
    <w:p w14:paraId="6E230E2B" w14:textId="77777777" w:rsidR="00000000" w:rsidRDefault="001F0AD0">
      <w:pPr>
        <w:sectPr w:rsidR="00000000">
          <w:headerReference w:type="default" r:id="rId61"/>
          <w:type w:val="oddPage"/>
          <w:pgSz w:w="12240" w:h="15840" w:code="1"/>
          <w:pgMar w:top="1440" w:right="1440" w:bottom="1440" w:left="1440" w:header="720" w:footer="864" w:gutter="0"/>
          <w:pgNumType w:start="1" w:chapStyle="9"/>
          <w:cols w:space="720"/>
        </w:sectPr>
      </w:pPr>
    </w:p>
    <w:p w14:paraId="51E3710B" w14:textId="77777777" w:rsidR="00000000" w:rsidRDefault="001F0AD0">
      <w:pPr>
        <w:pStyle w:val="Heading9"/>
        <w:numPr>
          <w:numberingChange w:id="3218" w:author="Jean Anthony" w:date="2001-03-12T20:36:00Z" w:original="Appendix %1:4:3:."/>
        </w:numPr>
      </w:pPr>
      <w:r>
        <w:tab/>
        <w:t>Encryption Key Exchange</w:t>
      </w:r>
    </w:p>
    <w:p w14:paraId="1D74A2B7" w14:textId="77777777" w:rsidR="00000000" w:rsidRDefault="001F0AD0">
      <w:pPr>
        <w:pStyle w:val="BodyText"/>
      </w:pPr>
      <w:r>
        <w:t>The mechanized interface to NPAC SMS requires an exchange of the encryption k</w:t>
      </w:r>
      <w:r>
        <w:t>eys used to verify digital signatures. This exchange will consist of a file containing the 1000 key list, and an acknowledgment of receipt of the list will consist of a file containing the MD5 checksum value of each key in the list. The formats for these f</w:t>
      </w:r>
      <w:r>
        <w:t>iles is described here.</w:t>
      </w:r>
    </w:p>
    <w:p w14:paraId="1E9319A7" w14:textId="77777777" w:rsidR="00000000" w:rsidRDefault="001F0AD0">
      <w:pPr>
        <w:pStyle w:val="Heading2Appendix"/>
        <w:widowControl/>
        <w:pBdr>
          <w:bottom w:val="none" w:sz="0" w:space="0" w:color="auto"/>
        </w:pBdr>
        <w:ind w:left="0"/>
      </w:pPr>
      <w:r>
        <w:t>Key Exchange File</w:t>
      </w:r>
    </w:p>
    <w:p w14:paraId="0C4BE6F9" w14:textId="77777777" w:rsidR="00000000" w:rsidRDefault="001F0AD0">
      <w:pPr>
        <w:pStyle w:val="BodyText"/>
      </w:pPr>
      <w:r>
        <w:t>The following table shows the format of the encryption key exchange file. This file consists of some header information, followed by 1000 instances of key information. There are no separators of any kind between th</w:t>
      </w:r>
      <w:r>
        <w:t>e individual fields, between the header and key data, or between each set of key data.</w:t>
      </w:r>
    </w:p>
    <w:p w14:paraId="56E8A6FD" w14:textId="77777777" w:rsidR="00000000" w:rsidRDefault="001F0AD0">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510"/>
        <w:gridCol w:w="1440"/>
        <w:gridCol w:w="1350"/>
        <w:gridCol w:w="2340"/>
      </w:tblGrid>
      <w:tr w:rsidR="00000000" w14:paraId="5DC7CFCD" w14:textId="77777777">
        <w:tblPrEx>
          <w:tblCellMar>
            <w:top w:w="0" w:type="dxa"/>
            <w:bottom w:w="0" w:type="dxa"/>
          </w:tblCellMar>
        </w:tblPrEx>
        <w:trPr>
          <w:cantSplit/>
          <w:tblHeader/>
        </w:trPr>
        <w:tc>
          <w:tcPr>
            <w:tcW w:w="9558" w:type="dxa"/>
            <w:gridSpan w:val="5"/>
            <w:shd w:val="solid" w:color="auto" w:fill="auto"/>
          </w:tcPr>
          <w:p w14:paraId="365B0B28" w14:textId="77777777" w:rsidR="00000000" w:rsidRDefault="001F0AD0">
            <w:pPr>
              <w:pStyle w:val="TableText"/>
              <w:keepNext/>
              <w:jc w:val="center"/>
            </w:pPr>
            <w:r>
              <w:rPr>
                <w:b/>
                <w:caps/>
                <w:sz w:val="24"/>
              </w:rPr>
              <w:t>Encryption Key exchange file format</w:t>
            </w:r>
          </w:p>
        </w:tc>
      </w:tr>
      <w:tr w:rsidR="00000000" w14:paraId="3C8530BD" w14:textId="77777777">
        <w:tblPrEx>
          <w:tblCellMar>
            <w:top w:w="0" w:type="dxa"/>
            <w:bottom w:w="0" w:type="dxa"/>
          </w:tblCellMar>
        </w:tblPrEx>
        <w:trPr>
          <w:cantSplit/>
          <w:tblHeader/>
        </w:trPr>
        <w:tc>
          <w:tcPr>
            <w:tcW w:w="918" w:type="dxa"/>
          </w:tcPr>
          <w:p w14:paraId="557BD63F" w14:textId="77777777" w:rsidR="00000000" w:rsidRDefault="001F0AD0">
            <w:pPr>
              <w:pStyle w:val="TableText"/>
              <w:jc w:val="center"/>
              <w:rPr>
                <w:b/>
              </w:rPr>
            </w:pPr>
            <w:r>
              <w:rPr>
                <w:b/>
              </w:rPr>
              <w:t>Field Number</w:t>
            </w:r>
          </w:p>
        </w:tc>
        <w:tc>
          <w:tcPr>
            <w:tcW w:w="3510" w:type="dxa"/>
          </w:tcPr>
          <w:p w14:paraId="0AD70283" w14:textId="77777777" w:rsidR="00000000" w:rsidRDefault="001F0AD0">
            <w:pPr>
              <w:pStyle w:val="TableText"/>
              <w:jc w:val="center"/>
              <w:rPr>
                <w:b/>
              </w:rPr>
            </w:pPr>
            <w:r>
              <w:rPr>
                <w:b/>
              </w:rPr>
              <w:t>Field Name</w:t>
            </w:r>
          </w:p>
        </w:tc>
        <w:tc>
          <w:tcPr>
            <w:tcW w:w="1440" w:type="dxa"/>
          </w:tcPr>
          <w:p w14:paraId="758803F9" w14:textId="77777777" w:rsidR="00000000" w:rsidRDefault="001F0AD0">
            <w:pPr>
              <w:pStyle w:val="TableText"/>
              <w:jc w:val="center"/>
              <w:rPr>
                <w:b/>
              </w:rPr>
            </w:pPr>
            <w:r>
              <w:rPr>
                <w:b/>
              </w:rPr>
              <w:t>Type</w:t>
            </w:r>
          </w:p>
        </w:tc>
        <w:tc>
          <w:tcPr>
            <w:tcW w:w="1350" w:type="dxa"/>
          </w:tcPr>
          <w:p w14:paraId="7E0D63FC" w14:textId="77777777" w:rsidR="00000000" w:rsidRDefault="001F0AD0">
            <w:pPr>
              <w:pStyle w:val="TableText"/>
              <w:jc w:val="center"/>
              <w:rPr>
                <w:b/>
              </w:rPr>
            </w:pPr>
            <w:r>
              <w:rPr>
                <w:b/>
              </w:rPr>
              <w:t>Size (bytes)</w:t>
            </w:r>
          </w:p>
        </w:tc>
        <w:tc>
          <w:tcPr>
            <w:tcW w:w="2340" w:type="dxa"/>
          </w:tcPr>
          <w:p w14:paraId="62C1B68D" w14:textId="77777777" w:rsidR="00000000" w:rsidRDefault="001F0AD0">
            <w:pPr>
              <w:pStyle w:val="TableText"/>
              <w:jc w:val="center"/>
              <w:rPr>
                <w:b/>
              </w:rPr>
            </w:pPr>
            <w:r>
              <w:rPr>
                <w:b/>
              </w:rPr>
              <w:t>Format</w:t>
            </w:r>
          </w:p>
        </w:tc>
      </w:tr>
      <w:tr w:rsidR="00000000" w14:paraId="6C1F8B8F" w14:textId="77777777">
        <w:tblPrEx>
          <w:tblCellMar>
            <w:top w:w="0" w:type="dxa"/>
            <w:bottom w:w="0" w:type="dxa"/>
          </w:tblCellMar>
        </w:tblPrEx>
        <w:trPr>
          <w:cantSplit/>
        </w:trPr>
        <w:tc>
          <w:tcPr>
            <w:tcW w:w="918" w:type="dxa"/>
          </w:tcPr>
          <w:p w14:paraId="5CABA39E" w14:textId="77777777" w:rsidR="00000000" w:rsidRDefault="001F0AD0">
            <w:pPr>
              <w:pStyle w:val="TableText"/>
            </w:pPr>
            <w:r>
              <w:t>1</w:t>
            </w:r>
          </w:p>
        </w:tc>
        <w:tc>
          <w:tcPr>
            <w:tcW w:w="3510" w:type="dxa"/>
          </w:tcPr>
          <w:p w14:paraId="3FB0BFE3" w14:textId="77777777" w:rsidR="00000000" w:rsidRDefault="001F0AD0">
            <w:pPr>
              <w:pStyle w:val="TableText"/>
            </w:pPr>
            <w:r>
              <w:t xml:space="preserve">NPAC Customer Id </w:t>
            </w:r>
          </w:p>
        </w:tc>
        <w:tc>
          <w:tcPr>
            <w:tcW w:w="1440" w:type="dxa"/>
          </w:tcPr>
          <w:p w14:paraId="7ABE38FC" w14:textId="77777777" w:rsidR="00000000" w:rsidRDefault="001F0AD0">
            <w:pPr>
              <w:pStyle w:val="TableText"/>
            </w:pPr>
            <w:r>
              <w:t>ASCII</w:t>
            </w:r>
          </w:p>
        </w:tc>
        <w:tc>
          <w:tcPr>
            <w:tcW w:w="1350" w:type="dxa"/>
          </w:tcPr>
          <w:p w14:paraId="6E9D0D5C" w14:textId="77777777" w:rsidR="00000000" w:rsidRDefault="001F0AD0">
            <w:pPr>
              <w:pStyle w:val="TableText"/>
            </w:pPr>
            <w:r>
              <w:t>4</w:t>
            </w:r>
          </w:p>
        </w:tc>
        <w:tc>
          <w:tcPr>
            <w:tcW w:w="2340" w:type="dxa"/>
          </w:tcPr>
          <w:p w14:paraId="1A167F54" w14:textId="77777777" w:rsidR="00000000" w:rsidRDefault="001F0AD0">
            <w:pPr>
              <w:pStyle w:val="TableText"/>
            </w:pPr>
            <w:r>
              <w:t>Character String</w:t>
            </w:r>
          </w:p>
        </w:tc>
      </w:tr>
      <w:tr w:rsidR="00000000" w14:paraId="5E4CAE75" w14:textId="77777777">
        <w:tblPrEx>
          <w:tblCellMar>
            <w:top w:w="0" w:type="dxa"/>
            <w:bottom w:w="0" w:type="dxa"/>
          </w:tblCellMar>
        </w:tblPrEx>
        <w:trPr>
          <w:cantSplit/>
        </w:trPr>
        <w:tc>
          <w:tcPr>
            <w:tcW w:w="918" w:type="dxa"/>
          </w:tcPr>
          <w:p w14:paraId="1139E92F" w14:textId="77777777" w:rsidR="00000000" w:rsidRDefault="001F0AD0">
            <w:pPr>
              <w:pStyle w:val="TableText"/>
            </w:pPr>
            <w:r>
              <w:t>2</w:t>
            </w:r>
          </w:p>
        </w:tc>
        <w:tc>
          <w:tcPr>
            <w:tcW w:w="3510" w:type="dxa"/>
          </w:tcPr>
          <w:p w14:paraId="75B369D7" w14:textId="77777777" w:rsidR="00000000" w:rsidRDefault="001F0AD0">
            <w:pPr>
              <w:pStyle w:val="TableText"/>
            </w:pPr>
            <w:r>
              <w:t>File Creation Date</w:t>
            </w:r>
          </w:p>
        </w:tc>
        <w:tc>
          <w:tcPr>
            <w:tcW w:w="1440" w:type="dxa"/>
          </w:tcPr>
          <w:p w14:paraId="7EF05F07" w14:textId="77777777" w:rsidR="00000000" w:rsidRDefault="001F0AD0">
            <w:pPr>
              <w:pStyle w:val="TableText"/>
            </w:pPr>
            <w:r>
              <w:t>ASCII</w:t>
            </w:r>
          </w:p>
        </w:tc>
        <w:tc>
          <w:tcPr>
            <w:tcW w:w="1350" w:type="dxa"/>
          </w:tcPr>
          <w:p w14:paraId="667A8E8B" w14:textId="77777777" w:rsidR="00000000" w:rsidRDefault="001F0AD0">
            <w:pPr>
              <w:pStyle w:val="TableText"/>
            </w:pPr>
            <w:r>
              <w:t>14</w:t>
            </w:r>
          </w:p>
        </w:tc>
        <w:tc>
          <w:tcPr>
            <w:tcW w:w="2340" w:type="dxa"/>
          </w:tcPr>
          <w:p w14:paraId="06BB6635" w14:textId="77777777" w:rsidR="00000000" w:rsidRDefault="001F0AD0">
            <w:pPr>
              <w:pStyle w:val="TableText"/>
            </w:pPr>
            <w:r>
              <w:t>MMDDY</w:t>
            </w:r>
            <w:r>
              <w:t>YYYHHmmSS</w:t>
            </w:r>
          </w:p>
        </w:tc>
      </w:tr>
      <w:tr w:rsidR="00000000" w14:paraId="1859ED78" w14:textId="77777777">
        <w:tblPrEx>
          <w:tblCellMar>
            <w:top w:w="0" w:type="dxa"/>
            <w:bottom w:w="0" w:type="dxa"/>
          </w:tblCellMar>
        </w:tblPrEx>
        <w:trPr>
          <w:cantSplit/>
        </w:trPr>
        <w:tc>
          <w:tcPr>
            <w:tcW w:w="918" w:type="dxa"/>
          </w:tcPr>
          <w:p w14:paraId="3ECDA8FA" w14:textId="77777777" w:rsidR="00000000" w:rsidRDefault="001F0AD0">
            <w:pPr>
              <w:pStyle w:val="TableText"/>
            </w:pPr>
            <w:r>
              <w:t>3</w:t>
            </w:r>
          </w:p>
        </w:tc>
        <w:tc>
          <w:tcPr>
            <w:tcW w:w="3510" w:type="dxa"/>
          </w:tcPr>
          <w:p w14:paraId="72D85CED" w14:textId="77777777" w:rsidR="00000000" w:rsidRDefault="001F0AD0">
            <w:pPr>
              <w:pStyle w:val="TableText"/>
            </w:pPr>
            <w:r>
              <w:t>List Id</w:t>
            </w:r>
          </w:p>
        </w:tc>
        <w:tc>
          <w:tcPr>
            <w:tcW w:w="1440" w:type="dxa"/>
          </w:tcPr>
          <w:p w14:paraId="7171F5B1" w14:textId="77777777" w:rsidR="00000000" w:rsidRDefault="001F0AD0">
            <w:pPr>
              <w:pStyle w:val="TableText"/>
            </w:pPr>
            <w:r>
              <w:t>Binary</w:t>
            </w:r>
          </w:p>
        </w:tc>
        <w:tc>
          <w:tcPr>
            <w:tcW w:w="1350" w:type="dxa"/>
          </w:tcPr>
          <w:p w14:paraId="3BEB8269" w14:textId="77777777" w:rsidR="00000000" w:rsidRDefault="001F0AD0">
            <w:pPr>
              <w:pStyle w:val="TableText"/>
            </w:pPr>
            <w:r>
              <w:t>2</w:t>
            </w:r>
          </w:p>
        </w:tc>
        <w:tc>
          <w:tcPr>
            <w:tcW w:w="2340" w:type="dxa"/>
          </w:tcPr>
          <w:p w14:paraId="54F6BA67" w14:textId="77777777" w:rsidR="00000000" w:rsidRDefault="001F0AD0">
            <w:pPr>
              <w:pStyle w:val="TableText"/>
            </w:pPr>
            <w:r>
              <w:t>16 bit integer</w:t>
            </w:r>
          </w:p>
        </w:tc>
      </w:tr>
      <w:tr w:rsidR="00000000" w14:paraId="64C136F7" w14:textId="77777777">
        <w:tblPrEx>
          <w:tblCellMar>
            <w:top w:w="0" w:type="dxa"/>
            <w:bottom w:w="0" w:type="dxa"/>
          </w:tblCellMar>
        </w:tblPrEx>
        <w:trPr>
          <w:cantSplit/>
        </w:trPr>
        <w:tc>
          <w:tcPr>
            <w:tcW w:w="918" w:type="dxa"/>
          </w:tcPr>
          <w:p w14:paraId="4CF7C539" w14:textId="77777777" w:rsidR="00000000" w:rsidRDefault="001F0AD0">
            <w:pPr>
              <w:pStyle w:val="TableText"/>
            </w:pPr>
            <w:r>
              <w:t>4</w:t>
            </w:r>
          </w:p>
        </w:tc>
        <w:tc>
          <w:tcPr>
            <w:tcW w:w="3510" w:type="dxa"/>
          </w:tcPr>
          <w:p w14:paraId="5855F120" w14:textId="77777777" w:rsidR="00000000" w:rsidRDefault="001F0AD0">
            <w:pPr>
              <w:pStyle w:val="TableText"/>
            </w:pPr>
            <w:r>
              <w:t>Key Size (in bits)</w:t>
            </w:r>
          </w:p>
        </w:tc>
        <w:tc>
          <w:tcPr>
            <w:tcW w:w="1440" w:type="dxa"/>
          </w:tcPr>
          <w:p w14:paraId="74103529" w14:textId="77777777" w:rsidR="00000000" w:rsidRDefault="001F0AD0">
            <w:pPr>
              <w:pStyle w:val="TableText"/>
            </w:pPr>
            <w:r>
              <w:t>Binary</w:t>
            </w:r>
          </w:p>
        </w:tc>
        <w:tc>
          <w:tcPr>
            <w:tcW w:w="1350" w:type="dxa"/>
          </w:tcPr>
          <w:p w14:paraId="2CD44C40" w14:textId="77777777" w:rsidR="00000000" w:rsidRDefault="001F0AD0">
            <w:pPr>
              <w:pStyle w:val="TableText"/>
            </w:pPr>
            <w:r>
              <w:t>4</w:t>
            </w:r>
          </w:p>
        </w:tc>
        <w:tc>
          <w:tcPr>
            <w:tcW w:w="2340" w:type="dxa"/>
          </w:tcPr>
          <w:p w14:paraId="677DEB85" w14:textId="77777777" w:rsidR="00000000" w:rsidRDefault="001F0AD0">
            <w:pPr>
              <w:pStyle w:val="TableText"/>
            </w:pPr>
            <w:r>
              <w:t>32 bit integer</w:t>
            </w:r>
          </w:p>
        </w:tc>
      </w:tr>
      <w:tr w:rsidR="00000000" w14:paraId="0AA925A3" w14:textId="77777777">
        <w:tblPrEx>
          <w:tblCellMar>
            <w:top w:w="0" w:type="dxa"/>
            <w:bottom w:w="0" w:type="dxa"/>
          </w:tblCellMar>
        </w:tblPrEx>
        <w:trPr>
          <w:cantSplit/>
        </w:trPr>
        <w:tc>
          <w:tcPr>
            <w:tcW w:w="918" w:type="dxa"/>
          </w:tcPr>
          <w:p w14:paraId="63667FEA" w14:textId="77777777" w:rsidR="00000000" w:rsidRDefault="001F0AD0">
            <w:pPr>
              <w:pStyle w:val="TableText"/>
            </w:pPr>
            <w:r>
              <w:t>5</w:t>
            </w:r>
          </w:p>
        </w:tc>
        <w:tc>
          <w:tcPr>
            <w:tcW w:w="3510" w:type="dxa"/>
          </w:tcPr>
          <w:p w14:paraId="6E461A35" w14:textId="77777777" w:rsidR="00000000" w:rsidRDefault="001F0AD0">
            <w:pPr>
              <w:pStyle w:val="TableText"/>
            </w:pPr>
            <w:r>
              <w:t>Key Id</w:t>
            </w:r>
          </w:p>
        </w:tc>
        <w:tc>
          <w:tcPr>
            <w:tcW w:w="1440" w:type="dxa"/>
          </w:tcPr>
          <w:p w14:paraId="12685A2B" w14:textId="77777777" w:rsidR="00000000" w:rsidRDefault="001F0AD0">
            <w:pPr>
              <w:pStyle w:val="TableText"/>
            </w:pPr>
            <w:r>
              <w:t>Binary</w:t>
            </w:r>
          </w:p>
        </w:tc>
        <w:tc>
          <w:tcPr>
            <w:tcW w:w="1350" w:type="dxa"/>
          </w:tcPr>
          <w:p w14:paraId="4857E149" w14:textId="77777777" w:rsidR="00000000" w:rsidRDefault="001F0AD0">
            <w:pPr>
              <w:pStyle w:val="TableText"/>
            </w:pPr>
            <w:r>
              <w:t>2</w:t>
            </w:r>
          </w:p>
        </w:tc>
        <w:tc>
          <w:tcPr>
            <w:tcW w:w="2340" w:type="dxa"/>
          </w:tcPr>
          <w:p w14:paraId="6E6A9A2A" w14:textId="77777777" w:rsidR="00000000" w:rsidRDefault="001F0AD0">
            <w:pPr>
              <w:pStyle w:val="TableText"/>
            </w:pPr>
            <w:r>
              <w:t>16 bit integer</w:t>
            </w:r>
          </w:p>
        </w:tc>
      </w:tr>
      <w:tr w:rsidR="00000000" w14:paraId="13377A90" w14:textId="77777777">
        <w:tblPrEx>
          <w:tblCellMar>
            <w:top w:w="0" w:type="dxa"/>
            <w:bottom w:w="0" w:type="dxa"/>
          </w:tblCellMar>
        </w:tblPrEx>
        <w:trPr>
          <w:cantSplit/>
        </w:trPr>
        <w:tc>
          <w:tcPr>
            <w:tcW w:w="918" w:type="dxa"/>
          </w:tcPr>
          <w:p w14:paraId="161592BE" w14:textId="77777777" w:rsidR="00000000" w:rsidRDefault="001F0AD0">
            <w:pPr>
              <w:pStyle w:val="TableText"/>
            </w:pPr>
            <w:r>
              <w:t>6</w:t>
            </w:r>
          </w:p>
        </w:tc>
        <w:tc>
          <w:tcPr>
            <w:tcW w:w="3510" w:type="dxa"/>
          </w:tcPr>
          <w:p w14:paraId="54AB4329" w14:textId="77777777" w:rsidR="00000000" w:rsidRDefault="001F0AD0">
            <w:pPr>
              <w:pStyle w:val="TableText"/>
            </w:pPr>
            <w:r>
              <w:t>public exponent size</w:t>
            </w:r>
          </w:p>
        </w:tc>
        <w:tc>
          <w:tcPr>
            <w:tcW w:w="1440" w:type="dxa"/>
          </w:tcPr>
          <w:p w14:paraId="493C6851" w14:textId="77777777" w:rsidR="00000000" w:rsidRDefault="001F0AD0">
            <w:pPr>
              <w:pStyle w:val="TableText"/>
            </w:pPr>
            <w:r>
              <w:t>Binary</w:t>
            </w:r>
          </w:p>
        </w:tc>
        <w:tc>
          <w:tcPr>
            <w:tcW w:w="1350" w:type="dxa"/>
          </w:tcPr>
          <w:p w14:paraId="2D7ABEE6" w14:textId="77777777" w:rsidR="00000000" w:rsidRDefault="001F0AD0">
            <w:pPr>
              <w:pStyle w:val="TableText"/>
            </w:pPr>
            <w:r>
              <w:t>2</w:t>
            </w:r>
          </w:p>
        </w:tc>
        <w:tc>
          <w:tcPr>
            <w:tcW w:w="2340" w:type="dxa"/>
          </w:tcPr>
          <w:p w14:paraId="58FA3E5E" w14:textId="77777777" w:rsidR="00000000" w:rsidRDefault="001F0AD0">
            <w:pPr>
              <w:pStyle w:val="TableText"/>
            </w:pPr>
            <w:r>
              <w:t>16 bit integer</w:t>
            </w:r>
          </w:p>
        </w:tc>
      </w:tr>
      <w:tr w:rsidR="00000000" w14:paraId="587DE760" w14:textId="77777777">
        <w:tblPrEx>
          <w:tblCellMar>
            <w:top w:w="0" w:type="dxa"/>
            <w:bottom w:w="0" w:type="dxa"/>
          </w:tblCellMar>
        </w:tblPrEx>
        <w:trPr>
          <w:cantSplit/>
        </w:trPr>
        <w:tc>
          <w:tcPr>
            <w:tcW w:w="918" w:type="dxa"/>
          </w:tcPr>
          <w:p w14:paraId="526594B1" w14:textId="77777777" w:rsidR="00000000" w:rsidRDefault="001F0AD0">
            <w:pPr>
              <w:pStyle w:val="TableText"/>
            </w:pPr>
            <w:r>
              <w:t>7</w:t>
            </w:r>
          </w:p>
        </w:tc>
        <w:tc>
          <w:tcPr>
            <w:tcW w:w="3510" w:type="dxa"/>
          </w:tcPr>
          <w:p w14:paraId="1E0634DA" w14:textId="77777777" w:rsidR="00000000" w:rsidRDefault="001F0AD0">
            <w:pPr>
              <w:pStyle w:val="TableText"/>
            </w:pPr>
            <w:r>
              <w:t>public exponent</w:t>
            </w:r>
          </w:p>
        </w:tc>
        <w:tc>
          <w:tcPr>
            <w:tcW w:w="1440" w:type="dxa"/>
          </w:tcPr>
          <w:p w14:paraId="6F264DE8" w14:textId="77777777" w:rsidR="00000000" w:rsidRDefault="001F0AD0">
            <w:pPr>
              <w:pStyle w:val="TableText"/>
            </w:pPr>
            <w:r>
              <w:t>Binary</w:t>
            </w:r>
          </w:p>
        </w:tc>
        <w:tc>
          <w:tcPr>
            <w:tcW w:w="1350" w:type="dxa"/>
          </w:tcPr>
          <w:p w14:paraId="2B87BEC2" w14:textId="77777777" w:rsidR="00000000" w:rsidRDefault="001F0AD0">
            <w:pPr>
              <w:pStyle w:val="TableText"/>
            </w:pPr>
            <w:r>
              <w:t>variable</w:t>
            </w:r>
            <w:r>
              <w:rPr>
                <w:rStyle w:val="FootnoteReference"/>
              </w:rPr>
              <w:footnoteReference w:id="1"/>
            </w:r>
          </w:p>
        </w:tc>
        <w:tc>
          <w:tcPr>
            <w:tcW w:w="2340" w:type="dxa"/>
          </w:tcPr>
          <w:p w14:paraId="11ADED86" w14:textId="77777777" w:rsidR="00000000" w:rsidRDefault="001F0AD0">
            <w:pPr>
              <w:pStyle w:val="TableText"/>
            </w:pPr>
            <w:r>
              <w:t>integer</w:t>
            </w:r>
          </w:p>
        </w:tc>
      </w:tr>
      <w:tr w:rsidR="00000000" w14:paraId="589691B6" w14:textId="77777777">
        <w:tblPrEx>
          <w:tblCellMar>
            <w:top w:w="0" w:type="dxa"/>
            <w:bottom w:w="0" w:type="dxa"/>
          </w:tblCellMar>
        </w:tblPrEx>
        <w:trPr>
          <w:cantSplit/>
        </w:trPr>
        <w:tc>
          <w:tcPr>
            <w:tcW w:w="918" w:type="dxa"/>
          </w:tcPr>
          <w:p w14:paraId="71222277" w14:textId="77777777" w:rsidR="00000000" w:rsidRDefault="001F0AD0">
            <w:pPr>
              <w:pStyle w:val="TableText"/>
            </w:pPr>
            <w:r>
              <w:t>8</w:t>
            </w:r>
          </w:p>
        </w:tc>
        <w:tc>
          <w:tcPr>
            <w:tcW w:w="3510" w:type="dxa"/>
          </w:tcPr>
          <w:p w14:paraId="45913235" w14:textId="77777777" w:rsidR="00000000" w:rsidRDefault="001F0AD0">
            <w:pPr>
              <w:pStyle w:val="TableText"/>
            </w:pPr>
            <w:r>
              <w:t>public modulus</w:t>
            </w:r>
          </w:p>
        </w:tc>
        <w:tc>
          <w:tcPr>
            <w:tcW w:w="1440" w:type="dxa"/>
          </w:tcPr>
          <w:p w14:paraId="6E3FE235" w14:textId="77777777" w:rsidR="00000000" w:rsidRDefault="001F0AD0">
            <w:pPr>
              <w:pStyle w:val="TableText"/>
            </w:pPr>
            <w:r>
              <w:t>Binary</w:t>
            </w:r>
          </w:p>
        </w:tc>
        <w:tc>
          <w:tcPr>
            <w:tcW w:w="1350" w:type="dxa"/>
          </w:tcPr>
          <w:p w14:paraId="23D60BFC" w14:textId="77777777" w:rsidR="00000000" w:rsidRDefault="001F0AD0">
            <w:pPr>
              <w:pStyle w:val="TableText"/>
            </w:pPr>
            <w:r>
              <w:t>variable</w:t>
            </w:r>
            <w:r>
              <w:rPr>
                <w:rStyle w:val="FootnoteReference"/>
              </w:rPr>
              <w:footnoteReference w:id="2"/>
            </w:r>
          </w:p>
        </w:tc>
        <w:tc>
          <w:tcPr>
            <w:tcW w:w="2340" w:type="dxa"/>
          </w:tcPr>
          <w:p w14:paraId="6596786B" w14:textId="77777777" w:rsidR="00000000" w:rsidRDefault="001F0AD0">
            <w:pPr>
              <w:pStyle w:val="TableText"/>
            </w:pPr>
            <w:r>
              <w:t>inte</w:t>
            </w:r>
            <w:r>
              <w:t>ger</w:t>
            </w:r>
          </w:p>
        </w:tc>
      </w:tr>
      <w:tr w:rsidR="00000000" w14:paraId="78A9536F" w14:textId="77777777">
        <w:tblPrEx>
          <w:tblCellMar>
            <w:top w:w="0" w:type="dxa"/>
            <w:bottom w:w="0" w:type="dxa"/>
          </w:tblCellMar>
        </w:tblPrEx>
        <w:trPr>
          <w:cantSplit/>
        </w:trPr>
        <w:tc>
          <w:tcPr>
            <w:tcW w:w="918" w:type="dxa"/>
          </w:tcPr>
          <w:p w14:paraId="2360E217" w14:textId="77777777" w:rsidR="00000000" w:rsidRDefault="001F0AD0">
            <w:pPr>
              <w:pStyle w:val="TableText"/>
            </w:pPr>
            <w:r>
              <w:t>9</w:t>
            </w:r>
          </w:p>
        </w:tc>
        <w:tc>
          <w:tcPr>
            <w:tcW w:w="3510" w:type="dxa"/>
          </w:tcPr>
          <w:p w14:paraId="56CE4034" w14:textId="77777777" w:rsidR="00000000" w:rsidRDefault="001F0AD0">
            <w:pPr>
              <w:pStyle w:val="TableText"/>
            </w:pPr>
            <w:r>
              <w:t>Key Id</w:t>
            </w:r>
          </w:p>
        </w:tc>
        <w:tc>
          <w:tcPr>
            <w:tcW w:w="1440" w:type="dxa"/>
          </w:tcPr>
          <w:p w14:paraId="4181FF68" w14:textId="77777777" w:rsidR="00000000" w:rsidRDefault="001F0AD0">
            <w:pPr>
              <w:pStyle w:val="TableText"/>
            </w:pPr>
            <w:r>
              <w:t>Binary</w:t>
            </w:r>
          </w:p>
        </w:tc>
        <w:tc>
          <w:tcPr>
            <w:tcW w:w="1350" w:type="dxa"/>
          </w:tcPr>
          <w:p w14:paraId="332FFD91" w14:textId="77777777" w:rsidR="00000000" w:rsidRDefault="001F0AD0">
            <w:pPr>
              <w:pStyle w:val="TableText"/>
            </w:pPr>
            <w:r>
              <w:t>2</w:t>
            </w:r>
          </w:p>
        </w:tc>
        <w:tc>
          <w:tcPr>
            <w:tcW w:w="2340" w:type="dxa"/>
          </w:tcPr>
          <w:p w14:paraId="531F73C6" w14:textId="77777777" w:rsidR="00000000" w:rsidRDefault="001F0AD0">
            <w:pPr>
              <w:pStyle w:val="TableText"/>
            </w:pPr>
            <w:r>
              <w:t>16 bit integer</w:t>
            </w:r>
          </w:p>
        </w:tc>
      </w:tr>
      <w:tr w:rsidR="00000000" w14:paraId="31EC3C9A" w14:textId="77777777">
        <w:tblPrEx>
          <w:tblCellMar>
            <w:top w:w="0" w:type="dxa"/>
            <w:bottom w:w="0" w:type="dxa"/>
          </w:tblCellMar>
        </w:tblPrEx>
        <w:trPr>
          <w:cantSplit/>
        </w:trPr>
        <w:tc>
          <w:tcPr>
            <w:tcW w:w="918" w:type="dxa"/>
          </w:tcPr>
          <w:p w14:paraId="12F2C7BB" w14:textId="77777777" w:rsidR="00000000" w:rsidRDefault="001F0AD0">
            <w:pPr>
              <w:pStyle w:val="TableText"/>
            </w:pPr>
            <w:r>
              <w:t>10</w:t>
            </w:r>
          </w:p>
        </w:tc>
        <w:tc>
          <w:tcPr>
            <w:tcW w:w="3510" w:type="dxa"/>
          </w:tcPr>
          <w:p w14:paraId="06E514E6" w14:textId="77777777" w:rsidR="00000000" w:rsidRDefault="001F0AD0">
            <w:pPr>
              <w:pStyle w:val="TableText"/>
            </w:pPr>
            <w:r>
              <w:t>public exponent size</w:t>
            </w:r>
          </w:p>
        </w:tc>
        <w:tc>
          <w:tcPr>
            <w:tcW w:w="1440" w:type="dxa"/>
          </w:tcPr>
          <w:p w14:paraId="1D5F655E" w14:textId="77777777" w:rsidR="00000000" w:rsidRDefault="001F0AD0">
            <w:pPr>
              <w:pStyle w:val="TableText"/>
            </w:pPr>
            <w:r>
              <w:t>Binary</w:t>
            </w:r>
          </w:p>
        </w:tc>
        <w:tc>
          <w:tcPr>
            <w:tcW w:w="1350" w:type="dxa"/>
          </w:tcPr>
          <w:p w14:paraId="6FC08842" w14:textId="77777777" w:rsidR="00000000" w:rsidRDefault="001F0AD0">
            <w:pPr>
              <w:pStyle w:val="TableText"/>
            </w:pPr>
            <w:r>
              <w:t>2</w:t>
            </w:r>
          </w:p>
        </w:tc>
        <w:tc>
          <w:tcPr>
            <w:tcW w:w="2340" w:type="dxa"/>
          </w:tcPr>
          <w:p w14:paraId="48384642" w14:textId="77777777" w:rsidR="00000000" w:rsidRDefault="001F0AD0">
            <w:pPr>
              <w:pStyle w:val="TableText"/>
            </w:pPr>
            <w:r>
              <w:t>16 bit integer</w:t>
            </w:r>
          </w:p>
        </w:tc>
      </w:tr>
      <w:tr w:rsidR="00000000" w14:paraId="713A4240" w14:textId="77777777">
        <w:tblPrEx>
          <w:tblCellMar>
            <w:top w:w="0" w:type="dxa"/>
            <w:bottom w:w="0" w:type="dxa"/>
          </w:tblCellMar>
        </w:tblPrEx>
        <w:trPr>
          <w:cantSplit/>
        </w:trPr>
        <w:tc>
          <w:tcPr>
            <w:tcW w:w="918" w:type="dxa"/>
          </w:tcPr>
          <w:p w14:paraId="4EDDA5A1" w14:textId="77777777" w:rsidR="00000000" w:rsidRDefault="001F0AD0">
            <w:pPr>
              <w:pStyle w:val="TableText"/>
            </w:pPr>
            <w:r>
              <w:t>11</w:t>
            </w:r>
          </w:p>
        </w:tc>
        <w:tc>
          <w:tcPr>
            <w:tcW w:w="3510" w:type="dxa"/>
          </w:tcPr>
          <w:p w14:paraId="2827E87B" w14:textId="77777777" w:rsidR="00000000" w:rsidRDefault="001F0AD0">
            <w:pPr>
              <w:pStyle w:val="TableText"/>
            </w:pPr>
            <w:r>
              <w:t>public exponent</w:t>
            </w:r>
          </w:p>
        </w:tc>
        <w:tc>
          <w:tcPr>
            <w:tcW w:w="1440" w:type="dxa"/>
          </w:tcPr>
          <w:p w14:paraId="1E0E8C1B" w14:textId="77777777" w:rsidR="00000000" w:rsidRDefault="001F0AD0">
            <w:pPr>
              <w:pStyle w:val="TableText"/>
            </w:pPr>
            <w:r>
              <w:t>Binary</w:t>
            </w:r>
          </w:p>
        </w:tc>
        <w:tc>
          <w:tcPr>
            <w:tcW w:w="1350" w:type="dxa"/>
          </w:tcPr>
          <w:p w14:paraId="2F219DFC" w14:textId="77777777" w:rsidR="00000000" w:rsidRDefault="001F0AD0">
            <w:pPr>
              <w:pStyle w:val="TableText"/>
            </w:pPr>
            <w:r>
              <w:t>variable</w:t>
            </w:r>
          </w:p>
        </w:tc>
        <w:tc>
          <w:tcPr>
            <w:tcW w:w="2340" w:type="dxa"/>
          </w:tcPr>
          <w:p w14:paraId="37B68C89" w14:textId="77777777" w:rsidR="00000000" w:rsidRDefault="001F0AD0">
            <w:pPr>
              <w:pStyle w:val="TableText"/>
            </w:pPr>
            <w:r>
              <w:t>integer</w:t>
            </w:r>
          </w:p>
        </w:tc>
      </w:tr>
      <w:tr w:rsidR="00000000" w14:paraId="0A3409B6" w14:textId="77777777">
        <w:tblPrEx>
          <w:tblCellMar>
            <w:top w:w="0" w:type="dxa"/>
            <w:bottom w:w="0" w:type="dxa"/>
          </w:tblCellMar>
        </w:tblPrEx>
        <w:trPr>
          <w:cantSplit/>
        </w:trPr>
        <w:tc>
          <w:tcPr>
            <w:tcW w:w="918" w:type="dxa"/>
          </w:tcPr>
          <w:p w14:paraId="630C9353" w14:textId="77777777" w:rsidR="00000000" w:rsidRDefault="001F0AD0">
            <w:pPr>
              <w:pStyle w:val="TableText"/>
            </w:pPr>
            <w:r>
              <w:t>12</w:t>
            </w:r>
          </w:p>
        </w:tc>
        <w:tc>
          <w:tcPr>
            <w:tcW w:w="3510" w:type="dxa"/>
          </w:tcPr>
          <w:p w14:paraId="747CBD94" w14:textId="77777777" w:rsidR="00000000" w:rsidRDefault="001F0AD0">
            <w:pPr>
              <w:pStyle w:val="TableText"/>
            </w:pPr>
            <w:r>
              <w:t>public modulus</w:t>
            </w:r>
          </w:p>
        </w:tc>
        <w:tc>
          <w:tcPr>
            <w:tcW w:w="1440" w:type="dxa"/>
          </w:tcPr>
          <w:p w14:paraId="7081BC37" w14:textId="77777777" w:rsidR="00000000" w:rsidRDefault="001F0AD0">
            <w:pPr>
              <w:pStyle w:val="TableText"/>
            </w:pPr>
            <w:r>
              <w:t>Binary</w:t>
            </w:r>
          </w:p>
        </w:tc>
        <w:tc>
          <w:tcPr>
            <w:tcW w:w="1350" w:type="dxa"/>
          </w:tcPr>
          <w:p w14:paraId="3C1E8816" w14:textId="77777777" w:rsidR="00000000" w:rsidRDefault="001F0AD0">
            <w:pPr>
              <w:pStyle w:val="TableText"/>
            </w:pPr>
            <w:r>
              <w:t>variable</w:t>
            </w:r>
          </w:p>
        </w:tc>
        <w:tc>
          <w:tcPr>
            <w:tcW w:w="2340" w:type="dxa"/>
          </w:tcPr>
          <w:p w14:paraId="7A578270" w14:textId="77777777" w:rsidR="00000000" w:rsidRDefault="001F0AD0">
            <w:pPr>
              <w:pStyle w:val="TableText"/>
            </w:pPr>
            <w:r>
              <w:t>integer</w:t>
            </w:r>
          </w:p>
        </w:tc>
      </w:tr>
      <w:tr w:rsidR="00000000" w14:paraId="6EE16474" w14:textId="77777777">
        <w:tblPrEx>
          <w:tblCellMar>
            <w:top w:w="0" w:type="dxa"/>
            <w:bottom w:w="0" w:type="dxa"/>
          </w:tblCellMar>
        </w:tblPrEx>
        <w:trPr>
          <w:cantSplit/>
        </w:trPr>
        <w:tc>
          <w:tcPr>
            <w:tcW w:w="918" w:type="dxa"/>
          </w:tcPr>
          <w:p w14:paraId="09654AE3" w14:textId="77777777" w:rsidR="00000000" w:rsidRDefault="001F0AD0">
            <w:pPr>
              <w:pStyle w:val="TableText"/>
            </w:pPr>
            <w:r>
              <w:t>. . .</w:t>
            </w:r>
          </w:p>
        </w:tc>
        <w:tc>
          <w:tcPr>
            <w:tcW w:w="3510" w:type="dxa"/>
          </w:tcPr>
          <w:p w14:paraId="0DF689AF" w14:textId="77777777" w:rsidR="00000000" w:rsidRDefault="001F0AD0">
            <w:pPr>
              <w:pStyle w:val="TableText"/>
            </w:pPr>
            <w:r>
              <w:t>. . .</w:t>
            </w:r>
          </w:p>
        </w:tc>
        <w:tc>
          <w:tcPr>
            <w:tcW w:w="1440" w:type="dxa"/>
          </w:tcPr>
          <w:p w14:paraId="460CC049" w14:textId="77777777" w:rsidR="00000000" w:rsidRDefault="001F0AD0">
            <w:pPr>
              <w:pStyle w:val="TableText"/>
            </w:pPr>
            <w:r>
              <w:t>. . .</w:t>
            </w:r>
          </w:p>
        </w:tc>
        <w:tc>
          <w:tcPr>
            <w:tcW w:w="1350" w:type="dxa"/>
          </w:tcPr>
          <w:p w14:paraId="723995D2" w14:textId="77777777" w:rsidR="00000000" w:rsidRDefault="001F0AD0">
            <w:pPr>
              <w:pStyle w:val="TableText"/>
            </w:pPr>
            <w:r>
              <w:t>. . .</w:t>
            </w:r>
          </w:p>
        </w:tc>
        <w:tc>
          <w:tcPr>
            <w:tcW w:w="2340" w:type="dxa"/>
          </w:tcPr>
          <w:p w14:paraId="2635894F" w14:textId="77777777" w:rsidR="00000000" w:rsidRDefault="001F0AD0">
            <w:pPr>
              <w:pStyle w:val="TableText"/>
            </w:pPr>
            <w:r>
              <w:t>. . .</w:t>
            </w:r>
          </w:p>
        </w:tc>
      </w:tr>
      <w:tr w:rsidR="00000000" w14:paraId="26D02E3F" w14:textId="77777777">
        <w:tblPrEx>
          <w:tblCellMar>
            <w:top w:w="0" w:type="dxa"/>
            <w:bottom w:w="0" w:type="dxa"/>
          </w:tblCellMar>
        </w:tblPrEx>
        <w:trPr>
          <w:cantSplit/>
        </w:trPr>
        <w:tc>
          <w:tcPr>
            <w:tcW w:w="918" w:type="dxa"/>
          </w:tcPr>
          <w:p w14:paraId="57D79E4A" w14:textId="77777777" w:rsidR="00000000" w:rsidRDefault="001F0AD0">
            <w:pPr>
              <w:pStyle w:val="TableText"/>
            </w:pPr>
            <w:r>
              <w:t>4001</w:t>
            </w:r>
          </w:p>
        </w:tc>
        <w:tc>
          <w:tcPr>
            <w:tcW w:w="3510" w:type="dxa"/>
          </w:tcPr>
          <w:p w14:paraId="05E0694F" w14:textId="77777777" w:rsidR="00000000" w:rsidRDefault="001F0AD0">
            <w:pPr>
              <w:pStyle w:val="TableText"/>
            </w:pPr>
            <w:r>
              <w:t>Key Id</w:t>
            </w:r>
          </w:p>
        </w:tc>
        <w:tc>
          <w:tcPr>
            <w:tcW w:w="1440" w:type="dxa"/>
          </w:tcPr>
          <w:p w14:paraId="0D34A8CF" w14:textId="77777777" w:rsidR="00000000" w:rsidRDefault="001F0AD0">
            <w:pPr>
              <w:pStyle w:val="TableText"/>
            </w:pPr>
            <w:r>
              <w:t>Binary</w:t>
            </w:r>
          </w:p>
        </w:tc>
        <w:tc>
          <w:tcPr>
            <w:tcW w:w="1350" w:type="dxa"/>
          </w:tcPr>
          <w:p w14:paraId="383CCE03" w14:textId="77777777" w:rsidR="00000000" w:rsidRDefault="001F0AD0">
            <w:pPr>
              <w:pStyle w:val="TableText"/>
            </w:pPr>
            <w:r>
              <w:t>2</w:t>
            </w:r>
          </w:p>
        </w:tc>
        <w:tc>
          <w:tcPr>
            <w:tcW w:w="2340" w:type="dxa"/>
          </w:tcPr>
          <w:p w14:paraId="0FB82781" w14:textId="77777777" w:rsidR="00000000" w:rsidRDefault="001F0AD0">
            <w:pPr>
              <w:pStyle w:val="TableText"/>
            </w:pPr>
            <w:r>
              <w:t>16 bit integer</w:t>
            </w:r>
          </w:p>
        </w:tc>
      </w:tr>
      <w:tr w:rsidR="00000000" w14:paraId="6E8EB13C" w14:textId="77777777">
        <w:tblPrEx>
          <w:tblCellMar>
            <w:top w:w="0" w:type="dxa"/>
            <w:bottom w:w="0" w:type="dxa"/>
          </w:tblCellMar>
        </w:tblPrEx>
        <w:trPr>
          <w:cantSplit/>
        </w:trPr>
        <w:tc>
          <w:tcPr>
            <w:tcW w:w="918" w:type="dxa"/>
          </w:tcPr>
          <w:p w14:paraId="1B8AEB13" w14:textId="77777777" w:rsidR="00000000" w:rsidRDefault="001F0AD0">
            <w:pPr>
              <w:pStyle w:val="TableText"/>
            </w:pPr>
            <w:r>
              <w:t>4002</w:t>
            </w:r>
          </w:p>
        </w:tc>
        <w:tc>
          <w:tcPr>
            <w:tcW w:w="3510" w:type="dxa"/>
          </w:tcPr>
          <w:p w14:paraId="3B68F69E" w14:textId="77777777" w:rsidR="00000000" w:rsidRDefault="001F0AD0">
            <w:pPr>
              <w:pStyle w:val="TableText"/>
            </w:pPr>
            <w:r>
              <w:t>public e</w:t>
            </w:r>
            <w:r>
              <w:t>xponent size</w:t>
            </w:r>
          </w:p>
        </w:tc>
        <w:tc>
          <w:tcPr>
            <w:tcW w:w="1440" w:type="dxa"/>
          </w:tcPr>
          <w:p w14:paraId="44C9E683" w14:textId="77777777" w:rsidR="00000000" w:rsidRDefault="001F0AD0">
            <w:pPr>
              <w:pStyle w:val="TableText"/>
            </w:pPr>
            <w:r>
              <w:t>Binary</w:t>
            </w:r>
          </w:p>
        </w:tc>
        <w:tc>
          <w:tcPr>
            <w:tcW w:w="1350" w:type="dxa"/>
          </w:tcPr>
          <w:p w14:paraId="109D04A3" w14:textId="77777777" w:rsidR="00000000" w:rsidRDefault="001F0AD0">
            <w:pPr>
              <w:pStyle w:val="TableText"/>
            </w:pPr>
            <w:r>
              <w:t>2</w:t>
            </w:r>
          </w:p>
        </w:tc>
        <w:tc>
          <w:tcPr>
            <w:tcW w:w="2340" w:type="dxa"/>
          </w:tcPr>
          <w:p w14:paraId="72C79AE8" w14:textId="77777777" w:rsidR="00000000" w:rsidRDefault="001F0AD0">
            <w:pPr>
              <w:pStyle w:val="TableText"/>
            </w:pPr>
            <w:r>
              <w:t>16 bit integer</w:t>
            </w:r>
          </w:p>
        </w:tc>
      </w:tr>
      <w:tr w:rsidR="00000000" w14:paraId="2360E3EA" w14:textId="77777777">
        <w:tblPrEx>
          <w:tblCellMar>
            <w:top w:w="0" w:type="dxa"/>
            <w:bottom w:w="0" w:type="dxa"/>
          </w:tblCellMar>
        </w:tblPrEx>
        <w:trPr>
          <w:cantSplit/>
        </w:trPr>
        <w:tc>
          <w:tcPr>
            <w:tcW w:w="918" w:type="dxa"/>
          </w:tcPr>
          <w:p w14:paraId="73324DD8" w14:textId="77777777" w:rsidR="00000000" w:rsidRDefault="001F0AD0">
            <w:pPr>
              <w:pStyle w:val="TableText"/>
            </w:pPr>
            <w:r>
              <w:t>4003</w:t>
            </w:r>
          </w:p>
        </w:tc>
        <w:tc>
          <w:tcPr>
            <w:tcW w:w="3510" w:type="dxa"/>
          </w:tcPr>
          <w:p w14:paraId="6BE14BD4" w14:textId="77777777" w:rsidR="00000000" w:rsidRDefault="001F0AD0">
            <w:pPr>
              <w:pStyle w:val="TableText"/>
            </w:pPr>
            <w:r>
              <w:t>public exponent</w:t>
            </w:r>
          </w:p>
        </w:tc>
        <w:tc>
          <w:tcPr>
            <w:tcW w:w="1440" w:type="dxa"/>
          </w:tcPr>
          <w:p w14:paraId="3D2707AA" w14:textId="77777777" w:rsidR="00000000" w:rsidRDefault="001F0AD0">
            <w:pPr>
              <w:pStyle w:val="TableText"/>
            </w:pPr>
            <w:r>
              <w:t>Binary</w:t>
            </w:r>
          </w:p>
        </w:tc>
        <w:tc>
          <w:tcPr>
            <w:tcW w:w="1350" w:type="dxa"/>
          </w:tcPr>
          <w:p w14:paraId="1D5DE425" w14:textId="77777777" w:rsidR="00000000" w:rsidRDefault="001F0AD0">
            <w:pPr>
              <w:pStyle w:val="TableText"/>
            </w:pPr>
            <w:r>
              <w:t>variable</w:t>
            </w:r>
          </w:p>
        </w:tc>
        <w:tc>
          <w:tcPr>
            <w:tcW w:w="2340" w:type="dxa"/>
          </w:tcPr>
          <w:p w14:paraId="36061BAF" w14:textId="77777777" w:rsidR="00000000" w:rsidRDefault="001F0AD0">
            <w:pPr>
              <w:pStyle w:val="TableText"/>
            </w:pPr>
            <w:r>
              <w:t>integer</w:t>
            </w:r>
          </w:p>
        </w:tc>
      </w:tr>
      <w:tr w:rsidR="00000000" w14:paraId="0EF047D7" w14:textId="77777777">
        <w:tblPrEx>
          <w:tblCellMar>
            <w:top w:w="0" w:type="dxa"/>
            <w:bottom w:w="0" w:type="dxa"/>
          </w:tblCellMar>
        </w:tblPrEx>
        <w:trPr>
          <w:cantSplit/>
        </w:trPr>
        <w:tc>
          <w:tcPr>
            <w:tcW w:w="918" w:type="dxa"/>
          </w:tcPr>
          <w:p w14:paraId="57144B98" w14:textId="77777777" w:rsidR="00000000" w:rsidRDefault="001F0AD0">
            <w:pPr>
              <w:pStyle w:val="TableText"/>
            </w:pPr>
            <w:r>
              <w:t>4004</w:t>
            </w:r>
          </w:p>
        </w:tc>
        <w:tc>
          <w:tcPr>
            <w:tcW w:w="3510" w:type="dxa"/>
          </w:tcPr>
          <w:p w14:paraId="40A4D9EA" w14:textId="77777777" w:rsidR="00000000" w:rsidRDefault="001F0AD0">
            <w:pPr>
              <w:pStyle w:val="TableText"/>
            </w:pPr>
            <w:r>
              <w:t>public modulus</w:t>
            </w:r>
          </w:p>
        </w:tc>
        <w:tc>
          <w:tcPr>
            <w:tcW w:w="1440" w:type="dxa"/>
          </w:tcPr>
          <w:p w14:paraId="0F48BBBB" w14:textId="77777777" w:rsidR="00000000" w:rsidRDefault="001F0AD0">
            <w:pPr>
              <w:pStyle w:val="TableText"/>
            </w:pPr>
            <w:r>
              <w:t>Binary</w:t>
            </w:r>
          </w:p>
        </w:tc>
        <w:tc>
          <w:tcPr>
            <w:tcW w:w="1350" w:type="dxa"/>
          </w:tcPr>
          <w:p w14:paraId="7456A09D" w14:textId="77777777" w:rsidR="00000000" w:rsidRDefault="001F0AD0">
            <w:pPr>
              <w:pStyle w:val="TableText"/>
            </w:pPr>
            <w:r>
              <w:t>variable</w:t>
            </w:r>
          </w:p>
        </w:tc>
        <w:tc>
          <w:tcPr>
            <w:tcW w:w="2340" w:type="dxa"/>
          </w:tcPr>
          <w:p w14:paraId="3A5CA344" w14:textId="77777777" w:rsidR="00000000" w:rsidRDefault="001F0AD0">
            <w:pPr>
              <w:pStyle w:val="TableText"/>
            </w:pPr>
            <w:r>
              <w:t>integer</w:t>
            </w:r>
          </w:p>
        </w:tc>
      </w:tr>
    </w:tbl>
    <w:p w14:paraId="3300B84E" w14:textId="77777777" w:rsidR="00000000" w:rsidRDefault="001F0AD0">
      <w:pPr>
        <w:pStyle w:val="Caption"/>
        <w:rPr>
          <w:b w:val="0"/>
          <w:i/>
        </w:rPr>
      </w:pPr>
      <w:bookmarkStart w:id="3219" w:name="_Toc485015381"/>
      <w:r>
        <w:t xml:space="preserve">Table D- </w:t>
      </w:r>
      <w:r>
        <w:fldChar w:fldCharType="begin"/>
      </w:r>
      <w:r>
        <w:instrText xml:space="preserve"> SEQ Table_D- \* ARABIC </w:instrText>
      </w:r>
      <w:r>
        <w:fldChar w:fldCharType="separate"/>
      </w:r>
      <w:r>
        <w:rPr>
          <w:noProof/>
        </w:rPr>
        <w:t>1</w:t>
      </w:r>
      <w:r>
        <w:fldChar w:fldCharType="end"/>
      </w:r>
      <w:r>
        <w:t xml:space="preserve"> -- Encryption Key Exchange File Format</w:t>
      </w:r>
      <w:bookmarkEnd w:id="3219"/>
    </w:p>
    <w:p w14:paraId="3DAB60D4" w14:textId="77777777" w:rsidR="00000000" w:rsidRDefault="001F0AD0">
      <w:pPr>
        <w:pStyle w:val="Heading2Appendix"/>
      </w:pPr>
      <w:r>
        <w:rPr>
          <w:rFonts w:ascii="Times New Roman" w:hAnsi="Times New Roman"/>
          <w:b w:val="0"/>
          <w:i w:val="0"/>
          <w:color w:val="auto"/>
          <w:sz w:val="20"/>
        </w:rPr>
        <w:br w:type="page"/>
      </w:r>
      <w:r>
        <w:t>Key Acknowledgment File</w:t>
      </w:r>
    </w:p>
    <w:p w14:paraId="72AE6C58" w14:textId="77777777" w:rsidR="00000000" w:rsidRDefault="001F0AD0">
      <w:pPr>
        <w:pStyle w:val="BodyText"/>
      </w:pPr>
      <w:r>
        <w:t xml:space="preserve">Before a key list may be </w:t>
      </w:r>
      <w:r>
        <w:t>used, the sender must receive a key acknowledgment file. The key acknowledgment file serves two purposes:</w:t>
      </w:r>
    </w:p>
    <w:p w14:paraId="287F692D" w14:textId="77777777" w:rsidR="00000000" w:rsidRDefault="001F0AD0" w:rsidP="001F0AD0">
      <w:pPr>
        <w:pStyle w:val="BodyText"/>
        <w:numPr>
          <w:ilvl w:val="0"/>
          <w:numId w:val="8"/>
          <w:numberingChange w:id="3220" w:author="Jean Anthony" w:date="2001-03-12T20:36:00Z" w:original="%1:1:0:."/>
        </w:numPr>
        <w:tabs>
          <w:tab w:val="left" w:pos="360"/>
        </w:tabs>
      </w:pPr>
      <w:r>
        <w:t>Verify that the key list has been received by the intended recipient.</w:t>
      </w:r>
    </w:p>
    <w:p w14:paraId="3AF2AAE8" w14:textId="77777777" w:rsidR="00000000" w:rsidRDefault="001F0AD0" w:rsidP="001F0AD0">
      <w:pPr>
        <w:pStyle w:val="BodyText"/>
        <w:numPr>
          <w:ilvl w:val="0"/>
          <w:numId w:val="8"/>
          <w:numberingChange w:id="3221" w:author="Jean Anthony" w:date="2001-03-12T20:36:00Z" w:original="%1:2:0:."/>
        </w:numPr>
        <w:tabs>
          <w:tab w:val="left" w:pos="360"/>
        </w:tabs>
      </w:pPr>
      <w:r>
        <w:t>Verify the correctness of each key in the list.</w:t>
      </w:r>
    </w:p>
    <w:p w14:paraId="0A934BAB" w14:textId="77777777" w:rsidR="00000000" w:rsidRDefault="001F0AD0">
      <w:pPr>
        <w:pStyle w:val="BodyText"/>
      </w:pPr>
      <w:r>
        <w:t>Furthermore, the need for an ack</w:t>
      </w:r>
      <w:r>
        <w:t>nowledgment of this kind is specified in requirement R7-108.2. Once this file has been received, the sender of the key list can put the list into active use.</w:t>
      </w:r>
    </w:p>
    <w:p w14:paraId="4FCA9A3D" w14:textId="77777777" w:rsidR="00000000" w:rsidRDefault="001F0AD0">
      <w:pPr>
        <w:pStyle w:val="BodyText"/>
      </w:pPr>
      <w:r>
        <w:t xml:space="preserve">Table D-1 below shows the format of the encryption key acknowledgment file. This file consists of </w:t>
      </w:r>
      <w:r>
        <w:t>some header information, followed by 1000 instances of key hash information. There are no separators of any kind between the individual fields, between the header and key hash data, or between each set of key hash data. The MD5 hash value will be calculate</w:t>
      </w:r>
      <w:r>
        <w:t>d from the public modulus value of the key.</w:t>
      </w:r>
    </w:p>
    <w:p w14:paraId="2A8BFC10" w14:textId="77777777" w:rsidR="00000000" w:rsidRDefault="001F0AD0">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510"/>
        <w:gridCol w:w="1440"/>
        <w:gridCol w:w="1350"/>
        <w:gridCol w:w="2340"/>
      </w:tblGrid>
      <w:tr w:rsidR="00000000" w14:paraId="782C9544" w14:textId="77777777">
        <w:tblPrEx>
          <w:tblCellMar>
            <w:top w:w="0" w:type="dxa"/>
            <w:bottom w:w="0" w:type="dxa"/>
          </w:tblCellMar>
        </w:tblPrEx>
        <w:trPr>
          <w:cantSplit/>
          <w:tblHeader/>
        </w:trPr>
        <w:tc>
          <w:tcPr>
            <w:tcW w:w="9558" w:type="dxa"/>
            <w:gridSpan w:val="5"/>
            <w:shd w:val="solid" w:color="auto" w:fill="auto"/>
          </w:tcPr>
          <w:p w14:paraId="5751CCD9" w14:textId="77777777" w:rsidR="00000000" w:rsidRDefault="001F0AD0">
            <w:pPr>
              <w:pStyle w:val="TableText"/>
              <w:keepNext/>
              <w:jc w:val="center"/>
            </w:pPr>
            <w:r>
              <w:rPr>
                <w:b/>
                <w:caps/>
                <w:sz w:val="24"/>
              </w:rPr>
              <w:t>Encryption Key acknowledgement file format</w:t>
            </w:r>
          </w:p>
        </w:tc>
      </w:tr>
      <w:tr w:rsidR="00000000" w14:paraId="0B9A113F" w14:textId="77777777">
        <w:tblPrEx>
          <w:tblCellMar>
            <w:top w:w="0" w:type="dxa"/>
            <w:bottom w:w="0" w:type="dxa"/>
          </w:tblCellMar>
        </w:tblPrEx>
        <w:trPr>
          <w:cantSplit/>
          <w:tblHeader/>
        </w:trPr>
        <w:tc>
          <w:tcPr>
            <w:tcW w:w="918" w:type="dxa"/>
          </w:tcPr>
          <w:p w14:paraId="61675C3E" w14:textId="77777777" w:rsidR="00000000" w:rsidRDefault="001F0AD0">
            <w:pPr>
              <w:pStyle w:val="TableText"/>
              <w:jc w:val="center"/>
              <w:rPr>
                <w:b/>
              </w:rPr>
            </w:pPr>
            <w:r>
              <w:rPr>
                <w:b/>
              </w:rPr>
              <w:t>Field Number</w:t>
            </w:r>
          </w:p>
        </w:tc>
        <w:tc>
          <w:tcPr>
            <w:tcW w:w="3510" w:type="dxa"/>
          </w:tcPr>
          <w:p w14:paraId="554AB12E" w14:textId="77777777" w:rsidR="00000000" w:rsidRDefault="001F0AD0">
            <w:pPr>
              <w:pStyle w:val="TableText"/>
              <w:jc w:val="center"/>
              <w:rPr>
                <w:b/>
              </w:rPr>
            </w:pPr>
            <w:r>
              <w:rPr>
                <w:b/>
              </w:rPr>
              <w:t>Field Name</w:t>
            </w:r>
          </w:p>
        </w:tc>
        <w:tc>
          <w:tcPr>
            <w:tcW w:w="1440" w:type="dxa"/>
          </w:tcPr>
          <w:p w14:paraId="2D7C18D0" w14:textId="77777777" w:rsidR="00000000" w:rsidRDefault="001F0AD0">
            <w:pPr>
              <w:pStyle w:val="TableText"/>
              <w:jc w:val="center"/>
              <w:rPr>
                <w:b/>
              </w:rPr>
            </w:pPr>
            <w:r>
              <w:rPr>
                <w:b/>
              </w:rPr>
              <w:t>Type</w:t>
            </w:r>
          </w:p>
        </w:tc>
        <w:tc>
          <w:tcPr>
            <w:tcW w:w="1350" w:type="dxa"/>
          </w:tcPr>
          <w:p w14:paraId="0CD0BB02" w14:textId="77777777" w:rsidR="00000000" w:rsidRDefault="001F0AD0">
            <w:pPr>
              <w:pStyle w:val="TableText"/>
              <w:jc w:val="center"/>
              <w:rPr>
                <w:b/>
              </w:rPr>
            </w:pPr>
            <w:r>
              <w:rPr>
                <w:b/>
              </w:rPr>
              <w:t>Size (bytes)</w:t>
            </w:r>
          </w:p>
        </w:tc>
        <w:tc>
          <w:tcPr>
            <w:tcW w:w="2340" w:type="dxa"/>
          </w:tcPr>
          <w:p w14:paraId="3EA2EE3B" w14:textId="77777777" w:rsidR="00000000" w:rsidRDefault="001F0AD0">
            <w:pPr>
              <w:pStyle w:val="TableText"/>
              <w:jc w:val="center"/>
              <w:rPr>
                <w:b/>
              </w:rPr>
            </w:pPr>
            <w:r>
              <w:rPr>
                <w:b/>
              </w:rPr>
              <w:t>Format</w:t>
            </w:r>
          </w:p>
        </w:tc>
      </w:tr>
      <w:tr w:rsidR="00000000" w14:paraId="635310AB" w14:textId="77777777">
        <w:tblPrEx>
          <w:tblCellMar>
            <w:top w:w="0" w:type="dxa"/>
            <w:bottom w:w="0" w:type="dxa"/>
          </w:tblCellMar>
        </w:tblPrEx>
        <w:trPr>
          <w:cantSplit/>
        </w:trPr>
        <w:tc>
          <w:tcPr>
            <w:tcW w:w="918" w:type="dxa"/>
          </w:tcPr>
          <w:p w14:paraId="30946020" w14:textId="77777777" w:rsidR="00000000" w:rsidRDefault="001F0AD0">
            <w:pPr>
              <w:pStyle w:val="TableText"/>
            </w:pPr>
            <w:r>
              <w:t>1</w:t>
            </w:r>
          </w:p>
        </w:tc>
        <w:tc>
          <w:tcPr>
            <w:tcW w:w="3510" w:type="dxa"/>
          </w:tcPr>
          <w:p w14:paraId="473874FB" w14:textId="77777777" w:rsidR="00000000" w:rsidRDefault="001F0AD0">
            <w:pPr>
              <w:pStyle w:val="TableText"/>
            </w:pPr>
            <w:r>
              <w:t xml:space="preserve">NPAC Customer Id </w:t>
            </w:r>
          </w:p>
        </w:tc>
        <w:tc>
          <w:tcPr>
            <w:tcW w:w="1440" w:type="dxa"/>
          </w:tcPr>
          <w:p w14:paraId="5BEC945A" w14:textId="77777777" w:rsidR="00000000" w:rsidRDefault="001F0AD0">
            <w:pPr>
              <w:pStyle w:val="TableText"/>
            </w:pPr>
            <w:r>
              <w:t>ASCII</w:t>
            </w:r>
          </w:p>
        </w:tc>
        <w:tc>
          <w:tcPr>
            <w:tcW w:w="1350" w:type="dxa"/>
          </w:tcPr>
          <w:p w14:paraId="1E04325D" w14:textId="77777777" w:rsidR="00000000" w:rsidRDefault="001F0AD0">
            <w:pPr>
              <w:pStyle w:val="TableText"/>
            </w:pPr>
            <w:r>
              <w:t>4</w:t>
            </w:r>
          </w:p>
        </w:tc>
        <w:tc>
          <w:tcPr>
            <w:tcW w:w="2340" w:type="dxa"/>
          </w:tcPr>
          <w:p w14:paraId="220CE251" w14:textId="77777777" w:rsidR="00000000" w:rsidRDefault="001F0AD0">
            <w:pPr>
              <w:pStyle w:val="TableText"/>
            </w:pPr>
            <w:r>
              <w:t>Character String</w:t>
            </w:r>
          </w:p>
        </w:tc>
      </w:tr>
      <w:tr w:rsidR="00000000" w14:paraId="590C602A" w14:textId="77777777">
        <w:tblPrEx>
          <w:tblCellMar>
            <w:top w:w="0" w:type="dxa"/>
            <w:bottom w:w="0" w:type="dxa"/>
          </w:tblCellMar>
        </w:tblPrEx>
        <w:trPr>
          <w:cantSplit/>
        </w:trPr>
        <w:tc>
          <w:tcPr>
            <w:tcW w:w="918" w:type="dxa"/>
          </w:tcPr>
          <w:p w14:paraId="04B368C2" w14:textId="77777777" w:rsidR="00000000" w:rsidRDefault="001F0AD0">
            <w:pPr>
              <w:pStyle w:val="TableText"/>
            </w:pPr>
            <w:r>
              <w:t>2</w:t>
            </w:r>
          </w:p>
        </w:tc>
        <w:tc>
          <w:tcPr>
            <w:tcW w:w="3510" w:type="dxa"/>
          </w:tcPr>
          <w:p w14:paraId="71C69EE2" w14:textId="77777777" w:rsidR="00000000" w:rsidRDefault="001F0AD0">
            <w:pPr>
              <w:pStyle w:val="TableText"/>
            </w:pPr>
            <w:r>
              <w:t>File Creation Date</w:t>
            </w:r>
          </w:p>
        </w:tc>
        <w:tc>
          <w:tcPr>
            <w:tcW w:w="1440" w:type="dxa"/>
          </w:tcPr>
          <w:p w14:paraId="6BCA3E15" w14:textId="77777777" w:rsidR="00000000" w:rsidRDefault="001F0AD0">
            <w:pPr>
              <w:pStyle w:val="TableText"/>
            </w:pPr>
            <w:r>
              <w:t>ASCII</w:t>
            </w:r>
          </w:p>
        </w:tc>
        <w:tc>
          <w:tcPr>
            <w:tcW w:w="1350" w:type="dxa"/>
          </w:tcPr>
          <w:p w14:paraId="48BCA0BE" w14:textId="77777777" w:rsidR="00000000" w:rsidRDefault="001F0AD0">
            <w:pPr>
              <w:pStyle w:val="TableText"/>
            </w:pPr>
            <w:r>
              <w:t>14</w:t>
            </w:r>
          </w:p>
        </w:tc>
        <w:tc>
          <w:tcPr>
            <w:tcW w:w="2340" w:type="dxa"/>
          </w:tcPr>
          <w:p w14:paraId="076F6F45" w14:textId="77777777" w:rsidR="00000000" w:rsidRDefault="001F0AD0">
            <w:pPr>
              <w:pStyle w:val="TableText"/>
            </w:pPr>
            <w:r>
              <w:t>MMDDYYYYHHmmSS</w:t>
            </w:r>
          </w:p>
        </w:tc>
      </w:tr>
      <w:tr w:rsidR="00000000" w14:paraId="095CCA1F" w14:textId="77777777">
        <w:tblPrEx>
          <w:tblCellMar>
            <w:top w:w="0" w:type="dxa"/>
            <w:bottom w:w="0" w:type="dxa"/>
          </w:tblCellMar>
        </w:tblPrEx>
        <w:trPr>
          <w:cantSplit/>
        </w:trPr>
        <w:tc>
          <w:tcPr>
            <w:tcW w:w="918" w:type="dxa"/>
          </w:tcPr>
          <w:p w14:paraId="4AD20AA4" w14:textId="77777777" w:rsidR="00000000" w:rsidRDefault="001F0AD0">
            <w:pPr>
              <w:pStyle w:val="TableText"/>
            </w:pPr>
            <w:r>
              <w:t>3</w:t>
            </w:r>
          </w:p>
        </w:tc>
        <w:tc>
          <w:tcPr>
            <w:tcW w:w="3510" w:type="dxa"/>
          </w:tcPr>
          <w:p w14:paraId="76EF182E" w14:textId="77777777" w:rsidR="00000000" w:rsidRDefault="001F0AD0">
            <w:pPr>
              <w:pStyle w:val="TableText"/>
            </w:pPr>
            <w:r>
              <w:t>List Id</w:t>
            </w:r>
          </w:p>
        </w:tc>
        <w:tc>
          <w:tcPr>
            <w:tcW w:w="1440" w:type="dxa"/>
          </w:tcPr>
          <w:p w14:paraId="4D7F9E69" w14:textId="77777777" w:rsidR="00000000" w:rsidRDefault="001F0AD0">
            <w:pPr>
              <w:pStyle w:val="TableText"/>
            </w:pPr>
            <w:r>
              <w:t>Binary</w:t>
            </w:r>
          </w:p>
        </w:tc>
        <w:tc>
          <w:tcPr>
            <w:tcW w:w="1350" w:type="dxa"/>
          </w:tcPr>
          <w:p w14:paraId="33ED0C2B" w14:textId="77777777" w:rsidR="00000000" w:rsidRDefault="001F0AD0">
            <w:pPr>
              <w:pStyle w:val="TableText"/>
            </w:pPr>
            <w:r>
              <w:t>2</w:t>
            </w:r>
          </w:p>
        </w:tc>
        <w:tc>
          <w:tcPr>
            <w:tcW w:w="2340" w:type="dxa"/>
          </w:tcPr>
          <w:p w14:paraId="27F8A849" w14:textId="77777777" w:rsidR="00000000" w:rsidRDefault="001F0AD0">
            <w:pPr>
              <w:pStyle w:val="TableText"/>
            </w:pPr>
            <w:r>
              <w:t>16 bit</w:t>
            </w:r>
            <w:r>
              <w:t xml:space="preserve"> integer</w:t>
            </w:r>
          </w:p>
        </w:tc>
      </w:tr>
      <w:tr w:rsidR="00000000" w14:paraId="37AFC23E" w14:textId="77777777">
        <w:tblPrEx>
          <w:tblCellMar>
            <w:top w:w="0" w:type="dxa"/>
            <w:bottom w:w="0" w:type="dxa"/>
          </w:tblCellMar>
        </w:tblPrEx>
        <w:trPr>
          <w:cantSplit/>
        </w:trPr>
        <w:tc>
          <w:tcPr>
            <w:tcW w:w="918" w:type="dxa"/>
          </w:tcPr>
          <w:p w14:paraId="47C2B352" w14:textId="77777777" w:rsidR="00000000" w:rsidRDefault="001F0AD0">
            <w:pPr>
              <w:pStyle w:val="TableText"/>
            </w:pPr>
            <w:r>
              <w:t>4</w:t>
            </w:r>
          </w:p>
        </w:tc>
        <w:tc>
          <w:tcPr>
            <w:tcW w:w="3510" w:type="dxa"/>
          </w:tcPr>
          <w:p w14:paraId="13662323" w14:textId="77777777" w:rsidR="00000000" w:rsidRDefault="001F0AD0">
            <w:pPr>
              <w:pStyle w:val="TableText"/>
            </w:pPr>
            <w:r>
              <w:t>Key Id</w:t>
            </w:r>
          </w:p>
        </w:tc>
        <w:tc>
          <w:tcPr>
            <w:tcW w:w="1440" w:type="dxa"/>
          </w:tcPr>
          <w:p w14:paraId="505EC118" w14:textId="77777777" w:rsidR="00000000" w:rsidRDefault="001F0AD0">
            <w:pPr>
              <w:pStyle w:val="TableText"/>
            </w:pPr>
            <w:r>
              <w:t>Binary</w:t>
            </w:r>
          </w:p>
        </w:tc>
        <w:tc>
          <w:tcPr>
            <w:tcW w:w="1350" w:type="dxa"/>
          </w:tcPr>
          <w:p w14:paraId="5E228537" w14:textId="77777777" w:rsidR="00000000" w:rsidRDefault="001F0AD0">
            <w:pPr>
              <w:pStyle w:val="TableText"/>
            </w:pPr>
            <w:r>
              <w:t>2</w:t>
            </w:r>
          </w:p>
        </w:tc>
        <w:tc>
          <w:tcPr>
            <w:tcW w:w="2340" w:type="dxa"/>
          </w:tcPr>
          <w:p w14:paraId="6D5D8477" w14:textId="77777777" w:rsidR="00000000" w:rsidRDefault="001F0AD0">
            <w:pPr>
              <w:pStyle w:val="TableText"/>
            </w:pPr>
            <w:r>
              <w:t>16 bit integer</w:t>
            </w:r>
          </w:p>
        </w:tc>
      </w:tr>
      <w:tr w:rsidR="00000000" w14:paraId="1FD02276" w14:textId="77777777">
        <w:tblPrEx>
          <w:tblCellMar>
            <w:top w:w="0" w:type="dxa"/>
            <w:bottom w:w="0" w:type="dxa"/>
          </w:tblCellMar>
        </w:tblPrEx>
        <w:trPr>
          <w:cantSplit/>
        </w:trPr>
        <w:tc>
          <w:tcPr>
            <w:tcW w:w="918" w:type="dxa"/>
          </w:tcPr>
          <w:p w14:paraId="6CBB857C" w14:textId="77777777" w:rsidR="00000000" w:rsidRDefault="001F0AD0">
            <w:pPr>
              <w:pStyle w:val="TableText"/>
            </w:pPr>
            <w:r>
              <w:t>5</w:t>
            </w:r>
          </w:p>
        </w:tc>
        <w:tc>
          <w:tcPr>
            <w:tcW w:w="3510" w:type="dxa"/>
          </w:tcPr>
          <w:p w14:paraId="70FCD264" w14:textId="77777777" w:rsidR="00000000" w:rsidRDefault="001F0AD0">
            <w:pPr>
              <w:pStyle w:val="TableText"/>
            </w:pPr>
            <w:r>
              <w:t>Key’s MD5 hash</w:t>
            </w:r>
          </w:p>
        </w:tc>
        <w:tc>
          <w:tcPr>
            <w:tcW w:w="1440" w:type="dxa"/>
          </w:tcPr>
          <w:p w14:paraId="2E203958" w14:textId="77777777" w:rsidR="00000000" w:rsidRDefault="001F0AD0">
            <w:pPr>
              <w:pStyle w:val="TableText"/>
            </w:pPr>
            <w:r>
              <w:t>Binary</w:t>
            </w:r>
          </w:p>
        </w:tc>
        <w:tc>
          <w:tcPr>
            <w:tcW w:w="1350" w:type="dxa"/>
          </w:tcPr>
          <w:p w14:paraId="2544B7EB" w14:textId="77777777" w:rsidR="00000000" w:rsidRDefault="001F0AD0">
            <w:pPr>
              <w:pStyle w:val="TableText"/>
            </w:pPr>
            <w:r>
              <w:t>16</w:t>
            </w:r>
          </w:p>
        </w:tc>
        <w:tc>
          <w:tcPr>
            <w:tcW w:w="2340" w:type="dxa"/>
          </w:tcPr>
          <w:p w14:paraId="585068C5" w14:textId="77777777" w:rsidR="00000000" w:rsidRDefault="001F0AD0">
            <w:pPr>
              <w:pStyle w:val="TableText"/>
            </w:pPr>
            <w:r>
              <w:t>128 bit integer</w:t>
            </w:r>
          </w:p>
        </w:tc>
      </w:tr>
      <w:tr w:rsidR="00000000" w14:paraId="6166AAFD" w14:textId="77777777">
        <w:tblPrEx>
          <w:tblCellMar>
            <w:top w:w="0" w:type="dxa"/>
            <w:bottom w:w="0" w:type="dxa"/>
          </w:tblCellMar>
        </w:tblPrEx>
        <w:trPr>
          <w:cantSplit/>
        </w:trPr>
        <w:tc>
          <w:tcPr>
            <w:tcW w:w="918" w:type="dxa"/>
          </w:tcPr>
          <w:p w14:paraId="0EC6DAFE" w14:textId="77777777" w:rsidR="00000000" w:rsidRDefault="001F0AD0">
            <w:pPr>
              <w:pStyle w:val="TableText"/>
            </w:pPr>
            <w:r>
              <w:t>6</w:t>
            </w:r>
          </w:p>
        </w:tc>
        <w:tc>
          <w:tcPr>
            <w:tcW w:w="3510" w:type="dxa"/>
          </w:tcPr>
          <w:p w14:paraId="7DCBF8BE" w14:textId="77777777" w:rsidR="00000000" w:rsidRDefault="001F0AD0">
            <w:pPr>
              <w:pStyle w:val="TableText"/>
            </w:pPr>
            <w:r>
              <w:t>Key Id</w:t>
            </w:r>
          </w:p>
        </w:tc>
        <w:tc>
          <w:tcPr>
            <w:tcW w:w="1440" w:type="dxa"/>
          </w:tcPr>
          <w:p w14:paraId="15129340" w14:textId="77777777" w:rsidR="00000000" w:rsidRDefault="001F0AD0">
            <w:pPr>
              <w:pStyle w:val="TableText"/>
            </w:pPr>
            <w:r>
              <w:t>Binary</w:t>
            </w:r>
          </w:p>
        </w:tc>
        <w:tc>
          <w:tcPr>
            <w:tcW w:w="1350" w:type="dxa"/>
          </w:tcPr>
          <w:p w14:paraId="04A7CC67" w14:textId="77777777" w:rsidR="00000000" w:rsidRDefault="001F0AD0">
            <w:pPr>
              <w:pStyle w:val="TableText"/>
            </w:pPr>
            <w:r>
              <w:t>2</w:t>
            </w:r>
          </w:p>
        </w:tc>
        <w:tc>
          <w:tcPr>
            <w:tcW w:w="2340" w:type="dxa"/>
          </w:tcPr>
          <w:p w14:paraId="34595034" w14:textId="77777777" w:rsidR="00000000" w:rsidRDefault="001F0AD0">
            <w:pPr>
              <w:pStyle w:val="TableText"/>
            </w:pPr>
            <w:r>
              <w:t>16 bit integer</w:t>
            </w:r>
          </w:p>
        </w:tc>
      </w:tr>
      <w:tr w:rsidR="00000000" w14:paraId="0A500A6E" w14:textId="77777777">
        <w:tblPrEx>
          <w:tblCellMar>
            <w:top w:w="0" w:type="dxa"/>
            <w:bottom w:w="0" w:type="dxa"/>
          </w:tblCellMar>
        </w:tblPrEx>
        <w:trPr>
          <w:cantSplit/>
        </w:trPr>
        <w:tc>
          <w:tcPr>
            <w:tcW w:w="918" w:type="dxa"/>
          </w:tcPr>
          <w:p w14:paraId="3ABA8C6B" w14:textId="77777777" w:rsidR="00000000" w:rsidRDefault="001F0AD0">
            <w:pPr>
              <w:pStyle w:val="TableText"/>
            </w:pPr>
            <w:r>
              <w:t>7</w:t>
            </w:r>
          </w:p>
        </w:tc>
        <w:tc>
          <w:tcPr>
            <w:tcW w:w="3510" w:type="dxa"/>
          </w:tcPr>
          <w:p w14:paraId="21A9BCEA" w14:textId="77777777" w:rsidR="00000000" w:rsidRDefault="001F0AD0">
            <w:pPr>
              <w:pStyle w:val="TableText"/>
            </w:pPr>
            <w:r>
              <w:t>Key’s MD5 hash</w:t>
            </w:r>
          </w:p>
        </w:tc>
        <w:tc>
          <w:tcPr>
            <w:tcW w:w="1440" w:type="dxa"/>
          </w:tcPr>
          <w:p w14:paraId="07C120E6" w14:textId="77777777" w:rsidR="00000000" w:rsidRDefault="001F0AD0">
            <w:pPr>
              <w:pStyle w:val="TableText"/>
            </w:pPr>
            <w:r>
              <w:t>Binary</w:t>
            </w:r>
          </w:p>
        </w:tc>
        <w:tc>
          <w:tcPr>
            <w:tcW w:w="1350" w:type="dxa"/>
          </w:tcPr>
          <w:p w14:paraId="1717BA66" w14:textId="77777777" w:rsidR="00000000" w:rsidRDefault="001F0AD0">
            <w:pPr>
              <w:pStyle w:val="TableText"/>
            </w:pPr>
            <w:r>
              <w:t>16</w:t>
            </w:r>
          </w:p>
        </w:tc>
        <w:tc>
          <w:tcPr>
            <w:tcW w:w="2340" w:type="dxa"/>
          </w:tcPr>
          <w:p w14:paraId="0456A04B" w14:textId="77777777" w:rsidR="00000000" w:rsidRDefault="001F0AD0">
            <w:pPr>
              <w:pStyle w:val="TableText"/>
            </w:pPr>
            <w:r>
              <w:t>128 bit integer</w:t>
            </w:r>
          </w:p>
        </w:tc>
      </w:tr>
      <w:tr w:rsidR="00000000" w14:paraId="748BCD35" w14:textId="77777777">
        <w:tblPrEx>
          <w:tblCellMar>
            <w:top w:w="0" w:type="dxa"/>
            <w:bottom w:w="0" w:type="dxa"/>
          </w:tblCellMar>
        </w:tblPrEx>
        <w:trPr>
          <w:cantSplit/>
        </w:trPr>
        <w:tc>
          <w:tcPr>
            <w:tcW w:w="918" w:type="dxa"/>
          </w:tcPr>
          <w:p w14:paraId="3BACE5BE" w14:textId="77777777" w:rsidR="00000000" w:rsidRDefault="001F0AD0">
            <w:pPr>
              <w:pStyle w:val="TableText"/>
            </w:pPr>
            <w:r>
              <w:t>. . .</w:t>
            </w:r>
          </w:p>
        </w:tc>
        <w:tc>
          <w:tcPr>
            <w:tcW w:w="3510" w:type="dxa"/>
          </w:tcPr>
          <w:p w14:paraId="72F6844F" w14:textId="77777777" w:rsidR="00000000" w:rsidRDefault="001F0AD0">
            <w:pPr>
              <w:pStyle w:val="TableText"/>
            </w:pPr>
            <w:r>
              <w:t>. . .</w:t>
            </w:r>
          </w:p>
        </w:tc>
        <w:tc>
          <w:tcPr>
            <w:tcW w:w="1440" w:type="dxa"/>
          </w:tcPr>
          <w:p w14:paraId="763EC62E" w14:textId="77777777" w:rsidR="00000000" w:rsidRDefault="001F0AD0">
            <w:pPr>
              <w:pStyle w:val="TableText"/>
            </w:pPr>
            <w:r>
              <w:t>. . .</w:t>
            </w:r>
          </w:p>
        </w:tc>
        <w:tc>
          <w:tcPr>
            <w:tcW w:w="1350" w:type="dxa"/>
          </w:tcPr>
          <w:p w14:paraId="6145B9BC" w14:textId="77777777" w:rsidR="00000000" w:rsidRDefault="001F0AD0">
            <w:pPr>
              <w:pStyle w:val="TableText"/>
            </w:pPr>
            <w:r>
              <w:t>. . .</w:t>
            </w:r>
          </w:p>
        </w:tc>
        <w:tc>
          <w:tcPr>
            <w:tcW w:w="2340" w:type="dxa"/>
          </w:tcPr>
          <w:p w14:paraId="4AF35835" w14:textId="77777777" w:rsidR="00000000" w:rsidRDefault="001F0AD0">
            <w:pPr>
              <w:pStyle w:val="TableText"/>
            </w:pPr>
            <w:r>
              <w:t>. . .</w:t>
            </w:r>
          </w:p>
        </w:tc>
      </w:tr>
      <w:tr w:rsidR="00000000" w14:paraId="0609A1AF" w14:textId="77777777">
        <w:tblPrEx>
          <w:tblCellMar>
            <w:top w:w="0" w:type="dxa"/>
            <w:bottom w:w="0" w:type="dxa"/>
          </w:tblCellMar>
        </w:tblPrEx>
        <w:trPr>
          <w:cantSplit/>
        </w:trPr>
        <w:tc>
          <w:tcPr>
            <w:tcW w:w="918" w:type="dxa"/>
            <w:tcBorders>
              <w:bottom w:val="nil"/>
            </w:tcBorders>
          </w:tcPr>
          <w:p w14:paraId="324C4FEF" w14:textId="77777777" w:rsidR="00000000" w:rsidRDefault="001F0AD0">
            <w:pPr>
              <w:pStyle w:val="TableText"/>
            </w:pPr>
            <w:r>
              <w:t>2002</w:t>
            </w:r>
          </w:p>
        </w:tc>
        <w:tc>
          <w:tcPr>
            <w:tcW w:w="3510" w:type="dxa"/>
            <w:tcBorders>
              <w:bottom w:val="nil"/>
            </w:tcBorders>
          </w:tcPr>
          <w:p w14:paraId="34A34A08" w14:textId="77777777" w:rsidR="00000000" w:rsidRDefault="001F0AD0">
            <w:pPr>
              <w:pStyle w:val="TableText"/>
            </w:pPr>
            <w:r>
              <w:t>Key Id</w:t>
            </w:r>
          </w:p>
        </w:tc>
        <w:tc>
          <w:tcPr>
            <w:tcW w:w="1440" w:type="dxa"/>
            <w:tcBorders>
              <w:bottom w:val="nil"/>
            </w:tcBorders>
          </w:tcPr>
          <w:p w14:paraId="775BF64F" w14:textId="77777777" w:rsidR="00000000" w:rsidRDefault="001F0AD0">
            <w:pPr>
              <w:pStyle w:val="TableText"/>
            </w:pPr>
            <w:r>
              <w:t>Binary</w:t>
            </w:r>
          </w:p>
        </w:tc>
        <w:tc>
          <w:tcPr>
            <w:tcW w:w="1350" w:type="dxa"/>
            <w:tcBorders>
              <w:bottom w:val="nil"/>
            </w:tcBorders>
          </w:tcPr>
          <w:p w14:paraId="1E053A00" w14:textId="77777777" w:rsidR="00000000" w:rsidRDefault="001F0AD0">
            <w:pPr>
              <w:pStyle w:val="TableText"/>
            </w:pPr>
            <w:r>
              <w:t>2</w:t>
            </w:r>
          </w:p>
        </w:tc>
        <w:tc>
          <w:tcPr>
            <w:tcW w:w="2340" w:type="dxa"/>
            <w:tcBorders>
              <w:bottom w:val="nil"/>
            </w:tcBorders>
          </w:tcPr>
          <w:p w14:paraId="498ECADF" w14:textId="77777777" w:rsidR="00000000" w:rsidRDefault="001F0AD0">
            <w:pPr>
              <w:pStyle w:val="TableText"/>
            </w:pPr>
            <w:r>
              <w:t>16 bit integer</w:t>
            </w:r>
          </w:p>
        </w:tc>
      </w:tr>
      <w:tr w:rsidR="00000000" w14:paraId="54FFA8E0" w14:textId="77777777">
        <w:tblPrEx>
          <w:tblCellMar>
            <w:top w:w="0" w:type="dxa"/>
            <w:bottom w:w="0" w:type="dxa"/>
          </w:tblCellMar>
        </w:tblPrEx>
        <w:trPr>
          <w:cantSplit/>
        </w:trPr>
        <w:tc>
          <w:tcPr>
            <w:tcW w:w="918" w:type="dxa"/>
          </w:tcPr>
          <w:p w14:paraId="3A8C73CB" w14:textId="77777777" w:rsidR="00000000" w:rsidRDefault="001F0AD0">
            <w:pPr>
              <w:pStyle w:val="TableText"/>
            </w:pPr>
            <w:r>
              <w:t>2003</w:t>
            </w:r>
          </w:p>
        </w:tc>
        <w:tc>
          <w:tcPr>
            <w:tcW w:w="3510" w:type="dxa"/>
          </w:tcPr>
          <w:p w14:paraId="3942F595" w14:textId="77777777" w:rsidR="00000000" w:rsidRDefault="001F0AD0">
            <w:pPr>
              <w:pStyle w:val="TableText"/>
            </w:pPr>
            <w:r>
              <w:t>Key’s MD5 hash</w:t>
            </w:r>
          </w:p>
        </w:tc>
        <w:tc>
          <w:tcPr>
            <w:tcW w:w="1440" w:type="dxa"/>
          </w:tcPr>
          <w:p w14:paraId="58D42FDE" w14:textId="77777777" w:rsidR="00000000" w:rsidRDefault="001F0AD0">
            <w:pPr>
              <w:pStyle w:val="TableText"/>
            </w:pPr>
            <w:r>
              <w:t>Bi</w:t>
            </w:r>
            <w:r>
              <w:t>nary</w:t>
            </w:r>
          </w:p>
        </w:tc>
        <w:tc>
          <w:tcPr>
            <w:tcW w:w="1350" w:type="dxa"/>
          </w:tcPr>
          <w:p w14:paraId="5F3D3036" w14:textId="77777777" w:rsidR="00000000" w:rsidRDefault="001F0AD0">
            <w:pPr>
              <w:pStyle w:val="TableText"/>
            </w:pPr>
            <w:r>
              <w:t>16</w:t>
            </w:r>
          </w:p>
        </w:tc>
        <w:tc>
          <w:tcPr>
            <w:tcW w:w="2340" w:type="dxa"/>
          </w:tcPr>
          <w:p w14:paraId="496F7C48" w14:textId="77777777" w:rsidR="00000000" w:rsidRDefault="001F0AD0">
            <w:pPr>
              <w:pStyle w:val="TableText"/>
              <w:keepNext/>
            </w:pPr>
            <w:r>
              <w:t>128 bit integer</w:t>
            </w:r>
          </w:p>
        </w:tc>
      </w:tr>
    </w:tbl>
    <w:p w14:paraId="6EFE8798" w14:textId="77777777" w:rsidR="00000000" w:rsidRDefault="001F0AD0">
      <w:pPr>
        <w:pStyle w:val="Caption"/>
      </w:pPr>
      <w:bookmarkStart w:id="3222" w:name="_Toc485015382"/>
      <w:r>
        <w:t xml:space="preserve">Table D- </w:t>
      </w:r>
      <w:r>
        <w:fldChar w:fldCharType="begin"/>
      </w:r>
      <w:r>
        <w:instrText xml:space="preserve"> SEQ Table_D- \* ARABIC </w:instrText>
      </w:r>
      <w:r>
        <w:fldChar w:fldCharType="separate"/>
      </w:r>
      <w:r>
        <w:rPr>
          <w:noProof/>
        </w:rPr>
        <w:t>2</w:t>
      </w:r>
      <w:r>
        <w:fldChar w:fldCharType="end"/>
      </w:r>
      <w:r>
        <w:t xml:space="preserve"> -- Encryption Key Acknowledgement File Format</w:t>
      </w:r>
      <w:bookmarkEnd w:id="3222"/>
    </w:p>
    <w:p w14:paraId="35A4B37A" w14:textId="77777777" w:rsidR="00000000" w:rsidRDefault="001F0AD0">
      <w:pPr>
        <w:pStyle w:val="Heading2Appendix"/>
        <w:widowControl/>
        <w:pBdr>
          <w:bottom w:val="none" w:sz="0" w:space="0" w:color="auto"/>
        </w:pBdr>
        <w:ind w:left="0"/>
      </w:pPr>
      <w:r>
        <w:t>Key Exchange using PGP</w:t>
      </w:r>
    </w:p>
    <w:p w14:paraId="0A862079" w14:textId="77777777" w:rsidR="00000000" w:rsidRDefault="001F0AD0">
      <w:pPr>
        <w:pStyle w:val="BodyText"/>
      </w:pPr>
      <w:r>
        <w:t>LNP Key exchange can be accomplished via email, ftp or an exchange of physical media using PGP for security. Using PGP, a Se</w:t>
      </w:r>
      <w:r>
        <w:t>rvice Provider will generate a pair of keys, one private and one public. The Service Provider will transmit the public key to the NPAC. This may be done via email or ftp, or any other mechanism of exchanging files. The key in this file is then saved by the</w:t>
      </w:r>
      <w:r>
        <w:t xml:space="preserve"> NPAC’s PGP program. This key can now be used to encrypt files that only the Service Provider may decrypt, even if the key is intercepted by someone, it will not matter, they cannot use it to do anything other than encrypt messages for the Service Provider</w:t>
      </w:r>
      <w:r>
        <w:t>.</w:t>
      </w:r>
    </w:p>
    <w:p w14:paraId="56986A91" w14:textId="77777777" w:rsidR="00000000" w:rsidRDefault="001F0AD0">
      <w:pPr>
        <w:pStyle w:val="BodyText"/>
      </w:pPr>
      <w:r>
        <w:t>At this point, the NPAC can encrypt a file containing the keys for the Service Provider. This file may be emailed, put on the ftp site, or put on a disk for the Service Provider.</w:t>
      </w:r>
    </w:p>
    <w:p w14:paraId="303D27C0" w14:textId="77777777" w:rsidR="00000000" w:rsidRDefault="001F0AD0">
      <w:pPr>
        <w:pStyle w:val="BodyText"/>
      </w:pPr>
      <w:r>
        <w:t>For LNP key lists that the Service Provider must provide to the NPAC, the r</w:t>
      </w:r>
      <w:r>
        <w:t xml:space="preserve">everse procedure would apply. First the NPAC would send a public key to the Service Provider. The Service Provider then encrypts their key list using the public key, and somehow gets the encrypted file to the NPAC. </w:t>
      </w:r>
    </w:p>
    <w:p w14:paraId="352AB9E2" w14:textId="77777777" w:rsidR="00000000" w:rsidRDefault="001F0AD0">
      <w:pPr>
        <w:pStyle w:val="BodyText"/>
      </w:pPr>
    </w:p>
    <w:p w14:paraId="4329D15E" w14:textId="77777777" w:rsidR="00000000" w:rsidRDefault="001F0AD0">
      <w:pPr>
        <w:pStyle w:val="BodyText"/>
      </w:pPr>
    </w:p>
    <w:p w14:paraId="3651DAD1" w14:textId="77777777" w:rsidR="00000000" w:rsidRDefault="001F0AD0">
      <w:pPr>
        <w:pStyle w:val="Heading9"/>
        <w:numPr>
          <w:numberingChange w:id="3223" w:author="Jean Anthony" w:date="2001-03-12T20:36:00Z" w:original="Appendix %1:1:3:."/>
        </w:numPr>
        <w:sectPr w:rsidR="00000000">
          <w:headerReference w:type="default" r:id="rId62"/>
          <w:pgSz w:w="12240" w:h="15840"/>
          <w:pgMar w:top="1440" w:right="1350" w:bottom="1440" w:left="1800" w:header="720" w:footer="720" w:gutter="0"/>
          <w:pgNumType w:start="1" w:chapStyle="9"/>
          <w:cols w:space="720"/>
        </w:sectPr>
      </w:pPr>
    </w:p>
    <w:p w14:paraId="7D444B54" w14:textId="77777777" w:rsidR="00000000" w:rsidRDefault="001F0AD0">
      <w:pPr>
        <w:pStyle w:val="Heading9"/>
        <w:numPr>
          <w:numberingChange w:id="3224" w:author="Jean Anthony" w:date="2001-03-12T20:36:00Z" w:original="Appendix %1:5:3:."/>
        </w:numPr>
        <w:spacing w:before="360" w:after="360"/>
      </w:pPr>
      <w:r>
        <w:t>Download File Examples</w:t>
      </w:r>
    </w:p>
    <w:p w14:paraId="400AD9B0" w14:textId="77777777" w:rsidR="00000000" w:rsidRDefault="001F0AD0">
      <w:pPr>
        <w:pStyle w:val="BodyText"/>
      </w:pPr>
      <w:r>
        <w:t>All fields wit</w:t>
      </w:r>
      <w:r>
        <w:t>hin files discussed in the following section are variable length.  The download reason in all download files is always set to new.  ASCII 13 is the value used as the value for carriage return (CR) in the download files.</w:t>
      </w:r>
    </w:p>
    <w:p w14:paraId="7B4E1EA8" w14:textId="77777777" w:rsidR="00000000" w:rsidRDefault="001F0AD0">
      <w:pPr>
        <w:pStyle w:val="Heading2Appendix"/>
        <w:widowControl/>
        <w:pBdr>
          <w:bottom w:val="none" w:sz="0" w:space="0" w:color="auto"/>
        </w:pBdr>
        <w:spacing w:before="240"/>
        <w:ind w:left="0"/>
      </w:pPr>
      <w:r>
        <w:t>Subscription Download File</w:t>
      </w:r>
    </w:p>
    <w:p w14:paraId="7EFB1E8B" w14:textId="77777777" w:rsidR="00000000" w:rsidRDefault="001F0AD0">
      <w:pPr>
        <w:pStyle w:val="BodyText"/>
        <w:spacing w:before="60" w:after="60"/>
      </w:pPr>
      <w:r>
        <w:t>The follo</w:t>
      </w:r>
      <w:r>
        <w:t>wing table describes each field of the sample subscription download file. This download file example contains data for three subscriptions, with three lines for each subscription. Each subscription is one record in the file, pipe delimited, with a carriage</w:t>
      </w:r>
      <w:r>
        <w:t xml:space="preserve"> return(</w:t>
      </w:r>
      <w:r>
        <w:rPr>
          <w:rFonts w:ascii="Courier" w:hAnsi="Courier"/>
          <w:sz w:val="18"/>
        </w:rPr>
        <w:t>CR</w:t>
      </w:r>
      <w:r>
        <w:t>) between each subscription. The breaks in the lines and the parenthesized comments are solely for ease of reading and understanding.</w:t>
      </w:r>
    </w:p>
    <w:p w14:paraId="02CFC318" w14:textId="77777777" w:rsidR="00000000" w:rsidRDefault="001F0AD0">
      <w:pPr>
        <w:pStyle w:val="BodyText"/>
        <w:spacing w:before="60" w:after="60"/>
      </w:pPr>
      <w:r>
        <w:t>Table E-1 describes the entries for subscription 1: The “Value in Example” column directly correlates to the val</w:t>
      </w:r>
      <w:r>
        <w:t>ues for subscription 1 in the download file example, as seen in Figure E-1.</w:t>
      </w:r>
    </w:p>
    <w:p w14:paraId="777C2849" w14:textId="77777777" w:rsidR="00000000" w:rsidRDefault="001F0AD0">
      <w:pPr>
        <w:pStyle w:val="BodyText"/>
        <w:spacing w:before="60" w:after="60"/>
      </w:pPr>
      <w:r>
        <w:t>Subscription versions in the download file are selected by an NPA-NXX begin and end range.  The file name for the Subscriptions download file will be in the format:</w:t>
      </w:r>
    </w:p>
    <w:p w14:paraId="71227E0B" w14:textId="77777777" w:rsidR="00000000" w:rsidRDefault="001F0AD0">
      <w:pPr>
        <w:pStyle w:val="BodyText"/>
        <w:spacing w:before="60" w:after="60"/>
        <w:ind w:firstLine="720"/>
      </w:pPr>
      <w:r>
        <w:t>NPANXX-NPANXX.D</w:t>
      </w:r>
      <w:r>
        <w:t>D-MM-YYYYHH24MISS</w:t>
      </w:r>
    </w:p>
    <w:p w14:paraId="534A50C6" w14:textId="77777777" w:rsidR="00000000" w:rsidRDefault="001F0AD0">
      <w:pPr>
        <w:pStyle w:val="BodyText"/>
        <w:spacing w:before="60" w:after="60"/>
        <w:ind w:left="720" w:right="450"/>
      </w:pPr>
      <w:r>
        <w:t>The NPANXX-NPANXX values map to the selection criteria and the time stamp maps to the current time.</w:t>
      </w:r>
    </w:p>
    <w:p w14:paraId="6509A19B" w14:textId="77777777" w:rsidR="00000000" w:rsidRDefault="001F0AD0">
      <w:pPr>
        <w:pStyle w:val="BodyText"/>
        <w:spacing w:before="60" w:after="60"/>
      </w:pPr>
      <w:r>
        <w:t>The Subscriptions file given in the example would be named:</w:t>
      </w:r>
    </w:p>
    <w:p w14:paraId="3D89A3CE" w14:textId="77777777" w:rsidR="00000000" w:rsidRDefault="001F0AD0">
      <w:pPr>
        <w:pStyle w:val="BodyText"/>
        <w:spacing w:before="60" w:after="60"/>
      </w:pPr>
      <w:r>
        <w:rPr>
          <w:noProof/>
        </w:rPr>
        <w:pict w14:anchorId="347F8FF5">
          <v:rect id="_x0000_s1028" style="position:absolute;margin-left:49.05pt;margin-top:31.4pt;width:333pt;height:162pt;z-index:3">
            <v:textbox style="mso-next-textbox:#_x0000_s1028" inset="0,0,0,0">
              <w:txbxContent>
                <w:p w14:paraId="081E2CBE" w14:textId="77777777" w:rsidR="00000000" w:rsidRDefault="001F0AD0">
                  <w:r>
                    <w:t>0001|3031231000|1234567890|0001|19960916152337|</w:t>
                  </w:r>
                </w:p>
                <w:p w14:paraId="08A720B6" w14:textId="77777777" w:rsidR="00000000" w:rsidRDefault="001F0AD0">
                  <w:r>
                    <w:t>123123123|123|123123123|123|123123123|123|123123123|123|</w:t>
                  </w:r>
                </w:p>
                <w:p w14:paraId="0E9E95A0" w14:textId="77777777" w:rsidR="00000000" w:rsidRDefault="001F0AD0">
                  <w:r>
                    <w:t xml:space="preserve">123456789012|12|0001|0|0(CR) </w:t>
                  </w:r>
                  <w:r>
                    <w:tab/>
                  </w:r>
                  <w:r>
                    <w:tab/>
                    <w:t>(end of subscription 1)</w:t>
                  </w:r>
                </w:p>
                <w:p w14:paraId="74DED4BE" w14:textId="77777777" w:rsidR="00000000" w:rsidRDefault="001F0AD0">
                  <w:r>
                    <w:t>0002|3031241000|1234567891|0001|19960825011010|</w:t>
                  </w:r>
                </w:p>
                <w:p w14:paraId="23947104" w14:textId="77777777" w:rsidR="00000000" w:rsidRDefault="001F0AD0">
                  <w:r>
                    <w:t>123123</w:t>
                  </w:r>
                  <w:r>
                    <w:t>123|123|123123123|123|123123123|123|123123123|123|</w:t>
                  </w:r>
                </w:p>
                <w:p w14:paraId="10C060D3" w14:textId="77777777" w:rsidR="00000000" w:rsidRDefault="001F0AD0">
                  <w:r>
                    <w:t xml:space="preserve">123456789013|13|0001|0|0(CR) </w:t>
                  </w:r>
                  <w:r>
                    <w:tab/>
                  </w:r>
                  <w:r>
                    <w:tab/>
                    <w:t>(end of subscription 2)</w:t>
                  </w:r>
                </w:p>
                <w:p w14:paraId="3F4F453C" w14:textId="77777777" w:rsidR="00000000" w:rsidRDefault="001F0AD0">
                  <w:r>
                    <w:t>0003|3031251000|1234567892|0001|19960713104923|</w:t>
                  </w:r>
                </w:p>
                <w:p w14:paraId="5F1FECAE" w14:textId="77777777" w:rsidR="00000000" w:rsidRDefault="001F0AD0">
                  <w:r>
                    <w:t>123123123|123|123123123|123|123123123|123|123123123|123|</w:t>
                  </w:r>
                </w:p>
                <w:p w14:paraId="66C7BFE7" w14:textId="77777777" w:rsidR="00000000" w:rsidRDefault="001F0AD0">
                  <w:r>
                    <w:t xml:space="preserve">123456789014|13|0001|0|0(CR) </w:t>
                  </w:r>
                  <w:r>
                    <w:tab/>
                  </w:r>
                  <w:r>
                    <w:tab/>
                    <w:t>(end of subscr</w:t>
                  </w:r>
                  <w:r>
                    <w:t>iption 3)</w:t>
                  </w:r>
                </w:p>
              </w:txbxContent>
            </v:textbox>
            <w10:wrap type="topAndBottom"/>
          </v:rect>
        </w:pict>
      </w:r>
      <w:r>
        <w:tab/>
        <w:t>303123-303125.10-13-1996081122</w:t>
      </w:r>
    </w:p>
    <w:p w14:paraId="645DF046" w14:textId="77777777" w:rsidR="00000000" w:rsidRDefault="001F0AD0">
      <w:pPr>
        <w:pStyle w:val="BodyText"/>
        <w:spacing w:before="60" w:after="60"/>
      </w:pPr>
    </w:p>
    <w:p w14:paraId="02D7907D" w14:textId="77777777" w:rsidR="00000000" w:rsidRDefault="001F0AD0">
      <w:pPr>
        <w:pStyle w:val="Caption"/>
      </w:pPr>
      <w:bookmarkStart w:id="3225" w:name="_Toc393050095"/>
      <w:bookmarkStart w:id="3226" w:name="_Ref411680753"/>
      <w:bookmarkStart w:id="3227" w:name="_Ref411834634"/>
      <w:bookmarkStart w:id="3228" w:name="_Toc485015344"/>
      <w:r>
        <w:t xml:space="preserve">Figure E- </w:t>
      </w:r>
      <w:r>
        <w:fldChar w:fldCharType="begin"/>
      </w:r>
      <w:r>
        <w:instrText xml:space="preserve"> SEQ Figure_E- \* ARABIC </w:instrText>
      </w:r>
      <w:r>
        <w:fldChar w:fldCharType="separate"/>
      </w:r>
      <w:r>
        <w:rPr>
          <w:noProof/>
        </w:rPr>
        <w:t>1</w:t>
      </w:r>
      <w:r>
        <w:fldChar w:fldCharType="end"/>
      </w:r>
      <w:r>
        <w:t xml:space="preserve"> -- S</w:t>
      </w:r>
      <w:r>
        <w:t>ubscription Download File Example</w:t>
      </w:r>
      <w:bookmarkEnd w:id="3225"/>
      <w:bookmarkEnd w:id="3226"/>
      <w:bookmarkEnd w:id="3227"/>
      <w:bookmarkEnd w:id="3228"/>
    </w:p>
    <w:p w14:paraId="22CEC3D5" w14:textId="77777777" w:rsidR="00000000" w:rsidRDefault="001F0AD0">
      <w:pPr>
        <w:pStyle w:val="BodyText"/>
      </w:pPr>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3420"/>
        <w:gridCol w:w="5130"/>
      </w:tblGrid>
      <w:tr w:rsidR="00000000" w14:paraId="159A67E5" w14:textId="77777777">
        <w:tblPrEx>
          <w:tblCellMar>
            <w:top w:w="0" w:type="dxa"/>
            <w:bottom w:w="0" w:type="dxa"/>
          </w:tblCellMar>
        </w:tblPrEx>
        <w:trPr>
          <w:cantSplit/>
          <w:tblHeader/>
        </w:trPr>
        <w:tc>
          <w:tcPr>
            <w:tcW w:w="9558" w:type="dxa"/>
            <w:gridSpan w:val="3"/>
            <w:shd w:val="solid" w:color="auto" w:fill="auto"/>
          </w:tcPr>
          <w:p w14:paraId="713B939A" w14:textId="77777777" w:rsidR="00000000" w:rsidRDefault="001F0AD0">
            <w:pPr>
              <w:pStyle w:val="TableText"/>
              <w:keepNext/>
              <w:jc w:val="center"/>
            </w:pPr>
            <w:r>
              <w:rPr>
                <w:b/>
                <w:caps/>
                <w:sz w:val="24"/>
              </w:rPr>
              <w:t>Explanation of the fields in the subscription download file</w:t>
            </w:r>
          </w:p>
        </w:tc>
      </w:tr>
      <w:tr w:rsidR="00000000" w14:paraId="51DF8D4B" w14:textId="77777777">
        <w:tblPrEx>
          <w:tblCellMar>
            <w:top w:w="0" w:type="dxa"/>
            <w:bottom w:w="0" w:type="dxa"/>
          </w:tblCellMar>
        </w:tblPrEx>
        <w:trPr>
          <w:cantSplit/>
          <w:tblHeader/>
        </w:trPr>
        <w:tc>
          <w:tcPr>
            <w:tcW w:w="1008" w:type="dxa"/>
          </w:tcPr>
          <w:p w14:paraId="5F9073DD" w14:textId="77777777" w:rsidR="00000000" w:rsidRDefault="001F0AD0">
            <w:pPr>
              <w:pStyle w:val="TableText"/>
              <w:jc w:val="center"/>
              <w:rPr>
                <w:b/>
              </w:rPr>
            </w:pPr>
            <w:r>
              <w:rPr>
                <w:b/>
              </w:rPr>
              <w:t>Field Number</w:t>
            </w:r>
          </w:p>
        </w:tc>
        <w:tc>
          <w:tcPr>
            <w:tcW w:w="3420" w:type="dxa"/>
          </w:tcPr>
          <w:p w14:paraId="43B9BD8D" w14:textId="77777777" w:rsidR="00000000" w:rsidRDefault="001F0AD0">
            <w:pPr>
              <w:pStyle w:val="TableText"/>
              <w:jc w:val="center"/>
              <w:rPr>
                <w:b/>
              </w:rPr>
            </w:pPr>
            <w:r>
              <w:rPr>
                <w:b/>
              </w:rPr>
              <w:t>Field Name</w:t>
            </w:r>
          </w:p>
        </w:tc>
        <w:tc>
          <w:tcPr>
            <w:tcW w:w="5130" w:type="dxa"/>
          </w:tcPr>
          <w:p w14:paraId="47A9A303" w14:textId="77777777" w:rsidR="00000000" w:rsidRDefault="001F0AD0">
            <w:pPr>
              <w:pStyle w:val="TableText"/>
              <w:jc w:val="center"/>
              <w:rPr>
                <w:b/>
              </w:rPr>
            </w:pPr>
            <w:r>
              <w:rPr>
                <w:b/>
              </w:rPr>
              <w:t>Value in Example</w:t>
            </w:r>
          </w:p>
        </w:tc>
      </w:tr>
      <w:tr w:rsidR="00000000" w14:paraId="672CEF20" w14:textId="77777777">
        <w:tblPrEx>
          <w:tblCellMar>
            <w:top w:w="0" w:type="dxa"/>
            <w:bottom w:w="0" w:type="dxa"/>
          </w:tblCellMar>
        </w:tblPrEx>
        <w:trPr>
          <w:cantSplit/>
        </w:trPr>
        <w:tc>
          <w:tcPr>
            <w:tcW w:w="1008" w:type="dxa"/>
          </w:tcPr>
          <w:p w14:paraId="083C62F9" w14:textId="77777777" w:rsidR="00000000" w:rsidRDefault="001F0AD0">
            <w:pPr>
              <w:pStyle w:val="TableText"/>
            </w:pPr>
            <w:r>
              <w:t>1</w:t>
            </w:r>
          </w:p>
        </w:tc>
        <w:tc>
          <w:tcPr>
            <w:tcW w:w="3420" w:type="dxa"/>
          </w:tcPr>
          <w:p w14:paraId="0FAD8D14" w14:textId="77777777" w:rsidR="00000000" w:rsidRDefault="001F0AD0">
            <w:pPr>
              <w:pStyle w:val="TableText"/>
            </w:pPr>
            <w:r>
              <w:t xml:space="preserve">Version Id </w:t>
            </w:r>
          </w:p>
        </w:tc>
        <w:tc>
          <w:tcPr>
            <w:tcW w:w="5130" w:type="dxa"/>
          </w:tcPr>
          <w:p w14:paraId="1009E899" w14:textId="77777777" w:rsidR="00000000" w:rsidRDefault="001F0AD0">
            <w:pPr>
              <w:pStyle w:val="TableText"/>
            </w:pPr>
            <w:r>
              <w:t>0000000001</w:t>
            </w:r>
          </w:p>
        </w:tc>
      </w:tr>
      <w:tr w:rsidR="00000000" w14:paraId="1807C1D6" w14:textId="77777777">
        <w:tblPrEx>
          <w:tblCellMar>
            <w:top w:w="0" w:type="dxa"/>
            <w:bottom w:w="0" w:type="dxa"/>
          </w:tblCellMar>
        </w:tblPrEx>
        <w:trPr>
          <w:cantSplit/>
        </w:trPr>
        <w:tc>
          <w:tcPr>
            <w:tcW w:w="1008" w:type="dxa"/>
          </w:tcPr>
          <w:p w14:paraId="41DE8BA5" w14:textId="77777777" w:rsidR="00000000" w:rsidRDefault="001F0AD0">
            <w:pPr>
              <w:pStyle w:val="TableText"/>
            </w:pPr>
            <w:r>
              <w:t>2</w:t>
            </w:r>
          </w:p>
        </w:tc>
        <w:tc>
          <w:tcPr>
            <w:tcW w:w="3420" w:type="dxa"/>
          </w:tcPr>
          <w:p w14:paraId="11A01DCC" w14:textId="77777777" w:rsidR="00000000" w:rsidRDefault="001F0AD0">
            <w:pPr>
              <w:pStyle w:val="TableText"/>
            </w:pPr>
            <w:r>
              <w:t>Version TN</w:t>
            </w:r>
          </w:p>
        </w:tc>
        <w:tc>
          <w:tcPr>
            <w:tcW w:w="5130" w:type="dxa"/>
          </w:tcPr>
          <w:p w14:paraId="46A3E151" w14:textId="77777777" w:rsidR="00000000" w:rsidRDefault="001F0AD0">
            <w:pPr>
              <w:pStyle w:val="TableText"/>
            </w:pPr>
            <w:r>
              <w:t>3031231000</w:t>
            </w:r>
          </w:p>
        </w:tc>
      </w:tr>
      <w:tr w:rsidR="00000000" w14:paraId="428F7439" w14:textId="77777777">
        <w:tblPrEx>
          <w:tblCellMar>
            <w:top w:w="0" w:type="dxa"/>
            <w:bottom w:w="0" w:type="dxa"/>
          </w:tblCellMar>
        </w:tblPrEx>
        <w:trPr>
          <w:cantSplit/>
        </w:trPr>
        <w:tc>
          <w:tcPr>
            <w:tcW w:w="1008" w:type="dxa"/>
          </w:tcPr>
          <w:p w14:paraId="7CA3E74F" w14:textId="77777777" w:rsidR="00000000" w:rsidRDefault="001F0AD0">
            <w:pPr>
              <w:pStyle w:val="TableText"/>
            </w:pPr>
            <w:r>
              <w:t>3</w:t>
            </w:r>
          </w:p>
        </w:tc>
        <w:tc>
          <w:tcPr>
            <w:tcW w:w="3420" w:type="dxa"/>
          </w:tcPr>
          <w:p w14:paraId="36EDC739" w14:textId="77777777" w:rsidR="00000000" w:rsidRDefault="001F0AD0">
            <w:pPr>
              <w:pStyle w:val="TableText"/>
            </w:pPr>
            <w:r>
              <w:t>LRN</w:t>
            </w:r>
          </w:p>
        </w:tc>
        <w:tc>
          <w:tcPr>
            <w:tcW w:w="5130" w:type="dxa"/>
          </w:tcPr>
          <w:p w14:paraId="5B00A38E" w14:textId="77777777" w:rsidR="00000000" w:rsidRDefault="001F0AD0">
            <w:pPr>
              <w:pStyle w:val="TableText"/>
            </w:pPr>
            <w:r>
              <w:t>1234567890</w:t>
            </w:r>
          </w:p>
        </w:tc>
      </w:tr>
      <w:tr w:rsidR="00000000" w14:paraId="3B277896" w14:textId="77777777">
        <w:tblPrEx>
          <w:tblCellMar>
            <w:top w:w="0" w:type="dxa"/>
            <w:bottom w:w="0" w:type="dxa"/>
          </w:tblCellMar>
        </w:tblPrEx>
        <w:trPr>
          <w:cantSplit/>
        </w:trPr>
        <w:tc>
          <w:tcPr>
            <w:tcW w:w="1008" w:type="dxa"/>
          </w:tcPr>
          <w:p w14:paraId="146A8F4B" w14:textId="77777777" w:rsidR="00000000" w:rsidRDefault="001F0AD0">
            <w:pPr>
              <w:pStyle w:val="TableText"/>
            </w:pPr>
            <w:r>
              <w:t>4</w:t>
            </w:r>
          </w:p>
        </w:tc>
        <w:tc>
          <w:tcPr>
            <w:tcW w:w="3420" w:type="dxa"/>
          </w:tcPr>
          <w:p w14:paraId="5707E8E4" w14:textId="77777777" w:rsidR="00000000" w:rsidRDefault="001F0AD0">
            <w:pPr>
              <w:pStyle w:val="TableText"/>
            </w:pPr>
            <w:r>
              <w:t xml:space="preserve">New Current Service Provider Id </w:t>
            </w:r>
          </w:p>
        </w:tc>
        <w:tc>
          <w:tcPr>
            <w:tcW w:w="5130" w:type="dxa"/>
          </w:tcPr>
          <w:p w14:paraId="657E58F4" w14:textId="77777777" w:rsidR="00000000" w:rsidRDefault="001F0AD0">
            <w:pPr>
              <w:pStyle w:val="TableText"/>
            </w:pPr>
            <w:r>
              <w:t>0001</w:t>
            </w:r>
          </w:p>
        </w:tc>
      </w:tr>
      <w:tr w:rsidR="00000000" w14:paraId="7C535FF7" w14:textId="77777777">
        <w:tblPrEx>
          <w:tblCellMar>
            <w:top w:w="0" w:type="dxa"/>
            <w:bottom w:w="0" w:type="dxa"/>
          </w:tblCellMar>
        </w:tblPrEx>
        <w:trPr>
          <w:cantSplit/>
        </w:trPr>
        <w:tc>
          <w:tcPr>
            <w:tcW w:w="1008" w:type="dxa"/>
          </w:tcPr>
          <w:p w14:paraId="7449D434" w14:textId="77777777" w:rsidR="00000000" w:rsidRDefault="001F0AD0">
            <w:pPr>
              <w:pStyle w:val="TableText"/>
            </w:pPr>
            <w:r>
              <w:t>5</w:t>
            </w:r>
          </w:p>
        </w:tc>
        <w:tc>
          <w:tcPr>
            <w:tcW w:w="3420" w:type="dxa"/>
          </w:tcPr>
          <w:p w14:paraId="4F5EB431" w14:textId="77777777" w:rsidR="00000000" w:rsidRDefault="001F0AD0">
            <w:pPr>
              <w:pStyle w:val="TableText"/>
            </w:pPr>
            <w:r>
              <w:t>Activa</w:t>
            </w:r>
            <w:r>
              <w:t xml:space="preserve">tion Timestamp </w:t>
            </w:r>
          </w:p>
        </w:tc>
        <w:tc>
          <w:tcPr>
            <w:tcW w:w="5130" w:type="dxa"/>
          </w:tcPr>
          <w:p w14:paraId="7F33ABD1" w14:textId="77777777" w:rsidR="00000000" w:rsidRDefault="001F0AD0">
            <w:pPr>
              <w:pStyle w:val="TableText"/>
            </w:pPr>
            <w:r>
              <w:t>19960916152337  (yyyymmddhhmmss)</w:t>
            </w:r>
          </w:p>
        </w:tc>
      </w:tr>
      <w:tr w:rsidR="00000000" w14:paraId="06965497" w14:textId="77777777">
        <w:tblPrEx>
          <w:tblCellMar>
            <w:top w:w="0" w:type="dxa"/>
            <w:bottom w:w="0" w:type="dxa"/>
          </w:tblCellMar>
        </w:tblPrEx>
        <w:trPr>
          <w:cantSplit/>
        </w:trPr>
        <w:tc>
          <w:tcPr>
            <w:tcW w:w="1008" w:type="dxa"/>
          </w:tcPr>
          <w:p w14:paraId="25958E6D" w14:textId="77777777" w:rsidR="00000000" w:rsidRDefault="001F0AD0">
            <w:pPr>
              <w:pStyle w:val="TableText"/>
            </w:pPr>
            <w:r>
              <w:t>6</w:t>
            </w:r>
          </w:p>
        </w:tc>
        <w:tc>
          <w:tcPr>
            <w:tcW w:w="3420" w:type="dxa"/>
          </w:tcPr>
          <w:p w14:paraId="7585C3A3" w14:textId="77777777" w:rsidR="00000000" w:rsidRDefault="001F0AD0">
            <w:pPr>
              <w:pStyle w:val="TableText"/>
            </w:pPr>
            <w:r>
              <w:t xml:space="preserve">CLASS DPC </w:t>
            </w:r>
          </w:p>
        </w:tc>
        <w:tc>
          <w:tcPr>
            <w:tcW w:w="5130" w:type="dxa"/>
          </w:tcPr>
          <w:p w14:paraId="27AF2E77" w14:textId="77777777" w:rsidR="00000000" w:rsidRDefault="001F0AD0">
            <w:pPr>
              <w:pStyle w:val="TableText"/>
            </w:pPr>
            <w:r>
              <w:t>123123123 (This value is 3 octets)</w:t>
            </w:r>
          </w:p>
        </w:tc>
      </w:tr>
      <w:tr w:rsidR="00000000" w14:paraId="2CCDFB37" w14:textId="77777777">
        <w:tblPrEx>
          <w:tblCellMar>
            <w:top w:w="0" w:type="dxa"/>
            <w:bottom w:w="0" w:type="dxa"/>
          </w:tblCellMar>
        </w:tblPrEx>
        <w:trPr>
          <w:cantSplit/>
        </w:trPr>
        <w:tc>
          <w:tcPr>
            <w:tcW w:w="1008" w:type="dxa"/>
          </w:tcPr>
          <w:p w14:paraId="5037D1A9" w14:textId="77777777" w:rsidR="00000000" w:rsidRDefault="001F0AD0">
            <w:pPr>
              <w:pStyle w:val="TableText"/>
            </w:pPr>
            <w:r>
              <w:t>7</w:t>
            </w:r>
          </w:p>
        </w:tc>
        <w:tc>
          <w:tcPr>
            <w:tcW w:w="3420" w:type="dxa"/>
          </w:tcPr>
          <w:p w14:paraId="08733211" w14:textId="77777777" w:rsidR="00000000" w:rsidRDefault="001F0AD0">
            <w:pPr>
              <w:pStyle w:val="TableText"/>
            </w:pPr>
            <w:r>
              <w:t xml:space="preserve">CLASS SSN </w:t>
            </w:r>
          </w:p>
        </w:tc>
        <w:tc>
          <w:tcPr>
            <w:tcW w:w="5130" w:type="dxa"/>
          </w:tcPr>
          <w:p w14:paraId="46545858" w14:textId="77777777" w:rsidR="00000000" w:rsidRDefault="001F0AD0">
            <w:pPr>
              <w:pStyle w:val="TableText"/>
            </w:pPr>
            <w:r>
              <w:t>123 (This value is 1 octet and usually set to 000)</w:t>
            </w:r>
          </w:p>
        </w:tc>
      </w:tr>
      <w:tr w:rsidR="00000000" w14:paraId="5956E917" w14:textId="77777777">
        <w:tblPrEx>
          <w:tblCellMar>
            <w:top w:w="0" w:type="dxa"/>
            <w:bottom w:w="0" w:type="dxa"/>
          </w:tblCellMar>
        </w:tblPrEx>
        <w:trPr>
          <w:cantSplit/>
        </w:trPr>
        <w:tc>
          <w:tcPr>
            <w:tcW w:w="1008" w:type="dxa"/>
          </w:tcPr>
          <w:p w14:paraId="752B3F40" w14:textId="77777777" w:rsidR="00000000" w:rsidRDefault="001F0AD0">
            <w:pPr>
              <w:pStyle w:val="TableText"/>
            </w:pPr>
            <w:r>
              <w:t>8</w:t>
            </w:r>
          </w:p>
        </w:tc>
        <w:tc>
          <w:tcPr>
            <w:tcW w:w="3420" w:type="dxa"/>
          </w:tcPr>
          <w:p w14:paraId="17266507" w14:textId="77777777" w:rsidR="00000000" w:rsidRDefault="001F0AD0">
            <w:pPr>
              <w:pStyle w:val="TableText"/>
            </w:pPr>
            <w:r>
              <w:t xml:space="preserve">LIDB DPC </w:t>
            </w:r>
          </w:p>
        </w:tc>
        <w:tc>
          <w:tcPr>
            <w:tcW w:w="5130" w:type="dxa"/>
          </w:tcPr>
          <w:p w14:paraId="36FE6AE0" w14:textId="77777777" w:rsidR="00000000" w:rsidRDefault="001F0AD0">
            <w:pPr>
              <w:pStyle w:val="TableText"/>
            </w:pPr>
            <w:r>
              <w:t>123123123 (This value is 3 octets)</w:t>
            </w:r>
          </w:p>
        </w:tc>
      </w:tr>
      <w:tr w:rsidR="00000000" w14:paraId="0794940D" w14:textId="77777777">
        <w:tblPrEx>
          <w:tblCellMar>
            <w:top w:w="0" w:type="dxa"/>
            <w:bottom w:w="0" w:type="dxa"/>
          </w:tblCellMar>
        </w:tblPrEx>
        <w:trPr>
          <w:cantSplit/>
        </w:trPr>
        <w:tc>
          <w:tcPr>
            <w:tcW w:w="1008" w:type="dxa"/>
          </w:tcPr>
          <w:p w14:paraId="76390FC3" w14:textId="77777777" w:rsidR="00000000" w:rsidRDefault="001F0AD0">
            <w:pPr>
              <w:pStyle w:val="TableText"/>
            </w:pPr>
            <w:r>
              <w:t>9</w:t>
            </w:r>
          </w:p>
        </w:tc>
        <w:tc>
          <w:tcPr>
            <w:tcW w:w="3420" w:type="dxa"/>
          </w:tcPr>
          <w:p w14:paraId="061EA813" w14:textId="77777777" w:rsidR="00000000" w:rsidRDefault="001F0AD0">
            <w:pPr>
              <w:pStyle w:val="TableText"/>
            </w:pPr>
            <w:r>
              <w:t xml:space="preserve">LIDB SSN </w:t>
            </w:r>
          </w:p>
        </w:tc>
        <w:tc>
          <w:tcPr>
            <w:tcW w:w="5130" w:type="dxa"/>
          </w:tcPr>
          <w:p w14:paraId="61229AAC" w14:textId="77777777" w:rsidR="00000000" w:rsidRDefault="001F0AD0">
            <w:pPr>
              <w:pStyle w:val="TableText"/>
            </w:pPr>
            <w:r>
              <w:t>123 (This value is 1 octet and u</w:t>
            </w:r>
            <w:r>
              <w:t>sually set to 000)</w:t>
            </w:r>
          </w:p>
        </w:tc>
      </w:tr>
      <w:tr w:rsidR="00000000" w14:paraId="6BD282F2" w14:textId="77777777">
        <w:tblPrEx>
          <w:tblCellMar>
            <w:top w:w="0" w:type="dxa"/>
            <w:bottom w:w="0" w:type="dxa"/>
          </w:tblCellMar>
        </w:tblPrEx>
        <w:trPr>
          <w:cantSplit/>
        </w:trPr>
        <w:tc>
          <w:tcPr>
            <w:tcW w:w="1008" w:type="dxa"/>
          </w:tcPr>
          <w:p w14:paraId="6A0068D9" w14:textId="77777777" w:rsidR="00000000" w:rsidRDefault="001F0AD0">
            <w:pPr>
              <w:pStyle w:val="TableText"/>
            </w:pPr>
            <w:r>
              <w:t>10</w:t>
            </w:r>
          </w:p>
        </w:tc>
        <w:tc>
          <w:tcPr>
            <w:tcW w:w="3420" w:type="dxa"/>
          </w:tcPr>
          <w:p w14:paraId="2CC33A87" w14:textId="77777777" w:rsidR="00000000" w:rsidRDefault="001F0AD0">
            <w:pPr>
              <w:pStyle w:val="TableText"/>
            </w:pPr>
            <w:r>
              <w:t xml:space="preserve">ISVM DPC </w:t>
            </w:r>
          </w:p>
        </w:tc>
        <w:tc>
          <w:tcPr>
            <w:tcW w:w="5130" w:type="dxa"/>
          </w:tcPr>
          <w:p w14:paraId="58A923E2" w14:textId="77777777" w:rsidR="00000000" w:rsidRDefault="001F0AD0">
            <w:pPr>
              <w:pStyle w:val="TableText"/>
            </w:pPr>
            <w:r>
              <w:t>123123123 (This value is 3 octets)</w:t>
            </w:r>
          </w:p>
        </w:tc>
      </w:tr>
      <w:tr w:rsidR="00000000" w14:paraId="186AE1DE" w14:textId="77777777">
        <w:tblPrEx>
          <w:tblCellMar>
            <w:top w:w="0" w:type="dxa"/>
            <w:bottom w:w="0" w:type="dxa"/>
          </w:tblCellMar>
        </w:tblPrEx>
        <w:trPr>
          <w:cantSplit/>
        </w:trPr>
        <w:tc>
          <w:tcPr>
            <w:tcW w:w="1008" w:type="dxa"/>
          </w:tcPr>
          <w:p w14:paraId="05F662B2" w14:textId="77777777" w:rsidR="00000000" w:rsidRDefault="001F0AD0">
            <w:pPr>
              <w:pStyle w:val="TableText"/>
            </w:pPr>
            <w:r>
              <w:t>11</w:t>
            </w:r>
          </w:p>
        </w:tc>
        <w:tc>
          <w:tcPr>
            <w:tcW w:w="3420" w:type="dxa"/>
          </w:tcPr>
          <w:p w14:paraId="583505FA" w14:textId="77777777" w:rsidR="00000000" w:rsidRDefault="001F0AD0">
            <w:pPr>
              <w:pStyle w:val="TableText"/>
            </w:pPr>
            <w:r>
              <w:t xml:space="preserve">ISVM SSN </w:t>
            </w:r>
          </w:p>
        </w:tc>
        <w:tc>
          <w:tcPr>
            <w:tcW w:w="5130" w:type="dxa"/>
          </w:tcPr>
          <w:p w14:paraId="05333452" w14:textId="77777777" w:rsidR="00000000" w:rsidRDefault="001F0AD0">
            <w:pPr>
              <w:pStyle w:val="TableText"/>
            </w:pPr>
            <w:r>
              <w:t>123 (This value is 1 octet and usually set to 000)</w:t>
            </w:r>
          </w:p>
        </w:tc>
      </w:tr>
      <w:tr w:rsidR="00000000" w14:paraId="6FBF4E2A" w14:textId="77777777">
        <w:tblPrEx>
          <w:tblCellMar>
            <w:top w:w="0" w:type="dxa"/>
            <w:bottom w:w="0" w:type="dxa"/>
          </w:tblCellMar>
        </w:tblPrEx>
        <w:trPr>
          <w:cantSplit/>
        </w:trPr>
        <w:tc>
          <w:tcPr>
            <w:tcW w:w="1008" w:type="dxa"/>
          </w:tcPr>
          <w:p w14:paraId="5767BE57" w14:textId="77777777" w:rsidR="00000000" w:rsidRDefault="001F0AD0">
            <w:pPr>
              <w:pStyle w:val="TableText"/>
            </w:pPr>
            <w:r>
              <w:t>12</w:t>
            </w:r>
          </w:p>
        </w:tc>
        <w:tc>
          <w:tcPr>
            <w:tcW w:w="3420" w:type="dxa"/>
          </w:tcPr>
          <w:p w14:paraId="41FDEE64" w14:textId="77777777" w:rsidR="00000000" w:rsidRDefault="001F0AD0">
            <w:pPr>
              <w:pStyle w:val="TableText"/>
            </w:pPr>
            <w:r>
              <w:t xml:space="preserve">CNAM DPC </w:t>
            </w:r>
          </w:p>
        </w:tc>
        <w:tc>
          <w:tcPr>
            <w:tcW w:w="5130" w:type="dxa"/>
          </w:tcPr>
          <w:p w14:paraId="45AF438D" w14:textId="77777777" w:rsidR="00000000" w:rsidRDefault="001F0AD0">
            <w:pPr>
              <w:pStyle w:val="TableText"/>
            </w:pPr>
            <w:r>
              <w:t>123123123 (This value is 3 octets)</w:t>
            </w:r>
          </w:p>
        </w:tc>
      </w:tr>
      <w:tr w:rsidR="00000000" w14:paraId="236BD281" w14:textId="77777777">
        <w:tblPrEx>
          <w:tblCellMar>
            <w:top w:w="0" w:type="dxa"/>
            <w:bottom w:w="0" w:type="dxa"/>
          </w:tblCellMar>
        </w:tblPrEx>
        <w:trPr>
          <w:cantSplit/>
        </w:trPr>
        <w:tc>
          <w:tcPr>
            <w:tcW w:w="1008" w:type="dxa"/>
          </w:tcPr>
          <w:p w14:paraId="19268836" w14:textId="77777777" w:rsidR="00000000" w:rsidRDefault="001F0AD0">
            <w:pPr>
              <w:pStyle w:val="TableText"/>
            </w:pPr>
            <w:r>
              <w:t>13</w:t>
            </w:r>
          </w:p>
        </w:tc>
        <w:tc>
          <w:tcPr>
            <w:tcW w:w="3420" w:type="dxa"/>
          </w:tcPr>
          <w:p w14:paraId="76444945" w14:textId="77777777" w:rsidR="00000000" w:rsidRDefault="001F0AD0">
            <w:pPr>
              <w:pStyle w:val="TableText"/>
            </w:pPr>
            <w:r>
              <w:t xml:space="preserve">CNAM SSN </w:t>
            </w:r>
          </w:p>
        </w:tc>
        <w:tc>
          <w:tcPr>
            <w:tcW w:w="5130" w:type="dxa"/>
          </w:tcPr>
          <w:p w14:paraId="34BBCB1C" w14:textId="77777777" w:rsidR="00000000" w:rsidRDefault="001F0AD0">
            <w:pPr>
              <w:pStyle w:val="TableText"/>
            </w:pPr>
            <w:r>
              <w:t>123 (This value is 1 octet and usually set to 000)</w:t>
            </w:r>
          </w:p>
        </w:tc>
      </w:tr>
      <w:tr w:rsidR="00000000" w14:paraId="2ABA41EB" w14:textId="77777777">
        <w:tblPrEx>
          <w:tblCellMar>
            <w:top w:w="0" w:type="dxa"/>
            <w:bottom w:w="0" w:type="dxa"/>
          </w:tblCellMar>
        </w:tblPrEx>
        <w:trPr>
          <w:cantSplit/>
        </w:trPr>
        <w:tc>
          <w:tcPr>
            <w:tcW w:w="1008" w:type="dxa"/>
          </w:tcPr>
          <w:p w14:paraId="7A7776D3" w14:textId="77777777" w:rsidR="00000000" w:rsidRDefault="001F0AD0">
            <w:pPr>
              <w:pStyle w:val="TableText"/>
            </w:pPr>
            <w:del w:id="3229" w:author="Jean Anthony" w:date="2001-03-12T21:04:00Z">
              <w:r>
                <w:delText>14</w:delText>
              </w:r>
            </w:del>
          </w:p>
        </w:tc>
        <w:tc>
          <w:tcPr>
            <w:tcW w:w="3420" w:type="dxa"/>
          </w:tcPr>
          <w:p w14:paraId="5416864B" w14:textId="77777777" w:rsidR="00000000" w:rsidRDefault="001F0AD0">
            <w:pPr>
              <w:pStyle w:val="TableText"/>
            </w:pPr>
            <w:del w:id="3230" w:author="Jean Anthony" w:date="2001-03-12T21:04:00Z">
              <w:r>
                <w:delText>WSMSC</w:delText>
              </w:r>
              <w:r>
                <w:delText xml:space="preserve"> DPC</w:delText>
              </w:r>
            </w:del>
          </w:p>
        </w:tc>
        <w:tc>
          <w:tcPr>
            <w:tcW w:w="5130" w:type="dxa"/>
          </w:tcPr>
          <w:p w14:paraId="7F2ADF02" w14:textId="77777777" w:rsidR="00000000" w:rsidRDefault="001F0AD0">
            <w:pPr>
              <w:pStyle w:val="TableText"/>
            </w:pPr>
            <w:del w:id="3231" w:author="Jean Anthony" w:date="2001-03-12T21:04:00Z">
              <w:r>
                <w:delText>Not present if LSMS or SOA does not support the WSMSC DPC as shown in this example.  If it were present the value would be in the same format as other DPC data.</w:delText>
              </w:r>
            </w:del>
          </w:p>
        </w:tc>
      </w:tr>
      <w:tr w:rsidR="00000000" w14:paraId="65DB0000" w14:textId="77777777">
        <w:tblPrEx>
          <w:tblCellMar>
            <w:top w:w="0" w:type="dxa"/>
            <w:bottom w:w="0" w:type="dxa"/>
          </w:tblCellMar>
        </w:tblPrEx>
        <w:trPr>
          <w:cantSplit/>
        </w:trPr>
        <w:tc>
          <w:tcPr>
            <w:tcW w:w="1008" w:type="dxa"/>
          </w:tcPr>
          <w:p w14:paraId="467FA751" w14:textId="77777777" w:rsidR="00000000" w:rsidRDefault="001F0AD0">
            <w:pPr>
              <w:pStyle w:val="TableText"/>
            </w:pPr>
            <w:del w:id="3232" w:author="Jean Anthony" w:date="2001-03-12T21:04:00Z">
              <w:r>
                <w:delText>15</w:delText>
              </w:r>
            </w:del>
          </w:p>
        </w:tc>
        <w:tc>
          <w:tcPr>
            <w:tcW w:w="3420" w:type="dxa"/>
          </w:tcPr>
          <w:p w14:paraId="2A42AB30" w14:textId="77777777" w:rsidR="00000000" w:rsidRDefault="001F0AD0">
            <w:pPr>
              <w:pStyle w:val="TableText"/>
            </w:pPr>
            <w:del w:id="3233" w:author="Jean Anthony" w:date="2001-03-12T21:04:00Z">
              <w:r>
                <w:delText>WSMSC SSN</w:delText>
              </w:r>
            </w:del>
          </w:p>
        </w:tc>
        <w:tc>
          <w:tcPr>
            <w:tcW w:w="5130" w:type="dxa"/>
          </w:tcPr>
          <w:p w14:paraId="5AAE2554" w14:textId="77777777" w:rsidR="00000000" w:rsidRDefault="001F0AD0">
            <w:pPr>
              <w:pStyle w:val="TableText"/>
            </w:pPr>
            <w:del w:id="3234" w:author="Jean Anthony" w:date="2001-03-12T21:04:00Z">
              <w:r>
                <w:delText>Not present if LSMS or SOA does not support the WSMSC SSN as shown in this e</w:delText>
              </w:r>
              <w:r>
                <w:delText>xample. If it were present the value would be in the same format as other SSN data.</w:delText>
              </w:r>
            </w:del>
          </w:p>
        </w:tc>
      </w:tr>
      <w:tr w:rsidR="00000000" w14:paraId="5089FCFC" w14:textId="77777777">
        <w:tblPrEx>
          <w:tblCellMar>
            <w:top w:w="0" w:type="dxa"/>
            <w:bottom w:w="0" w:type="dxa"/>
          </w:tblCellMar>
        </w:tblPrEx>
        <w:trPr>
          <w:cantSplit/>
        </w:trPr>
        <w:tc>
          <w:tcPr>
            <w:tcW w:w="1008" w:type="dxa"/>
          </w:tcPr>
          <w:p w14:paraId="1D9BDCD7" w14:textId="77777777" w:rsidR="00000000" w:rsidRDefault="001F0AD0">
            <w:pPr>
              <w:pStyle w:val="TableText"/>
            </w:pPr>
            <w:del w:id="3235" w:author="Jean Anthony" w:date="2001-03-12T21:04:00Z">
              <w:r>
                <w:delText>16</w:delText>
              </w:r>
            </w:del>
            <w:ins w:id="3236" w:author="Jean Anthony" w:date="2001-03-12T21:04:00Z">
              <w:r>
                <w:t>14</w:t>
              </w:r>
            </w:ins>
          </w:p>
        </w:tc>
        <w:tc>
          <w:tcPr>
            <w:tcW w:w="3420" w:type="dxa"/>
          </w:tcPr>
          <w:p w14:paraId="7F73D99A" w14:textId="77777777" w:rsidR="00000000" w:rsidRDefault="001F0AD0">
            <w:pPr>
              <w:pStyle w:val="TableText"/>
            </w:pPr>
            <w:r>
              <w:t xml:space="preserve">End user Location Value </w:t>
            </w:r>
          </w:p>
        </w:tc>
        <w:tc>
          <w:tcPr>
            <w:tcW w:w="5130" w:type="dxa"/>
          </w:tcPr>
          <w:p w14:paraId="1A6FDD50" w14:textId="77777777" w:rsidR="00000000" w:rsidRDefault="001F0AD0">
            <w:pPr>
              <w:pStyle w:val="TableText"/>
            </w:pPr>
            <w:r>
              <w:t>123456789012</w:t>
            </w:r>
          </w:p>
        </w:tc>
      </w:tr>
      <w:tr w:rsidR="00000000" w14:paraId="7B864155" w14:textId="77777777">
        <w:tblPrEx>
          <w:tblCellMar>
            <w:top w:w="0" w:type="dxa"/>
            <w:bottom w:w="0" w:type="dxa"/>
          </w:tblCellMar>
        </w:tblPrEx>
        <w:trPr>
          <w:cantSplit/>
        </w:trPr>
        <w:tc>
          <w:tcPr>
            <w:tcW w:w="1008" w:type="dxa"/>
          </w:tcPr>
          <w:p w14:paraId="58BB2EDB" w14:textId="77777777" w:rsidR="00000000" w:rsidRDefault="001F0AD0">
            <w:pPr>
              <w:pStyle w:val="TableText"/>
            </w:pPr>
            <w:del w:id="3237" w:author="Jean Anthony" w:date="2001-03-12T21:04:00Z">
              <w:r>
                <w:delText>17</w:delText>
              </w:r>
            </w:del>
            <w:ins w:id="3238" w:author="Jean Anthony" w:date="2001-03-12T21:04:00Z">
              <w:r>
                <w:t>15</w:t>
              </w:r>
            </w:ins>
          </w:p>
        </w:tc>
        <w:tc>
          <w:tcPr>
            <w:tcW w:w="3420" w:type="dxa"/>
          </w:tcPr>
          <w:p w14:paraId="20016333" w14:textId="77777777" w:rsidR="00000000" w:rsidRDefault="001F0AD0">
            <w:pPr>
              <w:pStyle w:val="TableText"/>
            </w:pPr>
            <w:r>
              <w:t xml:space="preserve">End User Location Type </w:t>
            </w:r>
          </w:p>
        </w:tc>
        <w:tc>
          <w:tcPr>
            <w:tcW w:w="5130" w:type="dxa"/>
          </w:tcPr>
          <w:p w14:paraId="7047549F" w14:textId="77777777" w:rsidR="00000000" w:rsidRDefault="001F0AD0">
            <w:pPr>
              <w:pStyle w:val="TableText"/>
            </w:pPr>
            <w:r>
              <w:t>12</w:t>
            </w:r>
          </w:p>
        </w:tc>
      </w:tr>
      <w:tr w:rsidR="00000000" w14:paraId="489B2902" w14:textId="77777777">
        <w:tblPrEx>
          <w:tblCellMar>
            <w:top w:w="0" w:type="dxa"/>
            <w:bottom w:w="0" w:type="dxa"/>
          </w:tblCellMar>
        </w:tblPrEx>
        <w:trPr>
          <w:cantSplit/>
        </w:trPr>
        <w:tc>
          <w:tcPr>
            <w:tcW w:w="1008" w:type="dxa"/>
          </w:tcPr>
          <w:p w14:paraId="68855788" w14:textId="77777777" w:rsidR="00000000" w:rsidRDefault="001F0AD0">
            <w:pPr>
              <w:pStyle w:val="TableText"/>
            </w:pPr>
            <w:del w:id="3239" w:author="Jean Anthony" w:date="2001-03-12T21:05:00Z">
              <w:r>
                <w:delText>18</w:delText>
              </w:r>
            </w:del>
            <w:ins w:id="3240" w:author="Jean Anthony" w:date="2001-03-12T21:05:00Z">
              <w:r>
                <w:t>16</w:t>
              </w:r>
            </w:ins>
          </w:p>
        </w:tc>
        <w:tc>
          <w:tcPr>
            <w:tcW w:w="3420" w:type="dxa"/>
          </w:tcPr>
          <w:p w14:paraId="5E7BEDC5" w14:textId="77777777" w:rsidR="00000000" w:rsidRDefault="001F0AD0">
            <w:pPr>
              <w:pStyle w:val="TableText"/>
            </w:pPr>
            <w:r>
              <w:t xml:space="preserve">Billing Id </w:t>
            </w:r>
          </w:p>
        </w:tc>
        <w:tc>
          <w:tcPr>
            <w:tcW w:w="5130" w:type="dxa"/>
          </w:tcPr>
          <w:p w14:paraId="535D97F3" w14:textId="77777777" w:rsidR="00000000" w:rsidRDefault="001F0AD0">
            <w:pPr>
              <w:pStyle w:val="TableText"/>
            </w:pPr>
            <w:r>
              <w:t>0001</w:t>
            </w:r>
          </w:p>
        </w:tc>
      </w:tr>
      <w:tr w:rsidR="00000000" w14:paraId="7E2CD4E5" w14:textId="77777777">
        <w:tblPrEx>
          <w:tblCellMar>
            <w:top w:w="0" w:type="dxa"/>
            <w:bottom w:w="0" w:type="dxa"/>
          </w:tblCellMar>
        </w:tblPrEx>
        <w:trPr>
          <w:cantSplit/>
        </w:trPr>
        <w:tc>
          <w:tcPr>
            <w:tcW w:w="1008" w:type="dxa"/>
          </w:tcPr>
          <w:p w14:paraId="03810281" w14:textId="77777777" w:rsidR="00000000" w:rsidRDefault="001F0AD0">
            <w:pPr>
              <w:pStyle w:val="TableText"/>
            </w:pPr>
            <w:del w:id="3241" w:author="Jean Anthony" w:date="2001-03-12T21:05:00Z">
              <w:r>
                <w:delText>19</w:delText>
              </w:r>
            </w:del>
            <w:ins w:id="3242" w:author="Jean Anthony" w:date="2001-03-12T21:05:00Z">
              <w:r>
                <w:t>17</w:t>
              </w:r>
            </w:ins>
          </w:p>
        </w:tc>
        <w:tc>
          <w:tcPr>
            <w:tcW w:w="3420" w:type="dxa"/>
          </w:tcPr>
          <w:p w14:paraId="0749BB00" w14:textId="77777777" w:rsidR="00000000" w:rsidRDefault="001F0AD0">
            <w:pPr>
              <w:pStyle w:val="TableText"/>
            </w:pPr>
            <w:r>
              <w:t xml:space="preserve">LNP Type </w:t>
            </w:r>
          </w:p>
        </w:tc>
        <w:tc>
          <w:tcPr>
            <w:tcW w:w="5130" w:type="dxa"/>
          </w:tcPr>
          <w:p w14:paraId="3297A1F4" w14:textId="77777777" w:rsidR="00000000" w:rsidRDefault="001F0AD0">
            <w:pPr>
              <w:pStyle w:val="TableText"/>
            </w:pPr>
            <w:r>
              <w:t>0</w:t>
            </w:r>
          </w:p>
        </w:tc>
      </w:tr>
      <w:tr w:rsidR="00000000" w14:paraId="59BBF763" w14:textId="77777777">
        <w:tblPrEx>
          <w:tblCellMar>
            <w:top w:w="0" w:type="dxa"/>
            <w:bottom w:w="0" w:type="dxa"/>
          </w:tblCellMar>
        </w:tblPrEx>
        <w:trPr>
          <w:cantSplit/>
        </w:trPr>
        <w:tc>
          <w:tcPr>
            <w:tcW w:w="1008" w:type="dxa"/>
          </w:tcPr>
          <w:p w14:paraId="18F04B6E" w14:textId="77777777" w:rsidR="00000000" w:rsidRDefault="001F0AD0">
            <w:pPr>
              <w:pStyle w:val="TableText"/>
            </w:pPr>
            <w:del w:id="3243" w:author="Jean Anthony" w:date="2001-03-12T21:05:00Z">
              <w:r>
                <w:delText>20</w:delText>
              </w:r>
            </w:del>
            <w:ins w:id="3244" w:author="Jean Anthony" w:date="2001-03-12T21:05:00Z">
              <w:r>
                <w:t>18</w:t>
              </w:r>
            </w:ins>
          </w:p>
        </w:tc>
        <w:tc>
          <w:tcPr>
            <w:tcW w:w="3420" w:type="dxa"/>
          </w:tcPr>
          <w:p w14:paraId="558A86B6" w14:textId="77777777" w:rsidR="00000000" w:rsidRDefault="001F0AD0">
            <w:pPr>
              <w:pStyle w:val="TableText"/>
            </w:pPr>
            <w:r>
              <w:t xml:space="preserve">Download Reason </w:t>
            </w:r>
          </w:p>
        </w:tc>
        <w:tc>
          <w:tcPr>
            <w:tcW w:w="5130" w:type="dxa"/>
          </w:tcPr>
          <w:p w14:paraId="3E5EE675" w14:textId="77777777" w:rsidR="00000000" w:rsidRDefault="001F0AD0">
            <w:pPr>
              <w:pStyle w:val="TableText"/>
            </w:pPr>
            <w:r>
              <w:t>0</w:t>
            </w:r>
          </w:p>
        </w:tc>
      </w:tr>
      <w:tr w:rsidR="00000000" w14:paraId="6686033A" w14:textId="77777777">
        <w:tblPrEx>
          <w:tblCellMar>
            <w:top w:w="0" w:type="dxa"/>
            <w:bottom w:w="0" w:type="dxa"/>
          </w:tblCellMar>
        </w:tblPrEx>
        <w:trPr>
          <w:cantSplit/>
          <w:ins w:id="3245" w:author="Jean Anthony" w:date="2001-03-12T21:04:00Z"/>
        </w:trPr>
        <w:tc>
          <w:tcPr>
            <w:tcW w:w="1008" w:type="dxa"/>
          </w:tcPr>
          <w:p w14:paraId="1B0E657D" w14:textId="77777777" w:rsidR="00000000" w:rsidRDefault="001F0AD0">
            <w:pPr>
              <w:pStyle w:val="TableText"/>
              <w:rPr>
                <w:ins w:id="3246" w:author="Jean Anthony" w:date="2001-03-12T21:04:00Z"/>
              </w:rPr>
            </w:pPr>
            <w:ins w:id="3247" w:author="Jean Anthony" w:date="2001-03-12T21:04:00Z">
              <w:r>
                <w:t>1</w:t>
              </w:r>
            </w:ins>
            <w:ins w:id="3248" w:author="Jean Anthony" w:date="2001-03-12T21:05:00Z">
              <w:r>
                <w:t>9</w:t>
              </w:r>
            </w:ins>
          </w:p>
        </w:tc>
        <w:tc>
          <w:tcPr>
            <w:tcW w:w="3420" w:type="dxa"/>
          </w:tcPr>
          <w:p w14:paraId="12581BB1" w14:textId="77777777" w:rsidR="00000000" w:rsidRDefault="001F0AD0">
            <w:pPr>
              <w:pStyle w:val="TableText"/>
              <w:rPr>
                <w:ins w:id="3249" w:author="Jean Anthony" w:date="2001-03-12T21:04:00Z"/>
              </w:rPr>
            </w:pPr>
            <w:ins w:id="3250" w:author="Jean Anthony" w:date="2001-03-12T21:04:00Z">
              <w:r>
                <w:t>WSMSC DPC</w:t>
              </w:r>
            </w:ins>
          </w:p>
        </w:tc>
        <w:tc>
          <w:tcPr>
            <w:tcW w:w="5130" w:type="dxa"/>
          </w:tcPr>
          <w:p w14:paraId="592B2061" w14:textId="77777777" w:rsidR="00000000" w:rsidRDefault="001F0AD0">
            <w:pPr>
              <w:pStyle w:val="TableText"/>
              <w:rPr>
                <w:ins w:id="3251" w:author="Jean Anthony" w:date="2001-03-12T21:04:00Z"/>
              </w:rPr>
            </w:pPr>
            <w:ins w:id="3252" w:author="Jean Anthony" w:date="2001-03-12T21:04:00Z">
              <w:r>
                <w:t xml:space="preserve">Not present if </w:t>
              </w:r>
              <w:r>
                <w:t>LSMS or SOA does not support the WSMSC DPC as shown in this example.  If it were present the value would be in the same format as other DPC data.</w:t>
              </w:r>
            </w:ins>
          </w:p>
        </w:tc>
      </w:tr>
      <w:tr w:rsidR="00000000" w14:paraId="18BB8CC4" w14:textId="77777777">
        <w:tblPrEx>
          <w:tblCellMar>
            <w:top w:w="0" w:type="dxa"/>
            <w:bottom w:w="0" w:type="dxa"/>
          </w:tblCellMar>
        </w:tblPrEx>
        <w:trPr>
          <w:cantSplit/>
          <w:ins w:id="3253" w:author="Jean Anthony" w:date="2001-03-12T21:04:00Z"/>
        </w:trPr>
        <w:tc>
          <w:tcPr>
            <w:tcW w:w="1008" w:type="dxa"/>
          </w:tcPr>
          <w:p w14:paraId="3E36A7AE" w14:textId="77777777" w:rsidR="00000000" w:rsidRDefault="001F0AD0">
            <w:pPr>
              <w:pStyle w:val="TableText"/>
              <w:rPr>
                <w:ins w:id="3254" w:author="Jean Anthony" w:date="2001-03-12T21:04:00Z"/>
              </w:rPr>
            </w:pPr>
            <w:ins w:id="3255" w:author="Jean Anthony" w:date="2001-03-12T21:05:00Z">
              <w:r>
                <w:t>20</w:t>
              </w:r>
            </w:ins>
          </w:p>
        </w:tc>
        <w:tc>
          <w:tcPr>
            <w:tcW w:w="3420" w:type="dxa"/>
          </w:tcPr>
          <w:p w14:paraId="51CB8F5C" w14:textId="77777777" w:rsidR="00000000" w:rsidRDefault="001F0AD0">
            <w:pPr>
              <w:pStyle w:val="TableText"/>
              <w:rPr>
                <w:ins w:id="3256" w:author="Jean Anthony" w:date="2001-03-12T21:04:00Z"/>
              </w:rPr>
            </w:pPr>
            <w:ins w:id="3257" w:author="Jean Anthony" w:date="2001-03-12T21:04:00Z">
              <w:r>
                <w:t>WSMSC SSN</w:t>
              </w:r>
            </w:ins>
          </w:p>
        </w:tc>
        <w:tc>
          <w:tcPr>
            <w:tcW w:w="5130" w:type="dxa"/>
          </w:tcPr>
          <w:p w14:paraId="09478B66" w14:textId="77777777" w:rsidR="00000000" w:rsidRDefault="001F0AD0">
            <w:pPr>
              <w:pStyle w:val="TableText"/>
              <w:rPr>
                <w:ins w:id="3258" w:author="Jean Anthony" w:date="2001-03-12T21:04:00Z"/>
              </w:rPr>
            </w:pPr>
            <w:ins w:id="3259" w:author="Jean Anthony" w:date="2001-03-12T21:04:00Z">
              <w:r>
                <w:t>Not present if LSMS or SOA does not support the WSMSC SSN as shown in this example. If it were p</w:t>
              </w:r>
              <w:r>
                <w:t>resent the value would be in the same format as other SSN data.</w:t>
              </w:r>
            </w:ins>
          </w:p>
        </w:tc>
      </w:tr>
    </w:tbl>
    <w:p w14:paraId="6E140455" w14:textId="77777777" w:rsidR="00000000" w:rsidRDefault="001F0AD0">
      <w:pPr>
        <w:pStyle w:val="Caption"/>
      </w:pPr>
      <w:bookmarkStart w:id="3260" w:name="_Toc485015383"/>
      <w:r>
        <w:t xml:space="preserve">Table E- </w:t>
      </w:r>
      <w:r>
        <w:fldChar w:fldCharType="begin"/>
      </w:r>
      <w:r>
        <w:instrText xml:space="preserve"> SEQ Table_E- \* ARABIC </w:instrText>
      </w:r>
      <w:r>
        <w:fldChar w:fldCharType="separate"/>
      </w:r>
      <w:r>
        <w:rPr>
          <w:noProof/>
        </w:rPr>
        <w:t>1</w:t>
      </w:r>
      <w:r>
        <w:fldChar w:fldCharType="end"/>
      </w:r>
      <w:r>
        <w:t xml:space="preserve"> -- Explanation of the Fields in The Subscription Download File</w:t>
      </w:r>
      <w:bookmarkEnd w:id="3260"/>
    </w:p>
    <w:p w14:paraId="10F71583" w14:textId="77777777" w:rsidR="00000000" w:rsidRDefault="001F0AD0">
      <w:pPr>
        <w:pStyle w:val="Heading2Appendix"/>
        <w:widowControl/>
        <w:pBdr>
          <w:bottom w:val="none" w:sz="0" w:space="0" w:color="auto"/>
        </w:pBdr>
        <w:ind w:left="0"/>
      </w:pPr>
      <w:r>
        <w:t>Network Download File</w:t>
      </w:r>
    </w:p>
    <w:p w14:paraId="7200F3F7" w14:textId="77777777" w:rsidR="00000000" w:rsidRDefault="001F0AD0">
      <w:pPr>
        <w:pStyle w:val="Body"/>
        <w:widowControl/>
        <w:ind w:left="0"/>
        <w:rPr>
          <w:rFonts w:ascii="Times New Roman" w:hAnsi="Times New Roman"/>
          <w:color w:val="auto"/>
          <w:sz w:val="20"/>
        </w:rPr>
      </w:pPr>
      <w:r>
        <w:rPr>
          <w:rFonts w:ascii="Times New Roman" w:hAnsi="Times New Roman"/>
          <w:color w:val="auto"/>
          <w:sz w:val="20"/>
        </w:rPr>
        <w:t>The following tables describe each field of the network download fil</w:t>
      </w:r>
      <w:r>
        <w:rPr>
          <w:rFonts w:ascii="Times New Roman" w:hAnsi="Times New Roman"/>
          <w:color w:val="auto"/>
          <w:sz w:val="20"/>
        </w:rPr>
        <w:t xml:space="preserve">es.  There are no selection criteria for these files: all data is included.  This series of download file examples contain data for one Service Provider that has three NPA-NXXs and three LRNs. </w:t>
      </w:r>
    </w:p>
    <w:p w14:paraId="299C3F78" w14:textId="77777777" w:rsidR="00000000" w:rsidRDefault="001F0AD0">
      <w:pPr>
        <w:pStyle w:val="Body"/>
        <w:widowControl/>
        <w:ind w:left="0"/>
        <w:rPr>
          <w:rFonts w:ascii="Times New Roman" w:hAnsi="Times New Roman"/>
          <w:color w:val="auto"/>
          <w:sz w:val="20"/>
        </w:rPr>
      </w:pPr>
      <w:r>
        <w:rPr>
          <w:rFonts w:ascii="Times New Roman" w:hAnsi="Times New Roman"/>
          <w:color w:val="auto"/>
          <w:sz w:val="20"/>
        </w:rPr>
        <w:t>The Service Provider block contains one record in the file, in</w:t>
      </w:r>
      <w:r>
        <w:rPr>
          <w:rFonts w:ascii="Times New Roman" w:hAnsi="Times New Roman"/>
          <w:color w:val="auto"/>
          <w:sz w:val="20"/>
        </w:rPr>
        <w:t>dividual fields are pipe delimited, with a carriage return(CR) after the Service Provider Id/Name.  The breaks in the lines and the parenthesized comments are solely for ease of reading and understanding.</w:t>
      </w:r>
    </w:p>
    <w:p w14:paraId="6A3BB86E" w14:textId="77777777" w:rsidR="00000000" w:rsidRDefault="001F0AD0">
      <w:pPr>
        <w:pStyle w:val="Body"/>
        <w:widowControl/>
        <w:ind w:left="0"/>
        <w:rPr>
          <w:rFonts w:ascii="Times New Roman" w:hAnsi="Times New Roman"/>
          <w:color w:val="auto"/>
          <w:sz w:val="20"/>
        </w:rPr>
      </w:pPr>
      <w:r>
        <w:rPr>
          <w:rFonts w:ascii="Times New Roman" w:hAnsi="Times New Roman"/>
          <w:color w:val="auto"/>
          <w:sz w:val="20"/>
        </w:rPr>
        <w:t>The “Value in Example” column in Table E-2 directly</w:t>
      </w:r>
      <w:r>
        <w:rPr>
          <w:rFonts w:ascii="Times New Roman" w:hAnsi="Times New Roman"/>
          <w:color w:val="auto"/>
          <w:sz w:val="20"/>
        </w:rPr>
        <w:t xml:space="preserve"> correlates to the values for the Service Provider in the download file example, as seen in Figure E-2.</w:t>
      </w:r>
    </w:p>
    <w:p w14:paraId="101F4C00" w14:textId="77777777" w:rsidR="00000000" w:rsidRDefault="001F0AD0">
      <w:pPr>
        <w:pStyle w:val="Body"/>
        <w:widowControl/>
        <w:ind w:left="0"/>
        <w:rPr>
          <w:rFonts w:ascii="Times New Roman" w:hAnsi="Times New Roman"/>
          <w:color w:val="auto"/>
          <w:sz w:val="20"/>
        </w:rPr>
      </w:pPr>
      <w:r>
        <w:rPr>
          <w:rFonts w:ascii="Times New Roman" w:hAnsi="Times New Roman"/>
          <w:color w:val="auto"/>
          <w:sz w:val="20"/>
        </w:rPr>
        <w:t>The file name for the Service Provider download file will be in the format:</w:t>
      </w:r>
    </w:p>
    <w:p w14:paraId="1BB34F07" w14:textId="77777777" w:rsidR="00000000" w:rsidRDefault="001F0AD0">
      <w:pPr>
        <w:pStyle w:val="Body"/>
        <w:widowControl/>
        <w:tabs>
          <w:tab w:val="left" w:pos="1080"/>
        </w:tabs>
        <w:ind w:left="0"/>
        <w:rPr>
          <w:rFonts w:ascii="Times New Roman" w:hAnsi="Times New Roman"/>
          <w:color w:val="auto"/>
          <w:sz w:val="20"/>
        </w:rPr>
      </w:pPr>
      <w:r>
        <w:rPr>
          <w:rFonts w:ascii="Times New Roman" w:hAnsi="Times New Roman"/>
          <w:color w:val="auto"/>
          <w:sz w:val="20"/>
        </w:rPr>
        <w:tab/>
        <w:t>SPID.DD-MM-YYYYHH24MISS  (The "SPID" portion is the literal string "SPID".)</w:t>
      </w:r>
    </w:p>
    <w:p w14:paraId="48EB8DC5" w14:textId="77777777" w:rsidR="00000000" w:rsidRDefault="001F0AD0">
      <w:pPr>
        <w:pStyle w:val="Body"/>
        <w:widowControl/>
        <w:ind w:left="0"/>
        <w:rPr>
          <w:rFonts w:ascii="Times New Roman" w:hAnsi="Times New Roman"/>
          <w:color w:val="auto"/>
          <w:sz w:val="20"/>
        </w:rPr>
      </w:pPr>
      <w:r>
        <w:rPr>
          <w:rFonts w:ascii="Times New Roman" w:hAnsi="Times New Roman"/>
          <w:color w:val="auto"/>
          <w:sz w:val="20"/>
        </w:rPr>
        <w:t>The Service Provider file given in the example would be named:</w:t>
      </w:r>
    </w:p>
    <w:p w14:paraId="0FAA8A52" w14:textId="77777777" w:rsidR="00000000" w:rsidRDefault="001F0AD0">
      <w:pPr>
        <w:pStyle w:val="Body"/>
        <w:widowControl/>
        <w:tabs>
          <w:tab w:val="left" w:pos="1080"/>
        </w:tabs>
        <w:ind w:left="0"/>
        <w:rPr>
          <w:rFonts w:ascii="Times New Roman" w:hAnsi="Times New Roman"/>
          <w:color w:val="auto"/>
          <w:sz w:val="20"/>
        </w:rPr>
      </w:pPr>
      <w:r>
        <w:rPr>
          <w:rFonts w:ascii="Times New Roman" w:hAnsi="Times New Roman"/>
          <w:color w:val="auto"/>
          <w:sz w:val="20"/>
        </w:rPr>
        <w:tab/>
        <w:t>SPID.10-13-1996081122</w:t>
      </w:r>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3420"/>
        <w:gridCol w:w="5130"/>
      </w:tblGrid>
      <w:tr w:rsidR="00000000" w14:paraId="572D3B16" w14:textId="77777777">
        <w:tblPrEx>
          <w:tblCellMar>
            <w:top w:w="0" w:type="dxa"/>
            <w:bottom w:w="0" w:type="dxa"/>
          </w:tblCellMar>
        </w:tblPrEx>
        <w:trPr>
          <w:cantSplit/>
          <w:tblHeader/>
        </w:trPr>
        <w:tc>
          <w:tcPr>
            <w:tcW w:w="9558" w:type="dxa"/>
            <w:gridSpan w:val="3"/>
            <w:shd w:val="solid" w:color="auto" w:fill="auto"/>
          </w:tcPr>
          <w:p w14:paraId="1C8937C5" w14:textId="77777777" w:rsidR="00000000" w:rsidRDefault="001F0AD0">
            <w:pPr>
              <w:pStyle w:val="TableText"/>
              <w:keepNext/>
              <w:jc w:val="center"/>
            </w:pPr>
            <w:r>
              <w:rPr>
                <w:b/>
                <w:caps/>
                <w:sz w:val="24"/>
              </w:rPr>
              <w:t>Explanation of the fields in the network service provider download file</w:t>
            </w:r>
          </w:p>
        </w:tc>
      </w:tr>
      <w:tr w:rsidR="00000000" w14:paraId="7A1E2D3B" w14:textId="77777777">
        <w:tblPrEx>
          <w:tblCellMar>
            <w:top w:w="0" w:type="dxa"/>
            <w:bottom w:w="0" w:type="dxa"/>
          </w:tblCellMar>
        </w:tblPrEx>
        <w:trPr>
          <w:cantSplit/>
          <w:tblHeader/>
        </w:trPr>
        <w:tc>
          <w:tcPr>
            <w:tcW w:w="1008" w:type="dxa"/>
          </w:tcPr>
          <w:p w14:paraId="7D408F82" w14:textId="77777777" w:rsidR="00000000" w:rsidRDefault="001F0AD0">
            <w:pPr>
              <w:pStyle w:val="TableText"/>
              <w:jc w:val="center"/>
              <w:rPr>
                <w:b/>
              </w:rPr>
            </w:pPr>
            <w:r>
              <w:rPr>
                <w:b/>
              </w:rPr>
              <w:t>Field Number</w:t>
            </w:r>
          </w:p>
        </w:tc>
        <w:tc>
          <w:tcPr>
            <w:tcW w:w="3420" w:type="dxa"/>
          </w:tcPr>
          <w:p w14:paraId="30CE6A3C" w14:textId="77777777" w:rsidR="00000000" w:rsidRDefault="001F0AD0">
            <w:pPr>
              <w:pStyle w:val="TableText"/>
              <w:jc w:val="center"/>
              <w:rPr>
                <w:b/>
              </w:rPr>
            </w:pPr>
            <w:r>
              <w:rPr>
                <w:b/>
              </w:rPr>
              <w:t>Field Name</w:t>
            </w:r>
          </w:p>
        </w:tc>
        <w:tc>
          <w:tcPr>
            <w:tcW w:w="5130" w:type="dxa"/>
          </w:tcPr>
          <w:p w14:paraId="79CE4AF2" w14:textId="77777777" w:rsidR="00000000" w:rsidRDefault="001F0AD0">
            <w:pPr>
              <w:pStyle w:val="TableText"/>
              <w:jc w:val="center"/>
              <w:rPr>
                <w:b/>
              </w:rPr>
            </w:pPr>
            <w:r>
              <w:rPr>
                <w:b/>
              </w:rPr>
              <w:t>Value in Example</w:t>
            </w:r>
          </w:p>
        </w:tc>
      </w:tr>
      <w:tr w:rsidR="00000000" w14:paraId="0199557E" w14:textId="77777777">
        <w:tblPrEx>
          <w:tblCellMar>
            <w:top w:w="0" w:type="dxa"/>
            <w:bottom w:w="0" w:type="dxa"/>
          </w:tblCellMar>
        </w:tblPrEx>
        <w:trPr>
          <w:cantSplit/>
        </w:trPr>
        <w:tc>
          <w:tcPr>
            <w:tcW w:w="1008" w:type="dxa"/>
          </w:tcPr>
          <w:p w14:paraId="72BA326E" w14:textId="77777777" w:rsidR="00000000" w:rsidRDefault="001F0AD0">
            <w:pPr>
              <w:pStyle w:val="TableText"/>
            </w:pPr>
            <w:r>
              <w:t>1</w:t>
            </w:r>
          </w:p>
        </w:tc>
        <w:tc>
          <w:tcPr>
            <w:tcW w:w="3420" w:type="dxa"/>
          </w:tcPr>
          <w:p w14:paraId="6C2DABDB" w14:textId="77777777" w:rsidR="00000000" w:rsidRDefault="001F0AD0">
            <w:pPr>
              <w:pStyle w:val="TableText"/>
            </w:pPr>
            <w:r>
              <w:t>Service Provider Id</w:t>
            </w:r>
          </w:p>
        </w:tc>
        <w:tc>
          <w:tcPr>
            <w:tcW w:w="5130" w:type="dxa"/>
          </w:tcPr>
          <w:p w14:paraId="2F26E12D" w14:textId="77777777" w:rsidR="00000000" w:rsidRDefault="001F0AD0">
            <w:pPr>
              <w:pStyle w:val="TableText"/>
            </w:pPr>
            <w:r>
              <w:t>0001</w:t>
            </w:r>
          </w:p>
        </w:tc>
      </w:tr>
      <w:tr w:rsidR="00000000" w14:paraId="7A0A1451" w14:textId="77777777">
        <w:tblPrEx>
          <w:tblCellMar>
            <w:top w:w="0" w:type="dxa"/>
            <w:bottom w:w="0" w:type="dxa"/>
          </w:tblCellMar>
        </w:tblPrEx>
        <w:trPr>
          <w:cantSplit/>
        </w:trPr>
        <w:tc>
          <w:tcPr>
            <w:tcW w:w="1008" w:type="dxa"/>
          </w:tcPr>
          <w:p w14:paraId="72716397" w14:textId="77777777" w:rsidR="00000000" w:rsidRDefault="001F0AD0">
            <w:pPr>
              <w:pStyle w:val="TableText"/>
            </w:pPr>
            <w:r>
              <w:t>2</w:t>
            </w:r>
          </w:p>
        </w:tc>
        <w:tc>
          <w:tcPr>
            <w:tcW w:w="3420" w:type="dxa"/>
          </w:tcPr>
          <w:p w14:paraId="03068721" w14:textId="77777777" w:rsidR="00000000" w:rsidRDefault="001F0AD0">
            <w:pPr>
              <w:pStyle w:val="TableText"/>
            </w:pPr>
            <w:r>
              <w:t>Service Provider Name</w:t>
            </w:r>
          </w:p>
        </w:tc>
        <w:tc>
          <w:tcPr>
            <w:tcW w:w="5130" w:type="dxa"/>
          </w:tcPr>
          <w:p w14:paraId="2C7AB1F7" w14:textId="77777777" w:rsidR="00000000" w:rsidRDefault="001F0AD0">
            <w:pPr>
              <w:pStyle w:val="TableText"/>
            </w:pPr>
            <w:r>
              <w:t>AM</w:t>
            </w:r>
            <w:r>
              <w:t>ERITECH</w:t>
            </w:r>
          </w:p>
        </w:tc>
      </w:tr>
    </w:tbl>
    <w:p w14:paraId="6FBA521F" w14:textId="77777777" w:rsidR="00000000" w:rsidRDefault="001F0AD0">
      <w:pPr>
        <w:pStyle w:val="Caption"/>
      </w:pPr>
      <w:bookmarkStart w:id="3261" w:name="_Toc393050117"/>
      <w:bookmarkStart w:id="3262" w:name="_Ref393047345"/>
      <w:bookmarkStart w:id="3263" w:name="_Ref395659523"/>
      <w:bookmarkStart w:id="3264" w:name="_Toc485015384"/>
      <w:r>
        <w:rPr>
          <w:noProof/>
        </w:rPr>
        <w:pict w14:anchorId="1CC2796E">
          <v:rect id="_x0000_s1029" style="position:absolute;left:0;text-align:left;margin-left:53.3pt;margin-top:53.6pt;width:338.85pt;height:34.65pt;z-index:4;mso-position-horizontal-relative:text;mso-position-vertical-relative:text" o:allowincell="f">
            <v:textbox style="mso-next-textbox:#_x0000_s1029" inset="0,0,0,0">
              <w:txbxContent>
                <w:p w14:paraId="33FE09BC" w14:textId="77777777" w:rsidR="00000000" w:rsidRDefault="001F0AD0">
                  <w:r>
                    <w:rPr>
                      <w:b/>
                    </w:rPr>
                    <w:t xml:space="preserve">0001|AMERITECH(CR) </w:t>
                  </w:r>
                  <w:r>
                    <w:rPr>
                      <w:b/>
                    </w:rPr>
                    <w:tab/>
                  </w:r>
                  <w:r>
                    <w:rPr>
                      <w:b/>
                    </w:rPr>
                    <w:tab/>
                  </w:r>
                  <w:r>
                    <w:rPr>
                      <w:b/>
                    </w:rPr>
                    <w:tab/>
                    <w:t>(Service Provider Id/Name)</w:t>
                  </w:r>
                </w:p>
                <w:p w14:paraId="33C83EB3" w14:textId="77777777" w:rsidR="00000000" w:rsidRDefault="001F0AD0"/>
                <w:p w14:paraId="241A24DB" w14:textId="77777777" w:rsidR="00000000" w:rsidRDefault="001F0AD0"/>
              </w:txbxContent>
            </v:textbox>
            <w10:wrap type="topAndBottom"/>
          </v:rect>
        </w:pict>
      </w:r>
      <w:bookmarkEnd w:id="3261"/>
      <w:bookmarkEnd w:id="3262"/>
      <w:bookmarkEnd w:id="3263"/>
      <w:r>
        <w:t xml:space="preserve">Table E- </w:t>
      </w:r>
      <w:r>
        <w:fldChar w:fldCharType="begin"/>
      </w:r>
      <w:r>
        <w:instrText xml:space="preserve"> SEQ Table_E- \* ARABIC </w:instrText>
      </w:r>
      <w:r>
        <w:fldChar w:fldCharType="separate"/>
      </w:r>
      <w:r>
        <w:rPr>
          <w:noProof/>
        </w:rPr>
        <w:t>2</w:t>
      </w:r>
      <w:r>
        <w:fldChar w:fldCharType="end"/>
      </w:r>
      <w:r>
        <w:t xml:space="preserve"> -- Explanation of the Fields in the Network Service Provider Download File</w:t>
      </w:r>
      <w:bookmarkEnd w:id="3264"/>
    </w:p>
    <w:p w14:paraId="59ED6247" w14:textId="77777777" w:rsidR="00000000" w:rsidRDefault="001F0AD0">
      <w:pPr>
        <w:pStyle w:val="Caption"/>
      </w:pPr>
      <w:bookmarkStart w:id="3265" w:name="_Toc393050096"/>
      <w:bookmarkStart w:id="3266" w:name="_Ref393047419"/>
      <w:bookmarkStart w:id="3267" w:name="_Toc485015345"/>
      <w:r>
        <w:t xml:space="preserve">Figure E- </w:t>
      </w:r>
      <w:r>
        <w:fldChar w:fldCharType="begin"/>
      </w:r>
      <w:r>
        <w:instrText xml:space="preserve"> SEQ Figure_E- \* ARABIC </w:instrText>
      </w:r>
      <w:r>
        <w:fldChar w:fldCharType="separate"/>
      </w:r>
      <w:r>
        <w:rPr>
          <w:noProof/>
        </w:rPr>
        <w:t>2</w:t>
      </w:r>
      <w:r>
        <w:fldChar w:fldCharType="end"/>
      </w:r>
      <w:r>
        <w:t xml:space="preserve"> -- Network Service Provider Download File Example</w:t>
      </w:r>
      <w:bookmarkEnd w:id="3265"/>
      <w:bookmarkEnd w:id="3266"/>
      <w:bookmarkEnd w:id="3267"/>
    </w:p>
    <w:p w14:paraId="02E010BE" w14:textId="77777777" w:rsidR="00000000" w:rsidRDefault="001F0AD0">
      <w:pPr>
        <w:pStyle w:val="Heading2Appendix"/>
        <w:widowControl/>
        <w:pBdr>
          <w:bottom w:val="none" w:sz="0" w:space="0" w:color="auto"/>
        </w:pBdr>
        <w:ind w:left="0"/>
      </w:pPr>
      <w:r>
        <w:t>NPA/NXX Download File</w:t>
      </w:r>
    </w:p>
    <w:p w14:paraId="68EEFF6B" w14:textId="77777777" w:rsidR="00000000" w:rsidRDefault="001F0AD0">
      <w:pPr>
        <w:pStyle w:val="BodyText"/>
      </w:pPr>
      <w:r>
        <w:t xml:space="preserve">The NPA/NXX download </w:t>
      </w:r>
      <w:r>
        <w:t>block contains three records in the file, individual fields are pipe delimited, with a carriage return(</w:t>
      </w:r>
      <w:r>
        <w:rPr>
          <w:rFonts w:ascii="Courier" w:hAnsi="Courier"/>
          <w:sz w:val="18"/>
        </w:rPr>
        <w:t>CR</w:t>
      </w:r>
      <w:r>
        <w:t>) after each NPA-NXX record. The breaks in the lines and the parenthesized comments are solely for ease of reading and understanding.  There are no sel</w:t>
      </w:r>
      <w:r>
        <w:t>ection criteria for these files: all data is included.</w:t>
      </w:r>
    </w:p>
    <w:p w14:paraId="33C9A722" w14:textId="77777777" w:rsidR="00000000" w:rsidRDefault="001F0AD0">
      <w:pPr>
        <w:pStyle w:val="BodyText"/>
      </w:pPr>
      <w:r>
        <w:t>The “Value in Example” column in Table E-3 directly correlates to the values for the first NPA/NXX in the download file example, as seen in Figure E-3.</w:t>
      </w:r>
    </w:p>
    <w:p w14:paraId="5A1D861D" w14:textId="77777777" w:rsidR="00000000" w:rsidRDefault="001F0AD0">
      <w:pPr>
        <w:pStyle w:val="BodyText"/>
      </w:pPr>
      <w:r>
        <w:t xml:space="preserve">The file name for the NPA-NXX download file will </w:t>
      </w:r>
      <w:r>
        <w:t>be in the format:</w:t>
      </w:r>
    </w:p>
    <w:p w14:paraId="39AEDA4E" w14:textId="77777777" w:rsidR="00000000" w:rsidRDefault="001F0AD0">
      <w:pPr>
        <w:pStyle w:val="BodyText"/>
      </w:pPr>
      <w:r>
        <w:tab/>
        <w:t>NPANXX.DD-MM-YYYYHH24MISS  (The NPANXX portion is the literal string "NPANXX".)</w:t>
      </w:r>
    </w:p>
    <w:p w14:paraId="03F9BF07" w14:textId="77777777" w:rsidR="00000000" w:rsidRDefault="001F0AD0">
      <w:pPr>
        <w:pStyle w:val="BodyText"/>
      </w:pPr>
      <w:r>
        <w:t>The NPA-NXX file given in the example would be named:</w:t>
      </w:r>
    </w:p>
    <w:p w14:paraId="1F22171C" w14:textId="77777777" w:rsidR="00000000" w:rsidRDefault="001F0AD0">
      <w:pPr>
        <w:pStyle w:val="BodyText"/>
      </w:pPr>
      <w:r>
        <w:tab/>
        <w:t>NPANXX.10-13-1996081122</w:t>
      </w:r>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3420"/>
        <w:gridCol w:w="5130"/>
      </w:tblGrid>
      <w:tr w:rsidR="00000000" w14:paraId="377BF82F" w14:textId="77777777">
        <w:tblPrEx>
          <w:tblCellMar>
            <w:top w:w="0" w:type="dxa"/>
            <w:bottom w:w="0" w:type="dxa"/>
          </w:tblCellMar>
        </w:tblPrEx>
        <w:trPr>
          <w:cantSplit/>
          <w:tblHeader/>
        </w:trPr>
        <w:tc>
          <w:tcPr>
            <w:tcW w:w="9558" w:type="dxa"/>
            <w:gridSpan w:val="3"/>
            <w:shd w:val="solid" w:color="auto" w:fill="auto"/>
          </w:tcPr>
          <w:p w14:paraId="79DD3D0C" w14:textId="77777777" w:rsidR="00000000" w:rsidRDefault="001F0AD0">
            <w:pPr>
              <w:pStyle w:val="TableText"/>
              <w:keepNext/>
              <w:jc w:val="center"/>
            </w:pPr>
            <w:r>
              <w:rPr>
                <w:b/>
                <w:caps/>
                <w:sz w:val="24"/>
              </w:rPr>
              <w:t>Explanation of the fields in the NETWORK NPA/NXX download file</w:t>
            </w:r>
          </w:p>
        </w:tc>
      </w:tr>
      <w:tr w:rsidR="00000000" w14:paraId="34EACB95" w14:textId="77777777">
        <w:tblPrEx>
          <w:tblCellMar>
            <w:top w:w="0" w:type="dxa"/>
            <w:bottom w:w="0" w:type="dxa"/>
          </w:tblCellMar>
        </w:tblPrEx>
        <w:trPr>
          <w:cantSplit/>
          <w:tblHeader/>
        </w:trPr>
        <w:tc>
          <w:tcPr>
            <w:tcW w:w="1008" w:type="dxa"/>
          </w:tcPr>
          <w:p w14:paraId="29ED029C" w14:textId="77777777" w:rsidR="00000000" w:rsidRDefault="001F0AD0">
            <w:pPr>
              <w:pStyle w:val="TableText"/>
              <w:jc w:val="center"/>
              <w:rPr>
                <w:b/>
              </w:rPr>
            </w:pPr>
            <w:r>
              <w:rPr>
                <w:b/>
              </w:rPr>
              <w:t>Field Number</w:t>
            </w:r>
          </w:p>
        </w:tc>
        <w:tc>
          <w:tcPr>
            <w:tcW w:w="3420" w:type="dxa"/>
          </w:tcPr>
          <w:p w14:paraId="0489E4DB" w14:textId="77777777" w:rsidR="00000000" w:rsidRDefault="001F0AD0">
            <w:pPr>
              <w:pStyle w:val="TableText"/>
              <w:jc w:val="center"/>
              <w:rPr>
                <w:b/>
              </w:rPr>
            </w:pPr>
            <w:r>
              <w:rPr>
                <w:b/>
              </w:rPr>
              <w:t>F</w:t>
            </w:r>
            <w:r>
              <w:rPr>
                <w:b/>
              </w:rPr>
              <w:t>ield Name</w:t>
            </w:r>
          </w:p>
        </w:tc>
        <w:tc>
          <w:tcPr>
            <w:tcW w:w="5130" w:type="dxa"/>
          </w:tcPr>
          <w:p w14:paraId="391D524B" w14:textId="77777777" w:rsidR="00000000" w:rsidRDefault="001F0AD0">
            <w:pPr>
              <w:pStyle w:val="TableText"/>
              <w:jc w:val="center"/>
              <w:rPr>
                <w:b/>
              </w:rPr>
            </w:pPr>
            <w:r>
              <w:rPr>
                <w:b/>
              </w:rPr>
              <w:t>Value in Example</w:t>
            </w:r>
          </w:p>
        </w:tc>
      </w:tr>
      <w:tr w:rsidR="00000000" w14:paraId="241478C2" w14:textId="77777777">
        <w:tblPrEx>
          <w:tblCellMar>
            <w:top w:w="0" w:type="dxa"/>
            <w:bottom w:w="0" w:type="dxa"/>
          </w:tblCellMar>
        </w:tblPrEx>
        <w:trPr>
          <w:cantSplit/>
        </w:trPr>
        <w:tc>
          <w:tcPr>
            <w:tcW w:w="1008" w:type="dxa"/>
          </w:tcPr>
          <w:p w14:paraId="2E90DFC8" w14:textId="77777777" w:rsidR="00000000" w:rsidRDefault="001F0AD0">
            <w:pPr>
              <w:pStyle w:val="TableText"/>
            </w:pPr>
            <w:r>
              <w:t>1</w:t>
            </w:r>
          </w:p>
        </w:tc>
        <w:tc>
          <w:tcPr>
            <w:tcW w:w="3420" w:type="dxa"/>
          </w:tcPr>
          <w:p w14:paraId="06E5CE88" w14:textId="77777777" w:rsidR="00000000" w:rsidRDefault="001F0AD0">
            <w:pPr>
              <w:pStyle w:val="TableText"/>
            </w:pPr>
            <w:r>
              <w:t>Service Provider Id</w:t>
            </w:r>
          </w:p>
        </w:tc>
        <w:tc>
          <w:tcPr>
            <w:tcW w:w="5130" w:type="dxa"/>
          </w:tcPr>
          <w:p w14:paraId="3930E6D6" w14:textId="77777777" w:rsidR="00000000" w:rsidRDefault="001F0AD0">
            <w:pPr>
              <w:pStyle w:val="TableText"/>
            </w:pPr>
            <w:r>
              <w:t>0001</w:t>
            </w:r>
          </w:p>
        </w:tc>
      </w:tr>
      <w:tr w:rsidR="00000000" w14:paraId="7E2D4348" w14:textId="77777777">
        <w:tblPrEx>
          <w:tblCellMar>
            <w:top w:w="0" w:type="dxa"/>
            <w:bottom w:w="0" w:type="dxa"/>
          </w:tblCellMar>
        </w:tblPrEx>
        <w:trPr>
          <w:cantSplit/>
        </w:trPr>
        <w:tc>
          <w:tcPr>
            <w:tcW w:w="1008" w:type="dxa"/>
          </w:tcPr>
          <w:p w14:paraId="40697C39" w14:textId="77777777" w:rsidR="00000000" w:rsidRDefault="001F0AD0">
            <w:pPr>
              <w:pStyle w:val="TableText"/>
            </w:pPr>
            <w:r>
              <w:t>2</w:t>
            </w:r>
          </w:p>
        </w:tc>
        <w:tc>
          <w:tcPr>
            <w:tcW w:w="3420" w:type="dxa"/>
          </w:tcPr>
          <w:p w14:paraId="29CF7711" w14:textId="77777777" w:rsidR="00000000" w:rsidRDefault="001F0AD0">
            <w:pPr>
              <w:pStyle w:val="TableText"/>
            </w:pPr>
            <w:r>
              <w:t>NPA-NXX Id</w:t>
            </w:r>
          </w:p>
        </w:tc>
        <w:tc>
          <w:tcPr>
            <w:tcW w:w="5130" w:type="dxa"/>
          </w:tcPr>
          <w:p w14:paraId="17179148" w14:textId="77777777" w:rsidR="00000000" w:rsidRDefault="001F0AD0">
            <w:pPr>
              <w:pStyle w:val="TableText"/>
            </w:pPr>
            <w:r>
              <w:t>2853</w:t>
            </w:r>
          </w:p>
        </w:tc>
      </w:tr>
      <w:tr w:rsidR="00000000" w14:paraId="17967D66" w14:textId="77777777">
        <w:tblPrEx>
          <w:tblCellMar>
            <w:top w:w="0" w:type="dxa"/>
            <w:bottom w:w="0" w:type="dxa"/>
          </w:tblCellMar>
        </w:tblPrEx>
        <w:trPr>
          <w:cantSplit/>
        </w:trPr>
        <w:tc>
          <w:tcPr>
            <w:tcW w:w="1008" w:type="dxa"/>
          </w:tcPr>
          <w:p w14:paraId="297B0FFA" w14:textId="77777777" w:rsidR="00000000" w:rsidRDefault="001F0AD0">
            <w:pPr>
              <w:pStyle w:val="TableText"/>
            </w:pPr>
            <w:r>
              <w:t>3</w:t>
            </w:r>
          </w:p>
        </w:tc>
        <w:tc>
          <w:tcPr>
            <w:tcW w:w="3420" w:type="dxa"/>
          </w:tcPr>
          <w:p w14:paraId="7120B62B" w14:textId="77777777" w:rsidR="00000000" w:rsidRDefault="001F0AD0">
            <w:pPr>
              <w:pStyle w:val="TableText"/>
            </w:pPr>
            <w:r>
              <w:t>NPA-NXX Value</w:t>
            </w:r>
          </w:p>
        </w:tc>
        <w:tc>
          <w:tcPr>
            <w:tcW w:w="5130" w:type="dxa"/>
          </w:tcPr>
          <w:p w14:paraId="0EF99359" w14:textId="77777777" w:rsidR="00000000" w:rsidRDefault="001F0AD0">
            <w:pPr>
              <w:pStyle w:val="TableText"/>
            </w:pPr>
            <w:r>
              <w:t>303-123</w:t>
            </w:r>
          </w:p>
        </w:tc>
      </w:tr>
      <w:tr w:rsidR="00000000" w14:paraId="2C771DC4" w14:textId="77777777">
        <w:tblPrEx>
          <w:tblCellMar>
            <w:top w:w="0" w:type="dxa"/>
            <w:bottom w:w="0" w:type="dxa"/>
          </w:tblCellMar>
        </w:tblPrEx>
        <w:trPr>
          <w:cantSplit/>
        </w:trPr>
        <w:tc>
          <w:tcPr>
            <w:tcW w:w="1008" w:type="dxa"/>
          </w:tcPr>
          <w:p w14:paraId="03557126" w14:textId="77777777" w:rsidR="00000000" w:rsidRDefault="001F0AD0">
            <w:pPr>
              <w:pStyle w:val="TableText"/>
            </w:pPr>
            <w:r>
              <w:t>4</w:t>
            </w:r>
          </w:p>
        </w:tc>
        <w:tc>
          <w:tcPr>
            <w:tcW w:w="3420" w:type="dxa"/>
          </w:tcPr>
          <w:p w14:paraId="7FE27007" w14:textId="77777777" w:rsidR="00000000" w:rsidRDefault="001F0AD0">
            <w:pPr>
              <w:pStyle w:val="TableText"/>
            </w:pPr>
            <w:r>
              <w:t>Creation TimeStamp</w:t>
            </w:r>
          </w:p>
        </w:tc>
        <w:tc>
          <w:tcPr>
            <w:tcW w:w="5130" w:type="dxa"/>
          </w:tcPr>
          <w:p w14:paraId="2CF0C9B6" w14:textId="77777777" w:rsidR="00000000" w:rsidRDefault="001F0AD0">
            <w:pPr>
              <w:pStyle w:val="TableText"/>
            </w:pPr>
            <w:r>
              <w:t>19960101155555</w:t>
            </w:r>
          </w:p>
        </w:tc>
      </w:tr>
      <w:tr w:rsidR="00000000" w14:paraId="724A2A29" w14:textId="77777777">
        <w:tblPrEx>
          <w:tblCellMar>
            <w:top w:w="0" w:type="dxa"/>
            <w:bottom w:w="0" w:type="dxa"/>
          </w:tblCellMar>
        </w:tblPrEx>
        <w:trPr>
          <w:cantSplit/>
        </w:trPr>
        <w:tc>
          <w:tcPr>
            <w:tcW w:w="1008" w:type="dxa"/>
          </w:tcPr>
          <w:p w14:paraId="70BDA917" w14:textId="77777777" w:rsidR="00000000" w:rsidRDefault="001F0AD0">
            <w:pPr>
              <w:pStyle w:val="TableText"/>
            </w:pPr>
            <w:r>
              <w:t>5</w:t>
            </w:r>
          </w:p>
        </w:tc>
        <w:tc>
          <w:tcPr>
            <w:tcW w:w="3420" w:type="dxa"/>
          </w:tcPr>
          <w:p w14:paraId="370CBCBC" w14:textId="77777777" w:rsidR="00000000" w:rsidRDefault="001F0AD0">
            <w:pPr>
              <w:pStyle w:val="TableText"/>
            </w:pPr>
            <w:r>
              <w:t>Effective TimeStamp</w:t>
            </w:r>
          </w:p>
        </w:tc>
        <w:tc>
          <w:tcPr>
            <w:tcW w:w="5130" w:type="dxa"/>
          </w:tcPr>
          <w:p w14:paraId="7EB148FE" w14:textId="77777777" w:rsidR="00000000" w:rsidRDefault="001F0AD0">
            <w:pPr>
              <w:pStyle w:val="TableText"/>
            </w:pPr>
            <w:r>
              <w:t>19960105000000</w:t>
            </w:r>
          </w:p>
        </w:tc>
      </w:tr>
      <w:tr w:rsidR="00000000" w14:paraId="042B3AB7" w14:textId="77777777">
        <w:tblPrEx>
          <w:tblCellMar>
            <w:top w:w="0" w:type="dxa"/>
            <w:bottom w:w="0" w:type="dxa"/>
          </w:tblCellMar>
        </w:tblPrEx>
        <w:trPr>
          <w:cantSplit/>
        </w:trPr>
        <w:tc>
          <w:tcPr>
            <w:tcW w:w="1008" w:type="dxa"/>
          </w:tcPr>
          <w:p w14:paraId="22406AB2" w14:textId="77777777" w:rsidR="00000000" w:rsidRDefault="001F0AD0">
            <w:pPr>
              <w:pStyle w:val="TableText"/>
            </w:pPr>
            <w:r>
              <w:rPr>
                <w:noProof/>
              </w:rPr>
              <w:pict w14:anchorId="6BB9391D">
                <v:rect id="_x0000_s1030" style="position:absolute;margin-left:25.55pt;margin-top:78.6pt;width:392.85pt;height:68.4pt;z-index:5;mso-position-horizontal-relative:text;mso-position-vertical-relative:text" o:allowincell="f">
                  <v:textbox style="mso-next-textbox:#_x0000_s1030" inset="0,0,0,0">
                    <w:txbxContent>
                      <w:p w14:paraId="422709A0" w14:textId="77777777" w:rsidR="00000000" w:rsidRDefault="001F0AD0">
                        <w:r>
                          <w:t xml:space="preserve">0001|2853|303-123|19960101155555|19960105000000|0(CR) </w:t>
                        </w:r>
                        <w:r>
                          <w:tab/>
                          <w:t>(NPA-NXX 1)</w:t>
                        </w:r>
                      </w:p>
                      <w:p w14:paraId="6EA91404" w14:textId="77777777" w:rsidR="00000000" w:rsidRDefault="001F0AD0">
                        <w:r>
                          <w:t xml:space="preserve">0001|2864|303-124|19960101155556|19960105000000|0(CR) </w:t>
                        </w:r>
                        <w:r>
                          <w:tab/>
                          <w:t>(NPA-NXX 2)</w:t>
                        </w:r>
                      </w:p>
                      <w:p w14:paraId="6771D5F0" w14:textId="77777777" w:rsidR="00000000" w:rsidRDefault="001F0AD0">
                        <w:r>
                          <w:t>0001|2870|303-125|19960101155557|19960105000000|0(CR)</w:t>
                        </w:r>
                        <w:r>
                          <w:tab/>
                        </w:r>
                        <w:r>
                          <w:tab/>
                          <w:t>(NPA</w:t>
                        </w:r>
                        <w:r>
                          <w:t>-NXX 3)</w:t>
                        </w:r>
                      </w:p>
                      <w:p w14:paraId="15293507" w14:textId="77777777" w:rsidR="00000000" w:rsidRDefault="001F0AD0"/>
                      <w:p w14:paraId="68E4030A" w14:textId="77777777" w:rsidR="00000000" w:rsidRDefault="001F0AD0"/>
                    </w:txbxContent>
                  </v:textbox>
                  <w10:wrap type="topAndBottom"/>
                </v:rect>
              </w:pict>
            </w:r>
            <w:r>
              <w:t>6</w:t>
            </w:r>
          </w:p>
        </w:tc>
        <w:tc>
          <w:tcPr>
            <w:tcW w:w="3420" w:type="dxa"/>
          </w:tcPr>
          <w:p w14:paraId="1C49F5A0" w14:textId="77777777" w:rsidR="00000000" w:rsidRDefault="001F0AD0">
            <w:pPr>
              <w:pStyle w:val="TableText"/>
            </w:pPr>
            <w:r>
              <w:t>Download Reason</w:t>
            </w:r>
          </w:p>
        </w:tc>
        <w:tc>
          <w:tcPr>
            <w:tcW w:w="5130" w:type="dxa"/>
          </w:tcPr>
          <w:p w14:paraId="5C60AF20" w14:textId="77777777" w:rsidR="00000000" w:rsidRDefault="001F0AD0">
            <w:pPr>
              <w:pStyle w:val="TableText"/>
            </w:pPr>
            <w:r>
              <w:t>0</w:t>
            </w:r>
          </w:p>
        </w:tc>
      </w:tr>
    </w:tbl>
    <w:p w14:paraId="09783B07" w14:textId="77777777" w:rsidR="00000000" w:rsidRDefault="001F0AD0">
      <w:pPr>
        <w:pStyle w:val="Caption"/>
      </w:pPr>
      <w:bookmarkStart w:id="3268" w:name="_Toc485015385"/>
      <w:r>
        <w:t xml:space="preserve">Table E- </w:t>
      </w:r>
      <w:r>
        <w:fldChar w:fldCharType="begin"/>
      </w:r>
      <w:r>
        <w:instrText xml:space="preserve"> SEQ Table_E- \* ARABIC </w:instrText>
      </w:r>
      <w:r>
        <w:fldChar w:fldCharType="separate"/>
      </w:r>
      <w:r>
        <w:rPr>
          <w:noProof/>
        </w:rPr>
        <w:t>3</w:t>
      </w:r>
      <w:r>
        <w:fldChar w:fldCharType="end"/>
      </w:r>
      <w:r>
        <w:t xml:space="preserve"> -- Explanation of the</w:t>
      </w:r>
      <w:r>
        <w:t xml:space="preserve"> Fields in the Network NPA/NXX Download File</w:t>
      </w:r>
      <w:bookmarkEnd w:id="3268"/>
    </w:p>
    <w:p w14:paraId="647D2607" w14:textId="77777777" w:rsidR="00000000" w:rsidRDefault="001F0AD0">
      <w:pPr>
        <w:pStyle w:val="Caption"/>
      </w:pPr>
      <w:bookmarkStart w:id="3269" w:name="_Toc393050097"/>
      <w:bookmarkStart w:id="3270" w:name="_Ref393047475"/>
      <w:bookmarkStart w:id="3271" w:name="_Toc485015346"/>
      <w:r>
        <w:t xml:space="preserve">Figure E- </w:t>
      </w:r>
      <w:r>
        <w:fldChar w:fldCharType="begin"/>
      </w:r>
      <w:r>
        <w:instrText xml:space="preserve"> SEQ Figure_E- \* ARABIC </w:instrText>
      </w:r>
      <w:r>
        <w:fldChar w:fldCharType="separate"/>
      </w:r>
      <w:r>
        <w:rPr>
          <w:noProof/>
        </w:rPr>
        <w:t>3</w:t>
      </w:r>
      <w:r>
        <w:fldChar w:fldCharType="end"/>
      </w:r>
      <w:r>
        <w:t xml:space="preserve"> -- Network NPA-NXX Download File Example</w:t>
      </w:r>
      <w:bookmarkEnd w:id="3269"/>
      <w:bookmarkEnd w:id="3270"/>
      <w:bookmarkEnd w:id="3271"/>
    </w:p>
    <w:p w14:paraId="3028B402" w14:textId="77777777" w:rsidR="00000000" w:rsidRDefault="001F0AD0">
      <w:pPr>
        <w:pStyle w:val="Heading2Appendix"/>
        <w:widowControl/>
        <w:pBdr>
          <w:bottom w:val="none" w:sz="0" w:space="0" w:color="auto"/>
        </w:pBdr>
        <w:ind w:left="0"/>
      </w:pPr>
      <w:r>
        <w:t>LRN Download File</w:t>
      </w:r>
    </w:p>
    <w:p w14:paraId="248E85EC" w14:textId="77777777" w:rsidR="00000000" w:rsidRDefault="001F0AD0">
      <w:pPr>
        <w:pStyle w:val="BodyText"/>
      </w:pPr>
      <w:r>
        <w:t>The LRN download block contains three records in the file, individual fields are pipe delimited, with a carriage</w:t>
      </w:r>
      <w:r>
        <w:t xml:space="preserve"> return(</w:t>
      </w:r>
      <w:r>
        <w:rPr>
          <w:rFonts w:ascii="Courier" w:hAnsi="Courier"/>
          <w:sz w:val="18"/>
        </w:rPr>
        <w:t>CR</w:t>
      </w:r>
      <w:r>
        <w:t>) after each LRN record. There are no selection criteria for these files: all data is included.  The breaks in the lines and the parenthesized comments are solely for ease of reading and understanding.</w:t>
      </w:r>
    </w:p>
    <w:p w14:paraId="0AB4765F" w14:textId="77777777" w:rsidR="00000000" w:rsidRDefault="001F0AD0">
      <w:pPr>
        <w:pStyle w:val="BodyText"/>
      </w:pPr>
      <w:r>
        <w:t>The “Value in Example” column in Table E-4 d</w:t>
      </w:r>
      <w:r>
        <w:t>irectly correlates to the values for the first LRN in the download file example, as seen in Figure E-4.</w:t>
      </w:r>
    </w:p>
    <w:p w14:paraId="482DC080" w14:textId="77777777" w:rsidR="00000000" w:rsidRDefault="001F0AD0">
      <w:pPr>
        <w:pStyle w:val="BodyText"/>
      </w:pPr>
      <w:r>
        <w:t>The file name for the LRN download file will be in the format:</w:t>
      </w:r>
    </w:p>
    <w:p w14:paraId="1E3ECBDD" w14:textId="77777777" w:rsidR="00000000" w:rsidRDefault="001F0AD0">
      <w:pPr>
        <w:pStyle w:val="BodyText"/>
      </w:pPr>
      <w:r>
        <w:tab/>
        <w:t>LRN.DD-MM-YYYYHHMMSS  (The LRN portion is the literal string "LRN".)</w:t>
      </w:r>
    </w:p>
    <w:p w14:paraId="6A1F9D32" w14:textId="77777777" w:rsidR="00000000" w:rsidRDefault="001F0AD0">
      <w:pPr>
        <w:pStyle w:val="BodyText"/>
      </w:pPr>
      <w:r>
        <w:t xml:space="preserve">The LRN file given </w:t>
      </w:r>
      <w:r>
        <w:t>in the example would be named:</w:t>
      </w:r>
    </w:p>
    <w:p w14:paraId="59DE850B" w14:textId="77777777" w:rsidR="00000000" w:rsidRDefault="001F0AD0">
      <w:pPr>
        <w:pStyle w:val="BodyText"/>
      </w:pPr>
      <w:r>
        <w:tab/>
        <w:t>LRN.10-13-1996081122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3420"/>
        <w:gridCol w:w="5130"/>
      </w:tblGrid>
      <w:tr w:rsidR="00000000" w14:paraId="2A186912" w14:textId="77777777">
        <w:tblPrEx>
          <w:tblCellMar>
            <w:top w:w="0" w:type="dxa"/>
            <w:bottom w:w="0" w:type="dxa"/>
          </w:tblCellMar>
        </w:tblPrEx>
        <w:trPr>
          <w:cantSplit/>
          <w:tblHeader/>
        </w:trPr>
        <w:tc>
          <w:tcPr>
            <w:tcW w:w="9558" w:type="dxa"/>
            <w:gridSpan w:val="3"/>
            <w:shd w:val="solid" w:color="auto" w:fill="auto"/>
          </w:tcPr>
          <w:p w14:paraId="48A2D6D4" w14:textId="77777777" w:rsidR="00000000" w:rsidRDefault="001F0AD0">
            <w:pPr>
              <w:pStyle w:val="TableText"/>
              <w:keepNext/>
              <w:jc w:val="center"/>
            </w:pPr>
            <w:r>
              <w:rPr>
                <w:b/>
                <w:caps/>
                <w:sz w:val="24"/>
              </w:rPr>
              <w:t>Explanation of the fields in the NETWORK LRN download file</w:t>
            </w:r>
          </w:p>
        </w:tc>
      </w:tr>
      <w:tr w:rsidR="00000000" w14:paraId="14DD5BA4" w14:textId="77777777">
        <w:tblPrEx>
          <w:tblCellMar>
            <w:top w:w="0" w:type="dxa"/>
            <w:bottom w:w="0" w:type="dxa"/>
          </w:tblCellMar>
        </w:tblPrEx>
        <w:trPr>
          <w:cantSplit/>
          <w:tblHeader/>
        </w:trPr>
        <w:tc>
          <w:tcPr>
            <w:tcW w:w="1008" w:type="dxa"/>
          </w:tcPr>
          <w:p w14:paraId="05839A27" w14:textId="77777777" w:rsidR="00000000" w:rsidRDefault="001F0AD0">
            <w:pPr>
              <w:pStyle w:val="TableText"/>
              <w:jc w:val="center"/>
              <w:rPr>
                <w:b/>
              </w:rPr>
            </w:pPr>
            <w:r>
              <w:rPr>
                <w:b/>
              </w:rPr>
              <w:t>Field Number</w:t>
            </w:r>
          </w:p>
        </w:tc>
        <w:tc>
          <w:tcPr>
            <w:tcW w:w="3420" w:type="dxa"/>
          </w:tcPr>
          <w:p w14:paraId="24BD9001" w14:textId="77777777" w:rsidR="00000000" w:rsidRDefault="001F0AD0">
            <w:pPr>
              <w:pStyle w:val="TableText"/>
              <w:jc w:val="center"/>
              <w:rPr>
                <w:b/>
              </w:rPr>
            </w:pPr>
            <w:r>
              <w:rPr>
                <w:b/>
              </w:rPr>
              <w:t>Field Name</w:t>
            </w:r>
          </w:p>
        </w:tc>
        <w:tc>
          <w:tcPr>
            <w:tcW w:w="5130" w:type="dxa"/>
          </w:tcPr>
          <w:p w14:paraId="174A34EE" w14:textId="77777777" w:rsidR="00000000" w:rsidRDefault="001F0AD0">
            <w:pPr>
              <w:pStyle w:val="TableText"/>
              <w:jc w:val="center"/>
              <w:rPr>
                <w:b/>
              </w:rPr>
            </w:pPr>
            <w:r>
              <w:rPr>
                <w:b/>
              </w:rPr>
              <w:t>Value in Example</w:t>
            </w:r>
          </w:p>
        </w:tc>
      </w:tr>
      <w:tr w:rsidR="00000000" w14:paraId="45FF4333" w14:textId="77777777">
        <w:tblPrEx>
          <w:tblCellMar>
            <w:top w:w="0" w:type="dxa"/>
            <w:bottom w:w="0" w:type="dxa"/>
          </w:tblCellMar>
        </w:tblPrEx>
        <w:trPr>
          <w:cantSplit/>
        </w:trPr>
        <w:tc>
          <w:tcPr>
            <w:tcW w:w="1008" w:type="dxa"/>
          </w:tcPr>
          <w:p w14:paraId="0B115981" w14:textId="77777777" w:rsidR="00000000" w:rsidRDefault="001F0AD0">
            <w:pPr>
              <w:pStyle w:val="TableText"/>
            </w:pPr>
            <w:r>
              <w:t>1</w:t>
            </w:r>
          </w:p>
        </w:tc>
        <w:tc>
          <w:tcPr>
            <w:tcW w:w="3420" w:type="dxa"/>
          </w:tcPr>
          <w:p w14:paraId="33A362CF" w14:textId="77777777" w:rsidR="00000000" w:rsidRDefault="001F0AD0">
            <w:pPr>
              <w:pStyle w:val="TableText"/>
            </w:pPr>
            <w:r>
              <w:t>Service Provider Id</w:t>
            </w:r>
          </w:p>
        </w:tc>
        <w:tc>
          <w:tcPr>
            <w:tcW w:w="5130" w:type="dxa"/>
          </w:tcPr>
          <w:p w14:paraId="1E127AD7" w14:textId="77777777" w:rsidR="00000000" w:rsidRDefault="001F0AD0">
            <w:pPr>
              <w:pStyle w:val="TableText"/>
            </w:pPr>
            <w:r>
              <w:t>0001</w:t>
            </w:r>
          </w:p>
        </w:tc>
      </w:tr>
      <w:tr w:rsidR="00000000" w14:paraId="5DBBA104" w14:textId="77777777">
        <w:tblPrEx>
          <w:tblCellMar>
            <w:top w:w="0" w:type="dxa"/>
            <w:bottom w:w="0" w:type="dxa"/>
          </w:tblCellMar>
        </w:tblPrEx>
        <w:trPr>
          <w:cantSplit/>
        </w:trPr>
        <w:tc>
          <w:tcPr>
            <w:tcW w:w="1008" w:type="dxa"/>
          </w:tcPr>
          <w:p w14:paraId="6CC1E519" w14:textId="77777777" w:rsidR="00000000" w:rsidRDefault="001F0AD0">
            <w:pPr>
              <w:pStyle w:val="TableText"/>
            </w:pPr>
            <w:r>
              <w:t>2</w:t>
            </w:r>
          </w:p>
        </w:tc>
        <w:tc>
          <w:tcPr>
            <w:tcW w:w="3420" w:type="dxa"/>
          </w:tcPr>
          <w:p w14:paraId="657EEDA9" w14:textId="77777777" w:rsidR="00000000" w:rsidRDefault="001F0AD0">
            <w:pPr>
              <w:pStyle w:val="TableText"/>
            </w:pPr>
            <w:r>
              <w:t>LRN Id</w:t>
            </w:r>
          </w:p>
        </w:tc>
        <w:tc>
          <w:tcPr>
            <w:tcW w:w="5130" w:type="dxa"/>
          </w:tcPr>
          <w:p w14:paraId="517056B8" w14:textId="77777777" w:rsidR="00000000" w:rsidRDefault="001F0AD0">
            <w:pPr>
              <w:pStyle w:val="TableText"/>
            </w:pPr>
            <w:r>
              <w:t>1624</w:t>
            </w:r>
          </w:p>
        </w:tc>
      </w:tr>
      <w:tr w:rsidR="00000000" w14:paraId="668AA0F8" w14:textId="77777777">
        <w:tblPrEx>
          <w:tblCellMar>
            <w:top w:w="0" w:type="dxa"/>
            <w:bottom w:w="0" w:type="dxa"/>
          </w:tblCellMar>
        </w:tblPrEx>
        <w:trPr>
          <w:cantSplit/>
        </w:trPr>
        <w:tc>
          <w:tcPr>
            <w:tcW w:w="1008" w:type="dxa"/>
          </w:tcPr>
          <w:p w14:paraId="021CFDEF" w14:textId="77777777" w:rsidR="00000000" w:rsidRDefault="001F0AD0">
            <w:pPr>
              <w:pStyle w:val="TableText"/>
            </w:pPr>
            <w:r>
              <w:t>3</w:t>
            </w:r>
          </w:p>
        </w:tc>
        <w:tc>
          <w:tcPr>
            <w:tcW w:w="3420" w:type="dxa"/>
          </w:tcPr>
          <w:p w14:paraId="2D466762" w14:textId="77777777" w:rsidR="00000000" w:rsidRDefault="001F0AD0">
            <w:pPr>
              <w:pStyle w:val="TableText"/>
            </w:pPr>
            <w:r>
              <w:t>LRN Value</w:t>
            </w:r>
          </w:p>
        </w:tc>
        <w:tc>
          <w:tcPr>
            <w:tcW w:w="5130" w:type="dxa"/>
          </w:tcPr>
          <w:p w14:paraId="00F8DEDE" w14:textId="77777777" w:rsidR="00000000" w:rsidRDefault="001F0AD0">
            <w:pPr>
              <w:pStyle w:val="TableText"/>
            </w:pPr>
            <w:r>
              <w:t>1234567890</w:t>
            </w:r>
          </w:p>
        </w:tc>
      </w:tr>
      <w:tr w:rsidR="00000000" w14:paraId="5513881D" w14:textId="77777777">
        <w:tblPrEx>
          <w:tblCellMar>
            <w:top w:w="0" w:type="dxa"/>
            <w:bottom w:w="0" w:type="dxa"/>
          </w:tblCellMar>
        </w:tblPrEx>
        <w:trPr>
          <w:cantSplit/>
        </w:trPr>
        <w:tc>
          <w:tcPr>
            <w:tcW w:w="1008" w:type="dxa"/>
          </w:tcPr>
          <w:p w14:paraId="6F4E3E62" w14:textId="77777777" w:rsidR="00000000" w:rsidRDefault="001F0AD0">
            <w:pPr>
              <w:pStyle w:val="TableText"/>
            </w:pPr>
            <w:r>
              <w:t>4</w:t>
            </w:r>
          </w:p>
        </w:tc>
        <w:tc>
          <w:tcPr>
            <w:tcW w:w="3420" w:type="dxa"/>
          </w:tcPr>
          <w:p w14:paraId="27BC174F" w14:textId="77777777" w:rsidR="00000000" w:rsidRDefault="001F0AD0">
            <w:pPr>
              <w:pStyle w:val="TableText"/>
            </w:pPr>
            <w:r>
              <w:t>Creation TimeStamp</w:t>
            </w:r>
          </w:p>
        </w:tc>
        <w:tc>
          <w:tcPr>
            <w:tcW w:w="5130" w:type="dxa"/>
          </w:tcPr>
          <w:p w14:paraId="75D70624" w14:textId="77777777" w:rsidR="00000000" w:rsidRDefault="001F0AD0">
            <w:pPr>
              <w:pStyle w:val="TableText"/>
            </w:pPr>
            <w:r>
              <w:t>1996010115555</w:t>
            </w:r>
            <w:r>
              <w:t>9</w:t>
            </w:r>
          </w:p>
        </w:tc>
      </w:tr>
      <w:tr w:rsidR="00000000" w14:paraId="6D8CCAE7" w14:textId="77777777">
        <w:tblPrEx>
          <w:tblCellMar>
            <w:top w:w="0" w:type="dxa"/>
            <w:bottom w:w="0" w:type="dxa"/>
          </w:tblCellMar>
        </w:tblPrEx>
        <w:trPr>
          <w:cantSplit/>
        </w:trPr>
        <w:tc>
          <w:tcPr>
            <w:tcW w:w="1008" w:type="dxa"/>
          </w:tcPr>
          <w:p w14:paraId="6959B63F" w14:textId="77777777" w:rsidR="00000000" w:rsidRDefault="001F0AD0">
            <w:pPr>
              <w:pStyle w:val="TableText"/>
            </w:pPr>
            <w:r>
              <w:rPr>
                <w:noProof/>
              </w:rPr>
              <w:pict w14:anchorId="3BD10AAA">
                <v:rect id="_x0000_s1031" style="position:absolute;margin-left:55.55pt;margin-top:78.6pt;width:324.6pt;height:68.4pt;z-index:6;mso-position-horizontal-relative:text;mso-position-vertical-relative:text" o:allowincell="f">
                  <v:textbox style="mso-next-textbox:#_x0000_s1031" inset="0,0,0,0">
                    <w:txbxContent>
                      <w:p w14:paraId="02C235DA" w14:textId="77777777" w:rsidR="00000000" w:rsidRDefault="001F0AD0">
                        <w:r>
                          <w:t xml:space="preserve">0001|1624|1234567890|19960101155559|0(CR) </w:t>
                        </w:r>
                        <w:r>
                          <w:tab/>
                        </w:r>
                        <w:r>
                          <w:tab/>
                          <w:t>(LRN 1)</w:t>
                        </w:r>
                      </w:p>
                      <w:p w14:paraId="6F989E2B" w14:textId="77777777" w:rsidR="00000000" w:rsidRDefault="001F0AD0">
                        <w:r>
                          <w:t xml:space="preserve">0001|1633|1234567891|1996010115570010|0(CR) </w:t>
                        </w:r>
                        <w:r>
                          <w:tab/>
                        </w:r>
                        <w:r>
                          <w:tab/>
                          <w:t>(LRN 2)</w:t>
                        </w:r>
                      </w:p>
                      <w:p w14:paraId="4CF8DDBF" w14:textId="77777777" w:rsidR="00000000" w:rsidRDefault="001F0AD0">
                        <w:r>
                          <w:t xml:space="preserve">0001|1650|1234567892|1996010115580505|0(CR) </w:t>
                        </w:r>
                        <w:r>
                          <w:tab/>
                        </w:r>
                        <w:r>
                          <w:tab/>
                          <w:t>(LRN 3)</w:t>
                        </w:r>
                      </w:p>
                      <w:p w14:paraId="025FB830" w14:textId="77777777" w:rsidR="00000000" w:rsidRDefault="001F0AD0"/>
                      <w:p w14:paraId="2D29CE13" w14:textId="77777777" w:rsidR="00000000" w:rsidRDefault="001F0AD0"/>
                    </w:txbxContent>
                  </v:textbox>
                  <w10:wrap type="topAndBottom"/>
                </v:rect>
              </w:pict>
            </w:r>
            <w:r>
              <w:t>5</w:t>
            </w:r>
          </w:p>
        </w:tc>
        <w:tc>
          <w:tcPr>
            <w:tcW w:w="3420" w:type="dxa"/>
          </w:tcPr>
          <w:p w14:paraId="31B17670" w14:textId="77777777" w:rsidR="00000000" w:rsidRDefault="001F0AD0">
            <w:pPr>
              <w:pStyle w:val="TableText"/>
            </w:pPr>
            <w:r>
              <w:t>Download Reason</w:t>
            </w:r>
          </w:p>
        </w:tc>
        <w:tc>
          <w:tcPr>
            <w:tcW w:w="5130" w:type="dxa"/>
          </w:tcPr>
          <w:p w14:paraId="00198194" w14:textId="77777777" w:rsidR="00000000" w:rsidRDefault="001F0AD0">
            <w:pPr>
              <w:pStyle w:val="TableText"/>
            </w:pPr>
            <w:r>
              <w:t>0</w:t>
            </w:r>
          </w:p>
        </w:tc>
      </w:tr>
    </w:tbl>
    <w:p w14:paraId="4D50EC57" w14:textId="77777777" w:rsidR="00000000" w:rsidRDefault="001F0AD0">
      <w:pPr>
        <w:pStyle w:val="Caption"/>
      </w:pPr>
      <w:bookmarkStart w:id="3272" w:name="_Toc485015386"/>
      <w:r>
        <w:t xml:space="preserve">Table E- </w:t>
      </w:r>
      <w:r>
        <w:fldChar w:fldCharType="begin"/>
      </w:r>
      <w:r>
        <w:instrText xml:space="preserve"> SEQ Table_E- \* ARABIC </w:instrText>
      </w:r>
      <w:r>
        <w:fldChar w:fldCharType="separate"/>
      </w:r>
      <w:r>
        <w:rPr>
          <w:noProof/>
        </w:rPr>
        <w:t>4</w:t>
      </w:r>
      <w:r>
        <w:fldChar w:fldCharType="end"/>
      </w:r>
      <w:r>
        <w:t xml:space="preserve"> -- Explanation of the Fields in the Network LRN Download File</w:t>
      </w:r>
      <w:bookmarkEnd w:id="3272"/>
    </w:p>
    <w:p w14:paraId="3487A6CA" w14:textId="77777777" w:rsidR="00000000" w:rsidRDefault="001F0AD0">
      <w:pPr>
        <w:pStyle w:val="Caption"/>
      </w:pPr>
      <w:bookmarkStart w:id="3273" w:name="_Toc393050098"/>
      <w:bookmarkStart w:id="3274" w:name="_Ref393047520"/>
      <w:bookmarkStart w:id="3275" w:name="_Toc485015347"/>
      <w:r>
        <w:t xml:space="preserve">Figure E- </w:t>
      </w:r>
      <w:r>
        <w:fldChar w:fldCharType="begin"/>
      </w:r>
      <w:r>
        <w:instrText xml:space="preserve"> SEQ Figure_E- \* ARABIC </w:instrText>
      </w:r>
      <w:r>
        <w:fldChar w:fldCharType="separate"/>
      </w:r>
      <w:r>
        <w:rPr>
          <w:noProof/>
        </w:rPr>
        <w:t>4</w:t>
      </w:r>
      <w:r>
        <w:fldChar w:fldCharType="end"/>
      </w:r>
      <w:r>
        <w:t xml:space="preserve"> -- Network LRN Download File Example</w:t>
      </w:r>
      <w:bookmarkEnd w:id="3273"/>
      <w:bookmarkEnd w:id="3274"/>
      <w:bookmarkEnd w:id="3275"/>
    </w:p>
    <w:p w14:paraId="53165D69" w14:textId="77777777" w:rsidR="00000000" w:rsidRDefault="001F0AD0">
      <w:pPr>
        <w:pStyle w:val="Heading2Appendix"/>
        <w:widowControl/>
        <w:pBdr>
          <w:bottom w:val="none" w:sz="0" w:space="0" w:color="auto"/>
        </w:pBdr>
        <w:ind w:left="0"/>
      </w:pPr>
      <w:r>
        <w:br w:type="page"/>
      </w:r>
      <w:bookmarkStart w:id="3276" w:name="_Toc435254000"/>
      <w:bookmarkStart w:id="3277" w:name="_Toc435328952"/>
      <w:bookmarkStart w:id="3278" w:name="_Toc435330589"/>
      <w:bookmarkStart w:id="3279" w:name="_Toc435330647"/>
      <w:bookmarkStart w:id="3280" w:name="_Toc437005405"/>
      <w:bookmarkStart w:id="3281" w:name="_Toc461596891"/>
      <w:r>
        <w:t>NPA-NXX-X Download File</w:t>
      </w:r>
    </w:p>
    <w:bookmarkEnd w:id="3276"/>
    <w:bookmarkEnd w:id="3277"/>
    <w:bookmarkEnd w:id="3278"/>
    <w:bookmarkEnd w:id="3279"/>
    <w:bookmarkEnd w:id="3280"/>
    <w:bookmarkEnd w:id="3281"/>
    <w:p w14:paraId="1C0A70AB" w14:textId="77777777" w:rsidR="00000000" w:rsidRDefault="001F0AD0">
      <w:pPr>
        <w:pStyle w:val="BodyText"/>
      </w:pPr>
      <w:r>
        <w:t>The following table describes</w:t>
      </w:r>
      <w:r>
        <w:t xml:space="preserve"> the sample NPA-NXX-X download file which contains two records in the file, individual fields are pipe delimited, with a carriage return (</w:t>
      </w:r>
      <w:r>
        <w:rPr>
          <w:rFonts w:ascii="Courier" w:hAnsi="Courier"/>
          <w:sz w:val="18"/>
        </w:rPr>
        <w:t>CR</w:t>
      </w:r>
      <w:r>
        <w:t>) after each NPA-NXX-X record.  The breaks in the lines and the parenthesized comments are solely for ease of readin</w:t>
      </w:r>
      <w:r>
        <w:t>g and understanding.  There are no selection criteria for these files: all data is included.</w:t>
      </w:r>
    </w:p>
    <w:p w14:paraId="57911CB2" w14:textId="77777777" w:rsidR="00000000" w:rsidRDefault="001F0AD0">
      <w:pPr>
        <w:pStyle w:val="BodyText"/>
      </w:pPr>
      <w:r>
        <w:t>The “Value in Example” column in Table E-5 directly correlates to the values for the first NPA-NXX-X in the download file example, as seen in Figure E-5.</w:t>
      </w:r>
    </w:p>
    <w:p w14:paraId="7506CAED" w14:textId="77777777" w:rsidR="00000000" w:rsidRDefault="001F0AD0">
      <w:pPr>
        <w:pStyle w:val="BodyText"/>
      </w:pPr>
      <w:r>
        <w:t xml:space="preserve">The file </w:t>
      </w:r>
      <w:r>
        <w:t>name for the NPA-NXX-X download file will be in the format:</w:t>
      </w:r>
    </w:p>
    <w:p w14:paraId="20A3E661" w14:textId="77777777" w:rsidR="00000000" w:rsidRDefault="001F0AD0">
      <w:pPr>
        <w:pStyle w:val="BodyText"/>
      </w:pPr>
      <w:r>
        <w:tab/>
        <w:t>NPANXXX.DD-MM-YYYYHH24MISS  (The NPANXXX portion is the literal string "NPANXXX", and the timestamp maps to the current time [GMT].)</w:t>
      </w:r>
    </w:p>
    <w:p w14:paraId="4AC9C984" w14:textId="77777777" w:rsidR="00000000" w:rsidRDefault="001F0AD0">
      <w:pPr>
        <w:pStyle w:val="BodyText"/>
      </w:pPr>
      <w:r>
        <w:t>The NPA-NXX-X file given in the example would be named:</w:t>
      </w:r>
    </w:p>
    <w:p w14:paraId="3A44A239" w14:textId="77777777" w:rsidR="00000000" w:rsidRDefault="001F0AD0">
      <w:pPr>
        <w:pStyle w:val="BodyText"/>
      </w:pPr>
      <w:r>
        <w:tab/>
        <w:t>NPANX</w:t>
      </w:r>
      <w:r>
        <w:t>XX.11-02-1998133022</w:t>
      </w: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3420"/>
        <w:gridCol w:w="5310"/>
      </w:tblGrid>
      <w:tr w:rsidR="00000000" w14:paraId="668D25EE" w14:textId="77777777">
        <w:tblPrEx>
          <w:tblCellMar>
            <w:top w:w="0" w:type="dxa"/>
            <w:bottom w:w="0" w:type="dxa"/>
          </w:tblCellMar>
        </w:tblPrEx>
        <w:trPr>
          <w:cantSplit/>
          <w:tblHeader/>
        </w:trPr>
        <w:tc>
          <w:tcPr>
            <w:tcW w:w="9738" w:type="dxa"/>
            <w:gridSpan w:val="3"/>
            <w:shd w:val="solid" w:color="auto" w:fill="auto"/>
          </w:tcPr>
          <w:p w14:paraId="7610334E" w14:textId="77777777" w:rsidR="00000000" w:rsidRDefault="001F0AD0">
            <w:pPr>
              <w:pStyle w:val="TableText"/>
              <w:keepNext/>
              <w:jc w:val="center"/>
            </w:pPr>
            <w:r>
              <w:rPr>
                <w:b/>
                <w:caps/>
                <w:sz w:val="24"/>
              </w:rPr>
              <w:t>Explanation of the fields in the NETWORK NPA-NXX-X download file</w:t>
            </w:r>
          </w:p>
        </w:tc>
      </w:tr>
      <w:tr w:rsidR="00000000" w14:paraId="3B9178A6" w14:textId="77777777">
        <w:tblPrEx>
          <w:tblCellMar>
            <w:top w:w="0" w:type="dxa"/>
            <w:bottom w:w="0" w:type="dxa"/>
          </w:tblCellMar>
        </w:tblPrEx>
        <w:trPr>
          <w:cantSplit/>
          <w:tblHeader/>
        </w:trPr>
        <w:tc>
          <w:tcPr>
            <w:tcW w:w="1008" w:type="dxa"/>
          </w:tcPr>
          <w:p w14:paraId="4FF4F932" w14:textId="77777777" w:rsidR="00000000" w:rsidRDefault="001F0AD0">
            <w:pPr>
              <w:pStyle w:val="TableText"/>
              <w:jc w:val="center"/>
              <w:rPr>
                <w:b/>
              </w:rPr>
            </w:pPr>
            <w:r>
              <w:rPr>
                <w:b/>
              </w:rPr>
              <w:t>Field Number</w:t>
            </w:r>
          </w:p>
        </w:tc>
        <w:tc>
          <w:tcPr>
            <w:tcW w:w="3420" w:type="dxa"/>
          </w:tcPr>
          <w:p w14:paraId="0408D5EC" w14:textId="77777777" w:rsidR="00000000" w:rsidRDefault="001F0AD0">
            <w:pPr>
              <w:pStyle w:val="TableText"/>
              <w:jc w:val="center"/>
              <w:rPr>
                <w:b/>
              </w:rPr>
            </w:pPr>
            <w:r>
              <w:rPr>
                <w:b/>
              </w:rPr>
              <w:t>Field Name</w:t>
            </w:r>
          </w:p>
        </w:tc>
        <w:tc>
          <w:tcPr>
            <w:tcW w:w="5310" w:type="dxa"/>
          </w:tcPr>
          <w:p w14:paraId="620381A5" w14:textId="77777777" w:rsidR="00000000" w:rsidRDefault="001F0AD0">
            <w:pPr>
              <w:pStyle w:val="TableText"/>
              <w:jc w:val="center"/>
              <w:rPr>
                <w:b/>
              </w:rPr>
            </w:pPr>
            <w:r>
              <w:rPr>
                <w:b/>
              </w:rPr>
              <w:t>Value in Example</w:t>
            </w:r>
          </w:p>
        </w:tc>
      </w:tr>
      <w:tr w:rsidR="00000000" w14:paraId="3B6A2FB9" w14:textId="77777777">
        <w:tblPrEx>
          <w:tblCellMar>
            <w:top w:w="0" w:type="dxa"/>
            <w:bottom w:w="0" w:type="dxa"/>
          </w:tblCellMar>
        </w:tblPrEx>
        <w:trPr>
          <w:cantSplit/>
        </w:trPr>
        <w:tc>
          <w:tcPr>
            <w:tcW w:w="1008" w:type="dxa"/>
          </w:tcPr>
          <w:p w14:paraId="56CE4CBF" w14:textId="77777777" w:rsidR="00000000" w:rsidRDefault="001F0AD0">
            <w:pPr>
              <w:pStyle w:val="TableText"/>
            </w:pPr>
            <w:r>
              <w:t>1</w:t>
            </w:r>
          </w:p>
        </w:tc>
        <w:tc>
          <w:tcPr>
            <w:tcW w:w="3420" w:type="dxa"/>
          </w:tcPr>
          <w:p w14:paraId="4363306D" w14:textId="77777777" w:rsidR="00000000" w:rsidRDefault="001F0AD0">
            <w:pPr>
              <w:pStyle w:val="TableText"/>
            </w:pPr>
            <w:r>
              <w:t>Service Provider Id</w:t>
            </w:r>
          </w:p>
        </w:tc>
        <w:tc>
          <w:tcPr>
            <w:tcW w:w="5310" w:type="dxa"/>
          </w:tcPr>
          <w:p w14:paraId="4F4594CC" w14:textId="77777777" w:rsidR="00000000" w:rsidRDefault="001F0AD0">
            <w:pPr>
              <w:pStyle w:val="TableText"/>
            </w:pPr>
            <w:r>
              <w:t>0001</w:t>
            </w:r>
          </w:p>
        </w:tc>
      </w:tr>
      <w:tr w:rsidR="00000000" w14:paraId="075372B9" w14:textId="77777777">
        <w:tblPrEx>
          <w:tblCellMar>
            <w:top w:w="0" w:type="dxa"/>
            <w:bottom w:w="0" w:type="dxa"/>
          </w:tblCellMar>
        </w:tblPrEx>
        <w:trPr>
          <w:cantSplit/>
        </w:trPr>
        <w:tc>
          <w:tcPr>
            <w:tcW w:w="1008" w:type="dxa"/>
          </w:tcPr>
          <w:p w14:paraId="73B5AF56" w14:textId="77777777" w:rsidR="00000000" w:rsidRDefault="001F0AD0">
            <w:pPr>
              <w:pStyle w:val="TableText"/>
            </w:pPr>
            <w:r>
              <w:t>2</w:t>
            </w:r>
          </w:p>
        </w:tc>
        <w:tc>
          <w:tcPr>
            <w:tcW w:w="3420" w:type="dxa"/>
          </w:tcPr>
          <w:p w14:paraId="1C145BFF" w14:textId="77777777" w:rsidR="00000000" w:rsidRDefault="001F0AD0">
            <w:pPr>
              <w:pStyle w:val="TableText"/>
            </w:pPr>
            <w:r>
              <w:t>NPA-NXX-X Id</w:t>
            </w:r>
          </w:p>
        </w:tc>
        <w:tc>
          <w:tcPr>
            <w:tcW w:w="5310" w:type="dxa"/>
          </w:tcPr>
          <w:p w14:paraId="541A12E3" w14:textId="77777777" w:rsidR="00000000" w:rsidRDefault="001F0AD0">
            <w:pPr>
              <w:pStyle w:val="TableText"/>
            </w:pPr>
            <w:r>
              <w:t>2853</w:t>
            </w:r>
          </w:p>
        </w:tc>
      </w:tr>
      <w:tr w:rsidR="00000000" w14:paraId="4478C8AB" w14:textId="77777777">
        <w:tblPrEx>
          <w:tblCellMar>
            <w:top w:w="0" w:type="dxa"/>
            <w:bottom w:w="0" w:type="dxa"/>
          </w:tblCellMar>
        </w:tblPrEx>
        <w:trPr>
          <w:cantSplit/>
        </w:trPr>
        <w:tc>
          <w:tcPr>
            <w:tcW w:w="1008" w:type="dxa"/>
          </w:tcPr>
          <w:p w14:paraId="2764D809" w14:textId="77777777" w:rsidR="00000000" w:rsidRDefault="001F0AD0">
            <w:pPr>
              <w:pStyle w:val="TableText"/>
            </w:pPr>
            <w:r>
              <w:t>3</w:t>
            </w:r>
          </w:p>
        </w:tc>
        <w:tc>
          <w:tcPr>
            <w:tcW w:w="3420" w:type="dxa"/>
          </w:tcPr>
          <w:p w14:paraId="62C086EB" w14:textId="77777777" w:rsidR="00000000" w:rsidRDefault="001F0AD0">
            <w:pPr>
              <w:pStyle w:val="TableText"/>
            </w:pPr>
            <w:r>
              <w:t>NPA-NXX-X Value</w:t>
            </w:r>
          </w:p>
        </w:tc>
        <w:tc>
          <w:tcPr>
            <w:tcW w:w="5310" w:type="dxa"/>
          </w:tcPr>
          <w:p w14:paraId="0F04C150" w14:textId="77777777" w:rsidR="00000000" w:rsidRDefault="001F0AD0">
            <w:pPr>
              <w:pStyle w:val="TableText"/>
            </w:pPr>
            <w:r>
              <w:t>303-123-6</w:t>
            </w:r>
          </w:p>
        </w:tc>
      </w:tr>
      <w:tr w:rsidR="00000000" w14:paraId="590FF360" w14:textId="77777777">
        <w:tblPrEx>
          <w:tblCellMar>
            <w:top w:w="0" w:type="dxa"/>
            <w:bottom w:w="0" w:type="dxa"/>
          </w:tblCellMar>
        </w:tblPrEx>
        <w:trPr>
          <w:cantSplit/>
        </w:trPr>
        <w:tc>
          <w:tcPr>
            <w:tcW w:w="1008" w:type="dxa"/>
          </w:tcPr>
          <w:p w14:paraId="68B72135" w14:textId="77777777" w:rsidR="00000000" w:rsidRDefault="001F0AD0">
            <w:pPr>
              <w:pStyle w:val="TableText"/>
            </w:pPr>
            <w:r>
              <w:t>4</w:t>
            </w:r>
          </w:p>
        </w:tc>
        <w:tc>
          <w:tcPr>
            <w:tcW w:w="3420" w:type="dxa"/>
          </w:tcPr>
          <w:p w14:paraId="5481ED55" w14:textId="77777777" w:rsidR="00000000" w:rsidRDefault="001F0AD0">
            <w:pPr>
              <w:pStyle w:val="TableText"/>
            </w:pPr>
            <w:r>
              <w:t>Creation TimeStamp</w:t>
            </w:r>
          </w:p>
        </w:tc>
        <w:tc>
          <w:tcPr>
            <w:tcW w:w="5310" w:type="dxa"/>
          </w:tcPr>
          <w:p w14:paraId="177AB21E" w14:textId="77777777" w:rsidR="00000000" w:rsidRDefault="001F0AD0">
            <w:pPr>
              <w:pStyle w:val="TableText"/>
            </w:pPr>
            <w:r>
              <w:t>19980101155555</w:t>
            </w:r>
          </w:p>
        </w:tc>
      </w:tr>
      <w:tr w:rsidR="00000000" w14:paraId="66D41F5B" w14:textId="77777777">
        <w:tblPrEx>
          <w:tblCellMar>
            <w:top w:w="0" w:type="dxa"/>
            <w:bottom w:w="0" w:type="dxa"/>
          </w:tblCellMar>
        </w:tblPrEx>
        <w:trPr>
          <w:cantSplit/>
        </w:trPr>
        <w:tc>
          <w:tcPr>
            <w:tcW w:w="1008" w:type="dxa"/>
          </w:tcPr>
          <w:p w14:paraId="53F898D8" w14:textId="77777777" w:rsidR="00000000" w:rsidRDefault="001F0AD0">
            <w:pPr>
              <w:pStyle w:val="TableText"/>
            </w:pPr>
            <w:r>
              <w:t>5</w:t>
            </w:r>
          </w:p>
        </w:tc>
        <w:tc>
          <w:tcPr>
            <w:tcW w:w="3420" w:type="dxa"/>
          </w:tcPr>
          <w:p w14:paraId="030C70B0" w14:textId="77777777" w:rsidR="00000000" w:rsidRDefault="001F0AD0">
            <w:pPr>
              <w:pStyle w:val="TableText"/>
            </w:pPr>
            <w:r>
              <w:t>Effective T</w:t>
            </w:r>
            <w:r>
              <w:t>imeStamp</w:t>
            </w:r>
          </w:p>
        </w:tc>
        <w:tc>
          <w:tcPr>
            <w:tcW w:w="5310" w:type="dxa"/>
          </w:tcPr>
          <w:p w14:paraId="0F4BB7BA" w14:textId="77777777" w:rsidR="00000000" w:rsidRDefault="001F0AD0">
            <w:pPr>
              <w:pStyle w:val="TableText"/>
            </w:pPr>
            <w:r>
              <w:t>19980105000000</w:t>
            </w:r>
          </w:p>
        </w:tc>
      </w:tr>
      <w:tr w:rsidR="00000000" w14:paraId="3C43FEDA" w14:textId="77777777">
        <w:tblPrEx>
          <w:tblCellMar>
            <w:top w:w="0" w:type="dxa"/>
            <w:bottom w:w="0" w:type="dxa"/>
          </w:tblCellMar>
        </w:tblPrEx>
        <w:trPr>
          <w:cantSplit/>
        </w:trPr>
        <w:tc>
          <w:tcPr>
            <w:tcW w:w="1008" w:type="dxa"/>
          </w:tcPr>
          <w:p w14:paraId="72C3CD28" w14:textId="77777777" w:rsidR="00000000" w:rsidRDefault="001F0AD0">
            <w:pPr>
              <w:pStyle w:val="TableText"/>
            </w:pPr>
            <w:r>
              <w:t>6</w:t>
            </w:r>
          </w:p>
        </w:tc>
        <w:tc>
          <w:tcPr>
            <w:tcW w:w="3420" w:type="dxa"/>
          </w:tcPr>
          <w:p w14:paraId="5CA27556" w14:textId="77777777" w:rsidR="00000000" w:rsidRDefault="001F0AD0">
            <w:pPr>
              <w:pStyle w:val="TableText"/>
            </w:pPr>
            <w:r>
              <w:t>Modified TimeStamp</w:t>
            </w:r>
          </w:p>
        </w:tc>
        <w:tc>
          <w:tcPr>
            <w:tcW w:w="5310" w:type="dxa"/>
          </w:tcPr>
          <w:p w14:paraId="5F7C3D2E" w14:textId="77777777" w:rsidR="00000000" w:rsidRDefault="001F0AD0">
            <w:pPr>
              <w:pStyle w:val="TableText"/>
            </w:pPr>
            <w:r>
              <w:t>19980105001111</w:t>
            </w:r>
          </w:p>
        </w:tc>
      </w:tr>
      <w:tr w:rsidR="00000000" w14:paraId="2373B792" w14:textId="77777777">
        <w:tblPrEx>
          <w:tblCellMar>
            <w:top w:w="0" w:type="dxa"/>
            <w:bottom w:w="0" w:type="dxa"/>
          </w:tblCellMar>
        </w:tblPrEx>
        <w:trPr>
          <w:cantSplit/>
        </w:trPr>
        <w:tc>
          <w:tcPr>
            <w:tcW w:w="1008" w:type="dxa"/>
          </w:tcPr>
          <w:p w14:paraId="1794D5AD" w14:textId="77777777" w:rsidR="00000000" w:rsidRDefault="001F0AD0">
            <w:pPr>
              <w:pStyle w:val="TableText"/>
            </w:pPr>
            <w:r>
              <w:t>7</w:t>
            </w:r>
          </w:p>
        </w:tc>
        <w:tc>
          <w:tcPr>
            <w:tcW w:w="3420" w:type="dxa"/>
          </w:tcPr>
          <w:p w14:paraId="43D61794" w14:textId="77777777" w:rsidR="00000000" w:rsidRDefault="001F0AD0">
            <w:pPr>
              <w:pStyle w:val="TableText"/>
            </w:pPr>
            <w:r>
              <w:t>Download Reason</w:t>
            </w:r>
          </w:p>
        </w:tc>
        <w:tc>
          <w:tcPr>
            <w:tcW w:w="5310" w:type="dxa"/>
          </w:tcPr>
          <w:p w14:paraId="0753586B" w14:textId="77777777" w:rsidR="00000000" w:rsidRDefault="001F0AD0">
            <w:pPr>
              <w:pStyle w:val="TableText"/>
            </w:pPr>
            <w:r>
              <w:t>0</w:t>
            </w:r>
          </w:p>
        </w:tc>
      </w:tr>
    </w:tbl>
    <w:p w14:paraId="29562672" w14:textId="77777777" w:rsidR="00000000" w:rsidRDefault="001F0AD0">
      <w:pPr>
        <w:pStyle w:val="Caption"/>
      </w:pPr>
      <w:bookmarkStart w:id="3282" w:name="_Toc485015387"/>
      <w:r>
        <w:rPr>
          <w:noProof/>
        </w:rPr>
        <w:pict w14:anchorId="5D9302C8">
          <v:rect id="_x0000_s1033" style="position:absolute;left:0;text-align:left;margin-left:10.8pt;margin-top:40.1pt;width:466.05pt;height:36pt;z-index:7;mso-position-horizontal-relative:text;mso-position-vertical-relative:text" o:allowincell="f">
            <v:textbox style="mso-next-textbox:#_x0000_s1033" inset="0,0,0,0">
              <w:txbxContent>
                <w:p w14:paraId="45A57291" w14:textId="77777777" w:rsidR="00000000" w:rsidRDefault="001F0AD0">
                  <w:r>
                    <w:t xml:space="preserve">0001|2853|303-123-6|19980101155555|19980105000000|19980105001111|0(CR) </w:t>
                  </w:r>
                  <w:r>
                    <w:tab/>
                    <w:t>(NPA-NXX-X</w:t>
                  </w:r>
                  <w:r>
                    <w:t xml:space="preserve"> 1)</w:t>
                  </w:r>
                </w:p>
                <w:p w14:paraId="7728F2E6" w14:textId="77777777" w:rsidR="00000000" w:rsidRDefault="001F0AD0">
                  <w:r>
                    <w:t xml:space="preserve">0001|2864|303-124-4|19980101155556|19980105000000|19980105001111|0(CR) </w:t>
                  </w:r>
                  <w:r>
                    <w:tab/>
                    <w:t>(NPA-NXX-X 2)</w:t>
                  </w:r>
                </w:p>
              </w:txbxContent>
            </v:textbox>
            <w10:wrap type="topAndBottom"/>
          </v:rect>
        </w:pict>
      </w:r>
      <w:r>
        <w:t xml:space="preserve">Table E- </w:t>
      </w:r>
      <w:r>
        <w:fldChar w:fldCharType="begin"/>
      </w:r>
      <w:r>
        <w:instrText xml:space="preserve"> SEQ Table_E- \* ARABIC </w:instrText>
      </w:r>
      <w:r>
        <w:fldChar w:fldCharType="separate"/>
      </w:r>
      <w:r>
        <w:rPr>
          <w:noProof/>
        </w:rPr>
        <w:t>5</w:t>
      </w:r>
      <w:r>
        <w:fldChar w:fldCharType="end"/>
      </w:r>
      <w:r>
        <w:t xml:space="preserve"> -- Explanation of the Fields in the Network NPA-NXX-X Download File</w:t>
      </w:r>
      <w:bookmarkEnd w:id="3282"/>
    </w:p>
    <w:p w14:paraId="690DA50D" w14:textId="77777777" w:rsidR="00000000" w:rsidRDefault="001F0AD0">
      <w:pPr>
        <w:pStyle w:val="Caption"/>
      </w:pPr>
      <w:bookmarkStart w:id="3283" w:name="_Toc485015348"/>
      <w:r>
        <w:t xml:space="preserve">Figure E- </w:t>
      </w:r>
      <w:r>
        <w:fldChar w:fldCharType="begin"/>
      </w:r>
      <w:r>
        <w:instrText xml:space="preserve"> SEQ Figure_E- \* ARABIC </w:instrText>
      </w:r>
      <w:r>
        <w:fldChar w:fldCharType="separate"/>
      </w:r>
      <w:r>
        <w:rPr>
          <w:noProof/>
        </w:rPr>
        <w:t>5</w:t>
      </w:r>
      <w:r>
        <w:fldChar w:fldCharType="end"/>
      </w:r>
      <w:r>
        <w:t xml:space="preserve"> -- Network NPA-NXX-X Downl</w:t>
      </w:r>
      <w:r>
        <w:t>oad File Example</w:t>
      </w:r>
      <w:bookmarkEnd w:id="3283"/>
    </w:p>
    <w:p w14:paraId="4B81C20F" w14:textId="77777777" w:rsidR="00000000" w:rsidRDefault="001F0AD0"/>
    <w:p w14:paraId="4BFE8739" w14:textId="77777777" w:rsidR="00000000" w:rsidRDefault="001F0AD0">
      <w:pPr>
        <w:pStyle w:val="Heading2Appendix"/>
        <w:widowControl/>
        <w:pBdr>
          <w:bottom w:val="none" w:sz="0" w:space="0" w:color="auto"/>
        </w:pBdr>
        <w:ind w:left="0"/>
      </w:pPr>
      <w:bookmarkStart w:id="3284" w:name="_Toc435254001"/>
      <w:bookmarkStart w:id="3285" w:name="_Toc435328953"/>
      <w:bookmarkStart w:id="3286" w:name="_Toc435330590"/>
      <w:bookmarkStart w:id="3287" w:name="_Toc435330648"/>
      <w:bookmarkStart w:id="3288" w:name="_Toc437005406"/>
      <w:bookmarkStart w:id="3289" w:name="_Toc461596892"/>
      <w:r>
        <w:t>Block Download File</w:t>
      </w:r>
    </w:p>
    <w:bookmarkEnd w:id="3284"/>
    <w:bookmarkEnd w:id="3285"/>
    <w:bookmarkEnd w:id="3286"/>
    <w:bookmarkEnd w:id="3287"/>
    <w:bookmarkEnd w:id="3288"/>
    <w:bookmarkEnd w:id="3289"/>
    <w:p w14:paraId="7E96845F" w14:textId="77777777" w:rsidR="00000000" w:rsidRDefault="001F0AD0">
      <w:pPr>
        <w:pStyle w:val="BodyText"/>
        <w:spacing w:before="60" w:after="60"/>
      </w:pPr>
      <w:r>
        <w:t>The following table describes each field of the sample Block download file. This download file example contains data for three Blocks, with three lines for each Block. Each Block is one record in the file, pipe delimit</w:t>
      </w:r>
      <w:r>
        <w:t>ed, with a carriage return(</w:t>
      </w:r>
      <w:r>
        <w:rPr>
          <w:rFonts w:ascii="Courier" w:hAnsi="Courier"/>
          <w:sz w:val="18"/>
        </w:rPr>
        <w:t>CR</w:t>
      </w:r>
      <w:r>
        <w:t>) between each Block. The breaks in the lines and the parenthesized comments are solely for ease of reading and understanding.</w:t>
      </w:r>
    </w:p>
    <w:p w14:paraId="6F613B93" w14:textId="77777777" w:rsidR="00000000" w:rsidRDefault="001F0AD0">
      <w:pPr>
        <w:pStyle w:val="BodyText"/>
        <w:spacing w:before="60" w:after="60"/>
      </w:pPr>
      <w:r>
        <w:t>Table E-6 describes the entries for Block 1: The “Value in Example” column directly correlates to th</w:t>
      </w:r>
      <w:r>
        <w:t>e values for Block 1 in the download file example, as seen in Figure E-6.</w:t>
      </w:r>
    </w:p>
    <w:p w14:paraId="00377B67" w14:textId="77777777" w:rsidR="00000000" w:rsidRDefault="001F0AD0">
      <w:pPr>
        <w:pStyle w:val="BodyText"/>
        <w:spacing w:before="60" w:after="60"/>
      </w:pPr>
      <w:r>
        <w:t xml:space="preserve">Blocks in the download file are selected by a combination of NPA-NXX-X begin and end range (with a default value of 000-000-0 through 999-999-9), as well as TIME begin and end range </w:t>
      </w:r>
      <w:r>
        <w:t xml:space="preserve">(with a default value of 00-00-000000000000 through 99-99-999999999999).  The TIME Range is keyed off the Activation Broadcast Timestamp, Modify Broadcast Timestamp, and Disconnect Broadcast Timestamp.  The file name for the Block download file will be in </w:t>
      </w:r>
      <w:r>
        <w:t>the format:</w:t>
      </w:r>
    </w:p>
    <w:p w14:paraId="6B85E1C7" w14:textId="77777777" w:rsidR="00000000" w:rsidRDefault="001F0AD0">
      <w:pPr>
        <w:pStyle w:val="BodyText"/>
        <w:spacing w:before="60" w:after="60"/>
        <w:ind w:left="720"/>
      </w:pPr>
      <w:r>
        <w:t>NPANXXX-NPANXXX.DD-MM-YYYYHH24MISS.DD-MM-YYYYHH24MISS.DD-MM-YYYYHH24MISS</w:t>
      </w:r>
    </w:p>
    <w:p w14:paraId="0A337474" w14:textId="77777777" w:rsidR="00000000" w:rsidRDefault="001F0AD0">
      <w:pPr>
        <w:pStyle w:val="BodyText"/>
        <w:spacing w:before="60" w:after="60"/>
        <w:ind w:left="720" w:right="450"/>
      </w:pPr>
      <w:r>
        <w:t>The NPANXXX-NPANXXX values map to the NPA-NXX-X selection criteria, the first stamp maps to the current time (when the file is generated), the second time stamp maps to th</w:t>
      </w:r>
      <w:r>
        <w:t>e begin time range, and the third time stamp maps to the end time range.  All three time stamps are represented in GMT.</w:t>
      </w:r>
    </w:p>
    <w:p w14:paraId="730729E1" w14:textId="77777777" w:rsidR="00000000" w:rsidRDefault="001F0AD0">
      <w:pPr>
        <w:pStyle w:val="BodyText"/>
        <w:spacing w:before="60" w:after="60"/>
      </w:pPr>
      <w:r>
        <w:t>The Block file given in the example would be named:</w:t>
      </w:r>
    </w:p>
    <w:p w14:paraId="74DE8F3A" w14:textId="77777777" w:rsidR="00000000" w:rsidRDefault="001F0AD0">
      <w:pPr>
        <w:pStyle w:val="BodyText"/>
        <w:spacing w:before="60" w:after="60"/>
      </w:pPr>
      <w:r>
        <w:tab/>
        <w:t>3031235-3031252.09-17-1996153344.07-11-1996091222.09-17-1996153344</w:t>
      </w:r>
    </w:p>
    <w:p w14:paraId="192992E4" w14:textId="77777777" w:rsidR="00000000" w:rsidRDefault="001F0AD0">
      <w:pPr>
        <w:pStyle w:val="BodyText"/>
        <w:spacing w:before="60" w:after="60"/>
      </w:pPr>
      <w:r>
        <w:rPr>
          <w:noProof/>
        </w:rPr>
        <w:pict w14:anchorId="6BDEA97D">
          <v:rect id="_x0000_s1034" style="position:absolute;margin-left:76.05pt;margin-top:23.6pt;width:313pt;height:141pt;z-index:8">
            <v:textbox style="mso-next-textbox:#_x0000_s1034" inset="0,0,0,0">
              <w:txbxContent>
                <w:p w14:paraId="5CC5B989" w14:textId="77777777" w:rsidR="00000000" w:rsidRDefault="001F0AD0">
                  <w:pPr>
                    <w:rPr>
                      <w:ins w:id="3290" w:author="Jean Anthony" w:date="2001-03-15T20:52:00Z"/>
                    </w:rPr>
                  </w:pPr>
                  <w:r>
                    <w:t>1|3031231|1234567890|0001|19960916152337|123123123|123|123123123|</w:t>
                  </w:r>
                </w:p>
                <w:p w14:paraId="286BA4B2" w14:textId="77777777" w:rsidR="00000000" w:rsidRDefault="001F0AD0">
                  <w:pPr>
                    <w:numPr>
                      <w:ins w:id="3291" w:author="Jean Anthony" w:date="2001-03-15T20:52:00Z"/>
                    </w:numPr>
                  </w:pPr>
                  <w:r>
                    <w:t xml:space="preserve">123|123123123|123|123123123|123|||0(CR) </w:t>
                  </w:r>
                  <w:r>
                    <w:tab/>
                  </w:r>
                  <w:r>
                    <w:tab/>
                    <w:t>(end of Block 1)</w:t>
                  </w:r>
                </w:p>
                <w:p w14:paraId="449A1808" w14:textId="77777777" w:rsidR="00000000" w:rsidRDefault="001F0AD0">
                  <w:pPr>
                    <w:rPr>
                      <w:ins w:id="3292" w:author="Jean Anthony" w:date="2001-03-15T20:52:00Z"/>
                    </w:rPr>
                  </w:pPr>
                  <w:r>
                    <w:t>2|3031241|1234567891|0001|19960825011010</w:t>
                  </w:r>
                  <w:r>
                    <w:t>|123123123|123|123123123|</w:t>
                  </w:r>
                </w:p>
                <w:p w14:paraId="6698BCCD" w14:textId="77777777" w:rsidR="00000000" w:rsidRDefault="001F0AD0">
                  <w:pPr>
                    <w:numPr>
                      <w:ins w:id="3293" w:author="Jean Anthony" w:date="2001-03-15T20:52:00Z"/>
                    </w:numPr>
                  </w:pPr>
                  <w:r>
                    <w:t xml:space="preserve">123|123123123|123|123123123|123|||0(CR) </w:t>
                  </w:r>
                  <w:r>
                    <w:tab/>
                  </w:r>
                  <w:r>
                    <w:tab/>
                    <w:t>(end of Block 2)</w:t>
                  </w:r>
                </w:p>
                <w:p w14:paraId="0C8FF2C5" w14:textId="77777777" w:rsidR="00000000" w:rsidRDefault="001F0AD0">
                  <w:pPr>
                    <w:rPr>
                      <w:ins w:id="3294" w:author="Jean Anthony" w:date="2001-03-15T20:52:00Z"/>
                    </w:rPr>
                  </w:pPr>
                  <w:r>
                    <w:t>3|3031251|1234567892|0001|19960713104923|123123123|123|123123123|</w:t>
                  </w:r>
                </w:p>
                <w:p w14:paraId="0961316F" w14:textId="77777777" w:rsidR="00000000" w:rsidRDefault="001F0AD0">
                  <w:pPr>
                    <w:numPr>
                      <w:ins w:id="3295" w:author="Jean Anthony" w:date="2001-03-15T20:52:00Z"/>
                    </w:numPr>
                  </w:pPr>
                  <w:r>
                    <w:t xml:space="preserve">123|123123123|123|123123123|123|||0(CR) </w:t>
                  </w:r>
                  <w:r>
                    <w:tab/>
                  </w:r>
                  <w:r>
                    <w:tab/>
                    <w:t>(end of Block 3)</w:t>
                  </w:r>
                </w:p>
              </w:txbxContent>
            </v:textbox>
            <w10:wrap type="topAndBottom"/>
          </v:rect>
        </w:pict>
      </w:r>
      <w:r>
        <w:t>The files avail</w:t>
      </w:r>
      <w:r>
        <w:t>able for LSMS compares will be defined as one or more NPA-NXX-Xs per file.</w:t>
      </w:r>
    </w:p>
    <w:p w14:paraId="6AF5012E" w14:textId="77777777" w:rsidR="00000000" w:rsidRDefault="001F0AD0">
      <w:pPr>
        <w:pStyle w:val="Caption"/>
      </w:pPr>
      <w:bookmarkStart w:id="3296" w:name="_Toc485015349"/>
    </w:p>
    <w:p w14:paraId="543B1F12" w14:textId="77777777" w:rsidR="00000000" w:rsidRDefault="001F0AD0">
      <w:pPr>
        <w:pStyle w:val="Caption"/>
      </w:pPr>
      <w:r>
        <w:t xml:space="preserve">Figure E- </w:t>
      </w:r>
      <w:r>
        <w:fldChar w:fldCharType="begin"/>
      </w:r>
      <w:r>
        <w:instrText xml:space="preserve"> SEQ Figure_E- \* ARABIC </w:instrText>
      </w:r>
      <w:r>
        <w:fldChar w:fldCharType="separate"/>
      </w:r>
      <w:r>
        <w:rPr>
          <w:noProof/>
        </w:rPr>
        <w:t>6</w:t>
      </w:r>
      <w:r>
        <w:fldChar w:fldCharType="end"/>
      </w:r>
      <w:r>
        <w:t xml:space="preserve"> -- Block Download File Example</w:t>
      </w:r>
      <w:bookmarkEnd w:id="3296"/>
    </w:p>
    <w:p w14:paraId="7B23DBF6" w14:textId="77777777" w:rsidR="00000000" w:rsidRDefault="001F0AD0">
      <w:pPr>
        <w:pStyle w:val="BodyText"/>
      </w:pPr>
    </w:p>
    <w:p w14:paraId="29BA782F" w14:textId="77777777" w:rsidR="00000000" w:rsidRDefault="001F0AD0">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3420"/>
        <w:gridCol w:w="5130"/>
      </w:tblGrid>
      <w:tr w:rsidR="00000000" w14:paraId="5AF1724D" w14:textId="77777777">
        <w:tblPrEx>
          <w:tblCellMar>
            <w:top w:w="0" w:type="dxa"/>
            <w:bottom w:w="0" w:type="dxa"/>
          </w:tblCellMar>
        </w:tblPrEx>
        <w:trPr>
          <w:cantSplit/>
          <w:tblHeader/>
        </w:trPr>
        <w:tc>
          <w:tcPr>
            <w:tcW w:w="9558" w:type="dxa"/>
            <w:gridSpan w:val="3"/>
            <w:shd w:val="solid" w:color="auto" w:fill="auto"/>
          </w:tcPr>
          <w:p w14:paraId="71A17AD0" w14:textId="77777777" w:rsidR="00000000" w:rsidRDefault="001F0AD0">
            <w:pPr>
              <w:pStyle w:val="TableText"/>
              <w:keepNext/>
              <w:jc w:val="center"/>
            </w:pPr>
            <w:r>
              <w:rPr>
                <w:b/>
                <w:caps/>
                <w:sz w:val="24"/>
              </w:rPr>
              <w:t>Explanation of the fields in the BLOCK download file</w:t>
            </w:r>
          </w:p>
        </w:tc>
      </w:tr>
      <w:tr w:rsidR="00000000" w14:paraId="14138068" w14:textId="77777777">
        <w:tblPrEx>
          <w:tblCellMar>
            <w:top w:w="0" w:type="dxa"/>
            <w:bottom w:w="0" w:type="dxa"/>
          </w:tblCellMar>
        </w:tblPrEx>
        <w:trPr>
          <w:cantSplit/>
          <w:tblHeader/>
        </w:trPr>
        <w:tc>
          <w:tcPr>
            <w:tcW w:w="1008" w:type="dxa"/>
          </w:tcPr>
          <w:p w14:paraId="7BBACDCF" w14:textId="77777777" w:rsidR="00000000" w:rsidRDefault="001F0AD0">
            <w:pPr>
              <w:pStyle w:val="TableText"/>
              <w:jc w:val="center"/>
              <w:rPr>
                <w:b/>
              </w:rPr>
            </w:pPr>
            <w:r>
              <w:rPr>
                <w:b/>
              </w:rPr>
              <w:t>Field Number</w:t>
            </w:r>
          </w:p>
        </w:tc>
        <w:tc>
          <w:tcPr>
            <w:tcW w:w="3420" w:type="dxa"/>
          </w:tcPr>
          <w:p w14:paraId="4876763C" w14:textId="77777777" w:rsidR="00000000" w:rsidRDefault="001F0AD0">
            <w:pPr>
              <w:pStyle w:val="TableText"/>
              <w:jc w:val="center"/>
              <w:rPr>
                <w:b/>
              </w:rPr>
            </w:pPr>
            <w:r>
              <w:rPr>
                <w:b/>
              </w:rPr>
              <w:t>Field Name</w:t>
            </w:r>
          </w:p>
        </w:tc>
        <w:tc>
          <w:tcPr>
            <w:tcW w:w="5130" w:type="dxa"/>
          </w:tcPr>
          <w:p w14:paraId="03A2B557" w14:textId="77777777" w:rsidR="00000000" w:rsidRDefault="001F0AD0">
            <w:pPr>
              <w:pStyle w:val="TableText"/>
              <w:jc w:val="center"/>
              <w:rPr>
                <w:b/>
              </w:rPr>
            </w:pPr>
            <w:r>
              <w:rPr>
                <w:b/>
              </w:rPr>
              <w:t>Value in Example</w:t>
            </w:r>
          </w:p>
        </w:tc>
      </w:tr>
      <w:tr w:rsidR="00000000" w14:paraId="6E92C547" w14:textId="77777777">
        <w:tblPrEx>
          <w:tblCellMar>
            <w:top w:w="0" w:type="dxa"/>
            <w:bottom w:w="0" w:type="dxa"/>
          </w:tblCellMar>
        </w:tblPrEx>
        <w:trPr>
          <w:cantSplit/>
        </w:trPr>
        <w:tc>
          <w:tcPr>
            <w:tcW w:w="1008" w:type="dxa"/>
          </w:tcPr>
          <w:p w14:paraId="4B31D94B" w14:textId="77777777" w:rsidR="00000000" w:rsidRDefault="001F0AD0">
            <w:pPr>
              <w:pStyle w:val="TableText"/>
            </w:pPr>
            <w:r>
              <w:t>1</w:t>
            </w:r>
          </w:p>
        </w:tc>
        <w:tc>
          <w:tcPr>
            <w:tcW w:w="3420" w:type="dxa"/>
          </w:tcPr>
          <w:p w14:paraId="5269DEF9" w14:textId="77777777" w:rsidR="00000000" w:rsidRDefault="001F0AD0">
            <w:pPr>
              <w:pStyle w:val="TableText"/>
            </w:pPr>
            <w:r>
              <w:t xml:space="preserve">Block Id </w:t>
            </w:r>
          </w:p>
        </w:tc>
        <w:tc>
          <w:tcPr>
            <w:tcW w:w="5130" w:type="dxa"/>
          </w:tcPr>
          <w:p w14:paraId="429BD04C" w14:textId="77777777" w:rsidR="00000000" w:rsidRDefault="001F0AD0">
            <w:pPr>
              <w:pStyle w:val="TableText"/>
            </w:pPr>
            <w:r>
              <w:t>1</w:t>
            </w:r>
          </w:p>
        </w:tc>
      </w:tr>
      <w:tr w:rsidR="00000000" w14:paraId="42820541" w14:textId="77777777">
        <w:tblPrEx>
          <w:tblCellMar>
            <w:top w:w="0" w:type="dxa"/>
            <w:bottom w:w="0" w:type="dxa"/>
          </w:tblCellMar>
        </w:tblPrEx>
        <w:trPr>
          <w:cantSplit/>
        </w:trPr>
        <w:tc>
          <w:tcPr>
            <w:tcW w:w="1008" w:type="dxa"/>
          </w:tcPr>
          <w:p w14:paraId="0FA7348D" w14:textId="77777777" w:rsidR="00000000" w:rsidRDefault="001F0AD0">
            <w:pPr>
              <w:pStyle w:val="TableText"/>
            </w:pPr>
            <w:r>
              <w:t>2</w:t>
            </w:r>
          </w:p>
        </w:tc>
        <w:tc>
          <w:tcPr>
            <w:tcW w:w="3420" w:type="dxa"/>
          </w:tcPr>
          <w:p w14:paraId="1C97AD29" w14:textId="77777777" w:rsidR="00000000" w:rsidRDefault="001F0AD0">
            <w:pPr>
              <w:pStyle w:val="TableText"/>
            </w:pPr>
            <w:r>
              <w:t>NPA-NXX-X</w:t>
            </w:r>
          </w:p>
        </w:tc>
        <w:tc>
          <w:tcPr>
            <w:tcW w:w="5130" w:type="dxa"/>
          </w:tcPr>
          <w:p w14:paraId="01DAD09F" w14:textId="77777777" w:rsidR="00000000" w:rsidRDefault="001F0AD0">
            <w:pPr>
              <w:pStyle w:val="TableText"/>
            </w:pPr>
            <w:r>
              <w:t>3031231</w:t>
            </w:r>
          </w:p>
        </w:tc>
      </w:tr>
      <w:tr w:rsidR="00000000" w14:paraId="09A9E660" w14:textId="77777777">
        <w:tblPrEx>
          <w:tblCellMar>
            <w:top w:w="0" w:type="dxa"/>
            <w:bottom w:w="0" w:type="dxa"/>
          </w:tblCellMar>
        </w:tblPrEx>
        <w:trPr>
          <w:cantSplit/>
        </w:trPr>
        <w:tc>
          <w:tcPr>
            <w:tcW w:w="1008" w:type="dxa"/>
          </w:tcPr>
          <w:p w14:paraId="11106FE0" w14:textId="77777777" w:rsidR="00000000" w:rsidRDefault="001F0AD0">
            <w:pPr>
              <w:pStyle w:val="TableText"/>
            </w:pPr>
            <w:r>
              <w:t>3</w:t>
            </w:r>
          </w:p>
        </w:tc>
        <w:tc>
          <w:tcPr>
            <w:tcW w:w="3420" w:type="dxa"/>
          </w:tcPr>
          <w:p w14:paraId="3EA0A603" w14:textId="77777777" w:rsidR="00000000" w:rsidRDefault="001F0AD0">
            <w:pPr>
              <w:pStyle w:val="TableText"/>
            </w:pPr>
            <w:r>
              <w:t>LRN</w:t>
            </w:r>
          </w:p>
        </w:tc>
        <w:tc>
          <w:tcPr>
            <w:tcW w:w="5130" w:type="dxa"/>
          </w:tcPr>
          <w:p w14:paraId="340D9F6D" w14:textId="77777777" w:rsidR="00000000" w:rsidRDefault="001F0AD0">
            <w:pPr>
              <w:pStyle w:val="TableText"/>
            </w:pPr>
            <w:r>
              <w:t>1234567890</w:t>
            </w:r>
          </w:p>
        </w:tc>
      </w:tr>
      <w:tr w:rsidR="00000000" w14:paraId="3F76D9BA" w14:textId="77777777">
        <w:tblPrEx>
          <w:tblCellMar>
            <w:top w:w="0" w:type="dxa"/>
            <w:bottom w:w="0" w:type="dxa"/>
          </w:tblCellMar>
        </w:tblPrEx>
        <w:trPr>
          <w:cantSplit/>
        </w:trPr>
        <w:tc>
          <w:tcPr>
            <w:tcW w:w="1008" w:type="dxa"/>
          </w:tcPr>
          <w:p w14:paraId="55F7B92E" w14:textId="77777777" w:rsidR="00000000" w:rsidRDefault="001F0AD0">
            <w:pPr>
              <w:pStyle w:val="TableText"/>
            </w:pPr>
            <w:r>
              <w:t>4</w:t>
            </w:r>
          </w:p>
        </w:tc>
        <w:tc>
          <w:tcPr>
            <w:tcW w:w="3420" w:type="dxa"/>
          </w:tcPr>
          <w:p w14:paraId="1B87FE6B" w14:textId="77777777" w:rsidR="00000000" w:rsidRDefault="001F0AD0">
            <w:pPr>
              <w:pStyle w:val="TableText"/>
            </w:pPr>
            <w:r>
              <w:t xml:space="preserve">New Current Service Provider Id </w:t>
            </w:r>
          </w:p>
        </w:tc>
        <w:tc>
          <w:tcPr>
            <w:tcW w:w="5130" w:type="dxa"/>
          </w:tcPr>
          <w:p w14:paraId="4B380724" w14:textId="77777777" w:rsidR="00000000" w:rsidRDefault="001F0AD0">
            <w:pPr>
              <w:pStyle w:val="TableText"/>
            </w:pPr>
            <w:r>
              <w:t>0001</w:t>
            </w:r>
          </w:p>
        </w:tc>
      </w:tr>
      <w:tr w:rsidR="00000000" w14:paraId="6CFE377C" w14:textId="77777777">
        <w:tblPrEx>
          <w:tblCellMar>
            <w:top w:w="0" w:type="dxa"/>
            <w:bottom w:w="0" w:type="dxa"/>
          </w:tblCellMar>
        </w:tblPrEx>
        <w:trPr>
          <w:cantSplit/>
        </w:trPr>
        <w:tc>
          <w:tcPr>
            <w:tcW w:w="1008" w:type="dxa"/>
          </w:tcPr>
          <w:p w14:paraId="4D8B92C1" w14:textId="77777777" w:rsidR="00000000" w:rsidRDefault="001F0AD0">
            <w:pPr>
              <w:pStyle w:val="TableText"/>
            </w:pPr>
            <w:r>
              <w:t>5</w:t>
            </w:r>
          </w:p>
        </w:tc>
        <w:tc>
          <w:tcPr>
            <w:tcW w:w="3420" w:type="dxa"/>
          </w:tcPr>
          <w:p w14:paraId="7E89DC50" w14:textId="77777777" w:rsidR="00000000" w:rsidRDefault="001F0AD0">
            <w:pPr>
              <w:pStyle w:val="TableText"/>
            </w:pPr>
            <w:r>
              <w:t xml:space="preserve">Activation Timestamp </w:t>
            </w:r>
          </w:p>
        </w:tc>
        <w:tc>
          <w:tcPr>
            <w:tcW w:w="5130" w:type="dxa"/>
          </w:tcPr>
          <w:p w14:paraId="09D5DFFA" w14:textId="77777777" w:rsidR="00000000" w:rsidRDefault="001F0AD0">
            <w:pPr>
              <w:pStyle w:val="TableText"/>
            </w:pPr>
            <w:r>
              <w:t>19960916152337  (yyyymmddhhmmss)</w:t>
            </w:r>
          </w:p>
        </w:tc>
      </w:tr>
      <w:tr w:rsidR="00000000" w14:paraId="3192FBA8" w14:textId="77777777">
        <w:tblPrEx>
          <w:tblCellMar>
            <w:top w:w="0" w:type="dxa"/>
            <w:bottom w:w="0" w:type="dxa"/>
          </w:tblCellMar>
        </w:tblPrEx>
        <w:trPr>
          <w:cantSplit/>
        </w:trPr>
        <w:tc>
          <w:tcPr>
            <w:tcW w:w="1008" w:type="dxa"/>
          </w:tcPr>
          <w:p w14:paraId="6FA37CB1" w14:textId="77777777" w:rsidR="00000000" w:rsidRDefault="001F0AD0">
            <w:pPr>
              <w:pStyle w:val="TableText"/>
            </w:pPr>
            <w:r>
              <w:t>6</w:t>
            </w:r>
          </w:p>
        </w:tc>
        <w:tc>
          <w:tcPr>
            <w:tcW w:w="3420" w:type="dxa"/>
          </w:tcPr>
          <w:p w14:paraId="6DF37AD3" w14:textId="77777777" w:rsidR="00000000" w:rsidRDefault="001F0AD0">
            <w:pPr>
              <w:pStyle w:val="TableText"/>
            </w:pPr>
            <w:r>
              <w:t xml:space="preserve">CLASS DPC </w:t>
            </w:r>
          </w:p>
        </w:tc>
        <w:tc>
          <w:tcPr>
            <w:tcW w:w="5130" w:type="dxa"/>
          </w:tcPr>
          <w:p w14:paraId="30BBD97A" w14:textId="77777777" w:rsidR="00000000" w:rsidRDefault="001F0AD0">
            <w:pPr>
              <w:pStyle w:val="TableText"/>
            </w:pPr>
            <w:r>
              <w:t>123123123 (This value is 3 octets)</w:t>
            </w:r>
          </w:p>
        </w:tc>
      </w:tr>
      <w:tr w:rsidR="00000000" w14:paraId="1A16F02F" w14:textId="77777777">
        <w:tblPrEx>
          <w:tblCellMar>
            <w:top w:w="0" w:type="dxa"/>
            <w:bottom w:w="0" w:type="dxa"/>
          </w:tblCellMar>
        </w:tblPrEx>
        <w:trPr>
          <w:cantSplit/>
        </w:trPr>
        <w:tc>
          <w:tcPr>
            <w:tcW w:w="1008" w:type="dxa"/>
          </w:tcPr>
          <w:p w14:paraId="6ECD29CE" w14:textId="77777777" w:rsidR="00000000" w:rsidRDefault="001F0AD0">
            <w:pPr>
              <w:pStyle w:val="TableText"/>
            </w:pPr>
            <w:r>
              <w:t>7</w:t>
            </w:r>
          </w:p>
        </w:tc>
        <w:tc>
          <w:tcPr>
            <w:tcW w:w="3420" w:type="dxa"/>
          </w:tcPr>
          <w:p w14:paraId="4FC9B281" w14:textId="77777777" w:rsidR="00000000" w:rsidRDefault="001F0AD0">
            <w:pPr>
              <w:pStyle w:val="TableText"/>
            </w:pPr>
            <w:r>
              <w:t xml:space="preserve">CLASS SSN </w:t>
            </w:r>
          </w:p>
        </w:tc>
        <w:tc>
          <w:tcPr>
            <w:tcW w:w="5130" w:type="dxa"/>
          </w:tcPr>
          <w:p w14:paraId="07D1E3A5" w14:textId="77777777" w:rsidR="00000000" w:rsidRDefault="001F0AD0">
            <w:pPr>
              <w:pStyle w:val="TableText"/>
            </w:pPr>
            <w:r>
              <w:t>123 (This value is 1 octet and usually set to 000)</w:t>
            </w:r>
          </w:p>
        </w:tc>
      </w:tr>
      <w:tr w:rsidR="00000000" w14:paraId="7E75ABB9" w14:textId="77777777">
        <w:tblPrEx>
          <w:tblCellMar>
            <w:top w:w="0" w:type="dxa"/>
            <w:bottom w:w="0" w:type="dxa"/>
          </w:tblCellMar>
        </w:tblPrEx>
        <w:trPr>
          <w:cantSplit/>
        </w:trPr>
        <w:tc>
          <w:tcPr>
            <w:tcW w:w="1008" w:type="dxa"/>
          </w:tcPr>
          <w:p w14:paraId="7D08FA3C" w14:textId="77777777" w:rsidR="00000000" w:rsidRDefault="001F0AD0">
            <w:pPr>
              <w:pStyle w:val="TableText"/>
            </w:pPr>
            <w:r>
              <w:t>8</w:t>
            </w:r>
          </w:p>
        </w:tc>
        <w:tc>
          <w:tcPr>
            <w:tcW w:w="3420" w:type="dxa"/>
          </w:tcPr>
          <w:p w14:paraId="5C74D4B8" w14:textId="77777777" w:rsidR="00000000" w:rsidRDefault="001F0AD0">
            <w:pPr>
              <w:pStyle w:val="TableText"/>
            </w:pPr>
            <w:r>
              <w:t xml:space="preserve">LIDB DPC </w:t>
            </w:r>
          </w:p>
        </w:tc>
        <w:tc>
          <w:tcPr>
            <w:tcW w:w="5130" w:type="dxa"/>
          </w:tcPr>
          <w:p w14:paraId="091179AE" w14:textId="77777777" w:rsidR="00000000" w:rsidRDefault="001F0AD0">
            <w:pPr>
              <w:pStyle w:val="TableText"/>
            </w:pPr>
            <w:r>
              <w:t>123123123 (This value is 3 octets)</w:t>
            </w:r>
          </w:p>
        </w:tc>
      </w:tr>
      <w:tr w:rsidR="00000000" w14:paraId="7569A8AE" w14:textId="77777777">
        <w:tblPrEx>
          <w:tblCellMar>
            <w:top w:w="0" w:type="dxa"/>
            <w:bottom w:w="0" w:type="dxa"/>
          </w:tblCellMar>
        </w:tblPrEx>
        <w:trPr>
          <w:cantSplit/>
        </w:trPr>
        <w:tc>
          <w:tcPr>
            <w:tcW w:w="1008" w:type="dxa"/>
          </w:tcPr>
          <w:p w14:paraId="0349DC29" w14:textId="77777777" w:rsidR="00000000" w:rsidRDefault="001F0AD0">
            <w:pPr>
              <w:pStyle w:val="TableText"/>
            </w:pPr>
            <w:r>
              <w:t>9</w:t>
            </w:r>
          </w:p>
        </w:tc>
        <w:tc>
          <w:tcPr>
            <w:tcW w:w="3420" w:type="dxa"/>
          </w:tcPr>
          <w:p w14:paraId="438FBF6D" w14:textId="77777777" w:rsidR="00000000" w:rsidRDefault="001F0AD0">
            <w:pPr>
              <w:pStyle w:val="TableText"/>
            </w:pPr>
            <w:r>
              <w:t xml:space="preserve">LIDB SSN </w:t>
            </w:r>
          </w:p>
        </w:tc>
        <w:tc>
          <w:tcPr>
            <w:tcW w:w="5130" w:type="dxa"/>
          </w:tcPr>
          <w:p w14:paraId="7CAF8AB8" w14:textId="77777777" w:rsidR="00000000" w:rsidRDefault="001F0AD0">
            <w:pPr>
              <w:pStyle w:val="TableText"/>
            </w:pPr>
            <w:r>
              <w:t>123 (This value is 1 octet and usually set to 000)</w:t>
            </w:r>
          </w:p>
        </w:tc>
      </w:tr>
      <w:tr w:rsidR="00000000" w14:paraId="7A300BC6" w14:textId="77777777">
        <w:tblPrEx>
          <w:tblCellMar>
            <w:top w:w="0" w:type="dxa"/>
            <w:bottom w:w="0" w:type="dxa"/>
          </w:tblCellMar>
        </w:tblPrEx>
        <w:trPr>
          <w:cantSplit/>
        </w:trPr>
        <w:tc>
          <w:tcPr>
            <w:tcW w:w="1008" w:type="dxa"/>
          </w:tcPr>
          <w:p w14:paraId="71791484" w14:textId="77777777" w:rsidR="00000000" w:rsidRDefault="001F0AD0">
            <w:pPr>
              <w:pStyle w:val="TableText"/>
            </w:pPr>
            <w:r>
              <w:t>10</w:t>
            </w:r>
          </w:p>
        </w:tc>
        <w:tc>
          <w:tcPr>
            <w:tcW w:w="3420" w:type="dxa"/>
          </w:tcPr>
          <w:p w14:paraId="4D150F27" w14:textId="77777777" w:rsidR="00000000" w:rsidRDefault="001F0AD0">
            <w:pPr>
              <w:pStyle w:val="TableText"/>
            </w:pPr>
            <w:r>
              <w:t xml:space="preserve">ISVM DPC </w:t>
            </w:r>
          </w:p>
        </w:tc>
        <w:tc>
          <w:tcPr>
            <w:tcW w:w="5130" w:type="dxa"/>
          </w:tcPr>
          <w:p w14:paraId="3BF3271B" w14:textId="77777777" w:rsidR="00000000" w:rsidRDefault="001F0AD0">
            <w:pPr>
              <w:pStyle w:val="TableText"/>
            </w:pPr>
            <w:r>
              <w:t>123123123 (This value is 3 octets)</w:t>
            </w:r>
          </w:p>
        </w:tc>
      </w:tr>
      <w:tr w:rsidR="00000000" w14:paraId="6F746B20" w14:textId="77777777">
        <w:tblPrEx>
          <w:tblCellMar>
            <w:top w:w="0" w:type="dxa"/>
            <w:bottom w:w="0" w:type="dxa"/>
          </w:tblCellMar>
        </w:tblPrEx>
        <w:trPr>
          <w:cantSplit/>
        </w:trPr>
        <w:tc>
          <w:tcPr>
            <w:tcW w:w="1008" w:type="dxa"/>
          </w:tcPr>
          <w:p w14:paraId="2040AA63" w14:textId="77777777" w:rsidR="00000000" w:rsidRDefault="001F0AD0">
            <w:pPr>
              <w:pStyle w:val="TableText"/>
            </w:pPr>
            <w:r>
              <w:t>11</w:t>
            </w:r>
          </w:p>
        </w:tc>
        <w:tc>
          <w:tcPr>
            <w:tcW w:w="3420" w:type="dxa"/>
          </w:tcPr>
          <w:p w14:paraId="6BD54A64" w14:textId="77777777" w:rsidR="00000000" w:rsidRDefault="001F0AD0">
            <w:pPr>
              <w:pStyle w:val="TableText"/>
            </w:pPr>
            <w:r>
              <w:t xml:space="preserve">ISVM SSN </w:t>
            </w:r>
          </w:p>
        </w:tc>
        <w:tc>
          <w:tcPr>
            <w:tcW w:w="5130" w:type="dxa"/>
          </w:tcPr>
          <w:p w14:paraId="7093C188" w14:textId="77777777" w:rsidR="00000000" w:rsidRDefault="001F0AD0">
            <w:pPr>
              <w:pStyle w:val="TableText"/>
            </w:pPr>
            <w:r>
              <w:t>123 (This value is 1 octet and usually set to 000)</w:t>
            </w:r>
          </w:p>
        </w:tc>
      </w:tr>
      <w:tr w:rsidR="00000000" w14:paraId="75186E35" w14:textId="77777777">
        <w:tblPrEx>
          <w:tblCellMar>
            <w:top w:w="0" w:type="dxa"/>
            <w:bottom w:w="0" w:type="dxa"/>
          </w:tblCellMar>
        </w:tblPrEx>
        <w:trPr>
          <w:cantSplit/>
        </w:trPr>
        <w:tc>
          <w:tcPr>
            <w:tcW w:w="1008" w:type="dxa"/>
          </w:tcPr>
          <w:p w14:paraId="603E9A0B" w14:textId="77777777" w:rsidR="00000000" w:rsidRDefault="001F0AD0">
            <w:pPr>
              <w:pStyle w:val="TableText"/>
            </w:pPr>
            <w:r>
              <w:t>12</w:t>
            </w:r>
          </w:p>
        </w:tc>
        <w:tc>
          <w:tcPr>
            <w:tcW w:w="3420" w:type="dxa"/>
          </w:tcPr>
          <w:p w14:paraId="5CA875BB" w14:textId="77777777" w:rsidR="00000000" w:rsidRDefault="001F0AD0">
            <w:pPr>
              <w:pStyle w:val="TableText"/>
            </w:pPr>
            <w:r>
              <w:t xml:space="preserve">CNAM DPC </w:t>
            </w:r>
          </w:p>
        </w:tc>
        <w:tc>
          <w:tcPr>
            <w:tcW w:w="5130" w:type="dxa"/>
          </w:tcPr>
          <w:p w14:paraId="45B969B0" w14:textId="77777777" w:rsidR="00000000" w:rsidRDefault="001F0AD0">
            <w:pPr>
              <w:pStyle w:val="TableText"/>
            </w:pPr>
            <w:r>
              <w:t>123123123 (This v</w:t>
            </w:r>
            <w:r>
              <w:t>alue is 3 octets)</w:t>
            </w:r>
          </w:p>
        </w:tc>
      </w:tr>
      <w:tr w:rsidR="00000000" w14:paraId="41290E2D" w14:textId="77777777">
        <w:tblPrEx>
          <w:tblCellMar>
            <w:top w:w="0" w:type="dxa"/>
            <w:bottom w:w="0" w:type="dxa"/>
          </w:tblCellMar>
        </w:tblPrEx>
        <w:trPr>
          <w:cantSplit/>
        </w:trPr>
        <w:tc>
          <w:tcPr>
            <w:tcW w:w="1008" w:type="dxa"/>
          </w:tcPr>
          <w:p w14:paraId="4548EF53" w14:textId="77777777" w:rsidR="00000000" w:rsidRDefault="001F0AD0">
            <w:pPr>
              <w:pStyle w:val="TableText"/>
            </w:pPr>
            <w:r>
              <w:t>13</w:t>
            </w:r>
          </w:p>
        </w:tc>
        <w:tc>
          <w:tcPr>
            <w:tcW w:w="3420" w:type="dxa"/>
          </w:tcPr>
          <w:p w14:paraId="1A121799" w14:textId="77777777" w:rsidR="00000000" w:rsidRDefault="001F0AD0">
            <w:pPr>
              <w:pStyle w:val="TableText"/>
            </w:pPr>
            <w:r>
              <w:t xml:space="preserve">CNAM SSN </w:t>
            </w:r>
          </w:p>
        </w:tc>
        <w:tc>
          <w:tcPr>
            <w:tcW w:w="5130" w:type="dxa"/>
          </w:tcPr>
          <w:p w14:paraId="43201742" w14:textId="77777777" w:rsidR="00000000" w:rsidRDefault="001F0AD0">
            <w:pPr>
              <w:pStyle w:val="TableText"/>
            </w:pPr>
            <w:r>
              <w:t>123 (This value is 1 octet and usually set to 000)</w:t>
            </w:r>
          </w:p>
        </w:tc>
      </w:tr>
      <w:tr w:rsidR="00000000" w14:paraId="494631EE" w14:textId="77777777">
        <w:tblPrEx>
          <w:tblCellMar>
            <w:top w:w="0" w:type="dxa"/>
            <w:bottom w:w="0" w:type="dxa"/>
          </w:tblCellMar>
        </w:tblPrEx>
        <w:trPr>
          <w:cantSplit/>
        </w:trPr>
        <w:tc>
          <w:tcPr>
            <w:tcW w:w="1008" w:type="dxa"/>
          </w:tcPr>
          <w:p w14:paraId="5F11ADF6" w14:textId="77777777" w:rsidR="00000000" w:rsidRDefault="001F0AD0">
            <w:pPr>
              <w:pStyle w:val="TableText"/>
            </w:pPr>
            <w:r>
              <w:t>14</w:t>
            </w:r>
          </w:p>
        </w:tc>
        <w:tc>
          <w:tcPr>
            <w:tcW w:w="3420" w:type="dxa"/>
          </w:tcPr>
          <w:p w14:paraId="444B997F" w14:textId="77777777" w:rsidR="00000000" w:rsidRDefault="001F0AD0">
            <w:pPr>
              <w:pStyle w:val="TableText"/>
            </w:pPr>
            <w:r>
              <w:t>WSMSC DPC</w:t>
            </w:r>
          </w:p>
        </w:tc>
        <w:tc>
          <w:tcPr>
            <w:tcW w:w="5130" w:type="dxa"/>
          </w:tcPr>
          <w:p w14:paraId="234C82E4" w14:textId="77777777" w:rsidR="00000000" w:rsidRDefault="001F0AD0">
            <w:pPr>
              <w:pStyle w:val="TableText"/>
            </w:pPr>
            <w:r>
              <w:t>Not present if LSMS or SOA does not support the WSMSC DPC as shown in this example.  If it were present the value would be in the same format as other DPC data</w:t>
            </w:r>
            <w:r>
              <w:t>.</w:t>
            </w:r>
          </w:p>
        </w:tc>
      </w:tr>
      <w:tr w:rsidR="00000000" w14:paraId="01F54094" w14:textId="77777777">
        <w:tblPrEx>
          <w:tblCellMar>
            <w:top w:w="0" w:type="dxa"/>
            <w:bottom w:w="0" w:type="dxa"/>
          </w:tblCellMar>
        </w:tblPrEx>
        <w:trPr>
          <w:cantSplit/>
        </w:trPr>
        <w:tc>
          <w:tcPr>
            <w:tcW w:w="1008" w:type="dxa"/>
          </w:tcPr>
          <w:p w14:paraId="24F64DC8" w14:textId="77777777" w:rsidR="00000000" w:rsidRDefault="001F0AD0">
            <w:pPr>
              <w:pStyle w:val="TableText"/>
            </w:pPr>
            <w:r>
              <w:t>15</w:t>
            </w:r>
          </w:p>
        </w:tc>
        <w:tc>
          <w:tcPr>
            <w:tcW w:w="3420" w:type="dxa"/>
          </w:tcPr>
          <w:p w14:paraId="1812AEBA" w14:textId="77777777" w:rsidR="00000000" w:rsidRDefault="001F0AD0">
            <w:pPr>
              <w:pStyle w:val="TableText"/>
            </w:pPr>
            <w:r>
              <w:t>WSMSC SSN</w:t>
            </w:r>
          </w:p>
        </w:tc>
        <w:tc>
          <w:tcPr>
            <w:tcW w:w="5130" w:type="dxa"/>
          </w:tcPr>
          <w:p w14:paraId="1FC5CA79" w14:textId="77777777" w:rsidR="00000000" w:rsidRDefault="001F0AD0">
            <w:pPr>
              <w:pStyle w:val="TableText"/>
            </w:pPr>
            <w:r>
              <w:t>Not present if LSMS or SOA does not support the WSMSC SSN as shown in this example.  If it were present the value would be in the same format as other SSN data.</w:t>
            </w:r>
          </w:p>
        </w:tc>
      </w:tr>
      <w:tr w:rsidR="00000000" w14:paraId="1C4D54B6" w14:textId="77777777">
        <w:tblPrEx>
          <w:tblCellMar>
            <w:top w:w="0" w:type="dxa"/>
            <w:bottom w:w="0" w:type="dxa"/>
          </w:tblCellMar>
        </w:tblPrEx>
        <w:trPr>
          <w:cantSplit/>
        </w:trPr>
        <w:tc>
          <w:tcPr>
            <w:tcW w:w="1008" w:type="dxa"/>
          </w:tcPr>
          <w:p w14:paraId="38BB1F38" w14:textId="77777777" w:rsidR="00000000" w:rsidRDefault="001F0AD0">
            <w:pPr>
              <w:pStyle w:val="TableText"/>
            </w:pPr>
            <w:r>
              <w:t>16</w:t>
            </w:r>
          </w:p>
        </w:tc>
        <w:tc>
          <w:tcPr>
            <w:tcW w:w="3420" w:type="dxa"/>
          </w:tcPr>
          <w:p w14:paraId="7DA97CB0" w14:textId="77777777" w:rsidR="00000000" w:rsidRDefault="001F0AD0">
            <w:pPr>
              <w:pStyle w:val="TableText"/>
            </w:pPr>
            <w:r>
              <w:t xml:space="preserve">Download Reason </w:t>
            </w:r>
          </w:p>
        </w:tc>
        <w:tc>
          <w:tcPr>
            <w:tcW w:w="5130" w:type="dxa"/>
          </w:tcPr>
          <w:p w14:paraId="6A215882" w14:textId="77777777" w:rsidR="00000000" w:rsidRDefault="001F0AD0">
            <w:pPr>
              <w:pStyle w:val="TableText"/>
            </w:pPr>
            <w:r>
              <w:t>0</w:t>
            </w:r>
          </w:p>
        </w:tc>
      </w:tr>
    </w:tbl>
    <w:p w14:paraId="5DB789A8" w14:textId="77777777" w:rsidR="00000000" w:rsidRDefault="001F0AD0">
      <w:pPr>
        <w:pStyle w:val="Caption"/>
      </w:pPr>
      <w:bookmarkStart w:id="3297" w:name="_Toc485015388"/>
      <w:r>
        <w:t xml:space="preserve">Table E- </w:t>
      </w:r>
      <w:r>
        <w:fldChar w:fldCharType="begin"/>
      </w:r>
      <w:r>
        <w:instrText xml:space="preserve"> SEQ Table_E- \* ARABIC </w:instrText>
      </w:r>
      <w:r>
        <w:fldChar w:fldCharType="separate"/>
      </w:r>
      <w:r>
        <w:rPr>
          <w:noProof/>
        </w:rPr>
        <w:t>6</w:t>
      </w:r>
      <w:r>
        <w:fldChar w:fldCharType="end"/>
      </w:r>
      <w:r>
        <w:t xml:space="preserve"> -- Explanation of</w:t>
      </w:r>
      <w:r>
        <w:t xml:space="preserve"> the Fields in The Block Download File</w:t>
      </w:r>
      <w:bookmarkEnd w:id="3297"/>
    </w:p>
    <w:p w14:paraId="6528CD11" w14:textId="77777777" w:rsidR="00000000" w:rsidRDefault="001F0AD0">
      <w:pPr>
        <w:pStyle w:val="BodyText"/>
      </w:pPr>
    </w:p>
    <w:p w14:paraId="694FF99D" w14:textId="77777777" w:rsidR="00000000" w:rsidRDefault="001F0AD0">
      <w:pPr>
        <w:pStyle w:val="Heading9"/>
        <w:numPr>
          <w:numberingChange w:id="3298" w:author="Jean Anthony" w:date="2001-03-12T20:36:00Z" w:original="Appendix %1:1:3:."/>
        </w:numPr>
        <w:sectPr w:rsidR="00000000">
          <w:headerReference w:type="default" r:id="rId63"/>
          <w:type w:val="oddPage"/>
          <w:pgSz w:w="12240" w:h="15840"/>
          <w:pgMar w:top="1440" w:right="1350" w:bottom="1440" w:left="1800" w:header="720" w:footer="720" w:gutter="0"/>
          <w:pgNumType w:start="1" w:chapStyle="9"/>
          <w:cols w:space="720"/>
        </w:sectPr>
      </w:pPr>
    </w:p>
    <w:p w14:paraId="3C27E037" w14:textId="77777777" w:rsidR="00000000" w:rsidRDefault="001F0AD0">
      <w:pPr>
        <w:pStyle w:val="Heading9"/>
        <w:numPr>
          <w:numberingChange w:id="3299" w:author="Jean Anthony" w:date="2001-03-12T20:36:00Z" w:original="Appendix %1:6:3:."/>
        </w:numPr>
      </w:pPr>
      <w:r>
        <w:t>Midwest Region Number Pooling</w:t>
      </w:r>
    </w:p>
    <w:p w14:paraId="60D17233" w14:textId="77777777" w:rsidR="00000000" w:rsidRDefault="001F0AD0">
      <w:pPr>
        <w:pStyle w:val="BodyText"/>
      </w:pPr>
      <w:r>
        <w:t>This section, Appendix F: Midwest Region Number Pooling is deleted in version 3.0.0 of this document with NPAC Release 3.0.0.</w:t>
      </w:r>
    </w:p>
    <w:p w14:paraId="5E16EEA9" w14:textId="77777777" w:rsidR="00000000" w:rsidRDefault="001F0AD0">
      <w:pPr>
        <w:pStyle w:val="Header"/>
        <w:tabs>
          <w:tab w:val="clear" w:pos="4320"/>
          <w:tab w:val="clear" w:pos="8640"/>
        </w:tabs>
        <w:spacing w:before="0"/>
        <w:rPr>
          <w:bCs/>
        </w:rPr>
      </w:pPr>
    </w:p>
    <w:p w14:paraId="30CEA4F5" w14:textId="77777777" w:rsidR="00000000" w:rsidRDefault="001F0AD0">
      <w:pPr>
        <w:pStyle w:val="BodyText"/>
      </w:pPr>
    </w:p>
    <w:p w14:paraId="029B2380" w14:textId="77777777" w:rsidR="00000000" w:rsidRDefault="001F0AD0">
      <w:pPr>
        <w:pStyle w:val="BodyText"/>
        <w:rPr>
          <w:b/>
          <w:i/>
        </w:rPr>
        <w:sectPr w:rsidR="00000000">
          <w:headerReference w:type="default" r:id="rId64"/>
          <w:type w:val="continuous"/>
          <w:pgSz w:w="12240" w:h="15840"/>
          <w:pgMar w:top="1440" w:right="1350" w:bottom="1440" w:left="1800" w:header="720" w:footer="720" w:gutter="0"/>
          <w:pgNumType w:start="1" w:chapStyle="9"/>
          <w:cols w:space="720"/>
        </w:sectPr>
      </w:pPr>
    </w:p>
    <w:p w14:paraId="14AD8679" w14:textId="77777777" w:rsidR="00000000" w:rsidRDefault="001F0AD0">
      <w:pPr>
        <w:pStyle w:val="Heading9"/>
        <w:numPr>
          <w:numberingChange w:id="3300" w:author="Jean Anthony" w:date="2001-03-12T20:36:00Z" w:original="Appendix %1:7:3:."/>
        </w:numPr>
        <w:spacing w:before="360" w:after="360"/>
      </w:pPr>
      <w:r>
        <w:t>Deleted Requirements</w:t>
      </w:r>
    </w:p>
    <w:p w14:paraId="600C8070" w14:textId="77777777" w:rsidR="00000000" w:rsidRDefault="001F0AD0">
      <w:r>
        <w:t>This section contains a list of ass</w:t>
      </w:r>
      <w:r>
        <w:t>umption/constraint/requirement numbers that have been deleted over the lifetime of this document.</w:t>
      </w:r>
    </w:p>
    <w:p w14:paraId="5AA8272C" w14:textId="77777777" w:rsidR="00000000" w:rsidRDefault="001F0AD0">
      <w:pPr>
        <w:rPr>
          <w:b/>
        </w:rPr>
      </w:pPr>
      <w:r>
        <w:rPr>
          <w:b/>
        </w:rPr>
        <w:t>AR5-1</w:t>
      </w:r>
      <w:r>
        <w:rPr>
          <w:b/>
        </w:rPr>
        <w:tab/>
        <w:t>(Duplicates R5-25)</w:t>
      </w:r>
    </w:p>
    <w:p w14:paraId="7FF39EB1" w14:textId="77777777" w:rsidR="00000000" w:rsidRDefault="001F0AD0">
      <w:pPr>
        <w:rPr>
          <w:b/>
        </w:rPr>
      </w:pPr>
      <w:r>
        <w:rPr>
          <w:b/>
        </w:rPr>
        <w:t>A10-1</w:t>
      </w:r>
    </w:p>
    <w:p w14:paraId="401BF917" w14:textId="77777777" w:rsidR="00000000" w:rsidRDefault="001F0AD0">
      <w:pPr>
        <w:rPr>
          <w:b/>
        </w:rPr>
      </w:pPr>
      <w:r>
        <w:rPr>
          <w:b/>
        </w:rPr>
        <w:t>A10-2</w:t>
      </w:r>
    </w:p>
    <w:p w14:paraId="0C2FCCE3" w14:textId="77777777" w:rsidR="00000000" w:rsidRDefault="001F0AD0">
      <w:pPr>
        <w:rPr>
          <w:b/>
        </w:rPr>
      </w:pPr>
      <w:r>
        <w:rPr>
          <w:b/>
        </w:rPr>
        <w:t>A10-3</w:t>
      </w:r>
    </w:p>
    <w:p w14:paraId="20D3D8AA" w14:textId="77777777" w:rsidR="00000000" w:rsidRDefault="001F0AD0">
      <w:pPr>
        <w:rPr>
          <w:b/>
        </w:rPr>
      </w:pPr>
      <w:r>
        <w:rPr>
          <w:b/>
        </w:rPr>
        <w:t>A11-1</w:t>
      </w:r>
    </w:p>
    <w:p w14:paraId="7A2BAE12" w14:textId="77777777" w:rsidR="00000000" w:rsidRDefault="001F0AD0">
      <w:pPr>
        <w:rPr>
          <w:b/>
        </w:rPr>
      </w:pPr>
      <w:r>
        <w:rPr>
          <w:b/>
        </w:rPr>
        <w:t>CN1-1</w:t>
      </w:r>
    </w:p>
    <w:p w14:paraId="78C1F135" w14:textId="77777777" w:rsidR="00000000" w:rsidRDefault="001F0AD0">
      <w:pPr>
        <w:rPr>
          <w:b/>
        </w:rPr>
      </w:pPr>
      <w:r>
        <w:rPr>
          <w:b/>
        </w:rPr>
        <w:t>R3-l</w:t>
      </w:r>
    </w:p>
    <w:p w14:paraId="434F6415" w14:textId="77777777" w:rsidR="00000000" w:rsidRDefault="001F0AD0">
      <w:pPr>
        <w:rPr>
          <w:b/>
        </w:rPr>
      </w:pPr>
      <w:r>
        <w:rPr>
          <w:b/>
        </w:rPr>
        <w:t>R3-2</w:t>
      </w:r>
    </w:p>
    <w:p w14:paraId="57BF4DC6" w14:textId="77777777" w:rsidR="00000000" w:rsidRDefault="001F0AD0">
      <w:pPr>
        <w:rPr>
          <w:b/>
        </w:rPr>
      </w:pPr>
      <w:r>
        <w:rPr>
          <w:b/>
        </w:rPr>
        <w:t>RX3-2</w:t>
      </w:r>
    </w:p>
    <w:p w14:paraId="61177E18" w14:textId="77777777" w:rsidR="00000000" w:rsidRDefault="001F0AD0">
      <w:pPr>
        <w:rPr>
          <w:b/>
        </w:rPr>
      </w:pPr>
      <w:r>
        <w:rPr>
          <w:b/>
        </w:rPr>
        <w:t>R3</w:t>
      </w:r>
      <w:r>
        <w:rPr>
          <w:b/>
        </w:rPr>
        <w:noBreakHyphen/>
        <w:t>4.1 (</w:t>
      </w:r>
      <w:r>
        <w:rPr>
          <w:b/>
          <w:u w:val="single"/>
        </w:rPr>
        <w:t>Duplicate</w:t>
      </w:r>
      <w:r>
        <w:rPr>
          <w:b/>
        </w:rPr>
        <w:t xml:space="preserve"> - refer to R4-1)</w:t>
      </w:r>
    </w:p>
    <w:p w14:paraId="5D4D3E67" w14:textId="77777777" w:rsidR="00000000" w:rsidRDefault="001F0AD0">
      <w:pPr>
        <w:rPr>
          <w:b/>
        </w:rPr>
      </w:pPr>
      <w:r>
        <w:rPr>
          <w:b/>
        </w:rPr>
        <w:t>R3</w:t>
      </w:r>
      <w:r>
        <w:rPr>
          <w:b/>
        </w:rPr>
        <w:noBreakHyphen/>
        <w:t>4.2 (</w:t>
      </w:r>
      <w:r>
        <w:rPr>
          <w:b/>
          <w:u w:val="single"/>
        </w:rPr>
        <w:t>Duplicate</w:t>
      </w:r>
      <w:r>
        <w:rPr>
          <w:b/>
        </w:rPr>
        <w:t xml:space="preserve"> - refer to R4-3)</w:t>
      </w:r>
    </w:p>
    <w:p w14:paraId="775FCD88" w14:textId="77777777" w:rsidR="00000000" w:rsidRDefault="001F0AD0">
      <w:pPr>
        <w:rPr>
          <w:b/>
        </w:rPr>
      </w:pPr>
      <w:r>
        <w:rPr>
          <w:b/>
        </w:rPr>
        <w:t xml:space="preserve">R4-23 (Duplicate </w:t>
      </w:r>
      <w:r>
        <w:rPr>
          <w:b/>
        </w:rPr>
        <w:t>– refer R4-5.2)</w:t>
      </w:r>
    </w:p>
    <w:p w14:paraId="315CCBA0" w14:textId="77777777" w:rsidR="00000000" w:rsidRDefault="001F0AD0">
      <w:pPr>
        <w:rPr>
          <w:b/>
        </w:rPr>
      </w:pPr>
      <w:r>
        <w:rPr>
          <w:b/>
        </w:rPr>
        <w:t>R3</w:t>
      </w:r>
      <w:r>
        <w:rPr>
          <w:b/>
        </w:rPr>
        <w:noBreakHyphen/>
        <w:t>5 (</w:t>
      </w:r>
      <w:r>
        <w:rPr>
          <w:b/>
          <w:u w:val="single"/>
        </w:rPr>
        <w:t>Duplicate</w:t>
      </w:r>
      <w:r>
        <w:rPr>
          <w:b/>
        </w:rPr>
        <w:t xml:space="preserve"> - refer to R4-2)</w:t>
      </w:r>
    </w:p>
    <w:p w14:paraId="4FFC7E48" w14:textId="77777777" w:rsidR="00000000" w:rsidRDefault="001F0AD0">
      <w:pPr>
        <w:rPr>
          <w:b/>
        </w:rPr>
      </w:pPr>
      <w:r>
        <w:rPr>
          <w:b/>
        </w:rPr>
        <w:t>R3</w:t>
      </w:r>
      <w:r>
        <w:rPr>
          <w:b/>
        </w:rPr>
        <w:noBreakHyphen/>
        <w:t>6.1 (Duplicate – refer to R3-7.2)</w:t>
      </w:r>
    </w:p>
    <w:p w14:paraId="24858319" w14:textId="77777777" w:rsidR="00000000" w:rsidRDefault="001F0AD0">
      <w:pPr>
        <w:rPr>
          <w:b/>
        </w:rPr>
      </w:pPr>
      <w:r>
        <w:rPr>
          <w:b/>
        </w:rPr>
        <w:t>R3-12 (Duplicate – refer to R5-18)</w:t>
      </w:r>
    </w:p>
    <w:p w14:paraId="310321FC" w14:textId="77777777" w:rsidR="00000000" w:rsidRDefault="001F0AD0">
      <w:pPr>
        <w:rPr>
          <w:b/>
          <w:bCs/>
        </w:rPr>
      </w:pPr>
      <w:r>
        <w:rPr>
          <w:b/>
          <w:bCs/>
        </w:rPr>
        <w:t>RN3-4.10</w:t>
      </w:r>
    </w:p>
    <w:p w14:paraId="603B9A76" w14:textId="77777777" w:rsidR="00000000" w:rsidRDefault="001F0AD0">
      <w:pPr>
        <w:rPr>
          <w:b/>
        </w:rPr>
      </w:pPr>
      <w:r>
        <w:rPr>
          <w:b/>
        </w:rPr>
        <w:t>RR3-141.2</w:t>
      </w:r>
    </w:p>
    <w:p w14:paraId="69A17981" w14:textId="77777777" w:rsidR="00000000" w:rsidRDefault="001F0AD0">
      <w:pPr>
        <w:rPr>
          <w:b/>
          <w:bCs/>
        </w:rPr>
      </w:pPr>
      <w:r>
        <w:rPr>
          <w:b/>
          <w:bCs/>
        </w:rPr>
        <w:t>RR3-208 (Merged into R3-7.1)</w:t>
      </w:r>
    </w:p>
    <w:p w14:paraId="72BF457E" w14:textId="77777777" w:rsidR="00000000" w:rsidRDefault="001F0AD0">
      <w:pPr>
        <w:rPr>
          <w:b/>
          <w:bCs/>
        </w:rPr>
      </w:pPr>
      <w:r>
        <w:rPr>
          <w:b/>
          <w:bCs/>
        </w:rPr>
        <w:t>RR3-209 (Merged into R3-7.1)</w:t>
      </w:r>
    </w:p>
    <w:p w14:paraId="2ED9E7BD" w14:textId="77777777" w:rsidR="00000000" w:rsidRDefault="001F0AD0">
      <w:pPr>
        <w:rPr>
          <w:b/>
        </w:rPr>
      </w:pPr>
      <w:r>
        <w:rPr>
          <w:b/>
        </w:rPr>
        <w:t>R4-12 (Duplicate – refer to R4-2)</w:t>
      </w:r>
    </w:p>
    <w:p w14:paraId="789C05F6" w14:textId="77777777" w:rsidR="00000000" w:rsidRDefault="001F0AD0">
      <w:pPr>
        <w:rPr>
          <w:b/>
        </w:rPr>
      </w:pPr>
      <w:r>
        <w:rPr>
          <w:b/>
        </w:rPr>
        <w:t>R4</w:t>
      </w:r>
      <w:r>
        <w:rPr>
          <w:b/>
        </w:rPr>
        <w:noBreakHyphen/>
        <w:t>18.1</w:t>
      </w:r>
    </w:p>
    <w:p w14:paraId="149DB970" w14:textId="77777777" w:rsidR="00000000" w:rsidRDefault="001F0AD0">
      <w:pPr>
        <w:rPr>
          <w:b/>
        </w:rPr>
      </w:pPr>
      <w:r>
        <w:rPr>
          <w:b/>
        </w:rPr>
        <w:t>R4-18.2</w:t>
      </w:r>
    </w:p>
    <w:p w14:paraId="01DFB5F6" w14:textId="77777777" w:rsidR="00000000" w:rsidRDefault="001F0AD0">
      <w:pPr>
        <w:rPr>
          <w:b/>
        </w:rPr>
      </w:pPr>
      <w:r>
        <w:rPr>
          <w:b/>
        </w:rPr>
        <w:t>R4-18.3</w:t>
      </w:r>
    </w:p>
    <w:p w14:paraId="7E5461A6" w14:textId="77777777" w:rsidR="00000000" w:rsidRDefault="001F0AD0">
      <w:pPr>
        <w:rPr>
          <w:b/>
        </w:rPr>
      </w:pPr>
      <w:r>
        <w:rPr>
          <w:b/>
        </w:rPr>
        <w:t>R4</w:t>
      </w:r>
      <w:r>
        <w:rPr>
          <w:b/>
        </w:rPr>
        <w:noBreakHyphen/>
        <w:t>19 (</w:t>
      </w:r>
      <w:r>
        <w:rPr>
          <w:b/>
          <w:u w:val="single"/>
        </w:rPr>
        <w:t>Duplicate</w:t>
      </w:r>
      <w:r>
        <w:rPr>
          <w:b/>
        </w:rPr>
        <w:t xml:space="preserve"> - refer to R4-3)</w:t>
      </w:r>
    </w:p>
    <w:p w14:paraId="063321DC" w14:textId="77777777" w:rsidR="00000000" w:rsidRDefault="001F0AD0">
      <w:pPr>
        <w:rPr>
          <w:b/>
        </w:rPr>
      </w:pPr>
      <w:r>
        <w:rPr>
          <w:b/>
        </w:rPr>
        <w:t>R4-23 (Duplicate – refer to R4-5.2)</w:t>
      </w:r>
    </w:p>
    <w:p w14:paraId="72A6A566" w14:textId="77777777" w:rsidR="00000000" w:rsidRDefault="001F0AD0">
      <w:pPr>
        <w:rPr>
          <w:b/>
        </w:rPr>
      </w:pPr>
      <w:r>
        <w:rPr>
          <w:b/>
        </w:rPr>
        <w:t>R4-30.3</w:t>
      </w:r>
    </w:p>
    <w:p w14:paraId="7E2427E5" w14:textId="77777777" w:rsidR="00000000" w:rsidRDefault="001F0AD0">
      <w:pPr>
        <w:rPr>
          <w:b/>
        </w:rPr>
      </w:pPr>
      <w:r>
        <w:rPr>
          <w:b/>
        </w:rPr>
        <w:t>R4-30.4</w:t>
      </w:r>
    </w:p>
    <w:p w14:paraId="4C1B877C" w14:textId="77777777" w:rsidR="00000000" w:rsidRDefault="001F0AD0">
      <w:pPr>
        <w:rPr>
          <w:b/>
        </w:rPr>
      </w:pPr>
      <w:r>
        <w:rPr>
          <w:b/>
        </w:rPr>
        <w:t>R4-30.5</w:t>
      </w:r>
    </w:p>
    <w:p w14:paraId="57296D4C" w14:textId="77777777" w:rsidR="00000000" w:rsidRDefault="001F0AD0">
      <w:pPr>
        <w:rPr>
          <w:b/>
        </w:rPr>
      </w:pPr>
      <w:r>
        <w:rPr>
          <w:b/>
        </w:rPr>
        <w:t>R4-30.7</w:t>
      </w:r>
    </w:p>
    <w:p w14:paraId="6B52E0DC" w14:textId="77777777" w:rsidR="00000000" w:rsidRDefault="001F0AD0">
      <w:pPr>
        <w:rPr>
          <w:b/>
        </w:rPr>
      </w:pPr>
      <w:r>
        <w:rPr>
          <w:b/>
        </w:rPr>
        <w:t>R5-1.2 – (Duplicate refer to R5-20.3, R5-30.2, R5-53), R5-54, moved refer to R5-54.2)</w:t>
      </w:r>
    </w:p>
    <w:p w14:paraId="65895979" w14:textId="77777777" w:rsidR="00000000" w:rsidRDefault="001F0AD0">
      <w:pPr>
        <w:rPr>
          <w:b/>
        </w:rPr>
      </w:pPr>
      <w:r>
        <w:rPr>
          <w:b/>
        </w:rPr>
        <w:t>R5-3.7</w:t>
      </w:r>
    </w:p>
    <w:p w14:paraId="613A530B" w14:textId="77777777" w:rsidR="00000000" w:rsidRDefault="001F0AD0">
      <w:pPr>
        <w:rPr>
          <w:b/>
        </w:rPr>
      </w:pPr>
      <w:r>
        <w:rPr>
          <w:b/>
        </w:rPr>
        <w:t>R5-3.8</w:t>
      </w:r>
    </w:p>
    <w:p w14:paraId="1590AFE8" w14:textId="77777777" w:rsidR="00000000" w:rsidRDefault="001F0AD0">
      <w:pPr>
        <w:rPr>
          <w:b/>
        </w:rPr>
      </w:pPr>
      <w:r>
        <w:rPr>
          <w:b/>
        </w:rPr>
        <w:t>R5-3.9</w:t>
      </w:r>
    </w:p>
    <w:p w14:paraId="6AB901C3" w14:textId="77777777" w:rsidR="00000000" w:rsidRDefault="001F0AD0">
      <w:pPr>
        <w:rPr>
          <w:b/>
        </w:rPr>
      </w:pPr>
      <w:r>
        <w:rPr>
          <w:b/>
        </w:rPr>
        <w:t>R5-4 (Duplicate – refer to RN5-1)</w:t>
      </w:r>
    </w:p>
    <w:p w14:paraId="568595AB" w14:textId="77777777" w:rsidR="00000000" w:rsidRDefault="001F0AD0">
      <w:pPr>
        <w:rPr>
          <w:b/>
        </w:rPr>
      </w:pPr>
      <w:r>
        <w:rPr>
          <w:b/>
        </w:rPr>
        <w:t>R5-8.2 (Dupli</w:t>
      </w:r>
      <w:r>
        <w:rPr>
          <w:b/>
        </w:rPr>
        <w:t>cate – refer to R5-25)</w:t>
      </w:r>
    </w:p>
    <w:p w14:paraId="5DCB9650" w14:textId="77777777" w:rsidR="00000000" w:rsidRDefault="001F0AD0">
      <w:pPr>
        <w:rPr>
          <w:b/>
        </w:rPr>
      </w:pPr>
      <w:r>
        <w:rPr>
          <w:b/>
        </w:rPr>
        <w:t>RN5-9</w:t>
      </w:r>
    </w:p>
    <w:p w14:paraId="6652690E" w14:textId="77777777" w:rsidR="00000000" w:rsidRDefault="001F0AD0">
      <w:pPr>
        <w:rPr>
          <w:b/>
        </w:rPr>
      </w:pPr>
      <w:r>
        <w:rPr>
          <w:b/>
        </w:rPr>
        <w:t>RR5-10.4</w:t>
      </w:r>
    </w:p>
    <w:p w14:paraId="029530CE" w14:textId="77777777" w:rsidR="00000000" w:rsidRDefault="001F0AD0">
      <w:pPr>
        <w:rPr>
          <w:b/>
        </w:rPr>
      </w:pPr>
      <w:r>
        <w:rPr>
          <w:b/>
        </w:rPr>
        <w:t>RR5-10.5</w:t>
      </w:r>
    </w:p>
    <w:p w14:paraId="307E05D6" w14:textId="77777777" w:rsidR="00000000" w:rsidRDefault="001F0AD0">
      <w:pPr>
        <w:rPr>
          <w:b/>
        </w:rPr>
      </w:pPr>
      <w:r>
        <w:rPr>
          <w:b/>
        </w:rPr>
        <w:t>RN5-11 (Duplicate – refer to R5-42 and R5-43)</w:t>
      </w:r>
    </w:p>
    <w:p w14:paraId="6DB2A2A8" w14:textId="77777777" w:rsidR="00000000" w:rsidRDefault="001F0AD0">
      <w:pPr>
        <w:rPr>
          <w:b/>
        </w:rPr>
      </w:pPr>
      <w:r>
        <w:rPr>
          <w:b/>
        </w:rPr>
        <w:t>RR5-12.2</w:t>
      </w:r>
    </w:p>
    <w:p w14:paraId="7916F58C" w14:textId="77777777" w:rsidR="00000000" w:rsidRDefault="001F0AD0">
      <w:pPr>
        <w:rPr>
          <w:b/>
        </w:rPr>
      </w:pPr>
      <w:r>
        <w:rPr>
          <w:b/>
        </w:rPr>
        <w:t>RR5-13.1</w:t>
      </w:r>
    </w:p>
    <w:p w14:paraId="00D6F912" w14:textId="77777777" w:rsidR="00000000" w:rsidRDefault="001F0AD0">
      <w:pPr>
        <w:rPr>
          <w:b/>
        </w:rPr>
      </w:pPr>
      <w:r>
        <w:rPr>
          <w:b/>
        </w:rPr>
        <w:t>RR5-13.2</w:t>
      </w:r>
    </w:p>
    <w:p w14:paraId="521DC8BB" w14:textId="77777777" w:rsidR="00000000" w:rsidRDefault="001F0AD0">
      <w:pPr>
        <w:rPr>
          <w:b/>
        </w:rPr>
      </w:pPr>
      <w:r>
        <w:rPr>
          <w:b/>
        </w:rPr>
        <w:t>RR5-15.1</w:t>
      </w:r>
    </w:p>
    <w:p w14:paraId="5BAA99AE" w14:textId="77777777" w:rsidR="00000000" w:rsidRDefault="001F0AD0">
      <w:pPr>
        <w:rPr>
          <w:b/>
        </w:rPr>
      </w:pPr>
      <w:r>
        <w:rPr>
          <w:b/>
        </w:rPr>
        <w:t>RR5-15.2</w:t>
      </w:r>
    </w:p>
    <w:p w14:paraId="3AD69528" w14:textId="77777777" w:rsidR="00000000" w:rsidRDefault="001F0AD0">
      <w:pPr>
        <w:rPr>
          <w:b/>
        </w:rPr>
      </w:pPr>
      <w:r>
        <w:rPr>
          <w:b/>
        </w:rPr>
        <w:t>RR5-16.1</w:t>
      </w:r>
    </w:p>
    <w:p w14:paraId="5524FD6A" w14:textId="77777777" w:rsidR="00000000" w:rsidRDefault="001F0AD0">
      <w:pPr>
        <w:rPr>
          <w:b/>
        </w:rPr>
      </w:pPr>
      <w:r>
        <w:rPr>
          <w:b/>
        </w:rPr>
        <w:t>R5-17.1 (Duplicate – refer to R5-18.8 and R5-20.1)</w:t>
      </w:r>
    </w:p>
    <w:p w14:paraId="071ABC34" w14:textId="77777777" w:rsidR="00000000" w:rsidRDefault="001F0AD0">
      <w:pPr>
        <w:rPr>
          <w:b/>
        </w:rPr>
      </w:pPr>
      <w:r>
        <w:rPr>
          <w:b/>
        </w:rPr>
        <w:t>R5-17.2 (Duplicate – refer to R5-18.8 and R5-20.1)</w:t>
      </w:r>
    </w:p>
    <w:p w14:paraId="27B2D190" w14:textId="77777777" w:rsidR="00000000" w:rsidRDefault="001F0AD0">
      <w:pPr>
        <w:rPr>
          <w:b/>
        </w:rPr>
      </w:pPr>
      <w:r>
        <w:rPr>
          <w:b/>
        </w:rPr>
        <w:t>RR5-16.</w:t>
      </w:r>
      <w:r>
        <w:rPr>
          <w:b/>
        </w:rPr>
        <w:t>2</w:t>
      </w:r>
    </w:p>
    <w:p w14:paraId="121E3D68" w14:textId="77777777" w:rsidR="00000000" w:rsidRDefault="001F0AD0">
      <w:pPr>
        <w:rPr>
          <w:b/>
        </w:rPr>
      </w:pPr>
      <w:r>
        <w:rPr>
          <w:b/>
        </w:rPr>
        <w:t>RR5-17.1</w:t>
      </w:r>
    </w:p>
    <w:p w14:paraId="2D268C2F" w14:textId="77777777" w:rsidR="00000000" w:rsidRDefault="001F0AD0">
      <w:pPr>
        <w:rPr>
          <w:b/>
        </w:rPr>
      </w:pPr>
      <w:r>
        <w:rPr>
          <w:b/>
        </w:rPr>
        <w:t>RR5-17.2</w:t>
      </w:r>
    </w:p>
    <w:p w14:paraId="3ADCB2E7" w14:textId="77777777" w:rsidR="00000000" w:rsidRDefault="001F0AD0">
      <w:pPr>
        <w:rPr>
          <w:b/>
        </w:rPr>
      </w:pPr>
      <w:r>
        <w:rPr>
          <w:b/>
        </w:rPr>
        <w:t>RR5-17.3</w:t>
      </w:r>
    </w:p>
    <w:p w14:paraId="3FC81ADD" w14:textId="77777777" w:rsidR="00000000" w:rsidRDefault="001F0AD0">
      <w:pPr>
        <w:rPr>
          <w:b/>
        </w:rPr>
      </w:pPr>
      <w:r>
        <w:rPr>
          <w:b/>
        </w:rPr>
        <w:t>RR5-17.4</w:t>
      </w:r>
    </w:p>
    <w:p w14:paraId="7ABB6D0B" w14:textId="77777777" w:rsidR="00000000" w:rsidRDefault="001F0AD0">
      <w:pPr>
        <w:rPr>
          <w:b/>
        </w:rPr>
      </w:pPr>
      <w:r>
        <w:rPr>
          <w:b/>
        </w:rPr>
        <w:t>RR5-18.1</w:t>
      </w:r>
    </w:p>
    <w:p w14:paraId="03533A42" w14:textId="77777777" w:rsidR="00000000" w:rsidRDefault="001F0AD0">
      <w:pPr>
        <w:rPr>
          <w:b/>
        </w:rPr>
      </w:pPr>
      <w:r>
        <w:rPr>
          <w:b/>
        </w:rPr>
        <w:t>RR5-18.2</w:t>
      </w:r>
    </w:p>
    <w:p w14:paraId="2AEEA1D0" w14:textId="77777777" w:rsidR="00000000" w:rsidRDefault="001F0AD0">
      <w:pPr>
        <w:rPr>
          <w:b/>
        </w:rPr>
      </w:pPr>
      <w:r>
        <w:rPr>
          <w:b/>
        </w:rPr>
        <w:t>RR5-18.3</w:t>
      </w:r>
    </w:p>
    <w:p w14:paraId="1FC26602" w14:textId="77777777" w:rsidR="00000000" w:rsidRDefault="001F0AD0">
      <w:pPr>
        <w:rPr>
          <w:b/>
        </w:rPr>
      </w:pPr>
      <w:r>
        <w:rPr>
          <w:b/>
        </w:rPr>
        <w:t>RR5-19</w:t>
      </w:r>
    </w:p>
    <w:p w14:paraId="7FD0231B" w14:textId="77777777" w:rsidR="00000000" w:rsidRDefault="001F0AD0">
      <w:pPr>
        <w:rPr>
          <w:b/>
        </w:rPr>
      </w:pPr>
      <w:r>
        <w:rPr>
          <w:b/>
        </w:rPr>
        <w:t>RR5-20</w:t>
      </w:r>
    </w:p>
    <w:p w14:paraId="6EDFAE7A" w14:textId="77777777" w:rsidR="00000000" w:rsidRDefault="001F0AD0">
      <w:pPr>
        <w:rPr>
          <w:b/>
        </w:rPr>
      </w:pPr>
      <w:r>
        <w:rPr>
          <w:b/>
        </w:rPr>
        <w:t>R5-21.5 (Duplicate – refer to R5-21.1)</w:t>
      </w:r>
    </w:p>
    <w:p w14:paraId="16357F46" w14:textId="77777777" w:rsidR="00000000" w:rsidRDefault="001F0AD0">
      <w:pPr>
        <w:rPr>
          <w:b/>
        </w:rPr>
      </w:pPr>
      <w:r>
        <w:rPr>
          <w:b/>
        </w:rPr>
        <w:t>R5-24.1 (Duplicate – refer to R5-27 and R5-28)</w:t>
      </w:r>
    </w:p>
    <w:p w14:paraId="1D606B23" w14:textId="77777777" w:rsidR="00000000" w:rsidRDefault="001F0AD0">
      <w:pPr>
        <w:rPr>
          <w:b/>
        </w:rPr>
      </w:pPr>
      <w:r>
        <w:rPr>
          <w:b/>
        </w:rPr>
        <w:t>R5-24.2 (Duplicate – refer to R5-27 and R5-28)</w:t>
      </w:r>
    </w:p>
    <w:p w14:paraId="16FAD4DD" w14:textId="77777777" w:rsidR="00000000" w:rsidRDefault="001F0AD0">
      <w:pPr>
        <w:rPr>
          <w:b/>
        </w:rPr>
      </w:pPr>
      <w:r>
        <w:rPr>
          <w:b/>
        </w:rPr>
        <w:t>R5-24.3 (Duplicate – refer to R5-27 and R5-2</w:t>
      </w:r>
      <w:r>
        <w:rPr>
          <w:b/>
        </w:rPr>
        <w:t>8)</w:t>
      </w:r>
    </w:p>
    <w:p w14:paraId="2FC4F023" w14:textId="77777777" w:rsidR="00000000" w:rsidRDefault="001F0AD0">
      <w:pPr>
        <w:rPr>
          <w:b/>
        </w:rPr>
      </w:pPr>
      <w:r>
        <w:rPr>
          <w:b/>
        </w:rPr>
        <w:t>RR5-26.2</w:t>
      </w:r>
    </w:p>
    <w:p w14:paraId="313D3DFD" w14:textId="77777777" w:rsidR="00000000" w:rsidRDefault="001F0AD0">
      <w:pPr>
        <w:rPr>
          <w:b/>
        </w:rPr>
      </w:pPr>
      <w:r>
        <w:rPr>
          <w:b/>
        </w:rPr>
        <w:t>R5-27.5 (Duplicate – refer to RR5-42.1)</w:t>
      </w:r>
    </w:p>
    <w:p w14:paraId="157FF37F" w14:textId="77777777" w:rsidR="00000000" w:rsidRDefault="001F0AD0">
      <w:pPr>
        <w:rPr>
          <w:b/>
        </w:rPr>
      </w:pPr>
      <w:r>
        <w:rPr>
          <w:b/>
        </w:rPr>
        <w:t xml:space="preserve">RR5-28.2 </w:t>
      </w:r>
    </w:p>
    <w:p w14:paraId="68AD07C8" w14:textId="77777777" w:rsidR="00000000" w:rsidRDefault="001F0AD0">
      <w:pPr>
        <w:rPr>
          <w:b/>
        </w:rPr>
      </w:pPr>
      <w:r>
        <w:rPr>
          <w:b/>
        </w:rPr>
        <w:t>R5-31.1</w:t>
      </w:r>
    </w:p>
    <w:p w14:paraId="511069C8" w14:textId="77777777" w:rsidR="00000000" w:rsidRDefault="001F0AD0">
      <w:pPr>
        <w:rPr>
          <w:b/>
        </w:rPr>
      </w:pPr>
      <w:r>
        <w:rPr>
          <w:b/>
        </w:rPr>
        <w:t>R5-31.2</w:t>
      </w:r>
    </w:p>
    <w:p w14:paraId="7DB70D98" w14:textId="77777777" w:rsidR="00000000" w:rsidRDefault="001F0AD0">
      <w:pPr>
        <w:rPr>
          <w:b/>
        </w:rPr>
      </w:pPr>
      <w:r>
        <w:rPr>
          <w:b/>
        </w:rPr>
        <w:t>R5-32 (Duplicate – refer to R5-31.3)</w:t>
      </w:r>
    </w:p>
    <w:p w14:paraId="72918EA8" w14:textId="77777777" w:rsidR="00000000" w:rsidRDefault="001F0AD0">
      <w:pPr>
        <w:rPr>
          <w:b/>
        </w:rPr>
      </w:pPr>
      <w:r>
        <w:rPr>
          <w:b/>
        </w:rPr>
        <w:t>R5-33 (Duplicate – refer to R5-35 and R5-36)</w:t>
      </w:r>
    </w:p>
    <w:p w14:paraId="551AA869" w14:textId="77777777" w:rsidR="00000000" w:rsidRDefault="001F0AD0">
      <w:pPr>
        <w:rPr>
          <w:b/>
        </w:rPr>
      </w:pPr>
      <w:r>
        <w:rPr>
          <w:b/>
        </w:rPr>
        <w:t>R5-34</w:t>
      </w:r>
    </w:p>
    <w:p w14:paraId="7ABB94D7" w14:textId="77777777" w:rsidR="00000000" w:rsidRDefault="001F0AD0">
      <w:pPr>
        <w:rPr>
          <w:b/>
        </w:rPr>
      </w:pPr>
      <w:r>
        <w:rPr>
          <w:b/>
        </w:rPr>
        <w:t>R5-40.2 (Duplicate – refer to R5-34)</w:t>
      </w:r>
    </w:p>
    <w:p w14:paraId="0949EE00" w14:textId="77777777" w:rsidR="00000000" w:rsidRDefault="001F0AD0">
      <w:pPr>
        <w:rPr>
          <w:b/>
        </w:rPr>
      </w:pPr>
      <w:r>
        <w:rPr>
          <w:b/>
        </w:rPr>
        <w:t>RR5-43</w:t>
      </w:r>
      <w:r>
        <w:rPr>
          <w:b/>
        </w:rPr>
        <w:tab/>
        <w:t>Activation with Old Service Provider Authoriza</w:t>
      </w:r>
      <w:r>
        <w:rPr>
          <w:b/>
        </w:rPr>
        <w:t>tion</w:t>
      </w:r>
    </w:p>
    <w:p w14:paraId="743C2D12" w14:textId="77777777" w:rsidR="00000000" w:rsidRDefault="001F0AD0">
      <w:pPr>
        <w:rPr>
          <w:b/>
        </w:rPr>
      </w:pPr>
      <w:r>
        <w:rPr>
          <w:b/>
        </w:rPr>
        <w:t>R5</w:t>
      </w:r>
      <w:r>
        <w:rPr>
          <w:b/>
        </w:rPr>
        <w:noBreakHyphen/>
        <w:t>48</w:t>
      </w:r>
    </w:p>
    <w:p w14:paraId="4399F8C9" w14:textId="77777777" w:rsidR="00000000" w:rsidRDefault="001F0AD0">
      <w:pPr>
        <w:rPr>
          <w:b/>
        </w:rPr>
      </w:pPr>
      <w:r>
        <w:rPr>
          <w:b/>
        </w:rPr>
        <w:t>R5</w:t>
      </w:r>
      <w:r>
        <w:rPr>
          <w:b/>
        </w:rPr>
        <w:noBreakHyphen/>
        <w:t>49.1</w:t>
      </w:r>
    </w:p>
    <w:p w14:paraId="04EA0A92" w14:textId="77777777" w:rsidR="00000000" w:rsidRDefault="001F0AD0">
      <w:pPr>
        <w:rPr>
          <w:b/>
        </w:rPr>
      </w:pPr>
      <w:r>
        <w:rPr>
          <w:b/>
        </w:rPr>
        <w:t>R5-49.2</w:t>
      </w:r>
    </w:p>
    <w:p w14:paraId="21A42476" w14:textId="77777777" w:rsidR="00000000" w:rsidRDefault="001F0AD0">
      <w:pPr>
        <w:rPr>
          <w:b/>
        </w:rPr>
      </w:pPr>
      <w:r>
        <w:rPr>
          <w:b/>
        </w:rPr>
        <w:t>R5</w:t>
      </w:r>
      <w:r>
        <w:rPr>
          <w:b/>
        </w:rPr>
        <w:noBreakHyphen/>
        <w:t>54.1</w:t>
      </w:r>
    </w:p>
    <w:p w14:paraId="311776CB" w14:textId="77777777" w:rsidR="00000000" w:rsidRDefault="001F0AD0">
      <w:pPr>
        <w:rPr>
          <w:b/>
        </w:rPr>
      </w:pPr>
      <w:r>
        <w:rPr>
          <w:b/>
        </w:rPr>
        <w:t>R5-54.2</w:t>
      </w:r>
    </w:p>
    <w:p w14:paraId="6C351EDD" w14:textId="77777777" w:rsidR="00000000" w:rsidRDefault="001F0AD0">
      <w:pPr>
        <w:rPr>
          <w:b/>
        </w:rPr>
      </w:pPr>
      <w:r>
        <w:rPr>
          <w:b/>
        </w:rPr>
        <w:t>R5-56 (Duplicate – refer to R5-57.1)</w:t>
      </w:r>
    </w:p>
    <w:p w14:paraId="4CEDEB50" w14:textId="77777777" w:rsidR="00000000" w:rsidRDefault="001F0AD0">
      <w:pPr>
        <w:rPr>
          <w:b/>
        </w:rPr>
      </w:pPr>
      <w:r>
        <w:rPr>
          <w:b/>
        </w:rPr>
        <w:t>R5-64.2</w:t>
      </w:r>
    </w:p>
    <w:p w14:paraId="5E692C9C" w14:textId="77777777" w:rsidR="00000000" w:rsidRDefault="001F0AD0">
      <w:pPr>
        <w:rPr>
          <w:b/>
        </w:rPr>
      </w:pPr>
      <w:r>
        <w:rPr>
          <w:b/>
        </w:rPr>
        <w:t>R5-64.3</w:t>
      </w:r>
    </w:p>
    <w:p w14:paraId="03E140A1" w14:textId="77777777" w:rsidR="00000000" w:rsidRDefault="001F0AD0">
      <w:pPr>
        <w:rPr>
          <w:b/>
        </w:rPr>
      </w:pPr>
      <w:r>
        <w:rPr>
          <w:b/>
        </w:rPr>
        <w:t>R5-64.4</w:t>
      </w:r>
    </w:p>
    <w:p w14:paraId="73791FCD" w14:textId="77777777" w:rsidR="00000000" w:rsidRDefault="001F0AD0">
      <w:pPr>
        <w:rPr>
          <w:b/>
        </w:rPr>
      </w:pPr>
      <w:r>
        <w:rPr>
          <w:b/>
        </w:rPr>
        <w:t>R5-64.5</w:t>
      </w:r>
    </w:p>
    <w:p w14:paraId="08C5E7F9" w14:textId="77777777" w:rsidR="00000000" w:rsidRDefault="001F0AD0">
      <w:pPr>
        <w:rPr>
          <w:b/>
        </w:rPr>
      </w:pPr>
      <w:r>
        <w:rPr>
          <w:b/>
        </w:rPr>
        <w:t>R5-64.6</w:t>
      </w:r>
    </w:p>
    <w:p w14:paraId="2B60EF89" w14:textId="77777777" w:rsidR="00000000" w:rsidRDefault="001F0AD0">
      <w:pPr>
        <w:rPr>
          <w:b/>
        </w:rPr>
      </w:pPr>
      <w:r>
        <w:rPr>
          <w:b/>
        </w:rPr>
        <w:t>R5-64.7</w:t>
      </w:r>
    </w:p>
    <w:p w14:paraId="40D21776" w14:textId="77777777" w:rsidR="00000000" w:rsidRDefault="001F0AD0">
      <w:pPr>
        <w:rPr>
          <w:b/>
        </w:rPr>
      </w:pPr>
      <w:r>
        <w:rPr>
          <w:b/>
        </w:rPr>
        <w:t>R5-65.3</w:t>
      </w:r>
    </w:p>
    <w:p w14:paraId="56DAE8A7" w14:textId="77777777" w:rsidR="00000000" w:rsidRDefault="001F0AD0">
      <w:pPr>
        <w:rPr>
          <w:b/>
        </w:rPr>
      </w:pPr>
      <w:r>
        <w:rPr>
          <w:b/>
        </w:rPr>
        <w:t>R5</w:t>
      </w:r>
      <w:r>
        <w:rPr>
          <w:b/>
        </w:rPr>
        <w:noBreakHyphen/>
        <w:t>66.1</w:t>
      </w:r>
    </w:p>
    <w:p w14:paraId="271C1FE4" w14:textId="77777777" w:rsidR="00000000" w:rsidRDefault="001F0AD0">
      <w:pPr>
        <w:rPr>
          <w:b/>
        </w:rPr>
      </w:pPr>
      <w:r>
        <w:rPr>
          <w:b/>
        </w:rPr>
        <w:t>R5-71.1 (Superseded – refer to RR5-28)</w:t>
      </w:r>
    </w:p>
    <w:p w14:paraId="7D0043C4" w14:textId="77777777" w:rsidR="00000000" w:rsidRDefault="001F0AD0">
      <w:pPr>
        <w:rPr>
          <w:b/>
        </w:rPr>
      </w:pPr>
      <w:r>
        <w:rPr>
          <w:b/>
        </w:rPr>
        <w:t>R5-71.7</w:t>
      </w:r>
    </w:p>
    <w:p w14:paraId="0E34C385" w14:textId="77777777" w:rsidR="00000000" w:rsidRDefault="001F0AD0">
      <w:pPr>
        <w:rPr>
          <w:b/>
        </w:rPr>
      </w:pPr>
      <w:r>
        <w:rPr>
          <w:b/>
        </w:rPr>
        <w:t>R6-1</w:t>
      </w:r>
    </w:p>
    <w:p w14:paraId="193D8EF9" w14:textId="77777777" w:rsidR="00000000" w:rsidRDefault="001F0AD0">
      <w:pPr>
        <w:rPr>
          <w:b/>
        </w:rPr>
      </w:pPr>
      <w:r>
        <w:rPr>
          <w:b/>
        </w:rPr>
        <w:t>R6-2.1</w:t>
      </w:r>
    </w:p>
    <w:p w14:paraId="69A2AF23" w14:textId="77777777" w:rsidR="00000000" w:rsidRDefault="001F0AD0">
      <w:pPr>
        <w:rPr>
          <w:b/>
        </w:rPr>
      </w:pPr>
      <w:r>
        <w:rPr>
          <w:b/>
        </w:rPr>
        <w:t>R6-2.2</w:t>
      </w:r>
    </w:p>
    <w:p w14:paraId="2125B2E6" w14:textId="77777777" w:rsidR="00000000" w:rsidRDefault="001F0AD0">
      <w:pPr>
        <w:rPr>
          <w:b/>
        </w:rPr>
      </w:pPr>
      <w:r>
        <w:rPr>
          <w:b/>
        </w:rPr>
        <w:t>R6-3</w:t>
      </w:r>
    </w:p>
    <w:p w14:paraId="3E4CEB96" w14:textId="77777777" w:rsidR="00000000" w:rsidRDefault="001F0AD0">
      <w:pPr>
        <w:rPr>
          <w:b/>
        </w:rPr>
      </w:pPr>
      <w:r>
        <w:rPr>
          <w:b/>
        </w:rPr>
        <w:t>RX6-3.1</w:t>
      </w:r>
    </w:p>
    <w:p w14:paraId="27F69EA7" w14:textId="77777777" w:rsidR="00000000" w:rsidRDefault="001F0AD0">
      <w:pPr>
        <w:rPr>
          <w:b/>
        </w:rPr>
      </w:pPr>
      <w:r>
        <w:rPr>
          <w:b/>
        </w:rPr>
        <w:t>RR6-6 (Duplicate – refer to R10-1</w:t>
      </w:r>
      <w:r>
        <w:rPr>
          <w:b/>
        </w:rPr>
        <w:t>0.1)</w:t>
      </w:r>
    </w:p>
    <w:p w14:paraId="3B31393F" w14:textId="77777777" w:rsidR="00000000" w:rsidRDefault="001F0AD0">
      <w:pPr>
        <w:rPr>
          <w:b/>
        </w:rPr>
      </w:pPr>
      <w:r>
        <w:rPr>
          <w:b/>
        </w:rPr>
        <w:t>RR6-7 (Duplicate – refer to R10-10.1)</w:t>
      </w:r>
    </w:p>
    <w:p w14:paraId="6A6DF1C9" w14:textId="77777777" w:rsidR="00000000" w:rsidRDefault="001F0AD0">
      <w:pPr>
        <w:rPr>
          <w:b/>
        </w:rPr>
      </w:pPr>
      <w:r>
        <w:rPr>
          <w:b/>
        </w:rPr>
        <w:t>RR6-10</w:t>
      </w:r>
    </w:p>
    <w:p w14:paraId="16E1AC4D" w14:textId="77777777" w:rsidR="00000000" w:rsidRDefault="001F0AD0">
      <w:pPr>
        <w:rPr>
          <w:b/>
        </w:rPr>
      </w:pPr>
      <w:r>
        <w:rPr>
          <w:b/>
        </w:rPr>
        <w:t>RR6-11 (</w:t>
      </w:r>
      <w:r>
        <w:rPr>
          <w:b/>
          <w:u w:val="single"/>
        </w:rPr>
        <w:t>Duplicate</w:t>
      </w:r>
      <w:r>
        <w:rPr>
          <w:b/>
        </w:rPr>
        <w:t xml:space="preserve"> - refer to RX6-2.5)</w:t>
      </w:r>
    </w:p>
    <w:p w14:paraId="6A9BB83F" w14:textId="77777777" w:rsidR="00000000" w:rsidRDefault="001F0AD0">
      <w:pPr>
        <w:rPr>
          <w:b/>
        </w:rPr>
      </w:pPr>
      <w:r>
        <w:rPr>
          <w:b/>
        </w:rPr>
        <w:t>RR6-12 (moved to RX6-2.6)</w:t>
      </w:r>
    </w:p>
    <w:p w14:paraId="72F84484" w14:textId="77777777" w:rsidR="00000000" w:rsidRDefault="001F0AD0">
      <w:pPr>
        <w:rPr>
          <w:b/>
        </w:rPr>
      </w:pPr>
      <w:r>
        <w:rPr>
          <w:b/>
        </w:rPr>
        <w:t>R6-10.1</w:t>
      </w:r>
    </w:p>
    <w:p w14:paraId="396970EB" w14:textId="77777777" w:rsidR="00000000" w:rsidRDefault="001F0AD0">
      <w:pPr>
        <w:rPr>
          <w:b/>
        </w:rPr>
      </w:pPr>
      <w:r>
        <w:rPr>
          <w:b/>
        </w:rPr>
        <w:t>R6-10.2</w:t>
      </w:r>
    </w:p>
    <w:p w14:paraId="1D1DAFAE" w14:textId="77777777" w:rsidR="00000000" w:rsidRDefault="001F0AD0">
      <w:pPr>
        <w:rPr>
          <w:b/>
        </w:rPr>
      </w:pPr>
      <w:r>
        <w:rPr>
          <w:b/>
        </w:rPr>
        <w:t>R6-10.3</w:t>
      </w:r>
    </w:p>
    <w:p w14:paraId="16E9648E" w14:textId="77777777" w:rsidR="00000000" w:rsidRDefault="001F0AD0">
      <w:pPr>
        <w:rPr>
          <w:b/>
        </w:rPr>
      </w:pPr>
      <w:r>
        <w:rPr>
          <w:b/>
        </w:rPr>
        <w:t>R6-11</w:t>
      </w:r>
    </w:p>
    <w:p w14:paraId="12C353DC" w14:textId="77777777" w:rsidR="00000000" w:rsidRDefault="001F0AD0">
      <w:pPr>
        <w:rPr>
          <w:b/>
        </w:rPr>
      </w:pPr>
      <w:r>
        <w:rPr>
          <w:b/>
        </w:rPr>
        <w:t>R6-12</w:t>
      </w:r>
    </w:p>
    <w:p w14:paraId="6A74E235" w14:textId="77777777" w:rsidR="00000000" w:rsidRDefault="001F0AD0">
      <w:pPr>
        <w:rPr>
          <w:b/>
        </w:rPr>
      </w:pPr>
      <w:r>
        <w:rPr>
          <w:b/>
        </w:rPr>
        <w:t>R6-13</w:t>
      </w:r>
    </w:p>
    <w:p w14:paraId="2116E971" w14:textId="77777777" w:rsidR="00000000" w:rsidRDefault="001F0AD0">
      <w:pPr>
        <w:rPr>
          <w:b/>
        </w:rPr>
      </w:pPr>
      <w:r>
        <w:rPr>
          <w:b/>
        </w:rPr>
        <w:t>R6-14.1</w:t>
      </w:r>
    </w:p>
    <w:p w14:paraId="070653E5" w14:textId="77777777" w:rsidR="00000000" w:rsidRDefault="001F0AD0">
      <w:pPr>
        <w:rPr>
          <w:b/>
        </w:rPr>
      </w:pPr>
      <w:r>
        <w:rPr>
          <w:b/>
        </w:rPr>
        <w:t>R6-14.2</w:t>
      </w:r>
    </w:p>
    <w:p w14:paraId="18CD2261" w14:textId="77777777" w:rsidR="00000000" w:rsidRDefault="001F0AD0">
      <w:pPr>
        <w:rPr>
          <w:b/>
        </w:rPr>
      </w:pPr>
      <w:r>
        <w:rPr>
          <w:b/>
        </w:rPr>
        <w:t>R6-15.1</w:t>
      </w:r>
    </w:p>
    <w:p w14:paraId="10ACA0D5" w14:textId="77777777" w:rsidR="00000000" w:rsidRDefault="001F0AD0">
      <w:pPr>
        <w:rPr>
          <w:b/>
        </w:rPr>
      </w:pPr>
      <w:r>
        <w:rPr>
          <w:b/>
        </w:rPr>
        <w:t>R6-15.2</w:t>
      </w:r>
    </w:p>
    <w:p w14:paraId="49A2CAB1" w14:textId="77777777" w:rsidR="00000000" w:rsidRDefault="001F0AD0">
      <w:pPr>
        <w:rPr>
          <w:b/>
        </w:rPr>
      </w:pPr>
      <w:r>
        <w:rPr>
          <w:b/>
        </w:rPr>
        <w:t>R6-15.3</w:t>
      </w:r>
    </w:p>
    <w:p w14:paraId="0546D4CD" w14:textId="77777777" w:rsidR="00000000" w:rsidRDefault="001F0AD0">
      <w:pPr>
        <w:rPr>
          <w:b/>
        </w:rPr>
      </w:pPr>
      <w:r>
        <w:rPr>
          <w:b/>
        </w:rPr>
        <w:t>R6-16.1</w:t>
      </w:r>
    </w:p>
    <w:p w14:paraId="095E708D" w14:textId="77777777" w:rsidR="00000000" w:rsidRDefault="001F0AD0">
      <w:pPr>
        <w:rPr>
          <w:b/>
        </w:rPr>
      </w:pPr>
      <w:r>
        <w:rPr>
          <w:b/>
        </w:rPr>
        <w:t>R6-16.2</w:t>
      </w:r>
    </w:p>
    <w:p w14:paraId="07108DEB" w14:textId="77777777" w:rsidR="00000000" w:rsidRDefault="001F0AD0">
      <w:pPr>
        <w:rPr>
          <w:b/>
        </w:rPr>
      </w:pPr>
      <w:r>
        <w:rPr>
          <w:b/>
        </w:rPr>
        <w:t>R6-17.1</w:t>
      </w:r>
    </w:p>
    <w:p w14:paraId="212128CB" w14:textId="77777777" w:rsidR="00000000" w:rsidRDefault="001F0AD0">
      <w:pPr>
        <w:rPr>
          <w:b/>
        </w:rPr>
      </w:pPr>
      <w:r>
        <w:rPr>
          <w:b/>
        </w:rPr>
        <w:t>R6-17.2</w:t>
      </w:r>
    </w:p>
    <w:p w14:paraId="1026C4F9" w14:textId="77777777" w:rsidR="00000000" w:rsidRDefault="001F0AD0">
      <w:pPr>
        <w:rPr>
          <w:b/>
        </w:rPr>
      </w:pPr>
      <w:r>
        <w:rPr>
          <w:b/>
        </w:rPr>
        <w:t>R6-17.3</w:t>
      </w:r>
    </w:p>
    <w:p w14:paraId="3A5F340A" w14:textId="77777777" w:rsidR="00000000" w:rsidRDefault="001F0AD0">
      <w:pPr>
        <w:rPr>
          <w:b/>
        </w:rPr>
      </w:pPr>
      <w:r>
        <w:rPr>
          <w:b/>
        </w:rPr>
        <w:t>R6-18.1</w:t>
      </w:r>
    </w:p>
    <w:p w14:paraId="715C2438" w14:textId="77777777" w:rsidR="00000000" w:rsidRDefault="001F0AD0">
      <w:pPr>
        <w:rPr>
          <w:b/>
        </w:rPr>
      </w:pPr>
      <w:r>
        <w:rPr>
          <w:b/>
        </w:rPr>
        <w:t>R6-18.2</w:t>
      </w:r>
    </w:p>
    <w:p w14:paraId="76E66835" w14:textId="77777777" w:rsidR="00000000" w:rsidRDefault="001F0AD0">
      <w:pPr>
        <w:rPr>
          <w:b/>
        </w:rPr>
      </w:pPr>
      <w:r>
        <w:rPr>
          <w:b/>
        </w:rPr>
        <w:t>R6-1</w:t>
      </w:r>
      <w:r>
        <w:rPr>
          <w:b/>
        </w:rPr>
        <w:t>8.3</w:t>
      </w:r>
    </w:p>
    <w:p w14:paraId="0038C0CE" w14:textId="77777777" w:rsidR="00000000" w:rsidRDefault="001F0AD0">
      <w:pPr>
        <w:rPr>
          <w:b/>
        </w:rPr>
      </w:pPr>
      <w:r>
        <w:rPr>
          <w:b/>
        </w:rPr>
        <w:t>R6-19</w:t>
      </w:r>
    </w:p>
    <w:p w14:paraId="1C494294" w14:textId="77777777" w:rsidR="00000000" w:rsidRDefault="001F0AD0">
      <w:pPr>
        <w:rPr>
          <w:b/>
        </w:rPr>
      </w:pPr>
      <w:r>
        <w:rPr>
          <w:b/>
        </w:rPr>
        <w:t>R6-20.1</w:t>
      </w:r>
    </w:p>
    <w:p w14:paraId="418BF3E5" w14:textId="77777777" w:rsidR="00000000" w:rsidRDefault="001F0AD0">
      <w:pPr>
        <w:rPr>
          <w:b/>
        </w:rPr>
      </w:pPr>
      <w:r>
        <w:rPr>
          <w:b/>
        </w:rPr>
        <w:t>R6-20.2</w:t>
      </w:r>
    </w:p>
    <w:p w14:paraId="31186F09" w14:textId="77777777" w:rsidR="00000000" w:rsidRDefault="001F0AD0">
      <w:pPr>
        <w:rPr>
          <w:b/>
        </w:rPr>
      </w:pPr>
      <w:r>
        <w:rPr>
          <w:b/>
        </w:rPr>
        <w:t>R6-20.3</w:t>
      </w:r>
    </w:p>
    <w:p w14:paraId="116873C1" w14:textId="77777777" w:rsidR="00000000" w:rsidRDefault="001F0AD0">
      <w:pPr>
        <w:rPr>
          <w:b/>
        </w:rPr>
      </w:pPr>
      <w:r>
        <w:rPr>
          <w:b/>
        </w:rPr>
        <w:t>R6-21</w:t>
      </w:r>
    </w:p>
    <w:p w14:paraId="6F2D7187" w14:textId="77777777" w:rsidR="00000000" w:rsidRDefault="001F0AD0">
      <w:pPr>
        <w:rPr>
          <w:b/>
        </w:rPr>
      </w:pPr>
      <w:r>
        <w:rPr>
          <w:b/>
        </w:rPr>
        <w:t>R6-30.3</w:t>
      </w:r>
    </w:p>
    <w:p w14:paraId="3D692DA5" w14:textId="77777777" w:rsidR="00000000" w:rsidRDefault="001F0AD0">
      <w:pPr>
        <w:rPr>
          <w:b/>
        </w:rPr>
      </w:pPr>
      <w:r>
        <w:rPr>
          <w:b/>
        </w:rPr>
        <w:t>R6-31</w:t>
      </w:r>
    </w:p>
    <w:p w14:paraId="0708F879" w14:textId="77777777" w:rsidR="00000000" w:rsidRDefault="001F0AD0">
      <w:pPr>
        <w:rPr>
          <w:b/>
        </w:rPr>
      </w:pPr>
      <w:r>
        <w:rPr>
          <w:b/>
        </w:rPr>
        <w:t>R6-32</w:t>
      </w:r>
    </w:p>
    <w:p w14:paraId="7E30F226" w14:textId="77777777" w:rsidR="00000000" w:rsidRDefault="001F0AD0">
      <w:pPr>
        <w:rPr>
          <w:b/>
        </w:rPr>
      </w:pPr>
      <w:r>
        <w:rPr>
          <w:b/>
        </w:rPr>
        <w:t>R6-33</w:t>
      </w:r>
    </w:p>
    <w:p w14:paraId="36C6A4D9" w14:textId="77777777" w:rsidR="00000000" w:rsidRDefault="001F0AD0">
      <w:pPr>
        <w:rPr>
          <w:b/>
        </w:rPr>
      </w:pPr>
      <w:r>
        <w:rPr>
          <w:b/>
        </w:rPr>
        <w:t>R6-34</w:t>
      </w:r>
    </w:p>
    <w:p w14:paraId="7DAEFB36" w14:textId="77777777" w:rsidR="00000000" w:rsidRDefault="001F0AD0">
      <w:pPr>
        <w:rPr>
          <w:b/>
        </w:rPr>
      </w:pPr>
      <w:r>
        <w:rPr>
          <w:b/>
        </w:rPr>
        <w:t>R6-4.1</w:t>
      </w:r>
    </w:p>
    <w:p w14:paraId="3CE8336A" w14:textId="77777777" w:rsidR="00000000" w:rsidRDefault="001F0AD0">
      <w:pPr>
        <w:rPr>
          <w:b/>
        </w:rPr>
      </w:pPr>
      <w:r>
        <w:rPr>
          <w:b/>
        </w:rPr>
        <w:t>R6-4.2</w:t>
      </w:r>
    </w:p>
    <w:p w14:paraId="33093975" w14:textId="77777777" w:rsidR="00000000" w:rsidRDefault="001F0AD0">
      <w:pPr>
        <w:rPr>
          <w:b/>
        </w:rPr>
      </w:pPr>
      <w:r>
        <w:rPr>
          <w:b/>
        </w:rPr>
        <w:t>R6-4.3</w:t>
      </w:r>
    </w:p>
    <w:p w14:paraId="03EE1014" w14:textId="77777777" w:rsidR="00000000" w:rsidRDefault="001F0AD0">
      <w:pPr>
        <w:rPr>
          <w:b/>
        </w:rPr>
      </w:pPr>
      <w:r>
        <w:rPr>
          <w:b/>
        </w:rPr>
        <w:t>R6-5.1</w:t>
      </w:r>
    </w:p>
    <w:p w14:paraId="5EEB892F" w14:textId="77777777" w:rsidR="00000000" w:rsidRDefault="001F0AD0">
      <w:pPr>
        <w:rPr>
          <w:b/>
        </w:rPr>
      </w:pPr>
      <w:r>
        <w:rPr>
          <w:b/>
        </w:rPr>
        <w:t>R6-5.2</w:t>
      </w:r>
    </w:p>
    <w:p w14:paraId="0CFAB994" w14:textId="77777777" w:rsidR="00000000" w:rsidRDefault="001F0AD0">
      <w:pPr>
        <w:rPr>
          <w:b/>
        </w:rPr>
      </w:pPr>
      <w:r>
        <w:rPr>
          <w:b/>
        </w:rPr>
        <w:t>R6-6.1</w:t>
      </w:r>
    </w:p>
    <w:p w14:paraId="09AE0CA7" w14:textId="77777777" w:rsidR="00000000" w:rsidRDefault="001F0AD0">
      <w:pPr>
        <w:rPr>
          <w:b/>
        </w:rPr>
      </w:pPr>
      <w:r>
        <w:rPr>
          <w:b/>
        </w:rPr>
        <w:t>R6-6.2</w:t>
      </w:r>
    </w:p>
    <w:p w14:paraId="75282ABF" w14:textId="77777777" w:rsidR="00000000" w:rsidRDefault="001F0AD0">
      <w:pPr>
        <w:rPr>
          <w:b/>
        </w:rPr>
      </w:pPr>
      <w:r>
        <w:rPr>
          <w:b/>
        </w:rPr>
        <w:t>R6-7.1</w:t>
      </w:r>
    </w:p>
    <w:p w14:paraId="20FCD78D" w14:textId="77777777" w:rsidR="00000000" w:rsidRDefault="001F0AD0">
      <w:pPr>
        <w:rPr>
          <w:b/>
        </w:rPr>
      </w:pPr>
      <w:r>
        <w:rPr>
          <w:b/>
        </w:rPr>
        <w:t>R6-7.2</w:t>
      </w:r>
    </w:p>
    <w:p w14:paraId="1EE600EF" w14:textId="77777777" w:rsidR="00000000" w:rsidRDefault="001F0AD0">
      <w:pPr>
        <w:rPr>
          <w:b/>
        </w:rPr>
      </w:pPr>
      <w:r>
        <w:rPr>
          <w:b/>
        </w:rPr>
        <w:t>R6-8.1</w:t>
      </w:r>
    </w:p>
    <w:p w14:paraId="78BE99F3" w14:textId="77777777" w:rsidR="00000000" w:rsidRDefault="001F0AD0">
      <w:pPr>
        <w:rPr>
          <w:b/>
        </w:rPr>
      </w:pPr>
      <w:r>
        <w:rPr>
          <w:b/>
        </w:rPr>
        <w:t>R6-8.2</w:t>
      </w:r>
    </w:p>
    <w:p w14:paraId="43250A45" w14:textId="77777777" w:rsidR="00000000" w:rsidRDefault="001F0AD0">
      <w:pPr>
        <w:rPr>
          <w:b/>
        </w:rPr>
      </w:pPr>
      <w:r>
        <w:rPr>
          <w:b/>
        </w:rPr>
        <w:t>R6-9.1</w:t>
      </w:r>
    </w:p>
    <w:p w14:paraId="7F07D0CE" w14:textId="77777777" w:rsidR="00000000" w:rsidRDefault="001F0AD0">
      <w:pPr>
        <w:rPr>
          <w:b/>
        </w:rPr>
      </w:pPr>
      <w:r>
        <w:rPr>
          <w:b/>
        </w:rPr>
        <w:t>R6-9.2</w:t>
      </w:r>
    </w:p>
    <w:p w14:paraId="69E26392" w14:textId="77777777" w:rsidR="00000000" w:rsidRDefault="001F0AD0">
      <w:pPr>
        <w:rPr>
          <w:b/>
        </w:rPr>
      </w:pPr>
      <w:r>
        <w:rPr>
          <w:b/>
        </w:rPr>
        <w:t>R6-9.3</w:t>
      </w:r>
    </w:p>
    <w:p w14:paraId="2D12D83E" w14:textId="77777777" w:rsidR="00000000" w:rsidRDefault="001F0AD0">
      <w:pPr>
        <w:rPr>
          <w:b/>
        </w:rPr>
      </w:pPr>
      <w:r>
        <w:rPr>
          <w:b/>
        </w:rPr>
        <w:t>R7-11 (Duplicate – refer to R7-10)</w:t>
      </w:r>
    </w:p>
    <w:p w14:paraId="46FE9432" w14:textId="77777777" w:rsidR="00000000" w:rsidRDefault="001F0AD0">
      <w:pPr>
        <w:rPr>
          <w:b/>
        </w:rPr>
      </w:pPr>
      <w:r>
        <w:rPr>
          <w:b/>
        </w:rPr>
        <w:t>R7-17 (Duplicate – refer to R7-15)</w:t>
      </w:r>
    </w:p>
    <w:p w14:paraId="2F881B8E" w14:textId="77777777" w:rsidR="00000000" w:rsidRDefault="001F0AD0">
      <w:pPr>
        <w:rPr>
          <w:b/>
        </w:rPr>
      </w:pPr>
      <w:r>
        <w:rPr>
          <w:b/>
        </w:rPr>
        <w:t>R7-30 (Duplicate</w:t>
      </w:r>
      <w:r>
        <w:rPr>
          <w:b/>
        </w:rPr>
        <w:t xml:space="preserve"> – refer to R7-10)</w:t>
      </w:r>
    </w:p>
    <w:p w14:paraId="1395E4D0" w14:textId="77777777" w:rsidR="00000000" w:rsidRDefault="001F0AD0">
      <w:pPr>
        <w:rPr>
          <w:b/>
        </w:rPr>
      </w:pPr>
      <w:r>
        <w:rPr>
          <w:b/>
        </w:rPr>
        <w:t>R7-45 (Duplicate – refer to R7-47)</w:t>
      </w:r>
    </w:p>
    <w:p w14:paraId="7877CB50" w14:textId="77777777" w:rsidR="00000000" w:rsidRDefault="001F0AD0">
      <w:pPr>
        <w:rPr>
          <w:b/>
        </w:rPr>
      </w:pPr>
      <w:r>
        <w:rPr>
          <w:b/>
        </w:rPr>
        <w:t>R7-59 (Duplicate – refer to R7-53.3)</w:t>
      </w:r>
    </w:p>
    <w:p w14:paraId="26BFAE68" w14:textId="77777777" w:rsidR="00000000" w:rsidRDefault="001F0AD0">
      <w:pPr>
        <w:rPr>
          <w:b/>
        </w:rPr>
      </w:pPr>
      <w:r>
        <w:rPr>
          <w:b/>
        </w:rPr>
        <w:t>R7-62.1 (Duplicate – refer R7-12)</w:t>
      </w:r>
    </w:p>
    <w:p w14:paraId="22928674" w14:textId="77777777" w:rsidR="00000000" w:rsidRDefault="001F0AD0">
      <w:pPr>
        <w:rPr>
          <w:b/>
        </w:rPr>
      </w:pPr>
      <w:r>
        <w:rPr>
          <w:b/>
        </w:rPr>
        <w:t>R7-62.2 (Duplicate – refer to R7-12)</w:t>
      </w:r>
    </w:p>
    <w:p w14:paraId="6A3CCC3B" w14:textId="77777777" w:rsidR="00000000" w:rsidRDefault="001F0AD0">
      <w:pPr>
        <w:rPr>
          <w:b/>
        </w:rPr>
      </w:pPr>
      <w:r>
        <w:rPr>
          <w:b/>
        </w:rPr>
        <w:t>R7</w:t>
      </w:r>
      <w:r>
        <w:rPr>
          <w:b/>
        </w:rPr>
        <w:noBreakHyphen/>
        <w:t>71.1</w:t>
      </w:r>
    </w:p>
    <w:p w14:paraId="3973E733" w14:textId="77777777" w:rsidR="00000000" w:rsidRDefault="001F0AD0">
      <w:pPr>
        <w:rPr>
          <w:b/>
        </w:rPr>
      </w:pPr>
      <w:r>
        <w:rPr>
          <w:b/>
        </w:rPr>
        <w:t>R7-101.1</w:t>
      </w:r>
    </w:p>
    <w:p w14:paraId="2E795B5B" w14:textId="77777777" w:rsidR="00000000" w:rsidRDefault="001F0AD0">
      <w:pPr>
        <w:rPr>
          <w:b/>
        </w:rPr>
      </w:pPr>
      <w:r>
        <w:rPr>
          <w:b/>
        </w:rPr>
        <w:t>R7</w:t>
      </w:r>
      <w:r>
        <w:rPr>
          <w:b/>
        </w:rPr>
        <w:noBreakHyphen/>
        <w:t>101.2 (</w:t>
      </w:r>
      <w:r>
        <w:rPr>
          <w:b/>
          <w:u w:val="single"/>
        </w:rPr>
        <w:t>Duplicate</w:t>
      </w:r>
      <w:r>
        <w:rPr>
          <w:b/>
        </w:rPr>
        <w:t xml:space="preserve"> - refer to R7-91.1)</w:t>
      </w:r>
    </w:p>
    <w:p w14:paraId="00B28502" w14:textId="77777777" w:rsidR="00000000" w:rsidRDefault="001F0AD0">
      <w:pPr>
        <w:rPr>
          <w:b/>
        </w:rPr>
      </w:pPr>
      <w:r>
        <w:rPr>
          <w:b/>
        </w:rPr>
        <w:t>R7-101.3 (</w:t>
      </w:r>
      <w:r>
        <w:rPr>
          <w:b/>
          <w:u w:val="single"/>
        </w:rPr>
        <w:t>Duplicate</w:t>
      </w:r>
      <w:r>
        <w:rPr>
          <w:b/>
        </w:rPr>
        <w:t xml:space="preserve"> - refer to R7-91.</w:t>
      </w:r>
      <w:r>
        <w:rPr>
          <w:b/>
        </w:rPr>
        <w:t>2)</w:t>
      </w:r>
    </w:p>
    <w:p w14:paraId="5BA55420" w14:textId="77777777" w:rsidR="00000000" w:rsidRDefault="001F0AD0">
      <w:pPr>
        <w:rPr>
          <w:b/>
        </w:rPr>
      </w:pPr>
      <w:r>
        <w:rPr>
          <w:b/>
        </w:rPr>
        <w:t>R7-101.4 (</w:t>
      </w:r>
      <w:r>
        <w:rPr>
          <w:b/>
          <w:u w:val="single"/>
        </w:rPr>
        <w:t>Duplicate</w:t>
      </w:r>
      <w:r>
        <w:rPr>
          <w:b/>
        </w:rPr>
        <w:t xml:space="preserve"> - refer to R7-91.3)</w:t>
      </w:r>
    </w:p>
    <w:p w14:paraId="70992484" w14:textId="77777777" w:rsidR="00000000" w:rsidRDefault="001F0AD0">
      <w:pPr>
        <w:rPr>
          <w:b/>
        </w:rPr>
      </w:pPr>
      <w:r>
        <w:rPr>
          <w:b/>
        </w:rPr>
        <w:t>R7-101.5 (</w:t>
      </w:r>
      <w:r>
        <w:rPr>
          <w:b/>
          <w:u w:val="single"/>
        </w:rPr>
        <w:t>Duplicate</w:t>
      </w:r>
      <w:r>
        <w:rPr>
          <w:b/>
        </w:rPr>
        <w:t xml:space="preserve"> - refer to R7-91.4)</w:t>
      </w:r>
    </w:p>
    <w:p w14:paraId="3E1ADFE7" w14:textId="77777777" w:rsidR="00000000" w:rsidRDefault="001F0AD0">
      <w:pPr>
        <w:rPr>
          <w:b/>
        </w:rPr>
      </w:pPr>
      <w:r>
        <w:rPr>
          <w:b/>
        </w:rPr>
        <w:t>R7-105.1 (Duplicate – refer to R7-97 and R7-98)</w:t>
      </w:r>
    </w:p>
    <w:p w14:paraId="280C75D0" w14:textId="77777777" w:rsidR="00000000" w:rsidRDefault="001F0AD0">
      <w:pPr>
        <w:rPr>
          <w:b/>
        </w:rPr>
      </w:pPr>
      <w:r>
        <w:rPr>
          <w:b/>
        </w:rPr>
        <w:t>R7-110.2 (Duplicate – refer to R7-107.2)</w:t>
      </w:r>
    </w:p>
    <w:p w14:paraId="01107EB0" w14:textId="77777777" w:rsidR="00000000" w:rsidRDefault="001F0AD0">
      <w:pPr>
        <w:rPr>
          <w:b/>
        </w:rPr>
      </w:pPr>
      <w:r>
        <w:rPr>
          <w:b/>
        </w:rPr>
        <w:t>R8-2.2</w:t>
      </w:r>
    </w:p>
    <w:p w14:paraId="70D8DC68" w14:textId="77777777" w:rsidR="00000000" w:rsidRDefault="001F0AD0">
      <w:pPr>
        <w:rPr>
          <w:b/>
        </w:rPr>
      </w:pPr>
      <w:r>
        <w:rPr>
          <w:b/>
        </w:rPr>
        <w:t>R8-5.2</w:t>
      </w:r>
    </w:p>
    <w:p w14:paraId="4A8C8402" w14:textId="77777777" w:rsidR="00000000" w:rsidRDefault="001F0AD0">
      <w:pPr>
        <w:rPr>
          <w:b/>
        </w:rPr>
      </w:pPr>
      <w:r>
        <w:rPr>
          <w:b/>
        </w:rPr>
        <w:t>R8-6.2</w:t>
      </w:r>
    </w:p>
    <w:p w14:paraId="0BB11A45" w14:textId="77777777" w:rsidR="00000000" w:rsidRDefault="001F0AD0">
      <w:pPr>
        <w:rPr>
          <w:b/>
        </w:rPr>
      </w:pPr>
      <w:r>
        <w:rPr>
          <w:b/>
        </w:rPr>
        <w:t>R8-7.1</w:t>
      </w:r>
    </w:p>
    <w:p w14:paraId="24497EDE" w14:textId="77777777" w:rsidR="00000000" w:rsidRDefault="001F0AD0">
      <w:pPr>
        <w:rPr>
          <w:b/>
        </w:rPr>
      </w:pPr>
      <w:r>
        <w:rPr>
          <w:b/>
        </w:rPr>
        <w:t>R8-7.2</w:t>
      </w:r>
    </w:p>
    <w:p w14:paraId="3294CE29" w14:textId="77777777" w:rsidR="00000000" w:rsidRDefault="001F0AD0">
      <w:pPr>
        <w:rPr>
          <w:b/>
        </w:rPr>
      </w:pPr>
      <w:r>
        <w:rPr>
          <w:b/>
        </w:rPr>
        <w:t>R8-7.3</w:t>
      </w:r>
    </w:p>
    <w:p w14:paraId="11B5C7A0" w14:textId="77777777" w:rsidR="00000000" w:rsidRDefault="001F0AD0">
      <w:pPr>
        <w:rPr>
          <w:b/>
        </w:rPr>
      </w:pPr>
      <w:r>
        <w:rPr>
          <w:b/>
        </w:rPr>
        <w:t>R8-8</w:t>
      </w:r>
    </w:p>
    <w:p w14:paraId="05B7F89B" w14:textId="77777777" w:rsidR="00000000" w:rsidRDefault="001F0AD0">
      <w:pPr>
        <w:rPr>
          <w:b/>
        </w:rPr>
      </w:pPr>
      <w:r>
        <w:rPr>
          <w:b/>
        </w:rPr>
        <w:t>R8</w:t>
      </w:r>
      <w:r>
        <w:rPr>
          <w:b/>
        </w:rPr>
        <w:noBreakHyphen/>
        <w:t>13</w:t>
      </w:r>
    </w:p>
    <w:p w14:paraId="7DC8FD9D" w14:textId="77777777" w:rsidR="00000000" w:rsidRDefault="001F0AD0">
      <w:pPr>
        <w:rPr>
          <w:b/>
        </w:rPr>
      </w:pPr>
      <w:r>
        <w:rPr>
          <w:b/>
        </w:rPr>
        <w:t>R8</w:t>
      </w:r>
      <w:r>
        <w:rPr>
          <w:b/>
        </w:rPr>
        <w:noBreakHyphen/>
        <w:t>14.1</w:t>
      </w:r>
    </w:p>
    <w:p w14:paraId="22B66FCA" w14:textId="77777777" w:rsidR="00000000" w:rsidRDefault="001F0AD0">
      <w:pPr>
        <w:rPr>
          <w:b/>
        </w:rPr>
      </w:pPr>
      <w:r>
        <w:rPr>
          <w:b/>
        </w:rPr>
        <w:t>R8-14.2</w:t>
      </w:r>
    </w:p>
    <w:p w14:paraId="4BEB66AF" w14:textId="77777777" w:rsidR="00000000" w:rsidRDefault="001F0AD0">
      <w:pPr>
        <w:rPr>
          <w:b/>
        </w:rPr>
      </w:pPr>
      <w:r>
        <w:rPr>
          <w:b/>
        </w:rPr>
        <w:t>R8</w:t>
      </w:r>
      <w:r>
        <w:rPr>
          <w:b/>
        </w:rPr>
        <w:noBreakHyphen/>
        <w:t>16.2</w:t>
      </w:r>
    </w:p>
    <w:p w14:paraId="20CF1A4C" w14:textId="77777777" w:rsidR="00000000" w:rsidRDefault="001F0AD0">
      <w:pPr>
        <w:rPr>
          <w:b/>
        </w:rPr>
      </w:pPr>
      <w:r>
        <w:rPr>
          <w:b/>
        </w:rPr>
        <w:t>R8</w:t>
      </w:r>
      <w:r>
        <w:rPr>
          <w:b/>
        </w:rPr>
        <w:noBreakHyphen/>
        <w:t>16.3</w:t>
      </w:r>
    </w:p>
    <w:p w14:paraId="44309D77" w14:textId="77777777" w:rsidR="00000000" w:rsidRDefault="001F0AD0">
      <w:pPr>
        <w:rPr>
          <w:b/>
        </w:rPr>
      </w:pPr>
      <w:r>
        <w:rPr>
          <w:b/>
        </w:rPr>
        <w:t>R8</w:t>
      </w:r>
      <w:r>
        <w:rPr>
          <w:b/>
        </w:rPr>
        <w:noBreakHyphen/>
        <w:t>16.4</w:t>
      </w:r>
    </w:p>
    <w:p w14:paraId="1815BF7D" w14:textId="77777777" w:rsidR="00000000" w:rsidRDefault="001F0AD0">
      <w:pPr>
        <w:rPr>
          <w:b/>
        </w:rPr>
      </w:pPr>
      <w:r>
        <w:rPr>
          <w:b/>
        </w:rPr>
        <w:t>R8-18 (Duplicate – refer to R8-7.3)</w:t>
      </w:r>
    </w:p>
    <w:p w14:paraId="155FEF69" w14:textId="77777777" w:rsidR="00000000" w:rsidRDefault="001F0AD0">
      <w:pPr>
        <w:rPr>
          <w:b/>
        </w:rPr>
      </w:pPr>
      <w:r>
        <w:rPr>
          <w:b/>
        </w:rPr>
        <w:t>R8-24 (Duplicate – refer to R9-2)</w:t>
      </w:r>
    </w:p>
    <w:p w14:paraId="1C70502F" w14:textId="77777777" w:rsidR="00000000" w:rsidRDefault="001F0AD0">
      <w:pPr>
        <w:rPr>
          <w:b/>
        </w:rPr>
      </w:pPr>
      <w:r>
        <w:rPr>
          <w:b/>
        </w:rPr>
        <w:t>R9-7</w:t>
      </w:r>
    </w:p>
    <w:p w14:paraId="1BC0E807" w14:textId="77777777" w:rsidR="00000000" w:rsidRDefault="001F0AD0">
      <w:pPr>
        <w:rPr>
          <w:b/>
        </w:rPr>
      </w:pPr>
      <w:r>
        <w:rPr>
          <w:b/>
        </w:rPr>
        <w:t>R9-8 (Duplicate – refer to R9-2)</w:t>
      </w:r>
    </w:p>
    <w:p w14:paraId="52921CEC" w14:textId="77777777" w:rsidR="00000000" w:rsidRDefault="001F0AD0">
      <w:pPr>
        <w:rPr>
          <w:b/>
        </w:rPr>
      </w:pPr>
      <w:r>
        <w:rPr>
          <w:b/>
        </w:rPr>
        <w:t>R9-12.3 (Duplicate – refer to RX9-5 number 20)</w:t>
      </w:r>
    </w:p>
    <w:p w14:paraId="4A6C7568" w14:textId="77777777" w:rsidR="00000000" w:rsidRDefault="001F0AD0">
      <w:pPr>
        <w:rPr>
          <w:b/>
        </w:rPr>
      </w:pPr>
      <w:r>
        <w:rPr>
          <w:b/>
        </w:rPr>
        <w:t>R9-13 (Duplicate – refer to R9-2)</w:t>
      </w:r>
    </w:p>
    <w:p w14:paraId="3DE0F14C" w14:textId="77777777" w:rsidR="00000000" w:rsidRDefault="001F0AD0">
      <w:pPr>
        <w:rPr>
          <w:b/>
        </w:rPr>
      </w:pPr>
      <w:r>
        <w:rPr>
          <w:b/>
        </w:rPr>
        <w:t>RR9-5</w:t>
      </w:r>
    </w:p>
    <w:p w14:paraId="7995B444" w14:textId="77777777" w:rsidR="00000000" w:rsidRDefault="001F0AD0">
      <w:pPr>
        <w:rPr>
          <w:b/>
        </w:rPr>
      </w:pPr>
      <w:r>
        <w:rPr>
          <w:b/>
        </w:rPr>
        <w:t>RR9-6</w:t>
      </w:r>
    </w:p>
    <w:p w14:paraId="7F3195BA" w14:textId="77777777" w:rsidR="00000000" w:rsidRDefault="001F0AD0">
      <w:pPr>
        <w:rPr>
          <w:b/>
        </w:rPr>
      </w:pPr>
      <w:r>
        <w:rPr>
          <w:b/>
        </w:rPr>
        <w:t>RN10-1</w:t>
      </w:r>
    </w:p>
    <w:p w14:paraId="2C49F8AF" w14:textId="77777777" w:rsidR="00000000" w:rsidRDefault="001F0AD0">
      <w:pPr>
        <w:rPr>
          <w:b/>
        </w:rPr>
      </w:pPr>
      <w:r>
        <w:rPr>
          <w:b/>
        </w:rPr>
        <w:t>R10-15</w:t>
      </w:r>
    </w:p>
    <w:p w14:paraId="2CD60BA5" w14:textId="77777777" w:rsidR="00000000" w:rsidRDefault="001F0AD0">
      <w:pPr>
        <w:rPr>
          <w:b/>
        </w:rPr>
      </w:pPr>
      <w:r>
        <w:rPr>
          <w:b/>
        </w:rPr>
        <w:t>R10-17</w:t>
      </w:r>
    </w:p>
    <w:p w14:paraId="2A898A04" w14:textId="77777777" w:rsidR="00000000" w:rsidRDefault="001F0AD0">
      <w:pPr>
        <w:rPr>
          <w:b/>
        </w:rPr>
      </w:pPr>
      <w:r>
        <w:rPr>
          <w:b/>
        </w:rPr>
        <w:t xml:space="preserve">R11-7 (Duplicate – refer </w:t>
      </w:r>
      <w:r>
        <w:rPr>
          <w:b/>
        </w:rPr>
        <w:t>to RX11-5)</w:t>
      </w:r>
    </w:p>
    <w:p w14:paraId="79808375" w14:textId="77777777" w:rsidR="00000000" w:rsidRDefault="001F0AD0">
      <w:pPr>
        <w:rPr>
          <w:b/>
        </w:rPr>
      </w:pPr>
    </w:p>
    <w:p w14:paraId="52400EB2" w14:textId="77777777" w:rsidR="00000000" w:rsidRDefault="001F0AD0">
      <w:pPr>
        <w:pStyle w:val="BodyText"/>
      </w:pPr>
    </w:p>
    <w:p w14:paraId="7E80B1C7" w14:textId="77777777" w:rsidR="00000000" w:rsidRDefault="001F0AD0">
      <w:pPr>
        <w:pStyle w:val="BodyText"/>
        <w:rPr>
          <w:b/>
          <w:i/>
        </w:rPr>
        <w:sectPr w:rsidR="00000000">
          <w:headerReference w:type="default" r:id="rId65"/>
          <w:type w:val="continuous"/>
          <w:pgSz w:w="12240" w:h="15840"/>
          <w:pgMar w:top="1440" w:right="1350" w:bottom="1440" w:left="1800" w:header="720" w:footer="720" w:gutter="0"/>
          <w:pgNumType w:start="1" w:chapStyle="9"/>
          <w:cols w:space="720"/>
        </w:sectPr>
      </w:pPr>
    </w:p>
    <w:p w14:paraId="2A312DCF" w14:textId="77777777" w:rsidR="00000000" w:rsidRDefault="001F0AD0">
      <w:pPr>
        <w:pStyle w:val="Heading9"/>
        <w:numPr>
          <w:numberingChange w:id="3301" w:author="Jean Anthony" w:date="2001-03-12T20:36:00Z" w:original="Appendix %1:8:3:."/>
        </w:numPr>
        <w:spacing w:before="360" w:after="360"/>
      </w:pPr>
      <w:r>
        <w:t>Release Migration</w:t>
      </w:r>
    </w:p>
    <w:p w14:paraId="3BB72442" w14:textId="77777777" w:rsidR="00000000" w:rsidRDefault="001F0AD0">
      <w:r>
        <w:t>This section contains a list of requirements (in the format Rel3-seq #) that are specific to the NPAC SMS migration from Release 2.0 to Release 3.0.  Once the NPAC SMS has migrated all applicable production data to the new r</w:t>
      </w:r>
      <w:r>
        <w:t>elease, these requirements will expire, and will no longer be required functionality for the NPAC SMS.</w:t>
      </w:r>
    </w:p>
    <w:p w14:paraId="7BF6CB71" w14:textId="77777777" w:rsidR="00000000" w:rsidRDefault="001F0AD0">
      <w:pPr>
        <w:rPr>
          <w:b/>
        </w:rPr>
      </w:pPr>
    </w:p>
    <w:p w14:paraId="45E7BB97" w14:textId="77777777" w:rsidR="00000000" w:rsidRDefault="001F0AD0">
      <w:pPr>
        <w:pStyle w:val="RequirementHead"/>
      </w:pPr>
      <w:r>
        <w:t>Rel3-1</w:t>
      </w:r>
      <w:r>
        <w:tab/>
        <w:t>National Number Pooling Migration – Conversion of Blocks for 1.4 Pooling</w:t>
      </w:r>
    </w:p>
    <w:p w14:paraId="66146E57" w14:textId="77777777" w:rsidR="00000000" w:rsidRDefault="001F0AD0">
      <w:pPr>
        <w:pStyle w:val="RequirementBody"/>
        <w:spacing w:after="120"/>
      </w:pPr>
      <w:r>
        <w:t>NPAC SMS shall provide a mechanism for Pooled Data in a pre-EDR environm</w:t>
      </w:r>
      <w:r>
        <w:t>ent, to be converted to Pooled Data in an EDR environment, prior to the live date for the National Number Pooling Release in the NPAC SMS.</w:t>
      </w:r>
    </w:p>
    <w:p w14:paraId="38D9DB52" w14:textId="77777777" w:rsidR="00000000" w:rsidRDefault="001F0AD0">
      <w:pPr>
        <w:pStyle w:val="RequirementBody"/>
      </w:pPr>
      <w:r>
        <w:t>NOTE:  The Subscription Versions with LNP Type of POOL will remain in the NPAC SMS, and a corresponding NPA-NXX-X and</w:t>
      </w:r>
      <w:r>
        <w:t xml:space="preserve"> EDR Block will be created in the NPAC SMS, but will not be broadcast over the Interface.  (Previously M-10)</w:t>
      </w:r>
    </w:p>
    <w:p w14:paraId="18BF98DB" w14:textId="77777777" w:rsidR="00000000" w:rsidRDefault="001F0AD0">
      <w:pPr>
        <w:pStyle w:val="RequirementHead"/>
      </w:pPr>
      <w:r>
        <w:t>Rel3-2</w:t>
      </w:r>
      <w:r>
        <w:tab/>
        <w:t>National Number Pooling Migration – Setting of NPA-NXX-X Indicators</w:t>
      </w:r>
    </w:p>
    <w:p w14:paraId="0957C8A7" w14:textId="77777777" w:rsidR="00000000" w:rsidRDefault="001F0AD0">
      <w:pPr>
        <w:pStyle w:val="RequirementBody"/>
      </w:pPr>
      <w:r>
        <w:t>NPAC SMS shall provide a mechanism for the NPAC Customer SOA NPA-NXX-X I</w:t>
      </w:r>
      <w:r>
        <w:t>ndicator and the NPAC Customer LSMS NPA-NXX-X Indicator, in the NPAC Customer Data Model, to be set for all Service Providers, prior to the live date for the National Number Pooling Release in the NPAC SMS.  (Previously M-20)</w:t>
      </w:r>
    </w:p>
    <w:p w14:paraId="07B95FE6" w14:textId="77777777" w:rsidR="00000000" w:rsidRDefault="001F0AD0">
      <w:pPr>
        <w:pStyle w:val="RequirementHead"/>
      </w:pPr>
      <w:r>
        <w:t>Rel3-3</w:t>
      </w:r>
      <w:r>
        <w:tab/>
        <w:t>National Number Pooling</w:t>
      </w:r>
      <w:r>
        <w:t xml:space="preserve"> Migration – Setting of EDR Indicators</w:t>
      </w:r>
    </w:p>
    <w:p w14:paraId="6DA0BAFE" w14:textId="77777777" w:rsidR="00000000" w:rsidRDefault="001F0AD0">
      <w:pPr>
        <w:pStyle w:val="RequirementBody"/>
      </w:pPr>
      <w:r>
        <w:t>NPAC SMS shall provide a mechanism for the NPAC Customer LSMS EDR Indicator, in the NPAC Customer Data Model, to be set for all Service Providers, prior to the live date for the National Number Pooling Release.  (Prev</w:t>
      </w:r>
      <w:r>
        <w:t>iously M-30)</w:t>
      </w:r>
    </w:p>
    <w:p w14:paraId="4A328434" w14:textId="77777777" w:rsidR="001F0AD0" w:rsidRDefault="001F0AD0"/>
    <w:sectPr w:rsidR="001F0AD0">
      <w:headerReference w:type="default" r:id="rId66"/>
      <w:pgSz w:w="12240" w:h="15840"/>
      <w:pgMar w:top="1440" w:right="1350" w:bottom="1440" w:left="1800" w:header="720" w:footer="720" w:gutter="0"/>
      <w:pgNumType w:start="1" w:chapStyle="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F5C49" w14:textId="77777777" w:rsidR="001F0AD0" w:rsidRDefault="001F0AD0">
      <w:pPr>
        <w:spacing w:after="0"/>
      </w:pPr>
      <w:r>
        <w:separator/>
      </w:r>
    </w:p>
  </w:endnote>
  <w:endnote w:type="continuationSeparator" w:id="0">
    <w:p w14:paraId="1331BA7B" w14:textId="77777777" w:rsidR="001F0AD0" w:rsidRDefault="001F0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X13">
    <w:panose1 w:val="00000000000000000000"/>
    <w:charset w:val="00"/>
    <w:family w:val="auto"/>
    <w:notTrueType/>
    <w:pitch w:val="default"/>
    <w:sig w:usb0="00000003" w:usb1="00000000" w:usb2="00000000" w:usb3="00000000" w:csb0="00000001" w:csb1="00000000"/>
  </w:font>
  <w:font w:name="Monotype Sorts">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6DAF5" w14:textId="77777777" w:rsidR="00000000" w:rsidRDefault="001F0A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DA9CA1" w14:textId="77777777" w:rsidR="00000000" w:rsidRDefault="001F0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20C3B" w14:textId="77777777" w:rsidR="00000000" w:rsidRDefault="001F0AD0">
    <w:pPr>
      <w:pStyle w:val="Footer"/>
      <w:rPr>
        <w:b w:val="0"/>
      </w:rPr>
    </w:pPr>
    <w:r>
      <w:rPr>
        <w:b w:val="0"/>
      </w:rPr>
      <w:t>Lockheed Martin IMS Corporation</w:t>
    </w:r>
    <w:r>
      <w:rPr>
        <w:b w:val="0"/>
      </w:rPr>
      <w:tab/>
    </w:r>
    <w:r>
      <w:rPr>
        <w:b w:val="0"/>
      </w:rPr>
      <w:tab/>
      <w:t>Draft Version 1.0 NPAC SMS FRS</w:t>
    </w:r>
    <w:r>
      <w:rPr>
        <w:b w:val="0"/>
      </w:rPr>
      <w:br/>
      <w:t>Proprietary Data</w:t>
    </w:r>
    <w:r>
      <w:rPr>
        <w:b w:val="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b w:val="0"/>
      </w:rPr>
      <w:tab/>
      <w:t>September 17, 1996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0C090" w14:textId="77777777" w:rsidR="00000000" w:rsidRDefault="001F0AD0">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7CC2A" w14:textId="77777777" w:rsidR="00000000" w:rsidRDefault="001F0AD0">
    <w:pPr>
      <w:pStyle w:val="Footer"/>
    </w:pPr>
    <w:r>
      <w:t>R</w:t>
    </w:r>
    <w:r>
      <w:t>elease 3.0: © 1997, 1998, 1999, 2000</w:t>
    </w:r>
    <w:ins w:id="6" w:author="Jean Anthony" w:date="2001-03-19T15:33:00Z">
      <w:r>
        <w:t>, 2001</w:t>
      </w:r>
    </w:ins>
    <w:r>
      <w:t xml:space="preserve"> NeuStar, Inc.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North American Numbering Council (NANC)</w:t>
    </w:r>
    <w:r>
      <w:br/>
    </w:r>
    <w:r>
      <w:tab/>
    </w:r>
    <w:r>
      <w:tab/>
      <w:t>Functional Requirements Specification Version 3.0</w:t>
    </w:r>
    <w:del w:id="7" w:author="Jean Anthony" w:date="2001-03-12T20:36:00Z">
      <w:r>
        <w:delText>.1</w:delText>
      </w:r>
    </w:del>
    <w:ins w:id="8" w:author="Jean Anthony" w:date="2001-03-12T20:36:00Z">
      <w:r>
        <w:t>3</w:t>
      </w:r>
    </w:ins>
  </w:p>
  <w:p w14:paraId="0C706EA8" w14:textId="77777777" w:rsidR="00000000" w:rsidRDefault="001F0AD0">
    <w:pPr>
      <w:pStyle w:val="Footer"/>
    </w:pPr>
    <w:r>
      <w:t>Freely distributable subject to the terms of the GNU GPL, see inside cover notice.</w:t>
    </w:r>
    <w:r>
      <w:tab/>
    </w:r>
    <w:del w:id="9" w:author="Jean Anthony" w:date="2001-03-12T20:37:00Z">
      <w:r>
        <w:delText>June 6, 20</w:delText>
      </w:r>
      <w:r>
        <w:delText>00</w:delText>
      </w:r>
    </w:del>
    <w:ins w:id="10" w:author="Jean Anthony" w:date="2001-03-12T20:37:00Z">
      <w:r>
        <w:t>March 1</w:t>
      </w:r>
    </w:ins>
    <w:ins w:id="11" w:author="Jean Anthony" w:date="2001-03-19T11:02:00Z">
      <w:r>
        <w:t>9</w:t>
      </w:r>
    </w:ins>
    <w:ins w:id="12" w:author="Jean Anthony" w:date="2001-03-12T20:37:00Z">
      <w:r>
        <w:t>, 2001</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53BC" w14:textId="77777777" w:rsidR="00000000" w:rsidRDefault="001F0AD0">
    <w:pPr>
      <w:pStyle w:val="Footer"/>
      <w:tabs>
        <w:tab w:val="clear" w:pos="5040"/>
        <w:tab w:val="clear" w:pos="10080"/>
        <w:tab w:val="center" w:pos="4680"/>
        <w:tab w:val="right" w:pos="9360"/>
      </w:tabs>
    </w:pPr>
    <w:r>
      <w:t>Release 3.0: © 1997, 1998, 1999, 2000</w:t>
    </w:r>
    <w:ins w:id="23" w:author="Jean Anthony" w:date="2001-03-19T15:33:00Z">
      <w:r>
        <w:t>, 2001</w:t>
      </w:r>
    </w:ins>
    <w:r>
      <w:t xml:space="preserve"> NeuStar, Inc.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xii</w:t>
    </w:r>
    <w:r>
      <w:rPr>
        <w:rStyle w:val="PageNumber"/>
      </w:rPr>
      <w:fldChar w:fldCharType="end"/>
    </w:r>
    <w:r>
      <w:tab/>
      <w:t xml:space="preserve">North American Numbering Council (NANC) </w:t>
    </w:r>
    <w:r>
      <w:br/>
    </w:r>
    <w:r>
      <w:tab/>
    </w:r>
    <w:r>
      <w:tab/>
      <w:t>Functional Requirements Specification Version 3.0.</w:t>
    </w:r>
    <w:del w:id="24" w:author="Jean Anthony" w:date="2001-03-12T20:37:00Z">
      <w:r>
        <w:delText>1</w:delText>
      </w:r>
    </w:del>
    <w:ins w:id="25" w:author="Jean Anthony" w:date="2001-03-12T20:37:00Z">
      <w:r>
        <w:t>3</w:t>
      </w:r>
    </w:ins>
  </w:p>
  <w:p w14:paraId="62973381" w14:textId="77777777" w:rsidR="00000000" w:rsidRDefault="001F0AD0">
    <w:pPr>
      <w:pStyle w:val="Footer"/>
      <w:tabs>
        <w:tab w:val="clear" w:pos="5040"/>
        <w:tab w:val="clear" w:pos="10080"/>
        <w:tab w:val="center" w:pos="4590"/>
        <w:tab w:val="right" w:pos="9360"/>
      </w:tabs>
    </w:pPr>
    <w:r>
      <w:t>Freely distributable subject to the terms of the GNU</w:t>
    </w:r>
    <w:r>
      <w:t xml:space="preserve"> GPL, see inside cover notice.</w:t>
    </w:r>
    <w:r>
      <w:tab/>
    </w:r>
    <w:del w:id="26" w:author="Jean Anthony" w:date="2001-03-12T20:37:00Z">
      <w:r>
        <w:delText>June 6, 2000</w:delText>
      </w:r>
    </w:del>
    <w:ins w:id="27" w:author="Jean Anthony" w:date="2001-03-12T20:37:00Z">
      <w:r>
        <w:t>March 1</w:t>
      </w:r>
    </w:ins>
    <w:ins w:id="28" w:author="Jean Anthony" w:date="2001-03-19T11:02:00Z">
      <w:r>
        <w:t>9</w:t>
      </w:r>
    </w:ins>
    <w:ins w:id="29" w:author="Jean Anthony" w:date="2001-03-12T20:37:00Z">
      <w:r>
        <w:t>, 2001</w:t>
      </w:r>
    </w:ins>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5ADCB" w14:textId="77777777" w:rsidR="00000000" w:rsidRDefault="001F0A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11-2</w:t>
    </w:r>
    <w:r>
      <w:rPr>
        <w:rStyle w:val="PageNumber"/>
      </w:rPr>
      <w:fldChar w:fldCharType="end"/>
    </w:r>
  </w:p>
  <w:p w14:paraId="2FF918BE" w14:textId="77777777" w:rsidR="00000000" w:rsidRDefault="001F0AD0">
    <w:pPr>
      <w:pStyle w:val="Footer"/>
      <w:tabs>
        <w:tab w:val="clear" w:pos="5040"/>
        <w:tab w:val="clear" w:pos="10080"/>
        <w:tab w:val="center" w:pos="4680"/>
        <w:tab w:val="right" w:pos="9360"/>
      </w:tabs>
    </w:pPr>
    <w:r>
      <w:t>Release 3.0: © 1997, 1998, 1999, 2000</w:t>
    </w:r>
    <w:ins w:id="162" w:author="Jean Anthony" w:date="2001-03-19T15:33:00Z">
      <w:r>
        <w:t>, 2001</w:t>
      </w:r>
    </w:ins>
    <w:r>
      <w:t xml:space="preserve"> NeuStar, Inc.</w:t>
    </w:r>
    <w:r>
      <w:tab/>
    </w:r>
    <w:r>
      <w:rPr>
        <w:rStyle w:val="PageNumber"/>
      </w:rPr>
      <w:tab/>
      <w:t>North American Numbering Council (NANC)</w:t>
    </w:r>
    <w:r>
      <w:br/>
    </w:r>
    <w:r>
      <w:tab/>
    </w:r>
    <w:r>
      <w:tab/>
      <w:t>Functional Requirements Specification Version 3.0.</w:t>
    </w:r>
    <w:del w:id="163" w:author="Jean Anthony" w:date="2001-03-12T20:38:00Z">
      <w:r>
        <w:delText>2</w:delText>
      </w:r>
    </w:del>
    <w:ins w:id="164" w:author="Jean Anthony" w:date="2001-03-12T20:38:00Z">
      <w:r>
        <w:t>3</w:t>
      </w:r>
    </w:ins>
  </w:p>
  <w:p w14:paraId="0236FC41" w14:textId="77777777" w:rsidR="00000000" w:rsidRDefault="001F0AD0">
    <w:pPr>
      <w:pStyle w:val="Footer"/>
      <w:tabs>
        <w:tab w:val="clear" w:pos="5040"/>
        <w:tab w:val="clear" w:pos="10080"/>
        <w:tab w:val="center" w:pos="4680"/>
        <w:tab w:val="right" w:pos="9360"/>
      </w:tabs>
    </w:pPr>
    <w:r>
      <w:t>Freely distributable subject to the terms of the GNU GPL, see inside cover notice.</w:t>
    </w:r>
    <w:r>
      <w:rPr>
        <w:rStyle w:val="PageNumber"/>
        <w:b w:val="0"/>
      </w:rPr>
      <w:tab/>
    </w:r>
    <w:r>
      <w:t>March 1</w:t>
    </w:r>
    <w:ins w:id="165" w:author="Jean Anthony" w:date="2001-03-19T11:02:00Z">
      <w:r>
        <w:t>9</w:t>
      </w:r>
    </w:ins>
    <w:r>
      <w:t>, 2001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54091" w14:textId="77777777" w:rsidR="00000000" w:rsidRDefault="001F0AD0">
    <w:pPr>
      <w:pStyle w:val="Footer"/>
      <w:tabs>
        <w:tab w:val="clear" w:pos="5040"/>
        <w:tab w:val="clear" w:pos="10080"/>
        <w:tab w:val="center" w:pos="4680"/>
        <w:tab w:val="right" w:pos="9090"/>
      </w:tabs>
    </w:pPr>
    <w:r>
      <w:t>Release 3.0: © 1997, 1998, 1999, 2000</w:t>
    </w:r>
    <w:ins w:id="3193" w:author="Jean Anthony" w:date="2001-03-19T15:34:00Z">
      <w:r>
        <w:t>, 2001</w:t>
      </w:r>
    </w:ins>
    <w:r>
      <w:t xml:space="preserve"> NeuStar, Inc.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H-1</w:t>
    </w:r>
    <w:r>
      <w:rPr>
        <w:rStyle w:val="PageNumber"/>
      </w:rPr>
      <w:fldChar w:fldCharType="end"/>
    </w:r>
    <w:r>
      <w:rPr>
        <w:rStyle w:val="PageNumber"/>
      </w:rPr>
      <w:tab/>
      <w:t>North American Numbering Council (NANC)</w:t>
    </w:r>
    <w:r>
      <w:br/>
    </w:r>
    <w:r>
      <w:tab/>
    </w:r>
    <w:r>
      <w:tab/>
      <w:t>Functional Requir</w:t>
    </w:r>
    <w:r>
      <w:t>ements Specification Version 3.0.</w:t>
    </w:r>
    <w:del w:id="3194" w:author="Jean Anthony" w:date="2001-03-12T20:39:00Z">
      <w:r>
        <w:delText>2</w:delText>
      </w:r>
    </w:del>
    <w:ins w:id="3195" w:author="Jean Anthony" w:date="2001-03-12T20:39:00Z">
      <w:r>
        <w:t>3</w:t>
      </w:r>
    </w:ins>
  </w:p>
  <w:p w14:paraId="176AA610" w14:textId="77777777" w:rsidR="00000000" w:rsidRDefault="001F0AD0">
    <w:pPr>
      <w:pStyle w:val="Footer"/>
      <w:tabs>
        <w:tab w:val="clear" w:pos="5040"/>
        <w:tab w:val="clear" w:pos="10080"/>
        <w:tab w:val="center" w:pos="4680"/>
        <w:tab w:val="right" w:pos="9090"/>
      </w:tabs>
    </w:pPr>
    <w:r>
      <w:t>Freely distributable subject to the terms of the GNU GPL, see inside cover notice.</w:t>
    </w:r>
    <w:r>
      <w:rPr>
        <w:rStyle w:val="PageNumber"/>
        <w:b w:val="0"/>
      </w:rPr>
      <w:tab/>
    </w:r>
    <w:r>
      <w:t>March 1</w:t>
    </w:r>
    <w:ins w:id="3196" w:author="Jean Anthony" w:date="2001-03-19T11:04:00Z">
      <w:r>
        <w:t>9</w:t>
      </w:r>
    </w:ins>
    <w:r>
      <w:t>, 2001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B2332" w14:textId="77777777" w:rsidR="001F0AD0" w:rsidRDefault="001F0AD0">
      <w:pPr>
        <w:spacing w:after="0"/>
      </w:pPr>
      <w:r>
        <w:separator/>
      </w:r>
    </w:p>
  </w:footnote>
  <w:footnote w:type="continuationSeparator" w:id="0">
    <w:p w14:paraId="006449C3" w14:textId="77777777" w:rsidR="001F0AD0" w:rsidRDefault="001F0AD0">
      <w:pPr>
        <w:spacing w:after="0"/>
      </w:pPr>
      <w:r>
        <w:continuationSeparator/>
      </w:r>
    </w:p>
  </w:footnote>
  <w:footnote w:id="1">
    <w:p w14:paraId="35ABB042" w14:textId="77777777" w:rsidR="00000000" w:rsidRDefault="001F0AD0">
      <w:pPr>
        <w:pStyle w:val="TableFootnote"/>
        <w:widowControl/>
      </w:pPr>
      <w:r>
        <w:rPr>
          <w:rStyle w:val="FootnoteReference"/>
        </w:rPr>
        <w:footnoteRef/>
      </w:r>
      <w:r>
        <w:t>. The size of the public exponent is determined by the previous field of the key data, public exponent size.</w:t>
      </w:r>
    </w:p>
    <w:p w14:paraId="1695AF51" w14:textId="77777777" w:rsidR="00000000" w:rsidRDefault="001F0AD0">
      <w:pPr>
        <w:pStyle w:val="TableFootnote"/>
        <w:widowControl/>
      </w:pPr>
    </w:p>
  </w:footnote>
  <w:footnote w:id="2">
    <w:p w14:paraId="07737A04" w14:textId="77777777" w:rsidR="00000000" w:rsidRDefault="001F0AD0">
      <w:pPr>
        <w:pStyle w:val="TableFootnote"/>
        <w:widowControl/>
      </w:pPr>
      <w:r>
        <w:rPr>
          <w:rStyle w:val="FootnoteReference"/>
        </w:rPr>
        <w:footnoteRef/>
      </w:r>
      <w:r>
        <w:t>. The size of the public modulus is determined by the key size field in the header data. The number of bytes for each modulus is e</w:t>
      </w:r>
      <w:r>
        <w:t>qual to the number of bits divided by 8, rounded up.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F1F99" w14:textId="77777777" w:rsidR="00000000" w:rsidRDefault="001F0AD0">
    <w:pPr>
      <w:pStyle w:val="Header"/>
      <w:ind w:right="-450"/>
    </w:pPr>
  </w:p>
  <w:p w14:paraId="69ABEB19" w14:textId="77777777" w:rsidR="00000000" w:rsidRDefault="001F0AD0">
    <w:pPr>
      <w:pStyle w:val="Header"/>
      <w:pBdr>
        <w:bottom w:val="single" w:sz="24" w:space="1" w:color="auto"/>
      </w:pBdr>
      <w:rPr>
        <w:i/>
      </w:rPr>
    </w:pPr>
    <w:r>
      <w:tab/>
    </w:r>
    <w:r>
      <w:tab/>
    </w:r>
    <w:r>
      <w:rPr>
        <w:i/>
      </w:rPr>
      <w:fldChar w:fldCharType="begin"/>
    </w:r>
    <w:r>
      <w:rPr>
        <w:i/>
      </w:rPr>
      <w:instrText xml:space="preserve"> STYLEREF "Heading 1" \* MERGEFORMAT </w:instrText>
    </w:r>
    <w:r>
      <w:rPr>
        <w:i/>
      </w:rPr>
      <w:fldChar w:fldCharType="separate"/>
    </w:r>
    <w:r>
      <w:rPr>
        <w:b/>
        <w:i/>
        <w:noProof/>
      </w:rPr>
      <w:t>Preface</w:t>
    </w:r>
    <w:r>
      <w:rPr>
        <w:i/>
      </w:rPr>
      <w:fldChar w:fldCharType="end"/>
    </w:r>
  </w:p>
  <w:p w14:paraId="036718F8" w14:textId="77777777" w:rsidR="00000000" w:rsidRDefault="001F0AD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A22FD" w14:textId="77777777" w:rsidR="00000000" w:rsidRDefault="001F0AD0">
    <w:pPr>
      <w:pStyle w:val="Header"/>
      <w:pBdr>
        <w:bottom w:val="single" w:sz="24" w:space="1" w:color="auto"/>
      </w:pBdr>
      <w:tabs>
        <w:tab w:val="clear" w:pos="8640"/>
        <w:tab w:val="right" w:pos="9360"/>
      </w:tabs>
    </w:pPr>
    <w:r>
      <w:tab/>
    </w:r>
    <w:r>
      <w:tab/>
    </w:r>
    <w:r>
      <w:rPr>
        <w:b/>
        <w:i/>
      </w:rPr>
      <w:t>Service Provider Data Administration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A69E2" w14:textId="77777777" w:rsidR="00000000" w:rsidRDefault="001F0AD0">
    <w:pPr>
      <w:pStyle w:val="Header"/>
      <w:pBdr>
        <w:bottom w:val="single" w:sz="24" w:space="1" w:color="auto"/>
      </w:pBdr>
      <w:tabs>
        <w:tab w:val="clear" w:pos="8640"/>
        <w:tab w:val="right" w:pos="9360"/>
      </w:tabs>
    </w:pPr>
    <w:r>
      <w:tab/>
    </w:r>
    <w:r>
      <w:tab/>
    </w:r>
    <w:r>
      <w:rPr>
        <w:b/>
        <w:i/>
      </w:rPr>
      <w:t>Subscription Management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09CEC" w14:textId="77777777" w:rsidR="00000000" w:rsidRDefault="001F0AD0">
    <w:pPr>
      <w:pStyle w:val="Header"/>
      <w:pBdr>
        <w:bottom w:val="single" w:sz="24" w:space="1" w:color="auto"/>
      </w:pBdr>
      <w:tabs>
        <w:tab w:val="clear" w:pos="8640"/>
        <w:tab w:val="right" w:pos="9360"/>
      </w:tabs>
    </w:pPr>
    <w:r>
      <w:tab/>
    </w:r>
    <w:r>
      <w:tab/>
    </w:r>
    <w:r>
      <w:rPr>
        <w:b/>
        <w:i/>
      </w:rPr>
      <w:t>NPAC SMS Interface</w:t>
    </w:r>
    <w:r>
      <w:rPr>
        <w:b/>
        <w:i/>
      </w:rPr>
      <w:t>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DAD4E" w14:textId="77777777" w:rsidR="00000000" w:rsidRDefault="001F0AD0">
    <w:pPr>
      <w:pStyle w:val="Header"/>
      <w:pBdr>
        <w:bottom w:val="single" w:sz="24" w:space="1" w:color="auto"/>
      </w:pBdr>
      <w:tabs>
        <w:tab w:val="clear" w:pos="8640"/>
        <w:tab w:val="right" w:pos="9360"/>
      </w:tabs>
    </w:pPr>
    <w:r>
      <w:tab/>
    </w:r>
    <w:r>
      <w:tab/>
    </w:r>
    <w:r>
      <w:rPr>
        <w:b/>
        <w:i/>
      </w:rPr>
      <w:t>Security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B7A5" w14:textId="77777777" w:rsidR="00000000" w:rsidRDefault="001F0AD0">
    <w:pPr>
      <w:pStyle w:val="Header"/>
      <w:pBdr>
        <w:bottom w:val="single" w:sz="24" w:space="1" w:color="auto"/>
      </w:pBdr>
      <w:tabs>
        <w:tab w:val="clear" w:pos="8640"/>
        <w:tab w:val="right" w:pos="9360"/>
      </w:tabs>
    </w:pPr>
    <w:r>
      <w:tab/>
    </w:r>
    <w:r>
      <w:tab/>
    </w:r>
    <w:r>
      <w:rPr>
        <w:b/>
        <w:i/>
      </w:rPr>
      <w:t>Audit Administration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1873E" w14:textId="77777777" w:rsidR="00000000" w:rsidRDefault="001F0AD0">
    <w:pPr>
      <w:pStyle w:val="Header"/>
      <w:pBdr>
        <w:bottom w:val="single" w:sz="24" w:space="1" w:color="auto"/>
      </w:pBdr>
      <w:tabs>
        <w:tab w:val="clear" w:pos="8640"/>
        <w:tab w:val="right" w:pos="9360"/>
      </w:tabs>
    </w:pPr>
    <w:r>
      <w:tab/>
    </w:r>
    <w:r>
      <w:tab/>
    </w:r>
    <w:r>
      <w:rPr>
        <w:b/>
        <w:i/>
      </w:rPr>
      <w:t>Reports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68CD9" w14:textId="77777777" w:rsidR="00000000" w:rsidRDefault="001F0AD0">
    <w:pPr>
      <w:pStyle w:val="Header"/>
      <w:pBdr>
        <w:bottom w:val="single" w:sz="24" w:space="1" w:color="auto"/>
      </w:pBdr>
      <w:tabs>
        <w:tab w:val="clear" w:pos="8640"/>
        <w:tab w:val="right" w:pos="9360"/>
      </w:tabs>
    </w:pPr>
    <w:r>
      <w:tab/>
    </w:r>
    <w:r>
      <w:tab/>
    </w:r>
    <w:r>
      <w:rPr>
        <w:b/>
        <w:i/>
      </w:rPr>
      <w:t>Performance and Reliability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3803" w14:textId="77777777" w:rsidR="00000000" w:rsidRDefault="001F0AD0">
    <w:pPr>
      <w:pStyle w:val="Header"/>
      <w:pBdr>
        <w:bottom w:val="single" w:sz="24" w:space="1" w:color="auto"/>
      </w:pBdr>
      <w:tabs>
        <w:tab w:val="clear" w:pos="8640"/>
        <w:tab w:val="right" w:pos="9360"/>
      </w:tabs>
    </w:pPr>
    <w:r>
      <w:tab/>
    </w:r>
    <w:r>
      <w:tab/>
    </w:r>
    <w:r>
      <w:rPr>
        <w:b/>
        <w:i/>
      </w:rPr>
      <w:t>Billing</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226E6" w14:textId="77777777" w:rsidR="00000000" w:rsidRDefault="001F0AD0">
    <w:pPr>
      <w:pStyle w:val="Header"/>
      <w:pBdr>
        <w:bottom w:val="single" w:sz="24" w:space="1" w:color="auto"/>
      </w:pBdr>
      <w:tabs>
        <w:tab w:val="clear" w:pos="8640"/>
        <w:tab w:val="right" w:pos="9360"/>
      </w:tabs>
    </w:pPr>
    <w:r>
      <w:tab/>
    </w:r>
    <w:r>
      <w:tab/>
    </w:r>
    <w:r>
      <w:rPr>
        <w:b/>
        <w:i/>
      </w:rPr>
      <w:t>Business Process Flow Diagrams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E684E" w14:textId="77777777" w:rsidR="00000000" w:rsidRDefault="001F0AD0">
    <w:pPr>
      <w:pStyle w:val="Header"/>
      <w:pBdr>
        <w:bottom w:val="single" w:sz="24" w:space="1" w:color="auto"/>
      </w:pBdr>
      <w:tabs>
        <w:tab w:val="clear" w:pos="8640"/>
        <w:tab w:val="right" w:pos="9360"/>
      </w:tabs>
    </w:pPr>
    <w:r>
      <w:tab/>
    </w:r>
    <w:r>
      <w:tab/>
    </w:r>
    <w:r>
      <w:rPr>
        <w:b/>
        <w:i/>
      </w:rPr>
      <w:t>Glossary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53ADA" w14:textId="77777777" w:rsidR="00000000" w:rsidRDefault="001F0AD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6318E" w14:textId="77777777" w:rsidR="00000000" w:rsidRDefault="001F0AD0">
    <w:pPr>
      <w:pStyle w:val="Header"/>
      <w:pBdr>
        <w:bottom w:val="single" w:sz="24" w:space="1" w:color="auto"/>
      </w:pBdr>
      <w:tabs>
        <w:tab w:val="clear" w:pos="8640"/>
        <w:tab w:val="right" w:pos="9360"/>
      </w:tabs>
    </w:pPr>
    <w:r>
      <w:tab/>
    </w:r>
    <w:r>
      <w:tab/>
    </w:r>
    <w:r>
      <w:rPr>
        <w:b/>
        <w:i/>
      </w:rPr>
      <w:t>System Tunables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BF993" w14:textId="77777777" w:rsidR="00000000" w:rsidRDefault="001F0AD0">
    <w:pPr>
      <w:pStyle w:val="Header"/>
      <w:pBdr>
        <w:bottom w:val="single" w:sz="24" w:space="1" w:color="auto"/>
      </w:pBdr>
      <w:tabs>
        <w:tab w:val="clear" w:pos="8640"/>
        <w:tab w:val="right" w:pos="9090"/>
      </w:tabs>
      <w:rPr>
        <w:b/>
        <w:i/>
      </w:rPr>
    </w:pPr>
    <w:r>
      <w:tab/>
    </w:r>
    <w:r>
      <w:tab/>
    </w:r>
    <w:r>
      <w:rPr>
        <w:b/>
        <w:i/>
      </w:rPr>
      <w:t>Encryption Key Exchange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783B1" w14:textId="77777777" w:rsidR="00000000" w:rsidRDefault="001F0AD0">
    <w:pPr>
      <w:pStyle w:val="Header"/>
      <w:pBdr>
        <w:bottom w:val="single" w:sz="24" w:space="1" w:color="auto"/>
      </w:pBdr>
      <w:tabs>
        <w:tab w:val="clear" w:pos="8640"/>
        <w:tab w:val="right" w:pos="9090"/>
      </w:tabs>
      <w:rPr>
        <w:b/>
        <w:i/>
      </w:rPr>
    </w:pPr>
    <w:r>
      <w:tab/>
    </w:r>
    <w:r>
      <w:tab/>
    </w:r>
    <w:r>
      <w:rPr>
        <w:b/>
        <w:i/>
      </w:rPr>
      <w:t>Download File Examples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1DE2B" w14:textId="77777777" w:rsidR="00000000" w:rsidRDefault="001F0AD0">
    <w:pPr>
      <w:pStyle w:val="Header"/>
      <w:pBdr>
        <w:bottom w:val="single" w:sz="24" w:space="1" w:color="auto"/>
      </w:pBdr>
      <w:tabs>
        <w:tab w:val="clear" w:pos="8640"/>
        <w:tab w:val="right" w:pos="9090"/>
      </w:tabs>
      <w:rPr>
        <w:b/>
        <w:i/>
      </w:rPr>
    </w:pPr>
    <w:r>
      <w:tab/>
    </w:r>
    <w:r>
      <w:tab/>
    </w:r>
    <w:r>
      <w:rPr>
        <w:b/>
        <w:i/>
      </w:rPr>
      <w:t>Midwest Region Number Pooling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73804" w14:textId="77777777" w:rsidR="00000000" w:rsidRDefault="001F0AD0">
    <w:pPr>
      <w:pStyle w:val="Header"/>
      <w:pBdr>
        <w:bottom w:val="single" w:sz="24" w:space="1" w:color="auto"/>
      </w:pBdr>
      <w:tabs>
        <w:tab w:val="clear" w:pos="8640"/>
        <w:tab w:val="right" w:pos="9090"/>
      </w:tabs>
      <w:rPr>
        <w:b/>
        <w:i/>
      </w:rPr>
    </w:pPr>
    <w:r>
      <w:tab/>
    </w:r>
    <w:r>
      <w:tab/>
    </w:r>
    <w:r>
      <w:rPr>
        <w:b/>
        <w:i/>
      </w:rPr>
      <w:t>De</w:t>
    </w:r>
    <w:r>
      <w:rPr>
        <w:b/>
        <w:i/>
      </w:rPr>
      <w:t>leted Requirements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6C27C" w14:textId="77777777" w:rsidR="00000000" w:rsidRDefault="001F0AD0">
    <w:pPr>
      <w:pStyle w:val="Header"/>
      <w:pBdr>
        <w:bottom w:val="single" w:sz="24" w:space="1" w:color="auto"/>
      </w:pBdr>
      <w:tabs>
        <w:tab w:val="clear" w:pos="8640"/>
        <w:tab w:val="right" w:pos="9090"/>
      </w:tabs>
      <w:rPr>
        <w:b/>
        <w:i/>
      </w:rPr>
    </w:pPr>
    <w:r>
      <w:rPr>
        <w:b/>
        <w:i/>
      </w:rPr>
      <w:tab/>
    </w:r>
    <w:r>
      <w:rPr>
        <w:b/>
        <w:i/>
      </w:rPr>
      <w:tab/>
      <w:t>Release Migration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BC161" w14:textId="77777777" w:rsidR="00000000" w:rsidRDefault="001F0AD0">
    <w:pPr>
      <w:pStyle w:val="Header"/>
      <w:pBdr>
        <w:bottom w:val="single" w:sz="24" w:space="1" w:color="auto"/>
      </w:pBdr>
      <w:tabs>
        <w:tab w:val="clear" w:pos="8640"/>
        <w:tab w:val="right" w:pos="10080"/>
      </w:tabs>
      <w:rPr>
        <w:i/>
      </w:rPr>
    </w:pPr>
    <w:r>
      <w:tab/>
    </w:r>
    <w:r>
      <w:tab/>
    </w:r>
    <w:r>
      <w:rPr>
        <w:b/>
        <w:i/>
      </w:rP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C7BE5" w14:textId="77777777" w:rsidR="00000000" w:rsidRDefault="001F0AD0">
    <w:pPr>
      <w:pStyle w:val="Header"/>
      <w:pBdr>
        <w:bottom w:val="single" w:sz="24" w:space="1" w:color="auto"/>
      </w:pBdr>
      <w:tabs>
        <w:tab w:val="clear" w:pos="8640"/>
        <w:tab w:val="right" w:pos="9360"/>
      </w:tabs>
      <w:rPr>
        <w:i/>
      </w:rPr>
    </w:pPr>
    <w:r>
      <w:tab/>
    </w:r>
    <w:r>
      <w:tab/>
    </w:r>
    <w:r>
      <w:rPr>
        <w:b/>
        <w:i/>
      </w:rPr>
      <w:t>List of Figures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7FD0F" w14:textId="77777777" w:rsidR="00000000" w:rsidRDefault="001F0AD0">
    <w:pPr>
      <w:pStyle w:val="Header"/>
      <w:pBdr>
        <w:bottom w:val="single" w:sz="24" w:space="1" w:color="auto"/>
      </w:pBdr>
      <w:tabs>
        <w:tab w:val="clear" w:pos="8640"/>
        <w:tab w:val="right" w:pos="9360"/>
      </w:tabs>
    </w:pPr>
    <w:r>
      <w:tab/>
    </w:r>
    <w:r>
      <w:tab/>
    </w:r>
    <w:r>
      <w:rPr>
        <w:b/>
        <w:i/>
      </w:rPr>
      <w:t>List of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0BFA4" w14:textId="77777777" w:rsidR="00000000" w:rsidRDefault="001F0AD0">
    <w:pPr>
      <w:pStyle w:val="Header"/>
      <w:pBdr>
        <w:bottom w:val="single" w:sz="24" w:space="1" w:color="auto"/>
      </w:pBdr>
      <w:tabs>
        <w:tab w:val="clear" w:pos="8640"/>
        <w:tab w:val="right" w:pos="9360"/>
      </w:tabs>
    </w:pPr>
    <w:r>
      <w:tab/>
    </w:r>
    <w:r>
      <w:tab/>
    </w:r>
    <w:r>
      <w:rPr>
        <w:b/>
        <w:i/>
      </w:rPr>
      <w:t>Preface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94B8" w14:textId="77777777" w:rsidR="00000000" w:rsidRDefault="001F0AD0">
    <w:pPr>
      <w:pStyle w:val="Header"/>
      <w:pBdr>
        <w:bottom w:val="single" w:sz="24" w:space="1" w:color="auto"/>
      </w:pBdr>
      <w:tabs>
        <w:tab w:val="clear" w:pos="8640"/>
        <w:tab w:val="right" w:pos="9360"/>
      </w:tabs>
    </w:pPr>
    <w:r>
      <w:tab/>
    </w:r>
    <w:r>
      <w:tab/>
    </w:r>
    <w:r>
      <w:rPr>
        <w:b/>
        <w:i/>
      </w:rP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18378" w14:textId="77777777" w:rsidR="00000000" w:rsidRDefault="001F0AD0">
    <w:pPr>
      <w:pStyle w:val="Header"/>
      <w:pBdr>
        <w:bottom w:val="single" w:sz="24" w:space="1" w:color="auto"/>
      </w:pBdr>
      <w:tabs>
        <w:tab w:val="clear" w:pos="8640"/>
        <w:tab w:val="right" w:pos="9360"/>
      </w:tabs>
    </w:pPr>
    <w:r>
      <w:tab/>
    </w:r>
    <w:r>
      <w:tab/>
    </w:r>
    <w:r>
      <w:rPr>
        <w:b/>
        <w:i/>
      </w:rPr>
      <w:t>Business Process Flows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D77F6" w14:textId="77777777" w:rsidR="00000000" w:rsidRDefault="001F0AD0">
    <w:pPr>
      <w:pStyle w:val="Header"/>
      <w:pBdr>
        <w:bottom w:val="single" w:sz="24" w:space="1" w:color="auto"/>
      </w:pBdr>
      <w:tabs>
        <w:tab w:val="clear" w:pos="8640"/>
        <w:tab w:val="right" w:pos="9360"/>
      </w:tabs>
    </w:pPr>
    <w:r>
      <w:tab/>
    </w:r>
    <w:r>
      <w:tab/>
    </w:r>
    <w:r>
      <w:rPr>
        <w:b/>
        <w:i/>
      </w:rPr>
      <w:t>NPAC Data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E63AE2"/>
    <w:multiLevelType w:val="singleLevel"/>
    <w:tmpl w:val="84FC5AEE"/>
    <w:lvl w:ilvl="0">
      <w:start w:val="1"/>
      <w:numFmt w:val="none"/>
      <w:lvlText w:val="NOTE:"/>
      <w:legacy w:legacy="1" w:legacySpace="0" w:legacyIndent="720"/>
      <w:lvlJc w:val="left"/>
      <w:pPr>
        <w:ind w:left="720" w:hanging="720"/>
      </w:pPr>
      <w:rPr>
        <w:rFonts w:ascii="Arial" w:hAnsi="Arial" w:hint="default"/>
        <w:b/>
        <w:i/>
        <w:sz w:val="16"/>
      </w:rPr>
    </w:lvl>
  </w:abstractNum>
  <w:abstractNum w:abstractNumId="2" w15:restartNumberingAfterBreak="0">
    <w:nsid w:val="056F248A"/>
    <w:multiLevelType w:val="singleLevel"/>
    <w:tmpl w:val="0409000F"/>
    <w:lvl w:ilvl="0">
      <w:start w:val="2"/>
      <w:numFmt w:val="decimal"/>
      <w:lvlText w:val="%1."/>
      <w:lvlJc w:val="left"/>
      <w:pPr>
        <w:tabs>
          <w:tab w:val="num" w:pos="360"/>
        </w:tabs>
        <w:ind w:left="360" w:hanging="360"/>
      </w:pPr>
      <w:rPr>
        <w:rFonts w:hint="default"/>
      </w:rPr>
    </w:lvl>
  </w:abstractNum>
  <w:abstractNum w:abstractNumId="3" w15:restartNumberingAfterBreak="0">
    <w:nsid w:val="066F7B7C"/>
    <w:multiLevelType w:val="singleLevel"/>
    <w:tmpl w:val="84FC5AEE"/>
    <w:lvl w:ilvl="0">
      <w:start w:val="1"/>
      <w:numFmt w:val="none"/>
      <w:lvlText w:val="NOTE:"/>
      <w:legacy w:legacy="1" w:legacySpace="0" w:legacyIndent="720"/>
      <w:lvlJc w:val="left"/>
      <w:pPr>
        <w:ind w:left="720" w:hanging="720"/>
      </w:pPr>
      <w:rPr>
        <w:rFonts w:ascii="Arial" w:hAnsi="Arial" w:hint="default"/>
        <w:b/>
        <w:i/>
        <w:sz w:val="16"/>
      </w:rPr>
    </w:lvl>
  </w:abstractNum>
  <w:abstractNum w:abstractNumId="4" w15:restartNumberingAfterBreak="0">
    <w:nsid w:val="076E25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4D6352"/>
    <w:multiLevelType w:val="singleLevel"/>
    <w:tmpl w:val="C310CB90"/>
    <w:lvl w:ilvl="0">
      <w:start w:val="1"/>
      <w:numFmt w:val="decimal"/>
      <w:lvlText w:val="%1."/>
      <w:legacy w:legacy="1" w:legacySpace="0" w:legacyIndent="360"/>
      <w:lvlJc w:val="left"/>
      <w:pPr>
        <w:ind w:left="360" w:hanging="360"/>
      </w:pPr>
    </w:lvl>
  </w:abstractNum>
  <w:abstractNum w:abstractNumId="6" w15:restartNumberingAfterBreak="0">
    <w:nsid w:val="0BA32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BD21C4"/>
    <w:multiLevelType w:val="hybridMultilevel"/>
    <w:tmpl w:val="0F8818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1774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2D46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339E3"/>
    <w:multiLevelType w:val="hybridMultilevel"/>
    <w:tmpl w:val="02364E9A"/>
    <w:lvl w:ilvl="0" w:tplc="9DD6B48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D96765"/>
    <w:multiLevelType w:val="singleLevel"/>
    <w:tmpl w:val="40205C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6CF40F7"/>
    <w:multiLevelType w:val="singleLevel"/>
    <w:tmpl w:val="C310CB90"/>
    <w:lvl w:ilvl="0">
      <w:start w:val="1"/>
      <w:numFmt w:val="decimal"/>
      <w:lvlText w:val="%1."/>
      <w:legacy w:legacy="1" w:legacySpace="0" w:legacyIndent="360"/>
      <w:lvlJc w:val="left"/>
      <w:pPr>
        <w:ind w:left="360" w:hanging="360"/>
      </w:pPr>
    </w:lvl>
  </w:abstractNum>
  <w:abstractNum w:abstractNumId="13" w15:restartNumberingAfterBreak="0">
    <w:nsid w:val="17747729"/>
    <w:multiLevelType w:val="singleLevel"/>
    <w:tmpl w:val="F306F6C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B6056C9"/>
    <w:multiLevelType w:val="hybridMultilevel"/>
    <w:tmpl w:val="52366402"/>
    <w:lvl w:ilvl="0" w:tplc="9DD6B48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E316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CB167B9"/>
    <w:multiLevelType w:val="singleLevel"/>
    <w:tmpl w:val="DC4E506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E5316E"/>
    <w:multiLevelType w:val="singleLevel"/>
    <w:tmpl w:val="9DD6B48C"/>
    <w:lvl w:ilvl="0">
      <w:start w:val="1"/>
      <w:numFmt w:val="decimal"/>
      <w:lvlText w:val="%1."/>
      <w:lvlJc w:val="left"/>
      <w:pPr>
        <w:tabs>
          <w:tab w:val="num" w:pos="360"/>
        </w:tabs>
        <w:ind w:left="360" w:hanging="360"/>
      </w:pPr>
    </w:lvl>
  </w:abstractNum>
  <w:abstractNum w:abstractNumId="18" w15:restartNumberingAfterBreak="0">
    <w:nsid w:val="24341F91"/>
    <w:multiLevelType w:val="singleLevel"/>
    <w:tmpl w:val="FFFFFFFF"/>
    <w:lvl w:ilvl="0">
      <w:start w:val="1"/>
      <w:numFmt w:val="bullet"/>
      <w:lvlText w:val=""/>
      <w:legacy w:legacy="1" w:legacySpace="0" w:legacyIndent="360"/>
      <w:lvlJc w:val="left"/>
      <w:pPr>
        <w:ind w:left="1080" w:hanging="360"/>
      </w:pPr>
      <w:rPr>
        <w:rFonts w:ascii="Symbol" w:hAnsi="Symbol" w:hint="default"/>
        <w:sz w:val="16"/>
      </w:rPr>
    </w:lvl>
  </w:abstractNum>
  <w:abstractNum w:abstractNumId="19" w15:restartNumberingAfterBreak="0">
    <w:nsid w:val="255431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B0D3A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BDD65C7"/>
    <w:multiLevelType w:val="singleLevel"/>
    <w:tmpl w:val="DC4E506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D514392"/>
    <w:multiLevelType w:val="singleLevel"/>
    <w:tmpl w:val="FFFFFFFF"/>
    <w:lvl w:ilvl="0">
      <w:start w:val="1"/>
      <w:numFmt w:val="bullet"/>
      <w:lvlText w:val=""/>
      <w:legacy w:legacy="1" w:legacySpace="0" w:legacyIndent="360"/>
      <w:lvlJc w:val="left"/>
      <w:pPr>
        <w:ind w:left="1080" w:hanging="360"/>
      </w:pPr>
      <w:rPr>
        <w:rFonts w:ascii="Symbol" w:hAnsi="Symbol" w:hint="default"/>
        <w:sz w:val="16"/>
      </w:rPr>
    </w:lvl>
  </w:abstractNum>
  <w:abstractNum w:abstractNumId="23" w15:restartNumberingAfterBreak="0">
    <w:nsid w:val="2E2158D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38606F2B"/>
    <w:multiLevelType w:val="singleLevel"/>
    <w:tmpl w:val="F306F6C2"/>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1A5FDD"/>
    <w:multiLevelType w:val="singleLevel"/>
    <w:tmpl w:val="DEBC51D2"/>
    <w:lvl w:ilvl="0">
      <w:start w:val="1"/>
      <w:numFmt w:val="upperLetter"/>
      <w:pStyle w:val="Heading9"/>
      <w:lvlText w:val="Appendix %1."/>
      <w:lvlJc w:val="left"/>
      <w:pPr>
        <w:tabs>
          <w:tab w:val="num" w:pos="3240"/>
        </w:tabs>
        <w:ind w:left="360" w:hanging="360"/>
      </w:pPr>
    </w:lvl>
  </w:abstractNum>
  <w:abstractNum w:abstractNumId="26" w15:restartNumberingAfterBreak="0">
    <w:nsid w:val="3C7810C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6377342"/>
    <w:multiLevelType w:val="singleLevel"/>
    <w:tmpl w:val="72A8123C"/>
    <w:lvl w:ilvl="0">
      <w:start w:val="1"/>
      <w:numFmt w:val="bullet"/>
      <w:pStyle w:val="BodyLevel2Bullet1"/>
      <w:lvlText w:val=""/>
      <w:lvlJc w:val="left"/>
      <w:pPr>
        <w:tabs>
          <w:tab w:val="num" w:pos="360"/>
        </w:tabs>
        <w:ind w:left="360" w:hanging="360"/>
      </w:pPr>
      <w:rPr>
        <w:rFonts w:ascii="Symbol" w:hAnsi="Symbol" w:hint="default"/>
      </w:rPr>
    </w:lvl>
  </w:abstractNum>
  <w:abstractNum w:abstractNumId="28" w15:restartNumberingAfterBreak="0">
    <w:nsid w:val="465E5233"/>
    <w:multiLevelType w:val="singleLevel"/>
    <w:tmpl w:val="DC4E506A"/>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A700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08956EB"/>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2107D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7EB1C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5C3D69"/>
    <w:multiLevelType w:val="singleLevel"/>
    <w:tmpl w:val="3A1EEAFE"/>
    <w:lvl w:ilvl="0">
      <w:start w:val="1"/>
      <w:numFmt w:val="bullet"/>
      <w:lvlText w:val=""/>
      <w:lvlJc w:val="left"/>
      <w:pPr>
        <w:tabs>
          <w:tab w:val="num" w:pos="648"/>
        </w:tabs>
        <w:ind w:left="360" w:hanging="72"/>
      </w:pPr>
      <w:rPr>
        <w:rFonts w:ascii="Symbol" w:hAnsi="Symbol" w:hint="default"/>
      </w:rPr>
    </w:lvl>
  </w:abstractNum>
  <w:abstractNum w:abstractNumId="34" w15:restartNumberingAfterBreak="0">
    <w:nsid w:val="5AAE183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D5006DA"/>
    <w:multiLevelType w:val="hybridMultilevel"/>
    <w:tmpl w:val="0AD84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DFA02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FA57CA0"/>
    <w:multiLevelType w:val="singleLevel"/>
    <w:tmpl w:val="104A6890"/>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48C17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5467A71"/>
    <w:multiLevelType w:val="hybridMultilevel"/>
    <w:tmpl w:val="28DC08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C7A5C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EBC7FA1"/>
    <w:multiLevelType w:val="singleLevel"/>
    <w:tmpl w:val="84FC5AEE"/>
    <w:lvl w:ilvl="0">
      <w:start w:val="1"/>
      <w:numFmt w:val="none"/>
      <w:lvlText w:val="NOTE:"/>
      <w:legacy w:legacy="1" w:legacySpace="0" w:legacyIndent="720"/>
      <w:lvlJc w:val="left"/>
      <w:pPr>
        <w:ind w:left="720" w:hanging="720"/>
      </w:pPr>
      <w:rPr>
        <w:rFonts w:ascii="Arial" w:hAnsi="Arial" w:hint="default"/>
        <w:b/>
        <w:i/>
        <w:sz w:val="16"/>
      </w:rPr>
    </w:lvl>
  </w:abstractNum>
  <w:abstractNum w:abstractNumId="42" w15:restartNumberingAfterBreak="0">
    <w:nsid w:val="77E6079C"/>
    <w:multiLevelType w:val="multilevel"/>
    <w:tmpl w:val="18A2587A"/>
    <w:lvl w:ilvl="0">
      <w:numFmt w:val="decimal"/>
      <w:pStyle w:val="Heading1"/>
      <w:lvlText w:val="%1."/>
      <w:lvlJc w:val="left"/>
      <w:pPr>
        <w:tabs>
          <w:tab w:val="num" w:pos="72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i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F7B74C6"/>
    <w:multiLevelType w:val="singleLevel"/>
    <w:tmpl w:val="40205CE0"/>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1"/>
  </w:num>
  <w:num w:numId="3">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sz w:val="16"/>
        </w:rPr>
      </w:lvl>
    </w:lvlOverride>
  </w:num>
  <w:num w:numId="5">
    <w:abstractNumId w:val="5"/>
  </w:num>
  <w:num w:numId="6">
    <w:abstractNumId w:val="1"/>
  </w:num>
  <w:num w:numId="7">
    <w:abstractNumId w:val="3"/>
  </w:num>
  <w:num w:numId="8">
    <w:abstractNumId w:val="12"/>
  </w:num>
  <w:num w:numId="9">
    <w:abstractNumId w:val="27"/>
  </w:num>
  <w:num w:numId="10">
    <w:abstractNumId w:val="2"/>
  </w:num>
  <w:num w:numId="11">
    <w:abstractNumId w:val="42"/>
  </w:num>
  <w:num w:numId="12">
    <w:abstractNumId w:val="25"/>
  </w:num>
  <w:num w:numId="13">
    <w:abstractNumId w:val="43"/>
  </w:num>
  <w:num w:numId="14">
    <w:abstractNumId w:val="11"/>
  </w:num>
  <w:num w:numId="1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6">
    <w:abstractNumId w:val="19"/>
  </w:num>
  <w:num w:numId="17">
    <w:abstractNumId w:val="37"/>
  </w:num>
  <w:num w:numId="18">
    <w:abstractNumId w:val="30"/>
  </w:num>
  <w:num w:numId="19">
    <w:abstractNumId w:val="23"/>
  </w:num>
  <w:num w:numId="20">
    <w:abstractNumId w:val="17"/>
  </w:num>
  <w:num w:numId="21">
    <w:abstractNumId w:val="34"/>
  </w:num>
  <w:num w:numId="22">
    <w:abstractNumId w:val="26"/>
  </w:num>
  <w:num w:numId="23">
    <w:abstractNumId w:val="9"/>
  </w:num>
  <w:num w:numId="24">
    <w:abstractNumId w:val="29"/>
  </w:num>
  <w:num w:numId="25">
    <w:abstractNumId w:val="40"/>
  </w:num>
  <w:num w:numId="26">
    <w:abstractNumId w:val="4"/>
  </w:num>
  <w:num w:numId="27">
    <w:abstractNumId w:val="32"/>
  </w:num>
  <w:num w:numId="28">
    <w:abstractNumId w:val="31"/>
  </w:num>
  <w:num w:numId="29">
    <w:abstractNumId w:val="8"/>
  </w:num>
  <w:num w:numId="30">
    <w:abstractNumId w:val="6"/>
  </w:num>
  <w:num w:numId="31">
    <w:abstractNumId w:val="20"/>
  </w:num>
  <w:num w:numId="32">
    <w:abstractNumId w:val="18"/>
  </w:num>
  <w:num w:numId="33">
    <w:abstractNumId w:val="22"/>
  </w:num>
  <w:num w:numId="34">
    <w:abstractNumId w:val="15"/>
  </w:num>
  <w:num w:numId="35">
    <w:abstractNumId w:val="38"/>
  </w:num>
  <w:num w:numId="36">
    <w:abstractNumId w:val="36"/>
  </w:num>
  <w:num w:numId="37">
    <w:abstractNumId w:val="28"/>
  </w:num>
  <w:num w:numId="38">
    <w:abstractNumId w:val="21"/>
  </w:num>
  <w:num w:numId="39">
    <w:abstractNumId w:val="16"/>
  </w:num>
  <w:num w:numId="40">
    <w:abstractNumId w:val="13"/>
  </w:num>
  <w:num w:numId="41">
    <w:abstractNumId w:val="24"/>
  </w:num>
  <w:num w:numId="42">
    <w:abstractNumId w:val="33"/>
  </w:num>
  <w:num w:numId="43">
    <w:abstractNumId w:val="14"/>
  </w:num>
  <w:num w:numId="44">
    <w:abstractNumId w:val="10"/>
  </w:num>
  <w:num w:numId="45">
    <w:abstractNumId w:val="7"/>
  </w:num>
  <w:num w:numId="46">
    <w:abstractNumId w:val="35"/>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trackRevisions/>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D2C"/>
    <w:rsid w:val="001F0AD0"/>
    <w:rsid w:val="00BD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13408211"/>
  <w15:chartTrackingRefBased/>
  <w15:docId w15:val="{17FE984A-DA55-487E-8EEE-AAA8384C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qFormat/>
    <w:pPr>
      <w:spacing w:after="120"/>
    </w:pPr>
  </w:style>
  <w:style w:type="paragraph" w:styleId="Heading1">
    <w:name w:val="heading 1"/>
    <w:basedOn w:val="Normal"/>
    <w:next w:val="Normal"/>
    <w:qFormat/>
    <w:pPr>
      <w:keepNext/>
      <w:pageBreakBefore/>
      <w:numPr>
        <w:numId w:val="11"/>
      </w:numPr>
      <w:spacing w:before="480" w:after="480"/>
      <w:outlineLvl w:val="0"/>
    </w:pPr>
    <w:rPr>
      <w:rFonts w:ascii="Arial" w:hAnsi="Arial"/>
      <w:b/>
      <w:i/>
      <w:kern w:val="28"/>
      <w:sz w:val="56"/>
    </w:rPr>
  </w:style>
  <w:style w:type="paragraph" w:styleId="Heading2">
    <w:name w:val="heading 2"/>
    <w:basedOn w:val="Normal"/>
    <w:next w:val="Normal"/>
    <w:qFormat/>
    <w:pPr>
      <w:keepNext/>
      <w:numPr>
        <w:ilvl w:val="1"/>
        <w:numId w:val="11"/>
      </w:numPr>
      <w:pBdr>
        <w:top w:val="single" w:sz="6" w:space="1" w:color="auto"/>
      </w:pBdr>
      <w:spacing w:before="480" w:after="240"/>
      <w:outlineLvl w:val="1"/>
    </w:pPr>
    <w:rPr>
      <w:rFonts w:ascii="Arial" w:hAnsi="Arial"/>
      <w:b/>
      <w:sz w:val="36"/>
    </w:rPr>
  </w:style>
  <w:style w:type="paragraph" w:styleId="Heading3">
    <w:name w:val="heading 3"/>
    <w:basedOn w:val="Normal"/>
    <w:next w:val="Normal"/>
    <w:qFormat/>
    <w:pPr>
      <w:keepNext/>
      <w:keepLines/>
      <w:numPr>
        <w:ilvl w:val="2"/>
        <w:numId w:val="11"/>
      </w:numPr>
      <w:tabs>
        <w:tab w:val="clear" w:pos="720"/>
        <w:tab w:val="num" w:pos="1080"/>
      </w:tabs>
      <w:spacing w:before="360" w:after="240" w:line="280" w:lineRule="exact"/>
      <w:ind w:left="1080" w:hanging="1080"/>
      <w:outlineLvl w:val="2"/>
    </w:pPr>
    <w:rPr>
      <w:rFonts w:ascii="Arial" w:hAnsi="Arial"/>
      <w:b/>
      <w:kern w:val="28"/>
      <w:sz w:val="32"/>
    </w:rPr>
  </w:style>
  <w:style w:type="paragraph" w:styleId="Heading4">
    <w:name w:val="heading 4"/>
    <w:basedOn w:val="Normal"/>
    <w:next w:val="Normal"/>
    <w:qFormat/>
    <w:pPr>
      <w:keepNext/>
      <w:numPr>
        <w:ilvl w:val="3"/>
        <w:numId w:val="11"/>
      </w:numPr>
      <w:tabs>
        <w:tab w:val="clear" w:pos="864"/>
        <w:tab w:val="num" w:pos="1260"/>
      </w:tabs>
      <w:spacing w:before="240"/>
      <w:ind w:left="1260" w:hanging="1260"/>
      <w:outlineLvl w:val="3"/>
    </w:pPr>
    <w:rPr>
      <w:rFonts w:ascii="Arial" w:hAnsi="Arial"/>
      <w:b/>
      <w:sz w:val="28"/>
    </w:rPr>
  </w:style>
  <w:style w:type="paragraph" w:styleId="Heading5">
    <w:name w:val="heading 5"/>
    <w:basedOn w:val="Normal"/>
    <w:next w:val="Normal"/>
    <w:qFormat/>
    <w:pPr>
      <w:keepNext/>
      <w:numPr>
        <w:ilvl w:val="4"/>
        <w:numId w:val="11"/>
      </w:numPr>
      <w:tabs>
        <w:tab w:val="clear" w:pos="1008"/>
        <w:tab w:val="num" w:pos="1080"/>
      </w:tabs>
      <w:spacing w:before="240" w:after="60"/>
      <w:ind w:left="1080" w:hanging="1080"/>
      <w:outlineLvl w:val="4"/>
    </w:pPr>
    <w:rPr>
      <w:rFonts w:ascii="Arial" w:hAnsi="Arial"/>
      <w:b/>
    </w:rPr>
  </w:style>
  <w:style w:type="paragraph" w:styleId="Heading6">
    <w:name w:val="heading 6"/>
    <w:basedOn w:val="Normal"/>
    <w:next w:val="Normal"/>
    <w:qFormat/>
    <w:pPr>
      <w:numPr>
        <w:ilvl w:val="5"/>
        <w:numId w:val="11"/>
      </w:numPr>
      <w:tabs>
        <w:tab w:val="clear" w:pos="1152"/>
        <w:tab w:val="num" w:pos="1260"/>
      </w:tabs>
      <w:spacing w:before="240" w:after="60"/>
      <w:ind w:left="1260" w:hanging="1260"/>
      <w:outlineLvl w:val="5"/>
    </w:pPr>
    <w:rPr>
      <w:rFonts w:ascii="Arial" w:hAnsi="Arial"/>
      <w:i/>
      <w:sz w:val="22"/>
    </w:rPr>
  </w:style>
  <w:style w:type="paragraph" w:styleId="Heading7">
    <w:name w:val="heading 7"/>
    <w:basedOn w:val="Normal"/>
    <w:next w:val="Normal"/>
    <w:qFormat/>
    <w:pPr>
      <w:numPr>
        <w:ilvl w:val="6"/>
        <w:numId w:val="11"/>
      </w:numPr>
      <w:spacing w:before="240" w:after="60"/>
      <w:outlineLvl w:val="6"/>
    </w:pPr>
    <w:rPr>
      <w:rFonts w:ascii="Arial" w:hAnsi="Arial"/>
      <w:b/>
      <w:i/>
      <w:sz w:val="56"/>
    </w:rPr>
  </w:style>
  <w:style w:type="paragraph" w:styleId="Heading8">
    <w:name w:val="heading 8"/>
    <w:basedOn w:val="Normal"/>
    <w:next w:val="Normal"/>
    <w:qFormat/>
    <w:pPr>
      <w:numPr>
        <w:ilvl w:val="7"/>
        <w:numId w:val="11"/>
      </w:numPr>
      <w:spacing w:before="240" w:after="60"/>
      <w:outlineLvl w:val="7"/>
    </w:pPr>
    <w:rPr>
      <w:rFonts w:ascii="Arial" w:hAnsi="Arial"/>
      <w:i/>
    </w:rPr>
  </w:style>
  <w:style w:type="paragraph" w:styleId="Heading9">
    <w:name w:val="heading 9"/>
    <w:basedOn w:val="Normal"/>
    <w:next w:val="Normal"/>
    <w:qFormat/>
    <w:pPr>
      <w:keepNext/>
      <w:pageBreakBefore/>
      <w:numPr>
        <w:numId w:val="12"/>
      </w:numPr>
      <w:tabs>
        <w:tab w:val="clear" w:pos="3240"/>
        <w:tab w:val="num" w:pos="3420"/>
      </w:tabs>
      <w:spacing w:before="480" w:after="480"/>
      <w:ind w:left="3420" w:hanging="3420"/>
      <w:outlineLvl w:val="8"/>
    </w:pPr>
    <w:rPr>
      <w:rFonts w:ascii="Arial" w:hAnsi="Arial"/>
      <w:b/>
      <w:i/>
      <w:kern w:val="28"/>
      <w:sz w:val="5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120"/>
    </w:pPr>
  </w:style>
  <w:style w:type="paragraph" w:styleId="Caption">
    <w:name w:val="caption"/>
    <w:basedOn w:val="Normal"/>
    <w:next w:val="BodyText"/>
    <w:qFormat/>
    <w:pPr>
      <w:keepLines/>
      <w:spacing w:before="120" w:after="360"/>
      <w:jc w:val="center"/>
    </w:pPr>
    <w:rPr>
      <w:b/>
    </w:rPr>
  </w:style>
  <w:style w:type="paragraph" w:styleId="BodyText">
    <w:name w:val="Body Text"/>
    <w:basedOn w:val="Normal"/>
    <w:semiHidden/>
    <w:pPr>
      <w:spacing w:before="120"/>
    </w:pPr>
  </w:style>
  <w:style w:type="paragraph" w:customStyle="1" w:styleId="DocumentType">
    <w:name w:val="Document Type"/>
    <w:basedOn w:val="Normal"/>
    <w:pPr>
      <w:pBdr>
        <w:top w:val="single" w:sz="30" w:space="1" w:color="auto"/>
      </w:pBdr>
      <w:spacing w:before="600"/>
      <w:jc w:val="right"/>
    </w:pPr>
    <w:rPr>
      <w:rFonts w:ascii="Arial" w:hAnsi="Arial"/>
      <w:b/>
      <w:sz w:val="48"/>
    </w:rPr>
  </w:style>
  <w:style w:type="paragraph" w:styleId="Footer">
    <w:name w:val="footer"/>
    <w:basedOn w:val="Normal"/>
    <w:semiHidden/>
    <w:pPr>
      <w:pBdr>
        <w:top w:val="single" w:sz="6" w:space="2" w:color="auto"/>
      </w:pBdr>
      <w:tabs>
        <w:tab w:val="center" w:pos="5040"/>
        <w:tab w:val="right" w:pos="10080"/>
      </w:tabs>
    </w:pPr>
    <w:rPr>
      <w:b/>
      <w:sz w:val="16"/>
    </w:rPr>
  </w:style>
  <w:style w:type="paragraph" w:styleId="TOC1">
    <w:name w:val="toc 1"/>
    <w:basedOn w:val="Normal"/>
    <w:next w:val="Normal"/>
    <w:semiHidden/>
    <w:pPr>
      <w:tabs>
        <w:tab w:val="right" w:pos="10080"/>
      </w:tabs>
      <w:spacing w:before="360" w:after="0"/>
    </w:pPr>
    <w:rPr>
      <w:rFonts w:ascii="Arial" w:hAnsi="Arial"/>
      <w:b/>
      <w:caps/>
      <w:u w:val="single"/>
    </w:rPr>
  </w:style>
  <w:style w:type="paragraph" w:styleId="TOC2">
    <w:name w:val="toc 2"/>
    <w:basedOn w:val="Normal"/>
    <w:next w:val="Normal"/>
    <w:semiHidden/>
    <w:pPr>
      <w:tabs>
        <w:tab w:val="right" w:leader="dot" w:pos="10080"/>
      </w:tabs>
      <w:spacing w:before="240" w:after="0"/>
      <w:ind w:left="240"/>
    </w:pPr>
    <w:rPr>
      <w:b/>
    </w:rPr>
  </w:style>
  <w:style w:type="paragraph" w:styleId="TOC3">
    <w:name w:val="toc 3"/>
    <w:basedOn w:val="Normal"/>
    <w:next w:val="Normal"/>
    <w:semiHidden/>
    <w:pPr>
      <w:tabs>
        <w:tab w:val="right" w:leader="dot" w:pos="10080"/>
      </w:tabs>
      <w:spacing w:after="0"/>
      <w:ind w:left="475"/>
    </w:pPr>
  </w:style>
  <w:style w:type="paragraph" w:styleId="TOC4">
    <w:name w:val="toc 4"/>
    <w:basedOn w:val="Normal"/>
    <w:next w:val="Normal"/>
    <w:semiHidden/>
    <w:pPr>
      <w:tabs>
        <w:tab w:val="right" w:pos="10080"/>
      </w:tabs>
      <w:spacing w:after="0"/>
      <w:ind w:left="720"/>
    </w:pPr>
  </w:style>
  <w:style w:type="paragraph" w:styleId="TOC5">
    <w:name w:val="toc 5"/>
    <w:basedOn w:val="Normal"/>
    <w:next w:val="Normal"/>
    <w:semiHidden/>
    <w:pPr>
      <w:tabs>
        <w:tab w:val="right" w:pos="10080"/>
      </w:tabs>
      <w:spacing w:after="0"/>
      <w:ind w:left="960"/>
    </w:pPr>
  </w:style>
  <w:style w:type="paragraph" w:styleId="TOC6">
    <w:name w:val="toc 6"/>
    <w:basedOn w:val="Normal"/>
    <w:next w:val="Normal"/>
    <w:semiHidden/>
    <w:pPr>
      <w:tabs>
        <w:tab w:val="right" w:pos="10080"/>
      </w:tabs>
      <w:spacing w:after="0"/>
      <w:ind w:left="1200"/>
    </w:pPr>
  </w:style>
  <w:style w:type="paragraph" w:styleId="TOC7">
    <w:name w:val="toc 7"/>
    <w:basedOn w:val="Normal"/>
    <w:next w:val="Normal"/>
    <w:semiHidden/>
    <w:pPr>
      <w:tabs>
        <w:tab w:val="right" w:pos="10080"/>
      </w:tabs>
      <w:spacing w:after="0"/>
      <w:ind w:left="1440"/>
    </w:pPr>
  </w:style>
  <w:style w:type="paragraph" w:styleId="TOC8">
    <w:name w:val="toc 8"/>
    <w:basedOn w:val="Normal"/>
    <w:next w:val="Normal"/>
    <w:semiHidden/>
    <w:pPr>
      <w:tabs>
        <w:tab w:val="right" w:pos="10080"/>
      </w:tabs>
      <w:spacing w:after="0"/>
      <w:ind w:left="1680"/>
    </w:pPr>
  </w:style>
  <w:style w:type="paragraph" w:styleId="TOC9">
    <w:name w:val="toc 9"/>
    <w:basedOn w:val="Normal"/>
    <w:next w:val="Normal"/>
    <w:semiHidden/>
    <w:pPr>
      <w:tabs>
        <w:tab w:val="right" w:pos="10080"/>
      </w:tabs>
      <w:spacing w:after="0"/>
      <w:ind w:left="1920"/>
    </w:pPr>
  </w:style>
  <w:style w:type="paragraph" w:styleId="TableofFigures">
    <w:name w:val="table of figures"/>
    <w:basedOn w:val="Normal"/>
    <w:next w:val="Normal"/>
    <w:semiHidden/>
    <w:pPr>
      <w:tabs>
        <w:tab w:val="right" w:leader="dot" w:pos="9360"/>
      </w:tabs>
      <w:ind w:left="440" w:hanging="440"/>
    </w:pPr>
  </w:style>
  <w:style w:type="paragraph" w:styleId="Title">
    <w:name w:val="Title"/>
    <w:basedOn w:val="Normal"/>
    <w:qFormat/>
    <w:pPr>
      <w:spacing w:before="240" w:after="60"/>
      <w:jc w:val="center"/>
    </w:pPr>
    <w:rPr>
      <w:rFonts w:ascii="Arial" w:hAnsi="Arial"/>
      <w:b/>
      <w:kern w:val="28"/>
      <w:sz w:val="32"/>
    </w:rPr>
  </w:style>
  <w:style w:type="paragraph" w:customStyle="1" w:styleId="Heading5NoNumber">
    <w:name w:val="Heading 5 No Number"/>
    <w:basedOn w:val="Heading5"/>
    <w:next w:val="BodyText"/>
    <w:pPr>
      <w:outlineLvl w:val="9"/>
    </w:pPr>
  </w:style>
  <w:style w:type="character" w:styleId="PageNumber">
    <w:name w:val="page number"/>
    <w:basedOn w:val="DefaultParagraphFont"/>
    <w:semiHidden/>
  </w:style>
  <w:style w:type="paragraph" w:customStyle="1" w:styleId="Copyright">
    <w:name w:val="Copyright"/>
    <w:basedOn w:val="Normal"/>
    <w:pPr>
      <w:spacing w:before="240"/>
    </w:pPr>
  </w:style>
  <w:style w:type="paragraph" w:styleId="ListBullet2">
    <w:name w:val="List Bullet 2"/>
    <w:basedOn w:val="Normal"/>
    <w:semiHidden/>
    <w:pPr>
      <w:spacing w:after="0"/>
      <w:ind w:left="1080" w:hanging="360"/>
    </w:pPr>
  </w:style>
  <w:style w:type="paragraph" w:customStyle="1" w:styleId="Figure">
    <w:name w:val="Figure"/>
    <w:basedOn w:val="Caption"/>
    <w:pPr>
      <w:ind w:left="2520" w:hanging="360"/>
    </w:pPr>
  </w:style>
  <w:style w:type="paragraph" w:customStyle="1" w:styleId="Version">
    <w:name w:val="Version"/>
    <w:basedOn w:val="Caption"/>
    <w:pPr>
      <w:spacing w:before="1200" w:after="240"/>
      <w:jc w:val="right"/>
    </w:pPr>
    <w:rPr>
      <w:rFonts w:ascii="Arial" w:hAnsi="Arial"/>
      <w:sz w:val="32"/>
    </w:rPr>
  </w:style>
  <w:style w:type="paragraph" w:customStyle="1" w:styleId="Note">
    <w:name w:val="Note"/>
    <w:basedOn w:val="Figure"/>
    <w:pPr>
      <w:shd w:val="pct10" w:color="auto" w:fill="auto"/>
      <w:ind w:left="720" w:hanging="720"/>
      <w:jc w:val="left"/>
    </w:pPr>
    <w:rPr>
      <w:rFonts w:ascii="Arial" w:hAnsi="Arial"/>
      <w:i/>
      <w:sz w:val="16"/>
    </w:rPr>
  </w:style>
  <w:style w:type="paragraph" w:customStyle="1" w:styleId="AppHeading2">
    <w:name w:val="App Heading 2"/>
    <w:basedOn w:val="Heading2"/>
    <w:pPr>
      <w:outlineLvl w:val="9"/>
    </w:pPr>
  </w:style>
  <w:style w:type="paragraph" w:customStyle="1" w:styleId="AppHeading3">
    <w:name w:val="App Heading 3"/>
    <w:basedOn w:val="Heading3"/>
    <w:pPr>
      <w:outlineLvl w:val="9"/>
    </w:pPr>
  </w:style>
  <w:style w:type="paragraph" w:customStyle="1" w:styleId="AppHeading4">
    <w:name w:val="App Heading 4"/>
    <w:basedOn w:val="Heading4"/>
    <w:pPr>
      <w:outlineLvl w:val="9"/>
    </w:pPr>
  </w:style>
  <w:style w:type="paragraph" w:customStyle="1" w:styleId="Picture">
    <w:name w:val="Picture"/>
    <w:basedOn w:val="Normal"/>
    <w:next w:val="Caption"/>
    <w:pPr>
      <w:keepLines/>
      <w:spacing w:after="0"/>
      <w:jc w:val="center"/>
    </w:pPr>
    <w:rPr>
      <w:rFonts w:ascii="Arial" w:hAnsi="Arial"/>
      <w:spacing w:val="-5"/>
    </w:rPr>
  </w:style>
  <w:style w:type="paragraph" w:customStyle="1" w:styleId="ListBullet1">
    <w:name w:val="List Bullet 1"/>
    <w:basedOn w:val="Normal"/>
    <w:pPr>
      <w:spacing w:after="0"/>
      <w:ind w:left="360" w:hanging="360"/>
    </w:pPr>
  </w:style>
  <w:style w:type="paragraph" w:styleId="BodyText2">
    <w:name w:val="Body Text 2"/>
    <w:basedOn w:val="BodyText"/>
    <w:semiHidden/>
    <w:pPr>
      <w:spacing w:before="60" w:after="0"/>
      <w:ind w:left="720"/>
    </w:pPr>
  </w:style>
  <w:style w:type="paragraph" w:customStyle="1" w:styleId="Heading2NoNumber">
    <w:name w:val="Heading 2 No Number"/>
    <w:basedOn w:val="Heading2"/>
    <w:next w:val="Normal"/>
    <w:pPr>
      <w:outlineLvl w:val="9"/>
    </w:pPr>
  </w:style>
  <w:style w:type="paragraph" w:customStyle="1" w:styleId="DocumentTitle">
    <w:name w:val="Document Title"/>
    <w:basedOn w:val="Normal"/>
    <w:pPr>
      <w:spacing w:before="480" w:after="480"/>
      <w:jc w:val="right"/>
    </w:pPr>
    <w:rPr>
      <w:rFonts w:ascii="Arial" w:hAnsi="Arial"/>
      <w:b/>
      <w:sz w:val="48"/>
    </w:rPr>
  </w:style>
  <w:style w:type="paragraph" w:customStyle="1" w:styleId="Product">
    <w:name w:val="Product"/>
    <w:basedOn w:val="Normal"/>
    <w:pPr>
      <w:spacing w:before="120" w:after="0"/>
      <w:jc w:val="right"/>
    </w:pPr>
    <w:rPr>
      <w:rFonts w:ascii="Arial" w:hAnsi="Arial"/>
      <w:b/>
      <w:sz w:val="36"/>
    </w:rPr>
  </w:style>
  <w:style w:type="paragraph" w:customStyle="1" w:styleId="2Column">
    <w:name w:val="2 Column"/>
    <w:basedOn w:val="Normal"/>
    <w:pPr>
      <w:spacing w:before="120" w:after="240"/>
      <w:ind w:left="2434" w:hanging="1714"/>
    </w:pPr>
    <w:rPr>
      <w:sz w:val="22"/>
    </w:rPr>
  </w:style>
  <w:style w:type="paragraph" w:customStyle="1" w:styleId="Heading3NoNumber">
    <w:name w:val="Heading 3 No Number"/>
    <w:basedOn w:val="Heading3"/>
    <w:pPr>
      <w:ind w:left="1170" w:hanging="1170"/>
      <w:outlineLvl w:val="9"/>
    </w:pPr>
  </w:style>
  <w:style w:type="paragraph" w:customStyle="1" w:styleId="TableText">
    <w:name w:val="Table Text"/>
    <w:basedOn w:val="Normal"/>
    <w:pPr>
      <w:spacing w:before="120"/>
    </w:pPr>
  </w:style>
  <w:style w:type="paragraph" w:customStyle="1" w:styleId="AssumptionHead">
    <w:name w:val="Assumption Head"/>
    <w:basedOn w:val="Normal"/>
    <w:next w:val="AssumptionBody"/>
    <w:pPr>
      <w:keepNext/>
      <w:keepLines/>
      <w:tabs>
        <w:tab w:val="left" w:pos="1260"/>
      </w:tabs>
      <w:spacing w:before="120"/>
      <w:ind w:left="1260" w:hanging="1260"/>
    </w:pPr>
    <w:rPr>
      <w:b/>
    </w:rPr>
  </w:style>
  <w:style w:type="paragraph" w:customStyle="1" w:styleId="AssumptionBody">
    <w:name w:val="Assumption Body"/>
    <w:basedOn w:val="Normal"/>
    <w:next w:val="AssumptionHead"/>
    <w:pPr>
      <w:keepLines/>
      <w:spacing w:after="360"/>
    </w:pPr>
  </w:style>
  <w:style w:type="paragraph" w:customStyle="1" w:styleId="ConstraintHead">
    <w:name w:val="Constraint Head"/>
    <w:basedOn w:val="AssumptionHead"/>
    <w:next w:val="ConstraintBody"/>
  </w:style>
  <w:style w:type="paragraph" w:customStyle="1" w:styleId="ConstraintBody">
    <w:name w:val="Constraint Body"/>
    <w:basedOn w:val="AssumptionBody"/>
    <w:next w:val="ConstraintHead"/>
  </w:style>
  <w:style w:type="paragraph" w:customStyle="1" w:styleId="Legalese">
    <w:name w:val="Legalese"/>
    <w:basedOn w:val="Normal"/>
    <w:pPr>
      <w:framePr w:hSpace="187" w:wrap="notBeside" w:hAnchor="page" w:xAlign="center" w:yAlign="bottom" w:anchorLock="1"/>
      <w:pBdr>
        <w:top w:val="single" w:sz="12" w:space="4" w:color="auto" w:shadow="1"/>
        <w:left w:val="single" w:sz="12" w:space="4" w:color="auto" w:shadow="1"/>
        <w:bottom w:val="single" w:sz="12" w:space="4" w:color="auto" w:shadow="1"/>
        <w:right w:val="single" w:sz="12" w:space="4" w:color="auto" w:shadow="1"/>
      </w:pBdr>
      <w:spacing w:after="20"/>
    </w:pPr>
    <w:rPr>
      <w:sz w:val="16"/>
    </w:rPr>
  </w:style>
  <w:style w:type="paragraph" w:customStyle="1" w:styleId="RequirementHead">
    <w:name w:val="Requirement Head"/>
    <w:basedOn w:val="ConstraintHead"/>
  </w:style>
  <w:style w:type="paragraph" w:customStyle="1" w:styleId="RequirementBody">
    <w:name w:val="Requirement Body"/>
    <w:basedOn w:val="ConstraintBody"/>
    <w:next w:val="RequirementHead"/>
  </w:style>
  <w:style w:type="paragraph" w:customStyle="1" w:styleId="ListNumbered">
    <w:name w:val="List Numbered"/>
    <w:basedOn w:val="ListBullet2"/>
    <w:pPr>
      <w:tabs>
        <w:tab w:val="right" w:pos="1080"/>
        <w:tab w:val="left" w:pos="1260"/>
      </w:tabs>
      <w:spacing w:before="60" w:after="60"/>
      <w:ind w:left="720" w:firstLine="0"/>
    </w:pPr>
  </w:style>
  <w:style w:type="paragraph" w:customStyle="1" w:styleId="Heading1Appendix">
    <w:name w:val="Heading_1_Appendix"/>
    <w:pPr>
      <w:keepNext/>
      <w:widowControl w:val="0"/>
      <w:spacing w:before="340" w:after="120" w:line="639" w:lineRule="exact"/>
    </w:pPr>
    <w:rPr>
      <w:rFonts w:ascii="Helvetica" w:hAnsi="Helvetica"/>
      <w:b/>
      <w:i/>
      <w:color w:val="000000"/>
      <w:sz w:val="59"/>
    </w:rPr>
  </w:style>
  <w:style w:type="paragraph" w:customStyle="1" w:styleId="Heading4NoNumber">
    <w:name w:val="Heading 4 No Number"/>
    <w:basedOn w:val="Heading4"/>
    <w:next w:val="BodyText"/>
    <w:pPr>
      <w:outlineLvl w:val="9"/>
    </w:pPr>
  </w:style>
  <w:style w:type="paragraph" w:customStyle="1" w:styleId="FrontMatter">
    <w:name w:val="Front Matter"/>
    <w:basedOn w:val="Normal"/>
    <w:next w:val="BodyText"/>
    <w:pPr>
      <w:spacing w:after="480"/>
    </w:pPr>
    <w:rPr>
      <w:rFonts w:ascii="Arial" w:hAnsi="Arial"/>
      <w:b/>
      <w:i/>
      <w:sz w:val="56"/>
    </w:rPr>
  </w:style>
  <w:style w:type="paragraph" w:customStyle="1" w:styleId="Body">
    <w:name w:val="Body"/>
    <w:pPr>
      <w:widowControl w:val="0"/>
      <w:spacing w:before="200" w:after="160" w:line="280" w:lineRule="exact"/>
      <w:ind w:left="720" w:right="720"/>
    </w:pPr>
    <w:rPr>
      <w:rFonts w:ascii="Times" w:hAnsi="Times"/>
      <w:color w:val="000000"/>
      <w:sz w:val="24"/>
    </w:rPr>
  </w:style>
  <w:style w:type="paragraph" w:customStyle="1" w:styleId="HeaderFooter">
    <w:name w:val="Header_Footer"/>
    <w:pPr>
      <w:widowControl w:val="0"/>
      <w:tabs>
        <w:tab w:val="center" w:pos="4680"/>
        <w:tab w:val="right" w:pos="9886"/>
      </w:tabs>
      <w:spacing w:line="240" w:lineRule="exact"/>
      <w:ind w:left="20" w:firstLine="12"/>
    </w:pPr>
    <w:rPr>
      <w:rFonts w:ascii="Helvetica" w:hAnsi="Helvetica"/>
      <w:i/>
      <w:color w:val="000000"/>
    </w:rPr>
  </w:style>
  <w:style w:type="paragraph" w:customStyle="1" w:styleId="Heading2Appendix">
    <w:name w:val="Heading_2_Appendix"/>
    <w:pPr>
      <w:widowControl w:val="0"/>
      <w:pBdr>
        <w:bottom w:val="single" w:sz="6" w:space="0" w:color="auto"/>
      </w:pBdr>
      <w:tabs>
        <w:tab w:val="left" w:pos="1080"/>
      </w:tabs>
      <w:spacing w:before="859" w:after="140" w:line="460" w:lineRule="exact"/>
      <w:ind w:left="183"/>
    </w:pPr>
    <w:rPr>
      <w:rFonts w:ascii="Helvetica" w:hAnsi="Helvetica"/>
      <w:b/>
      <w:i/>
      <w:color w:val="000000"/>
      <w:sz w:val="40"/>
    </w:rPr>
  </w:style>
  <w:style w:type="paragraph" w:customStyle="1" w:styleId="Notefancyind1">
    <w:name w:val="Note_fancy_ind1"/>
    <w:pPr>
      <w:widowControl w:val="0"/>
      <w:pBdr>
        <w:top w:val="single" w:sz="6" w:space="0" w:color="auto"/>
        <w:bottom w:val="single" w:sz="6" w:space="0" w:color="auto"/>
      </w:pBdr>
      <w:spacing w:after="200" w:line="280" w:lineRule="exact"/>
      <w:ind w:left="1880" w:right="1880"/>
    </w:pPr>
    <w:rPr>
      <w:rFonts w:ascii="Times" w:hAnsi="Times"/>
      <w:color w:val="000000"/>
      <w:sz w:val="24"/>
    </w:rPr>
  </w:style>
  <w:style w:type="paragraph" w:customStyle="1" w:styleId="schematitleappendix">
    <w:name w:val="schema_title_appendix"/>
    <w:pPr>
      <w:widowControl w:val="0"/>
      <w:spacing w:after="160" w:line="240" w:lineRule="exact"/>
      <w:ind w:left="747" w:right="747"/>
    </w:pPr>
    <w:rPr>
      <w:rFonts w:ascii="Helvetica" w:hAnsi="Helvetica"/>
      <w:i/>
      <w:color w:val="000000"/>
    </w:rPr>
  </w:style>
  <w:style w:type="paragraph" w:customStyle="1" w:styleId="tablebody">
    <w:name w:val="table body"/>
    <w:pPr>
      <w:widowControl w:val="0"/>
      <w:tabs>
        <w:tab w:val="center" w:pos="4680"/>
        <w:tab w:val="right" w:pos="9360"/>
      </w:tabs>
      <w:spacing w:before="100" w:line="240" w:lineRule="exact"/>
      <w:ind w:left="20" w:firstLine="12"/>
    </w:pPr>
    <w:rPr>
      <w:rFonts w:ascii="Times" w:hAnsi="Times"/>
      <w:color w:val="000000"/>
    </w:rPr>
  </w:style>
  <w:style w:type="paragraph" w:customStyle="1" w:styleId="tablehead">
    <w:name w:val="table head"/>
    <w:pPr>
      <w:widowControl w:val="0"/>
      <w:tabs>
        <w:tab w:val="center" w:pos="4680"/>
        <w:tab w:val="right" w:pos="9360"/>
      </w:tabs>
      <w:spacing w:before="100" w:line="240" w:lineRule="exact"/>
      <w:ind w:left="20" w:firstLine="12"/>
      <w:jc w:val="center"/>
    </w:pPr>
    <w:rPr>
      <w:rFonts w:ascii="Times" w:hAnsi="Times"/>
      <w:color w:val="000000"/>
    </w:rPr>
  </w:style>
  <w:style w:type="paragraph" w:customStyle="1" w:styleId="Tabletitleappendix">
    <w:name w:val="Table_title_appendix"/>
    <w:pPr>
      <w:widowControl w:val="0"/>
      <w:spacing w:before="259" w:after="60" w:line="240" w:lineRule="exact"/>
    </w:pPr>
    <w:rPr>
      <w:rFonts w:ascii="Helvetica" w:hAnsi="Helvetica"/>
      <w:i/>
      <w:color w:val="000000"/>
    </w:rPr>
  </w:style>
  <w:style w:type="paragraph" w:customStyle="1" w:styleId="Listnum11st">
    <w:name w:val="List_num1_1st"/>
    <w:pPr>
      <w:widowControl w:val="0"/>
      <w:tabs>
        <w:tab w:val="left" w:pos="1080"/>
        <w:tab w:val="left" w:pos="1440"/>
        <w:tab w:val="left" w:pos="2880"/>
        <w:tab w:val="left" w:pos="4320"/>
        <w:tab w:val="left" w:pos="5760"/>
        <w:tab w:val="left" w:pos="7200"/>
        <w:tab w:val="left" w:pos="8640"/>
      </w:tabs>
      <w:spacing w:before="120" w:after="120" w:line="280" w:lineRule="exact"/>
      <w:ind w:left="1080" w:right="1080" w:hanging="360"/>
    </w:pPr>
    <w:rPr>
      <w:rFonts w:ascii="Times" w:hAnsi="Times"/>
      <w:color w:val="000000"/>
      <w:sz w:val="24"/>
    </w:rPr>
  </w:style>
  <w:style w:type="paragraph" w:customStyle="1" w:styleId="Listnum1cont">
    <w:name w:val="List_num1_cont"/>
    <w:pPr>
      <w:widowControl w:val="0"/>
      <w:tabs>
        <w:tab w:val="left" w:pos="1080"/>
        <w:tab w:val="left" w:pos="1440"/>
        <w:tab w:val="left" w:pos="2880"/>
        <w:tab w:val="left" w:pos="4320"/>
        <w:tab w:val="left" w:pos="5760"/>
        <w:tab w:val="left" w:pos="7200"/>
        <w:tab w:val="left" w:pos="8640"/>
      </w:tabs>
      <w:spacing w:before="120" w:after="120" w:line="280" w:lineRule="exact"/>
      <w:ind w:left="1080" w:right="1080" w:hanging="360"/>
    </w:pPr>
    <w:rPr>
      <w:rFonts w:ascii="Times" w:hAnsi="Times"/>
      <w:color w:val="000000"/>
      <w:sz w:val="24"/>
    </w:rPr>
  </w:style>
  <w:style w:type="paragraph" w:customStyle="1" w:styleId="TableFootnote">
    <w:name w:val="TableFootnote"/>
    <w:pPr>
      <w:widowControl w:val="0"/>
      <w:tabs>
        <w:tab w:val="left" w:pos="600"/>
      </w:tabs>
      <w:spacing w:line="240" w:lineRule="atLeast"/>
      <w:ind w:left="600" w:right="600" w:hanging="241"/>
    </w:pPr>
    <w:rPr>
      <w:rFonts w:ascii="Times" w:hAnsi="Times"/>
      <w:color w:val="000000"/>
    </w:rPr>
  </w:style>
  <w:style w:type="character" w:styleId="FootnoteReference">
    <w:name w:val="footnote reference"/>
    <w:semiHidden/>
    <w:rPr>
      <w:vertAlign w:val="superscript"/>
    </w:rPr>
  </w:style>
  <w:style w:type="paragraph" w:customStyle="1" w:styleId="BodyLevel2">
    <w:name w:val="BodyLevel2"/>
    <w:basedOn w:val="Normal"/>
    <w:pPr>
      <w:spacing w:before="100" w:after="100"/>
      <w:ind w:left="1440"/>
    </w:pPr>
  </w:style>
  <w:style w:type="paragraph" w:customStyle="1" w:styleId="AppendixHeading">
    <w:name w:val="Appendix Heading"/>
    <w:pPr>
      <w:tabs>
        <w:tab w:val="left" w:pos="3240"/>
      </w:tabs>
      <w:ind w:left="720" w:hanging="720"/>
    </w:pPr>
    <w:rPr>
      <w:rFonts w:ascii="Arial" w:hAnsi="Arial"/>
      <w:b/>
      <w:i/>
      <w:noProof/>
      <w:sz w:val="56"/>
    </w:rPr>
  </w:style>
  <w:style w:type="paragraph" w:customStyle="1" w:styleId="ASCI">
    <w:name w:val="ASCI"/>
    <w:basedOn w:val="Normal"/>
    <w:pPr>
      <w:spacing w:after="0"/>
      <w:ind w:left="1080"/>
    </w:pPr>
    <w:rPr>
      <w:rFonts w:ascii="Courier New" w:hAnsi="Courier New"/>
      <w:sz w:val="18"/>
    </w:rPr>
  </w:style>
  <w:style w:type="paragraph" w:customStyle="1" w:styleId="BodyLevel2Bullet1">
    <w:name w:val="BodyLevel2Bullet1"/>
    <w:basedOn w:val="BodyLevel2"/>
    <w:pPr>
      <w:numPr>
        <w:numId w:val="9"/>
      </w:numPr>
      <w:ind w:left="2160"/>
    </w:pPr>
  </w:style>
  <w:style w:type="paragraph" w:styleId="BodyText3">
    <w:name w:val="Body Text 3"/>
    <w:basedOn w:val="Normal"/>
    <w:semiHidden/>
    <w:pPr>
      <w:spacing w:after="0"/>
    </w:pPr>
    <w:rPr>
      <w:b/>
      <w:u w:val="single"/>
    </w:rPr>
  </w:style>
  <w:style w:type="paragraph" w:styleId="BodyTextIndent">
    <w:name w:val="Body Text Indent"/>
    <w:basedOn w:val="Normal"/>
    <w:semiHidden/>
    <w:pPr>
      <w:spacing w:after="0"/>
      <w:ind w:left="360"/>
    </w:pPr>
  </w:style>
  <w:style w:type="paragraph" w:styleId="PlainText">
    <w:name w:val="Plain Text"/>
    <w:basedOn w:val="Normal"/>
    <w:semiHidden/>
    <w:pPr>
      <w:spacing w:after="0"/>
    </w:pPr>
    <w:rPr>
      <w:rFonts w:ascii="Courier New" w:hAnsi="Courier New"/>
    </w:rPr>
  </w:style>
  <w:style w:type="paragraph" w:customStyle="1" w:styleId="HTMLBody">
    <w:name w:val="HTML Body"/>
    <w:rPr>
      <w:rFonts w:ascii="6X13" w:hAnsi="6X13"/>
      <w:snapToGrid w:val="0"/>
    </w:rPr>
  </w:style>
  <w:style w:type="paragraph" w:styleId="BodyTextIndent2">
    <w:name w:val="Body Text Indent 2"/>
    <w:basedOn w:val="Normal"/>
    <w:semiHidden/>
    <w:pPr>
      <w:spacing w:after="0"/>
      <w:ind w:left="198"/>
    </w:pPr>
    <w:rPr>
      <w:rFonts w:ascii="Arial" w:hAnsi="Arial"/>
      <w:b/>
      <w:snapToGrid w:val="0"/>
      <w:sz w:val="16"/>
    </w:rPr>
  </w:style>
  <w:style w:type="paragraph" w:styleId="List">
    <w:name w:val="List"/>
    <w:basedOn w:val="Normal"/>
    <w:semiHidden/>
    <w:pPr>
      <w:spacing w:after="0"/>
      <w:ind w:left="360" w:hanging="360"/>
    </w:pPr>
    <w:rPr>
      <w:rFonts w:ascii="Arial" w:hAnsi="Arial"/>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image" Target="media/image1.wmf"/><Relationship Id="rId34" Type="http://schemas.openxmlformats.org/officeDocument/2006/relationships/header" Target="header16.xml"/><Relationship Id="rId42" Type="http://schemas.openxmlformats.org/officeDocument/2006/relationships/image" Target="media/image7.wmf"/><Relationship Id="rId47" Type="http://schemas.openxmlformats.org/officeDocument/2006/relationships/oleObject" Target="embeddings/oleObject8.bin"/><Relationship Id="rId50" Type="http://schemas.openxmlformats.org/officeDocument/2006/relationships/image" Target="media/image11.wmf"/><Relationship Id="rId55" Type="http://schemas.openxmlformats.org/officeDocument/2006/relationships/oleObject" Target="embeddings/oleObject12.bin"/><Relationship Id="rId63" Type="http://schemas.openxmlformats.org/officeDocument/2006/relationships/header" Target="header22.xml"/><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3.xml"/><Relationship Id="rId24" Type="http://schemas.openxmlformats.org/officeDocument/2006/relationships/oleObject" Target="embeddings/oleObject2.bin"/><Relationship Id="rId32" Type="http://schemas.openxmlformats.org/officeDocument/2006/relationships/header" Target="header14.xml"/><Relationship Id="rId37" Type="http://schemas.openxmlformats.org/officeDocument/2006/relationships/oleObject" Target="embeddings/oleObject3.bin"/><Relationship Id="rId40" Type="http://schemas.openxmlformats.org/officeDocument/2006/relationships/image" Target="media/image6.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header" Target="header18.xml"/><Relationship Id="rId66" Type="http://schemas.openxmlformats.org/officeDocument/2006/relationships/header" Target="header25.xml"/><Relationship Id="rId5" Type="http://schemas.openxmlformats.org/officeDocument/2006/relationships/footnotes" Target="footnotes.xml"/><Relationship Id="rId61" Type="http://schemas.openxmlformats.org/officeDocument/2006/relationships/header" Target="header20.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3.wmf"/><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oleObject" Target="embeddings/oleObject6.bin"/><Relationship Id="rId48" Type="http://schemas.openxmlformats.org/officeDocument/2006/relationships/image" Target="media/image10.wmf"/><Relationship Id="rId56" Type="http://schemas.openxmlformats.org/officeDocument/2006/relationships/image" Target="media/image14.wmf"/><Relationship Id="rId64" Type="http://schemas.openxmlformats.org/officeDocument/2006/relationships/header" Target="header23.xml"/><Relationship Id="rId8" Type="http://schemas.openxmlformats.org/officeDocument/2006/relationships/footer" Target="footer1.xml"/><Relationship Id="rId51" Type="http://schemas.openxmlformats.org/officeDocument/2006/relationships/oleObject" Target="embeddings/oleObject10.bin"/><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image" Target="media/image5.wmf"/><Relationship Id="rId46" Type="http://schemas.openxmlformats.org/officeDocument/2006/relationships/image" Target="media/image9.wmf"/><Relationship Id="rId59" Type="http://schemas.openxmlformats.org/officeDocument/2006/relationships/footer" Target="footer7.xml"/><Relationship Id="rId67"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oleObject" Target="embeddings/oleObject5.bin"/><Relationship Id="rId54" Type="http://schemas.openxmlformats.org/officeDocument/2006/relationships/image" Target="media/image13.wmf"/><Relationship Id="rId62"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2.wmf"/><Relationship Id="rId28" Type="http://schemas.openxmlformats.org/officeDocument/2006/relationships/oleObject" Target="embeddings/Microsoft_Word_97_-_2003_Document.doc"/><Relationship Id="rId36" Type="http://schemas.openxmlformats.org/officeDocument/2006/relationships/image" Target="media/image4.wmf"/><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image" Target="media/image8.wmf"/><Relationship Id="rId52" Type="http://schemas.openxmlformats.org/officeDocument/2006/relationships/image" Target="media/image12.wmf"/><Relationship Id="rId60" Type="http://schemas.openxmlformats.org/officeDocument/2006/relationships/header" Target="header19.xml"/><Relationship Id="rId65"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footer" Target="footer6.xml"/><Relationship Id="rId3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79705</Words>
  <Characters>454325</Characters>
  <Application>Microsoft Office Word</Application>
  <DocSecurity>0</DocSecurity>
  <Lines>3786</Lines>
  <Paragraphs>1065</Paragraphs>
  <ScaleCrop>false</ScaleCrop>
  <HeadingPairs>
    <vt:vector size="2" baseType="variant">
      <vt:variant>
        <vt:lpstr>Title</vt:lpstr>
      </vt:variant>
      <vt:variant>
        <vt:i4>1</vt:i4>
      </vt:variant>
    </vt:vector>
  </HeadingPairs>
  <TitlesOfParts>
    <vt:vector size="1" baseType="lpstr">
      <vt:lpstr> Functional Requirements Specification</vt:lpstr>
    </vt:vector>
  </TitlesOfParts>
  <Manager/>
  <Company>Telecom Software </Company>
  <LinksUpToDate>false</LinksUpToDate>
  <CharactersWithSpaces>532965</CharactersWithSpaces>
  <SharedDoc>false</SharedDoc>
  <HLinks>
    <vt:vector size="1812" baseType="variant">
      <vt:variant>
        <vt:i4>1179699</vt:i4>
      </vt:variant>
      <vt:variant>
        <vt:i4>1832</vt:i4>
      </vt:variant>
      <vt:variant>
        <vt:i4>0</vt:i4>
      </vt:variant>
      <vt:variant>
        <vt:i4>5</vt:i4>
      </vt:variant>
      <vt:variant>
        <vt:lpwstr/>
      </vt:variant>
      <vt:variant>
        <vt:lpwstr>_Toc485015388</vt:lpwstr>
      </vt:variant>
      <vt:variant>
        <vt:i4>1179699</vt:i4>
      </vt:variant>
      <vt:variant>
        <vt:i4>1826</vt:i4>
      </vt:variant>
      <vt:variant>
        <vt:i4>0</vt:i4>
      </vt:variant>
      <vt:variant>
        <vt:i4>5</vt:i4>
      </vt:variant>
      <vt:variant>
        <vt:lpwstr/>
      </vt:variant>
      <vt:variant>
        <vt:lpwstr>_Toc485015387</vt:lpwstr>
      </vt:variant>
      <vt:variant>
        <vt:i4>1179699</vt:i4>
      </vt:variant>
      <vt:variant>
        <vt:i4>1820</vt:i4>
      </vt:variant>
      <vt:variant>
        <vt:i4>0</vt:i4>
      </vt:variant>
      <vt:variant>
        <vt:i4>5</vt:i4>
      </vt:variant>
      <vt:variant>
        <vt:lpwstr/>
      </vt:variant>
      <vt:variant>
        <vt:lpwstr>_Toc485015386</vt:lpwstr>
      </vt:variant>
      <vt:variant>
        <vt:i4>1179699</vt:i4>
      </vt:variant>
      <vt:variant>
        <vt:i4>1814</vt:i4>
      </vt:variant>
      <vt:variant>
        <vt:i4>0</vt:i4>
      </vt:variant>
      <vt:variant>
        <vt:i4>5</vt:i4>
      </vt:variant>
      <vt:variant>
        <vt:lpwstr/>
      </vt:variant>
      <vt:variant>
        <vt:lpwstr>_Toc485015385</vt:lpwstr>
      </vt:variant>
      <vt:variant>
        <vt:i4>1179699</vt:i4>
      </vt:variant>
      <vt:variant>
        <vt:i4>1808</vt:i4>
      </vt:variant>
      <vt:variant>
        <vt:i4>0</vt:i4>
      </vt:variant>
      <vt:variant>
        <vt:i4>5</vt:i4>
      </vt:variant>
      <vt:variant>
        <vt:lpwstr/>
      </vt:variant>
      <vt:variant>
        <vt:lpwstr>_Toc485015384</vt:lpwstr>
      </vt:variant>
      <vt:variant>
        <vt:i4>1179699</vt:i4>
      </vt:variant>
      <vt:variant>
        <vt:i4>1802</vt:i4>
      </vt:variant>
      <vt:variant>
        <vt:i4>0</vt:i4>
      </vt:variant>
      <vt:variant>
        <vt:i4>5</vt:i4>
      </vt:variant>
      <vt:variant>
        <vt:lpwstr/>
      </vt:variant>
      <vt:variant>
        <vt:lpwstr>_Toc485015383</vt:lpwstr>
      </vt:variant>
      <vt:variant>
        <vt:i4>1179699</vt:i4>
      </vt:variant>
      <vt:variant>
        <vt:i4>1793</vt:i4>
      </vt:variant>
      <vt:variant>
        <vt:i4>0</vt:i4>
      </vt:variant>
      <vt:variant>
        <vt:i4>5</vt:i4>
      </vt:variant>
      <vt:variant>
        <vt:lpwstr/>
      </vt:variant>
      <vt:variant>
        <vt:lpwstr>_Toc485015382</vt:lpwstr>
      </vt:variant>
      <vt:variant>
        <vt:i4>1179699</vt:i4>
      </vt:variant>
      <vt:variant>
        <vt:i4>1787</vt:i4>
      </vt:variant>
      <vt:variant>
        <vt:i4>0</vt:i4>
      </vt:variant>
      <vt:variant>
        <vt:i4>5</vt:i4>
      </vt:variant>
      <vt:variant>
        <vt:lpwstr/>
      </vt:variant>
      <vt:variant>
        <vt:lpwstr>_Toc485015381</vt:lpwstr>
      </vt:variant>
      <vt:variant>
        <vt:i4>1179699</vt:i4>
      </vt:variant>
      <vt:variant>
        <vt:i4>1778</vt:i4>
      </vt:variant>
      <vt:variant>
        <vt:i4>0</vt:i4>
      </vt:variant>
      <vt:variant>
        <vt:i4>5</vt:i4>
      </vt:variant>
      <vt:variant>
        <vt:lpwstr/>
      </vt:variant>
      <vt:variant>
        <vt:lpwstr>_Toc485015380</vt:lpwstr>
      </vt:variant>
      <vt:variant>
        <vt:i4>1900595</vt:i4>
      </vt:variant>
      <vt:variant>
        <vt:i4>1772</vt:i4>
      </vt:variant>
      <vt:variant>
        <vt:i4>0</vt:i4>
      </vt:variant>
      <vt:variant>
        <vt:i4>5</vt:i4>
      </vt:variant>
      <vt:variant>
        <vt:lpwstr/>
      </vt:variant>
      <vt:variant>
        <vt:lpwstr>_Toc485015379</vt:lpwstr>
      </vt:variant>
      <vt:variant>
        <vt:i4>1900595</vt:i4>
      </vt:variant>
      <vt:variant>
        <vt:i4>1766</vt:i4>
      </vt:variant>
      <vt:variant>
        <vt:i4>0</vt:i4>
      </vt:variant>
      <vt:variant>
        <vt:i4>5</vt:i4>
      </vt:variant>
      <vt:variant>
        <vt:lpwstr/>
      </vt:variant>
      <vt:variant>
        <vt:lpwstr>_Toc485015378</vt:lpwstr>
      </vt:variant>
      <vt:variant>
        <vt:i4>1900595</vt:i4>
      </vt:variant>
      <vt:variant>
        <vt:i4>1760</vt:i4>
      </vt:variant>
      <vt:variant>
        <vt:i4>0</vt:i4>
      </vt:variant>
      <vt:variant>
        <vt:i4>5</vt:i4>
      </vt:variant>
      <vt:variant>
        <vt:lpwstr/>
      </vt:variant>
      <vt:variant>
        <vt:lpwstr>_Toc485015377</vt:lpwstr>
      </vt:variant>
      <vt:variant>
        <vt:i4>1900595</vt:i4>
      </vt:variant>
      <vt:variant>
        <vt:i4>1754</vt:i4>
      </vt:variant>
      <vt:variant>
        <vt:i4>0</vt:i4>
      </vt:variant>
      <vt:variant>
        <vt:i4>5</vt:i4>
      </vt:variant>
      <vt:variant>
        <vt:lpwstr/>
      </vt:variant>
      <vt:variant>
        <vt:lpwstr>_Toc485015376</vt:lpwstr>
      </vt:variant>
      <vt:variant>
        <vt:i4>1900595</vt:i4>
      </vt:variant>
      <vt:variant>
        <vt:i4>1748</vt:i4>
      </vt:variant>
      <vt:variant>
        <vt:i4>0</vt:i4>
      </vt:variant>
      <vt:variant>
        <vt:i4>5</vt:i4>
      </vt:variant>
      <vt:variant>
        <vt:lpwstr/>
      </vt:variant>
      <vt:variant>
        <vt:lpwstr>_Toc485015375</vt:lpwstr>
      </vt:variant>
      <vt:variant>
        <vt:i4>1900595</vt:i4>
      </vt:variant>
      <vt:variant>
        <vt:i4>1739</vt:i4>
      </vt:variant>
      <vt:variant>
        <vt:i4>0</vt:i4>
      </vt:variant>
      <vt:variant>
        <vt:i4>5</vt:i4>
      </vt:variant>
      <vt:variant>
        <vt:lpwstr/>
      </vt:variant>
      <vt:variant>
        <vt:lpwstr>_Toc485015374</vt:lpwstr>
      </vt:variant>
      <vt:variant>
        <vt:i4>1900595</vt:i4>
      </vt:variant>
      <vt:variant>
        <vt:i4>1733</vt:i4>
      </vt:variant>
      <vt:variant>
        <vt:i4>0</vt:i4>
      </vt:variant>
      <vt:variant>
        <vt:i4>5</vt:i4>
      </vt:variant>
      <vt:variant>
        <vt:lpwstr/>
      </vt:variant>
      <vt:variant>
        <vt:lpwstr>_Toc485015373</vt:lpwstr>
      </vt:variant>
      <vt:variant>
        <vt:i4>1900595</vt:i4>
      </vt:variant>
      <vt:variant>
        <vt:i4>1727</vt:i4>
      </vt:variant>
      <vt:variant>
        <vt:i4>0</vt:i4>
      </vt:variant>
      <vt:variant>
        <vt:i4>5</vt:i4>
      </vt:variant>
      <vt:variant>
        <vt:lpwstr/>
      </vt:variant>
      <vt:variant>
        <vt:lpwstr>_Toc485015372</vt:lpwstr>
      </vt:variant>
      <vt:variant>
        <vt:i4>1900595</vt:i4>
      </vt:variant>
      <vt:variant>
        <vt:i4>1721</vt:i4>
      </vt:variant>
      <vt:variant>
        <vt:i4>0</vt:i4>
      </vt:variant>
      <vt:variant>
        <vt:i4>5</vt:i4>
      </vt:variant>
      <vt:variant>
        <vt:lpwstr/>
      </vt:variant>
      <vt:variant>
        <vt:lpwstr>_Toc485015371</vt:lpwstr>
      </vt:variant>
      <vt:variant>
        <vt:i4>1769532</vt:i4>
      </vt:variant>
      <vt:variant>
        <vt:i4>1712</vt:i4>
      </vt:variant>
      <vt:variant>
        <vt:i4>0</vt:i4>
      </vt:variant>
      <vt:variant>
        <vt:i4>5</vt:i4>
      </vt:variant>
      <vt:variant>
        <vt:lpwstr/>
      </vt:variant>
      <vt:variant>
        <vt:lpwstr>_Toc508178653</vt:lpwstr>
      </vt:variant>
      <vt:variant>
        <vt:i4>1769532</vt:i4>
      </vt:variant>
      <vt:variant>
        <vt:i4>1706</vt:i4>
      </vt:variant>
      <vt:variant>
        <vt:i4>0</vt:i4>
      </vt:variant>
      <vt:variant>
        <vt:i4>5</vt:i4>
      </vt:variant>
      <vt:variant>
        <vt:lpwstr/>
      </vt:variant>
      <vt:variant>
        <vt:lpwstr>_Toc508178652</vt:lpwstr>
      </vt:variant>
      <vt:variant>
        <vt:i4>1769532</vt:i4>
      </vt:variant>
      <vt:variant>
        <vt:i4>1700</vt:i4>
      </vt:variant>
      <vt:variant>
        <vt:i4>0</vt:i4>
      </vt:variant>
      <vt:variant>
        <vt:i4>5</vt:i4>
      </vt:variant>
      <vt:variant>
        <vt:lpwstr/>
      </vt:variant>
      <vt:variant>
        <vt:lpwstr>_Toc508178651</vt:lpwstr>
      </vt:variant>
      <vt:variant>
        <vt:i4>1769532</vt:i4>
      </vt:variant>
      <vt:variant>
        <vt:i4>1694</vt:i4>
      </vt:variant>
      <vt:variant>
        <vt:i4>0</vt:i4>
      </vt:variant>
      <vt:variant>
        <vt:i4>5</vt:i4>
      </vt:variant>
      <vt:variant>
        <vt:lpwstr/>
      </vt:variant>
      <vt:variant>
        <vt:lpwstr>_Toc508178650</vt:lpwstr>
      </vt:variant>
      <vt:variant>
        <vt:i4>1703996</vt:i4>
      </vt:variant>
      <vt:variant>
        <vt:i4>1688</vt:i4>
      </vt:variant>
      <vt:variant>
        <vt:i4>0</vt:i4>
      </vt:variant>
      <vt:variant>
        <vt:i4>5</vt:i4>
      </vt:variant>
      <vt:variant>
        <vt:lpwstr/>
      </vt:variant>
      <vt:variant>
        <vt:lpwstr>_Toc508178649</vt:lpwstr>
      </vt:variant>
      <vt:variant>
        <vt:i4>1703996</vt:i4>
      </vt:variant>
      <vt:variant>
        <vt:i4>1682</vt:i4>
      </vt:variant>
      <vt:variant>
        <vt:i4>0</vt:i4>
      </vt:variant>
      <vt:variant>
        <vt:i4>5</vt:i4>
      </vt:variant>
      <vt:variant>
        <vt:lpwstr/>
      </vt:variant>
      <vt:variant>
        <vt:lpwstr>_Toc508178648</vt:lpwstr>
      </vt:variant>
      <vt:variant>
        <vt:i4>1703996</vt:i4>
      </vt:variant>
      <vt:variant>
        <vt:i4>1676</vt:i4>
      </vt:variant>
      <vt:variant>
        <vt:i4>0</vt:i4>
      </vt:variant>
      <vt:variant>
        <vt:i4>5</vt:i4>
      </vt:variant>
      <vt:variant>
        <vt:lpwstr/>
      </vt:variant>
      <vt:variant>
        <vt:lpwstr>_Toc508178647</vt:lpwstr>
      </vt:variant>
      <vt:variant>
        <vt:i4>1703996</vt:i4>
      </vt:variant>
      <vt:variant>
        <vt:i4>1670</vt:i4>
      </vt:variant>
      <vt:variant>
        <vt:i4>0</vt:i4>
      </vt:variant>
      <vt:variant>
        <vt:i4>5</vt:i4>
      </vt:variant>
      <vt:variant>
        <vt:lpwstr/>
      </vt:variant>
      <vt:variant>
        <vt:lpwstr>_Toc508178646</vt:lpwstr>
      </vt:variant>
      <vt:variant>
        <vt:i4>1703996</vt:i4>
      </vt:variant>
      <vt:variant>
        <vt:i4>1664</vt:i4>
      </vt:variant>
      <vt:variant>
        <vt:i4>0</vt:i4>
      </vt:variant>
      <vt:variant>
        <vt:i4>5</vt:i4>
      </vt:variant>
      <vt:variant>
        <vt:lpwstr/>
      </vt:variant>
      <vt:variant>
        <vt:lpwstr>_Toc508178645</vt:lpwstr>
      </vt:variant>
      <vt:variant>
        <vt:i4>1703996</vt:i4>
      </vt:variant>
      <vt:variant>
        <vt:i4>1658</vt:i4>
      </vt:variant>
      <vt:variant>
        <vt:i4>0</vt:i4>
      </vt:variant>
      <vt:variant>
        <vt:i4>5</vt:i4>
      </vt:variant>
      <vt:variant>
        <vt:lpwstr/>
      </vt:variant>
      <vt:variant>
        <vt:lpwstr>_Toc508178644</vt:lpwstr>
      </vt:variant>
      <vt:variant>
        <vt:i4>1703996</vt:i4>
      </vt:variant>
      <vt:variant>
        <vt:i4>1652</vt:i4>
      </vt:variant>
      <vt:variant>
        <vt:i4>0</vt:i4>
      </vt:variant>
      <vt:variant>
        <vt:i4>5</vt:i4>
      </vt:variant>
      <vt:variant>
        <vt:lpwstr/>
      </vt:variant>
      <vt:variant>
        <vt:lpwstr>_Toc508178643</vt:lpwstr>
      </vt:variant>
      <vt:variant>
        <vt:i4>1703996</vt:i4>
      </vt:variant>
      <vt:variant>
        <vt:i4>1646</vt:i4>
      </vt:variant>
      <vt:variant>
        <vt:i4>0</vt:i4>
      </vt:variant>
      <vt:variant>
        <vt:i4>5</vt:i4>
      </vt:variant>
      <vt:variant>
        <vt:lpwstr/>
      </vt:variant>
      <vt:variant>
        <vt:lpwstr>_Toc508178642</vt:lpwstr>
      </vt:variant>
      <vt:variant>
        <vt:i4>1703996</vt:i4>
      </vt:variant>
      <vt:variant>
        <vt:i4>1640</vt:i4>
      </vt:variant>
      <vt:variant>
        <vt:i4>0</vt:i4>
      </vt:variant>
      <vt:variant>
        <vt:i4>5</vt:i4>
      </vt:variant>
      <vt:variant>
        <vt:lpwstr/>
      </vt:variant>
      <vt:variant>
        <vt:lpwstr>_Toc508178641</vt:lpwstr>
      </vt:variant>
      <vt:variant>
        <vt:i4>1703996</vt:i4>
      </vt:variant>
      <vt:variant>
        <vt:i4>1634</vt:i4>
      </vt:variant>
      <vt:variant>
        <vt:i4>0</vt:i4>
      </vt:variant>
      <vt:variant>
        <vt:i4>5</vt:i4>
      </vt:variant>
      <vt:variant>
        <vt:lpwstr/>
      </vt:variant>
      <vt:variant>
        <vt:lpwstr>_Toc508178640</vt:lpwstr>
      </vt:variant>
      <vt:variant>
        <vt:i4>1900604</vt:i4>
      </vt:variant>
      <vt:variant>
        <vt:i4>1628</vt:i4>
      </vt:variant>
      <vt:variant>
        <vt:i4>0</vt:i4>
      </vt:variant>
      <vt:variant>
        <vt:i4>5</vt:i4>
      </vt:variant>
      <vt:variant>
        <vt:lpwstr/>
      </vt:variant>
      <vt:variant>
        <vt:lpwstr>_Toc508178639</vt:lpwstr>
      </vt:variant>
      <vt:variant>
        <vt:i4>1900604</vt:i4>
      </vt:variant>
      <vt:variant>
        <vt:i4>1622</vt:i4>
      </vt:variant>
      <vt:variant>
        <vt:i4>0</vt:i4>
      </vt:variant>
      <vt:variant>
        <vt:i4>5</vt:i4>
      </vt:variant>
      <vt:variant>
        <vt:lpwstr/>
      </vt:variant>
      <vt:variant>
        <vt:lpwstr>_Toc508178638</vt:lpwstr>
      </vt:variant>
      <vt:variant>
        <vt:i4>1900604</vt:i4>
      </vt:variant>
      <vt:variant>
        <vt:i4>1616</vt:i4>
      </vt:variant>
      <vt:variant>
        <vt:i4>0</vt:i4>
      </vt:variant>
      <vt:variant>
        <vt:i4>5</vt:i4>
      </vt:variant>
      <vt:variant>
        <vt:lpwstr/>
      </vt:variant>
      <vt:variant>
        <vt:lpwstr>_Toc508178637</vt:lpwstr>
      </vt:variant>
      <vt:variant>
        <vt:i4>1900604</vt:i4>
      </vt:variant>
      <vt:variant>
        <vt:i4>1610</vt:i4>
      </vt:variant>
      <vt:variant>
        <vt:i4>0</vt:i4>
      </vt:variant>
      <vt:variant>
        <vt:i4>5</vt:i4>
      </vt:variant>
      <vt:variant>
        <vt:lpwstr/>
      </vt:variant>
      <vt:variant>
        <vt:lpwstr>_Toc508178636</vt:lpwstr>
      </vt:variant>
      <vt:variant>
        <vt:i4>1900604</vt:i4>
      </vt:variant>
      <vt:variant>
        <vt:i4>1604</vt:i4>
      </vt:variant>
      <vt:variant>
        <vt:i4>0</vt:i4>
      </vt:variant>
      <vt:variant>
        <vt:i4>5</vt:i4>
      </vt:variant>
      <vt:variant>
        <vt:lpwstr/>
      </vt:variant>
      <vt:variant>
        <vt:lpwstr>_Toc508178635</vt:lpwstr>
      </vt:variant>
      <vt:variant>
        <vt:i4>1900604</vt:i4>
      </vt:variant>
      <vt:variant>
        <vt:i4>1598</vt:i4>
      </vt:variant>
      <vt:variant>
        <vt:i4>0</vt:i4>
      </vt:variant>
      <vt:variant>
        <vt:i4>5</vt:i4>
      </vt:variant>
      <vt:variant>
        <vt:lpwstr/>
      </vt:variant>
      <vt:variant>
        <vt:lpwstr>_Toc508178634</vt:lpwstr>
      </vt:variant>
      <vt:variant>
        <vt:i4>1900604</vt:i4>
      </vt:variant>
      <vt:variant>
        <vt:i4>1592</vt:i4>
      </vt:variant>
      <vt:variant>
        <vt:i4>0</vt:i4>
      </vt:variant>
      <vt:variant>
        <vt:i4>5</vt:i4>
      </vt:variant>
      <vt:variant>
        <vt:lpwstr/>
      </vt:variant>
      <vt:variant>
        <vt:lpwstr>_Toc508178633</vt:lpwstr>
      </vt:variant>
      <vt:variant>
        <vt:i4>1966131</vt:i4>
      </vt:variant>
      <vt:variant>
        <vt:i4>1583</vt:i4>
      </vt:variant>
      <vt:variant>
        <vt:i4>0</vt:i4>
      </vt:variant>
      <vt:variant>
        <vt:i4>5</vt:i4>
      </vt:variant>
      <vt:variant>
        <vt:lpwstr/>
      </vt:variant>
      <vt:variant>
        <vt:lpwstr>_Toc485015349</vt:lpwstr>
      </vt:variant>
      <vt:variant>
        <vt:i4>1966131</vt:i4>
      </vt:variant>
      <vt:variant>
        <vt:i4>1577</vt:i4>
      </vt:variant>
      <vt:variant>
        <vt:i4>0</vt:i4>
      </vt:variant>
      <vt:variant>
        <vt:i4>5</vt:i4>
      </vt:variant>
      <vt:variant>
        <vt:lpwstr/>
      </vt:variant>
      <vt:variant>
        <vt:lpwstr>_Toc485015348</vt:lpwstr>
      </vt:variant>
      <vt:variant>
        <vt:i4>1966131</vt:i4>
      </vt:variant>
      <vt:variant>
        <vt:i4>1571</vt:i4>
      </vt:variant>
      <vt:variant>
        <vt:i4>0</vt:i4>
      </vt:variant>
      <vt:variant>
        <vt:i4>5</vt:i4>
      </vt:variant>
      <vt:variant>
        <vt:lpwstr/>
      </vt:variant>
      <vt:variant>
        <vt:lpwstr>_Toc485015347</vt:lpwstr>
      </vt:variant>
      <vt:variant>
        <vt:i4>1966131</vt:i4>
      </vt:variant>
      <vt:variant>
        <vt:i4>1565</vt:i4>
      </vt:variant>
      <vt:variant>
        <vt:i4>0</vt:i4>
      </vt:variant>
      <vt:variant>
        <vt:i4>5</vt:i4>
      </vt:variant>
      <vt:variant>
        <vt:lpwstr/>
      </vt:variant>
      <vt:variant>
        <vt:lpwstr>_Toc485015346</vt:lpwstr>
      </vt:variant>
      <vt:variant>
        <vt:i4>1966131</vt:i4>
      </vt:variant>
      <vt:variant>
        <vt:i4>1559</vt:i4>
      </vt:variant>
      <vt:variant>
        <vt:i4>0</vt:i4>
      </vt:variant>
      <vt:variant>
        <vt:i4>5</vt:i4>
      </vt:variant>
      <vt:variant>
        <vt:lpwstr/>
      </vt:variant>
      <vt:variant>
        <vt:lpwstr>_Toc485015345</vt:lpwstr>
      </vt:variant>
      <vt:variant>
        <vt:i4>1966131</vt:i4>
      </vt:variant>
      <vt:variant>
        <vt:i4>1553</vt:i4>
      </vt:variant>
      <vt:variant>
        <vt:i4>0</vt:i4>
      </vt:variant>
      <vt:variant>
        <vt:i4>5</vt:i4>
      </vt:variant>
      <vt:variant>
        <vt:lpwstr/>
      </vt:variant>
      <vt:variant>
        <vt:lpwstr>_Toc485015344</vt:lpwstr>
      </vt:variant>
      <vt:variant>
        <vt:i4>1966131</vt:i4>
      </vt:variant>
      <vt:variant>
        <vt:i4>1544</vt:i4>
      </vt:variant>
      <vt:variant>
        <vt:i4>0</vt:i4>
      </vt:variant>
      <vt:variant>
        <vt:i4>5</vt:i4>
      </vt:variant>
      <vt:variant>
        <vt:lpwstr/>
      </vt:variant>
      <vt:variant>
        <vt:lpwstr>_Toc485015343</vt:lpwstr>
      </vt:variant>
      <vt:variant>
        <vt:i4>1966131</vt:i4>
      </vt:variant>
      <vt:variant>
        <vt:i4>1538</vt:i4>
      </vt:variant>
      <vt:variant>
        <vt:i4>0</vt:i4>
      </vt:variant>
      <vt:variant>
        <vt:i4>5</vt:i4>
      </vt:variant>
      <vt:variant>
        <vt:lpwstr/>
      </vt:variant>
      <vt:variant>
        <vt:lpwstr>_Toc485015342</vt:lpwstr>
      </vt:variant>
      <vt:variant>
        <vt:i4>1966131</vt:i4>
      </vt:variant>
      <vt:variant>
        <vt:i4>1532</vt:i4>
      </vt:variant>
      <vt:variant>
        <vt:i4>0</vt:i4>
      </vt:variant>
      <vt:variant>
        <vt:i4>5</vt:i4>
      </vt:variant>
      <vt:variant>
        <vt:lpwstr/>
      </vt:variant>
      <vt:variant>
        <vt:lpwstr>_Toc485015341</vt:lpwstr>
      </vt:variant>
      <vt:variant>
        <vt:i4>1966131</vt:i4>
      </vt:variant>
      <vt:variant>
        <vt:i4>1526</vt:i4>
      </vt:variant>
      <vt:variant>
        <vt:i4>0</vt:i4>
      </vt:variant>
      <vt:variant>
        <vt:i4>5</vt:i4>
      </vt:variant>
      <vt:variant>
        <vt:lpwstr/>
      </vt:variant>
      <vt:variant>
        <vt:lpwstr>_Toc485015340</vt:lpwstr>
      </vt:variant>
      <vt:variant>
        <vt:i4>1638451</vt:i4>
      </vt:variant>
      <vt:variant>
        <vt:i4>1520</vt:i4>
      </vt:variant>
      <vt:variant>
        <vt:i4>0</vt:i4>
      </vt:variant>
      <vt:variant>
        <vt:i4>5</vt:i4>
      </vt:variant>
      <vt:variant>
        <vt:lpwstr/>
      </vt:variant>
      <vt:variant>
        <vt:lpwstr>_Toc485015339</vt:lpwstr>
      </vt:variant>
      <vt:variant>
        <vt:i4>1638451</vt:i4>
      </vt:variant>
      <vt:variant>
        <vt:i4>1514</vt:i4>
      </vt:variant>
      <vt:variant>
        <vt:i4>0</vt:i4>
      </vt:variant>
      <vt:variant>
        <vt:i4>5</vt:i4>
      </vt:variant>
      <vt:variant>
        <vt:lpwstr/>
      </vt:variant>
      <vt:variant>
        <vt:lpwstr>_Toc485015338</vt:lpwstr>
      </vt:variant>
      <vt:variant>
        <vt:i4>1638451</vt:i4>
      </vt:variant>
      <vt:variant>
        <vt:i4>1508</vt:i4>
      </vt:variant>
      <vt:variant>
        <vt:i4>0</vt:i4>
      </vt:variant>
      <vt:variant>
        <vt:i4>5</vt:i4>
      </vt:variant>
      <vt:variant>
        <vt:lpwstr/>
      </vt:variant>
      <vt:variant>
        <vt:lpwstr>_Toc485015337</vt:lpwstr>
      </vt:variant>
      <vt:variant>
        <vt:i4>1638451</vt:i4>
      </vt:variant>
      <vt:variant>
        <vt:i4>1502</vt:i4>
      </vt:variant>
      <vt:variant>
        <vt:i4>0</vt:i4>
      </vt:variant>
      <vt:variant>
        <vt:i4>5</vt:i4>
      </vt:variant>
      <vt:variant>
        <vt:lpwstr/>
      </vt:variant>
      <vt:variant>
        <vt:lpwstr>_Toc485015336</vt:lpwstr>
      </vt:variant>
      <vt:variant>
        <vt:i4>1638451</vt:i4>
      </vt:variant>
      <vt:variant>
        <vt:i4>1496</vt:i4>
      </vt:variant>
      <vt:variant>
        <vt:i4>0</vt:i4>
      </vt:variant>
      <vt:variant>
        <vt:i4>5</vt:i4>
      </vt:variant>
      <vt:variant>
        <vt:lpwstr/>
      </vt:variant>
      <vt:variant>
        <vt:lpwstr>_Toc485015335</vt:lpwstr>
      </vt:variant>
      <vt:variant>
        <vt:i4>1638451</vt:i4>
      </vt:variant>
      <vt:variant>
        <vt:i4>1490</vt:i4>
      </vt:variant>
      <vt:variant>
        <vt:i4>0</vt:i4>
      </vt:variant>
      <vt:variant>
        <vt:i4>5</vt:i4>
      </vt:variant>
      <vt:variant>
        <vt:lpwstr/>
      </vt:variant>
      <vt:variant>
        <vt:lpwstr>_Toc485015334</vt:lpwstr>
      </vt:variant>
      <vt:variant>
        <vt:i4>1638451</vt:i4>
      </vt:variant>
      <vt:variant>
        <vt:i4>1484</vt:i4>
      </vt:variant>
      <vt:variant>
        <vt:i4>0</vt:i4>
      </vt:variant>
      <vt:variant>
        <vt:i4>5</vt:i4>
      </vt:variant>
      <vt:variant>
        <vt:lpwstr/>
      </vt:variant>
      <vt:variant>
        <vt:lpwstr>_Toc485015333</vt:lpwstr>
      </vt:variant>
      <vt:variant>
        <vt:i4>1900604</vt:i4>
      </vt:variant>
      <vt:variant>
        <vt:i4>1475</vt:i4>
      </vt:variant>
      <vt:variant>
        <vt:i4>0</vt:i4>
      </vt:variant>
      <vt:variant>
        <vt:i4>5</vt:i4>
      </vt:variant>
      <vt:variant>
        <vt:lpwstr/>
      </vt:variant>
      <vt:variant>
        <vt:lpwstr>_Toc508178632</vt:lpwstr>
      </vt:variant>
      <vt:variant>
        <vt:i4>1900604</vt:i4>
      </vt:variant>
      <vt:variant>
        <vt:i4>1469</vt:i4>
      </vt:variant>
      <vt:variant>
        <vt:i4>0</vt:i4>
      </vt:variant>
      <vt:variant>
        <vt:i4>5</vt:i4>
      </vt:variant>
      <vt:variant>
        <vt:lpwstr/>
      </vt:variant>
      <vt:variant>
        <vt:lpwstr>_Toc508178631</vt:lpwstr>
      </vt:variant>
      <vt:variant>
        <vt:i4>1900604</vt:i4>
      </vt:variant>
      <vt:variant>
        <vt:i4>1463</vt:i4>
      </vt:variant>
      <vt:variant>
        <vt:i4>0</vt:i4>
      </vt:variant>
      <vt:variant>
        <vt:i4>5</vt:i4>
      </vt:variant>
      <vt:variant>
        <vt:lpwstr/>
      </vt:variant>
      <vt:variant>
        <vt:lpwstr>_Toc508178630</vt:lpwstr>
      </vt:variant>
      <vt:variant>
        <vt:i4>1835068</vt:i4>
      </vt:variant>
      <vt:variant>
        <vt:i4>1454</vt:i4>
      </vt:variant>
      <vt:variant>
        <vt:i4>0</vt:i4>
      </vt:variant>
      <vt:variant>
        <vt:i4>5</vt:i4>
      </vt:variant>
      <vt:variant>
        <vt:lpwstr/>
      </vt:variant>
      <vt:variant>
        <vt:lpwstr>_Toc508178627</vt:lpwstr>
      </vt:variant>
      <vt:variant>
        <vt:i4>1835068</vt:i4>
      </vt:variant>
      <vt:variant>
        <vt:i4>1448</vt:i4>
      </vt:variant>
      <vt:variant>
        <vt:i4>0</vt:i4>
      </vt:variant>
      <vt:variant>
        <vt:i4>5</vt:i4>
      </vt:variant>
      <vt:variant>
        <vt:lpwstr/>
      </vt:variant>
      <vt:variant>
        <vt:lpwstr>_Toc508178626</vt:lpwstr>
      </vt:variant>
      <vt:variant>
        <vt:i4>1835068</vt:i4>
      </vt:variant>
      <vt:variant>
        <vt:i4>1442</vt:i4>
      </vt:variant>
      <vt:variant>
        <vt:i4>0</vt:i4>
      </vt:variant>
      <vt:variant>
        <vt:i4>5</vt:i4>
      </vt:variant>
      <vt:variant>
        <vt:lpwstr/>
      </vt:variant>
      <vt:variant>
        <vt:lpwstr>_Toc508178625</vt:lpwstr>
      </vt:variant>
      <vt:variant>
        <vt:i4>1835068</vt:i4>
      </vt:variant>
      <vt:variant>
        <vt:i4>1436</vt:i4>
      </vt:variant>
      <vt:variant>
        <vt:i4>0</vt:i4>
      </vt:variant>
      <vt:variant>
        <vt:i4>5</vt:i4>
      </vt:variant>
      <vt:variant>
        <vt:lpwstr/>
      </vt:variant>
      <vt:variant>
        <vt:lpwstr>_Toc508178624</vt:lpwstr>
      </vt:variant>
      <vt:variant>
        <vt:i4>1835068</vt:i4>
      </vt:variant>
      <vt:variant>
        <vt:i4>1430</vt:i4>
      </vt:variant>
      <vt:variant>
        <vt:i4>0</vt:i4>
      </vt:variant>
      <vt:variant>
        <vt:i4>5</vt:i4>
      </vt:variant>
      <vt:variant>
        <vt:lpwstr/>
      </vt:variant>
      <vt:variant>
        <vt:lpwstr>_Toc508178623</vt:lpwstr>
      </vt:variant>
      <vt:variant>
        <vt:i4>1835068</vt:i4>
      </vt:variant>
      <vt:variant>
        <vt:i4>1424</vt:i4>
      </vt:variant>
      <vt:variant>
        <vt:i4>0</vt:i4>
      </vt:variant>
      <vt:variant>
        <vt:i4>5</vt:i4>
      </vt:variant>
      <vt:variant>
        <vt:lpwstr/>
      </vt:variant>
      <vt:variant>
        <vt:lpwstr>_Toc508178622</vt:lpwstr>
      </vt:variant>
      <vt:variant>
        <vt:i4>1835068</vt:i4>
      </vt:variant>
      <vt:variant>
        <vt:i4>1418</vt:i4>
      </vt:variant>
      <vt:variant>
        <vt:i4>0</vt:i4>
      </vt:variant>
      <vt:variant>
        <vt:i4>5</vt:i4>
      </vt:variant>
      <vt:variant>
        <vt:lpwstr/>
      </vt:variant>
      <vt:variant>
        <vt:lpwstr>_Toc508178621</vt:lpwstr>
      </vt:variant>
      <vt:variant>
        <vt:i4>1835068</vt:i4>
      </vt:variant>
      <vt:variant>
        <vt:i4>1412</vt:i4>
      </vt:variant>
      <vt:variant>
        <vt:i4>0</vt:i4>
      </vt:variant>
      <vt:variant>
        <vt:i4>5</vt:i4>
      </vt:variant>
      <vt:variant>
        <vt:lpwstr/>
      </vt:variant>
      <vt:variant>
        <vt:lpwstr>_Toc508178620</vt:lpwstr>
      </vt:variant>
      <vt:variant>
        <vt:i4>2031676</vt:i4>
      </vt:variant>
      <vt:variant>
        <vt:i4>1406</vt:i4>
      </vt:variant>
      <vt:variant>
        <vt:i4>0</vt:i4>
      </vt:variant>
      <vt:variant>
        <vt:i4>5</vt:i4>
      </vt:variant>
      <vt:variant>
        <vt:lpwstr/>
      </vt:variant>
      <vt:variant>
        <vt:lpwstr>_Toc508178619</vt:lpwstr>
      </vt:variant>
      <vt:variant>
        <vt:i4>2031676</vt:i4>
      </vt:variant>
      <vt:variant>
        <vt:i4>1400</vt:i4>
      </vt:variant>
      <vt:variant>
        <vt:i4>0</vt:i4>
      </vt:variant>
      <vt:variant>
        <vt:i4>5</vt:i4>
      </vt:variant>
      <vt:variant>
        <vt:lpwstr/>
      </vt:variant>
      <vt:variant>
        <vt:lpwstr>_Toc508178618</vt:lpwstr>
      </vt:variant>
      <vt:variant>
        <vt:i4>2031676</vt:i4>
      </vt:variant>
      <vt:variant>
        <vt:i4>1394</vt:i4>
      </vt:variant>
      <vt:variant>
        <vt:i4>0</vt:i4>
      </vt:variant>
      <vt:variant>
        <vt:i4>5</vt:i4>
      </vt:variant>
      <vt:variant>
        <vt:lpwstr/>
      </vt:variant>
      <vt:variant>
        <vt:lpwstr>_Toc508178617</vt:lpwstr>
      </vt:variant>
      <vt:variant>
        <vt:i4>2031676</vt:i4>
      </vt:variant>
      <vt:variant>
        <vt:i4>1388</vt:i4>
      </vt:variant>
      <vt:variant>
        <vt:i4>0</vt:i4>
      </vt:variant>
      <vt:variant>
        <vt:i4>5</vt:i4>
      </vt:variant>
      <vt:variant>
        <vt:lpwstr/>
      </vt:variant>
      <vt:variant>
        <vt:lpwstr>_Toc508178616</vt:lpwstr>
      </vt:variant>
      <vt:variant>
        <vt:i4>2031676</vt:i4>
      </vt:variant>
      <vt:variant>
        <vt:i4>1382</vt:i4>
      </vt:variant>
      <vt:variant>
        <vt:i4>0</vt:i4>
      </vt:variant>
      <vt:variant>
        <vt:i4>5</vt:i4>
      </vt:variant>
      <vt:variant>
        <vt:lpwstr/>
      </vt:variant>
      <vt:variant>
        <vt:lpwstr>_Toc508178615</vt:lpwstr>
      </vt:variant>
      <vt:variant>
        <vt:i4>2031676</vt:i4>
      </vt:variant>
      <vt:variant>
        <vt:i4>1376</vt:i4>
      </vt:variant>
      <vt:variant>
        <vt:i4>0</vt:i4>
      </vt:variant>
      <vt:variant>
        <vt:i4>5</vt:i4>
      </vt:variant>
      <vt:variant>
        <vt:lpwstr/>
      </vt:variant>
      <vt:variant>
        <vt:lpwstr>_Toc508178614</vt:lpwstr>
      </vt:variant>
      <vt:variant>
        <vt:i4>2031676</vt:i4>
      </vt:variant>
      <vt:variant>
        <vt:i4>1370</vt:i4>
      </vt:variant>
      <vt:variant>
        <vt:i4>0</vt:i4>
      </vt:variant>
      <vt:variant>
        <vt:i4>5</vt:i4>
      </vt:variant>
      <vt:variant>
        <vt:lpwstr/>
      </vt:variant>
      <vt:variant>
        <vt:lpwstr>_Toc508178613</vt:lpwstr>
      </vt:variant>
      <vt:variant>
        <vt:i4>2031676</vt:i4>
      </vt:variant>
      <vt:variant>
        <vt:i4>1364</vt:i4>
      </vt:variant>
      <vt:variant>
        <vt:i4>0</vt:i4>
      </vt:variant>
      <vt:variant>
        <vt:i4>5</vt:i4>
      </vt:variant>
      <vt:variant>
        <vt:lpwstr/>
      </vt:variant>
      <vt:variant>
        <vt:lpwstr>_Toc508178612</vt:lpwstr>
      </vt:variant>
      <vt:variant>
        <vt:i4>2031676</vt:i4>
      </vt:variant>
      <vt:variant>
        <vt:i4>1358</vt:i4>
      </vt:variant>
      <vt:variant>
        <vt:i4>0</vt:i4>
      </vt:variant>
      <vt:variant>
        <vt:i4>5</vt:i4>
      </vt:variant>
      <vt:variant>
        <vt:lpwstr/>
      </vt:variant>
      <vt:variant>
        <vt:lpwstr>_Toc508178611</vt:lpwstr>
      </vt:variant>
      <vt:variant>
        <vt:i4>2031676</vt:i4>
      </vt:variant>
      <vt:variant>
        <vt:i4>1352</vt:i4>
      </vt:variant>
      <vt:variant>
        <vt:i4>0</vt:i4>
      </vt:variant>
      <vt:variant>
        <vt:i4>5</vt:i4>
      </vt:variant>
      <vt:variant>
        <vt:lpwstr/>
      </vt:variant>
      <vt:variant>
        <vt:lpwstr>_Toc508178610</vt:lpwstr>
      </vt:variant>
      <vt:variant>
        <vt:i4>1966140</vt:i4>
      </vt:variant>
      <vt:variant>
        <vt:i4>1346</vt:i4>
      </vt:variant>
      <vt:variant>
        <vt:i4>0</vt:i4>
      </vt:variant>
      <vt:variant>
        <vt:i4>5</vt:i4>
      </vt:variant>
      <vt:variant>
        <vt:lpwstr/>
      </vt:variant>
      <vt:variant>
        <vt:lpwstr>_Toc508178609</vt:lpwstr>
      </vt:variant>
      <vt:variant>
        <vt:i4>1966140</vt:i4>
      </vt:variant>
      <vt:variant>
        <vt:i4>1340</vt:i4>
      </vt:variant>
      <vt:variant>
        <vt:i4>0</vt:i4>
      </vt:variant>
      <vt:variant>
        <vt:i4>5</vt:i4>
      </vt:variant>
      <vt:variant>
        <vt:lpwstr/>
      </vt:variant>
      <vt:variant>
        <vt:lpwstr>_Toc508178608</vt:lpwstr>
      </vt:variant>
      <vt:variant>
        <vt:i4>1966140</vt:i4>
      </vt:variant>
      <vt:variant>
        <vt:i4>1334</vt:i4>
      </vt:variant>
      <vt:variant>
        <vt:i4>0</vt:i4>
      </vt:variant>
      <vt:variant>
        <vt:i4>5</vt:i4>
      </vt:variant>
      <vt:variant>
        <vt:lpwstr/>
      </vt:variant>
      <vt:variant>
        <vt:lpwstr>_Toc508178607</vt:lpwstr>
      </vt:variant>
      <vt:variant>
        <vt:i4>1966140</vt:i4>
      </vt:variant>
      <vt:variant>
        <vt:i4>1328</vt:i4>
      </vt:variant>
      <vt:variant>
        <vt:i4>0</vt:i4>
      </vt:variant>
      <vt:variant>
        <vt:i4>5</vt:i4>
      </vt:variant>
      <vt:variant>
        <vt:lpwstr/>
      </vt:variant>
      <vt:variant>
        <vt:lpwstr>_Toc508178606</vt:lpwstr>
      </vt:variant>
      <vt:variant>
        <vt:i4>1966140</vt:i4>
      </vt:variant>
      <vt:variant>
        <vt:i4>1322</vt:i4>
      </vt:variant>
      <vt:variant>
        <vt:i4>0</vt:i4>
      </vt:variant>
      <vt:variant>
        <vt:i4>5</vt:i4>
      </vt:variant>
      <vt:variant>
        <vt:lpwstr/>
      </vt:variant>
      <vt:variant>
        <vt:lpwstr>_Toc508178605</vt:lpwstr>
      </vt:variant>
      <vt:variant>
        <vt:i4>1966140</vt:i4>
      </vt:variant>
      <vt:variant>
        <vt:i4>1316</vt:i4>
      </vt:variant>
      <vt:variant>
        <vt:i4>0</vt:i4>
      </vt:variant>
      <vt:variant>
        <vt:i4>5</vt:i4>
      </vt:variant>
      <vt:variant>
        <vt:lpwstr/>
      </vt:variant>
      <vt:variant>
        <vt:lpwstr>_Toc508178604</vt:lpwstr>
      </vt:variant>
      <vt:variant>
        <vt:i4>1966140</vt:i4>
      </vt:variant>
      <vt:variant>
        <vt:i4>1310</vt:i4>
      </vt:variant>
      <vt:variant>
        <vt:i4>0</vt:i4>
      </vt:variant>
      <vt:variant>
        <vt:i4>5</vt:i4>
      </vt:variant>
      <vt:variant>
        <vt:lpwstr/>
      </vt:variant>
      <vt:variant>
        <vt:lpwstr>_Toc508178603</vt:lpwstr>
      </vt:variant>
      <vt:variant>
        <vt:i4>1966140</vt:i4>
      </vt:variant>
      <vt:variant>
        <vt:i4>1304</vt:i4>
      </vt:variant>
      <vt:variant>
        <vt:i4>0</vt:i4>
      </vt:variant>
      <vt:variant>
        <vt:i4>5</vt:i4>
      </vt:variant>
      <vt:variant>
        <vt:lpwstr/>
      </vt:variant>
      <vt:variant>
        <vt:lpwstr>_Toc508178602</vt:lpwstr>
      </vt:variant>
      <vt:variant>
        <vt:i4>1966140</vt:i4>
      </vt:variant>
      <vt:variant>
        <vt:i4>1298</vt:i4>
      </vt:variant>
      <vt:variant>
        <vt:i4>0</vt:i4>
      </vt:variant>
      <vt:variant>
        <vt:i4>5</vt:i4>
      </vt:variant>
      <vt:variant>
        <vt:lpwstr/>
      </vt:variant>
      <vt:variant>
        <vt:lpwstr>_Toc508178601</vt:lpwstr>
      </vt:variant>
      <vt:variant>
        <vt:i4>1966140</vt:i4>
      </vt:variant>
      <vt:variant>
        <vt:i4>1292</vt:i4>
      </vt:variant>
      <vt:variant>
        <vt:i4>0</vt:i4>
      </vt:variant>
      <vt:variant>
        <vt:i4>5</vt:i4>
      </vt:variant>
      <vt:variant>
        <vt:lpwstr/>
      </vt:variant>
      <vt:variant>
        <vt:lpwstr>_Toc508178600</vt:lpwstr>
      </vt:variant>
      <vt:variant>
        <vt:i4>1507391</vt:i4>
      </vt:variant>
      <vt:variant>
        <vt:i4>1286</vt:i4>
      </vt:variant>
      <vt:variant>
        <vt:i4>0</vt:i4>
      </vt:variant>
      <vt:variant>
        <vt:i4>5</vt:i4>
      </vt:variant>
      <vt:variant>
        <vt:lpwstr/>
      </vt:variant>
      <vt:variant>
        <vt:lpwstr>_Toc508178599</vt:lpwstr>
      </vt:variant>
      <vt:variant>
        <vt:i4>1507391</vt:i4>
      </vt:variant>
      <vt:variant>
        <vt:i4>1280</vt:i4>
      </vt:variant>
      <vt:variant>
        <vt:i4>0</vt:i4>
      </vt:variant>
      <vt:variant>
        <vt:i4>5</vt:i4>
      </vt:variant>
      <vt:variant>
        <vt:lpwstr/>
      </vt:variant>
      <vt:variant>
        <vt:lpwstr>_Toc508178598</vt:lpwstr>
      </vt:variant>
      <vt:variant>
        <vt:i4>1507391</vt:i4>
      </vt:variant>
      <vt:variant>
        <vt:i4>1274</vt:i4>
      </vt:variant>
      <vt:variant>
        <vt:i4>0</vt:i4>
      </vt:variant>
      <vt:variant>
        <vt:i4>5</vt:i4>
      </vt:variant>
      <vt:variant>
        <vt:lpwstr/>
      </vt:variant>
      <vt:variant>
        <vt:lpwstr>_Toc508178597</vt:lpwstr>
      </vt:variant>
      <vt:variant>
        <vt:i4>1507391</vt:i4>
      </vt:variant>
      <vt:variant>
        <vt:i4>1268</vt:i4>
      </vt:variant>
      <vt:variant>
        <vt:i4>0</vt:i4>
      </vt:variant>
      <vt:variant>
        <vt:i4>5</vt:i4>
      </vt:variant>
      <vt:variant>
        <vt:lpwstr/>
      </vt:variant>
      <vt:variant>
        <vt:lpwstr>_Toc508178596</vt:lpwstr>
      </vt:variant>
      <vt:variant>
        <vt:i4>1507391</vt:i4>
      </vt:variant>
      <vt:variant>
        <vt:i4>1262</vt:i4>
      </vt:variant>
      <vt:variant>
        <vt:i4>0</vt:i4>
      </vt:variant>
      <vt:variant>
        <vt:i4>5</vt:i4>
      </vt:variant>
      <vt:variant>
        <vt:lpwstr/>
      </vt:variant>
      <vt:variant>
        <vt:lpwstr>_Toc508178595</vt:lpwstr>
      </vt:variant>
      <vt:variant>
        <vt:i4>1507391</vt:i4>
      </vt:variant>
      <vt:variant>
        <vt:i4>1256</vt:i4>
      </vt:variant>
      <vt:variant>
        <vt:i4>0</vt:i4>
      </vt:variant>
      <vt:variant>
        <vt:i4>5</vt:i4>
      </vt:variant>
      <vt:variant>
        <vt:lpwstr/>
      </vt:variant>
      <vt:variant>
        <vt:lpwstr>_Toc508178594</vt:lpwstr>
      </vt:variant>
      <vt:variant>
        <vt:i4>1507391</vt:i4>
      </vt:variant>
      <vt:variant>
        <vt:i4>1250</vt:i4>
      </vt:variant>
      <vt:variant>
        <vt:i4>0</vt:i4>
      </vt:variant>
      <vt:variant>
        <vt:i4>5</vt:i4>
      </vt:variant>
      <vt:variant>
        <vt:lpwstr/>
      </vt:variant>
      <vt:variant>
        <vt:lpwstr>_Toc508178593</vt:lpwstr>
      </vt:variant>
      <vt:variant>
        <vt:i4>1507391</vt:i4>
      </vt:variant>
      <vt:variant>
        <vt:i4>1244</vt:i4>
      </vt:variant>
      <vt:variant>
        <vt:i4>0</vt:i4>
      </vt:variant>
      <vt:variant>
        <vt:i4>5</vt:i4>
      </vt:variant>
      <vt:variant>
        <vt:lpwstr/>
      </vt:variant>
      <vt:variant>
        <vt:lpwstr>_Toc508178592</vt:lpwstr>
      </vt:variant>
      <vt:variant>
        <vt:i4>1507391</vt:i4>
      </vt:variant>
      <vt:variant>
        <vt:i4>1238</vt:i4>
      </vt:variant>
      <vt:variant>
        <vt:i4>0</vt:i4>
      </vt:variant>
      <vt:variant>
        <vt:i4>5</vt:i4>
      </vt:variant>
      <vt:variant>
        <vt:lpwstr/>
      </vt:variant>
      <vt:variant>
        <vt:lpwstr>_Toc508178591</vt:lpwstr>
      </vt:variant>
      <vt:variant>
        <vt:i4>1507391</vt:i4>
      </vt:variant>
      <vt:variant>
        <vt:i4>1232</vt:i4>
      </vt:variant>
      <vt:variant>
        <vt:i4>0</vt:i4>
      </vt:variant>
      <vt:variant>
        <vt:i4>5</vt:i4>
      </vt:variant>
      <vt:variant>
        <vt:lpwstr/>
      </vt:variant>
      <vt:variant>
        <vt:lpwstr>_Toc508178590</vt:lpwstr>
      </vt:variant>
      <vt:variant>
        <vt:i4>1441855</vt:i4>
      </vt:variant>
      <vt:variant>
        <vt:i4>1226</vt:i4>
      </vt:variant>
      <vt:variant>
        <vt:i4>0</vt:i4>
      </vt:variant>
      <vt:variant>
        <vt:i4>5</vt:i4>
      </vt:variant>
      <vt:variant>
        <vt:lpwstr/>
      </vt:variant>
      <vt:variant>
        <vt:lpwstr>_Toc508178589</vt:lpwstr>
      </vt:variant>
      <vt:variant>
        <vt:i4>1441855</vt:i4>
      </vt:variant>
      <vt:variant>
        <vt:i4>1220</vt:i4>
      </vt:variant>
      <vt:variant>
        <vt:i4>0</vt:i4>
      </vt:variant>
      <vt:variant>
        <vt:i4>5</vt:i4>
      </vt:variant>
      <vt:variant>
        <vt:lpwstr/>
      </vt:variant>
      <vt:variant>
        <vt:lpwstr>_Toc508178588</vt:lpwstr>
      </vt:variant>
      <vt:variant>
        <vt:i4>1441855</vt:i4>
      </vt:variant>
      <vt:variant>
        <vt:i4>1214</vt:i4>
      </vt:variant>
      <vt:variant>
        <vt:i4>0</vt:i4>
      </vt:variant>
      <vt:variant>
        <vt:i4>5</vt:i4>
      </vt:variant>
      <vt:variant>
        <vt:lpwstr/>
      </vt:variant>
      <vt:variant>
        <vt:lpwstr>_Toc508178587</vt:lpwstr>
      </vt:variant>
      <vt:variant>
        <vt:i4>1441855</vt:i4>
      </vt:variant>
      <vt:variant>
        <vt:i4>1208</vt:i4>
      </vt:variant>
      <vt:variant>
        <vt:i4>0</vt:i4>
      </vt:variant>
      <vt:variant>
        <vt:i4>5</vt:i4>
      </vt:variant>
      <vt:variant>
        <vt:lpwstr/>
      </vt:variant>
      <vt:variant>
        <vt:lpwstr>_Toc508178586</vt:lpwstr>
      </vt:variant>
      <vt:variant>
        <vt:i4>1441855</vt:i4>
      </vt:variant>
      <vt:variant>
        <vt:i4>1202</vt:i4>
      </vt:variant>
      <vt:variant>
        <vt:i4>0</vt:i4>
      </vt:variant>
      <vt:variant>
        <vt:i4>5</vt:i4>
      </vt:variant>
      <vt:variant>
        <vt:lpwstr/>
      </vt:variant>
      <vt:variant>
        <vt:lpwstr>_Toc508178585</vt:lpwstr>
      </vt:variant>
      <vt:variant>
        <vt:i4>1441855</vt:i4>
      </vt:variant>
      <vt:variant>
        <vt:i4>1196</vt:i4>
      </vt:variant>
      <vt:variant>
        <vt:i4>0</vt:i4>
      </vt:variant>
      <vt:variant>
        <vt:i4>5</vt:i4>
      </vt:variant>
      <vt:variant>
        <vt:lpwstr/>
      </vt:variant>
      <vt:variant>
        <vt:lpwstr>_Toc508178584</vt:lpwstr>
      </vt:variant>
      <vt:variant>
        <vt:i4>1441855</vt:i4>
      </vt:variant>
      <vt:variant>
        <vt:i4>1190</vt:i4>
      </vt:variant>
      <vt:variant>
        <vt:i4>0</vt:i4>
      </vt:variant>
      <vt:variant>
        <vt:i4>5</vt:i4>
      </vt:variant>
      <vt:variant>
        <vt:lpwstr/>
      </vt:variant>
      <vt:variant>
        <vt:lpwstr>_Toc508178583</vt:lpwstr>
      </vt:variant>
      <vt:variant>
        <vt:i4>1441855</vt:i4>
      </vt:variant>
      <vt:variant>
        <vt:i4>1184</vt:i4>
      </vt:variant>
      <vt:variant>
        <vt:i4>0</vt:i4>
      </vt:variant>
      <vt:variant>
        <vt:i4>5</vt:i4>
      </vt:variant>
      <vt:variant>
        <vt:lpwstr/>
      </vt:variant>
      <vt:variant>
        <vt:lpwstr>_Toc508178582</vt:lpwstr>
      </vt:variant>
      <vt:variant>
        <vt:i4>1441855</vt:i4>
      </vt:variant>
      <vt:variant>
        <vt:i4>1178</vt:i4>
      </vt:variant>
      <vt:variant>
        <vt:i4>0</vt:i4>
      </vt:variant>
      <vt:variant>
        <vt:i4>5</vt:i4>
      </vt:variant>
      <vt:variant>
        <vt:lpwstr/>
      </vt:variant>
      <vt:variant>
        <vt:lpwstr>_Toc508178581</vt:lpwstr>
      </vt:variant>
      <vt:variant>
        <vt:i4>1441855</vt:i4>
      </vt:variant>
      <vt:variant>
        <vt:i4>1172</vt:i4>
      </vt:variant>
      <vt:variant>
        <vt:i4>0</vt:i4>
      </vt:variant>
      <vt:variant>
        <vt:i4>5</vt:i4>
      </vt:variant>
      <vt:variant>
        <vt:lpwstr/>
      </vt:variant>
      <vt:variant>
        <vt:lpwstr>_Toc508178580</vt:lpwstr>
      </vt:variant>
      <vt:variant>
        <vt:i4>1638463</vt:i4>
      </vt:variant>
      <vt:variant>
        <vt:i4>1166</vt:i4>
      </vt:variant>
      <vt:variant>
        <vt:i4>0</vt:i4>
      </vt:variant>
      <vt:variant>
        <vt:i4>5</vt:i4>
      </vt:variant>
      <vt:variant>
        <vt:lpwstr/>
      </vt:variant>
      <vt:variant>
        <vt:lpwstr>_Toc508178579</vt:lpwstr>
      </vt:variant>
      <vt:variant>
        <vt:i4>1638463</vt:i4>
      </vt:variant>
      <vt:variant>
        <vt:i4>1160</vt:i4>
      </vt:variant>
      <vt:variant>
        <vt:i4>0</vt:i4>
      </vt:variant>
      <vt:variant>
        <vt:i4>5</vt:i4>
      </vt:variant>
      <vt:variant>
        <vt:lpwstr/>
      </vt:variant>
      <vt:variant>
        <vt:lpwstr>_Toc508178578</vt:lpwstr>
      </vt:variant>
      <vt:variant>
        <vt:i4>1638463</vt:i4>
      </vt:variant>
      <vt:variant>
        <vt:i4>1154</vt:i4>
      </vt:variant>
      <vt:variant>
        <vt:i4>0</vt:i4>
      </vt:variant>
      <vt:variant>
        <vt:i4>5</vt:i4>
      </vt:variant>
      <vt:variant>
        <vt:lpwstr/>
      </vt:variant>
      <vt:variant>
        <vt:lpwstr>_Toc508178577</vt:lpwstr>
      </vt:variant>
      <vt:variant>
        <vt:i4>1638463</vt:i4>
      </vt:variant>
      <vt:variant>
        <vt:i4>1148</vt:i4>
      </vt:variant>
      <vt:variant>
        <vt:i4>0</vt:i4>
      </vt:variant>
      <vt:variant>
        <vt:i4>5</vt:i4>
      </vt:variant>
      <vt:variant>
        <vt:lpwstr/>
      </vt:variant>
      <vt:variant>
        <vt:lpwstr>_Toc508178576</vt:lpwstr>
      </vt:variant>
      <vt:variant>
        <vt:i4>1638463</vt:i4>
      </vt:variant>
      <vt:variant>
        <vt:i4>1142</vt:i4>
      </vt:variant>
      <vt:variant>
        <vt:i4>0</vt:i4>
      </vt:variant>
      <vt:variant>
        <vt:i4>5</vt:i4>
      </vt:variant>
      <vt:variant>
        <vt:lpwstr/>
      </vt:variant>
      <vt:variant>
        <vt:lpwstr>_Toc508178575</vt:lpwstr>
      </vt:variant>
      <vt:variant>
        <vt:i4>1638463</vt:i4>
      </vt:variant>
      <vt:variant>
        <vt:i4>1136</vt:i4>
      </vt:variant>
      <vt:variant>
        <vt:i4>0</vt:i4>
      </vt:variant>
      <vt:variant>
        <vt:i4>5</vt:i4>
      </vt:variant>
      <vt:variant>
        <vt:lpwstr/>
      </vt:variant>
      <vt:variant>
        <vt:lpwstr>_Toc508178574</vt:lpwstr>
      </vt:variant>
      <vt:variant>
        <vt:i4>1638463</vt:i4>
      </vt:variant>
      <vt:variant>
        <vt:i4>1130</vt:i4>
      </vt:variant>
      <vt:variant>
        <vt:i4>0</vt:i4>
      </vt:variant>
      <vt:variant>
        <vt:i4>5</vt:i4>
      </vt:variant>
      <vt:variant>
        <vt:lpwstr/>
      </vt:variant>
      <vt:variant>
        <vt:lpwstr>_Toc508178573</vt:lpwstr>
      </vt:variant>
      <vt:variant>
        <vt:i4>1638463</vt:i4>
      </vt:variant>
      <vt:variant>
        <vt:i4>1124</vt:i4>
      </vt:variant>
      <vt:variant>
        <vt:i4>0</vt:i4>
      </vt:variant>
      <vt:variant>
        <vt:i4>5</vt:i4>
      </vt:variant>
      <vt:variant>
        <vt:lpwstr/>
      </vt:variant>
      <vt:variant>
        <vt:lpwstr>_Toc508178572</vt:lpwstr>
      </vt:variant>
      <vt:variant>
        <vt:i4>1638463</vt:i4>
      </vt:variant>
      <vt:variant>
        <vt:i4>1118</vt:i4>
      </vt:variant>
      <vt:variant>
        <vt:i4>0</vt:i4>
      </vt:variant>
      <vt:variant>
        <vt:i4>5</vt:i4>
      </vt:variant>
      <vt:variant>
        <vt:lpwstr/>
      </vt:variant>
      <vt:variant>
        <vt:lpwstr>_Toc508178571</vt:lpwstr>
      </vt:variant>
      <vt:variant>
        <vt:i4>1638463</vt:i4>
      </vt:variant>
      <vt:variant>
        <vt:i4>1112</vt:i4>
      </vt:variant>
      <vt:variant>
        <vt:i4>0</vt:i4>
      </vt:variant>
      <vt:variant>
        <vt:i4>5</vt:i4>
      </vt:variant>
      <vt:variant>
        <vt:lpwstr/>
      </vt:variant>
      <vt:variant>
        <vt:lpwstr>_Toc508178570</vt:lpwstr>
      </vt:variant>
      <vt:variant>
        <vt:i4>1572927</vt:i4>
      </vt:variant>
      <vt:variant>
        <vt:i4>1106</vt:i4>
      </vt:variant>
      <vt:variant>
        <vt:i4>0</vt:i4>
      </vt:variant>
      <vt:variant>
        <vt:i4>5</vt:i4>
      </vt:variant>
      <vt:variant>
        <vt:lpwstr/>
      </vt:variant>
      <vt:variant>
        <vt:lpwstr>_Toc508178569</vt:lpwstr>
      </vt:variant>
      <vt:variant>
        <vt:i4>1572927</vt:i4>
      </vt:variant>
      <vt:variant>
        <vt:i4>1100</vt:i4>
      </vt:variant>
      <vt:variant>
        <vt:i4>0</vt:i4>
      </vt:variant>
      <vt:variant>
        <vt:i4>5</vt:i4>
      </vt:variant>
      <vt:variant>
        <vt:lpwstr/>
      </vt:variant>
      <vt:variant>
        <vt:lpwstr>_Toc508178568</vt:lpwstr>
      </vt:variant>
      <vt:variant>
        <vt:i4>1572927</vt:i4>
      </vt:variant>
      <vt:variant>
        <vt:i4>1094</vt:i4>
      </vt:variant>
      <vt:variant>
        <vt:i4>0</vt:i4>
      </vt:variant>
      <vt:variant>
        <vt:i4>5</vt:i4>
      </vt:variant>
      <vt:variant>
        <vt:lpwstr/>
      </vt:variant>
      <vt:variant>
        <vt:lpwstr>_Toc508178567</vt:lpwstr>
      </vt:variant>
      <vt:variant>
        <vt:i4>1572927</vt:i4>
      </vt:variant>
      <vt:variant>
        <vt:i4>1088</vt:i4>
      </vt:variant>
      <vt:variant>
        <vt:i4>0</vt:i4>
      </vt:variant>
      <vt:variant>
        <vt:i4>5</vt:i4>
      </vt:variant>
      <vt:variant>
        <vt:lpwstr/>
      </vt:variant>
      <vt:variant>
        <vt:lpwstr>_Toc508178566</vt:lpwstr>
      </vt:variant>
      <vt:variant>
        <vt:i4>1572927</vt:i4>
      </vt:variant>
      <vt:variant>
        <vt:i4>1082</vt:i4>
      </vt:variant>
      <vt:variant>
        <vt:i4>0</vt:i4>
      </vt:variant>
      <vt:variant>
        <vt:i4>5</vt:i4>
      </vt:variant>
      <vt:variant>
        <vt:lpwstr/>
      </vt:variant>
      <vt:variant>
        <vt:lpwstr>_Toc508178565</vt:lpwstr>
      </vt:variant>
      <vt:variant>
        <vt:i4>1572927</vt:i4>
      </vt:variant>
      <vt:variant>
        <vt:i4>1076</vt:i4>
      </vt:variant>
      <vt:variant>
        <vt:i4>0</vt:i4>
      </vt:variant>
      <vt:variant>
        <vt:i4>5</vt:i4>
      </vt:variant>
      <vt:variant>
        <vt:lpwstr/>
      </vt:variant>
      <vt:variant>
        <vt:lpwstr>_Toc508178564</vt:lpwstr>
      </vt:variant>
      <vt:variant>
        <vt:i4>1572927</vt:i4>
      </vt:variant>
      <vt:variant>
        <vt:i4>1070</vt:i4>
      </vt:variant>
      <vt:variant>
        <vt:i4>0</vt:i4>
      </vt:variant>
      <vt:variant>
        <vt:i4>5</vt:i4>
      </vt:variant>
      <vt:variant>
        <vt:lpwstr/>
      </vt:variant>
      <vt:variant>
        <vt:lpwstr>_Toc508178563</vt:lpwstr>
      </vt:variant>
      <vt:variant>
        <vt:i4>1572927</vt:i4>
      </vt:variant>
      <vt:variant>
        <vt:i4>1064</vt:i4>
      </vt:variant>
      <vt:variant>
        <vt:i4>0</vt:i4>
      </vt:variant>
      <vt:variant>
        <vt:i4>5</vt:i4>
      </vt:variant>
      <vt:variant>
        <vt:lpwstr/>
      </vt:variant>
      <vt:variant>
        <vt:lpwstr>_Toc508178562</vt:lpwstr>
      </vt:variant>
      <vt:variant>
        <vt:i4>1572927</vt:i4>
      </vt:variant>
      <vt:variant>
        <vt:i4>1058</vt:i4>
      </vt:variant>
      <vt:variant>
        <vt:i4>0</vt:i4>
      </vt:variant>
      <vt:variant>
        <vt:i4>5</vt:i4>
      </vt:variant>
      <vt:variant>
        <vt:lpwstr/>
      </vt:variant>
      <vt:variant>
        <vt:lpwstr>_Toc508178561</vt:lpwstr>
      </vt:variant>
      <vt:variant>
        <vt:i4>1572927</vt:i4>
      </vt:variant>
      <vt:variant>
        <vt:i4>1052</vt:i4>
      </vt:variant>
      <vt:variant>
        <vt:i4>0</vt:i4>
      </vt:variant>
      <vt:variant>
        <vt:i4>5</vt:i4>
      </vt:variant>
      <vt:variant>
        <vt:lpwstr/>
      </vt:variant>
      <vt:variant>
        <vt:lpwstr>_Toc508178560</vt:lpwstr>
      </vt:variant>
      <vt:variant>
        <vt:i4>1769535</vt:i4>
      </vt:variant>
      <vt:variant>
        <vt:i4>1046</vt:i4>
      </vt:variant>
      <vt:variant>
        <vt:i4>0</vt:i4>
      </vt:variant>
      <vt:variant>
        <vt:i4>5</vt:i4>
      </vt:variant>
      <vt:variant>
        <vt:lpwstr/>
      </vt:variant>
      <vt:variant>
        <vt:lpwstr>_Toc508178559</vt:lpwstr>
      </vt:variant>
      <vt:variant>
        <vt:i4>1769535</vt:i4>
      </vt:variant>
      <vt:variant>
        <vt:i4>1040</vt:i4>
      </vt:variant>
      <vt:variant>
        <vt:i4>0</vt:i4>
      </vt:variant>
      <vt:variant>
        <vt:i4>5</vt:i4>
      </vt:variant>
      <vt:variant>
        <vt:lpwstr/>
      </vt:variant>
      <vt:variant>
        <vt:lpwstr>_Toc508178558</vt:lpwstr>
      </vt:variant>
      <vt:variant>
        <vt:i4>1769535</vt:i4>
      </vt:variant>
      <vt:variant>
        <vt:i4>1034</vt:i4>
      </vt:variant>
      <vt:variant>
        <vt:i4>0</vt:i4>
      </vt:variant>
      <vt:variant>
        <vt:i4>5</vt:i4>
      </vt:variant>
      <vt:variant>
        <vt:lpwstr/>
      </vt:variant>
      <vt:variant>
        <vt:lpwstr>_Toc508178557</vt:lpwstr>
      </vt:variant>
      <vt:variant>
        <vt:i4>1769535</vt:i4>
      </vt:variant>
      <vt:variant>
        <vt:i4>1028</vt:i4>
      </vt:variant>
      <vt:variant>
        <vt:i4>0</vt:i4>
      </vt:variant>
      <vt:variant>
        <vt:i4>5</vt:i4>
      </vt:variant>
      <vt:variant>
        <vt:lpwstr/>
      </vt:variant>
      <vt:variant>
        <vt:lpwstr>_Toc508178556</vt:lpwstr>
      </vt:variant>
      <vt:variant>
        <vt:i4>1769535</vt:i4>
      </vt:variant>
      <vt:variant>
        <vt:i4>1022</vt:i4>
      </vt:variant>
      <vt:variant>
        <vt:i4>0</vt:i4>
      </vt:variant>
      <vt:variant>
        <vt:i4>5</vt:i4>
      </vt:variant>
      <vt:variant>
        <vt:lpwstr/>
      </vt:variant>
      <vt:variant>
        <vt:lpwstr>_Toc508178555</vt:lpwstr>
      </vt:variant>
      <vt:variant>
        <vt:i4>1769535</vt:i4>
      </vt:variant>
      <vt:variant>
        <vt:i4>1016</vt:i4>
      </vt:variant>
      <vt:variant>
        <vt:i4>0</vt:i4>
      </vt:variant>
      <vt:variant>
        <vt:i4>5</vt:i4>
      </vt:variant>
      <vt:variant>
        <vt:lpwstr/>
      </vt:variant>
      <vt:variant>
        <vt:lpwstr>_Toc508178554</vt:lpwstr>
      </vt:variant>
      <vt:variant>
        <vt:i4>1769535</vt:i4>
      </vt:variant>
      <vt:variant>
        <vt:i4>1010</vt:i4>
      </vt:variant>
      <vt:variant>
        <vt:i4>0</vt:i4>
      </vt:variant>
      <vt:variant>
        <vt:i4>5</vt:i4>
      </vt:variant>
      <vt:variant>
        <vt:lpwstr/>
      </vt:variant>
      <vt:variant>
        <vt:lpwstr>_Toc508178553</vt:lpwstr>
      </vt:variant>
      <vt:variant>
        <vt:i4>1769535</vt:i4>
      </vt:variant>
      <vt:variant>
        <vt:i4>1004</vt:i4>
      </vt:variant>
      <vt:variant>
        <vt:i4>0</vt:i4>
      </vt:variant>
      <vt:variant>
        <vt:i4>5</vt:i4>
      </vt:variant>
      <vt:variant>
        <vt:lpwstr/>
      </vt:variant>
      <vt:variant>
        <vt:lpwstr>_Toc508178552</vt:lpwstr>
      </vt:variant>
      <vt:variant>
        <vt:i4>1769535</vt:i4>
      </vt:variant>
      <vt:variant>
        <vt:i4>998</vt:i4>
      </vt:variant>
      <vt:variant>
        <vt:i4>0</vt:i4>
      </vt:variant>
      <vt:variant>
        <vt:i4>5</vt:i4>
      </vt:variant>
      <vt:variant>
        <vt:lpwstr/>
      </vt:variant>
      <vt:variant>
        <vt:lpwstr>_Toc508178551</vt:lpwstr>
      </vt:variant>
      <vt:variant>
        <vt:i4>1769535</vt:i4>
      </vt:variant>
      <vt:variant>
        <vt:i4>992</vt:i4>
      </vt:variant>
      <vt:variant>
        <vt:i4>0</vt:i4>
      </vt:variant>
      <vt:variant>
        <vt:i4>5</vt:i4>
      </vt:variant>
      <vt:variant>
        <vt:lpwstr/>
      </vt:variant>
      <vt:variant>
        <vt:lpwstr>_Toc508178550</vt:lpwstr>
      </vt:variant>
      <vt:variant>
        <vt:i4>1703999</vt:i4>
      </vt:variant>
      <vt:variant>
        <vt:i4>986</vt:i4>
      </vt:variant>
      <vt:variant>
        <vt:i4>0</vt:i4>
      </vt:variant>
      <vt:variant>
        <vt:i4>5</vt:i4>
      </vt:variant>
      <vt:variant>
        <vt:lpwstr/>
      </vt:variant>
      <vt:variant>
        <vt:lpwstr>_Toc508178549</vt:lpwstr>
      </vt:variant>
      <vt:variant>
        <vt:i4>1703999</vt:i4>
      </vt:variant>
      <vt:variant>
        <vt:i4>980</vt:i4>
      </vt:variant>
      <vt:variant>
        <vt:i4>0</vt:i4>
      </vt:variant>
      <vt:variant>
        <vt:i4>5</vt:i4>
      </vt:variant>
      <vt:variant>
        <vt:lpwstr/>
      </vt:variant>
      <vt:variant>
        <vt:lpwstr>_Toc508178548</vt:lpwstr>
      </vt:variant>
      <vt:variant>
        <vt:i4>1703999</vt:i4>
      </vt:variant>
      <vt:variant>
        <vt:i4>974</vt:i4>
      </vt:variant>
      <vt:variant>
        <vt:i4>0</vt:i4>
      </vt:variant>
      <vt:variant>
        <vt:i4>5</vt:i4>
      </vt:variant>
      <vt:variant>
        <vt:lpwstr/>
      </vt:variant>
      <vt:variant>
        <vt:lpwstr>_Toc508178547</vt:lpwstr>
      </vt:variant>
      <vt:variant>
        <vt:i4>1703999</vt:i4>
      </vt:variant>
      <vt:variant>
        <vt:i4>968</vt:i4>
      </vt:variant>
      <vt:variant>
        <vt:i4>0</vt:i4>
      </vt:variant>
      <vt:variant>
        <vt:i4>5</vt:i4>
      </vt:variant>
      <vt:variant>
        <vt:lpwstr/>
      </vt:variant>
      <vt:variant>
        <vt:lpwstr>_Toc508178546</vt:lpwstr>
      </vt:variant>
      <vt:variant>
        <vt:i4>1703999</vt:i4>
      </vt:variant>
      <vt:variant>
        <vt:i4>962</vt:i4>
      </vt:variant>
      <vt:variant>
        <vt:i4>0</vt:i4>
      </vt:variant>
      <vt:variant>
        <vt:i4>5</vt:i4>
      </vt:variant>
      <vt:variant>
        <vt:lpwstr/>
      </vt:variant>
      <vt:variant>
        <vt:lpwstr>_Toc508178545</vt:lpwstr>
      </vt:variant>
      <vt:variant>
        <vt:i4>1703999</vt:i4>
      </vt:variant>
      <vt:variant>
        <vt:i4>956</vt:i4>
      </vt:variant>
      <vt:variant>
        <vt:i4>0</vt:i4>
      </vt:variant>
      <vt:variant>
        <vt:i4>5</vt:i4>
      </vt:variant>
      <vt:variant>
        <vt:lpwstr/>
      </vt:variant>
      <vt:variant>
        <vt:lpwstr>_Toc508178544</vt:lpwstr>
      </vt:variant>
      <vt:variant>
        <vt:i4>1703999</vt:i4>
      </vt:variant>
      <vt:variant>
        <vt:i4>950</vt:i4>
      </vt:variant>
      <vt:variant>
        <vt:i4>0</vt:i4>
      </vt:variant>
      <vt:variant>
        <vt:i4>5</vt:i4>
      </vt:variant>
      <vt:variant>
        <vt:lpwstr/>
      </vt:variant>
      <vt:variant>
        <vt:lpwstr>_Toc508178543</vt:lpwstr>
      </vt:variant>
      <vt:variant>
        <vt:i4>1703999</vt:i4>
      </vt:variant>
      <vt:variant>
        <vt:i4>944</vt:i4>
      </vt:variant>
      <vt:variant>
        <vt:i4>0</vt:i4>
      </vt:variant>
      <vt:variant>
        <vt:i4>5</vt:i4>
      </vt:variant>
      <vt:variant>
        <vt:lpwstr/>
      </vt:variant>
      <vt:variant>
        <vt:lpwstr>_Toc508178542</vt:lpwstr>
      </vt:variant>
      <vt:variant>
        <vt:i4>1703999</vt:i4>
      </vt:variant>
      <vt:variant>
        <vt:i4>938</vt:i4>
      </vt:variant>
      <vt:variant>
        <vt:i4>0</vt:i4>
      </vt:variant>
      <vt:variant>
        <vt:i4>5</vt:i4>
      </vt:variant>
      <vt:variant>
        <vt:lpwstr/>
      </vt:variant>
      <vt:variant>
        <vt:lpwstr>_Toc508178541</vt:lpwstr>
      </vt:variant>
      <vt:variant>
        <vt:i4>1703999</vt:i4>
      </vt:variant>
      <vt:variant>
        <vt:i4>932</vt:i4>
      </vt:variant>
      <vt:variant>
        <vt:i4>0</vt:i4>
      </vt:variant>
      <vt:variant>
        <vt:i4>5</vt:i4>
      </vt:variant>
      <vt:variant>
        <vt:lpwstr/>
      </vt:variant>
      <vt:variant>
        <vt:lpwstr>_Toc508178540</vt:lpwstr>
      </vt:variant>
      <vt:variant>
        <vt:i4>1900607</vt:i4>
      </vt:variant>
      <vt:variant>
        <vt:i4>926</vt:i4>
      </vt:variant>
      <vt:variant>
        <vt:i4>0</vt:i4>
      </vt:variant>
      <vt:variant>
        <vt:i4>5</vt:i4>
      </vt:variant>
      <vt:variant>
        <vt:lpwstr/>
      </vt:variant>
      <vt:variant>
        <vt:lpwstr>_Toc508178539</vt:lpwstr>
      </vt:variant>
      <vt:variant>
        <vt:i4>1900607</vt:i4>
      </vt:variant>
      <vt:variant>
        <vt:i4>920</vt:i4>
      </vt:variant>
      <vt:variant>
        <vt:i4>0</vt:i4>
      </vt:variant>
      <vt:variant>
        <vt:i4>5</vt:i4>
      </vt:variant>
      <vt:variant>
        <vt:lpwstr/>
      </vt:variant>
      <vt:variant>
        <vt:lpwstr>_Toc508178538</vt:lpwstr>
      </vt:variant>
      <vt:variant>
        <vt:i4>1900607</vt:i4>
      </vt:variant>
      <vt:variant>
        <vt:i4>914</vt:i4>
      </vt:variant>
      <vt:variant>
        <vt:i4>0</vt:i4>
      </vt:variant>
      <vt:variant>
        <vt:i4>5</vt:i4>
      </vt:variant>
      <vt:variant>
        <vt:lpwstr/>
      </vt:variant>
      <vt:variant>
        <vt:lpwstr>_Toc508178537</vt:lpwstr>
      </vt:variant>
      <vt:variant>
        <vt:i4>1900607</vt:i4>
      </vt:variant>
      <vt:variant>
        <vt:i4>908</vt:i4>
      </vt:variant>
      <vt:variant>
        <vt:i4>0</vt:i4>
      </vt:variant>
      <vt:variant>
        <vt:i4>5</vt:i4>
      </vt:variant>
      <vt:variant>
        <vt:lpwstr/>
      </vt:variant>
      <vt:variant>
        <vt:lpwstr>_Toc508178536</vt:lpwstr>
      </vt:variant>
      <vt:variant>
        <vt:i4>1900607</vt:i4>
      </vt:variant>
      <vt:variant>
        <vt:i4>902</vt:i4>
      </vt:variant>
      <vt:variant>
        <vt:i4>0</vt:i4>
      </vt:variant>
      <vt:variant>
        <vt:i4>5</vt:i4>
      </vt:variant>
      <vt:variant>
        <vt:lpwstr/>
      </vt:variant>
      <vt:variant>
        <vt:lpwstr>_Toc508178535</vt:lpwstr>
      </vt:variant>
      <vt:variant>
        <vt:i4>1900607</vt:i4>
      </vt:variant>
      <vt:variant>
        <vt:i4>896</vt:i4>
      </vt:variant>
      <vt:variant>
        <vt:i4>0</vt:i4>
      </vt:variant>
      <vt:variant>
        <vt:i4>5</vt:i4>
      </vt:variant>
      <vt:variant>
        <vt:lpwstr/>
      </vt:variant>
      <vt:variant>
        <vt:lpwstr>_Toc508178534</vt:lpwstr>
      </vt:variant>
      <vt:variant>
        <vt:i4>1900607</vt:i4>
      </vt:variant>
      <vt:variant>
        <vt:i4>890</vt:i4>
      </vt:variant>
      <vt:variant>
        <vt:i4>0</vt:i4>
      </vt:variant>
      <vt:variant>
        <vt:i4>5</vt:i4>
      </vt:variant>
      <vt:variant>
        <vt:lpwstr/>
      </vt:variant>
      <vt:variant>
        <vt:lpwstr>_Toc508178533</vt:lpwstr>
      </vt:variant>
      <vt:variant>
        <vt:i4>1900607</vt:i4>
      </vt:variant>
      <vt:variant>
        <vt:i4>884</vt:i4>
      </vt:variant>
      <vt:variant>
        <vt:i4>0</vt:i4>
      </vt:variant>
      <vt:variant>
        <vt:i4>5</vt:i4>
      </vt:variant>
      <vt:variant>
        <vt:lpwstr/>
      </vt:variant>
      <vt:variant>
        <vt:lpwstr>_Toc508178532</vt:lpwstr>
      </vt:variant>
      <vt:variant>
        <vt:i4>1900607</vt:i4>
      </vt:variant>
      <vt:variant>
        <vt:i4>878</vt:i4>
      </vt:variant>
      <vt:variant>
        <vt:i4>0</vt:i4>
      </vt:variant>
      <vt:variant>
        <vt:i4>5</vt:i4>
      </vt:variant>
      <vt:variant>
        <vt:lpwstr/>
      </vt:variant>
      <vt:variant>
        <vt:lpwstr>_Toc508178531</vt:lpwstr>
      </vt:variant>
      <vt:variant>
        <vt:i4>1900607</vt:i4>
      </vt:variant>
      <vt:variant>
        <vt:i4>872</vt:i4>
      </vt:variant>
      <vt:variant>
        <vt:i4>0</vt:i4>
      </vt:variant>
      <vt:variant>
        <vt:i4>5</vt:i4>
      </vt:variant>
      <vt:variant>
        <vt:lpwstr/>
      </vt:variant>
      <vt:variant>
        <vt:lpwstr>_Toc508178530</vt:lpwstr>
      </vt:variant>
      <vt:variant>
        <vt:i4>1835071</vt:i4>
      </vt:variant>
      <vt:variant>
        <vt:i4>866</vt:i4>
      </vt:variant>
      <vt:variant>
        <vt:i4>0</vt:i4>
      </vt:variant>
      <vt:variant>
        <vt:i4>5</vt:i4>
      </vt:variant>
      <vt:variant>
        <vt:lpwstr/>
      </vt:variant>
      <vt:variant>
        <vt:lpwstr>_Toc508178529</vt:lpwstr>
      </vt:variant>
      <vt:variant>
        <vt:i4>1835071</vt:i4>
      </vt:variant>
      <vt:variant>
        <vt:i4>860</vt:i4>
      </vt:variant>
      <vt:variant>
        <vt:i4>0</vt:i4>
      </vt:variant>
      <vt:variant>
        <vt:i4>5</vt:i4>
      </vt:variant>
      <vt:variant>
        <vt:lpwstr/>
      </vt:variant>
      <vt:variant>
        <vt:lpwstr>_Toc508178528</vt:lpwstr>
      </vt:variant>
      <vt:variant>
        <vt:i4>1835071</vt:i4>
      </vt:variant>
      <vt:variant>
        <vt:i4>854</vt:i4>
      </vt:variant>
      <vt:variant>
        <vt:i4>0</vt:i4>
      </vt:variant>
      <vt:variant>
        <vt:i4>5</vt:i4>
      </vt:variant>
      <vt:variant>
        <vt:lpwstr/>
      </vt:variant>
      <vt:variant>
        <vt:lpwstr>_Toc508178527</vt:lpwstr>
      </vt:variant>
      <vt:variant>
        <vt:i4>1835071</vt:i4>
      </vt:variant>
      <vt:variant>
        <vt:i4>848</vt:i4>
      </vt:variant>
      <vt:variant>
        <vt:i4>0</vt:i4>
      </vt:variant>
      <vt:variant>
        <vt:i4>5</vt:i4>
      </vt:variant>
      <vt:variant>
        <vt:lpwstr/>
      </vt:variant>
      <vt:variant>
        <vt:lpwstr>_Toc508178526</vt:lpwstr>
      </vt:variant>
      <vt:variant>
        <vt:i4>1835071</vt:i4>
      </vt:variant>
      <vt:variant>
        <vt:i4>842</vt:i4>
      </vt:variant>
      <vt:variant>
        <vt:i4>0</vt:i4>
      </vt:variant>
      <vt:variant>
        <vt:i4>5</vt:i4>
      </vt:variant>
      <vt:variant>
        <vt:lpwstr/>
      </vt:variant>
      <vt:variant>
        <vt:lpwstr>_Toc508178525</vt:lpwstr>
      </vt:variant>
      <vt:variant>
        <vt:i4>1835071</vt:i4>
      </vt:variant>
      <vt:variant>
        <vt:i4>836</vt:i4>
      </vt:variant>
      <vt:variant>
        <vt:i4>0</vt:i4>
      </vt:variant>
      <vt:variant>
        <vt:i4>5</vt:i4>
      </vt:variant>
      <vt:variant>
        <vt:lpwstr/>
      </vt:variant>
      <vt:variant>
        <vt:lpwstr>_Toc508178524</vt:lpwstr>
      </vt:variant>
      <vt:variant>
        <vt:i4>1835071</vt:i4>
      </vt:variant>
      <vt:variant>
        <vt:i4>830</vt:i4>
      </vt:variant>
      <vt:variant>
        <vt:i4>0</vt:i4>
      </vt:variant>
      <vt:variant>
        <vt:i4>5</vt:i4>
      </vt:variant>
      <vt:variant>
        <vt:lpwstr/>
      </vt:variant>
      <vt:variant>
        <vt:lpwstr>_Toc508178523</vt:lpwstr>
      </vt:variant>
      <vt:variant>
        <vt:i4>1835071</vt:i4>
      </vt:variant>
      <vt:variant>
        <vt:i4>824</vt:i4>
      </vt:variant>
      <vt:variant>
        <vt:i4>0</vt:i4>
      </vt:variant>
      <vt:variant>
        <vt:i4>5</vt:i4>
      </vt:variant>
      <vt:variant>
        <vt:lpwstr/>
      </vt:variant>
      <vt:variant>
        <vt:lpwstr>_Toc508178522</vt:lpwstr>
      </vt:variant>
      <vt:variant>
        <vt:i4>1835071</vt:i4>
      </vt:variant>
      <vt:variant>
        <vt:i4>818</vt:i4>
      </vt:variant>
      <vt:variant>
        <vt:i4>0</vt:i4>
      </vt:variant>
      <vt:variant>
        <vt:i4>5</vt:i4>
      </vt:variant>
      <vt:variant>
        <vt:lpwstr/>
      </vt:variant>
      <vt:variant>
        <vt:lpwstr>_Toc508178521</vt:lpwstr>
      </vt:variant>
      <vt:variant>
        <vt:i4>1835071</vt:i4>
      </vt:variant>
      <vt:variant>
        <vt:i4>812</vt:i4>
      </vt:variant>
      <vt:variant>
        <vt:i4>0</vt:i4>
      </vt:variant>
      <vt:variant>
        <vt:i4>5</vt:i4>
      </vt:variant>
      <vt:variant>
        <vt:lpwstr/>
      </vt:variant>
      <vt:variant>
        <vt:lpwstr>_Toc508178520</vt:lpwstr>
      </vt:variant>
      <vt:variant>
        <vt:i4>2031679</vt:i4>
      </vt:variant>
      <vt:variant>
        <vt:i4>806</vt:i4>
      </vt:variant>
      <vt:variant>
        <vt:i4>0</vt:i4>
      </vt:variant>
      <vt:variant>
        <vt:i4>5</vt:i4>
      </vt:variant>
      <vt:variant>
        <vt:lpwstr/>
      </vt:variant>
      <vt:variant>
        <vt:lpwstr>_Toc508178519</vt:lpwstr>
      </vt:variant>
      <vt:variant>
        <vt:i4>2031679</vt:i4>
      </vt:variant>
      <vt:variant>
        <vt:i4>800</vt:i4>
      </vt:variant>
      <vt:variant>
        <vt:i4>0</vt:i4>
      </vt:variant>
      <vt:variant>
        <vt:i4>5</vt:i4>
      </vt:variant>
      <vt:variant>
        <vt:lpwstr/>
      </vt:variant>
      <vt:variant>
        <vt:lpwstr>_Toc508178518</vt:lpwstr>
      </vt:variant>
      <vt:variant>
        <vt:i4>2031679</vt:i4>
      </vt:variant>
      <vt:variant>
        <vt:i4>794</vt:i4>
      </vt:variant>
      <vt:variant>
        <vt:i4>0</vt:i4>
      </vt:variant>
      <vt:variant>
        <vt:i4>5</vt:i4>
      </vt:variant>
      <vt:variant>
        <vt:lpwstr/>
      </vt:variant>
      <vt:variant>
        <vt:lpwstr>_Toc508178517</vt:lpwstr>
      </vt:variant>
      <vt:variant>
        <vt:i4>2031679</vt:i4>
      </vt:variant>
      <vt:variant>
        <vt:i4>788</vt:i4>
      </vt:variant>
      <vt:variant>
        <vt:i4>0</vt:i4>
      </vt:variant>
      <vt:variant>
        <vt:i4>5</vt:i4>
      </vt:variant>
      <vt:variant>
        <vt:lpwstr/>
      </vt:variant>
      <vt:variant>
        <vt:lpwstr>_Toc508178516</vt:lpwstr>
      </vt:variant>
      <vt:variant>
        <vt:i4>2031679</vt:i4>
      </vt:variant>
      <vt:variant>
        <vt:i4>782</vt:i4>
      </vt:variant>
      <vt:variant>
        <vt:i4>0</vt:i4>
      </vt:variant>
      <vt:variant>
        <vt:i4>5</vt:i4>
      </vt:variant>
      <vt:variant>
        <vt:lpwstr/>
      </vt:variant>
      <vt:variant>
        <vt:lpwstr>_Toc508178515</vt:lpwstr>
      </vt:variant>
      <vt:variant>
        <vt:i4>2031679</vt:i4>
      </vt:variant>
      <vt:variant>
        <vt:i4>776</vt:i4>
      </vt:variant>
      <vt:variant>
        <vt:i4>0</vt:i4>
      </vt:variant>
      <vt:variant>
        <vt:i4>5</vt:i4>
      </vt:variant>
      <vt:variant>
        <vt:lpwstr/>
      </vt:variant>
      <vt:variant>
        <vt:lpwstr>_Toc508178514</vt:lpwstr>
      </vt:variant>
      <vt:variant>
        <vt:i4>2031679</vt:i4>
      </vt:variant>
      <vt:variant>
        <vt:i4>770</vt:i4>
      </vt:variant>
      <vt:variant>
        <vt:i4>0</vt:i4>
      </vt:variant>
      <vt:variant>
        <vt:i4>5</vt:i4>
      </vt:variant>
      <vt:variant>
        <vt:lpwstr/>
      </vt:variant>
      <vt:variant>
        <vt:lpwstr>_Toc508178513</vt:lpwstr>
      </vt:variant>
      <vt:variant>
        <vt:i4>2031679</vt:i4>
      </vt:variant>
      <vt:variant>
        <vt:i4>764</vt:i4>
      </vt:variant>
      <vt:variant>
        <vt:i4>0</vt:i4>
      </vt:variant>
      <vt:variant>
        <vt:i4>5</vt:i4>
      </vt:variant>
      <vt:variant>
        <vt:lpwstr/>
      </vt:variant>
      <vt:variant>
        <vt:lpwstr>_Toc508178512</vt:lpwstr>
      </vt:variant>
      <vt:variant>
        <vt:i4>2031679</vt:i4>
      </vt:variant>
      <vt:variant>
        <vt:i4>758</vt:i4>
      </vt:variant>
      <vt:variant>
        <vt:i4>0</vt:i4>
      </vt:variant>
      <vt:variant>
        <vt:i4>5</vt:i4>
      </vt:variant>
      <vt:variant>
        <vt:lpwstr/>
      </vt:variant>
      <vt:variant>
        <vt:lpwstr>_Toc508178511</vt:lpwstr>
      </vt:variant>
      <vt:variant>
        <vt:i4>2031679</vt:i4>
      </vt:variant>
      <vt:variant>
        <vt:i4>752</vt:i4>
      </vt:variant>
      <vt:variant>
        <vt:i4>0</vt:i4>
      </vt:variant>
      <vt:variant>
        <vt:i4>5</vt:i4>
      </vt:variant>
      <vt:variant>
        <vt:lpwstr/>
      </vt:variant>
      <vt:variant>
        <vt:lpwstr>_Toc508178510</vt:lpwstr>
      </vt:variant>
      <vt:variant>
        <vt:i4>1966143</vt:i4>
      </vt:variant>
      <vt:variant>
        <vt:i4>746</vt:i4>
      </vt:variant>
      <vt:variant>
        <vt:i4>0</vt:i4>
      </vt:variant>
      <vt:variant>
        <vt:i4>5</vt:i4>
      </vt:variant>
      <vt:variant>
        <vt:lpwstr/>
      </vt:variant>
      <vt:variant>
        <vt:lpwstr>_Toc508178509</vt:lpwstr>
      </vt:variant>
      <vt:variant>
        <vt:i4>1966143</vt:i4>
      </vt:variant>
      <vt:variant>
        <vt:i4>740</vt:i4>
      </vt:variant>
      <vt:variant>
        <vt:i4>0</vt:i4>
      </vt:variant>
      <vt:variant>
        <vt:i4>5</vt:i4>
      </vt:variant>
      <vt:variant>
        <vt:lpwstr/>
      </vt:variant>
      <vt:variant>
        <vt:lpwstr>_Toc508178508</vt:lpwstr>
      </vt:variant>
      <vt:variant>
        <vt:i4>1966143</vt:i4>
      </vt:variant>
      <vt:variant>
        <vt:i4>734</vt:i4>
      </vt:variant>
      <vt:variant>
        <vt:i4>0</vt:i4>
      </vt:variant>
      <vt:variant>
        <vt:i4>5</vt:i4>
      </vt:variant>
      <vt:variant>
        <vt:lpwstr/>
      </vt:variant>
      <vt:variant>
        <vt:lpwstr>_Toc508178507</vt:lpwstr>
      </vt:variant>
      <vt:variant>
        <vt:i4>1966143</vt:i4>
      </vt:variant>
      <vt:variant>
        <vt:i4>728</vt:i4>
      </vt:variant>
      <vt:variant>
        <vt:i4>0</vt:i4>
      </vt:variant>
      <vt:variant>
        <vt:i4>5</vt:i4>
      </vt:variant>
      <vt:variant>
        <vt:lpwstr/>
      </vt:variant>
      <vt:variant>
        <vt:lpwstr>_Toc508178506</vt:lpwstr>
      </vt:variant>
      <vt:variant>
        <vt:i4>1966143</vt:i4>
      </vt:variant>
      <vt:variant>
        <vt:i4>722</vt:i4>
      </vt:variant>
      <vt:variant>
        <vt:i4>0</vt:i4>
      </vt:variant>
      <vt:variant>
        <vt:i4>5</vt:i4>
      </vt:variant>
      <vt:variant>
        <vt:lpwstr/>
      </vt:variant>
      <vt:variant>
        <vt:lpwstr>_Toc508178505</vt:lpwstr>
      </vt:variant>
      <vt:variant>
        <vt:i4>1966143</vt:i4>
      </vt:variant>
      <vt:variant>
        <vt:i4>716</vt:i4>
      </vt:variant>
      <vt:variant>
        <vt:i4>0</vt:i4>
      </vt:variant>
      <vt:variant>
        <vt:i4>5</vt:i4>
      </vt:variant>
      <vt:variant>
        <vt:lpwstr/>
      </vt:variant>
      <vt:variant>
        <vt:lpwstr>_Toc508178504</vt:lpwstr>
      </vt:variant>
      <vt:variant>
        <vt:i4>1966143</vt:i4>
      </vt:variant>
      <vt:variant>
        <vt:i4>710</vt:i4>
      </vt:variant>
      <vt:variant>
        <vt:i4>0</vt:i4>
      </vt:variant>
      <vt:variant>
        <vt:i4>5</vt:i4>
      </vt:variant>
      <vt:variant>
        <vt:lpwstr/>
      </vt:variant>
      <vt:variant>
        <vt:lpwstr>_Toc508178503</vt:lpwstr>
      </vt:variant>
      <vt:variant>
        <vt:i4>1966143</vt:i4>
      </vt:variant>
      <vt:variant>
        <vt:i4>704</vt:i4>
      </vt:variant>
      <vt:variant>
        <vt:i4>0</vt:i4>
      </vt:variant>
      <vt:variant>
        <vt:i4>5</vt:i4>
      </vt:variant>
      <vt:variant>
        <vt:lpwstr/>
      </vt:variant>
      <vt:variant>
        <vt:lpwstr>_Toc508178502</vt:lpwstr>
      </vt:variant>
      <vt:variant>
        <vt:i4>1966143</vt:i4>
      </vt:variant>
      <vt:variant>
        <vt:i4>698</vt:i4>
      </vt:variant>
      <vt:variant>
        <vt:i4>0</vt:i4>
      </vt:variant>
      <vt:variant>
        <vt:i4>5</vt:i4>
      </vt:variant>
      <vt:variant>
        <vt:lpwstr/>
      </vt:variant>
      <vt:variant>
        <vt:lpwstr>_Toc508178501</vt:lpwstr>
      </vt:variant>
      <vt:variant>
        <vt:i4>1966143</vt:i4>
      </vt:variant>
      <vt:variant>
        <vt:i4>692</vt:i4>
      </vt:variant>
      <vt:variant>
        <vt:i4>0</vt:i4>
      </vt:variant>
      <vt:variant>
        <vt:i4>5</vt:i4>
      </vt:variant>
      <vt:variant>
        <vt:lpwstr/>
      </vt:variant>
      <vt:variant>
        <vt:lpwstr>_Toc508178500</vt:lpwstr>
      </vt:variant>
      <vt:variant>
        <vt:i4>1507390</vt:i4>
      </vt:variant>
      <vt:variant>
        <vt:i4>686</vt:i4>
      </vt:variant>
      <vt:variant>
        <vt:i4>0</vt:i4>
      </vt:variant>
      <vt:variant>
        <vt:i4>5</vt:i4>
      </vt:variant>
      <vt:variant>
        <vt:lpwstr/>
      </vt:variant>
      <vt:variant>
        <vt:lpwstr>_Toc508178499</vt:lpwstr>
      </vt:variant>
      <vt:variant>
        <vt:i4>1507390</vt:i4>
      </vt:variant>
      <vt:variant>
        <vt:i4>680</vt:i4>
      </vt:variant>
      <vt:variant>
        <vt:i4>0</vt:i4>
      </vt:variant>
      <vt:variant>
        <vt:i4>5</vt:i4>
      </vt:variant>
      <vt:variant>
        <vt:lpwstr/>
      </vt:variant>
      <vt:variant>
        <vt:lpwstr>_Toc508178498</vt:lpwstr>
      </vt:variant>
      <vt:variant>
        <vt:i4>1507390</vt:i4>
      </vt:variant>
      <vt:variant>
        <vt:i4>674</vt:i4>
      </vt:variant>
      <vt:variant>
        <vt:i4>0</vt:i4>
      </vt:variant>
      <vt:variant>
        <vt:i4>5</vt:i4>
      </vt:variant>
      <vt:variant>
        <vt:lpwstr/>
      </vt:variant>
      <vt:variant>
        <vt:lpwstr>_Toc508178497</vt:lpwstr>
      </vt:variant>
      <vt:variant>
        <vt:i4>1507390</vt:i4>
      </vt:variant>
      <vt:variant>
        <vt:i4>668</vt:i4>
      </vt:variant>
      <vt:variant>
        <vt:i4>0</vt:i4>
      </vt:variant>
      <vt:variant>
        <vt:i4>5</vt:i4>
      </vt:variant>
      <vt:variant>
        <vt:lpwstr/>
      </vt:variant>
      <vt:variant>
        <vt:lpwstr>_Toc508178496</vt:lpwstr>
      </vt:variant>
      <vt:variant>
        <vt:i4>1507390</vt:i4>
      </vt:variant>
      <vt:variant>
        <vt:i4>662</vt:i4>
      </vt:variant>
      <vt:variant>
        <vt:i4>0</vt:i4>
      </vt:variant>
      <vt:variant>
        <vt:i4>5</vt:i4>
      </vt:variant>
      <vt:variant>
        <vt:lpwstr/>
      </vt:variant>
      <vt:variant>
        <vt:lpwstr>_Toc508178495</vt:lpwstr>
      </vt:variant>
      <vt:variant>
        <vt:i4>1507390</vt:i4>
      </vt:variant>
      <vt:variant>
        <vt:i4>656</vt:i4>
      </vt:variant>
      <vt:variant>
        <vt:i4>0</vt:i4>
      </vt:variant>
      <vt:variant>
        <vt:i4>5</vt:i4>
      </vt:variant>
      <vt:variant>
        <vt:lpwstr/>
      </vt:variant>
      <vt:variant>
        <vt:lpwstr>_Toc508178494</vt:lpwstr>
      </vt:variant>
      <vt:variant>
        <vt:i4>1507390</vt:i4>
      </vt:variant>
      <vt:variant>
        <vt:i4>650</vt:i4>
      </vt:variant>
      <vt:variant>
        <vt:i4>0</vt:i4>
      </vt:variant>
      <vt:variant>
        <vt:i4>5</vt:i4>
      </vt:variant>
      <vt:variant>
        <vt:lpwstr/>
      </vt:variant>
      <vt:variant>
        <vt:lpwstr>_Toc508178493</vt:lpwstr>
      </vt:variant>
      <vt:variant>
        <vt:i4>1507390</vt:i4>
      </vt:variant>
      <vt:variant>
        <vt:i4>644</vt:i4>
      </vt:variant>
      <vt:variant>
        <vt:i4>0</vt:i4>
      </vt:variant>
      <vt:variant>
        <vt:i4>5</vt:i4>
      </vt:variant>
      <vt:variant>
        <vt:lpwstr/>
      </vt:variant>
      <vt:variant>
        <vt:lpwstr>_Toc508178492</vt:lpwstr>
      </vt:variant>
      <vt:variant>
        <vt:i4>1507390</vt:i4>
      </vt:variant>
      <vt:variant>
        <vt:i4>638</vt:i4>
      </vt:variant>
      <vt:variant>
        <vt:i4>0</vt:i4>
      </vt:variant>
      <vt:variant>
        <vt:i4>5</vt:i4>
      </vt:variant>
      <vt:variant>
        <vt:lpwstr/>
      </vt:variant>
      <vt:variant>
        <vt:lpwstr>_Toc508178491</vt:lpwstr>
      </vt:variant>
      <vt:variant>
        <vt:i4>1507390</vt:i4>
      </vt:variant>
      <vt:variant>
        <vt:i4>632</vt:i4>
      </vt:variant>
      <vt:variant>
        <vt:i4>0</vt:i4>
      </vt:variant>
      <vt:variant>
        <vt:i4>5</vt:i4>
      </vt:variant>
      <vt:variant>
        <vt:lpwstr/>
      </vt:variant>
      <vt:variant>
        <vt:lpwstr>_Toc508178490</vt:lpwstr>
      </vt:variant>
      <vt:variant>
        <vt:i4>1441854</vt:i4>
      </vt:variant>
      <vt:variant>
        <vt:i4>626</vt:i4>
      </vt:variant>
      <vt:variant>
        <vt:i4>0</vt:i4>
      </vt:variant>
      <vt:variant>
        <vt:i4>5</vt:i4>
      </vt:variant>
      <vt:variant>
        <vt:lpwstr/>
      </vt:variant>
      <vt:variant>
        <vt:lpwstr>_Toc508178489</vt:lpwstr>
      </vt:variant>
      <vt:variant>
        <vt:i4>1441854</vt:i4>
      </vt:variant>
      <vt:variant>
        <vt:i4>620</vt:i4>
      </vt:variant>
      <vt:variant>
        <vt:i4>0</vt:i4>
      </vt:variant>
      <vt:variant>
        <vt:i4>5</vt:i4>
      </vt:variant>
      <vt:variant>
        <vt:lpwstr/>
      </vt:variant>
      <vt:variant>
        <vt:lpwstr>_Toc508178488</vt:lpwstr>
      </vt:variant>
      <vt:variant>
        <vt:i4>1441854</vt:i4>
      </vt:variant>
      <vt:variant>
        <vt:i4>614</vt:i4>
      </vt:variant>
      <vt:variant>
        <vt:i4>0</vt:i4>
      </vt:variant>
      <vt:variant>
        <vt:i4>5</vt:i4>
      </vt:variant>
      <vt:variant>
        <vt:lpwstr/>
      </vt:variant>
      <vt:variant>
        <vt:lpwstr>_Toc508178487</vt:lpwstr>
      </vt:variant>
      <vt:variant>
        <vt:i4>1441854</vt:i4>
      </vt:variant>
      <vt:variant>
        <vt:i4>608</vt:i4>
      </vt:variant>
      <vt:variant>
        <vt:i4>0</vt:i4>
      </vt:variant>
      <vt:variant>
        <vt:i4>5</vt:i4>
      </vt:variant>
      <vt:variant>
        <vt:lpwstr/>
      </vt:variant>
      <vt:variant>
        <vt:lpwstr>_Toc508178486</vt:lpwstr>
      </vt:variant>
      <vt:variant>
        <vt:i4>1441854</vt:i4>
      </vt:variant>
      <vt:variant>
        <vt:i4>602</vt:i4>
      </vt:variant>
      <vt:variant>
        <vt:i4>0</vt:i4>
      </vt:variant>
      <vt:variant>
        <vt:i4>5</vt:i4>
      </vt:variant>
      <vt:variant>
        <vt:lpwstr/>
      </vt:variant>
      <vt:variant>
        <vt:lpwstr>_Toc508178485</vt:lpwstr>
      </vt:variant>
      <vt:variant>
        <vt:i4>1441854</vt:i4>
      </vt:variant>
      <vt:variant>
        <vt:i4>596</vt:i4>
      </vt:variant>
      <vt:variant>
        <vt:i4>0</vt:i4>
      </vt:variant>
      <vt:variant>
        <vt:i4>5</vt:i4>
      </vt:variant>
      <vt:variant>
        <vt:lpwstr/>
      </vt:variant>
      <vt:variant>
        <vt:lpwstr>_Toc508178484</vt:lpwstr>
      </vt:variant>
      <vt:variant>
        <vt:i4>1441854</vt:i4>
      </vt:variant>
      <vt:variant>
        <vt:i4>590</vt:i4>
      </vt:variant>
      <vt:variant>
        <vt:i4>0</vt:i4>
      </vt:variant>
      <vt:variant>
        <vt:i4>5</vt:i4>
      </vt:variant>
      <vt:variant>
        <vt:lpwstr/>
      </vt:variant>
      <vt:variant>
        <vt:lpwstr>_Toc508178483</vt:lpwstr>
      </vt:variant>
      <vt:variant>
        <vt:i4>1441854</vt:i4>
      </vt:variant>
      <vt:variant>
        <vt:i4>584</vt:i4>
      </vt:variant>
      <vt:variant>
        <vt:i4>0</vt:i4>
      </vt:variant>
      <vt:variant>
        <vt:i4>5</vt:i4>
      </vt:variant>
      <vt:variant>
        <vt:lpwstr/>
      </vt:variant>
      <vt:variant>
        <vt:lpwstr>_Toc508178482</vt:lpwstr>
      </vt:variant>
      <vt:variant>
        <vt:i4>1441854</vt:i4>
      </vt:variant>
      <vt:variant>
        <vt:i4>578</vt:i4>
      </vt:variant>
      <vt:variant>
        <vt:i4>0</vt:i4>
      </vt:variant>
      <vt:variant>
        <vt:i4>5</vt:i4>
      </vt:variant>
      <vt:variant>
        <vt:lpwstr/>
      </vt:variant>
      <vt:variant>
        <vt:lpwstr>_Toc508178481</vt:lpwstr>
      </vt:variant>
      <vt:variant>
        <vt:i4>1441854</vt:i4>
      </vt:variant>
      <vt:variant>
        <vt:i4>572</vt:i4>
      </vt:variant>
      <vt:variant>
        <vt:i4>0</vt:i4>
      </vt:variant>
      <vt:variant>
        <vt:i4>5</vt:i4>
      </vt:variant>
      <vt:variant>
        <vt:lpwstr/>
      </vt:variant>
      <vt:variant>
        <vt:lpwstr>_Toc508178480</vt:lpwstr>
      </vt:variant>
      <vt:variant>
        <vt:i4>1638462</vt:i4>
      </vt:variant>
      <vt:variant>
        <vt:i4>566</vt:i4>
      </vt:variant>
      <vt:variant>
        <vt:i4>0</vt:i4>
      </vt:variant>
      <vt:variant>
        <vt:i4>5</vt:i4>
      </vt:variant>
      <vt:variant>
        <vt:lpwstr/>
      </vt:variant>
      <vt:variant>
        <vt:lpwstr>_Toc508178479</vt:lpwstr>
      </vt:variant>
      <vt:variant>
        <vt:i4>1638462</vt:i4>
      </vt:variant>
      <vt:variant>
        <vt:i4>560</vt:i4>
      </vt:variant>
      <vt:variant>
        <vt:i4>0</vt:i4>
      </vt:variant>
      <vt:variant>
        <vt:i4>5</vt:i4>
      </vt:variant>
      <vt:variant>
        <vt:lpwstr/>
      </vt:variant>
      <vt:variant>
        <vt:lpwstr>_Toc508178478</vt:lpwstr>
      </vt:variant>
      <vt:variant>
        <vt:i4>1638462</vt:i4>
      </vt:variant>
      <vt:variant>
        <vt:i4>554</vt:i4>
      </vt:variant>
      <vt:variant>
        <vt:i4>0</vt:i4>
      </vt:variant>
      <vt:variant>
        <vt:i4>5</vt:i4>
      </vt:variant>
      <vt:variant>
        <vt:lpwstr/>
      </vt:variant>
      <vt:variant>
        <vt:lpwstr>_Toc508178477</vt:lpwstr>
      </vt:variant>
      <vt:variant>
        <vt:i4>1638462</vt:i4>
      </vt:variant>
      <vt:variant>
        <vt:i4>548</vt:i4>
      </vt:variant>
      <vt:variant>
        <vt:i4>0</vt:i4>
      </vt:variant>
      <vt:variant>
        <vt:i4>5</vt:i4>
      </vt:variant>
      <vt:variant>
        <vt:lpwstr/>
      </vt:variant>
      <vt:variant>
        <vt:lpwstr>_Toc508178476</vt:lpwstr>
      </vt:variant>
      <vt:variant>
        <vt:i4>1638462</vt:i4>
      </vt:variant>
      <vt:variant>
        <vt:i4>542</vt:i4>
      </vt:variant>
      <vt:variant>
        <vt:i4>0</vt:i4>
      </vt:variant>
      <vt:variant>
        <vt:i4>5</vt:i4>
      </vt:variant>
      <vt:variant>
        <vt:lpwstr/>
      </vt:variant>
      <vt:variant>
        <vt:lpwstr>_Toc508178475</vt:lpwstr>
      </vt:variant>
      <vt:variant>
        <vt:i4>1638462</vt:i4>
      </vt:variant>
      <vt:variant>
        <vt:i4>536</vt:i4>
      </vt:variant>
      <vt:variant>
        <vt:i4>0</vt:i4>
      </vt:variant>
      <vt:variant>
        <vt:i4>5</vt:i4>
      </vt:variant>
      <vt:variant>
        <vt:lpwstr/>
      </vt:variant>
      <vt:variant>
        <vt:lpwstr>_Toc508178474</vt:lpwstr>
      </vt:variant>
      <vt:variant>
        <vt:i4>1638462</vt:i4>
      </vt:variant>
      <vt:variant>
        <vt:i4>530</vt:i4>
      </vt:variant>
      <vt:variant>
        <vt:i4>0</vt:i4>
      </vt:variant>
      <vt:variant>
        <vt:i4>5</vt:i4>
      </vt:variant>
      <vt:variant>
        <vt:lpwstr/>
      </vt:variant>
      <vt:variant>
        <vt:lpwstr>_Toc508178473</vt:lpwstr>
      </vt:variant>
      <vt:variant>
        <vt:i4>1638462</vt:i4>
      </vt:variant>
      <vt:variant>
        <vt:i4>524</vt:i4>
      </vt:variant>
      <vt:variant>
        <vt:i4>0</vt:i4>
      </vt:variant>
      <vt:variant>
        <vt:i4>5</vt:i4>
      </vt:variant>
      <vt:variant>
        <vt:lpwstr/>
      </vt:variant>
      <vt:variant>
        <vt:lpwstr>_Toc508178472</vt:lpwstr>
      </vt:variant>
      <vt:variant>
        <vt:i4>1638462</vt:i4>
      </vt:variant>
      <vt:variant>
        <vt:i4>518</vt:i4>
      </vt:variant>
      <vt:variant>
        <vt:i4>0</vt:i4>
      </vt:variant>
      <vt:variant>
        <vt:i4>5</vt:i4>
      </vt:variant>
      <vt:variant>
        <vt:lpwstr/>
      </vt:variant>
      <vt:variant>
        <vt:lpwstr>_Toc508178471</vt:lpwstr>
      </vt:variant>
      <vt:variant>
        <vt:i4>1638462</vt:i4>
      </vt:variant>
      <vt:variant>
        <vt:i4>512</vt:i4>
      </vt:variant>
      <vt:variant>
        <vt:i4>0</vt:i4>
      </vt:variant>
      <vt:variant>
        <vt:i4>5</vt:i4>
      </vt:variant>
      <vt:variant>
        <vt:lpwstr/>
      </vt:variant>
      <vt:variant>
        <vt:lpwstr>_Toc508178470</vt:lpwstr>
      </vt:variant>
      <vt:variant>
        <vt:i4>1572926</vt:i4>
      </vt:variant>
      <vt:variant>
        <vt:i4>506</vt:i4>
      </vt:variant>
      <vt:variant>
        <vt:i4>0</vt:i4>
      </vt:variant>
      <vt:variant>
        <vt:i4>5</vt:i4>
      </vt:variant>
      <vt:variant>
        <vt:lpwstr/>
      </vt:variant>
      <vt:variant>
        <vt:lpwstr>_Toc508178469</vt:lpwstr>
      </vt:variant>
      <vt:variant>
        <vt:i4>1572926</vt:i4>
      </vt:variant>
      <vt:variant>
        <vt:i4>500</vt:i4>
      </vt:variant>
      <vt:variant>
        <vt:i4>0</vt:i4>
      </vt:variant>
      <vt:variant>
        <vt:i4>5</vt:i4>
      </vt:variant>
      <vt:variant>
        <vt:lpwstr/>
      </vt:variant>
      <vt:variant>
        <vt:lpwstr>_Toc508178468</vt:lpwstr>
      </vt:variant>
      <vt:variant>
        <vt:i4>1572926</vt:i4>
      </vt:variant>
      <vt:variant>
        <vt:i4>494</vt:i4>
      </vt:variant>
      <vt:variant>
        <vt:i4>0</vt:i4>
      </vt:variant>
      <vt:variant>
        <vt:i4>5</vt:i4>
      </vt:variant>
      <vt:variant>
        <vt:lpwstr/>
      </vt:variant>
      <vt:variant>
        <vt:lpwstr>_Toc508178467</vt:lpwstr>
      </vt:variant>
      <vt:variant>
        <vt:i4>1572926</vt:i4>
      </vt:variant>
      <vt:variant>
        <vt:i4>488</vt:i4>
      </vt:variant>
      <vt:variant>
        <vt:i4>0</vt:i4>
      </vt:variant>
      <vt:variant>
        <vt:i4>5</vt:i4>
      </vt:variant>
      <vt:variant>
        <vt:lpwstr/>
      </vt:variant>
      <vt:variant>
        <vt:lpwstr>_Toc508178466</vt:lpwstr>
      </vt:variant>
      <vt:variant>
        <vt:i4>1572926</vt:i4>
      </vt:variant>
      <vt:variant>
        <vt:i4>482</vt:i4>
      </vt:variant>
      <vt:variant>
        <vt:i4>0</vt:i4>
      </vt:variant>
      <vt:variant>
        <vt:i4>5</vt:i4>
      </vt:variant>
      <vt:variant>
        <vt:lpwstr/>
      </vt:variant>
      <vt:variant>
        <vt:lpwstr>_Toc508178465</vt:lpwstr>
      </vt:variant>
      <vt:variant>
        <vt:i4>1572926</vt:i4>
      </vt:variant>
      <vt:variant>
        <vt:i4>476</vt:i4>
      </vt:variant>
      <vt:variant>
        <vt:i4>0</vt:i4>
      </vt:variant>
      <vt:variant>
        <vt:i4>5</vt:i4>
      </vt:variant>
      <vt:variant>
        <vt:lpwstr/>
      </vt:variant>
      <vt:variant>
        <vt:lpwstr>_Toc508178464</vt:lpwstr>
      </vt:variant>
      <vt:variant>
        <vt:i4>1572926</vt:i4>
      </vt:variant>
      <vt:variant>
        <vt:i4>470</vt:i4>
      </vt:variant>
      <vt:variant>
        <vt:i4>0</vt:i4>
      </vt:variant>
      <vt:variant>
        <vt:i4>5</vt:i4>
      </vt:variant>
      <vt:variant>
        <vt:lpwstr/>
      </vt:variant>
      <vt:variant>
        <vt:lpwstr>_Toc508178463</vt:lpwstr>
      </vt:variant>
      <vt:variant>
        <vt:i4>1572926</vt:i4>
      </vt:variant>
      <vt:variant>
        <vt:i4>464</vt:i4>
      </vt:variant>
      <vt:variant>
        <vt:i4>0</vt:i4>
      </vt:variant>
      <vt:variant>
        <vt:i4>5</vt:i4>
      </vt:variant>
      <vt:variant>
        <vt:lpwstr/>
      </vt:variant>
      <vt:variant>
        <vt:lpwstr>_Toc508178462</vt:lpwstr>
      </vt:variant>
      <vt:variant>
        <vt:i4>1572926</vt:i4>
      </vt:variant>
      <vt:variant>
        <vt:i4>458</vt:i4>
      </vt:variant>
      <vt:variant>
        <vt:i4>0</vt:i4>
      </vt:variant>
      <vt:variant>
        <vt:i4>5</vt:i4>
      </vt:variant>
      <vt:variant>
        <vt:lpwstr/>
      </vt:variant>
      <vt:variant>
        <vt:lpwstr>_Toc508178461</vt:lpwstr>
      </vt:variant>
      <vt:variant>
        <vt:i4>1572926</vt:i4>
      </vt:variant>
      <vt:variant>
        <vt:i4>452</vt:i4>
      </vt:variant>
      <vt:variant>
        <vt:i4>0</vt:i4>
      </vt:variant>
      <vt:variant>
        <vt:i4>5</vt:i4>
      </vt:variant>
      <vt:variant>
        <vt:lpwstr/>
      </vt:variant>
      <vt:variant>
        <vt:lpwstr>_Toc508178460</vt:lpwstr>
      </vt:variant>
      <vt:variant>
        <vt:i4>1769534</vt:i4>
      </vt:variant>
      <vt:variant>
        <vt:i4>446</vt:i4>
      </vt:variant>
      <vt:variant>
        <vt:i4>0</vt:i4>
      </vt:variant>
      <vt:variant>
        <vt:i4>5</vt:i4>
      </vt:variant>
      <vt:variant>
        <vt:lpwstr/>
      </vt:variant>
      <vt:variant>
        <vt:lpwstr>_Toc508178459</vt:lpwstr>
      </vt:variant>
      <vt:variant>
        <vt:i4>1769534</vt:i4>
      </vt:variant>
      <vt:variant>
        <vt:i4>440</vt:i4>
      </vt:variant>
      <vt:variant>
        <vt:i4>0</vt:i4>
      </vt:variant>
      <vt:variant>
        <vt:i4>5</vt:i4>
      </vt:variant>
      <vt:variant>
        <vt:lpwstr/>
      </vt:variant>
      <vt:variant>
        <vt:lpwstr>_Toc508178458</vt:lpwstr>
      </vt:variant>
      <vt:variant>
        <vt:i4>1769534</vt:i4>
      </vt:variant>
      <vt:variant>
        <vt:i4>434</vt:i4>
      </vt:variant>
      <vt:variant>
        <vt:i4>0</vt:i4>
      </vt:variant>
      <vt:variant>
        <vt:i4>5</vt:i4>
      </vt:variant>
      <vt:variant>
        <vt:lpwstr/>
      </vt:variant>
      <vt:variant>
        <vt:lpwstr>_Toc508178457</vt:lpwstr>
      </vt:variant>
      <vt:variant>
        <vt:i4>1769534</vt:i4>
      </vt:variant>
      <vt:variant>
        <vt:i4>428</vt:i4>
      </vt:variant>
      <vt:variant>
        <vt:i4>0</vt:i4>
      </vt:variant>
      <vt:variant>
        <vt:i4>5</vt:i4>
      </vt:variant>
      <vt:variant>
        <vt:lpwstr/>
      </vt:variant>
      <vt:variant>
        <vt:lpwstr>_Toc508178456</vt:lpwstr>
      </vt:variant>
      <vt:variant>
        <vt:i4>1769534</vt:i4>
      </vt:variant>
      <vt:variant>
        <vt:i4>422</vt:i4>
      </vt:variant>
      <vt:variant>
        <vt:i4>0</vt:i4>
      </vt:variant>
      <vt:variant>
        <vt:i4>5</vt:i4>
      </vt:variant>
      <vt:variant>
        <vt:lpwstr/>
      </vt:variant>
      <vt:variant>
        <vt:lpwstr>_Toc508178455</vt:lpwstr>
      </vt:variant>
      <vt:variant>
        <vt:i4>1769534</vt:i4>
      </vt:variant>
      <vt:variant>
        <vt:i4>416</vt:i4>
      </vt:variant>
      <vt:variant>
        <vt:i4>0</vt:i4>
      </vt:variant>
      <vt:variant>
        <vt:i4>5</vt:i4>
      </vt:variant>
      <vt:variant>
        <vt:lpwstr/>
      </vt:variant>
      <vt:variant>
        <vt:lpwstr>_Toc508178454</vt:lpwstr>
      </vt:variant>
      <vt:variant>
        <vt:i4>1769534</vt:i4>
      </vt:variant>
      <vt:variant>
        <vt:i4>410</vt:i4>
      </vt:variant>
      <vt:variant>
        <vt:i4>0</vt:i4>
      </vt:variant>
      <vt:variant>
        <vt:i4>5</vt:i4>
      </vt:variant>
      <vt:variant>
        <vt:lpwstr/>
      </vt:variant>
      <vt:variant>
        <vt:lpwstr>_Toc508178453</vt:lpwstr>
      </vt:variant>
      <vt:variant>
        <vt:i4>1769534</vt:i4>
      </vt:variant>
      <vt:variant>
        <vt:i4>404</vt:i4>
      </vt:variant>
      <vt:variant>
        <vt:i4>0</vt:i4>
      </vt:variant>
      <vt:variant>
        <vt:i4>5</vt:i4>
      </vt:variant>
      <vt:variant>
        <vt:lpwstr/>
      </vt:variant>
      <vt:variant>
        <vt:lpwstr>_Toc508178452</vt:lpwstr>
      </vt:variant>
      <vt:variant>
        <vt:i4>1769534</vt:i4>
      </vt:variant>
      <vt:variant>
        <vt:i4>398</vt:i4>
      </vt:variant>
      <vt:variant>
        <vt:i4>0</vt:i4>
      </vt:variant>
      <vt:variant>
        <vt:i4>5</vt:i4>
      </vt:variant>
      <vt:variant>
        <vt:lpwstr/>
      </vt:variant>
      <vt:variant>
        <vt:lpwstr>_Toc508178451</vt:lpwstr>
      </vt:variant>
      <vt:variant>
        <vt:i4>1769534</vt:i4>
      </vt:variant>
      <vt:variant>
        <vt:i4>392</vt:i4>
      </vt:variant>
      <vt:variant>
        <vt:i4>0</vt:i4>
      </vt:variant>
      <vt:variant>
        <vt:i4>5</vt:i4>
      </vt:variant>
      <vt:variant>
        <vt:lpwstr/>
      </vt:variant>
      <vt:variant>
        <vt:lpwstr>_Toc508178450</vt:lpwstr>
      </vt:variant>
      <vt:variant>
        <vt:i4>1703998</vt:i4>
      </vt:variant>
      <vt:variant>
        <vt:i4>386</vt:i4>
      </vt:variant>
      <vt:variant>
        <vt:i4>0</vt:i4>
      </vt:variant>
      <vt:variant>
        <vt:i4>5</vt:i4>
      </vt:variant>
      <vt:variant>
        <vt:lpwstr/>
      </vt:variant>
      <vt:variant>
        <vt:lpwstr>_Toc508178449</vt:lpwstr>
      </vt:variant>
      <vt:variant>
        <vt:i4>1703998</vt:i4>
      </vt:variant>
      <vt:variant>
        <vt:i4>380</vt:i4>
      </vt:variant>
      <vt:variant>
        <vt:i4>0</vt:i4>
      </vt:variant>
      <vt:variant>
        <vt:i4>5</vt:i4>
      </vt:variant>
      <vt:variant>
        <vt:lpwstr/>
      </vt:variant>
      <vt:variant>
        <vt:lpwstr>_Toc508178448</vt:lpwstr>
      </vt:variant>
      <vt:variant>
        <vt:i4>1703998</vt:i4>
      </vt:variant>
      <vt:variant>
        <vt:i4>374</vt:i4>
      </vt:variant>
      <vt:variant>
        <vt:i4>0</vt:i4>
      </vt:variant>
      <vt:variant>
        <vt:i4>5</vt:i4>
      </vt:variant>
      <vt:variant>
        <vt:lpwstr/>
      </vt:variant>
      <vt:variant>
        <vt:lpwstr>_Toc508178447</vt:lpwstr>
      </vt:variant>
      <vt:variant>
        <vt:i4>1703998</vt:i4>
      </vt:variant>
      <vt:variant>
        <vt:i4>368</vt:i4>
      </vt:variant>
      <vt:variant>
        <vt:i4>0</vt:i4>
      </vt:variant>
      <vt:variant>
        <vt:i4>5</vt:i4>
      </vt:variant>
      <vt:variant>
        <vt:lpwstr/>
      </vt:variant>
      <vt:variant>
        <vt:lpwstr>_Toc508178446</vt:lpwstr>
      </vt:variant>
      <vt:variant>
        <vt:i4>1703998</vt:i4>
      </vt:variant>
      <vt:variant>
        <vt:i4>362</vt:i4>
      </vt:variant>
      <vt:variant>
        <vt:i4>0</vt:i4>
      </vt:variant>
      <vt:variant>
        <vt:i4>5</vt:i4>
      </vt:variant>
      <vt:variant>
        <vt:lpwstr/>
      </vt:variant>
      <vt:variant>
        <vt:lpwstr>_Toc508178445</vt:lpwstr>
      </vt:variant>
      <vt:variant>
        <vt:i4>1703998</vt:i4>
      </vt:variant>
      <vt:variant>
        <vt:i4>356</vt:i4>
      </vt:variant>
      <vt:variant>
        <vt:i4>0</vt:i4>
      </vt:variant>
      <vt:variant>
        <vt:i4>5</vt:i4>
      </vt:variant>
      <vt:variant>
        <vt:lpwstr/>
      </vt:variant>
      <vt:variant>
        <vt:lpwstr>_Toc508178444</vt:lpwstr>
      </vt:variant>
      <vt:variant>
        <vt:i4>1703998</vt:i4>
      </vt:variant>
      <vt:variant>
        <vt:i4>350</vt:i4>
      </vt:variant>
      <vt:variant>
        <vt:i4>0</vt:i4>
      </vt:variant>
      <vt:variant>
        <vt:i4>5</vt:i4>
      </vt:variant>
      <vt:variant>
        <vt:lpwstr/>
      </vt:variant>
      <vt:variant>
        <vt:lpwstr>_Toc508178443</vt:lpwstr>
      </vt:variant>
      <vt:variant>
        <vt:i4>1703998</vt:i4>
      </vt:variant>
      <vt:variant>
        <vt:i4>344</vt:i4>
      </vt:variant>
      <vt:variant>
        <vt:i4>0</vt:i4>
      </vt:variant>
      <vt:variant>
        <vt:i4>5</vt:i4>
      </vt:variant>
      <vt:variant>
        <vt:lpwstr/>
      </vt:variant>
      <vt:variant>
        <vt:lpwstr>_Toc508178442</vt:lpwstr>
      </vt:variant>
      <vt:variant>
        <vt:i4>1703998</vt:i4>
      </vt:variant>
      <vt:variant>
        <vt:i4>338</vt:i4>
      </vt:variant>
      <vt:variant>
        <vt:i4>0</vt:i4>
      </vt:variant>
      <vt:variant>
        <vt:i4>5</vt:i4>
      </vt:variant>
      <vt:variant>
        <vt:lpwstr/>
      </vt:variant>
      <vt:variant>
        <vt:lpwstr>_Toc508178441</vt:lpwstr>
      </vt:variant>
      <vt:variant>
        <vt:i4>1900606</vt:i4>
      </vt:variant>
      <vt:variant>
        <vt:i4>332</vt:i4>
      </vt:variant>
      <vt:variant>
        <vt:i4>0</vt:i4>
      </vt:variant>
      <vt:variant>
        <vt:i4>5</vt:i4>
      </vt:variant>
      <vt:variant>
        <vt:lpwstr/>
      </vt:variant>
      <vt:variant>
        <vt:lpwstr>_Toc508178439</vt:lpwstr>
      </vt:variant>
      <vt:variant>
        <vt:i4>1900606</vt:i4>
      </vt:variant>
      <vt:variant>
        <vt:i4>326</vt:i4>
      </vt:variant>
      <vt:variant>
        <vt:i4>0</vt:i4>
      </vt:variant>
      <vt:variant>
        <vt:i4>5</vt:i4>
      </vt:variant>
      <vt:variant>
        <vt:lpwstr/>
      </vt:variant>
      <vt:variant>
        <vt:lpwstr>_Toc508178438</vt:lpwstr>
      </vt:variant>
      <vt:variant>
        <vt:i4>1900606</vt:i4>
      </vt:variant>
      <vt:variant>
        <vt:i4>320</vt:i4>
      </vt:variant>
      <vt:variant>
        <vt:i4>0</vt:i4>
      </vt:variant>
      <vt:variant>
        <vt:i4>5</vt:i4>
      </vt:variant>
      <vt:variant>
        <vt:lpwstr/>
      </vt:variant>
      <vt:variant>
        <vt:lpwstr>_Toc508178437</vt:lpwstr>
      </vt:variant>
      <vt:variant>
        <vt:i4>1900606</vt:i4>
      </vt:variant>
      <vt:variant>
        <vt:i4>314</vt:i4>
      </vt:variant>
      <vt:variant>
        <vt:i4>0</vt:i4>
      </vt:variant>
      <vt:variant>
        <vt:i4>5</vt:i4>
      </vt:variant>
      <vt:variant>
        <vt:lpwstr/>
      </vt:variant>
      <vt:variant>
        <vt:lpwstr>_Toc508178436</vt:lpwstr>
      </vt:variant>
      <vt:variant>
        <vt:i4>1900606</vt:i4>
      </vt:variant>
      <vt:variant>
        <vt:i4>308</vt:i4>
      </vt:variant>
      <vt:variant>
        <vt:i4>0</vt:i4>
      </vt:variant>
      <vt:variant>
        <vt:i4>5</vt:i4>
      </vt:variant>
      <vt:variant>
        <vt:lpwstr/>
      </vt:variant>
      <vt:variant>
        <vt:lpwstr>_Toc508178435</vt:lpwstr>
      </vt:variant>
      <vt:variant>
        <vt:i4>1900606</vt:i4>
      </vt:variant>
      <vt:variant>
        <vt:i4>302</vt:i4>
      </vt:variant>
      <vt:variant>
        <vt:i4>0</vt:i4>
      </vt:variant>
      <vt:variant>
        <vt:i4>5</vt:i4>
      </vt:variant>
      <vt:variant>
        <vt:lpwstr/>
      </vt:variant>
      <vt:variant>
        <vt:lpwstr>_Toc508178434</vt:lpwstr>
      </vt:variant>
      <vt:variant>
        <vt:i4>1900606</vt:i4>
      </vt:variant>
      <vt:variant>
        <vt:i4>296</vt:i4>
      </vt:variant>
      <vt:variant>
        <vt:i4>0</vt:i4>
      </vt:variant>
      <vt:variant>
        <vt:i4>5</vt:i4>
      </vt:variant>
      <vt:variant>
        <vt:lpwstr/>
      </vt:variant>
      <vt:variant>
        <vt:lpwstr>_Toc508178433</vt:lpwstr>
      </vt:variant>
      <vt:variant>
        <vt:i4>1900606</vt:i4>
      </vt:variant>
      <vt:variant>
        <vt:i4>290</vt:i4>
      </vt:variant>
      <vt:variant>
        <vt:i4>0</vt:i4>
      </vt:variant>
      <vt:variant>
        <vt:i4>5</vt:i4>
      </vt:variant>
      <vt:variant>
        <vt:lpwstr/>
      </vt:variant>
      <vt:variant>
        <vt:lpwstr>_Toc508178432</vt:lpwstr>
      </vt:variant>
      <vt:variant>
        <vt:i4>1900606</vt:i4>
      </vt:variant>
      <vt:variant>
        <vt:i4>284</vt:i4>
      </vt:variant>
      <vt:variant>
        <vt:i4>0</vt:i4>
      </vt:variant>
      <vt:variant>
        <vt:i4>5</vt:i4>
      </vt:variant>
      <vt:variant>
        <vt:lpwstr/>
      </vt:variant>
      <vt:variant>
        <vt:lpwstr>_Toc508178431</vt:lpwstr>
      </vt:variant>
      <vt:variant>
        <vt:i4>1900606</vt:i4>
      </vt:variant>
      <vt:variant>
        <vt:i4>278</vt:i4>
      </vt:variant>
      <vt:variant>
        <vt:i4>0</vt:i4>
      </vt:variant>
      <vt:variant>
        <vt:i4>5</vt:i4>
      </vt:variant>
      <vt:variant>
        <vt:lpwstr/>
      </vt:variant>
      <vt:variant>
        <vt:lpwstr>_Toc508178430</vt:lpwstr>
      </vt:variant>
      <vt:variant>
        <vt:i4>1835070</vt:i4>
      </vt:variant>
      <vt:variant>
        <vt:i4>272</vt:i4>
      </vt:variant>
      <vt:variant>
        <vt:i4>0</vt:i4>
      </vt:variant>
      <vt:variant>
        <vt:i4>5</vt:i4>
      </vt:variant>
      <vt:variant>
        <vt:lpwstr/>
      </vt:variant>
      <vt:variant>
        <vt:lpwstr>_Toc508178429</vt:lpwstr>
      </vt:variant>
      <vt:variant>
        <vt:i4>1835070</vt:i4>
      </vt:variant>
      <vt:variant>
        <vt:i4>266</vt:i4>
      </vt:variant>
      <vt:variant>
        <vt:i4>0</vt:i4>
      </vt:variant>
      <vt:variant>
        <vt:i4>5</vt:i4>
      </vt:variant>
      <vt:variant>
        <vt:lpwstr/>
      </vt:variant>
      <vt:variant>
        <vt:lpwstr>_Toc508178428</vt:lpwstr>
      </vt:variant>
      <vt:variant>
        <vt:i4>1835070</vt:i4>
      </vt:variant>
      <vt:variant>
        <vt:i4>260</vt:i4>
      </vt:variant>
      <vt:variant>
        <vt:i4>0</vt:i4>
      </vt:variant>
      <vt:variant>
        <vt:i4>5</vt:i4>
      </vt:variant>
      <vt:variant>
        <vt:lpwstr/>
      </vt:variant>
      <vt:variant>
        <vt:lpwstr>_Toc508178427</vt:lpwstr>
      </vt:variant>
      <vt:variant>
        <vt:i4>1835070</vt:i4>
      </vt:variant>
      <vt:variant>
        <vt:i4>254</vt:i4>
      </vt:variant>
      <vt:variant>
        <vt:i4>0</vt:i4>
      </vt:variant>
      <vt:variant>
        <vt:i4>5</vt:i4>
      </vt:variant>
      <vt:variant>
        <vt:lpwstr/>
      </vt:variant>
      <vt:variant>
        <vt:lpwstr>_Toc508178426</vt:lpwstr>
      </vt:variant>
      <vt:variant>
        <vt:i4>1835070</vt:i4>
      </vt:variant>
      <vt:variant>
        <vt:i4>248</vt:i4>
      </vt:variant>
      <vt:variant>
        <vt:i4>0</vt:i4>
      </vt:variant>
      <vt:variant>
        <vt:i4>5</vt:i4>
      </vt:variant>
      <vt:variant>
        <vt:lpwstr/>
      </vt:variant>
      <vt:variant>
        <vt:lpwstr>_Toc508178425</vt:lpwstr>
      </vt:variant>
      <vt:variant>
        <vt:i4>1835070</vt:i4>
      </vt:variant>
      <vt:variant>
        <vt:i4>242</vt:i4>
      </vt:variant>
      <vt:variant>
        <vt:i4>0</vt:i4>
      </vt:variant>
      <vt:variant>
        <vt:i4>5</vt:i4>
      </vt:variant>
      <vt:variant>
        <vt:lpwstr/>
      </vt:variant>
      <vt:variant>
        <vt:lpwstr>_Toc508178424</vt:lpwstr>
      </vt:variant>
      <vt:variant>
        <vt:i4>1835070</vt:i4>
      </vt:variant>
      <vt:variant>
        <vt:i4>236</vt:i4>
      </vt:variant>
      <vt:variant>
        <vt:i4>0</vt:i4>
      </vt:variant>
      <vt:variant>
        <vt:i4>5</vt:i4>
      </vt:variant>
      <vt:variant>
        <vt:lpwstr/>
      </vt:variant>
      <vt:variant>
        <vt:lpwstr>_Toc508178423</vt:lpwstr>
      </vt:variant>
      <vt:variant>
        <vt:i4>1835070</vt:i4>
      </vt:variant>
      <vt:variant>
        <vt:i4>230</vt:i4>
      </vt:variant>
      <vt:variant>
        <vt:i4>0</vt:i4>
      </vt:variant>
      <vt:variant>
        <vt:i4>5</vt:i4>
      </vt:variant>
      <vt:variant>
        <vt:lpwstr/>
      </vt:variant>
      <vt:variant>
        <vt:lpwstr>_Toc508178422</vt:lpwstr>
      </vt:variant>
      <vt:variant>
        <vt:i4>1835070</vt:i4>
      </vt:variant>
      <vt:variant>
        <vt:i4>224</vt:i4>
      </vt:variant>
      <vt:variant>
        <vt:i4>0</vt:i4>
      </vt:variant>
      <vt:variant>
        <vt:i4>5</vt:i4>
      </vt:variant>
      <vt:variant>
        <vt:lpwstr/>
      </vt:variant>
      <vt:variant>
        <vt:lpwstr>_Toc508178421</vt:lpwstr>
      </vt:variant>
      <vt:variant>
        <vt:i4>1835070</vt:i4>
      </vt:variant>
      <vt:variant>
        <vt:i4>218</vt:i4>
      </vt:variant>
      <vt:variant>
        <vt:i4>0</vt:i4>
      </vt:variant>
      <vt:variant>
        <vt:i4>5</vt:i4>
      </vt:variant>
      <vt:variant>
        <vt:lpwstr/>
      </vt:variant>
      <vt:variant>
        <vt:lpwstr>_Toc508178420</vt:lpwstr>
      </vt:variant>
      <vt:variant>
        <vt:i4>2031678</vt:i4>
      </vt:variant>
      <vt:variant>
        <vt:i4>212</vt:i4>
      </vt:variant>
      <vt:variant>
        <vt:i4>0</vt:i4>
      </vt:variant>
      <vt:variant>
        <vt:i4>5</vt:i4>
      </vt:variant>
      <vt:variant>
        <vt:lpwstr/>
      </vt:variant>
      <vt:variant>
        <vt:lpwstr>_Toc508178419</vt:lpwstr>
      </vt:variant>
      <vt:variant>
        <vt:i4>2031678</vt:i4>
      </vt:variant>
      <vt:variant>
        <vt:i4>206</vt:i4>
      </vt:variant>
      <vt:variant>
        <vt:i4>0</vt:i4>
      </vt:variant>
      <vt:variant>
        <vt:i4>5</vt:i4>
      </vt:variant>
      <vt:variant>
        <vt:lpwstr/>
      </vt:variant>
      <vt:variant>
        <vt:lpwstr>_Toc508178418</vt:lpwstr>
      </vt:variant>
      <vt:variant>
        <vt:i4>2031678</vt:i4>
      </vt:variant>
      <vt:variant>
        <vt:i4>200</vt:i4>
      </vt:variant>
      <vt:variant>
        <vt:i4>0</vt:i4>
      </vt:variant>
      <vt:variant>
        <vt:i4>5</vt:i4>
      </vt:variant>
      <vt:variant>
        <vt:lpwstr/>
      </vt:variant>
      <vt:variant>
        <vt:lpwstr>_Toc508178417</vt:lpwstr>
      </vt:variant>
      <vt:variant>
        <vt:i4>2031678</vt:i4>
      </vt:variant>
      <vt:variant>
        <vt:i4>194</vt:i4>
      </vt:variant>
      <vt:variant>
        <vt:i4>0</vt:i4>
      </vt:variant>
      <vt:variant>
        <vt:i4>5</vt:i4>
      </vt:variant>
      <vt:variant>
        <vt:lpwstr/>
      </vt:variant>
      <vt:variant>
        <vt:lpwstr>_Toc508178416</vt:lpwstr>
      </vt:variant>
      <vt:variant>
        <vt:i4>2031678</vt:i4>
      </vt:variant>
      <vt:variant>
        <vt:i4>188</vt:i4>
      </vt:variant>
      <vt:variant>
        <vt:i4>0</vt:i4>
      </vt:variant>
      <vt:variant>
        <vt:i4>5</vt:i4>
      </vt:variant>
      <vt:variant>
        <vt:lpwstr/>
      </vt:variant>
      <vt:variant>
        <vt:lpwstr>_Toc508178415</vt:lpwstr>
      </vt:variant>
      <vt:variant>
        <vt:i4>2031678</vt:i4>
      </vt:variant>
      <vt:variant>
        <vt:i4>182</vt:i4>
      </vt:variant>
      <vt:variant>
        <vt:i4>0</vt:i4>
      </vt:variant>
      <vt:variant>
        <vt:i4>5</vt:i4>
      </vt:variant>
      <vt:variant>
        <vt:lpwstr/>
      </vt:variant>
      <vt:variant>
        <vt:lpwstr>_Toc508178414</vt:lpwstr>
      </vt:variant>
      <vt:variant>
        <vt:i4>2031678</vt:i4>
      </vt:variant>
      <vt:variant>
        <vt:i4>176</vt:i4>
      </vt:variant>
      <vt:variant>
        <vt:i4>0</vt:i4>
      </vt:variant>
      <vt:variant>
        <vt:i4>5</vt:i4>
      </vt:variant>
      <vt:variant>
        <vt:lpwstr/>
      </vt:variant>
      <vt:variant>
        <vt:lpwstr>_Toc508178413</vt:lpwstr>
      </vt:variant>
      <vt:variant>
        <vt:i4>2031678</vt:i4>
      </vt:variant>
      <vt:variant>
        <vt:i4>170</vt:i4>
      </vt:variant>
      <vt:variant>
        <vt:i4>0</vt:i4>
      </vt:variant>
      <vt:variant>
        <vt:i4>5</vt:i4>
      </vt:variant>
      <vt:variant>
        <vt:lpwstr/>
      </vt:variant>
      <vt:variant>
        <vt:lpwstr>_Toc508178412</vt:lpwstr>
      </vt:variant>
      <vt:variant>
        <vt:i4>2031678</vt:i4>
      </vt:variant>
      <vt:variant>
        <vt:i4>164</vt:i4>
      </vt:variant>
      <vt:variant>
        <vt:i4>0</vt:i4>
      </vt:variant>
      <vt:variant>
        <vt:i4>5</vt:i4>
      </vt:variant>
      <vt:variant>
        <vt:lpwstr/>
      </vt:variant>
      <vt:variant>
        <vt:lpwstr>_Toc508178411</vt:lpwstr>
      </vt:variant>
      <vt:variant>
        <vt:i4>2031678</vt:i4>
      </vt:variant>
      <vt:variant>
        <vt:i4>158</vt:i4>
      </vt:variant>
      <vt:variant>
        <vt:i4>0</vt:i4>
      </vt:variant>
      <vt:variant>
        <vt:i4>5</vt:i4>
      </vt:variant>
      <vt:variant>
        <vt:lpwstr/>
      </vt:variant>
      <vt:variant>
        <vt:lpwstr>_Toc508178410</vt:lpwstr>
      </vt:variant>
      <vt:variant>
        <vt:i4>1966142</vt:i4>
      </vt:variant>
      <vt:variant>
        <vt:i4>152</vt:i4>
      </vt:variant>
      <vt:variant>
        <vt:i4>0</vt:i4>
      </vt:variant>
      <vt:variant>
        <vt:i4>5</vt:i4>
      </vt:variant>
      <vt:variant>
        <vt:lpwstr/>
      </vt:variant>
      <vt:variant>
        <vt:lpwstr>_Toc508178409</vt:lpwstr>
      </vt:variant>
      <vt:variant>
        <vt:i4>1966142</vt:i4>
      </vt:variant>
      <vt:variant>
        <vt:i4>146</vt:i4>
      </vt:variant>
      <vt:variant>
        <vt:i4>0</vt:i4>
      </vt:variant>
      <vt:variant>
        <vt:i4>5</vt:i4>
      </vt:variant>
      <vt:variant>
        <vt:lpwstr/>
      </vt:variant>
      <vt:variant>
        <vt:lpwstr>_Toc508178408</vt:lpwstr>
      </vt:variant>
      <vt:variant>
        <vt:i4>1966142</vt:i4>
      </vt:variant>
      <vt:variant>
        <vt:i4>140</vt:i4>
      </vt:variant>
      <vt:variant>
        <vt:i4>0</vt:i4>
      </vt:variant>
      <vt:variant>
        <vt:i4>5</vt:i4>
      </vt:variant>
      <vt:variant>
        <vt:lpwstr/>
      </vt:variant>
      <vt:variant>
        <vt:lpwstr>_Toc508178407</vt:lpwstr>
      </vt:variant>
      <vt:variant>
        <vt:i4>1966142</vt:i4>
      </vt:variant>
      <vt:variant>
        <vt:i4>134</vt:i4>
      </vt:variant>
      <vt:variant>
        <vt:i4>0</vt:i4>
      </vt:variant>
      <vt:variant>
        <vt:i4>5</vt:i4>
      </vt:variant>
      <vt:variant>
        <vt:lpwstr/>
      </vt:variant>
      <vt:variant>
        <vt:lpwstr>_Toc508178406</vt:lpwstr>
      </vt:variant>
      <vt:variant>
        <vt:i4>1966142</vt:i4>
      </vt:variant>
      <vt:variant>
        <vt:i4>128</vt:i4>
      </vt:variant>
      <vt:variant>
        <vt:i4>0</vt:i4>
      </vt:variant>
      <vt:variant>
        <vt:i4>5</vt:i4>
      </vt:variant>
      <vt:variant>
        <vt:lpwstr/>
      </vt:variant>
      <vt:variant>
        <vt:lpwstr>_Toc508178405</vt:lpwstr>
      </vt:variant>
      <vt:variant>
        <vt:i4>1966142</vt:i4>
      </vt:variant>
      <vt:variant>
        <vt:i4>122</vt:i4>
      </vt:variant>
      <vt:variant>
        <vt:i4>0</vt:i4>
      </vt:variant>
      <vt:variant>
        <vt:i4>5</vt:i4>
      </vt:variant>
      <vt:variant>
        <vt:lpwstr/>
      </vt:variant>
      <vt:variant>
        <vt:lpwstr>_Toc508178404</vt:lpwstr>
      </vt:variant>
      <vt:variant>
        <vt:i4>1966142</vt:i4>
      </vt:variant>
      <vt:variant>
        <vt:i4>116</vt:i4>
      </vt:variant>
      <vt:variant>
        <vt:i4>0</vt:i4>
      </vt:variant>
      <vt:variant>
        <vt:i4>5</vt:i4>
      </vt:variant>
      <vt:variant>
        <vt:lpwstr/>
      </vt:variant>
      <vt:variant>
        <vt:lpwstr>_Toc508178403</vt:lpwstr>
      </vt:variant>
      <vt:variant>
        <vt:i4>1966142</vt:i4>
      </vt:variant>
      <vt:variant>
        <vt:i4>110</vt:i4>
      </vt:variant>
      <vt:variant>
        <vt:i4>0</vt:i4>
      </vt:variant>
      <vt:variant>
        <vt:i4>5</vt:i4>
      </vt:variant>
      <vt:variant>
        <vt:lpwstr/>
      </vt:variant>
      <vt:variant>
        <vt:lpwstr>_Toc508178402</vt:lpwstr>
      </vt:variant>
      <vt:variant>
        <vt:i4>1966142</vt:i4>
      </vt:variant>
      <vt:variant>
        <vt:i4>104</vt:i4>
      </vt:variant>
      <vt:variant>
        <vt:i4>0</vt:i4>
      </vt:variant>
      <vt:variant>
        <vt:i4>5</vt:i4>
      </vt:variant>
      <vt:variant>
        <vt:lpwstr/>
      </vt:variant>
      <vt:variant>
        <vt:lpwstr>_Toc508178401</vt:lpwstr>
      </vt:variant>
      <vt:variant>
        <vt:i4>1966142</vt:i4>
      </vt:variant>
      <vt:variant>
        <vt:i4>98</vt:i4>
      </vt:variant>
      <vt:variant>
        <vt:i4>0</vt:i4>
      </vt:variant>
      <vt:variant>
        <vt:i4>5</vt:i4>
      </vt:variant>
      <vt:variant>
        <vt:lpwstr/>
      </vt:variant>
      <vt:variant>
        <vt:lpwstr>_Toc508178400</vt:lpwstr>
      </vt:variant>
      <vt:variant>
        <vt:i4>1507385</vt:i4>
      </vt:variant>
      <vt:variant>
        <vt:i4>92</vt:i4>
      </vt:variant>
      <vt:variant>
        <vt:i4>0</vt:i4>
      </vt:variant>
      <vt:variant>
        <vt:i4>5</vt:i4>
      </vt:variant>
      <vt:variant>
        <vt:lpwstr/>
      </vt:variant>
      <vt:variant>
        <vt:lpwstr>_Toc508178399</vt:lpwstr>
      </vt:variant>
      <vt:variant>
        <vt:i4>1507385</vt:i4>
      </vt:variant>
      <vt:variant>
        <vt:i4>86</vt:i4>
      </vt:variant>
      <vt:variant>
        <vt:i4>0</vt:i4>
      </vt:variant>
      <vt:variant>
        <vt:i4>5</vt:i4>
      </vt:variant>
      <vt:variant>
        <vt:lpwstr/>
      </vt:variant>
      <vt:variant>
        <vt:lpwstr>_Toc508178398</vt:lpwstr>
      </vt:variant>
      <vt:variant>
        <vt:i4>1507385</vt:i4>
      </vt:variant>
      <vt:variant>
        <vt:i4>80</vt:i4>
      </vt:variant>
      <vt:variant>
        <vt:i4>0</vt:i4>
      </vt:variant>
      <vt:variant>
        <vt:i4>5</vt:i4>
      </vt:variant>
      <vt:variant>
        <vt:lpwstr/>
      </vt:variant>
      <vt:variant>
        <vt:lpwstr>_Toc508178397</vt:lpwstr>
      </vt:variant>
      <vt:variant>
        <vt:i4>1507385</vt:i4>
      </vt:variant>
      <vt:variant>
        <vt:i4>74</vt:i4>
      </vt:variant>
      <vt:variant>
        <vt:i4>0</vt:i4>
      </vt:variant>
      <vt:variant>
        <vt:i4>5</vt:i4>
      </vt:variant>
      <vt:variant>
        <vt:lpwstr/>
      </vt:variant>
      <vt:variant>
        <vt:lpwstr>_Toc508178396</vt:lpwstr>
      </vt:variant>
      <vt:variant>
        <vt:i4>1507385</vt:i4>
      </vt:variant>
      <vt:variant>
        <vt:i4>68</vt:i4>
      </vt:variant>
      <vt:variant>
        <vt:i4>0</vt:i4>
      </vt:variant>
      <vt:variant>
        <vt:i4>5</vt:i4>
      </vt:variant>
      <vt:variant>
        <vt:lpwstr/>
      </vt:variant>
      <vt:variant>
        <vt:lpwstr>_Toc508178395</vt:lpwstr>
      </vt:variant>
      <vt:variant>
        <vt:i4>1507385</vt:i4>
      </vt:variant>
      <vt:variant>
        <vt:i4>62</vt:i4>
      </vt:variant>
      <vt:variant>
        <vt:i4>0</vt:i4>
      </vt:variant>
      <vt:variant>
        <vt:i4>5</vt:i4>
      </vt:variant>
      <vt:variant>
        <vt:lpwstr/>
      </vt:variant>
      <vt:variant>
        <vt:lpwstr>_Toc508178394</vt:lpwstr>
      </vt:variant>
      <vt:variant>
        <vt:i4>1507385</vt:i4>
      </vt:variant>
      <vt:variant>
        <vt:i4>56</vt:i4>
      </vt:variant>
      <vt:variant>
        <vt:i4>0</vt:i4>
      </vt:variant>
      <vt:variant>
        <vt:i4>5</vt:i4>
      </vt:variant>
      <vt:variant>
        <vt:lpwstr/>
      </vt:variant>
      <vt:variant>
        <vt:lpwstr>_Toc508178393</vt:lpwstr>
      </vt:variant>
      <vt:variant>
        <vt:i4>1507385</vt:i4>
      </vt:variant>
      <vt:variant>
        <vt:i4>50</vt:i4>
      </vt:variant>
      <vt:variant>
        <vt:i4>0</vt:i4>
      </vt:variant>
      <vt:variant>
        <vt:i4>5</vt:i4>
      </vt:variant>
      <vt:variant>
        <vt:lpwstr/>
      </vt:variant>
      <vt:variant>
        <vt:lpwstr>_Toc508178392</vt:lpwstr>
      </vt:variant>
      <vt:variant>
        <vt:i4>1507385</vt:i4>
      </vt:variant>
      <vt:variant>
        <vt:i4>44</vt:i4>
      </vt:variant>
      <vt:variant>
        <vt:i4>0</vt:i4>
      </vt:variant>
      <vt:variant>
        <vt:i4>5</vt:i4>
      </vt:variant>
      <vt:variant>
        <vt:lpwstr/>
      </vt:variant>
      <vt:variant>
        <vt:lpwstr>_Toc508178391</vt:lpwstr>
      </vt:variant>
      <vt:variant>
        <vt:i4>1507385</vt:i4>
      </vt:variant>
      <vt:variant>
        <vt:i4>38</vt:i4>
      </vt:variant>
      <vt:variant>
        <vt:i4>0</vt:i4>
      </vt:variant>
      <vt:variant>
        <vt:i4>5</vt:i4>
      </vt:variant>
      <vt:variant>
        <vt:lpwstr/>
      </vt:variant>
      <vt:variant>
        <vt:lpwstr>_Toc508178390</vt:lpwstr>
      </vt:variant>
      <vt:variant>
        <vt:i4>1441849</vt:i4>
      </vt:variant>
      <vt:variant>
        <vt:i4>32</vt:i4>
      </vt:variant>
      <vt:variant>
        <vt:i4>0</vt:i4>
      </vt:variant>
      <vt:variant>
        <vt:i4>5</vt:i4>
      </vt:variant>
      <vt:variant>
        <vt:lpwstr/>
      </vt:variant>
      <vt:variant>
        <vt:lpwstr>_Toc508178389</vt:lpwstr>
      </vt:variant>
      <vt:variant>
        <vt:i4>1441849</vt:i4>
      </vt:variant>
      <vt:variant>
        <vt:i4>26</vt:i4>
      </vt:variant>
      <vt:variant>
        <vt:i4>0</vt:i4>
      </vt:variant>
      <vt:variant>
        <vt:i4>5</vt:i4>
      </vt:variant>
      <vt:variant>
        <vt:lpwstr/>
      </vt:variant>
      <vt:variant>
        <vt:lpwstr>_Toc508178388</vt:lpwstr>
      </vt:variant>
      <vt:variant>
        <vt:i4>1441849</vt:i4>
      </vt:variant>
      <vt:variant>
        <vt:i4>20</vt:i4>
      </vt:variant>
      <vt:variant>
        <vt:i4>0</vt:i4>
      </vt:variant>
      <vt:variant>
        <vt:i4>5</vt:i4>
      </vt:variant>
      <vt:variant>
        <vt:lpwstr/>
      </vt:variant>
      <vt:variant>
        <vt:lpwstr>_Toc508178387</vt:lpwstr>
      </vt:variant>
      <vt:variant>
        <vt:i4>1441849</vt:i4>
      </vt:variant>
      <vt:variant>
        <vt:i4>14</vt:i4>
      </vt:variant>
      <vt:variant>
        <vt:i4>0</vt:i4>
      </vt:variant>
      <vt:variant>
        <vt:i4>5</vt:i4>
      </vt:variant>
      <vt:variant>
        <vt:lpwstr/>
      </vt:variant>
      <vt:variant>
        <vt:lpwstr>_Toc508178386</vt:lpwstr>
      </vt:variant>
      <vt:variant>
        <vt:i4>1441849</vt:i4>
      </vt:variant>
      <vt:variant>
        <vt:i4>8</vt:i4>
      </vt:variant>
      <vt:variant>
        <vt:i4>0</vt:i4>
      </vt:variant>
      <vt:variant>
        <vt:i4>5</vt:i4>
      </vt:variant>
      <vt:variant>
        <vt:lpwstr/>
      </vt:variant>
      <vt:variant>
        <vt:lpwstr>_Toc508178385</vt:lpwstr>
      </vt:variant>
      <vt:variant>
        <vt:i4>1441849</vt:i4>
      </vt:variant>
      <vt:variant>
        <vt:i4>2</vt:i4>
      </vt:variant>
      <vt:variant>
        <vt:i4>0</vt:i4>
      </vt:variant>
      <vt:variant>
        <vt:i4>5</vt:i4>
      </vt:variant>
      <vt:variant>
        <vt:lpwstr/>
      </vt:variant>
      <vt:variant>
        <vt:lpwstr>_Toc508178384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Functional Requirements Specification</dc:title>
  <dc:subject>NPAC SMS Functional Requirements</dc:subject>
  <dc:creator>Jean Anthony</dc:creator>
  <cp:keywords/>
  <dc:description/>
  <cp:lastModifiedBy>Michael Tzimourakas</cp:lastModifiedBy>
  <cp:revision>3</cp:revision>
  <cp:lastPrinted>2001-03-19T16:06:00Z</cp:lastPrinted>
  <dcterms:created xsi:type="dcterms:W3CDTF">2021-02-17T01:17:00Z</dcterms:created>
  <dcterms:modified xsi:type="dcterms:W3CDTF">2021-02-17T01:17:00Z</dcterms:modified>
</cp:coreProperties>
</file>