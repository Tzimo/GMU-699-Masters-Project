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BF65B" w14:textId="77777777" w:rsidR="008B72E7" w:rsidRDefault="008B72E7">
      <w:pPr>
        <w:pStyle w:val="FigureCaption"/>
        <w:spacing w:before="0"/>
        <w:rPr>
          <w:rFonts w:ascii="Century Schoolbook" w:hAnsi="Century Schoolbook"/>
          <w:caps/>
        </w:rPr>
      </w:pPr>
      <w:r>
        <w:rPr>
          <w:rFonts w:ascii="Century Schoolbook" w:hAnsi="Century Schoolbook"/>
        </w:rPr>
        <w:t>SOFTWARE REQUIREMENTS SPECIFICATION /</w:t>
      </w:r>
      <w:r>
        <w:rPr>
          <w:rFonts w:ascii="Century Schoolbook" w:hAnsi="Century Schoolbook"/>
        </w:rPr>
        <w:br/>
        <w:t>INTERFACE REQUIREMENTS SPECIFICATION</w:t>
      </w:r>
    </w:p>
    <w:p w14:paraId="38A6BCA1" w14:textId="77777777" w:rsidR="008B72E7" w:rsidRDefault="008B72E7">
      <w:pPr>
        <w:jc w:val="center"/>
      </w:pPr>
    </w:p>
    <w:p w14:paraId="6F9F2F79" w14:textId="77777777" w:rsidR="008B72E7" w:rsidRDefault="008B72E7">
      <w:pPr>
        <w:jc w:val="center"/>
      </w:pPr>
      <w:r>
        <w:t>for the</w:t>
      </w:r>
    </w:p>
    <w:p w14:paraId="48ED1DA2" w14:textId="77777777" w:rsidR="008B72E7" w:rsidRDefault="008B72E7">
      <w:pPr>
        <w:jc w:val="center"/>
      </w:pPr>
    </w:p>
    <w:p w14:paraId="4B96A040" w14:textId="77777777" w:rsidR="008B72E7" w:rsidRDefault="008B72E7">
      <w:pPr>
        <w:jc w:val="center"/>
        <w:outlineLvl w:val="0"/>
        <w:rPr>
          <w:b/>
        </w:rPr>
      </w:pPr>
      <w:r>
        <w:rPr>
          <w:b/>
        </w:rPr>
        <w:t>X-38 Fault Tolerant System Services</w:t>
      </w:r>
    </w:p>
    <w:p w14:paraId="6C8E8D44" w14:textId="77777777" w:rsidR="008B72E7" w:rsidRDefault="008B72E7">
      <w:pPr>
        <w:jc w:val="center"/>
      </w:pPr>
    </w:p>
    <w:p w14:paraId="33CE57A0" w14:textId="77777777" w:rsidR="008B72E7" w:rsidRDefault="008B72E7">
      <w:pPr>
        <w:jc w:val="center"/>
        <w:outlineLvl w:val="0"/>
      </w:pPr>
      <w:r>
        <w:t>Contract No. NAS 9-97216</w:t>
      </w:r>
    </w:p>
    <w:p w14:paraId="0E045A96" w14:textId="77777777" w:rsidR="008B72E7" w:rsidRDefault="008B72E7">
      <w:pPr>
        <w:jc w:val="center"/>
      </w:pPr>
    </w:p>
    <w:p w14:paraId="5813EE94" w14:textId="77777777" w:rsidR="008B72E7" w:rsidRDefault="008B72E7">
      <w:pPr>
        <w:jc w:val="center"/>
        <w:outlineLvl w:val="0"/>
      </w:pPr>
      <w:r>
        <w:t>DRL Sequence Nos. 12/14</w:t>
      </w:r>
    </w:p>
    <w:p w14:paraId="0FB4858D" w14:textId="77777777" w:rsidR="008B72E7" w:rsidRDefault="008B72E7">
      <w:pPr>
        <w:jc w:val="center"/>
      </w:pPr>
    </w:p>
    <w:p w14:paraId="1B742746" w14:textId="77777777" w:rsidR="008B72E7" w:rsidRDefault="008B72E7">
      <w:pPr>
        <w:jc w:val="center"/>
      </w:pPr>
      <w:r>
        <w:t>12 April 2000</w:t>
      </w:r>
    </w:p>
    <w:p w14:paraId="521372FC" w14:textId="77777777" w:rsidR="008B72E7" w:rsidRDefault="008B72E7">
      <w:pPr>
        <w:jc w:val="center"/>
      </w:pPr>
    </w:p>
    <w:p w14:paraId="4F2EFD1F" w14:textId="77777777" w:rsidR="008B72E7" w:rsidRDefault="008B72E7">
      <w:pPr>
        <w:jc w:val="center"/>
        <w:outlineLvl w:val="0"/>
      </w:pPr>
      <w:r>
        <w:t>Prepared for:</w:t>
      </w:r>
    </w:p>
    <w:p w14:paraId="58B1645A" w14:textId="77777777" w:rsidR="008B72E7" w:rsidRDefault="008B72E7">
      <w:pPr>
        <w:jc w:val="center"/>
      </w:pPr>
    </w:p>
    <w:p w14:paraId="2863C596" w14:textId="77777777" w:rsidR="008B72E7" w:rsidRDefault="008B72E7">
      <w:pPr>
        <w:jc w:val="center"/>
      </w:pPr>
      <w:r>
        <w:t>National Aeronautics and Space Administration</w:t>
      </w:r>
    </w:p>
    <w:p w14:paraId="169FCCC2" w14:textId="77777777" w:rsidR="008B72E7" w:rsidRDefault="008B72E7">
      <w:pPr>
        <w:jc w:val="center"/>
      </w:pPr>
      <w:smartTag w:uri="urn:schemas-microsoft-com:office:smarttags" w:element="place">
        <w:smartTag w:uri="urn:schemas-microsoft-com:office:smarttags" w:element="PlaceName">
          <w:r>
            <w:t>Lyndon</w:t>
          </w:r>
        </w:smartTag>
        <w:r>
          <w:t xml:space="preserve"> </w:t>
        </w:r>
        <w:smartTag w:uri="urn:schemas-microsoft-com:office:smarttags" w:element="PlaceName">
          <w:r>
            <w:t>B.</w:t>
          </w:r>
        </w:smartTag>
        <w:r>
          <w:t xml:space="preserve"> </w:t>
        </w:r>
        <w:smartTag w:uri="urn:schemas-microsoft-com:office:smarttags" w:element="PlaceName">
          <w:r>
            <w:t>Johnson</w:t>
          </w:r>
        </w:smartTag>
        <w:r>
          <w:t xml:space="preserve"> </w:t>
        </w:r>
        <w:smartTag w:uri="urn:schemas-microsoft-com:office:smarttags" w:element="PlaceName">
          <w:r>
            <w:t>Space</w:t>
          </w:r>
        </w:smartTag>
        <w:r>
          <w:t xml:space="preserve"> </w:t>
        </w:r>
        <w:smartTag w:uri="urn:schemas-microsoft-com:office:smarttags" w:element="PlaceType">
          <w:r>
            <w:t>Center</w:t>
          </w:r>
        </w:smartTag>
      </w:smartTag>
    </w:p>
    <w:p w14:paraId="0B7EE9F9" w14:textId="77777777" w:rsidR="008B72E7" w:rsidRDefault="008B72E7">
      <w:pPr>
        <w:jc w:val="center"/>
      </w:pPr>
      <w:smartTag w:uri="urn:schemas-microsoft-com:office:smarttags" w:element="address">
        <w:smartTag w:uri="urn:schemas-microsoft-com:office:smarttags" w:element="Street">
          <w:r>
            <w:t>2101 NASA Road</w:t>
          </w:r>
        </w:smartTag>
      </w:smartTag>
      <w:r>
        <w:t xml:space="preserve"> 1</w:t>
      </w:r>
    </w:p>
    <w:p w14:paraId="1EE2B17A" w14:textId="77777777" w:rsidR="008B72E7" w:rsidRDefault="008B72E7">
      <w:pPr>
        <w:jc w:val="center"/>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r>
          <w:t xml:space="preserve"> </w:t>
        </w:r>
        <w:smartTag w:uri="urn:schemas-microsoft-com:office:smarttags" w:element="PostalCode">
          <w:r>
            <w:t>77058-3696</w:t>
          </w:r>
        </w:smartTag>
      </w:smartTag>
    </w:p>
    <w:p w14:paraId="79BF5BC0" w14:textId="77777777" w:rsidR="008B72E7" w:rsidRDefault="008B72E7">
      <w:pPr>
        <w:jc w:val="center"/>
      </w:pPr>
    </w:p>
    <w:p w14:paraId="3D2FCB10" w14:textId="77777777" w:rsidR="008B72E7" w:rsidRDefault="008B72E7">
      <w:pPr>
        <w:jc w:val="center"/>
      </w:pPr>
    </w:p>
    <w:p w14:paraId="6D8DF775" w14:textId="77777777" w:rsidR="008B72E7" w:rsidRDefault="008B72E7">
      <w:pPr>
        <w:jc w:val="center"/>
      </w:pPr>
    </w:p>
    <w:p w14:paraId="7A5B2AC0" w14:textId="77777777" w:rsidR="008B72E7" w:rsidRDefault="008B72E7">
      <w:pPr>
        <w:jc w:val="center"/>
      </w:pPr>
    </w:p>
    <w:p w14:paraId="168413A5" w14:textId="77777777" w:rsidR="008B72E7" w:rsidRDefault="008B72E7">
      <w:pPr>
        <w:jc w:val="center"/>
      </w:pPr>
    </w:p>
    <w:p w14:paraId="63F25936" w14:textId="77777777" w:rsidR="008B72E7" w:rsidRDefault="008B72E7">
      <w:pPr>
        <w:jc w:val="center"/>
        <w:outlineLvl w:val="0"/>
      </w:pPr>
      <w:r>
        <w:t>Prepared by:</w:t>
      </w:r>
    </w:p>
    <w:p w14:paraId="63555644" w14:textId="77777777" w:rsidR="008B72E7" w:rsidRDefault="008B72E7">
      <w:pPr>
        <w:jc w:val="center"/>
      </w:pPr>
    </w:p>
    <w:p w14:paraId="5BDB4CE3" w14:textId="77777777" w:rsidR="008B72E7" w:rsidRDefault="008B72E7">
      <w:pPr>
        <w:jc w:val="center"/>
        <w:rPr>
          <w:sz w:val="96"/>
        </w:rPr>
      </w:pPr>
      <w:r>
        <w:rPr>
          <w:noProof/>
          <w:sz w:val="20"/>
        </w:rPr>
        <w:pict w14:anchorId="33DDD094">
          <v:group id="_x0000_s2005" style="position:absolute;left:0;text-align:left;margin-left:175.05pt;margin-top:2.95pt;width:108pt;height:34.5pt;z-index:4" coordorigin="432,240" coordsize="2928,936" o:allowincell="f">
            <v:shape id="_x0000_s2006" style="position:absolute;left:432;top:240;width:1920;height:936" coordsize="320,156" path="m295,55hdc294,55,293,55,291,55hal291,17hdc295,16,297,17,298,19v,1,1,2,1,3hal299,51hdc299,53,297,54,295,55xm319,72v,-2,,-3,-1,-4c317,65,314,64,310,64v2,-1,4,-2,5,-3c318,59,319,56,319,53hal319,12hdc319,9,318,7,317,5,314,1,308,,300,hal270,r,123l291,123r,-52hdc292,71,292,71,292,71v1,,1,,2,c296,71,297,71,298,72v,1,1,2,1,3hal299,123r20,l319,72hdxm262,107hal248,107r,-42l262,65r,-16l248,49r,-32l262,17,262,,227,r,123l262,123r,-16hdxm220,13v,-3,-1,-5,-2,-7c215,2,211,,204,hal171,r,123l193,123r,-42l206,81hdc209,81,212,80,213,79v5,-2,7,-6,7,-12hal220,13hdxm154,hal126,,112,123r20,l135,99r10,l147,123r21,l154,hdxm107,72v-1,-2,-1,-3,-2,-4c104,65,101,64,98,64v2,-1,4,-2,4,-3c105,59,107,56,107,53hal107,12hdc106,9,106,7,105,5,102,1,96,,88,hal57,r,123l79,123r,-52hdc80,71,80,71,80,71v,,1,,1,c84,71,86,72,86,75hal86,123r21,l107,72hdxm48,19v,,,-1,,-1c48,17,48,17,48,16v,-4,,-8,-2,-10c44,2,41,,36,hal,,,123r34,hdc37,123,40,122,41,121v5,-2,7,-7,7,-12hal48,19hdxm196,64v-1,,-2,,-4,hal192,17hdc193,17,193,17,194,17v3,,4,1,5,3c199,20,199,21,199,22hal199,60hdc199,62,198,64,196,64xm136,81hal140,33r4,48l136,81hdxm82,55v,,-1,,-3,hal79,17hdc82,16,84,17,85,19v,1,1,2,1,3hal86,51hdc86,53,85,54,82,55xm27,107v-1,,-2,1,-4,1c22,108,21,108,20,107hal20,17hdc21,16,21,16,22,16v2,,4,1,5,2c28,19,28,20,28,22hal28,103hdc28,105,27,106,27,107xm308,132hal304,141r-4,-9l288,132r11,17l299,155r10,l309,149r11,-17l308,132hdxm287,153hal287,147hdc287,146,286,145,284,144v3,-1,4,-3,4,-6c288,137,287,136,287,135v-1,-2,-3,-3,-6,-3hal257,132r,23l267,155r,-7l272,148hdc273,148,274,148,275,149v1,,1,1,1,2hal276,154r1,1l288,155hdc287,155,287,154,287,153xm250,134v-4,-2,-8,-3,-12,-3c233,131,229,132,225,134v-3,2,-5,5,-5,10c220,148,222,151,225,153v4,2,8,3,13,3c243,156,247,155,250,153v4,-2,5,-6,5,-9c255,140,254,137,250,134xm220,132hal191,132r,7l201,139r,16l211,155r,-16l220,139r,-7hdxm185,132hal175,132r-12,23l173,155r1,-2l186,153r1,2l197,155,185,132hdxm161,153hal161,147hdc161,146,160,145,158,144v3,-1,4,-3,4,-6c162,137,162,136,161,135v-1,-2,-2,-3,-5,-3hal131,132r,23l141,155r,-7l147,148hdc148,148,149,148,150,149v,,1,1,1,2hal151,154r1,1l163,155hdc162,155,161,154,161,153xm124,134v-4,-2,-8,-3,-13,-3c107,131,103,132,99,134v-4,2,-6,5,-6,10c93,148,95,151,99,153v3,2,7,3,12,3c116,156,120,155,124,153v3,-2,5,-6,5,-9c129,140,127,137,124,134xm90,143v,,-1,,-2,-1c89,142,89,141,90,141v1,-1,1,-2,1,-4c91,136,91,135,90,133v,-1,-1,-1,-3,-1hal60,132r,23l88,155hdc89,155,90,155,90,154v2,-1,2,-3,2,-5c92,146,92,144,90,143xm47,132hal36,132,25,155r10,l36,153r12,l49,155r10,l47,132hdxm24,149hal9,149r,-17l,132r,23l24,155r,-6hdxm275,143hal267,143r,-4l275,139hdc276,139,276,139,276,141v,,,1,-1,2xm242,148v-1,1,-2,2,-4,2c236,150,235,149,233,148v-1,-1,-1,-3,-1,-4c232,142,232,140,233,139v2,-1,3,-2,5,-2c240,137,241,138,242,139v2,1,2,3,2,5c244,145,244,147,242,148xm176,147hal180,139r4,8l176,147hdxm150,143hal141,143r,-4l149,139hdc150,139,151,139,151,141v,,,1,-1,2xm116,148v-1,1,-3,2,-5,2c110,150,108,149,107,148v-1,-1,-2,-3,-2,-4c105,142,106,140,107,139v1,-1,3,-2,4,-2c113,137,115,138,116,139v1,1,2,3,2,5c118,145,117,147,116,148xm81,140hal71,140r,-2l82,138hdc82,138,82,138,83,138v,,,1,,1c83,140,82,140,81,140xm82,150hal71,150r,-4l82,146hdc83,147,83,148,83,149v,,,1,-1,1xm38,147hal42,139r4,8l38,147hdxe" fillcolor="red" stroked="f" strokeweight="0">
              <v:stroke color2="black"/>
              <v:path arrowok="t"/>
            </v:shape>
            <v:shape id="_x0000_s2007" style="position:absolute;left:2436;top:246;width:924;height:924" coordsize="154,154" path="m107,107hdc98,116,88,120,77,120v-12,,-22,-4,-31,-13c38,99,34,89,34,77,34,65,38,55,47,47,55,39,65,35,77,35v11,,21,4,30,12c115,55,119,65,119,77v,12,-4,22,-12,30xm132,22c118,7,100,,80,hal80,15hdc96,15,109,21,121,33v11,11,17,25,17,41hal154,74hdc154,54,147,36,132,22xm138,80v,16,-6,30,-17,42c109,133,96,139,80,139hal80,154hdc100,154,118,147,132,133v15,-15,22,-32,22,-53hal138,80hdxm73,hal,,,74r15,hdc17,58,22,44,33,34,40,26,49,21,60,18v5,-2,10,-3,13,-3hal73,hdxm115,38c105,27,92,22,77,22,61,22,48,28,38,38,27,49,22,62,22,77v,15,5,28,16,39c48,127,61,132,77,132v15,,28,-5,39,-16c126,105,131,92,131,77v,-15,-5,-28,-16,-39xm73,139v-3,,-8,-1,-13,-3c49,133,40,128,33,121,23,111,17,97,15,80hal,80r,74l73,154r,-15hdxm102,52c95,45,87,41,77,41,67,41,58,45,51,52,44,59,41,67,41,77v,10,3,19,10,26c58,110,67,113,77,113v10,,18,-3,25,-10c109,96,113,87,113,77v,-10,-4,-18,-11,-25xm93,94v-4,5,-10,7,-16,7c70,101,64,98,60,94,55,89,53,84,53,77v,-6,2,-12,7,-17c64,56,70,54,77,54v6,,12,2,16,7c98,65,100,71,100,77v,7,-2,13,-7,17xm89,65c85,62,81,60,77,60v-5,,-9,2,-13,5c61,68,59,72,59,77v,5,2,9,5,12c68,93,72,94,77,94v4,,8,-1,12,-5c92,86,94,82,94,77v,-5,-2,-9,-5,-12xm81,81v-1,2,-3,2,-4,2c75,83,74,83,72,81,71,80,71,79,71,77v,-1,,-3,1,-4c74,72,75,71,77,71v1,,3,1,4,2c82,74,83,76,83,77v,2,-1,3,-2,4xe" fillcolor="black" stroked="f" strokecolor="white" strokeweight="0">
              <v:fill color2="black"/>
              <v:path arrowok="t"/>
            </v:shape>
          </v:group>
        </w:pict>
      </w:r>
    </w:p>
    <w:p w14:paraId="072186AC" w14:textId="77777777" w:rsidR="008B72E7" w:rsidRDefault="008B72E7">
      <w:pPr>
        <w:jc w:val="center"/>
        <w:outlineLvl w:val="0"/>
        <w:rPr>
          <w:b/>
        </w:rPr>
      </w:pPr>
      <w:r>
        <w:rPr>
          <w:b/>
        </w:rPr>
        <w:t>The Charles Stark Draper Laboratory, Inc.</w:t>
      </w:r>
    </w:p>
    <w:p w14:paraId="2C381EAC" w14:textId="77777777" w:rsidR="008B72E7" w:rsidRDefault="008B72E7">
      <w:pPr>
        <w:jc w:val="center"/>
        <w:rPr>
          <w:b/>
        </w:rPr>
      </w:pPr>
      <w:smartTag w:uri="urn:schemas-microsoft-com:office:smarttags" w:element="address">
        <w:smartTag w:uri="urn:schemas-microsoft-com:office:smarttags" w:element="Street">
          <w:r>
            <w:rPr>
              <w:b/>
            </w:rPr>
            <w:t>555 Technology Square</w:t>
          </w:r>
        </w:smartTag>
      </w:smartTag>
    </w:p>
    <w:p w14:paraId="7FFD6A12" w14:textId="77777777" w:rsidR="008B72E7" w:rsidRDefault="008B72E7">
      <w:pPr>
        <w:jc w:val="center"/>
        <w:rPr>
          <w:b/>
        </w:rPr>
      </w:pPr>
      <w:smartTag w:uri="urn:schemas-microsoft-com:office:smarttags" w:element="place">
        <w:smartTag w:uri="urn:schemas-microsoft-com:office:smarttags" w:element="City">
          <w:r>
            <w:rPr>
              <w:b/>
            </w:rPr>
            <w:t>Cambridge</w:t>
          </w:r>
        </w:smartTag>
        <w:r>
          <w:rPr>
            <w:b/>
          </w:rPr>
          <w:t xml:space="preserve">, </w:t>
        </w:r>
        <w:smartTag w:uri="urn:schemas-microsoft-com:office:smarttags" w:element="State">
          <w:r>
            <w:rPr>
              <w:b/>
            </w:rPr>
            <w:t>Massachusetts</w:t>
          </w:r>
        </w:smartTag>
        <w:r>
          <w:rPr>
            <w:b/>
          </w:rPr>
          <w:t xml:space="preserve"> </w:t>
        </w:r>
        <w:smartTag w:uri="urn:schemas-microsoft-com:office:smarttags" w:element="PostalCode">
          <w:r>
            <w:rPr>
              <w:b/>
            </w:rPr>
            <w:t>02139</w:t>
          </w:r>
        </w:smartTag>
      </w:smartTag>
    </w:p>
    <w:p w14:paraId="37DB4095" w14:textId="77777777" w:rsidR="008B72E7" w:rsidRDefault="008B72E7">
      <w:pPr>
        <w:jc w:val="center"/>
        <w:rPr>
          <w:b/>
        </w:rPr>
      </w:pPr>
      <w:r>
        <w:rPr>
          <w:b/>
        </w:rPr>
        <w:t>Cage Code: 51993</w:t>
      </w:r>
    </w:p>
    <w:p w14:paraId="71495A56" w14:textId="77777777" w:rsidR="008B72E7" w:rsidRDefault="008B72E7">
      <w:pPr>
        <w:jc w:val="center"/>
      </w:pPr>
    </w:p>
    <w:p w14:paraId="261B76A7" w14:textId="77777777" w:rsidR="008B72E7" w:rsidRDefault="008B72E7">
      <w:pPr>
        <w:jc w:val="center"/>
      </w:pPr>
    </w:p>
    <w:p w14:paraId="06A39D3E" w14:textId="77777777" w:rsidR="008B72E7" w:rsidRDefault="008B72E7">
      <w:pPr>
        <w:jc w:val="center"/>
      </w:pPr>
    </w:p>
    <w:p w14:paraId="4DD40C52" w14:textId="77777777" w:rsidR="008B72E7" w:rsidRDefault="008B72E7">
      <w:pPr>
        <w:jc w:val="center"/>
        <w:rPr>
          <w:b/>
        </w:rPr>
      </w:pPr>
    </w:p>
    <w:p w14:paraId="5AE9737D" w14:textId="77777777" w:rsidR="008B72E7" w:rsidRDefault="008B72E7">
      <w:pPr>
        <w:jc w:val="center"/>
        <w:outlineLvl w:val="0"/>
      </w:pPr>
      <w:r>
        <w:t>DISTRIBUTION STATEMENT [A]</w:t>
      </w:r>
    </w:p>
    <w:p w14:paraId="49006A1C" w14:textId="77777777" w:rsidR="008B72E7" w:rsidRDefault="008B72E7">
      <w:pPr>
        <w:jc w:val="center"/>
      </w:pPr>
    </w:p>
    <w:p w14:paraId="2FF39CFF" w14:textId="77777777" w:rsidR="008B72E7" w:rsidRDefault="008B72E7">
      <w:pPr>
        <w:jc w:val="center"/>
      </w:pPr>
      <w:r>
        <w:t>[Approved for public release; distribution is unlimited]</w:t>
      </w:r>
    </w:p>
    <w:p w14:paraId="2FDAC0E6" w14:textId="77777777" w:rsidR="008B72E7" w:rsidRDefault="008B72E7">
      <w:pPr>
        <w:jc w:val="center"/>
      </w:pPr>
    </w:p>
    <w:p w14:paraId="7626FE5C" w14:textId="77777777" w:rsidR="008B72E7" w:rsidRDefault="008B72E7">
      <w:pPr>
        <w:jc w:val="center"/>
      </w:pPr>
      <w:r>
        <w:br w:type="page"/>
      </w:r>
    </w:p>
    <w:p w14:paraId="50F90236" w14:textId="77777777" w:rsidR="008B72E7" w:rsidRDefault="008B72E7">
      <w:pPr>
        <w:jc w:val="center"/>
        <w:rPr>
          <w:b/>
          <w:caps/>
          <w:sz w:val="28"/>
        </w:rPr>
      </w:pPr>
      <w:r>
        <w:rPr>
          <w:b/>
          <w:sz w:val="28"/>
        </w:rPr>
        <w:t>SOFTWARE REQUIREMENTS SPECIFICATION /</w:t>
      </w:r>
      <w:r>
        <w:rPr>
          <w:b/>
          <w:sz w:val="28"/>
        </w:rPr>
        <w:br/>
        <w:t>INTERFACE REQUIREMENTS SPECIFICATION</w:t>
      </w:r>
    </w:p>
    <w:p w14:paraId="7BD6B5F1" w14:textId="77777777" w:rsidR="008B72E7" w:rsidRDefault="008B72E7">
      <w:pPr>
        <w:jc w:val="center"/>
      </w:pPr>
    </w:p>
    <w:p w14:paraId="770EE711" w14:textId="77777777" w:rsidR="008B72E7" w:rsidRDefault="008B72E7">
      <w:pPr>
        <w:jc w:val="center"/>
      </w:pPr>
      <w:r>
        <w:t>for the</w:t>
      </w:r>
    </w:p>
    <w:p w14:paraId="11C37595" w14:textId="77777777" w:rsidR="008B72E7" w:rsidRDefault="008B72E7">
      <w:pPr>
        <w:jc w:val="center"/>
      </w:pPr>
    </w:p>
    <w:p w14:paraId="12829918" w14:textId="77777777" w:rsidR="008B72E7" w:rsidRDefault="008B72E7">
      <w:pPr>
        <w:jc w:val="center"/>
        <w:outlineLvl w:val="0"/>
        <w:rPr>
          <w:b/>
        </w:rPr>
      </w:pPr>
      <w:r>
        <w:rPr>
          <w:b/>
        </w:rPr>
        <w:t>X-38 Fault Tolerant System Services</w:t>
      </w:r>
    </w:p>
    <w:p w14:paraId="3737D788" w14:textId="77777777" w:rsidR="008B72E7" w:rsidRDefault="008B72E7">
      <w:pPr>
        <w:jc w:val="center"/>
      </w:pPr>
    </w:p>
    <w:p w14:paraId="74543D84" w14:textId="77777777" w:rsidR="008B72E7" w:rsidRDefault="008B72E7">
      <w:pPr>
        <w:jc w:val="center"/>
      </w:pPr>
    </w:p>
    <w:p w14:paraId="5EC8EB3C" w14:textId="77777777" w:rsidR="008B72E7" w:rsidRDefault="008B72E7">
      <w:pPr>
        <w:jc w:val="center"/>
      </w:pPr>
    </w:p>
    <w:p w14:paraId="5CF5476B" w14:textId="77777777" w:rsidR="008B72E7" w:rsidRDefault="008B72E7">
      <w:pPr>
        <w:jc w:val="center"/>
      </w:pPr>
    </w:p>
    <w:p w14:paraId="48C1BFEB" w14:textId="77777777" w:rsidR="008B72E7" w:rsidRDefault="008B72E7">
      <w:pPr>
        <w:jc w:val="center"/>
      </w:pPr>
    </w:p>
    <w:p w14:paraId="4BEC715D" w14:textId="77777777" w:rsidR="008B72E7" w:rsidRDefault="008B72E7">
      <w:pPr>
        <w:jc w:val="center"/>
      </w:pPr>
    </w:p>
    <w:p w14:paraId="48C5D234" w14:textId="77777777" w:rsidR="008B72E7" w:rsidRDefault="008B72E7">
      <w:pPr>
        <w:jc w:val="center"/>
      </w:pPr>
    </w:p>
    <w:p w14:paraId="681DF16D" w14:textId="77777777" w:rsidR="008B72E7" w:rsidRDefault="008B72E7">
      <w:pPr>
        <w:jc w:val="center"/>
      </w:pPr>
    </w:p>
    <w:p w14:paraId="5FC3C8F3" w14:textId="77777777" w:rsidR="008B72E7" w:rsidRDefault="008B72E7">
      <w:pPr>
        <w:jc w:val="center"/>
      </w:pPr>
    </w:p>
    <w:p w14:paraId="7500F0C2" w14:textId="77777777" w:rsidR="008B72E7" w:rsidRDefault="008B72E7">
      <w:r>
        <w:t>Approved by:</w:t>
      </w:r>
    </w:p>
    <w:p w14:paraId="4021448D" w14:textId="77777777" w:rsidR="008B72E7" w:rsidRDefault="008B72E7"/>
    <w:p w14:paraId="574FBBA6" w14:textId="77777777" w:rsidR="008B72E7" w:rsidRDefault="008B72E7">
      <w:r>
        <w:pict w14:anchorId="27D81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390pt" fillcolor="window">
            <v:imagedata r:id="rId7" o:title="sign"/>
          </v:shape>
        </w:pict>
      </w:r>
    </w:p>
    <w:p w14:paraId="28DEB4C2" w14:textId="77777777" w:rsidR="008B72E7" w:rsidRDefault="008B72E7">
      <w:pPr>
        <w:outlineLvl w:val="0"/>
        <w:rPr>
          <w:smallCaps/>
        </w:rPr>
      </w:pPr>
      <w:r>
        <w:rPr>
          <w:smallCaps/>
        </w:rPr>
        <w:br w:type="page"/>
      </w:r>
    </w:p>
    <w:p w14:paraId="02C94E12" w14:textId="77777777" w:rsidR="008B72E7" w:rsidRDefault="008B72E7">
      <w:pPr>
        <w:jc w:val="center"/>
        <w:outlineLvl w:val="0"/>
        <w:rPr>
          <w:smallCaps/>
        </w:rPr>
      </w:pPr>
      <w:r>
        <w:rPr>
          <w:smallCaps/>
        </w:rPr>
        <w:t>Record of Revisions</w:t>
      </w:r>
    </w:p>
    <w:p w14:paraId="7FC4C8F9" w14:textId="77777777" w:rsidR="008B72E7" w:rsidRDefault="008B72E7"/>
    <w:tbl>
      <w:tblPr>
        <w:tblW w:w="0" w:type="auto"/>
        <w:tblLayout w:type="fixed"/>
        <w:tblCellMar>
          <w:left w:w="80" w:type="dxa"/>
          <w:right w:w="80" w:type="dxa"/>
        </w:tblCellMar>
        <w:tblLook w:val="0000" w:firstRow="0" w:lastRow="0" w:firstColumn="0" w:lastColumn="0" w:noHBand="0" w:noVBand="0"/>
      </w:tblPr>
      <w:tblGrid>
        <w:gridCol w:w="720"/>
        <w:gridCol w:w="1720"/>
        <w:gridCol w:w="4680"/>
        <w:gridCol w:w="2340"/>
      </w:tblGrid>
      <w:tr w:rsidR="008B72E7" w14:paraId="50E859D8" w14:textId="77777777">
        <w:tblPrEx>
          <w:tblCellMar>
            <w:top w:w="0" w:type="dxa"/>
            <w:bottom w:w="0" w:type="dxa"/>
          </w:tblCellMar>
        </w:tblPrEx>
        <w:trPr>
          <w:cantSplit/>
          <w:trHeight w:val="534"/>
        </w:trPr>
        <w:tc>
          <w:tcPr>
            <w:tcW w:w="720" w:type="dxa"/>
            <w:tcBorders>
              <w:top w:val="single" w:sz="6" w:space="0" w:color="auto"/>
              <w:left w:val="single" w:sz="6" w:space="0" w:color="auto"/>
              <w:bottom w:val="single" w:sz="6" w:space="0" w:color="auto"/>
              <w:right w:val="single" w:sz="6" w:space="0" w:color="auto"/>
            </w:tcBorders>
          </w:tcPr>
          <w:p w14:paraId="3B5F00C1" w14:textId="77777777" w:rsidR="008B72E7" w:rsidRDefault="008B72E7">
            <w:pPr>
              <w:spacing w:before="80" w:after="80"/>
              <w:jc w:val="center"/>
            </w:pPr>
            <w:r>
              <w:t>Rev</w:t>
            </w:r>
          </w:p>
        </w:tc>
        <w:tc>
          <w:tcPr>
            <w:tcW w:w="1720" w:type="dxa"/>
            <w:tcBorders>
              <w:top w:val="single" w:sz="6" w:space="0" w:color="auto"/>
              <w:left w:val="single" w:sz="6" w:space="0" w:color="auto"/>
              <w:bottom w:val="single" w:sz="6" w:space="0" w:color="auto"/>
              <w:right w:val="single" w:sz="6" w:space="0" w:color="auto"/>
            </w:tcBorders>
          </w:tcPr>
          <w:p w14:paraId="46ACC61A" w14:textId="77777777" w:rsidR="008B72E7" w:rsidRDefault="008B72E7">
            <w:pPr>
              <w:spacing w:before="80" w:after="80"/>
              <w:jc w:val="center"/>
            </w:pPr>
            <w:r>
              <w:t>Result of</w:t>
            </w:r>
          </w:p>
        </w:tc>
        <w:tc>
          <w:tcPr>
            <w:tcW w:w="4680" w:type="dxa"/>
            <w:tcBorders>
              <w:top w:val="single" w:sz="6" w:space="0" w:color="auto"/>
              <w:left w:val="single" w:sz="6" w:space="0" w:color="auto"/>
              <w:bottom w:val="single" w:sz="6" w:space="0" w:color="auto"/>
              <w:right w:val="single" w:sz="6" w:space="0" w:color="auto"/>
            </w:tcBorders>
          </w:tcPr>
          <w:p w14:paraId="6D38B30D" w14:textId="77777777" w:rsidR="008B72E7" w:rsidRDefault="008B72E7">
            <w:pPr>
              <w:spacing w:before="80" w:after="80"/>
              <w:jc w:val="center"/>
            </w:pPr>
            <w:r>
              <w:t>Pages Affected</w:t>
            </w:r>
          </w:p>
        </w:tc>
        <w:tc>
          <w:tcPr>
            <w:tcW w:w="2340" w:type="dxa"/>
            <w:tcBorders>
              <w:top w:val="single" w:sz="6" w:space="0" w:color="auto"/>
              <w:left w:val="single" w:sz="6" w:space="0" w:color="auto"/>
              <w:bottom w:val="single" w:sz="6" w:space="0" w:color="auto"/>
              <w:right w:val="single" w:sz="6" w:space="0" w:color="auto"/>
            </w:tcBorders>
          </w:tcPr>
          <w:p w14:paraId="3339F13C" w14:textId="77777777" w:rsidR="008B72E7" w:rsidRDefault="008B72E7">
            <w:pPr>
              <w:spacing w:before="80" w:after="80"/>
              <w:jc w:val="center"/>
            </w:pPr>
            <w:r>
              <w:t>Approval/Date</w:t>
            </w:r>
          </w:p>
        </w:tc>
      </w:tr>
      <w:tr w:rsidR="008B72E7" w14:paraId="6CF39B45" w14:textId="77777777">
        <w:tblPrEx>
          <w:tblCellMar>
            <w:top w:w="0" w:type="dxa"/>
            <w:bottom w:w="0" w:type="dxa"/>
          </w:tblCellMar>
        </w:tblPrEx>
        <w:trPr>
          <w:cantSplit/>
        </w:trPr>
        <w:tc>
          <w:tcPr>
            <w:tcW w:w="720" w:type="dxa"/>
            <w:tcBorders>
              <w:top w:val="single" w:sz="6" w:space="0" w:color="auto"/>
              <w:left w:val="single" w:sz="6" w:space="0" w:color="auto"/>
              <w:bottom w:val="single" w:sz="4" w:space="0" w:color="auto"/>
              <w:right w:val="single" w:sz="6" w:space="0" w:color="auto"/>
            </w:tcBorders>
          </w:tcPr>
          <w:p w14:paraId="7CCBA582" w14:textId="77777777" w:rsidR="008B72E7" w:rsidRDefault="008B72E7">
            <w:pPr>
              <w:spacing w:before="80" w:after="80"/>
              <w:jc w:val="center"/>
            </w:pPr>
            <w:r>
              <w:sym w:font="Symbol" w:char="F02D"/>
            </w:r>
          </w:p>
        </w:tc>
        <w:tc>
          <w:tcPr>
            <w:tcW w:w="1720" w:type="dxa"/>
            <w:tcBorders>
              <w:top w:val="single" w:sz="6" w:space="0" w:color="auto"/>
              <w:left w:val="single" w:sz="6" w:space="0" w:color="auto"/>
              <w:bottom w:val="single" w:sz="4" w:space="0" w:color="auto"/>
              <w:right w:val="single" w:sz="6" w:space="0" w:color="auto"/>
            </w:tcBorders>
          </w:tcPr>
          <w:p w14:paraId="2B99579A" w14:textId="77777777" w:rsidR="008B72E7" w:rsidRDefault="008B72E7">
            <w:pPr>
              <w:spacing w:before="80" w:after="80"/>
              <w:jc w:val="center"/>
            </w:pPr>
            <w:r>
              <w:t>ECR 0079A</w:t>
            </w:r>
          </w:p>
        </w:tc>
        <w:tc>
          <w:tcPr>
            <w:tcW w:w="4680" w:type="dxa"/>
            <w:tcBorders>
              <w:top w:val="single" w:sz="6" w:space="0" w:color="auto"/>
              <w:left w:val="single" w:sz="6" w:space="0" w:color="auto"/>
              <w:bottom w:val="single" w:sz="4" w:space="0" w:color="auto"/>
              <w:right w:val="single" w:sz="6" w:space="0" w:color="auto"/>
            </w:tcBorders>
          </w:tcPr>
          <w:p w14:paraId="34C26DA9" w14:textId="77777777" w:rsidR="008B72E7" w:rsidRDefault="008B72E7">
            <w:pPr>
              <w:spacing w:before="80" w:after="80"/>
            </w:pPr>
            <w:r>
              <w:t>Initial Release</w:t>
            </w:r>
          </w:p>
        </w:tc>
        <w:tc>
          <w:tcPr>
            <w:tcW w:w="2340" w:type="dxa"/>
            <w:tcBorders>
              <w:top w:val="single" w:sz="6" w:space="0" w:color="auto"/>
              <w:left w:val="single" w:sz="6" w:space="0" w:color="auto"/>
              <w:bottom w:val="single" w:sz="4" w:space="0" w:color="auto"/>
              <w:right w:val="single" w:sz="6" w:space="0" w:color="auto"/>
            </w:tcBorders>
          </w:tcPr>
          <w:p w14:paraId="21F5C782" w14:textId="77777777" w:rsidR="008B72E7" w:rsidRDefault="008B72E7">
            <w:pPr>
              <w:spacing w:before="80" w:after="80"/>
              <w:jc w:val="center"/>
            </w:pPr>
            <w:r>
              <w:t>L.S.A. 5/4/00</w:t>
            </w:r>
          </w:p>
        </w:tc>
      </w:tr>
      <w:tr w:rsidR="008B72E7" w14:paraId="2E0F46E1" w14:textId="77777777">
        <w:tblPrEx>
          <w:tblCellMar>
            <w:top w:w="0" w:type="dxa"/>
            <w:bottom w:w="0" w:type="dxa"/>
          </w:tblCellMar>
        </w:tblPrEx>
        <w:trPr>
          <w:cantSplit/>
        </w:trPr>
        <w:tc>
          <w:tcPr>
            <w:tcW w:w="720" w:type="dxa"/>
            <w:tcBorders>
              <w:top w:val="single" w:sz="4" w:space="0" w:color="auto"/>
              <w:left w:val="single" w:sz="4" w:space="0" w:color="auto"/>
              <w:bottom w:val="single" w:sz="4" w:space="0" w:color="auto"/>
            </w:tcBorders>
          </w:tcPr>
          <w:p w14:paraId="58988620" w14:textId="77777777" w:rsidR="008B72E7" w:rsidRDefault="008B72E7">
            <w:pPr>
              <w:spacing w:before="80" w:after="80"/>
              <w:jc w:val="center"/>
            </w:pPr>
            <w:r>
              <w:t>A</w:t>
            </w:r>
          </w:p>
        </w:tc>
        <w:tc>
          <w:tcPr>
            <w:tcW w:w="1720" w:type="dxa"/>
            <w:tcBorders>
              <w:top w:val="single" w:sz="4" w:space="0" w:color="auto"/>
              <w:left w:val="single" w:sz="4" w:space="0" w:color="auto"/>
              <w:bottom w:val="single" w:sz="4" w:space="0" w:color="auto"/>
            </w:tcBorders>
          </w:tcPr>
          <w:p w14:paraId="6E5E4E5E" w14:textId="77777777" w:rsidR="008B72E7" w:rsidRDefault="008B72E7">
            <w:pPr>
              <w:spacing w:before="80" w:after="80"/>
              <w:jc w:val="center"/>
            </w:pPr>
            <w:r>
              <w:t>ECR 0112</w:t>
            </w:r>
          </w:p>
        </w:tc>
        <w:tc>
          <w:tcPr>
            <w:tcW w:w="4680" w:type="dxa"/>
            <w:tcBorders>
              <w:top w:val="single" w:sz="4" w:space="0" w:color="auto"/>
              <w:left w:val="single" w:sz="4" w:space="0" w:color="auto"/>
              <w:bottom w:val="single" w:sz="4" w:space="0" w:color="auto"/>
            </w:tcBorders>
          </w:tcPr>
          <w:p w14:paraId="32F156B3" w14:textId="77777777" w:rsidR="008B72E7" w:rsidRDefault="008B72E7">
            <w:pPr>
              <w:spacing w:before="80" w:after="80"/>
            </w:pPr>
            <w:r>
              <w:t>Revision due to Updated FTTP Specifications</w:t>
            </w:r>
          </w:p>
        </w:tc>
        <w:tc>
          <w:tcPr>
            <w:tcW w:w="2340" w:type="dxa"/>
            <w:tcBorders>
              <w:top w:val="single" w:sz="4" w:space="0" w:color="auto"/>
              <w:left w:val="single" w:sz="4" w:space="0" w:color="auto"/>
              <w:bottom w:val="single" w:sz="4" w:space="0" w:color="auto"/>
              <w:right w:val="single" w:sz="4" w:space="0" w:color="auto"/>
            </w:tcBorders>
          </w:tcPr>
          <w:p w14:paraId="6F97CFE4" w14:textId="77777777" w:rsidR="008B72E7" w:rsidRDefault="008B72E7">
            <w:pPr>
              <w:spacing w:before="80" w:after="80"/>
              <w:jc w:val="center"/>
            </w:pPr>
            <w:r>
              <w:t>RR 24 Aug 2000</w:t>
            </w:r>
          </w:p>
        </w:tc>
      </w:tr>
      <w:tr w:rsidR="008B72E7" w14:paraId="65E6CF0F" w14:textId="77777777">
        <w:tblPrEx>
          <w:tblCellMar>
            <w:top w:w="0" w:type="dxa"/>
            <w:bottom w:w="0" w:type="dxa"/>
          </w:tblCellMar>
        </w:tblPrEx>
        <w:trPr>
          <w:cantSplit/>
        </w:trPr>
        <w:tc>
          <w:tcPr>
            <w:tcW w:w="720" w:type="dxa"/>
            <w:tcBorders>
              <w:top w:val="single" w:sz="4" w:space="0" w:color="auto"/>
              <w:left w:val="single" w:sz="4" w:space="0" w:color="auto"/>
              <w:bottom w:val="single" w:sz="4" w:space="0" w:color="auto"/>
            </w:tcBorders>
          </w:tcPr>
          <w:p w14:paraId="1B1EF2B1" w14:textId="77777777" w:rsidR="008B72E7" w:rsidRDefault="008B72E7">
            <w:pPr>
              <w:spacing w:before="80" w:after="80"/>
              <w:jc w:val="center"/>
            </w:pPr>
            <w:r>
              <w:t>B</w:t>
            </w:r>
          </w:p>
        </w:tc>
        <w:tc>
          <w:tcPr>
            <w:tcW w:w="1720" w:type="dxa"/>
            <w:tcBorders>
              <w:top w:val="single" w:sz="4" w:space="0" w:color="auto"/>
              <w:left w:val="single" w:sz="4" w:space="0" w:color="auto"/>
              <w:bottom w:val="single" w:sz="4" w:space="0" w:color="auto"/>
            </w:tcBorders>
          </w:tcPr>
          <w:p w14:paraId="0D5138AF" w14:textId="77777777" w:rsidR="008B72E7" w:rsidRDefault="008B72E7">
            <w:pPr>
              <w:spacing w:before="80" w:after="80"/>
              <w:jc w:val="center"/>
            </w:pPr>
            <w:r>
              <w:t>ECR 134</w:t>
            </w:r>
          </w:p>
        </w:tc>
        <w:tc>
          <w:tcPr>
            <w:tcW w:w="4680" w:type="dxa"/>
            <w:tcBorders>
              <w:top w:val="single" w:sz="4" w:space="0" w:color="auto"/>
              <w:left w:val="single" w:sz="4" w:space="0" w:color="auto"/>
              <w:bottom w:val="single" w:sz="4" w:space="0" w:color="auto"/>
            </w:tcBorders>
          </w:tcPr>
          <w:p w14:paraId="7FF856E1" w14:textId="77777777" w:rsidR="008B72E7" w:rsidRDefault="008B72E7">
            <w:pPr>
              <w:spacing w:before="80" w:after="80"/>
            </w:pPr>
            <w:r>
              <w:t>Revision due to Updated FTTP Specifications</w:t>
            </w:r>
          </w:p>
        </w:tc>
        <w:tc>
          <w:tcPr>
            <w:tcW w:w="2340" w:type="dxa"/>
            <w:tcBorders>
              <w:top w:val="single" w:sz="4" w:space="0" w:color="auto"/>
              <w:left w:val="single" w:sz="4" w:space="0" w:color="auto"/>
              <w:bottom w:val="single" w:sz="4" w:space="0" w:color="auto"/>
              <w:right w:val="single" w:sz="4" w:space="0" w:color="auto"/>
            </w:tcBorders>
          </w:tcPr>
          <w:p w14:paraId="7529F69D" w14:textId="77777777" w:rsidR="008B72E7" w:rsidRDefault="008B72E7">
            <w:pPr>
              <w:spacing w:before="80" w:after="80"/>
              <w:jc w:val="center"/>
            </w:pPr>
            <w:r>
              <w:t>RR 22 Dec 2000</w:t>
            </w:r>
          </w:p>
        </w:tc>
      </w:tr>
      <w:tr w:rsidR="008B72E7" w14:paraId="6150758A" w14:textId="77777777">
        <w:tblPrEx>
          <w:tblCellMar>
            <w:top w:w="0" w:type="dxa"/>
            <w:bottom w:w="0" w:type="dxa"/>
          </w:tblCellMar>
        </w:tblPrEx>
        <w:trPr>
          <w:cantSplit/>
        </w:trPr>
        <w:tc>
          <w:tcPr>
            <w:tcW w:w="720" w:type="dxa"/>
            <w:tcBorders>
              <w:left w:val="single" w:sz="4" w:space="0" w:color="auto"/>
            </w:tcBorders>
          </w:tcPr>
          <w:p w14:paraId="62A24D30" w14:textId="77777777" w:rsidR="008B72E7" w:rsidRDefault="008B72E7">
            <w:pPr>
              <w:spacing w:before="80" w:after="80"/>
              <w:jc w:val="center"/>
            </w:pPr>
            <w:r>
              <w:t>C</w:t>
            </w:r>
          </w:p>
        </w:tc>
        <w:tc>
          <w:tcPr>
            <w:tcW w:w="1720" w:type="dxa"/>
            <w:tcBorders>
              <w:left w:val="single" w:sz="4" w:space="0" w:color="auto"/>
            </w:tcBorders>
          </w:tcPr>
          <w:p w14:paraId="07780302" w14:textId="77777777" w:rsidR="008B72E7" w:rsidRDefault="008B72E7">
            <w:pPr>
              <w:spacing w:before="80" w:after="80"/>
              <w:jc w:val="center"/>
            </w:pPr>
            <w:r>
              <w:t>ECR148</w:t>
            </w:r>
          </w:p>
        </w:tc>
        <w:tc>
          <w:tcPr>
            <w:tcW w:w="4680" w:type="dxa"/>
            <w:tcBorders>
              <w:left w:val="single" w:sz="4" w:space="0" w:color="auto"/>
            </w:tcBorders>
          </w:tcPr>
          <w:p w14:paraId="22180BAA" w14:textId="77777777" w:rsidR="008B72E7" w:rsidRDefault="008B72E7">
            <w:pPr>
              <w:spacing w:before="80" w:after="80"/>
            </w:pPr>
            <w:r>
              <w:t>Revision due to NASA Comments and Updated FTPP Requirements Document</w:t>
            </w:r>
          </w:p>
        </w:tc>
        <w:tc>
          <w:tcPr>
            <w:tcW w:w="2340" w:type="dxa"/>
            <w:tcBorders>
              <w:left w:val="single" w:sz="4" w:space="0" w:color="auto"/>
              <w:right w:val="single" w:sz="4" w:space="0" w:color="auto"/>
            </w:tcBorders>
          </w:tcPr>
          <w:p w14:paraId="0F844B7B" w14:textId="77777777" w:rsidR="008B72E7" w:rsidRDefault="008B72E7">
            <w:pPr>
              <w:spacing w:before="80" w:after="80"/>
              <w:jc w:val="center"/>
            </w:pPr>
            <w:r>
              <w:t>RR 14 Mar 2001</w:t>
            </w:r>
          </w:p>
        </w:tc>
      </w:tr>
      <w:tr w:rsidR="008B72E7" w14:paraId="5BA51A83" w14:textId="77777777">
        <w:tblPrEx>
          <w:tblCellMar>
            <w:top w:w="0" w:type="dxa"/>
            <w:bottom w:w="0" w:type="dxa"/>
          </w:tblCellMar>
        </w:tblPrEx>
        <w:trPr>
          <w:cantSplit/>
        </w:trPr>
        <w:tc>
          <w:tcPr>
            <w:tcW w:w="720" w:type="dxa"/>
            <w:tcBorders>
              <w:top w:val="single" w:sz="4" w:space="0" w:color="auto"/>
              <w:left w:val="single" w:sz="4" w:space="0" w:color="auto"/>
            </w:tcBorders>
          </w:tcPr>
          <w:p w14:paraId="66BA1063" w14:textId="77777777" w:rsidR="008B72E7" w:rsidRDefault="008B72E7">
            <w:pPr>
              <w:spacing w:before="80" w:after="80"/>
              <w:jc w:val="center"/>
            </w:pPr>
            <w:r>
              <w:t>D</w:t>
            </w:r>
          </w:p>
        </w:tc>
        <w:tc>
          <w:tcPr>
            <w:tcW w:w="1720" w:type="dxa"/>
            <w:tcBorders>
              <w:top w:val="single" w:sz="4" w:space="0" w:color="auto"/>
              <w:left w:val="single" w:sz="4" w:space="0" w:color="auto"/>
            </w:tcBorders>
          </w:tcPr>
          <w:p w14:paraId="0B139D54" w14:textId="77777777" w:rsidR="008B72E7" w:rsidRDefault="008B72E7">
            <w:pPr>
              <w:spacing w:before="80" w:after="80"/>
              <w:jc w:val="center"/>
            </w:pPr>
            <w:r>
              <w:t>ECR182</w:t>
            </w:r>
          </w:p>
        </w:tc>
        <w:tc>
          <w:tcPr>
            <w:tcW w:w="4680" w:type="dxa"/>
            <w:tcBorders>
              <w:top w:val="single" w:sz="4" w:space="0" w:color="auto"/>
              <w:left w:val="single" w:sz="4" w:space="0" w:color="auto"/>
            </w:tcBorders>
          </w:tcPr>
          <w:p w14:paraId="0A87608F" w14:textId="77777777" w:rsidR="008B72E7" w:rsidRDefault="008B72E7">
            <w:pPr>
              <w:spacing w:before="80" w:after="80"/>
            </w:pPr>
            <w:r>
              <w:t>Revision due to NASA Comments and Updated FTPP Requirements Document</w:t>
            </w:r>
          </w:p>
        </w:tc>
        <w:tc>
          <w:tcPr>
            <w:tcW w:w="2340" w:type="dxa"/>
            <w:tcBorders>
              <w:top w:val="single" w:sz="4" w:space="0" w:color="auto"/>
              <w:left w:val="single" w:sz="4" w:space="0" w:color="auto"/>
              <w:right w:val="single" w:sz="4" w:space="0" w:color="auto"/>
            </w:tcBorders>
          </w:tcPr>
          <w:p w14:paraId="068FF48B" w14:textId="77777777" w:rsidR="008B72E7" w:rsidRDefault="008B72E7">
            <w:pPr>
              <w:spacing w:before="80" w:after="80"/>
              <w:jc w:val="center"/>
            </w:pPr>
            <w:r>
              <w:t>RR 2 Jul 2001</w:t>
            </w:r>
          </w:p>
        </w:tc>
      </w:tr>
      <w:tr w:rsidR="008B72E7" w14:paraId="38BBA153" w14:textId="77777777">
        <w:tblPrEx>
          <w:tblCellMar>
            <w:top w:w="0" w:type="dxa"/>
            <w:bottom w:w="0" w:type="dxa"/>
          </w:tblCellMar>
        </w:tblPrEx>
        <w:trPr>
          <w:cantSplit/>
        </w:trPr>
        <w:tc>
          <w:tcPr>
            <w:tcW w:w="720" w:type="dxa"/>
            <w:tcBorders>
              <w:top w:val="single" w:sz="4" w:space="0" w:color="auto"/>
              <w:left w:val="single" w:sz="4" w:space="0" w:color="auto"/>
              <w:right w:val="single" w:sz="4" w:space="0" w:color="auto"/>
            </w:tcBorders>
          </w:tcPr>
          <w:p w14:paraId="67F6FF42" w14:textId="77777777" w:rsidR="008B72E7" w:rsidRDefault="008B72E7">
            <w:pPr>
              <w:spacing w:before="80" w:after="80"/>
              <w:jc w:val="center"/>
            </w:pPr>
            <w:r>
              <w:t>E</w:t>
            </w:r>
          </w:p>
        </w:tc>
        <w:tc>
          <w:tcPr>
            <w:tcW w:w="1720" w:type="dxa"/>
            <w:tcBorders>
              <w:top w:val="single" w:sz="4" w:space="0" w:color="auto"/>
              <w:left w:val="single" w:sz="4" w:space="0" w:color="auto"/>
              <w:right w:val="single" w:sz="4" w:space="0" w:color="auto"/>
            </w:tcBorders>
          </w:tcPr>
          <w:p w14:paraId="09AB87DB" w14:textId="77777777" w:rsidR="008B72E7" w:rsidRDefault="008B72E7">
            <w:pPr>
              <w:spacing w:before="80" w:after="80"/>
              <w:jc w:val="center"/>
            </w:pPr>
            <w:r>
              <w:t>ECR190</w:t>
            </w:r>
          </w:p>
        </w:tc>
        <w:tc>
          <w:tcPr>
            <w:tcW w:w="4680" w:type="dxa"/>
            <w:tcBorders>
              <w:top w:val="single" w:sz="4" w:space="0" w:color="auto"/>
              <w:left w:val="single" w:sz="4" w:space="0" w:color="auto"/>
              <w:right w:val="single" w:sz="4" w:space="0" w:color="auto"/>
            </w:tcBorders>
          </w:tcPr>
          <w:p w14:paraId="1487A039" w14:textId="77777777" w:rsidR="008B72E7" w:rsidRPr="00B67923" w:rsidRDefault="008B72E7">
            <w:pPr>
              <w:spacing w:before="80" w:after="80"/>
              <w:rPr>
                <w:lang w:val="it-IT"/>
              </w:rPr>
            </w:pPr>
            <w:r w:rsidRPr="00B67923">
              <w:rPr>
                <w:lang w:val="it-IT"/>
              </w:rPr>
              <w:t>Revision due to NASA Comments</w:t>
            </w:r>
          </w:p>
        </w:tc>
        <w:tc>
          <w:tcPr>
            <w:tcW w:w="2340" w:type="dxa"/>
            <w:tcBorders>
              <w:top w:val="single" w:sz="4" w:space="0" w:color="auto"/>
              <w:left w:val="single" w:sz="4" w:space="0" w:color="auto"/>
              <w:right w:val="single" w:sz="4" w:space="0" w:color="auto"/>
            </w:tcBorders>
          </w:tcPr>
          <w:p w14:paraId="321A5F02" w14:textId="77777777" w:rsidR="008B72E7" w:rsidRDefault="008B72E7">
            <w:pPr>
              <w:spacing w:before="80" w:after="80"/>
              <w:jc w:val="center"/>
            </w:pPr>
            <w:r>
              <w:t>RR 10 Aug 2001</w:t>
            </w:r>
          </w:p>
        </w:tc>
      </w:tr>
      <w:tr w:rsidR="008B72E7" w14:paraId="293BAC89" w14:textId="77777777">
        <w:tblPrEx>
          <w:tblCellMar>
            <w:top w:w="0" w:type="dxa"/>
            <w:bottom w:w="0" w:type="dxa"/>
          </w:tblCellMar>
        </w:tblPrEx>
        <w:trPr>
          <w:cantSplit/>
          <w:ins w:id="0" w:author="Alex Edsall" w:date="2002-03-12T09:35:00Z"/>
        </w:trPr>
        <w:tc>
          <w:tcPr>
            <w:tcW w:w="720" w:type="dxa"/>
            <w:tcBorders>
              <w:top w:val="single" w:sz="4" w:space="0" w:color="auto"/>
              <w:left w:val="single" w:sz="4" w:space="0" w:color="auto"/>
              <w:bottom w:val="single" w:sz="4" w:space="0" w:color="auto"/>
              <w:right w:val="single" w:sz="4" w:space="0" w:color="auto"/>
            </w:tcBorders>
          </w:tcPr>
          <w:p w14:paraId="1128BF94" w14:textId="77777777" w:rsidR="008B72E7" w:rsidRDefault="008B72E7">
            <w:pPr>
              <w:numPr>
                <w:ins w:id="1" w:author="Alex Edsall" w:date="2002-03-12T09:35:00Z"/>
              </w:numPr>
              <w:spacing w:before="80" w:after="80"/>
              <w:jc w:val="center"/>
              <w:rPr>
                <w:ins w:id="2" w:author="Alex Edsall" w:date="2002-03-12T09:35:00Z"/>
              </w:rPr>
            </w:pPr>
            <w:ins w:id="3" w:author="Alex Edsall" w:date="2002-03-12T09:35:00Z">
              <w:r>
                <w:t>F</w:t>
              </w:r>
            </w:ins>
          </w:p>
        </w:tc>
        <w:tc>
          <w:tcPr>
            <w:tcW w:w="1720" w:type="dxa"/>
            <w:tcBorders>
              <w:top w:val="single" w:sz="4" w:space="0" w:color="auto"/>
              <w:left w:val="single" w:sz="4" w:space="0" w:color="auto"/>
              <w:bottom w:val="single" w:sz="4" w:space="0" w:color="auto"/>
              <w:right w:val="single" w:sz="4" w:space="0" w:color="auto"/>
            </w:tcBorders>
          </w:tcPr>
          <w:p w14:paraId="634A3CBF" w14:textId="77777777" w:rsidR="008B72E7" w:rsidRDefault="008B72E7">
            <w:pPr>
              <w:numPr>
                <w:ins w:id="4" w:author="Alex Edsall" w:date="2002-03-12T09:35:00Z"/>
              </w:numPr>
              <w:spacing w:before="80" w:after="80"/>
              <w:jc w:val="center"/>
              <w:rPr>
                <w:ins w:id="5" w:author="Alex Edsall" w:date="2002-03-12T09:35:00Z"/>
              </w:rPr>
            </w:pPr>
            <w:ins w:id="6" w:author="Alex Edsall" w:date="2002-03-12T09:35:00Z">
              <w:r>
                <w:t>ECR</w:t>
              </w:r>
            </w:ins>
            <w:r>
              <w:t>0226</w:t>
            </w:r>
          </w:p>
        </w:tc>
        <w:tc>
          <w:tcPr>
            <w:tcW w:w="4680" w:type="dxa"/>
            <w:tcBorders>
              <w:top w:val="single" w:sz="4" w:space="0" w:color="auto"/>
              <w:left w:val="single" w:sz="4" w:space="0" w:color="auto"/>
              <w:bottom w:val="single" w:sz="4" w:space="0" w:color="auto"/>
              <w:right w:val="single" w:sz="4" w:space="0" w:color="auto"/>
            </w:tcBorders>
          </w:tcPr>
          <w:p w14:paraId="32095D21" w14:textId="77777777" w:rsidR="008B72E7" w:rsidRDefault="008B72E7">
            <w:pPr>
              <w:numPr>
                <w:ins w:id="7" w:author="Alex Edsall" w:date="2002-03-12T09:35:00Z"/>
              </w:numPr>
              <w:spacing w:before="80" w:after="80"/>
              <w:rPr>
                <w:ins w:id="8" w:author="Alex Edsall" w:date="2002-03-12T09:35:00Z"/>
              </w:rPr>
            </w:pPr>
            <w:r>
              <w:t>Updated Requirements Traceability table, pages 65, 67, 68, 74, 83, 84, 86</w:t>
            </w:r>
          </w:p>
        </w:tc>
        <w:tc>
          <w:tcPr>
            <w:tcW w:w="2340" w:type="dxa"/>
            <w:tcBorders>
              <w:top w:val="single" w:sz="4" w:space="0" w:color="auto"/>
              <w:left w:val="single" w:sz="4" w:space="0" w:color="auto"/>
              <w:bottom w:val="single" w:sz="4" w:space="0" w:color="auto"/>
              <w:right w:val="single" w:sz="4" w:space="0" w:color="auto"/>
            </w:tcBorders>
          </w:tcPr>
          <w:p w14:paraId="2C468A7D" w14:textId="77777777" w:rsidR="008B72E7" w:rsidRDefault="008B72E7">
            <w:pPr>
              <w:numPr>
                <w:ins w:id="9" w:author="Alex Edsall" w:date="2002-03-12T09:35:00Z"/>
              </w:numPr>
              <w:spacing w:before="80" w:after="80"/>
              <w:jc w:val="center"/>
              <w:rPr>
                <w:ins w:id="10" w:author="Alex Edsall" w:date="2002-03-12T09:35:00Z"/>
              </w:rPr>
            </w:pPr>
          </w:p>
        </w:tc>
      </w:tr>
      <w:tr w:rsidR="008B72E7" w14:paraId="1D250F91" w14:textId="77777777">
        <w:tblPrEx>
          <w:tblCellMar>
            <w:top w:w="0" w:type="dxa"/>
            <w:bottom w:w="0" w:type="dxa"/>
          </w:tblCellMar>
        </w:tblPrEx>
        <w:trPr>
          <w:cantSplit/>
        </w:trPr>
        <w:tc>
          <w:tcPr>
            <w:tcW w:w="720" w:type="dxa"/>
            <w:tcBorders>
              <w:left w:val="single" w:sz="6" w:space="0" w:color="auto"/>
              <w:right w:val="single" w:sz="6" w:space="0" w:color="auto"/>
            </w:tcBorders>
          </w:tcPr>
          <w:p w14:paraId="7156D66A" w14:textId="77777777" w:rsidR="008B72E7" w:rsidRDefault="008B72E7">
            <w:pPr>
              <w:spacing w:before="80" w:after="80"/>
              <w:jc w:val="center"/>
            </w:pPr>
          </w:p>
        </w:tc>
        <w:tc>
          <w:tcPr>
            <w:tcW w:w="1720" w:type="dxa"/>
            <w:tcBorders>
              <w:left w:val="single" w:sz="6" w:space="0" w:color="auto"/>
              <w:right w:val="single" w:sz="6" w:space="0" w:color="auto"/>
            </w:tcBorders>
          </w:tcPr>
          <w:p w14:paraId="2B6C87C3" w14:textId="77777777" w:rsidR="008B72E7" w:rsidRDefault="008B72E7">
            <w:pPr>
              <w:spacing w:before="80" w:after="80"/>
              <w:jc w:val="center"/>
            </w:pPr>
          </w:p>
        </w:tc>
        <w:tc>
          <w:tcPr>
            <w:tcW w:w="4680" w:type="dxa"/>
            <w:tcBorders>
              <w:left w:val="single" w:sz="6" w:space="0" w:color="auto"/>
              <w:right w:val="single" w:sz="6" w:space="0" w:color="auto"/>
            </w:tcBorders>
          </w:tcPr>
          <w:p w14:paraId="7DA10300" w14:textId="77777777" w:rsidR="008B72E7" w:rsidRDefault="008B72E7">
            <w:pPr>
              <w:spacing w:before="80" w:after="80"/>
            </w:pPr>
          </w:p>
        </w:tc>
        <w:tc>
          <w:tcPr>
            <w:tcW w:w="2340" w:type="dxa"/>
            <w:tcBorders>
              <w:left w:val="single" w:sz="6" w:space="0" w:color="auto"/>
              <w:right w:val="single" w:sz="6" w:space="0" w:color="auto"/>
            </w:tcBorders>
          </w:tcPr>
          <w:p w14:paraId="24FD1BED" w14:textId="77777777" w:rsidR="008B72E7" w:rsidRDefault="008B72E7">
            <w:pPr>
              <w:spacing w:before="80" w:after="80"/>
              <w:jc w:val="center"/>
            </w:pPr>
          </w:p>
        </w:tc>
      </w:tr>
      <w:tr w:rsidR="008B72E7" w14:paraId="44505BDE" w14:textId="77777777">
        <w:tblPrEx>
          <w:tblCellMar>
            <w:top w:w="0" w:type="dxa"/>
            <w:bottom w:w="0" w:type="dxa"/>
          </w:tblCellMar>
        </w:tblPrEx>
        <w:trPr>
          <w:cantSplit/>
        </w:trPr>
        <w:tc>
          <w:tcPr>
            <w:tcW w:w="720" w:type="dxa"/>
            <w:tcBorders>
              <w:left w:val="single" w:sz="6" w:space="0" w:color="auto"/>
              <w:right w:val="single" w:sz="6" w:space="0" w:color="auto"/>
            </w:tcBorders>
          </w:tcPr>
          <w:p w14:paraId="31D2F78E" w14:textId="77777777" w:rsidR="008B72E7" w:rsidRDefault="008B72E7">
            <w:pPr>
              <w:spacing w:before="80" w:after="80"/>
              <w:jc w:val="center"/>
            </w:pPr>
          </w:p>
        </w:tc>
        <w:tc>
          <w:tcPr>
            <w:tcW w:w="1720" w:type="dxa"/>
            <w:tcBorders>
              <w:left w:val="single" w:sz="6" w:space="0" w:color="auto"/>
              <w:right w:val="single" w:sz="6" w:space="0" w:color="auto"/>
            </w:tcBorders>
          </w:tcPr>
          <w:p w14:paraId="056FE02D" w14:textId="77777777" w:rsidR="008B72E7" w:rsidRDefault="008B72E7">
            <w:pPr>
              <w:spacing w:before="80" w:after="80"/>
              <w:jc w:val="center"/>
            </w:pPr>
          </w:p>
        </w:tc>
        <w:tc>
          <w:tcPr>
            <w:tcW w:w="4680" w:type="dxa"/>
            <w:tcBorders>
              <w:left w:val="single" w:sz="6" w:space="0" w:color="auto"/>
              <w:right w:val="single" w:sz="6" w:space="0" w:color="auto"/>
            </w:tcBorders>
          </w:tcPr>
          <w:p w14:paraId="2FF7CCCE" w14:textId="77777777" w:rsidR="008B72E7" w:rsidRDefault="008B72E7">
            <w:pPr>
              <w:spacing w:before="80" w:after="80"/>
            </w:pPr>
          </w:p>
        </w:tc>
        <w:tc>
          <w:tcPr>
            <w:tcW w:w="2340" w:type="dxa"/>
            <w:tcBorders>
              <w:left w:val="single" w:sz="6" w:space="0" w:color="auto"/>
              <w:right w:val="single" w:sz="6" w:space="0" w:color="auto"/>
            </w:tcBorders>
          </w:tcPr>
          <w:p w14:paraId="5078C5FD" w14:textId="77777777" w:rsidR="008B72E7" w:rsidRDefault="008B72E7">
            <w:pPr>
              <w:spacing w:before="80" w:after="80"/>
              <w:jc w:val="center"/>
            </w:pPr>
          </w:p>
        </w:tc>
      </w:tr>
      <w:tr w:rsidR="008B72E7" w14:paraId="526A3EDE" w14:textId="77777777">
        <w:tblPrEx>
          <w:tblCellMar>
            <w:top w:w="0" w:type="dxa"/>
            <w:bottom w:w="0" w:type="dxa"/>
          </w:tblCellMar>
        </w:tblPrEx>
        <w:trPr>
          <w:cantSplit/>
        </w:trPr>
        <w:tc>
          <w:tcPr>
            <w:tcW w:w="720" w:type="dxa"/>
            <w:tcBorders>
              <w:left w:val="single" w:sz="6" w:space="0" w:color="auto"/>
              <w:right w:val="single" w:sz="6" w:space="0" w:color="auto"/>
            </w:tcBorders>
          </w:tcPr>
          <w:p w14:paraId="59E12F22" w14:textId="77777777" w:rsidR="008B72E7" w:rsidRDefault="008B72E7">
            <w:pPr>
              <w:spacing w:before="80" w:after="80"/>
              <w:jc w:val="center"/>
            </w:pPr>
          </w:p>
        </w:tc>
        <w:tc>
          <w:tcPr>
            <w:tcW w:w="1720" w:type="dxa"/>
            <w:tcBorders>
              <w:left w:val="single" w:sz="6" w:space="0" w:color="auto"/>
              <w:right w:val="single" w:sz="6" w:space="0" w:color="auto"/>
            </w:tcBorders>
          </w:tcPr>
          <w:p w14:paraId="2EDA233D" w14:textId="77777777" w:rsidR="008B72E7" w:rsidRDefault="008B72E7">
            <w:pPr>
              <w:spacing w:before="80" w:after="80"/>
              <w:jc w:val="center"/>
            </w:pPr>
          </w:p>
        </w:tc>
        <w:tc>
          <w:tcPr>
            <w:tcW w:w="4680" w:type="dxa"/>
            <w:tcBorders>
              <w:left w:val="single" w:sz="6" w:space="0" w:color="auto"/>
              <w:right w:val="single" w:sz="6" w:space="0" w:color="auto"/>
            </w:tcBorders>
          </w:tcPr>
          <w:p w14:paraId="0186A69E" w14:textId="77777777" w:rsidR="008B72E7" w:rsidRDefault="008B72E7">
            <w:pPr>
              <w:spacing w:before="80" w:after="80"/>
            </w:pPr>
          </w:p>
        </w:tc>
        <w:tc>
          <w:tcPr>
            <w:tcW w:w="2340" w:type="dxa"/>
            <w:tcBorders>
              <w:left w:val="single" w:sz="6" w:space="0" w:color="auto"/>
              <w:right w:val="single" w:sz="6" w:space="0" w:color="auto"/>
            </w:tcBorders>
          </w:tcPr>
          <w:p w14:paraId="25B2AB81" w14:textId="77777777" w:rsidR="008B72E7" w:rsidRDefault="008B72E7">
            <w:pPr>
              <w:spacing w:before="80" w:after="80"/>
              <w:jc w:val="center"/>
            </w:pPr>
          </w:p>
        </w:tc>
      </w:tr>
      <w:tr w:rsidR="008B72E7" w14:paraId="77E15035" w14:textId="77777777">
        <w:tblPrEx>
          <w:tblCellMar>
            <w:top w:w="0" w:type="dxa"/>
            <w:bottom w:w="0" w:type="dxa"/>
          </w:tblCellMar>
        </w:tblPrEx>
        <w:trPr>
          <w:cantSplit/>
        </w:trPr>
        <w:tc>
          <w:tcPr>
            <w:tcW w:w="720" w:type="dxa"/>
            <w:tcBorders>
              <w:left w:val="single" w:sz="6" w:space="0" w:color="auto"/>
              <w:right w:val="single" w:sz="6" w:space="0" w:color="auto"/>
            </w:tcBorders>
          </w:tcPr>
          <w:p w14:paraId="50FAA92B" w14:textId="77777777" w:rsidR="008B72E7" w:rsidRDefault="008B72E7">
            <w:pPr>
              <w:spacing w:before="80" w:after="80"/>
              <w:jc w:val="center"/>
            </w:pPr>
          </w:p>
        </w:tc>
        <w:tc>
          <w:tcPr>
            <w:tcW w:w="1720" w:type="dxa"/>
            <w:tcBorders>
              <w:left w:val="single" w:sz="6" w:space="0" w:color="auto"/>
              <w:right w:val="single" w:sz="6" w:space="0" w:color="auto"/>
            </w:tcBorders>
          </w:tcPr>
          <w:p w14:paraId="3B38C8F6" w14:textId="77777777" w:rsidR="008B72E7" w:rsidRDefault="008B72E7">
            <w:pPr>
              <w:spacing w:before="80" w:after="80"/>
              <w:jc w:val="center"/>
            </w:pPr>
          </w:p>
        </w:tc>
        <w:tc>
          <w:tcPr>
            <w:tcW w:w="4680" w:type="dxa"/>
            <w:tcBorders>
              <w:left w:val="single" w:sz="6" w:space="0" w:color="auto"/>
              <w:right w:val="single" w:sz="6" w:space="0" w:color="auto"/>
            </w:tcBorders>
          </w:tcPr>
          <w:p w14:paraId="0C826641" w14:textId="77777777" w:rsidR="008B72E7" w:rsidRDefault="008B72E7">
            <w:pPr>
              <w:spacing w:before="80" w:after="80"/>
            </w:pPr>
          </w:p>
        </w:tc>
        <w:tc>
          <w:tcPr>
            <w:tcW w:w="2340" w:type="dxa"/>
            <w:tcBorders>
              <w:left w:val="single" w:sz="6" w:space="0" w:color="auto"/>
              <w:right w:val="single" w:sz="6" w:space="0" w:color="auto"/>
            </w:tcBorders>
          </w:tcPr>
          <w:p w14:paraId="019979C6" w14:textId="77777777" w:rsidR="008B72E7" w:rsidRDefault="008B72E7">
            <w:pPr>
              <w:spacing w:before="80" w:after="80"/>
              <w:jc w:val="center"/>
            </w:pPr>
          </w:p>
        </w:tc>
      </w:tr>
      <w:tr w:rsidR="008B72E7" w14:paraId="3F2D15D4" w14:textId="77777777">
        <w:tblPrEx>
          <w:tblCellMar>
            <w:top w:w="0" w:type="dxa"/>
            <w:bottom w:w="0" w:type="dxa"/>
          </w:tblCellMar>
        </w:tblPrEx>
        <w:trPr>
          <w:cantSplit/>
        </w:trPr>
        <w:tc>
          <w:tcPr>
            <w:tcW w:w="720" w:type="dxa"/>
            <w:tcBorders>
              <w:left w:val="single" w:sz="6" w:space="0" w:color="auto"/>
              <w:right w:val="single" w:sz="6" w:space="0" w:color="auto"/>
            </w:tcBorders>
          </w:tcPr>
          <w:p w14:paraId="19CEF2B3" w14:textId="77777777" w:rsidR="008B72E7" w:rsidRDefault="008B72E7">
            <w:pPr>
              <w:spacing w:before="80" w:after="80"/>
              <w:jc w:val="center"/>
            </w:pPr>
          </w:p>
        </w:tc>
        <w:tc>
          <w:tcPr>
            <w:tcW w:w="1720" w:type="dxa"/>
            <w:tcBorders>
              <w:left w:val="single" w:sz="6" w:space="0" w:color="auto"/>
              <w:right w:val="single" w:sz="6" w:space="0" w:color="auto"/>
            </w:tcBorders>
          </w:tcPr>
          <w:p w14:paraId="33417C31" w14:textId="77777777" w:rsidR="008B72E7" w:rsidRDefault="008B72E7">
            <w:pPr>
              <w:spacing w:before="80" w:after="80"/>
              <w:jc w:val="center"/>
            </w:pPr>
          </w:p>
        </w:tc>
        <w:tc>
          <w:tcPr>
            <w:tcW w:w="4680" w:type="dxa"/>
            <w:tcBorders>
              <w:left w:val="single" w:sz="6" w:space="0" w:color="auto"/>
              <w:right w:val="single" w:sz="6" w:space="0" w:color="auto"/>
            </w:tcBorders>
          </w:tcPr>
          <w:p w14:paraId="7246425C" w14:textId="77777777" w:rsidR="008B72E7" w:rsidRDefault="008B72E7">
            <w:pPr>
              <w:spacing w:before="80" w:after="80"/>
            </w:pPr>
          </w:p>
        </w:tc>
        <w:tc>
          <w:tcPr>
            <w:tcW w:w="2340" w:type="dxa"/>
            <w:tcBorders>
              <w:left w:val="single" w:sz="6" w:space="0" w:color="auto"/>
              <w:right w:val="single" w:sz="6" w:space="0" w:color="auto"/>
            </w:tcBorders>
          </w:tcPr>
          <w:p w14:paraId="0C6CA61B" w14:textId="77777777" w:rsidR="008B72E7" w:rsidRDefault="008B72E7">
            <w:pPr>
              <w:spacing w:before="80" w:after="80"/>
              <w:jc w:val="center"/>
            </w:pPr>
          </w:p>
        </w:tc>
      </w:tr>
      <w:tr w:rsidR="008B72E7" w14:paraId="3DFAA8EC" w14:textId="77777777">
        <w:tblPrEx>
          <w:tblCellMar>
            <w:top w:w="0" w:type="dxa"/>
            <w:bottom w:w="0" w:type="dxa"/>
          </w:tblCellMar>
        </w:tblPrEx>
        <w:trPr>
          <w:cantSplit/>
        </w:trPr>
        <w:tc>
          <w:tcPr>
            <w:tcW w:w="720" w:type="dxa"/>
            <w:tcBorders>
              <w:left w:val="single" w:sz="6" w:space="0" w:color="auto"/>
              <w:right w:val="single" w:sz="6" w:space="0" w:color="auto"/>
            </w:tcBorders>
          </w:tcPr>
          <w:p w14:paraId="3FAB2C73" w14:textId="77777777" w:rsidR="008B72E7" w:rsidRDefault="008B72E7">
            <w:pPr>
              <w:spacing w:before="80" w:after="80"/>
              <w:jc w:val="center"/>
            </w:pPr>
          </w:p>
        </w:tc>
        <w:tc>
          <w:tcPr>
            <w:tcW w:w="1720" w:type="dxa"/>
            <w:tcBorders>
              <w:left w:val="single" w:sz="6" w:space="0" w:color="auto"/>
              <w:right w:val="single" w:sz="6" w:space="0" w:color="auto"/>
            </w:tcBorders>
          </w:tcPr>
          <w:p w14:paraId="24D507BA" w14:textId="77777777" w:rsidR="008B72E7" w:rsidRDefault="008B72E7">
            <w:pPr>
              <w:spacing w:before="80" w:after="80"/>
              <w:jc w:val="center"/>
            </w:pPr>
          </w:p>
        </w:tc>
        <w:tc>
          <w:tcPr>
            <w:tcW w:w="4680" w:type="dxa"/>
            <w:tcBorders>
              <w:left w:val="single" w:sz="6" w:space="0" w:color="auto"/>
              <w:right w:val="single" w:sz="6" w:space="0" w:color="auto"/>
            </w:tcBorders>
          </w:tcPr>
          <w:p w14:paraId="1B963D25" w14:textId="77777777" w:rsidR="008B72E7" w:rsidRDefault="008B72E7">
            <w:pPr>
              <w:spacing w:before="80" w:after="80"/>
            </w:pPr>
          </w:p>
        </w:tc>
        <w:tc>
          <w:tcPr>
            <w:tcW w:w="2340" w:type="dxa"/>
            <w:tcBorders>
              <w:left w:val="single" w:sz="6" w:space="0" w:color="auto"/>
              <w:right w:val="single" w:sz="6" w:space="0" w:color="auto"/>
            </w:tcBorders>
          </w:tcPr>
          <w:p w14:paraId="6DB46E5C" w14:textId="77777777" w:rsidR="008B72E7" w:rsidRDefault="008B72E7">
            <w:pPr>
              <w:spacing w:before="80" w:after="80"/>
              <w:jc w:val="center"/>
            </w:pPr>
          </w:p>
        </w:tc>
      </w:tr>
      <w:tr w:rsidR="008B72E7" w14:paraId="10EFAB7B" w14:textId="77777777">
        <w:tblPrEx>
          <w:tblCellMar>
            <w:top w:w="0" w:type="dxa"/>
            <w:bottom w:w="0" w:type="dxa"/>
          </w:tblCellMar>
        </w:tblPrEx>
        <w:trPr>
          <w:cantSplit/>
        </w:trPr>
        <w:tc>
          <w:tcPr>
            <w:tcW w:w="720" w:type="dxa"/>
            <w:tcBorders>
              <w:left w:val="single" w:sz="6" w:space="0" w:color="auto"/>
              <w:right w:val="single" w:sz="6" w:space="0" w:color="auto"/>
            </w:tcBorders>
          </w:tcPr>
          <w:p w14:paraId="542F35FB" w14:textId="77777777" w:rsidR="008B72E7" w:rsidRDefault="008B72E7">
            <w:pPr>
              <w:spacing w:before="80" w:after="80"/>
              <w:jc w:val="center"/>
            </w:pPr>
          </w:p>
        </w:tc>
        <w:tc>
          <w:tcPr>
            <w:tcW w:w="1720" w:type="dxa"/>
            <w:tcBorders>
              <w:left w:val="single" w:sz="6" w:space="0" w:color="auto"/>
              <w:right w:val="single" w:sz="6" w:space="0" w:color="auto"/>
            </w:tcBorders>
          </w:tcPr>
          <w:p w14:paraId="3236CCA1" w14:textId="77777777" w:rsidR="008B72E7" w:rsidRDefault="008B72E7">
            <w:pPr>
              <w:spacing w:before="80" w:after="80"/>
              <w:jc w:val="center"/>
            </w:pPr>
          </w:p>
        </w:tc>
        <w:tc>
          <w:tcPr>
            <w:tcW w:w="4680" w:type="dxa"/>
            <w:tcBorders>
              <w:left w:val="single" w:sz="6" w:space="0" w:color="auto"/>
              <w:right w:val="single" w:sz="6" w:space="0" w:color="auto"/>
            </w:tcBorders>
          </w:tcPr>
          <w:p w14:paraId="7B550C49" w14:textId="77777777" w:rsidR="008B72E7" w:rsidRDefault="008B72E7">
            <w:pPr>
              <w:spacing w:before="80" w:after="80"/>
            </w:pPr>
          </w:p>
        </w:tc>
        <w:tc>
          <w:tcPr>
            <w:tcW w:w="2340" w:type="dxa"/>
            <w:tcBorders>
              <w:left w:val="single" w:sz="6" w:space="0" w:color="auto"/>
              <w:right w:val="single" w:sz="6" w:space="0" w:color="auto"/>
            </w:tcBorders>
          </w:tcPr>
          <w:p w14:paraId="08C53785" w14:textId="77777777" w:rsidR="008B72E7" w:rsidRDefault="008B72E7">
            <w:pPr>
              <w:spacing w:before="80" w:after="80"/>
              <w:jc w:val="center"/>
            </w:pPr>
          </w:p>
        </w:tc>
      </w:tr>
      <w:tr w:rsidR="008B72E7" w14:paraId="0D9A6A9B" w14:textId="77777777">
        <w:tblPrEx>
          <w:tblCellMar>
            <w:top w:w="0" w:type="dxa"/>
            <w:bottom w:w="0" w:type="dxa"/>
          </w:tblCellMar>
        </w:tblPrEx>
        <w:trPr>
          <w:cantSplit/>
        </w:trPr>
        <w:tc>
          <w:tcPr>
            <w:tcW w:w="720" w:type="dxa"/>
            <w:tcBorders>
              <w:left w:val="single" w:sz="6" w:space="0" w:color="auto"/>
              <w:right w:val="single" w:sz="6" w:space="0" w:color="auto"/>
            </w:tcBorders>
          </w:tcPr>
          <w:p w14:paraId="55925012" w14:textId="77777777" w:rsidR="008B72E7" w:rsidRDefault="008B72E7">
            <w:pPr>
              <w:spacing w:before="80" w:after="80"/>
              <w:jc w:val="center"/>
            </w:pPr>
          </w:p>
        </w:tc>
        <w:tc>
          <w:tcPr>
            <w:tcW w:w="1720" w:type="dxa"/>
            <w:tcBorders>
              <w:left w:val="single" w:sz="6" w:space="0" w:color="auto"/>
              <w:right w:val="single" w:sz="6" w:space="0" w:color="auto"/>
            </w:tcBorders>
          </w:tcPr>
          <w:p w14:paraId="691699D4" w14:textId="77777777" w:rsidR="008B72E7" w:rsidRDefault="008B72E7">
            <w:pPr>
              <w:spacing w:before="80" w:after="80"/>
              <w:jc w:val="center"/>
            </w:pPr>
          </w:p>
        </w:tc>
        <w:tc>
          <w:tcPr>
            <w:tcW w:w="4680" w:type="dxa"/>
            <w:tcBorders>
              <w:left w:val="single" w:sz="6" w:space="0" w:color="auto"/>
              <w:right w:val="single" w:sz="6" w:space="0" w:color="auto"/>
            </w:tcBorders>
          </w:tcPr>
          <w:p w14:paraId="23184B4F" w14:textId="77777777" w:rsidR="008B72E7" w:rsidRDefault="008B72E7">
            <w:pPr>
              <w:spacing w:before="80" w:after="80"/>
            </w:pPr>
          </w:p>
        </w:tc>
        <w:tc>
          <w:tcPr>
            <w:tcW w:w="2340" w:type="dxa"/>
            <w:tcBorders>
              <w:left w:val="single" w:sz="6" w:space="0" w:color="auto"/>
              <w:right w:val="single" w:sz="6" w:space="0" w:color="auto"/>
            </w:tcBorders>
          </w:tcPr>
          <w:p w14:paraId="760DE1C0" w14:textId="77777777" w:rsidR="008B72E7" w:rsidRDefault="008B72E7">
            <w:pPr>
              <w:spacing w:before="80" w:after="80"/>
              <w:jc w:val="center"/>
            </w:pPr>
          </w:p>
        </w:tc>
      </w:tr>
      <w:tr w:rsidR="008B72E7" w14:paraId="6365F2D2" w14:textId="77777777">
        <w:tblPrEx>
          <w:tblCellMar>
            <w:top w:w="0" w:type="dxa"/>
            <w:bottom w:w="0" w:type="dxa"/>
          </w:tblCellMar>
        </w:tblPrEx>
        <w:trPr>
          <w:cantSplit/>
        </w:trPr>
        <w:tc>
          <w:tcPr>
            <w:tcW w:w="720" w:type="dxa"/>
            <w:tcBorders>
              <w:left w:val="single" w:sz="6" w:space="0" w:color="auto"/>
              <w:right w:val="single" w:sz="6" w:space="0" w:color="auto"/>
            </w:tcBorders>
          </w:tcPr>
          <w:p w14:paraId="77F8667D" w14:textId="77777777" w:rsidR="008B72E7" w:rsidRDefault="008B72E7">
            <w:pPr>
              <w:spacing w:before="80" w:after="80"/>
              <w:jc w:val="center"/>
            </w:pPr>
          </w:p>
        </w:tc>
        <w:tc>
          <w:tcPr>
            <w:tcW w:w="1720" w:type="dxa"/>
            <w:tcBorders>
              <w:left w:val="single" w:sz="6" w:space="0" w:color="auto"/>
              <w:right w:val="single" w:sz="6" w:space="0" w:color="auto"/>
            </w:tcBorders>
          </w:tcPr>
          <w:p w14:paraId="0F80D3BB" w14:textId="77777777" w:rsidR="008B72E7" w:rsidRDefault="008B72E7">
            <w:pPr>
              <w:spacing w:before="80" w:after="80"/>
              <w:jc w:val="center"/>
            </w:pPr>
          </w:p>
        </w:tc>
        <w:tc>
          <w:tcPr>
            <w:tcW w:w="4680" w:type="dxa"/>
            <w:tcBorders>
              <w:left w:val="single" w:sz="6" w:space="0" w:color="auto"/>
              <w:right w:val="single" w:sz="6" w:space="0" w:color="auto"/>
            </w:tcBorders>
          </w:tcPr>
          <w:p w14:paraId="5C476C65" w14:textId="77777777" w:rsidR="008B72E7" w:rsidRDefault="008B72E7">
            <w:pPr>
              <w:spacing w:before="80" w:after="80"/>
            </w:pPr>
          </w:p>
        </w:tc>
        <w:tc>
          <w:tcPr>
            <w:tcW w:w="2340" w:type="dxa"/>
            <w:tcBorders>
              <w:left w:val="single" w:sz="6" w:space="0" w:color="auto"/>
              <w:right w:val="single" w:sz="6" w:space="0" w:color="auto"/>
            </w:tcBorders>
          </w:tcPr>
          <w:p w14:paraId="3B165920" w14:textId="77777777" w:rsidR="008B72E7" w:rsidRDefault="008B72E7">
            <w:pPr>
              <w:spacing w:before="80" w:after="80"/>
              <w:jc w:val="center"/>
            </w:pPr>
          </w:p>
        </w:tc>
      </w:tr>
      <w:tr w:rsidR="008B72E7" w14:paraId="61DD5075" w14:textId="77777777">
        <w:tblPrEx>
          <w:tblCellMar>
            <w:top w:w="0" w:type="dxa"/>
            <w:bottom w:w="0" w:type="dxa"/>
          </w:tblCellMar>
        </w:tblPrEx>
        <w:trPr>
          <w:cantSplit/>
        </w:trPr>
        <w:tc>
          <w:tcPr>
            <w:tcW w:w="720" w:type="dxa"/>
            <w:tcBorders>
              <w:left w:val="single" w:sz="6" w:space="0" w:color="auto"/>
              <w:right w:val="single" w:sz="6" w:space="0" w:color="auto"/>
            </w:tcBorders>
          </w:tcPr>
          <w:p w14:paraId="59214618" w14:textId="77777777" w:rsidR="008B72E7" w:rsidRDefault="008B72E7">
            <w:pPr>
              <w:spacing w:before="80" w:after="80"/>
              <w:jc w:val="center"/>
            </w:pPr>
          </w:p>
        </w:tc>
        <w:tc>
          <w:tcPr>
            <w:tcW w:w="1720" w:type="dxa"/>
            <w:tcBorders>
              <w:left w:val="single" w:sz="6" w:space="0" w:color="auto"/>
              <w:right w:val="single" w:sz="6" w:space="0" w:color="auto"/>
            </w:tcBorders>
          </w:tcPr>
          <w:p w14:paraId="6C8ADE75" w14:textId="77777777" w:rsidR="008B72E7" w:rsidRDefault="008B72E7">
            <w:pPr>
              <w:spacing w:before="80" w:after="80"/>
              <w:jc w:val="center"/>
            </w:pPr>
          </w:p>
        </w:tc>
        <w:tc>
          <w:tcPr>
            <w:tcW w:w="4680" w:type="dxa"/>
            <w:tcBorders>
              <w:left w:val="single" w:sz="6" w:space="0" w:color="auto"/>
              <w:right w:val="single" w:sz="6" w:space="0" w:color="auto"/>
            </w:tcBorders>
          </w:tcPr>
          <w:p w14:paraId="2685233E" w14:textId="77777777" w:rsidR="008B72E7" w:rsidRDefault="008B72E7">
            <w:pPr>
              <w:spacing w:before="80" w:after="80"/>
            </w:pPr>
          </w:p>
        </w:tc>
        <w:tc>
          <w:tcPr>
            <w:tcW w:w="2340" w:type="dxa"/>
            <w:tcBorders>
              <w:left w:val="single" w:sz="6" w:space="0" w:color="auto"/>
              <w:right w:val="single" w:sz="6" w:space="0" w:color="auto"/>
            </w:tcBorders>
          </w:tcPr>
          <w:p w14:paraId="5CA5DB5C" w14:textId="77777777" w:rsidR="008B72E7" w:rsidRDefault="008B72E7">
            <w:pPr>
              <w:spacing w:before="80" w:after="80"/>
              <w:jc w:val="center"/>
            </w:pPr>
          </w:p>
        </w:tc>
      </w:tr>
      <w:tr w:rsidR="008B72E7" w14:paraId="11047CA1" w14:textId="77777777">
        <w:tblPrEx>
          <w:tblCellMar>
            <w:top w:w="0" w:type="dxa"/>
            <w:bottom w:w="0" w:type="dxa"/>
          </w:tblCellMar>
        </w:tblPrEx>
        <w:trPr>
          <w:cantSplit/>
        </w:trPr>
        <w:tc>
          <w:tcPr>
            <w:tcW w:w="720" w:type="dxa"/>
            <w:tcBorders>
              <w:left w:val="single" w:sz="6" w:space="0" w:color="auto"/>
              <w:right w:val="single" w:sz="6" w:space="0" w:color="auto"/>
            </w:tcBorders>
          </w:tcPr>
          <w:p w14:paraId="026471E6" w14:textId="77777777" w:rsidR="008B72E7" w:rsidRDefault="008B72E7">
            <w:pPr>
              <w:spacing w:before="80" w:after="80"/>
              <w:jc w:val="center"/>
            </w:pPr>
          </w:p>
        </w:tc>
        <w:tc>
          <w:tcPr>
            <w:tcW w:w="1720" w:type="dxa"/>
            <w:tcBorders>
              <w:left w:val="single" w:sz="6" w:space="0" w:color="auto"/>
              <w:right w:val="single" w:sz="6" w:space="0" w:color="auto"/>
            </w:tcBorders>
          </w:tcPr>
          <w:p w14:paraId="62722C6A" w14:textId="77777777" w:rsidR="008B72E7" w:rsidRDefault="008B72E7">
            <w:pPr>
              <w:spacing w:before="80" w:after="80"/>
              <w:jc w:val="center"/>
            </w:pPr>
          </w:p>
        </w:tc>
        <w:tc>
          <w:tcPr>
            <w:tcW w:w="4680" w:type="dxa"/>
            <w:tcBorders>
              <w:left w:val="single" w:sz="6" w:space="0" w:color="auto"/>
              <w:right w:val="single" w:sz="6" w:space="0" w:color="auto"/>
            </w:tcBorders>
          </w:tcPr>
          <w:p w14:paraId="511ED0A0" w14:textId="77777777" w:rsidR="008B72E7" w:rsidRDefault="008B72E7">
            <w:pPr>
              <w:spacing w:before="80" w:after="80"/>
            </w:pPr>
          </w:p>
        </w:tc>
        <w:tc>
          <w:tcPr>
            <w:tcW w:w="2340" w:type="dxa"/>
            <w:tcBorders>
              <w:left w:val="single" w:sz="6" w:space="0" w:color="auto"/>
              <w:right w:val="single" w:sz="6" w:space="0" w:color="auto"/>
            </w:tcBorders>
          </w:tcPr>
          <w:p w14:paraId="26366D1B" w14:textId="77777777" w:rsidR="008B72E7" w:rsidRDefault="008B72E7">
            <w:pPr>
              <w:spacing w:before="80" w:after="80"/>
              <w:jc w:val="center"/>
            </w:pPr>
          </w:p>
        </w:tc>
      </w:tr>
      <w:tr w:rsidR="008B72E7" w14:paraId="601EE224" w14:textId="77777777">
        <w:tblPrEx>
          <w:tblCellMar>
            <w:top w:w="0" w:type="dxa"/>
            <w:bottom w:w="0" w:type="dxa"/>
          </w:tblCellMar>
        </w:tblPrEx>
        <w:trPr>
          <w:cantSplit/>
        </w:trPr>
        <w:tc>
          <w:tcPr>
            <w:tcW w:w="720" w:type="dxa"/>
            <w:tcBorders>
              <w:left w:val="single" w:sz="6" w:space="0" w:color="auto"/>
              <w:right w:val="single" w:sz="6" w:space="0" w:color="auto"/>
            </w:tcBorders>
          </w:tcPr>
          <w:p w14:paraId="742DDB77" w14:textId="77777777" w:rsidR="008B72E7" w:rsidRDefault="008B72E7">
            <w:pPr>
              <w:spacing w:before="80" w:after="80"/>
              <w:jc w:val="center"/>
            </w:pPr>
          </w:p>
        </w:tc>
        <w:tc>
          <w:tcPr>
            <w:tcW w:w="1720" w:type="dxa"/>
            <w:tcBorders>
              <w:left w:val="single" w:sz="6" w:space="0" w:color="auto"/>
              <w:right w:val="single" w:sz="6" w:space="0" w:color="auto"/>
            </w:tcBorders>
          </w:tcPr>
          <w:p w14:paraId="1E49602A" w14:textId="77777777" w:rsidR="008B72E7" w:rsidRDefault="008B72E7">
            <w:pPr>
              <w:spacing w:before="80" w:after="80"/>
              <w:jc w:val="center"/>
            </w:pPr>
          </w:p>
        </w:tc>
        <w:tc>
          <w:tcPr>
            <w:tcW w:w="4680" w:type="dxa"/>
            <w:tcBorders>
              <w:left w:val="single" w:sz="6" w:space="0" w:color="auto"/>
              <w:right w:val="single" w:sz="6" w:space="0" w:color="auto"/>
            </w:tcBorders>
          </w:tcPr>
          <w:p w14:paraId="7FFAEF84" w14:textId="77777777" w:rsidR="008B72E7" w:rsidRDefault="008B72E7">
            <w:pPr>
              <w:spacing w:before="80" w:after="80"/>
            </w:pPr>
          </w:p>
        </w:tc>
        <w:tc>
          <w:tcPr>
            <w:tcW w:w="2340" w:type="dxa"/>
            <w:tcBorders>
              <w:left w:val="single" w:sz="6" w:space="0" w:color="auto"/>
              <w:right w:val="single" w:sz="6" w:space="0" w:color="auto"/>
            </w:tcBorders>
          </w:tcPr>
          <w:p w14:paraId="58C38700" w14:textId="77777777" w:rsidR="008B72E7" w:rsidRDefault="008B72E7">
            <w:pPr>
              <w:spacing w:before="80" w:after="80"/>
              <w:jc w:val="center"/>
            </w:pPr>
          </w:p>
        </w:tc>
      </w:tr>
      <w:tr w:rsidR="008B72E7" w14:paraId="7CC44B6A" w14:textId="77777777">
        <w:tblPrEx>
          <w:tblCellMar>
            <w:top w:w="0" w:type="dxa"/>
            <w:bottom w:w="0" w:type="dxa"/>
          </w:tblCellMar>
        </w:tblPrEx>
        <w:trPr>
          <w:cantSplit/>
        </w:trPr>
        <w:tc>
          <w:tcPr>
            <w:tcW w:w="720" w:type="dxa"/>
            <w:tcBorders>
              <w:left w:val="single" w:sz="6" w:space="0" w:color="auto"/>
              <w:right w:val="single" w:sz="6" w:space="0" w:color="auto"/>
            </w:tcBorders>
          </w:tcPr>
          <w:p w14:paraId="1BD66270" w14:textId="77777777" w:rsidR="008B72E7" w:rsidRDefault="008B72E7">
            <w:pPr>
              <w:spacing w:before="80" w:after="80"/>
              <w:jc w:val="center"/>
            </w:pPr>
          </w:p>
        </w:tc>
        <w:tc>
          <w:tcPr>
            <w:tcW w:w="1720" w:type="dxa"/>
            <w:tcBorders>
              <w:left w:val="single" w:sz="6" w:space="0" w:color="auto"/>
              <w:right w:val="single" w:sz="6" w:space="0" w:color="auto"/>
            </w:tcBorders>
          </w:tcPr>
          <w:p w14:paraId="0A8B109F" w14:textId="77777777" w:rsidR="008B72E7" w:rsidRDefault="008B72E7">
            <w:pPr>
              <w:spacing w:before="80" w:after="80"/>
              <w:jc w:val="center"/>
            </w:pPr>
          </w:p>
        </w:tc>
        <w:tc>
          <w:tcPr>
            <w:tcW w:w="4680" w:type="dxa"/>
            <w:tcBorders>
              <w:left w:val="single" w:sz="6" w:space="0" w:color="auto"/>
              <w:right w:val="single" w:sz="6" w:space="0" w:color="auto"/>
            </w:tcBorders>
          </w:tcPr>
          <w:p w14:paraId="14096481" w14:textId="77777777" w:rsidR="008B72E7" w:rsidRDefault="008B72E7">
            <w:pPr>
              <w:spacing w:before="80" w:after="80"/>
            </w:pPr>
          </w:p>
        </w:tc>
        <w:tc>
          <w:tcPr>
            <w:tcW w:w="2340" w:type="dxa"/>
            <w:tcBorders>
              <w:left w:val="single" w:sz="6" w:space="0" w:color="auto"/>
              <w:right w:val="single" w:sz="6" w:space="0" w:color="auto"/>
            </w:tcBorders>
          </w:tcPr>
          <w:p w14:paraId="476159F1" w14:textId="77777777" w:rsidR="008B72E7" w:rsidRDefault="008B72E7">
            <w:pPr>
              <w:spacing w:before="80" w:after="80"/>
              <w:jc w:val="center"/>
            </w:pPr>
          </w:p>
        </w:tc>
      </w:tr>
      <w:tr w:rsidR="008B72E7" w14:paraId="2D430801" w14:textId="77777777">
        <w:tblPrEx>
          <w:tblCellMar>
            <w:top w:w="0" w:type="dxa"/>
            <w:bottom w:w="0" w:type="dxa"/>
          </w:tblCellMar>
        </w:tblPrEx>
        <w:trPr>
          <w:cantSplit/>
        </w:trPr>
        <w:tc>
          <w:tcPr>
            <w:tcW w:w="720" w:type="dxa"/>
            <w:tcBorders>
              <w:left w:val="single" w:sz="6" w:space="0" w:color="auto"/>
              <w:right w:val="single" w:sz="6" w:space="0" w:color="auto"/>
            </w:tcBorders>
          </w:tcPr>
          <w:p w14:paraId="118E0BAF" w14:textId="77777777" w:rsidR="008B72E7" w:rsidRDefault="008B72E7">
            <w:pPr>
              <w:spacing w:before="80" w:after="80"/>
              <w:jc w:val="center"/>
            </w:pPr>
          </w:p>
        </w:tc>
        <w:tc>
          <w:tcPr>
            <w:tcW w:w="1720" w:type="dxa"/>
            <w:tcBorders>
              <w:left w:val="single" w:sz="6" w:space="0" w:color="auto"/>
              <w:right w:val="single" w:sz="6" w:space="0" w:color="auto"/>
            </w:tcBorders>
          </w:tcPr>
          <w:p w14:paraId="1162FAE4" w14:textId="77777777" w:rsidR="008B72E7" w:rsidRDefault="008B72E7">
            <w:pPr>
              <w:spacing w:before="80" w:after="80"/>
              <w:jc w:val="center"/>
            </w:pPr>
          </w:p>
        </w:tc>
        <w:tc>
          <w:tcPr>
            <w:tcW w:w="4680" w:type="dxa"/>
            <w:tcBorders>
              <w:left w:val="single" w:sz="6" w:space="0" w:color="auto"/>
              <w:right w:val="single" w:sz="6" w:space="0" w:color="auto"/>
            </w:tcBorders>
          </w:tcPr>
          <w:p w14:paraId="1D3FA6CA" w14:textId="77777777" w:rsidR="008B72E7" w:rsidRDefault="008B72E7">
            <w:pPr>
              <w:spacing w:before="80" w:after="80"/>
            </w:pPr>
          </w:p>
        </w:tc>
        <w:tc>
          <w:tcPr>
            <w:tcW w:w="2340" w:type="dxa"/>
            <w:tcBorders>
              <w:left w:val="single" w:sz="6" w:space="0" w:color="auto"/>
              <w:right w:val="single" w:sz="6" w:space="0" w:color="auto"/>
            </w:tcBorders>
          </w:tcPr>
          <w:p w14:paraId="2DEE626F" w14:textId="77777777" w:rsidR="008B72E7" w:rsidRDefault="008B72E7">
            <w:pPr>
              <w:spacing w:before="80" w:after="80"/>
              <w:jc w:val="center"/>
            </w:pPr>
          </w:p>
        </w:tc>
      </w:tr>
      <w:tr w:rsidR="008B72E7" w14:paraId="4FCAECB8" w14:textId="77777777">
        <w:tblPrEx>
          <w:tblCellMar>
            <w:top w:w="0" w:type="dxa"/>
            <w:bottom w:w="0" w:type="dxa"/>
          </w:tblCellMar>
        </w:tblPrEx>
        <w:trPr>
          <w:cantSplit/>
        </w:trPr>
        <w:tc>
          <w:tcPr>
            <w:tcW w:w="720" w:type="dxa"/>
            <w:tcBorders>
              <w:left w:val="single" w:sz="6" w:space="0" w:color="auto"/>
              <w:right w:val="single" w:sz="6" w:space="0" w:color="auto"/>
            </w:tcBorders>
          </w:tcPr>
          <w:p w14:paraId="7F96D35E" w14:textId="77777777" w:rsidR="008B72E7" w:rsidRDefault="008B72E7">
            <w:pPr>
              <w:spacing w:before="80" w:after="80"/>
              <w:jc w:val="center"/>
            </w:pPr>
          </w:p>
        </w:tc>
        <w:tc>
          <w:tcPr>
            <w:tcW w:w="1720" w:type="dxa"/>
            <w:tcBorders>
              <w:left w:val="single" w:sz="6" w:space="0" w:color="auto"/>
              <w:right w:val="single" w:sz="6" w:space="0" w:color="auto"/>
            </w:tcBorders>
          </w:tcPr>
          <w:p w14:paraId="5837C884" w14:textId="77777777" w:rsidR="008B72E7" w:rsidRDefault="008B72E7">
            <w:pPr>
              <w:spacing w:before="80" w:after="80"/>
              <w:jc w:val="center"/>
            </w:pPr>
          </w:p>
        </w:tc>
        <w:tc>
          <w:tcPr>
            <w:tcW w:w="4680" w:type="dxa"/>
            <w:tcBorders>
              <w:left w:val="single" w:sz="6" w:space="0" w:color="auto"/>
              <w:right w:val="single" w:sz="6" w:space="0" w:color="auto"/>
            </w:tcBorders>
          </w:tcPr>
          <w:p w14:paraId="6F144418" w14:textId="77777777" w:rsidR="008B72E7" w:rsidRDefault="008B72E7">
            <w:pPr>
              <w:spacing w:before="80" w:after="80"/>
            </w:pPr>
          </w:p>
        </w:tc>
        <w:tc>
          <w:tcPr>
            <w:tcW w:w="2340" w:type="dxa"/>
            <w:tcBorders>
              <w:left w:val="single" w:sz="6" w:space="0" w:color="auto"/>
              <w:right w:val="single" w:sz="6" w:space="0" w:color="auto"/>
            </w:tcBorders>
          </w:tcPr>
          <w:p w14:paraId="77854C3E" w14:textId="77777777" w:rsidR="008B72E7" w:rsidRDefault="008B72E7">
            <w:pPr>
              <w:spacing w:before="80" w:after="80"/>
              <w:jc w:val="center"/>
            </w:pPr>
          </w:p>
        </w:tc>
      </w:tr>
      <w:tr w:rsidR="008B72E7" w14:paraId="70A5E715" w14:textId="77777777">
        <w:tblPrEx>
          <w:tblCellMar>
            <w:top w:w="0" w:type="dxa"/>
            <w:bottom w:w="0" w:type="dxa"/>
          </w:tblCellMar>
        </w:tblPrEx>
        <w:trPr>
          <w:cantSplit/>
        </w:trPr>
        <w:tc>
          <w:tcPr>
            <w:tcW w:w="720" w:type="dxa"/>
            <w:tcBorders>
              <w:left w:val="single" w:sz="6" w:space="0" w:color="auto"/>
              <w:bottom w:val="single" w:sz="6" w:space="0" w:color="auto"/>
              <w:right w:val="single" w:sz="6" w:space="0" w:color="auto"/>
            </w:tcBorders>
          </w:tcPr>
          <w:p w14:paraId="36E834F9" w14:textId="77777777" w:rsidR="008B72E7" w:rsidRDefault="008B72E7">
            <w:pPr>
              <w:spacing w:before="80" w:after="80"/>
              <w:jc w:val="center"/>
            </w:pPr>
          </w:p>
        </w:tc>
        <w:tc>
          <w:tcPr>
            <w:tcW w:w="1720" w:type="dxa"/>
            <w:tcBorders>
              <w:left w:val="single" w:sz="6" w:space="0" w:color="auto"/>
              <w:bottom w:val="single" w:sz="6" w:space="0" w:color="auto"/>
              <w:right w:val="single" w:sz="6" w:space="0" w:color="auto"/>
            </w:tcBorders>
          </w:tcPr>
          <w:p w14:paraId="0544FE0A" w14:textId="77777777" w:rsidR="008B72E7" w:rsidRDefault="008B72E7">
            <w:pPr>
              <w:spacing w:before="80" w:after="80"/>
              <w:jc w:val="center"/>
            </w:pPr>
          </w:p>
        </w:tc>
        <w:tc>
          <w:tcPr>
            <w:tcW w:w="4680" w:type="dxa"/>
            <w:tcBorders>
              <w:left w:val="single" w:sz="6" w:space="0" w:color="auto"/>
              <w:bottom w:val="single" w:sz="6" w:space="0" w:color="auto"/>
              <w:right w:val="single" w:sz="6" w:space="0" w:color="auto"/>
            </w:tcBorders>
          </w:tcPr>
          <w:p w14:paraId="42D28758" w14:textId="77777777" w:rsidR="008B72E7" w:rsidRDefault="008B72E7">
            <w:pPr>
              <w:spacing w:before="80" w:after="80"/>
            </w:pPr>
          </w:p>
        </w:tc>
        <w:tc>
          <w:tcPr>
            <w:tcW w:w="2340" w:type="dxa"/>
            <w:tcBorders>
              <w:left w:val="single" w:sz="6" w:space="0" w:color="auto"/>
              <w:bottom w:val="single" w:sz="6" w:space="0" w:color="auto"/>
              <w:right w:val="single" w:sz="6" w:space="0" w:color="auto"/>
            </w:tcBorders>
          </w:tcPr>
          <w:p w14:paraId="219F2046" w14:textId="77777777" w:rsidR="008B72E7" w:rsidRDefault="008B72E7">
            <w:pPr>
              <w:spacing w:before="80" w:after="80"/>
              <w:jc w:val="center"/>
            </w:pPr>
          </w:p>
        </w:tc>
      </w:tr>
    </w:tbl>
    <w:p w14:paraId="279EFFAD" w14:textId="77777777" w:rsidR="008B72E7" w:rsidRDefault="008B72E7">
      <w:pPr>
        <w:jc w:val="center"/>
        <w:outlineLvl w:val="0"/>
        <w:rPr>
          <w:b/>
        </w:rPr>
      </w:pPr>
      <w:r>
        <w:br w:type="page"/>
      </w:r>
      <w:r>
        <w:rPr>
          <w:b/>
        </w:rPr>
        <w:lastRenderedPageBreak/>
        <w:t>TABLE OF CONTENTS</w:t>
      </w:r>
    </w:p>
    <w:p w14:paraId="19C34AD2" w14:textId="77777777" w:rsidR="008B72E7" w:rsidRDefault="008B72E7">
      <w:pPr>
        <w:jc w:val="center"/>
        <w:outlineLvl w:val="0"/>
        <w:rPr>
          <w:b/>
        </w:rPr>
      </w:pPr>
    </w:p>
    <w:p w14:paraId="741A0BE4" w14:textId="77777777" w:rsidR="008B72E7" w:rsidRDefault="008B72E7">
      <w:pPr>
        <w:pStyle w:val="TOC1"/>
        <w:tabs>
          <w:tab w:val="left" w:pos="720"/>
        </w:tabs>
        <w:rPr>
          <w:rFonts w:ascii="Times New Roman" w:hAnsi="Times New Roman"/>
          <w:caps w:val="0"/>
          <w:sz w:val="24"/>
        </w:rPr>
      </w:pPr>
      <w:r>
        <w:rPr>
          <w:b/>
          <w:caps w:val="0"/>
        </w:rPr>
        <w:fldChar w:fldCharType="begin"/>
      </w:r>
      <w:r>
        <w:rPr>
          <w:b/>
          <w:caps w:val="0"/>
        </w:rPr>
        <w:instrText xml:space="preserve"> TOC \o "1-5" \f </w:instrText>
      </w:r>
      <w:r>
        <w:rPr>
          <w:b/>
          <w:caps w:val="0"/>
        </w:rPr>
        <w:fldChar w:fldCharType="separate"/>
      </w:r>
      <w:r>
        <w:t>1.</w:t>
      </w:r>
      <w:r>
        <w:rPr>
          <w:rFonts w:ascii="Times New Roman" w:hAnsi="Times New Roman"/>
          <w:caps w:val="0"/>
          <w:sz w:val="24"/>
        </w:rPr>
        <w:tab/>
      </w:r>
      <w:r>
        <w:t>Scope</w:t>
      </w:r>
      <w:r>
        <w:tab/>
      </w:r>
      <w:r>
        <w:fldChar w:fldCharType="begin"/>
      </w:r>
      <w:r>
        <w:instrText xml:space="preserve"> PAGEREF _Toc518715562 \h </w:instrText>
      </w:r>
      <w:r>
        <w:fldChar w:fldCharType="separate"/>
      </w:r>
      <w:r>
        <w:t>1</w:t>
      </w:r>
      <w:r>
        <w:fldChar w:fldCharType="end"/>
      </w:r>
    </w:p>
    <w:p w14:paraId="26470D1C" w14:textId="77777777" w:rsidR="008B72E7" w:rsidRDefault="008B72E7">
      <w:pPr>
        <w:pStyle w:val="TOC2"/>
        <w:tabs>
          <w:tab w:val="left" w:pos="1440"/>
        </w:tabs>
        <w:rPr>
          <w:rFonts w:ascii="Times New Roman" w:hAnsi="Times New Roman"/>
          <w:sz w:val="24"/>
        </w:rPr>
      </w:pPr>
      <w:r>
        <w:t>1.1</w:t>
      </w:r>
      <w:r>
        <w:rPr>
          <w:rFonts w:ascii="Times New Roman" w:hAnsi="Times New Roman"/>
          <w:sz w:val="24"/>
        </w:rPr>
        <w:tab/>
      </w:r>
      <w:r>
        <w:t>Identification</w:t>
      </w:r>
      <w:r>
        <w:tab/>
      </w:r>
      <w:r>
        <w:fldChar w:fldCharType="begin"/>
      </w:r>
      <w:r>
        <w:instrText xml:space="preserve"> PAGEREF _Toc518715563 \h </w:instrText>
      </w:r>
      <w:r>
        <w:fldChar w:fldCharType="separate"/>
      </w:r>
      <w:r>
        <w:t>1</w:t>
      </w:r>
      <w:r>
        <w:fldChar w:fldCharType="end"/>
      </w:r>
    </w:p>
    <w:p w14:paraId="0ECEB893" w14:textId="77777777" w:rsidR="008B72E7" w:rsidRDefault="008B72E7">
      <w:pPr>
        <w:pStyle w:val="TOC2"/>
        <w:tabs>
          <w:tab w:val="left" w:pos="1440"/>
        </w:tabs>
        <w:rPr>
          <w:rFonts w:ascii="Times New Roman" w:hAnsi="Times New Roman"/>
          <w:sz w:val="24"/>
        </w:rPr>
      </w:pPr>
      <w:r>
        <w:t>1.2</w:t>
      </w:r>
      <w:r>
        <w:rPr>
          <w:rFonts w:ascii="Times New Roman" w:hAnsi="Times New Roman"/>
          <w:sz w:val="24"/>
        </w:rPr>
        <w:tab/>
      </w:r>
      <w:r>
        <w:t>System Overview</w:t>
      </w:r>
      <w:r>
        <w:tab/>
      </w:r>
      <w:r>
        <w:fldChar w:fldCharType="begin"/>
      </w:r>
      <w:r>
        <w:instrText xml:space="preserve"> PAGEREF _Toc518715564 \h </w:instrText>
      </w:r>
      <w:r>
        <w:fldChar w:fldCharType="separate"/>
      </w:r>
      <w:r>
        <w:t>1</w:t>
      </w:r>
      <w:r>
        <w:fldChar w:fldCharType="end"/>
      </w:r>
    </w:p>
    <w:p w14:paraId="2B8BAB3B" w14:textId="77777777" w:rsidR="008B72E7" w:rsidRDefault="008B72E7">
      <w:pPr>
        <w:pStyle w:val="TOC2"/>
        <w:tabs>
          <w:tab w:val="left" w:pos="1440"/>
        </w:tabs>
        <w:rPr>
          <w:rFonts w:ascii="Times New Roman" w:hAnsi="Times New Roman"/>
          <w:sz w:val="24"/>
        </w:rPr>
      </w:pPr>
      <w:r>
        <w:t>1.3</w:t>
      </w:r>
      <w:r>
        <w:rPr>
          <w:rFonts w:ascii="Times New Roman" w:hAnsi="Times New Roman"/>
          <w:sz w:val="24"/>
        </w:rPr>
        <w:tab/>
      </w:r>
      <w:r>
        <w:t>Document Overview</w:t>
      </w:r>
      <w:r>
        <w:tab/>
      </w:r>
      <w:r>
        <w:fldChar w:fldCharType="begin"/>
      </w:r>
      <w:r>
        <w:instrText xml:space="preserve"> PAGEREF _Toc518715565 \h </w:instrText>
      </w:r>
      <w:r>
        <w:fldChar w:fldCharType="separate"/>
      </w:r>
      <w:r>
        <w:t>4</w:t>
      </w:r>
      <w:r>
        <w:fldChar w:fldCharType="end"/>
      </w:r>
    </w:p>
    <w:p w14:paraId="2834C962" w14:textId="77777777" w:rsidR="008B72E7" w:rsidRDefault="008B72E7">
      <w:pPr>
        <w:pStyle w:val="TOC1"/>
        <w:tabs>
          <w:tab w:val="left" w:pos="720"/>
        </w:tabs>
        <w:rPr>
          <w:rFonts w:ascii="Times New Roman" w:hAnsi="Times New Roman"/>
          <w:caps w:val="0"/>
          <w:sz w:val="24"/>
        </w:rPr>
      </w:pPr>
      <w:r>
        <w:t>2.</w:t>
      </w:r>
      <w:r>
        <w:rPr>
          <w:rFonts w:ascii="Times New Roman" w:hAnsi="Times New Roman"/>
          <w:caps w:val="0"/>
          <w:sz w:val="24"/>
        </w:rPr>
        <w:tab/>
      </w:r>
      <w:r>
        <w:t>referenced Documents</w:t>
      </w:r>
      <w:r>
        <w:tab/>
      </w:r>
      <w:r>
        <w:fldChar w:fldCharType="begin"/>
      </w:r>
      <w:r>
        <w:instrText xml:space="preserve"> PAGEREF _Toc518715566 \h </w:instrText>
      </w:r>
      <w:r>
        <w:fldChar w:fldCharType="separate"/>
      </w:r>
      <w:r>
        <w:t>6</w:t>
      </w:r>
      <w:r>
        <w:fldChar w:fldCharType="end"/>
      </w:r>
    </w:p>
    <w:p w14:paraId="0C1E6B01" w14:textId="77777777" w:rsidR="008B72E7" w:rsidRDefault="008B72E7">
      <w:pPr>
        <w:pStyle w:val="TOC2"/>
        <w:tabs>
          <w:tab w:val="left" w:pos="1440"/>
        </w:tabs>
        <w:rPr>
          <w:rFonts w:ascii="Times New Roman" w:hAnsi="Times New Roman"/>
          <w:sz w:val="24"/>
        </w:rPr>
      </w:pPr>
      <w:r>
        <w:t>2.1</w:t>
      </w:r>
      <w:r>
        <w:rPr>
          <w:rFonts w:ascii="Times New Roman" w:hAnsi="Times New Roman"/>
          <w:sz w:val="24"/>
        </w:rPr>
        <w:tab/>
      </w:r>
      <w:r>
        <w:t>Government Documents</w:t>
      </w:r>
      <w:r>
        <w:tab/>
      </w:r>
      <w:r>
        <w:fldChar w:fldCharType="begin"/>
      </w:r>
      <w:r>
        <w:instrText xml:space="preserve"> PAGEREF _Toc518715567 \h </w:instrText>
      </w:r>
      <w:r>
        <w:fldChar w:fldCharType="separate"/>
      </w:r>
      <w:r>
        <w:t>6</w:t>
      </w:r>
      <w:r>
        <w:fldChar w:fldCharType="end"/>
      </w:r>
    </w:p>
    <w:p w14:paraId="05FBB3E6" w14:textId="77777777" w:rsidR="008B72E7" w:rsidRDefault="008B72E7">
      <w:pPr>
        <w:pStyle w:val="TOC2"/>
        <w:tabs>
          <w:tab w:val="left" w:pos="1440"/>
        </w:tabs>
        <w:rPr>
          <w:rFonts w:ascii="Times New Roman" w:hAnsi="Times New Roman"/>
          <w:sz w:val="24"/>
        </w:rPr>
      </w:pPr>
      <w:r>
        <w:t>2.2</w:t>
      </w:r>
      <w:r>
        <w:rPr>
          <w:rFonts w:ascii="Times New Roman" w:hAnsi="Times New Roman"/>
          <w:sz w:val="24"/>
        </w:rPr>
        <w:tab/>
      </w:r>
      <w:r>
        <w:t>Non-Government Documents</w:t>
      </w:r>
      <w:r>
        <w:tab/>
      </w:r>
      <w:r>
        <w:fldChar w:fldCharType="begin"/>
      </w:r>
      <w:r>
        <w:instrText xml:space="preserve"> PAGEREF _Toc518715568 \h </w:instrText>
      </w:r>
      <w:r>
        <w:fldChar w:fldCharType="separate"/>
      </w:r>
      <w:r>
        <w:t>6</w:t>
      </w:r>
      <w:r>
        <w:fldChar w:fldCharType="end"/>
      </w:r>
    </w:p>
    <w:p w14:paraId="24312A51" w14:textId="77777777" w:rsidR="008B72E7" w:rsidRDefault="008B72E7">
      <w:pPr>
        <w:pStyle w:val="TOC1"/>
        <w:tabs>
          <w:tab w:val="left" w:pos="720"/>
        </w:tabs>
        <w:rPr>
          <w:rFonts w:ascii="Times New Roman" w:hAnsi="Times New Roman"/>
          <w:caps w:val="0"/>
          <w:sz w:val="24"/>
        </w:rPr>
      </w:pPr>
      <w:r>
        <w:t>3.</w:t>
      </w:r>
      <w:r>
        <w:rPr>
          <w:rFonts w:ascii="Times New Roman" w:hAnsi="Times New Roman"/>
          <w:caps w:val="0"/>
          <w:sz w:val="24"/>
        </w:rPr>
        <w:tab/>
      </w:r>
      <w:r>
        <w:t>requirements</w:t>
      </w:r>
      <w:r>
        <w:tab/>
      </w:r>
      <w:r>
        <w:fldChar w:fldCharType="begin"/>
      </w:r>
      <w:r>
        <w:instrText xml:space="preserve"> PAGEREF _Toc518715569 \h </w:instrText>
      </w:r>
      <w:r>
        <w:fldChar w:fldCharType="separate"/>
      </w:r>
      <w:r>
        <w:t>7</w:t>
      </w:r>
      <w:r>
        <w:fldChar w:fldCharType="end"/>
      </w:r>
    </w:p>
    <w:p w14:paraId="0D311BE7" w14:textId="77777777" w:rsidR="008B72E7" w:rsidRDefault="008B72E7">
      <w:pPr>
        <w:pStyle w:val="TOC2"/>
        <w:tabs>
          <w:tab w:val="left" w:pos="1440"/>
        </w:tabs>
        <w:rPr>
          <w:rFonts w:ascii="Times New Roman" w:hAnsi="Times New Roman"/>
          <w:sz w:val="24"/>
        </w:rPr>
      </w:pPr>
      <w:r>
        <w:t>3.1</w:t>
      </w:r>
      <w:r>
        <w:rPr>
          <w:rFonts w:ascii="Times New Roman" w:hAnsi="Times New Roman"/>
          <w:sz w:val="24"/>
        </w:rPr>
        <w:tab/>
      </w:r>
      <w:r>
        <w:t>Required States and Modes</w:t>
      </w:r>
      <w:r>
        <w:tab/>
      </w:r>
      <w:r>
        <w:fldChar w:fldCharType="begin"/>
      </w:r>
      <w:r>
        <w:instrText xml:space="preserve"> PAGEREF _Toc518715570 \h </w:instrText>
      </w:r>
      <w:r>
        <w:fldChar w:fldCharType="separate"/>
      </w:r>
      <w:r>
        <w:t>7</w:t>
      </w:r>
      <w:r>
        <w:fldChar w:fldCharType="end"/>
      </w:r>
    </w:p>
    <w:p w14:paraId="3008226B" w14:textId="77777777" w:rsidR="008B72E7" w:rsidRDefault="008B72E7">
      <w:pPr>
        <w:pStyle w:val="TOC2"/>
        <w:tabs>
          <w:tab w:val="left" w:pos="1440"/>
        </w:tabs>
        <w:rPr>
          <w:rFonts w:ascii="Times New Roman" w:hAnsi="Times New Roman"/>
          <w:sz w:val="24"/>
        </w:rPr>
      </w:pPr>
      <w:r>
        <w:t>3.2</w:t>
      </w:r>
      <w:r>
        <w:rPr>
          <w:rFonts w:ascii="Times New Roman" w:hAnsi="Times New Roman"/>
          <w:sz w:val="24"/>
        </w:rPr>
        <w:tab/>
      </w:r>
      <w:r>
        <w:t>CSCI Capability Requirements</w:t>
      </w:r>
      <w:r>
        <w:tab/>
      </w:r>
      <w:r>
        <w:fldChar w:fldCharType="begin"/>
      </w:r>
      <w:r>
        <w:instrText xml:space="preserve"> PAGEREF _Toc518715571 \h </w:instrText>
      </w:r>
      <w:r>
        <w:fldChar w:fldCharType="separate"/>
      </w:r>
      <w:r>
        <w:t>8</w:t>
      </w:r>
      <w:r>
        <w:fldChar w:fldCharType="end"/>
      </w:r>
    </w:p>
    <w:p w14:paraId="431D30DF" w14:textId="77777777" w:rsidR="008B72E7" w:rsidRDefault="008B72E7">
      <w:pPr>
        <w:pStyle w:val="TOC3"/>
        <w:tabs>
          <w:tab w:val="left" w:pos="3600"/>
        </w:tabs>
        <w:rPr>
          <w:rFonts w:ascii="Times New Roman" w:hAnsi="Times New Roman"/>
          <w:sz w:val="24"/>
        </w:rPr>
      </w:pPr>
      <w:r>
        <w:t>3.2.1</w:t>
      </w:r>
      <w:r>
        <w:rPr>
          <w:rFonts w:ascii="Times New Roman" w:hAnsi="Times New Roman"/>
          <w:sz w:val="24"/>
        </w:rPr>
        <w:tab/>
      </w:r>
      <w:r>
        <w:t>System Initialization</w:t>
      </w:r>
      <w:r>
        <w:tab/>
      </w:r>
      <w:r>
        <w:fldChar w:fldCharType="begin"/>
      </w:r>
      <w:r>
        <w:instrText xml:space="preserve"> PAGEREF _Toc518715572 \h </w:instrText>
      </w:r>
      <w:r>
        <w:fldChar w:fldCharType="separate"/>
      </w:r>
      <w:r>
        <w:t>8</w:t>
      </w:r>
      <w:r>
        <w:fldChar w:fldCharType="end"/>
      </w:r>
    </w:p>
    <w:p w14:paraId="51E8B839" w14:textId="77777777" w:rsidR="008B72E7" w:rsidRDefault="008B72E7">
      <w:pPr>
        <w:pStyle w:val="TOC3"/>
        <w:tabs>
          <w:tab w:val="left" w:pos="3600"/>
        </w:tabs>
        <w:rPr>
          <w:rFonts w:ascii="Times New Roman" w:hAnsi="Times New Roman"/>
          <w:sz w:val="24"/>
        </w:rPr>
      </w:pPr>
      <w:r>
        <w:t>3.2.2</w:t>
      </w:r>
      <w:r>
        <w:rPr>
          <w:rFonts w:ascii="Times New Roman" w:hAnsi="Times New Roman"/>
          <w:sz w:val="24"/>
        </w:rPr>
        <w:tab/>
      </w:r>
      <w:r>
        <w:t>Scheduling Services</w:t>
      </w:r>
      <w:r>
        <w:tab/>
      </w:r>
      <w:r>
        <w:fldChar w:fldCharType="begin"/>
      </w:r>
      <w:r>
        <w:instrText xml:space="preserve"> PAGEREF _Toc518715573 \h </w:instrText>
      </w:r>
      <w:r>
        <w:fldChar w:fldCharType="separate"/>
      </w:r>
      <w:r>
        <w:t>9</w:t>
      </w:r>
      <w:r>
        <w:fldChar w:fldCharType="end"/>
      </w:r>
    </w:p>
    <w:p w14:paraId="67F03B0C" w14:textId="77777777" w:rsidR="008B72E7" w:rsidRDefault="008B72E7">
      <w:pPr>
        <w:pStyle w:val="TOC4"/>
        <w:tabs>
          <w:tab w:val="left" w:pos="3600"/>
        </w:tabs>
        <w:rPr>
          <w:rFonts w:ascii="Times New Roman" w:hAnsi="Times New Roman"/>
          <w:sz w:val="24"/>
        </w:rPr>
      </w:pPr>
      <w:r>
        <w:t>3.2.2.1</w:t>
      </w:r>
      <w:r>
        <w:rPr>
          <w:rFonts w:ascii="Times New Roman" w:hAnsi="Times New Roman"/>
          <w:sz w:val="24"/>
        </w:rPr>
        <w:tab/>
      </w:r>
      <w:r>
        <w:t>Scheduling Execution</w:t>
      </w:r>
      <w:r>
        <w:tab/>
      </w:r>
      <w:r>
        <w:fldChar w:fldCharType="begin"/>
      </w:r>
      <w:r>
        <w:instrText xml:space="preserve"> PAGEREF _Toc518715574 \h </w:instrText>
      </w:r>
      <w:r>
        <w:fldChar w:fldCharType="separate"/>
      </w:r>
      <w:r>
        <w:t>9</w:t>
      </w:r>
      <w:r>
        <w:fldChar w:fldCharType="end"/>
      </w:r>
    </w:p>
    <w:p w14:paraId="06161B1F" w14:textId="77777777" w:rsidR="008B72E7" w:rsidRDefault="008B72E7">
      <w:pPr>
        <w:pStyle w:val="TOC4"/>
        <w:tabs>
          <w:tab w:val="left" w:pos="3600"/>
        </w:tabs>
        <w:rPr>
          <w:rFonts w:ascii="Times New Roman" w:hAnsi="Times New Roman"/>
          <w:sz w:val="24"/>
        </w:rPr>
      </w:pPr>
      <w:r>
        <w:t>3.2.2.2</w:t>
      </w:r>
      <w:r>
        <w:rPr>
          <w:rFonts w:ascii="Times New Roman" w:hAnsi="Times New Roman"/>
          <w:sz w:val="24"/>
        </w:rPr>
        <w:tab/>
      </w:r>
      <w:r>
        <w:t>Task and Rate Group Execution</w:t>
      </w:r>
      <w:r>
        <w:tab/>
      </w:r>
      <w:r>
        <w:fldChar w:fldCharType="begin"/>
      </w:r>
      <w:r>
        <w:instrText xml:space="preserve"> PAGEREF _Toc518715575 \h </w:instrText>
      </w:r>
      <w:r>
        <w:fldChar w:fldCharType="separate"/>
      </w:r>
      <w:r>
        <w:t>11</w:t>
      </w:r>
      <w:r>
        <w:fldChar w:fldCharType="end"/>
      </w:r>
    </w:p>
    <w:p w14:paraId="191B2CFC" w14:textId="77777777" w:rsidR="008B72E7" w:rsidRDefault="008B72E7">
      <w:pPr>
        <w:pStyle w:val="TOC4"/>
        <w:tabs>
          <w:tab w:val="left" w:pos="3600"/>
        </w:tabs>
        <w:rPr>
          <w:rFonts w:ascii="Times New Roman" w:hAnsi="Times New Roman"/>
          <w:sz w:val="24"/>
        </w:rPr>
      </w:pPr>
      <w:r>
        <w:t>3.2.2.3</w:t>
      </w:r>
      <w:r>
        <w:rPr>
          <w:rFonts w:ascii="Times New Roman" w:hAnsi="Times New Roman"/>
          <w:sz w:val="24"/>
        </w:rPr>
        <w:tab/>
      </w:r>
      <w:r>
        <w:t>Exception Handling</w:t>
      </w:r>
      <w:r>
        <w:tab/>
      </w:r>
      <w:r>
        <w:fldChar w:fldCharType="begin"/>
      </w:r>
      <w:r>
        <w:instrText xml:space="preserve"> PAGEREF _Toc518715576 \h </w:instrText>
      </w:r>
      <w:r>
        <w:fldChar w:fldCharType="separate"/>
      </w:r>
      <w:r>
        <w:t>12</w:t>
      </w:r>
      <w:r>
        <w:fldChar w:fldCharType="end"/>
      </w:r>
    </w:p>
    <w:p w14:paraId="42998648" w14:textId="77777777" w:rsidR="008B72E7" w:rsidRDefault="008B72E7">
      <w:pPr>
        <w:pStyle w:val="TOC3"/>
        <w:tabs>
          <w:tab w:val="left" w:pos="3600"/>
        </w:tabs>
        <w:rPr>
          <w:rFonts w:ascii="Times New Roman" w:hAnsi="Times New Roman"/>
          <w:sz w:val="24"/>
        </w:rPr>
      </w:pPr>
      <w:r>
        <w:t>3.2.3</w:t>
      </w:r>
      <w:r>
        <w:rPr>
          <w:rFonts w:ascii="Times New Roman" w:hAnsi="Times New Roman"/>
          <w:sz w:val="24"/>
        </w:rPr>
        <w:tab/>
      </w:r>
      <w:r>
        <w:t>Memory Management Services</w:t>
      </w:r>
      <w:r>
        <w:tab/>
      </w:r>
      <w:r>
        <w:fldChar w:fldCharType="begin"/>
      </w:r>
      <w:r>
        <w:instrText xml:space="preserve"> PAGEREF _Toc518715577 \h </w:instrText>
      </w:r>
      <w:r>
        <w:fldChar w:fldCharType="separate"/>
      </w:r>
      <w:r>
        <w:t>13</w:t>
      </w:r>
      <w:r>
        <w:fldChar w:fldCharType="end"/>
      </w:r>
    </w:p>
    <w:p w14:paraId="16C13D9E" w14:textId="77777777" w:rsidR="008B72E7" w:rsidRDefault="008B72E7">
      <w:pPr>
        <w:pStyle w:val="TOC4"/>
        <w:tabs>
          <w:tab w:val="left" w:pos="3600"/>
        </w:tabs>
        <w:rPr>
          <w:rFonts w:ascii="Times New Roman" w:hAnsi="Times New Roman"/>
          <w:sz w:val="24"/>
        </w:rPr>
      </w:pPr>
      <w:r>
        <w:t>3.2.3.1</w:t>
      </w:r>
      <w:r>
        <w:rPr>
          <w:rFonts w:ascii="Times New Roman" w:hAnsi="Times New Roman"/>
          <w:sz w:val="24"/>
        </w:rPr>
        <w:tab/>
      </w:r>
      <w:r>
        <w:t>Memory Protection</w:t>
      </w:r>
      <w:r>
        <w:tab/>
      </w:r>
      <w:r>
        <w:fldChar w:fldCharType="begin"/>
      </w:r>
      <w:r>
        <w:instrText xml:space="preserve"> PAGEREF _Toc518715578 \h </w:instrText>
      </w:r>
      <w:r>
        <w:fldChar w:fldCharType="separate"/>
      </w:r>
      <w:r>
        <w:t>13</w:t>
      </w:r>
      <w:r>
        <w:fldChar w:fldCharType="end"/>
      </w:r>
    </w:p>
    <w:p w14:paraId="0E65987D" w14:textId="77777777" w:rsidR="008B72E7" w:rsidRDefault="008B72E7">
      <w:pPr>
        <w:pStyle w:val="TOC3"/>
        <w:tabs>
          <w:tab w:val="left" w:pos="3600"/>
        </w:tabs>
        <w:rPr>
          <w:rFonts w:ascii="Times New Roman" w:hAnsi="Times New Roman"/>
          <w:sz w:val="24"/>
        </w:rPr>
      </w:pPr>
      <w:r>
        <w:t>3.2.4</w:t>
      </w:r>
      <w:r>
        <w:rPr>
          <w:rFonts w:ascii="Times New Roman" w:hAnsi="Times New Roman"/>
          <w:sz w:val="24"/>
        </w:rPr>
        <w:tab/>
      </w:r>
      <w:r>
        <w:t>Communication Services</w:t>
      </w:r>
      <w:r>
        <w:tab/>
      </w:r>
      <w:r>
        <w:fldChar w:fldCharType="begin"/>
      </w:r>
      <w:r>
        <w:instrText xml:space="preserve"> PAGEREF _Toc518715579 \h </w:instrText>
      </w:r>
      <w:r>
        <w:fldChar w:fldCharType="separate"/>
      </w:r>
      <w:r>
        <w:t>13</w:t>
      </w:r>
      <w:r>
        <w:fldChar w:fldCharType="end"/>
      </w:r>
    </w:p>
    <w:p w14:paraId="6A97AED3" w14:textId="77777777" w:rsidR="008B72E7" w:rsidRDefault="008B72E7">
      <w:pPr>
        <w:pStyle w:val="TOC4"/>
        <w:tabs>
          <w:tab w:val="left" w:pos="3600"/>
        </w:tabs>
        <w:rPr>
          <w:rFonts w:ascii="Times New Roman" w:hAnsi="Times New Roman"/>
          <w:sz w:val="24"/>
        </w:rPr>
      </w:pPr>
      <w:r>
        <w:t>3.2.4.1</w:t>
      </w:r>
      <w:r>
        <w:rPr>
          <w:rFonts w:ascii="Times New Roman" w:hAnsi="Times New Roman"/>
          <w:sz w:val="24"/>
        </w:rPr>
        <w:tab/>
      </w:r>
      <w:r>
        <w:t>Sockets</w:t>
      </w:r>
      <w:r>
        <w:tab/>
      </w:r>
      <w:r>
        <w:fldChar w:fldCharType="begin"/>
      </w:r>
      <w:r>
        <w:instrText xml:space="preserve"> PAGEREF _Toc518715580 \h </w:instrText>
      </w:r>
      <w:r>
        <w:fldChar w:fldCharType="separate"/>
      </w:r>
      <w:r>
        <w:t>14</w:t>
      </w:r>
      <w:r>
        <w:fldChar w:fldCharType="end"/>
      </w:r>
    </w:p>
    <w:p w14:paraId="581AD66D" w14:textId="77777777" w:rsidR="008B72E7" w:rsidRDefault="008B72E7">
      <w:pPr>
        <w:pStyle w:val="TOC5"/>
        <w:tabs>
          <w:tab w:val="left" w:pos="3622"/>
        </w:tabs>
        <w:rPr>
          <w:rFonts w:ascii="Times New Roman" w:hAnsi="Times New Roman"/>
          <w:sz w:val="24"/>
        </w:rPr>
      </w:pPr>
      <w:r>
        <w:t>3.2.4.1.1</w:t>
      </w:r>
      <w:r>
        <w:rPr>
          <w:rFonts w:ascii="Times New Roman" w:hAnsi="Times New Roman"/>
          <w:sz w:val="24"/>
        </w:rPr>
        <w:tab/>
      </w:r>
      <w:r>
        <w:t>Message Queue Sockets</w:t>
      </w:r>
      <w:r>
        <w:tab/>
      </w:r>
      <w:r>
        <w:fldChar w:fldCharType="begin"/>
      </w:r>
      <w:r>
        <w:instrText xml:space="preserve"> PAGEREF _Toc518715581 \h </w:instrText>
      </w:r>
      <w:r>
        <w:fldChar w:fldCharType="separate"/>
      </w:r>
      <w:r>
        <w:t>15</w:t>
      </w:r>
      <w:r>
        <w:fldChar w:fldCharType="end"/>
      </w:r>
    </w:p>
    <w:p w14:paraId="18A10484" w14:textId="77777777" w:rsidR="008B72E7" w:rsidRDefault="008B72E7">
      <w:pPr>
        <w:pStyle w:val="TOC5"/>
        <w:tabs>
          <w:tab w:val="left" w:pos="3622"/>
        </w:tabs>
        <w:rPr>
          <w:rFonts w:ascii="Times New Roman" w:hAnsi="Times New Roman"/>
          <w:sz w:val="24"/>
        </w:rPr>
      </w:pPr>
      <w:r>
        <w:t>3.2.4.1.2</w:t>
      </w:r>
      <w:r>
        <w:rPr>
          <w:rFonts w:ascii="Times New Roman" w:hAnsi="Times New Roman"/>
          <w:sz w:val="24"/>
        </w:rPr>
        <w:tab/>
      </w:r>
      <w:r>
        <w:t>Pipe Sockets</w:t>
      </w:r>
      <w:r>
        <w:tab/>
      </w:r>
      <w:r>
        <w:fldChar w:fldCharType="begin"/>
      </w:r>
      <w:r>
        <w:instrText xml:space="preserve"> PAGEREF _Toc518715582 \h </w:instrText>
      </w:r>
      <w:r>
        <w:fldChar w:fldCharType="separate"/>
      </w:r>
      <w:r>
        <w:t>16</w:t>
      </w:r>
      <w:r>
        <w:fldChar w:fldCharType="end"/>
      </w:r>
    </w:p>
    <w:p w14:paraId="74370B86" w14:textId="77777777" w:rsidR="008B72E7" w:rsidRDefault="008B72E7">
      <w:pPr>
        <w:pStyle w:val="TOC3"/>
        <w:tabs>
          <w:tab w:val="left" w:pos="3600"/>
        </w:tabs>
        <w:rPr>
          <w:rFonts w:ascii="Times New Roman" w:hAnsi="Times New Roman"/>
          <w:sz w:val="24"/>
        </w:rPr>
      </w:pPr>
      <w:r>
        <w:t>3.2.5</w:t>
      </w:r>
      <w:r>
        <w:rPr>
          <w:rFonts w:ascii="Times New Roman" w:hAnsi="Times New Roman"/>
          <w:sz w:val="24"/>
        </w:rPr>
        <w:tab/>
      </w:r>
      <w:r>
        <w:t>Fault Detection and Isolation</w:t>
      </w:r>
      <w:r>
        <w:tab/>
      </w:r>
      <w:r>
        <w:fldChar w:fldCharType="begin"/>
      </w:r>
      <w:r>
        <w:instrText xml:space="preserve"> PAGEREF _Toc518715583 \h </w:instrText>
      </w:r>
      <w:r>
        <w:fldChar w:fldCharType="separate"/>
      </w:r>
      <w:r>
        <w:t>17</w:t>
      </w:r>
      <w:r>
        <w:fldChar w:fldCharType="end"/>
      </w:r>
    </w:p>
    <w:p w14:paraId="7EC21022" w14:textId="77777777" w:rsidR="008B72E7" w:rsidRDefault="008B72E7">
      <w:pPr>
        <w:pStyle w:val="TOC4"/>
        <w:tabs>
          <w:tab w:val="left" w:pos="3600"/>
        </w:tabs>
        <w:rPr>
          <w:rFonts w:ascii="Times New Roman" w:hAnsi="Times New Roman"/>
          <w:sz w:val="24"/>
        </w:rPr>
      </w:pPr>
      <w:r>
        <w:t>3.2.5.1</w:t>
      </w:r>
      <w:r>
        <w:rPr>
          <w:rFonts w:ascii="Times New Roman" w:hAnsi="Times New Roman"/>
          <w:sz w:val="24"/>
        </w:rPr>
        <w:tab/>
      </w:r>
      <w:r>
        <w:t>Initial BIT</w:t>
      </w:r>
      <w:r>
        <w:tab/>
      </w:r>
      <w:r>
        <w:fldChar w:fldCharType="begin"/>
      </w:r>
      <w:r>
        <w:instrText xml:space="preserve"> PAGEREF _Toc518715584 \h </w:instrText>
      </w:r>
      <w:r>
        <w:fldChar w:fldCharType="separate"/>
      </w:r>
      <w:r>
        <w:t>17</w:t>
      </w:r>
      <w:r>
        <w:fldChar w:fldCharType="end"/>
      </w:r>
    </w:p>
    <w:p w14:paraId="75F1DD50" w14:textId="77777777" w:rsidR="008B72E7" w:rsidRDefault="008B72E7">
      <w:pPr>
        <w:pStyle w:val="TOC4"/>
        <w:tabs>
          <w:tab w:val="left" w:pos="3600"/>
        </w:tabs>
        <w:rPr>
          <w:rFonts w:ascii="Times New Roman" w:hAnsi="Times New Roman"/>
          <w:sz w:val="24"/>
        </w:rPr>
      </w:pPr>
      <w:r>
        <w:t>3.2.5.2</w:t>
      </w:r>
      <w:r>
        <w:rPr>
          <w:rFonts w:ascii="Times New Roman" w:hAnsi="Times New Roman"/>
          <w:sz w:val="24"/>
        </w:rPr>
        <w:tab/>
      </w:r>
      <w:r>
        <w:t>Continuous BIT</w:t>
      </w:r>
      <w:r>
        <w:tab/>
      </w:r>
      <w:r>
        <w:fldChar w:fldCharType="begin"/>
      </w:r>
      <w:r>
        <w:instrText xml:space="preserve"> PAGEREF _Toc518715585 \h </w:instrText>
      </w:r>
      <w:r>
        <w:fldChar w:fldCharType="separate"/>
      </w:r>
      <w:r>
        <w:t>20</w:t>
      </w:r>
      <w:r>
        <w:fldChar w:fldCharType="end"/>
      </w:r>
    </w:p>
    <w:p w14:paraId="5AC434BB" w14:textId="77777777" w:rsidR="008B72E7" w:rsidRDefault="008B72E7">
      <w:pPr>
        <w:pStyle w:val="TOC4"/>
        <w:tabs>
          <w:tab w:val="left" w:pos="3600"/>
        </w:tabs>
        <w:rPr>
          <w:rFonts w:ascii="Times New Roman" w:hAnsi="Times New Roman"/>
          <w:sz w:val="24"/>
        </w:rPr>
      </w:pPr>
      <w:r>
        <w:t>3.2.5.3</w:t>
      </w:r>
      <w:r>
        <w:rPr>
          <w:rFonts w:ascii="Times New Roman" w:hAnsi="Times New Roman"/>
          <w:sz w:val="24"/>
        </w:rPr>
        <w:tab/>
      </w:r>
      <w:r>
        <w:t>RAM Scrub</w:t>
      </w:r>
      <w:r>
        <w:tab/>
      </w:r>
      <w:r>
        <w:fldChar w:fldCharType="begin"/>
      </w:r>
      <w:r>
        <w:instrText xml:space="preserve"> PAGEREF _Toc518715586 \h </w:instrText>
      </w:r>
      <w:r>
        <w:fldChar w:fldCharType="separate"/>
      </w:r>
      <w:r>
        <w:t>21</w:t>
      </w:r>
      <w:r>
        <w:fldChar w:fldCharType="end"/>
      </w:r>
    </w:p>
    <w:p w14:paraId="3427CEB7" w14:textId="77777777" w:rsidR="008B72E7" w:rsidRDefault="008B72E7">
      <w:pPr>
        <w:pStyle w:val="TOC3"/>
        <w:tabs>
          <w:tab w:val="left" w:pos="3600"/>
        </w:tabs>
        <w:rPr>
          <w:rFonts w:ascii="Times New Roman" w:hAnsi="Times New Roman"/>
          <w:sz w:val="24"/>
        </w:rPr>
      </w:pPr>
      <w:r>
        <w:t>3.2.6</w:t>
      </w:r>
      <w:r>
        <w:rPr>
          <w:rFonts w:ascii="Times New Roman" w:hAnsi="Times New Roman"/>
          <w:sz w:val="24"/>
        </w:rPr>
        <w:tab/>
      </w:r>
      <w:r>
        <w:t>Redundancy Management</w:t>
      </w:r>
      <w:r>
        <w:tab/>
      </w:r>
      <w:r>
        <w:fldChar w:fldCharType="begin"/>
      </w:r>
      <w:r>
        <w:instrText xml:space="preserve"> PAGEREF _Toc518715587 \h </w:instrText>
      </w:r>
      <w:r>
        <w:fldChar w:fldCharType="separate"/>
      </w:r>
      <w:r>
        <w:t>21</w:t>
      </w:r>
      <w:r>
        <w:fldChar w:fldCharType="end"/>
      </w:r>
    </w:p>
    <w:p w14:paraId="763201B8" w14:textId="77777777" w:rsidR="008B72E7" w:rsidRDefault="008B72E7">
      <w:pPr>
        <w:pStyle w:val="TOC4"/>
        <w:tabs>
          <w:tab w:val="left" w:pos="3600"/>
        </w:tabs>
        <w:rPr>
          <w:rFonts w:ascii="Times New Roman" w:hAnsi="Times New Roman"/>
          <w:sz w:val="24"/>
        </w:rPr>
      </w:pPr>
      <w:r>
        <w:t>3.2.6.1</w:t>
      </w:r>
      <w:r>
        <w:rPr>
          <w:rFonts w:ascii="Times New Roman" w:hAnsi="Times New Roman"/>
          <w:sz w:val="24"/>
        </w:rPr>
        <w:tab/>
      </w:r>
      <w:r>
        <w:t>Virtual Group Configuration</w:t>
      </w:r>
      <w:r>
        <w:tab/>
      </w:r>
      <w:r>
        <w:fldChar w:fldCharType="begin"/>
      </w:r>
      <w:r>
        <w:instrText xml:space="preserve"> PAGEREF _Toc518715588 \h </w:instrText>
      </w:r>
      <w:r>
        <w:fldChar w:fldCharType="separate"/>
      </w:r>
      <w:r>
        <w:t>22</w:t>
      </w:r>
      <w:r>
        <w:fldChar w:fldCharType="end"/>
      </w:r>
    </w:p>
    <w:p w14:paraId="7778D55E" w14:textId="77777777" w:rsidR="008B72E7" w:rsidRDefault="008B72E7">
      <w:pPr>
        <w:pStyle w:val="TOC4"/>
        <w:tabs>
          <w:tab w:val="left" w:pos="3600"/>
        </w:tabs>
        <w:rPr>
          <w:rFonts w:ascii="Times New Roman" w:hAnsi="Times New Roman"/>
          <w:sz w:val="24"/>
        </w:rPr>
      </w:pPr>
      <w:r>
        <w:t>3.2.6.2</w:t>
      </w:r>
      <w:r>
        <w:rPr>
          <w:rFonts w:ascii="Times New Roman" w:hAnsi="Times New Roman"/>
          <w:sz w:val="24"/>
        </w:rPr>
        <w:tab/>
      </w:r>
      <w:r>
        <w:t>Recovery</w:t>
      </w:r>
      <w:r>
        <w:tab/>
      </w:r>
      <w:r>
        <w:fldChar w:fldCharType="begin"/>
      </w:r>
      <w:r>
        <w:instrText xml:space="preserve"> PAGEREF _Toc518715589 \h </w:instrText>
      </w:r>
      <w:r>
        <w:fldChar w:fldCharType="separate"/>
      </w:r>
      <w:r>
        <w:t>22</w:t>
      </w:r>
      <w:r>
        <w:fldChar w:fldCharType="end"/>
      </w:r>
    </w:p>
    <w:p w14:paraId="719E7C25" w14:textId="77777777" w:rsidR="008B72E7" w:rsidRDefault="008B72E7">
      <w:pPr>
        <w:pStyle w:val="TOC5"/>
        <w:tabs>
          <w:tab w:val="left" w:pos="3622"/>
        </w:tabs>
        <w:rPr>
          <w:rFonts w:ascii="Times New Roman" w:hAnsi="Times New Roman"/>
          <w:sz w:val="24"/>
        </w:rPr>
      </w:pPr>
      <w:r>
        <w:t>3.2.6.2.1</w:t>
      </w:r>
      <w:r>
        <w:rPr>
          <w:rFonts w:ascii="Times New Roman" w:hAnsi="Times New Roman"/>
          <w:sz w:val="24"/>
        </w:rPr>
        <w:tab/>
      </w:r>
      <w:r>
        <w:t>Recovery from Processor Failure</w:t>
      </w:r>
      <w:r>
        <w:tab/>
      </w:r>
      <w:r>
        <w:fldChar w:fldCharType="begin"/>
      </w:r>
      <w:r>
        <w:instrText xml:space="preserve"> PAGEREF _Toc518715590 \h </w:instrText>
      </w:r>
      <w:r>
        <w:fldChar w:fldCharType="separate"/>
      </w:r>
      <w:r>
        <w:t>26</w:t>
      </w:r>
      <w:r>
        <w:fldChar w:fldCharType="end"/>
      </w:r>
    </w:p>
    <w:p w14:paraId="680D812A" w14:textId="77777777" w:rsidR="008B72E7" w:rsidRDefault="008B72E7">
      <w:pPr>
        <w:pStyle w:val="TOC5"/>
        <w:tabs>
          <w:tab w:val="left" w:pos="3622"/>
        </w:tabs>
        <w:rPr>
          <w:rFonts w:ascii="Times New Roman" w:hAnsi="Times New Roman"/>
          <w:sz w:val="24"/>
        </w:rPr>
      </w:pPr>
      <w:r>
        <w:t>3.2.6.2.2</w:t>
      </w:r>
      <w:r>
        <w:rPr>
          <w:rFonts w:ascii="Times New Roman" w:hAnsi="Times New Roman"/>
          <w:sz w:val="24"/>
        </w:rPr>
        <w:tab/>
      </w:r>
      <w:r>
        <w:t>Recovery from Link Failure</w:t>
      </w:r>
      <w:r>
        <w:tab/>
      </w:r>
      <w:r>
        <w:fldChar w:fldCharType="begin"/>
      </w:r>
      <w:r>
        <w:instrText xml:space="preserve"> PAGEREF _Toc518715591 \h </w:instrText>
      </w:r>
      <w:r>
        <w:fldChar w:fldCharType="separate"/>
      </w:r>
      <w:r>
        <w:t>28</w:t>
      </w:r>
      <w:r>
        <w:fldChar w:fldCharType="end"/>
      </w:r>
    </w:p>
    <w:p w14:paraId="69210D7C" w14:textId="77777777" w:rsidR="008B72E7" w:rsidRDefault="008B72E7">
      <w:pPr>
        <w:pStyle w:val="TOC5"/>
        <w:tabs>
          <w:tab w:val="left" w:pos="3622"/>
        </w:tabs>
        <w:rPr>
          <w:rFonts w:ascii="Times New Roman" w:hAnsi="Times New Roman"/>
          <w:sz w:val="24"/>
        </w:rPr>
      </w:pPr>
      <w:r>
        <w:t>3.2.6.2.3</w:t>
      </w:r>
      <w:r>
        <w:rPr>
          <w:rFonts w:ascii="Times New Roman" w:hAnsi="Times New Roman"/>
          <w:sz w:val="24"/>
        </w:rPr>
        <w:tab/>
      </w:r>
      <w:r>
        <w:t>Recovery from Network Element Failure</w:t>
      </w:r>
      <w:r>
        <w:tab/>
      </w:r>
      <w:r>
        <w:fldChar w:fldCharType="begin"/>
      </w:r>
      <w:r>
        <w:instrText xml:space="preserve"> PAGEREF _Toc518715592 \h </w:instrText>
      </w:r>
      <w:r>
        <w:fldChar w:fldCharType="separate"/>
      </w:r>
      <w:r>
        <w:t>28</w:t>
      </w:r>
      <w:r>
        <w:fldChar w:fldCharType="end"/>
      </w:r>
    </w:p>
    <w:p w14:paraId="340F3719" w14:textId="77777777" w:rsidR="008B72E7" w:rsidRDefault="008B72E7">
      <w:pPr>
        <w:pStyle w:val="TOC3"/>
        <w:tabs>
          <w:tab w:val="left" w:pos="3600"/>
        </w:tabs>
        <w:rPr>
          <w:rFonts w:ascii="Times New Roman" w:hAnsi="Times New Roman"/>
          <w:sz w:val="24"/>
        </w:rPr>
      </w:pPr>
      <w:r>
        <w:t>3.2.7</w:t>
      </w:r>
      <w:r>
        <w:rPr>
          <w:rFonts w:ascii="Times New Roman" w:hAnsi="Times New Roman"/>
          <w:sz w:val="24"/>
        </w:rPr>
        <w:tab/>
      </w:r>
      <w:r>
        <w:t>Time Services</w:t>
      </w:r>
      <w:r>
        <w:tab/>
      </w:r>
      <w:r>
        <w:fldChar w:fldCharType="begin"/>
      </w:r>
      <w:r>
        <w:instrText xml:space="preserve"> PAGEREF _Toc518715593 \h </w:instrText>
      </w:r>
      <w:r>
        <w:fldChar w:fldCharType="separate"/>
      </w:r>
      <w:r>
        <w:t>28</w:t>
      </w:r>
      <w:r>
        <w:fldChar w:fldCharType="end"/>
      </w:r>
    </w:p>
    <w:p w14:paraId="46C186E2" w14:textId="77777777" w:rsidR="008B72E7" w:rsidRDefault="008B72E7">
      <w:pPr>
        <w:pStyle w:val="TOC3"/>
        <w:tabs>
          <w:tab w:val="left" w:pos="3600"/>
        </w:tabs>
        <w:rPr>
          <w:rFonts w:ascii="Times New Roman" w:hAnsi="Times New Roman"/>
          <w:sz w:val="24"/>
        </w:rPr>
      </w:pPr>
      <w:r>
        <w:t>3.2.8</w:t>
      </w:r>
      <w:r>
        <w:rPr>
          <w:rFonts w:ascii="Times New Roman" w:hAnsi="Times New Roman"/>
          <w:sz w:val="24"/>
        </w:rPr>
        <w:tab/>
      </w:r>
      <w:r>
        <w:t>System Support Services</w:t>
      </w:r>
      <w:r>
        <w:tab/>
      </w:r>
      <w:r>
        <w:fldChar w:fldCharType="begin"/>
      </w:r>
      <w:r>
        <w:instrText xml:space="preserve"> PAGEREF _Toc518715594 \h </w:instrText>
      </w:r>
      <w:r>
        <w:fldChar w:fldCharType="separate"/>
      </w:r>
      <w:r>
        <w:t>29</w:t>
      </w:r>
      <w:r>
        <w:fldChar w:fldCharType="end"/>
      </w:r>
    </w:p>
    <w:p w14:paraId="09606CEA" w14:textId="77777777" w:rsidR="008B72E7" w:rsidRDefault="008B72E7">
      <w:pPr>
        <w:pStyle w:val="TOC4"/>
        <w:tabs>
          <w:tab w:val="left" w:pos="3600"/>
        </w:tabs>
        <w:rPr>
          <w:rFonts w:ascii="Times New Roman" w:hAnsi="Times New Roman"/>
          <w:sz w:val="24"/>
        </w:rPr>
      </w:pPr>
      <w:r>
        <w:lastRenderedPageBreak/>
        <w:t>3.2.8.1</w:t>
      </w:r>
      <w:r>
        <w:rPr>
          <w:rFonts w:ascii="Times New Roman" w:hAnsi="Times New Roman"/>
          <w:sz w:val="24"/>
        </w:rPr>
        <w:tab/>
      </w:r>
      <w:r>
        <w:t>CTC Requirements</w:t>
      </w:r>
      <w:r>
        <w:tab/>
      </w:r>
      <w:r>
        <w:fldChar w:fldCharType="begin"/>
      </w:r>
      <w:r>
        <w:instrText xml:space="preserve"> PAGEREF _Toc518715595 \h </w:instrText>
      </w:r>
      <w:r>
        <w:fldChar w:fldCharType="separate"/>
      </w:r>
      <w:r>
        <w:t>29</w:t>
      </w:r>
      <w:r>
        <w:fldChar w:fldCharType="end"/>
      </w:r>
    </w:p>
    <w:p w14:paraId="533EF432" w14:textId="77777777" w:rsidR="008B72E7" w:rsidRDefault="008B72E7">
      <w:pPr>
        <w:pStyle w:val="TOC5"/>
        <w:tabs>
          <w:tab w:val="left" w:pos="3622"/>
        </w:tabs>
        <w:rPr>
          <w:rFonts w:ascii="Times New Roman" w:hAnsi="Times New Roman"/>
          <w:sz w:val="24"/>
        </w:rPr>
      </w:pPr>
      <w:r>
        <w:t>3.2.8.1.1</w:t>
      </w:r>
      <w:r>
        <w:rPr>
          <w:rFonts w:ascii="Times New Roman" w:hAnsi="Times New Roman"/>
          <w:sz w:val="24"/>
        </w:rPr>
        <w:tab/>
      </w:r>
      <w:r>
        <w:t>Telemetry Requirements</w:t>
      </w:r>
      <w:r>
        <w:tab/>
      </w:r>
      <w:r>
        <w:fldChar w:fldCharType="begin"/>
      </w:r>
      <w:r>
        <w:instrText xml:space="preserve"> PAGEREF _Toc518715596 \h </w:instrText>
      </w:r>
      <w:r>
        <w:fldChar w:fldCharType="separate"/>
      </w:r>
      <w:r>
        <w:t>30</w:t>
      </w:r>
      <w:r>
        <w:fldChar w:fldCharType="end"/>
      </w:r>
    </w:p>
    <w:p w14:paraId="312AFBEE" w14:textId="77777777" w:rsidR="008B72E7" w:rsidRDefault="008B72E7">
      <w:pPr>
        <w:pStyle w:val="TOC5"/>
        <w:tabs>
          <w:tab w:val="left" w:pos="3622"/>
        </w:tabs>
        <w:rPr>
          <w:rFonts w:ascii="Times New Roman" w:hAnsi="Times New Roman"/>
          <w:sz w:val="24"/>
        </w:rPr>
      </w:pPr>
      <w:r>
        <w:t>3.2.8.1.2</w:t>
      </w:r>
      <w:r>
        <w:rPr>
          <w:rFonts w:ascii="Times New Roman" w:hAnsi="Times New Roman"/>
          <w:sz w:val="24"/>
        </w:rPr>
        <w:tab/>
      </w:r>
      <w:r>
        <w:t>Command Read Requirements</w:t>
      </w:r>
      <w:r>
        <w:tab/>
      </w:r>
      <w:r>
        <w:fldChar w:fldCharType="begin"/>
      </w:r>
      <w:r>
        <w:instrText xml:space="preserve"> PAGEREF _Toc518715597 \h </w:instrText>
      </w:r>
      <w:r>
        <w:fldChar w:fldCharType="separate"/>
      </w:r>
      <w:r>
        <w:t>30</w:t>
      </w:r>
      <w:r>
        <w:fldChar w:fldCharType="end"/>
      </w:r>
    </w:p>
    <w:p w14:paraId="590FA42A" w14:textId="77777777" w:rsidR="008B72E7" w:rsidRDefault="008B72E7">
      <w:pPr>
        <w:pStyle w:val="TOC3"/>
        <w:tabs>
          <w:tab w:val="left" w:pos="3600"/>
        </w:tabs>
        <w:rPr>
          <w:rFonts w:ascii="Times New Roman" w:hAnsi="Times New Roman"/>
          <w:sz w:val="24"/>
        </w:rPr>
      </w:pPr>
      <w:r>
        <w:t>3.2.9</w:t>
      </w:r>
      <w:r>
        <w:rPr>
          <w:rFonts w:ascii="Times New Roman" w:hAnsi="Times New Roman"/>
          <w:sz w:val="24"/>
        </w:rPr>
        <w:tab/>
      </w:r>
      <w:r>
        <w:t>Power Down Services</w:t>
      </w:r>
      <w:r>
        <w:tab/>
      </w:r>
      <w:r>
        <w:fldChar w:fldCharType="begin"/>
      </w:r>
      <w:r>
        <w:instrText xml:space="preserve"> PAGEREF _Toc518715598 \h </w:instrText>
      </w:r>
      <w:r>
        <w:fldChar w:fldCharType="separate"/>
      </w:r>
      <w:r>
        <w:t>30</w:t>
      </w:r>
      <w:r>
        <w:fldChar w:fldCharType="end"/>
      </w:r>
    </w:p>
    <w:p w14:paraId="4819BCC5" w14:textId="77777777" w:rsidR="008B72E7" w:rsidRDefault="008B72E7">
      <w:pPr>
        <w:pStyle w:val="TOC2"/>
        <w:tabs>
          <w:tab w:val="left" w:pos="1440"/>
        </w:tabs>
        <w:rPr>
          <w:rFonts w:ascii="Times New Roman" w:hAnsi="Times New Roman"/>
          <w:sz w:val="24"/>
        </w:rPr>
      </w:pPr>
      <w:r>
        <w:t>3.3</w:t>
      </w:r>
      <w:r>
        <w:rPr>
          <w:rFonts w:ascii="Times New Roman" w:hAnsi="Times New Roman"/>
          <w:sz w:val="24"/>
        </w:rPr>
        <w:tab/>
      </w:r>
      <w:r>
        <w:t>CSCI External Interface Requirements</w:t>
      </w:r>
      <w:r>
        <w:tab/>
      </w:r>
      <w:r>
        <w:fldChar w:fldCharType="begin"/>
      </w:r>
      <w:r>
        <w:instrText xml:space="preserve"> PAGEREF _Toc518715599 \h </w:instrText>
      </w:r>
      <w:r>
        <w:fldChar w:fldCharType="separate"/>
      </w:r>
      <w:r>
        <w:t>30</w:t>
      </w:r>
      <w:r>
        <w:fldChar w:fldCharType="end"/>
      </w:r>
    </w:p>
    <w:p w14:paraId="1E6B9F6B" w14:textId="77777777" w:rsidR="008B72E7" w:rsidRDefault="008B72E7">
      <w:pPr>
        <w:pStyle w:val="TOC3"/>
        <w:tabs>
          <w:tab w:val="left" w:pos="3600"/>
        </w:tabs>
        <w:rPr>
          <w:rFonts w:ascii="Times New Roman" w:hAnsi="Times New Roman"/>
          <w:sz w:val="24"/>
        </w:rPr>
      </w:pPr>
      <w:r>
        <w:t>3.3.1</w:t>
      </w:r>
      <w:r>
        <w:rPr>
          <w:rFonts w:ascii="Times New Roman" w:hAnsi="Times New Roman"/>
          <w:sz w:val="24"/>
        </w:rPr>
        <w:tab/>
      </w:r>
      <w:r>
        <w:t>Interface Identification and Diagram</w:t>
      </w:r>
      <w:r>
        <w:tab/>
      </w:r>
      <w:r>
        <w:fldChar w:fldCharType="begin"/>
      </w:r>
      <w:r>
        <w:instrText xml:space="preserve"> PAGEREF _Toc518715600 \h </w:instrText>
      </w:r>
      <w:r>
        <w:fldChar w:fldCharType="separate"/>
      </w:r>
      <w:r>
        <w:t>30</w:t>
      </w:r>
      <w:r>
        <w:fldChar w:fldCharType="end"/>
      </w:r>
    </w:p>
    <w:p w14:paraId="21CF9B26" w14:textId="77777777" w:rsidR="008B72E7" w:rsidRDefault="008B72E7">
      <w:pPr>
        <w:pStyle w:val="TOC3"/>
        <w:tabs>
          <w:tab w:val="left" w:pos="3600"/>
        </w:tabs>
        <w:rPr>
          <w:rFonts w:ascii="Times New Roman" w:hAnsi="Times New Roman"/>
          <w:sz w:val="24"/>
        </w:rPr>
      </w:pPr>
      <w:r>
        <w:t>3.3.2</w:t>
      </w:r>
      <w:r>
        <w:rPr>
          <w:rFonts w:ascii="Times New Roman" w:hAnsi="Times New Roman"/>
          <w:sz w:val="24"/>
        </w:rPr>
        <w:tab/>
      </w:r>
      <w:r>
        <w:t>IRIG-B/FTSS Interfaces</w:t>
      </w:r>
      <w:r>
        <w:tab/>
      </w:r>
      <w:r>
        <w:fldChar w:fldCharType="begin"/>
      </w:r>
      <w:r>
        <w:instrText xml:space="preserve"> PAGEREF _Toc518715601 \h </w:instrText>
      </w:r>
      <w:r>
        <w:fldChar w:fldCharType="separate"/>
      </w:r>
      <w:r>
        <w:t>31</w:t>
      </w:r>
      <w:r>
        <w:fldChar w:fldCharType="end"/>
      </w:r>
    </w:p>
    <w:p w14:paraId="347FBB06" w14:textId="77777777" w:rsidR="008B72E7" w:rsidRDefault="008B72E7">
      <w:pPr>
        <w:pStyle w:val="TOC3"/>
        <w:tabs>
          <w:tab w:val="left" w:pos="3600"/>
        </w:tabs>
        <w:rPr>
          <w:rFonts w:ascii="Times New Roman" w:hAnsi="Times New Roman"/>
          <w:sz w:val="24"/>
        </w:rPr>
      </w:pPr>
      <w:r>
        <w:t>3.3.3</w:t>
      </w:r>
      <w:r>
        <w:rPr>
          <w:rFonts w:ascii="Times New Roman" w:hAnsi="Times New Roman"/>
          <w:sz w:val="24"/>
        </w:rPr>
        <w:tab/>
      </w:r>
      <w:r>
        <w:t>API/FTSS Interfaces</w:t>
      </w:r>
      <w:r>
        <w:tab/>
      </w:r>
      <w:r>
        <w:fldChar w:fldCharType="begin"/>
      </w:r>
      <w:r>
        <w:instrText xml:space="preserve"> PAGEREF _Toc518715602 \h </w:instrText>
      </w:r>
      <w:r>
        <w:fldChar w:fldCharType="separate"/>
      </w:r>
      <w:r>
        <w:t>31</w:t>
      </w:r>
      <w:r>
        <w:fldChar w:fldCharType="end"/>
      </w:r>
    </w:p>
    <w:p w14:paraId="2336B431" w14:textId="77777777" w:rsidR="008B72E7" w:rsidRDefault="008B72E7">
      <w:pPr>
        <w:pStyle w:val="TOC3"/>
        <w:tabs>
          <w:tab w:val="left" w:pos="3600"/>
        </w:tabs>
        <w:rPr>
          <w:rFonts w:ascii="Times New Roman" w:hAnsi="Times New Roman"/>
          <w:sz w:val="24"/>
        </w:rPr>
      </w:pPr>
      <w:r>
        <w:t>3.3.4</w:t>
      </w:r>
      <w:r>
        <w:rPr>
          <w:rFonts w:ascii="Times New Roman" w:hAnsi="Times New Roman"/>
          <w:sz w:val="24"/>
        </w:rPr>
        <w:tab/>
      </w:r>
      <w:r>
        <w:t>Network Element/FTSS Interfaces</w:t>
      </w:r>
      <w:r>
        <w:tab/>
      </w:r>
      <w:r>
        <w:fldChar w:fldCharType="begin"/>
      </w:r>
      <w:r>
        <w:instrText xml:space="preserve"> PAGEREF _Toc518715603 \h </w:instrText>
      </w:r>
      <w:r>
        <w:fldChar w:fldCharType="separate"/>
      </w:r>
      <w:r>
        <w:t>32</w:t>
      </w:r>
      <w:r>
        <w:fldChar w:fldCharType="end"/>
      </w:r>
    </w:p>
    <w:p w14:paraId="04AB7B92" w14:textId="77777777" w:rsidR="008B72E7" w:rsidRDefault="008B72E7">
      <w:pPr>
        <w:pStyle w:val="TOC3"/>
        <w:tabs>
          <w:tab w:val="left" w:pos="3600"/>
        </w:tabs>
        <w:rPr>
          <w:rFonts w:ascii="Times New Roman" w:hAnsi="Times New Roman"/>
          <w:sz w:val="24"/>
        </w:rPr>
      </w:pPr>
      <w:r>
        <w:t>3.3.5</w:t>
      </w:r>
      <w:r>
        <w:rPr>
          <w:rFonts w:ascii="Times New Roman" w:hAnsi="Times New Roman"/>
          <w:sz w:val="24"/>
        </w:rPr>
        <w:tab/>
      </w:r>
      <w:r>
        <w:t>Radstone/FTSS Interfaces</w:t>
      </w:r>
      <w:r>
        <w:tab/>
      </w:r>
      <w:r>
        <w:fldChar w:fldCharType="begin"/>
      </w:r>
      <w:r>
        <w:instrText xml:space="preserve"> PAGEREF _Toc518715604 \h </w:instrText>
      </w:r>
      <w:r>
        <w:fldChar w:fldCharType="separate"/>
      </w:r>
      <w:r>
        <w:t>36</w:t>
      </w:r>
      <w:r>
        <w:fldChar w:fldCharType="end"/>
      </w:r>
    </w:p>
    <w:p w14:paraId="41B03341" w14:textId="77777777" w:rsidR="008B72E7" w:rsidRDefault="008B72E7">
      <w:pPr>
        <w:pStyle w:val="TOC3"/>
        <w:tabs>
          <w:tab w:val="left" w:pos="3600"/>
        </w:tabs>
        <w:rPr>
          <w:rFonts w:ascii="Times New Roman" w:hAnsi="Times New Roman"/>
          <w:sz w:val="24"/>
        </w:rPr>
      </w:pPr>
      <w:r>
        <w:t>3.3.6</w:t>
      </w:r>
      <w:r>
        <w:rPr>
          <w:rFonts w:ascii="Times New Roman" w:hAnsi="Times New Roman"/>
          <w:sz w:val="24"/>
        </w:rPr>
        <w:tab/>
      </w:r>
      <w:r>
        <w:t>VxWorks/FTSS Interfaces</w:t>
      </w:r>
      <w:r>
        <w:tab/>
      </w:r>
      <w:r>
        <w:fldChar w:fldCharType="begin"/>
      </w:r>
      <w:r>
        <w:instrText xml:space="preserve"> PAGEREF _Toc518715605 \h </w:instrText>
      </w:r>
      <w:r>
        <w:fldChar w:fldCharType="separate"/>
      </w:r>
      <w:r>
        <w:t>36</w:t>
      </w:r>
      <w:r>
        <w:fldChar w:fldCharType="end"/>
      </w:r>
    </w:p>
    <w:p w14:paraId="1FAB2CB1" w14:textId="77777777" w:rsidR="008B72E7" w:rsidRDefault="008B72E7">
      <w:pPr>
        <w:pStyle w:val="TOC3"/>
        <w:tabs>
          <w:tab w:val="left" w:pos="3600"/>
        </w:tabs>
        <w:rPr>
          <w:rFonts w:ascii="Times New Roman" w:hAnsi="Times New Roman"/>
          <w:sz w:val="24"/>
        </w:rPr>
      </w:pPr>
      <w:r>
        <w:t>3.3.7</w:t>
      </w:r>
      <w:r>
        <w:rPr>
          <w:rFonts w:ascii="Times New Roman" w:hAnsi="Times New Roman"/>
          <w:sz w:val="24"/>
        </w:rPr>
        <w:tab/>
      </w:r>
      <w:r>
        <w:t>Multi-Protocol Communications Controller (MPCC)/FTSS Interfaces</w:t>
      </w:r>
      <w:r>
        <w:tab/>
      </w:r>
      <w:r>
        <w:fldChar w:fldCharType="begin"/>
      </w:r>
      <w:r>
        <w:instrText xml:space="preserve"> PAGEREF _Toc518715606 \h </w:instrText>
      </w:r>
      <w:r>
        <w:fldChar w:fldCharType="separate"/>
      </w:r>
      <w:r>
        <w:t>36</w:t>
      </w:r>
      <w:r>
        <w:fldChar w:fldCharType="end"/>
      </w:r>
    </w:p>
    <w:p w14:paraId="04DE413F" w14:textId="77777777" w:rsidR="008B72E7" w:rsidRDefault="008B72E7">
      <w:pPr>
        <w:pStyle w:val="TOC3"/>
        <w:tabs>
          <w:tab w:val="left" w:pos="3600"/>
        </w:tabs>
        <w:rPr>
          <w:rFonts w:ascii="Times New Roman" w:hAnsi="Times New Roman"/>
          <w:sz w:val="24"/>
        </w:rPr>
      </w:pPr>
      <w:r>
        <w:t>3.3.8</w:t>
      </w:r>
      <w:r>
        <w:rPr>
          <w:rFonts w:ascii="Times New Roman" w:hAnsi="Times New Roman"/>
          <w:sz w:val="24"/>
        </w:rPr>
        <w:tab/>
      </w:r>
      <w:r>
        <w:t>FCP-ICP/FTSS Interfaces</w:t>
      </w:r>
      <w:r>
        <w:tab/>
      </w:r>
      <w:r>
        <w:fldChar w:fldCharType="begin"/>
      </w:r>
      <w:r>
        <w:instrText xml:space="preserve"> PAGEREF _Toc518715607 \h </w:instrText>
      </w:r>
      <w:r>
        <w:fldChar w:fldCharType="separate"/>
      </w:r>
      <w:r>
        <w:t>37</w:t>
      </w:r>
      <w:r>
        <w:fldChar w:fldCharType="end"/>
      </w:r>
    </w:p>
    <w:p w14:paraId="5D79B12D" w14:textId="77777777" w:rsidR="008B72E7" w:rsidRDefault="008B72E7">
      <w:pPr>
        <w:pStyle w:val="TOC2"/>
        <w:tabs>
          <w:tab w:val="left" w:pos="1440"/>
        </w:tabs>
        <w:rPr>
          <w:rFonts w:ascii="Times New Roman" w:hAnsi="Times New Roman"/>
          <w:sz w:val="24"/>
        </w:rPr>
      </w:pPr>
      <w:r>
        <w:t>3.4</w:t>
      </w:r>
      <w:r>
        <w:rPr>
          <w:rFonts w:ascii="Times New Roman" w:hAnsi="Times New Roman"/>
          <w:sz w:val="24"/>
        </w:rPr>
        <w:tab/>
      </w:r>
      <w:r>
        <w:t>CSCI Internal Interface Requirements</w:t>
      </w:r>
      <w:r>
        <w:tab/>
      </w:r>
      <w:r>
        <w:fldChar w:fldCharType="begin"/>
      </w:r>
      <w:r>
        <w:instrText xml:space="preserve"> PAGEREF _Toc518715608 \h </w:instrText>
      </w:r>
      <w:r>
        <w:fldChar w:fldCharType="separate"/>
      </w:r>
      <w:r>
        <w:t>38</w:t>
      </w:r>
      <w:r>
        <w:fldChar w:fldCharType="end"/>
      </w:r>
    </w:p>
    <w:p w14:paraId="208EFA65" w14:textId="77777777" w:rsidR="008B72E7" w:rsidRDefault="008B72E7">
      <w:pPr>
        <w:pStyle w:val="TOC2"/>
        <w:tabs>
          <w:tab w:val="left" w:pos="1440"/>
        </w:tabs>
        <w:rPr>
          <w:rFonts w:ascii="Times New Roman" w:hAnsi="Times New Roman"/>
          <w:sz w:val="24"/>
        </w:rPr>
      </w:pPr>
      <w:r>
        <w:t>3.5</w:t>
      </w:r>
      <w:r>
        <w:rPr>
          <w:rFonts w:ascii="Times New Roman" w:hAnsi="Times New Roman"/>
          <w:sz w:val="24"/>
        </w:rPr>
        <w:tab/>
      </w:r>
      <w:r>
        <w:t>CSCI Internal Data Requirements</w:t>
      </w:r>
      <w:r>
        <w:tab/>
      </w:r>
      <w:r>
        <w:fldChar w:fldCharType="begin"/>
      </w:r>
      <w:r>
        <w:instrText xml:space="preserve"> PAGEREF _Toc518715609 \h </w:instrText>
      </w:r>
      <w:r>
        <w:fldChar w:fldCharType="separate"/>
      </w:r>
      <w:r>
        <w:t>38</w:t>
      </w:r>
      <w:r>
        <w:fldChar w:fldCharType="end"/>
      </w:r>
    </w:p>
    <w:p w14:paraId="2828AF83" w14:textId="77777777" w:rsidR="008B72E7" w:rsidRDefault="008B72E7">
      <w:pPr>
        <w:pStyle w:val="TOC2"/>
        <w:tabs>
          <w:tab w:val="left" w:pos="1440"/>
        </w:tabs>
        <w:rPr>
          <w:rFonts w:ascii="Times New Roman" w:hAnsi="Times New Roman"/>
          <w:sz w:val="24"/>
        </w:rPr>
      </w:pPr>
      <w:r>
        <w:t>3.6</w:t>
      </w:r>
      <w:r>
        <w:rPr>
          <w:rFonts w:ascii="Times New Roman" w:hAnsi="Times New Roman"/>
          <w:sz w:val="24"/>
        </w:rPr>
        <w:tab/>
      </w:r>
      <w:r>
        <w:t>Adaptation Requirements</w:t>
      </w:r>
      <w:r>
        <w:tab/>
      </w:r>
      <w:r>
        <w:fldChar w:fldCharType="begin"/>
      </w:r>
      <w:r>
        <w:instrText xml:space="preserve"> PAGEREF _Toc518715610 \h </w:instrText>
      </w:r>
      <w:r>
        <w:fldChar w:fldCharType="separate"/>
      </w:r>
      <w:r>
        <w:t>38</w:t>
      </w:r>
      <w:r>
        <w:fldChar w:fldCharType="end"/>
      </w:r>
    </w:p>
    <w:p w14:paraId="3BE1FE9F" w14:textId="77777777" w:rsidR="008B72E7" w:rsidRDefault="008B72E7">
      <w:pPr>
        <w:pStyle w:val="TOC2"/>
        <w:tabs>
          <w:tab w:val="left" w:pos="1440"/>
        </w:tabs>
        <w:rPr>
          <w:rFonts w:ascii="Times New Roman" w:hAnsi="Times New Roman"/>
          <w:sz w:val="24"/>
        </w:rPr>
      </w:pPr>
      <w:r>
        <w:t>3.7</w:t>
      </w:r>
      <w:r>
        <w:rPr>
          <w:rFonts w:ascii="Times New Roman" w:hAnsi="Times New Roman"/>
          <w:sz w:val="24"/>
        </w:rPr>
        <w:tab/>
      </w:r>
      <w:r>
        <w:t>Safety Requirements</w:t>
      </w:r>
      <w:r>
        <w:tab/>
      </w:r>
      <w:r>
        <w:fldChar w:fldCharType="begin"/>
      </w:r>
      <w:r>
        <w:instrText xml:space="preserve"> PAGEREF _Toc518715611 \h </w:instrText>
      </w:r>
      <w:r>
        <w:fldChar w:fldCharType="separate"/>
      </w:r>
      <w:r>
        <w:t>38</w:t>
      </w:r>
      <w:r>
        <w:fldChar w:fldCharType="end"/>
      </w:r>
    </w:p>
    <w:p w14:paraId="67F1DEEB" w14:textId="77777777" w:rsidR="008B72E7" w:rsidRDefault="008B72E7">
      <w:pPr>
        <w:pStyle w:val="TOC2"/>
        <w:tabs>
          <w:tab w:val="left" w:pos="1440"/>
        </w:tabs>
        <w:rPr>
          <w:rFonts w:ascii="Times New Roman" w:hAnsi="Times New Roman"/>
          <w:sz w:val="24"/>
        </w:rPr>
      </w:pPr>
      <w:r>
        <w:t>3.8</w:t>
      </w:r>
      <w:r>
        <w:rPr>
          <w:rFonts w:ascii="Times New Roman" w:hAnsi="Times New Roman"/>
          <w:sz w:val="24"/>
        </w:rPr>
        <w:tab/>
      </w:r>
      <w:r>
        <w:t>Security and Privacy Requirements</w:t>
      </w:r>
      <w:r>
        <w:tab/>
      </w:r>
      <w:r>
        <w:fldChar w:fldCharType="begin"/>
      </w:r>
      <w:r>
        <w:instrText xml:space="preserve"> PAGEREF _Toc518715612 \h </w:instrText>
      </w:r>
      <w:r>
        <w:fldChar w:fldCharType="separate"/>
      </w:r>
      <w:r>
        <w:t>38</w:t>
      </w:r>
      <w:r>
        <w:fldChar w:fldCharType="end"/>
      </w:r>
    </w:p>
    <w:p w14:paraId="4501D050" w14:textId="77777777" w:rsidR="008B72E7" w:rsidRDefault="008B72E7">
      <w:pPr>
        <w:pStyle w:val="TOC2"/>
        <w:tabs>
          <w:tab w:val="left" w:pos="1440"/>
        </w:tabs>
        <w:rPr>
          <w:rFonts w:ascii="Times New Roman" w:hAnsi="Times New Roman"/>
          <w:sz w:val="24"/>
        </w:rPr>
      </w:pPr>
      <w:r>
        <w:t>3.9</w:t>
      </w:r>
      <w:r>
        <w:rPr>
          <w:rFonts w:ascii="Times New Roman" w:hAnsi="Times New Roman"/>
          <w:sz w:val="24"/>
        </w:rPr>
        <w:tab/>
      </w:r>
      <w:r>
        <w:t>CSCI Environment Requirements</w:t>
      </w:r>
      <w:r>
        <w:tab/>
      </w:r>
      <w:r>
        <w:fldChar w:fldCharType="begin"/>
      </w:r>
      <w:r>
        <w:instrText xml:space="preserve"> PAGEREF _Toc518715613 \h </w:instrText>
      </w:r>
      <w:r>
        <w:fldChar w:fldCharType="separate"/>
      </w:r>
      <w:r>
        <w:t>38</w:t>
      </w:r>
      <w:r>
        <w:fldChar w:fldCharType="end"/>
      </w:r>
    </w:p>
    <w:p w14:paraId="71A158F6" w14:textId="77777777" w:rsidR="008B72E7" w:rsidRDefault="008B72E7">
      <w:pPr>
        <w:pStyle w:val="TOC2"/>
        <w:tabs>
          <w:tab w:val="left" w:pos="1440"/>
        </w:tabs>
        <w:rPr>
          <w:rFonts w:ascii="Times New Roman" w:hAnsi="Times New Roman"/>
          <w:sz w:val="24"/>
        </w:rPr>
      </w:pPr>
      <w:r>
        <w:t>3.10</w:t>
      </w:r>
      <w:r>
        <w:rPr>
          <w:rFonts w:ascii="Times New Roman" w:hAnsi="Times New Roman"/>
          <w:sz w:val="24"/>
        </w:rPr>
        <w:tab/>
      </w:r>
      <w:r>
        <w:t>Computer Resource Requirements</w:t>
      </w:r>
      <w:r>
        <w:tab/>
      </w:r>
      <w:r>
        <w:fldChar w:fldCharType="begin"/>
      </w:r>
      <w:r>
        <w:instrText xml:space="preserve"> PAGEREF _Toc518715614 \h </w:instrText>
      </w:r>
      <w:r>
        <w:fldChar w:fldCharType="separate"/>
      </w:r>
      <w:r>
        <w:t>39</w:t>
      </w:r>
      <w:r>
        <w:fldChar w:fldCharType="end"/>
      </w:r>
    </w:p>
    <w:p w14:paraId="55DED5A5" w14:textId="77777777" w:rsidR="008B72E7" w:rsidRDefault="008B72E7">
      <w:pPr>
        <w:pStyle w:val="TOC3"/>
        <w:tabs>
          <w:tab w:val="left" w:pos="3600"/>
        </w:tabs>
        <w:rPr>
          <w:rFonts w:ascii="Times New Roman" w:hAnsi="Times New Roman"/>
          <w:sz w:val="24"/>
        </w:rPr>
      </w:pPr>
      <w:r>
        <w:t>3.10.1</w:t>
      </w:r>
      <w:r>
        <w:rPr>
          <w:rFonts w:ascii="Times New Roman" w:hAnsi="Times New Roman"/>
          <w:sz w:val="24"/>
        </w:rPr>
        <w:tab/>
      </w:r>
      <w:r>
        <w:t>Computer Hardware Requirements</w:t>
      </w:r>
      <w:r>
        <w:tab/>
      </w:r>
      <w:r>
        <w:fldChar w:fldCharType="begin"/>
      </w:r>
      <w:r>
        <w:instrText xml:space="preserve"> PAGEREF _Toc518715615 \h </w:instrText>
      </w:r>
      <w:r>
        <w:fldChar w:fldCharType="separate"/>
      </w:r>
      <w:r>
        <w:t>39</w:t>
      </w:r>
      <w:r>
        <w:fldChar w:fldCharType="end"/>
      </w:r>
    </w:p>
    <w:p w14:paraId="60B6F394" w14:textId="77777777" w:rsidR="008B72E7" w:rsidRDefault="008B72E7">
      <w:pPr>
        <w:pStyle w:val="TOC3"/>
        <w:tabs>
          <w:tab w:val="left" w:pos="3600"/>
        </w:tabs>
        <w:rPr>
          <w:rFonts w:ascii="Times New Roman" w:hAnsi="Times New Roman"/>
          <w:sz w:val="24"/>
        </w:rPr>
      </w:pPr>
      <w:r>
        <w:t>3.10.2</w:t>
      </w:r>
      <w:r>
        <w:rPr>
          <w:rFonts w:ascii="Times New Roman" w:hAnsi="Times New Roman"/>
          <w:sz w:val="24"/>
        </w:rPr>
        <w:tab/>
      </w:r>
      <w:r>
        <w:t>Computer Hardware Resource Utilization Requirements</w:t>
      </w:r>
      <w:r>
        <w:tab/>
      </w:r>
      <w:r>
        <w:fldChar w:fldCharType="begin"/>
      </w:r>
      <w:r>
        <w:instrText xml:space="preserve"> PAGEREF _Toc518715616 \h </w:instrText>
      </w:r>
      <w:r>
        <w:fldChar w:fldCharType="separate"/>
      </w:r>
      <w:r>
        <w:t>39</w:t>
      </w:r>
      <w:r>
        <w:fldChar w:fldCharType="end"/>
      </w:r>
    </w:p>
    <w:p w14:paraId="65AB7065" w14:textId="77777777" w:rsidR="008B72E7" w:rsidRDefault="008B72E7">
      <w:pPr>
        <w:pStyle w:val="TOC3"/>
        <w:tabs>
          <w:tab w:val="left" w:pos="3600"/>
        </w:tabs>
        <w:rPr>
          <w:rFonts w:ascii="Times New Roman" w:hAnsi="Times New Roman"/>
          <w:sz w:val="24"/>
        </w:rPr>
      </w:pPr>
      <w:r>
        <w:t>3.10.3</w:t>
      </w:r>
      <w:r>
        <w:rPr>
          <w:rFonts w:ascii="Times New Roman" w:hAnsi="Times New Roman"/>
          <w:sz w:val="24"/>
        </w:rPr>
        <w:tab/>
      </w:r>
      <w:r>
        <w:t>Computer Software Requirements</w:t>
      </w:r>
      <w:r>
        <w:tab/>
      </w:r>
      <w:r>
        <w:fldChar w:fldCharType="begin"/>
      </w:r>
      <w:r>
        <w:instrText xml:space="preserve"> PAGEREF _Toc518715617 \h </w:instrText>
      </w:r>
      <w:r>
        <w:fldChar w:fldCharType="separate"/>
      </w:r>
      <w:r>
        <w:t>40</w:t>
      </w:r>
      <w:r>
        <w:fldChar w:fldCharType="end"/>
      </w:r>
    </w:p>
    <w:p w14:paraId="7D03C7A7" w14:textId="77777777" w:rsidR="008B72E7" w:rsidRDefault="008B72E7">
      <w:pPr>
        <w:pStyle w:val="TOC3"/>
        <w:tabs>
          <w:tab w:val="left" w:pos="3600"/>
        </w:tabs>
        <w:rPr>
          <w:rFonts w:ascii="Times New Roman" w:hAnsi="Times New Roman"/>
          <w:sz w:val="24"/>
        </w:rPr>
      </w:pPr>
      <w:r>
        <w:t>3.10.4</w:t>
      </w:r>
      <w:r>
        <w:rPr>
          <w:rFonts w:ascii="Times New Roman" w:hAnsi="Times New Roman"/>
          <w:sz w:val="24"/>
        </w:rPr>
        <w:tab/>
      </w:r>
      <w:r>
        <w:t>Computer Communications Requirements</w:t>
      </w:r>
      <w:r>
        <w:tab/>
      </w:r>
      <w:r>
        <w:fldChar w:fldCharType="begin"/>
      </w:r>
      <w:r>
        <w:instrText xml:space="preserve"> PAGEREF _Toc518715618 \h </w:instrText>
      </w:r>
      <w:r>
        <w:fldChar w:fldCharType="separate"/>
      </w:r>
      <w:r>
        <w:t>40</w:t>
      </w:r>
      <w:r>
        <w:fldChar w:fldCharType="end"/>
      </w:r>
    </w:p>
    <w:p w14:paraId="150F4044" w14:textId="77777777" w:rsidR="008B72E7" w:rsidRDefault="008B72E7">
      <w:pPr>
        <w:pStyle w:val="TOC2"/>
        <w:tabs>
          <w:tab w:val="left" w:pos="1440"/>
        </w:tabs>
        <w:rPr>
          <w:rFonts w:ascii="Times New Roman" w:hAnsi="Times New Roman"/>
          <w:sz w:val="24"/>
        </w:rPr>
      </w:pPr>
      <w:r>
        <w:t>3.11</w:t>
      </w:r>
      <w:r>
        <w:rPr>
          <w:rFonts w:ascii="Times New Roman" w:hAnsi="Times New Roman"/>
          <w:sz w:val="24"/>
        </w:rPr>
        <w:tab/>
      </w:r>
      <w:r>
        <w:t>Software Quality Factors</w:t>
      </w:r>
      <w:r>
        <w:tab/>
      </w:r>
      <w:r>
        <w:fldChar w:fldCharType="begin"/>
      </w:r>
      <w:r>
        <w:instrText xml:space="preserve"> PAGEREF _Toc518715619 \h </w:instrText>
      </w:r>
      <w:r>
        <w:fldChar w:fldCharType="separate"/>
      </w:r>
      <w:r>
        <w:t>40</w:t>
      </w:r>
      <w:r>
        <w:fldChar w:fldCharType="end"/>
      </w:r>
    </w:p>
    <w:p w14:paraId="05212814" w14:textId="77777777" w:rsidR="008B72E7" w:rsidRDefault="008B72E7">
      <w:pPr>
        <w:pStyle w:val="TOC2"/>
        <w:tabs>
          <w:tab w:val="left" w:pos="1440"/>
        </w:tabs>
        <w:rPr>
          <w:rFonts w:ascii="Times New Roman" w:hAnsi="Times New Roman"/>
          <w:sz w:val="24"/>
        </w:rPr>
      </w:pPr>
      <w:r>
        <w:t>3.12</w:t>
      </w:r>
      <w:r>
        <w:rPr>
          <w:rFonts w:ascii="Times New Roman" w:hAnsi="Times New Roman"/>
          <w:sz w:val="24"/>
        </w:rPr>
        <w:tab/>
      </w:r>
      <w:r>
        <w:t>Design and Implementation Constraints</w:t>
      </w:r>
      <w:r>
        <w:tab/>
      </w:r>
      <w:r>
        <w:fldChar w:fldCharType="begin"/>
      </w:r>
      <w:r>
        <w:instrText xml:space="preserve"> PAGEREF _Toc518715620 \h </w:instrText>
      </w:r>
      <w:r>
        <w:fldChar w:fldCharType="separate"/>
      </w:r>
      <w:r>
        <w:t>40</w:t>
      </w:r>
      <w:r>
        <w:fldChar w:fldCharType="end"/>
      </w:r>
    </w:p>
    <w:p w14:paraId="640B43A8" w14:textId="77777777" w:rsidR="008B72E7" w:rsidRDefault="008B72E7">
      <w:pPr>
        <w:pStyle w:val="TOC2"/>
        <w:tabs>
          <w:tab w:val="left" w:pos="1440"/>
        </w:tabs>
        <w:rPr>
          <w:rFonts w:ascii="Times New Roman" w:hAnsi="Times New Roman"/>
          <w:sz w:val="24"/>
        </w:rPr>
      </w:pPr>
      <w:r>
        <w:t>3.13</w:t>
      </w:r>
      <w:r>
        <w:rPr>
          <w:rFonts w:ascii="Times New Roman" w:hAnsi="Times New Roman"/>
          <w:sz w:val="24"/>
        </w:rPr>
        <w:tab/>
      </w:r>
      <w:r>
        <w:t>Personnel-related Requirements</w:t>
      </w:r>
      <w:r>
        <w:tab/>
      </w:r>
      <w:r>
        <w:fldChar w:fldCharType="begin"/>
      </w:r>
      <w:r>
        <w:instrText xml:space="preserve"> PAGEREF _Toc518715621 \h </w:instrText>
      </w:r>
      <w:r>
        <w:fldChar w:fldCharType="separate"/>
      </w:r>
      <w:r>
        <w:t>40</w:t>
      </w:r>
      <w:r>
        <w:fldChar w:fldCharType="end"/>
      </w:r>
    </w:p>
    <w:p w14:paraId="1F2F6D4F" w14:textId="77777777" w:rsidR="008B72E7" w:rsidRDefault="008B72E7">
      <w:pPr>
        <w:pStyle w:val="TOC2"/>
        <w:tabs>
          <w:tab w:val="left" w:pos="1440"/>
        </w:tabs>
        <w:rPr>
          <w:rFonts w:ascii="Times New Roman" w:hAnsi="Times New Roman"/>
          <w:sz w:val="24"/>
        </w:rPr>
      </w:pPr>
      <w:r>
        <w:t>3.14</w:t>
      </w:r>
      <w:r>
        <w:rPr>
          <w:rFonts w:ascii="Times New Roman" w:hAnsi="Times New Roman"/>
          <w:sz w:val="24"/>
        </w:rPr>
        <w:tab/>
      </w:r>
      <w:r>
        <w:t>Training-related Requirements</w:t>
      </w:r>
      <w:r>
        <w:tab/>
      </w:r>
      <w:r>
        <w:fldChar w:fldCharType="begin"/>
      </w:r>
      <w:r>
        <w:instrText xml:space="preserve"> PAGEREF _Toc518715622 \h </w:instrText>
      </w:r>
      <w:r>
        <w:fldChar w:fldCharType="separate"/>
      </w:r>
      <w:r>
        <w:t>40</w:t>
      </w:r>
      <w:r>
        <w:fldChar w:fldCharType="end"/>
      </w:r>
    </w:p>
    <w:p w14:paraId="79812B0A" w14:textId="77777777" w:rsidR="008B72E7" w:rsidRDefault="008B72E7">
      <w:pPr>
        <w:pStyle w:val="TOC2"/>
        <w:tabs>
          <w:tab w:val="left" w:pos="1440"/>
        </w:tabs>
        <w:rPr>
          <w:rFonts w:ascii="Times New Roman" w:hAnsi="Times New Roman"/>
          <w:sz w:val="24"/>
        </w:rPr>
      </w:pPr>
      <w:r>
        <w:t>3.15</w:t>
      </w:r>
      <w:r>
        <w:rPr>
          <w:rFonts w:ascii="Times New Roman" w:hAnsi="Times New Roman"/>
          <w:sz w:val="24"/>
        </w:rPr>
        <w:tab/>
      </w:r>
      <w:r>
        <w:t>Logistics-related Requirements</w:t>
      </w:r>
      <w:r>
        <w:tab/>
      </w:r>
      <w:r>
        <w:fldChar w:fldCharType="begin"/>
      </w:r>
      <w:r>
        <w:instrText xml:space="preserve"> PAGEREF _Toc518715623 \h </w:instrText>
      </w:r>
      <w:r>
        <w:fldChar w:fldCharType="separate"/>
      </w:r>
      <w:r>
        <w:t>40</w:t>
      </w:r>
      <w:r>
        <w:fldChar w:fldCharType="end"/>
      </w:r>
    </w:p>
    <w:p w14:paraId="6B5D1970" w14:textId="77777777" w:rsidR="008B72E7" w:rsidRDefault="008B72E7">
      <w:pPr>
        <w:pStyle w:val="TOC2"/>
        <w:tabs>
          <w:tab w:val="left" w:pos="1440"/>
        </w:tabs>
        <w:rPr>
          <w:rFonts w:ascii="Times New Roman" w:hAnsi="Times New Roman"/>
          <w:sz w:val="24"/>
        </w:rPr>
      </w:pPr>
      <w:r>
        <w:t>3.16</w:t>
      </w:r>
      <w:r>
        <w:rPr>
          <w:rFonts w:ascii="Times New Roman" w:hAnsi="Times New Roman"/>
          <w:sz w:val="24"/>
        </w:rPr>
        <w:tab/>
      </w:r>
      <w:r>
        <w:t>Other Requirements</w:t>
      </w:r>
      <w:r>
        <w:tab/>
      </w:r>
      <w:r>
        <w:fldChar w:fldCharType="begin"/>
      </w:r>
      <w:r>
        <w:instrText xml:space="preserve"> PAGEREF _Toc518715624 \h </w:instrText>
      </w:r>
      <w:r>
        <w:fldChar w:fldCharType="separate"/>
      </w:r>
      <w:r>
        <w:t>40</w:t>
      </w:r>
      <w:r>
        <w:fldChar w:fldCharType="end"/>
      </w:r>
    </w:p>
    <w:p w14:paraId="6DA5D2CC" w14:textId="77777777" w:rsidR="008B72E7" w:rsidRDefault="008B72E7">
      <w:pPr>
        <w:pStyle w:val="TOC3"/>
        <w:tabs>
          <w:tab w:val="left" w:pos="3600"/>
        </w:tabs>
        <w:rPr>
          <w:rFonts w:ascii="Times New Roman" w:hAnsi="Times New Roman"/>
          <w:sz w:val="24"/>
        </w:rPr>
      </w:pPr>
      <w:r>
        <w:t>3.16.1</w:t>
      </w:r>
      <w:r>
        <w:rPr>
          <w:rFonts w:ascii="Times New Roman" w:hAnsi="Times New Roman"/>
          <w:sz w:val="24"/>
        </w:rPr>
        <w:tab/>
      </w:r>
      <w:r>
        <w:t>ICP Services</w:t>
      </w:r>
      <w:r>
        <w:tab/>
      </w:r>
      <w:r>
        <w:fldChar w:fldCharType="begin"/>
      </w:r>
      <w:r>
        <w:instrText xml:space="preserve"> PAGEREF _Toc518715625 \h </w:instrText>
      </w:r>
      <w:r>
        <w:fldChar w:fldCharType="separate"/>
      </w:r>
      <w:r>
        <w:t>41</w:t>
      </w:r>
      <w:r>
        <w:fldChar w:fldCharType="end"/>
      </w:r>
    </w:p>
    <w:p w14:paraId="0D94D8B8" w14:textId="77777777" w:rsidR="008B72E7" w:rsidRDefault="008B72E7">
      <w:pPr>
        <w:pStyle w:val="TOC2"/>
        <w:tabs>
          <w:tab w:val="left" w:pos="1440"/>
        </w:tabs>
        <w:rPr>
          <w:rFonts w:ascii="Times New Roman" w:hAnsi="Times New Roman"/>
          <w:sz w:val="24"/>
        </w:rPr>
      </w:pPr>
      <w:r>
        <w:t>3.17</w:t>
      </w:r>
      <w:r>
        <w:rPr>
          <w:rFonts w:ascii="Times New Roman" w:hAnsi="Times New Roman"/>
          <w:sz w:val="24"/>
        </w:rPr>
        <w:tab/>
      </w:r>
      <w:r>
        <w:t>Packaging Requirements</w:t>
      </w:r>
      <w:r>
        <w:tab/>
      </w:r>
      <w:r>
        <w:fldChar w:fldCharType="begin"/>
      </w:r>
      <w:r>
        <w:instrText xml:space="preserve"> PAGEREF _Toc518715626 \h </w:instrText>
      </w:r>
      <w:r>
        <w:fldChar w:fldCharType="separate"/>
      </w:r>
      <w:r>
        <w:t>42</w:t>
      </w:r>
      <w:r>
        <w:fldChar w:fldCharType="end"/>
      </w:r>
    </w:p>
    <w:p w14:paraId="224AC105" w14:textId="77777777" w:rsidR="008B72E7" w:rsidRDefault="008B72E7">
      <w:pPr>
        <w:pStyle w:val="TOC2"/>
        <w:tabs>
          <w:tab w:val="left" w:pos="1440"/>
        </w:tabs>
        <w:rPr>
          <w:rFonts w:ascii="Times New Roman" w:hAnsi="Times New Roman"/>
          <w:sz w:val="24"/>
        </w:rPr>
      </w:pPr>
      <w:r>
        <w:t>3.18</w:t>
      </w:r>
      <w:r>
        <w:rPr>
          <w:rFonts w:ascii="Times New Roman" w:hAnsi="Times New Roman"/>
          <w:sz w:val="24"/>
        </w:rPr>
        <w:tab/>
      </w:r>
      <w:r>
        <w:t>Precedence and Criticality of Requirements</w:t>
      </w:r>
      <w:r>
        <w:tab/>
      </w:r>
      <w:r>
        <w:fldChar w:fldCharType="begin"/>
      </w:r>
      <w:r>
        <w:instrText xml:space="preserve"> PAGEREF _Toc518715627 \h </w:instrText>
      </w:r>
      <w:r>
        <w:fldChar w:fldCharType="separate"/>
      </w:r>
      <w:r>
        <w:t>42</w:t>
      </w:r>
      <w:r>
        <w:fldChar w:fldCharType="end"/>
      </w:r>
    </w:p>
    <w:p w14:paraId="28DB9CCF" w14:textId="77777777" w:rsidR="008B72E7" w:rsidRDefault="008B72E7">
      <w:pPr>
        <w:pStyle w:val="TOC1"/>
        <w:tabs>
          <w:tab w:val="left" w:pos="720"/>
        </w:tabs>
        <w:rPr>
          <w:rFonts w:ascii="Times New Roman" w:hAnsi="Times New Roman"/>
          <w:caps w:val="0"/>
          <w:sz w:val="24"/>
        </w:rPr>
      </w:pPr>
      <w:r>
        <w:t>4.</w:t>
      </w:r>
      <w:r>
        <w:rPr>
          <w:rFonts w:ascii="Times New Roman" w:hAnsi="Times New Roman"/>
          <w:caps w:val="0"/>
          <w:sz w:val="24"/>
        </w:rPr>
        <w:tab/>
      </w:r>
      <w:r>
        <w:t>Qualification Provisions</w:t>
      </w:r>
      <w:r>
        <w:tab/>
      </w:r>
      <w:r>
        <w:fldChar w:fldCharType="begin"/>
      </w:r>
      <w:r>
        <w:instrText xml:space="preserve"> PAGEREF _Toc518715628 \h </w:instrText>
      </w:r>
      <w:r>
        <w:fldChar w:fldCharType="separate"/>
      </w:r>
      <w:r>
        <w:t>43</w:t>
      </w:r>
      <w:r>
        <w:fldChar w:fldCharType="end"/>
      </w:r>
    </w:p>
    <w:p w14:paraId="0C1B6953" w14:textId="77777777" w:rsidR="008B72E7" w:rsidRDefault="008B72E7">
      <w:pPr>
        <w:pStyle w:val="TOC1"/>
        <w:tabs>
          <w:tab w:val="left" w:pos="720"/>
        </w:tabs>
        <w:rPr>
          <w:rFonts w:ascii="Times New Roman" w:hAnsi="Times New Roman"/>
          <w:caps w:val="0"/>
          <w:sz w:val="24"/>
        </w:rPr>
      </w:pPr>
      <w:r>
        <w:t>5.</w:t>
      </w:r>
      <w:r>
        <w:rPr>
          <w:rFonts w:ascii="Times New Roman" w:hAnsi="Times New Roman"/>
          <w:caps w:val="0"/>
          <w:sz w:val="24"/>
        </w:rPr>
        <w:tab/>
      </w:r>
      <w:r>
        <w:t>Requirements traceability</w:t>
      </w:r>
      <w:r>
        <w:tab/>
      </w:r>
      <w:r>
        <w:fldChar w:fldCharType="begin"/>
      </w:r>
      <w:r>
        <w:instrText xml:space="preserve"> PAGEREF _Toc518715629 \h </w:instrText>
      </w:r>
      <w:r>
        <w:fldChar w:fldCharType="separate"/>
      </w:r>
      <w:r>
        <w:t>44</w:t>
      </w:r>
      <w:r>
        <w:fldChar w:fldCharType="end"/>
      </w:r>
    </w:p>
    <w:p w14:paraId="12A44A81" w14:textId="77777777" w:rsidR="008B72E7" w:rsidRDefault="008B72E7">
      <w:pPr>
        <w:pStyle w:val="TOC1"/>
        <w:tabs>
          <w:tab w:val="left" w:pos="720"/>
        </w:tabs>
        <w:rPr>
          <w:rFonts w:ascii="Times New Roman" w:hAnsi="Times New Roman"/>
          <w:caps w:val="0"/>
          <w:sz w:val="24"/>
        </w:rPr>
      </w:pPr>
      <w:r>
        <w:lastRenderedPageBreak/>
        <w:t>6.</w:t>
      </w:r>
      <w:r>
        <w:rPr>
          <w:rFonts w:ascii="Times New Roman" w:hAnsi="Times New Roman"/>
          <w:caps w:val="0"/>
          <w:sz w:val="24"/>
        </w:rPr>
        <w:tab/>
      </w:r>
      <w:r>
        <w:t>Notes</w:t>
      </w:r>
      <w:r>
        <w:tab/>
      </w:r>
      <w:r>
        <w:fldChar w:fldCharType="begin"/>
      </w:r>
      <w:r>
        <w:instrText xml:space="preserve"> PAGEREF _Toc518715630 \h </w:instrText>
      </w:r>
      <w:r>
        <w:fldChar w:fldCharType="separate"/>
      </w:r>
      <w:r>
        <w:t>91</w:t>
      </w:r>
      <w:r>
        <w:fldChar w:fldCharType="end"/>
      </w:r>
    </w:p>
    <w:p w14:paraId="43CAF6ED" w14:textId="77777777" w:rsidR="008B72E7" w:rsidRDefault="008B72E7">
      <w:pPr>
        <w:pStyle w:val="TOC2"/>
        <w:tabs>
          <w:tab w:val="left" w:pos="1440"/>
        </w:tabs>
        <w:rPr>
          <w:rFonts w:ascii="Times New Roman" w:hAnsi="Times New Roman"/>
          <w:sz w:val="24"/>
        </w:rPr>
      </w:pPr>
      <w:r>
        <w:t>6.1</w:t>
      </w:r>
      <w:r>
        <w:rPr>
          <w:rFonts w:ascii="Times New Roman" w:hAnsi="Times New Roman"/>
          <w:sz w:val="24"/>
        </w:rPr>
        <w:tab/>
      </w:r>
      <w:r>
        <w:t>List of Acronyms</w:t>
      </w:r>
      <w:r>
        <w:tab/>
      </w:r>
      <w:bookmarkStart w:id="11" w:name="_Hlt3689720"/>
      <w:r>
        <w:fldChar w:fldCharType="begin"/>
      </w:r>
      <w:r>
        <w:instrText xml:space="preserve"> PAGEREF _Toc518715631 \h </w:instrText>
      </w:r>
      <w:r>
        <w:fldChar w:fldCharType="separate"/>
      </w:r>
      <w:r>
        <w:t>91</w:t>
      </w:r>
      <w:r>
        <w:fldChar w:fldCharType="end"/>
      </w:r>
      <w:bookmarkEnd w:id="11"/>
    </w:p>
    <w:p w14:paraId="5C6FC78D" w14:textId="77777777" w:rsidR="008B72E7" w:rsidRDefault="008B72E7">
      <w:pPr>
        <w:pStyle w:val="TOC2"/>
        <w:tabs>
          <w:tab w:val="left" w:pos="1440"/>
        </w:tabs>
        <w:rPr>
          <w:rFonts w:ascii="Times New Roman" w:hAnsi="Times New Roman"/>
          <w:sz w:val="24"/>
        </w:rPr>
      </w:pPr>
      <w:r>
        <w:t>6.2</w:t>
      </w:r>
      <w:r>
        <w:rPr>
          <w:rFonts w:ascii="Times New Roman" w:hAnsi="Times New Roman"/>
          <w:sz w:val="24"/>
        </w:rPr>
        <w:tab/>
      </w:r>
      <w:r>
        <w:t>Glossary</w:t>
      </w:r>
      <w:r>
        <w:tab/>
      </w:r>
      <w:r>
        <w:fldChar w:fldCharType="begin"/>
      </w:r>
      <w:r>
        <w:instrText xml:space="preserve"> PAGEREF _Toc518715632 \h </w:instrText>
      </w:r>
      <w:r>
        <w:fldChar w:fldCharType="separate"/>
      </w:r>
      <w:r>
        <w:t>92</w:t>
      </w:r>
      <w:r>
        <w:fldChar w:fldCharType="end"/>
      </w:r>
    </w:p>
    <w:p w14:paraId="474743D0" w14:textId="77777777" w:rsidR="008B72E7" w:rsidRDefault="008B72E7">
      <w:pPr>
        <w:jc w:val="center"/>
        <w:outlineLvl w:val="0"/>
        <w:rPr>
          <w:b/>
        </w:rPr>
      </w:pPr>
      <w:r>
        <w:rPr>
          <w:b/>
          <w:caps/>
          <w:noProof/>
        </w:rPr>
        <w:fldChar w:fldCharType="end"/>
      </w:r>
    </w:p>
    <w:p w14:paraId="1401695E" w14:textId="77777777" w:rsidR="008B72E7" w:rsidRDefault="008B72E7"/>
    <w:p w14:paraId="1533F6B8" w14:textId="77777777" w:rsidR="008B72E7" w:rsidRDefault="008B72E7">
      <w:pPr>
        <w:rPr>
          <w:b/>
        </w:rPr>
      </w:pPr>
      <w:r>
        <w:rPr>
          <w:b/>
        </w:rPr>
        <w:t>Figure</w:t>
      </w:r>
      <w:r>
        <w:rPr>
          <w:b/>
        </w:rPr>
        <w:tab/>
      </w:r>
      <w:r>
        <w:rPr>
          <w:b/>
        </w:rPr>
        <w:tab/>
      </w:r>
      <w:r>
        <w:rPr>
          <w:b/>
        </w:rPr>
        <w:tab/>
      </w:r>
      <w:r>
        <w:rPr>
          <w:b/>
        </w:rPr>
        <w:tab/>
      </w:r>
      <w:r>
        <w:rPr>
          <w:b/>
        </w:rPr>
        <w:tab/>
      </w:r>
      <w:r>
        <w:rPr>
          <w:b/>
        </w:rPr>
        <w:tab/>
      </w:r>
      <w:r>
        <w:rPr>
          <w:b/>
        </w:rPr>
        <w:tab/>
      </w:r>
      <w:r>
        <w:rPr>
          <w:b/>
        </w:rPr>
        <w:tab/>
      </w:r>
      <w:r>
        <w:rPr>
          <w:b/>
        </w:rPr>
        <w:tab/>
      </w:r>
      <w:r>
        <w:rPr>
          <w:b/>
        </w:rPr>
        <w:tab/>
      </w:r>
      <w:r>
        <w:rPr>
          <w:b/>
        </w:rPr>
        <w:tab/>
        <w:t>Page</w:t>
      </w:r>
    </w:p>
    <w:p w14:paraId="058CB3D5" w14:textId="77777777" w:rsidR="008B72E7" w:rsidRDefault="008B72E7">
      <w:pPr>
        <w:rPr>
          <w:b/>
        </w:rPr>
      </w:pPr>
    </w:p>
    <w:p w14:paraId="01DBB4B2" w14:textId="77777777" w:rsidR="008B72E7" w:rsidRDefault="008B72E7">
      <w:pPr>
        <w:pStyle w:val="TableofFigures"/>
        <w:rPr>
          <w:rFonts w:ascii="Times New Roman" w:hAnsi="Times New Roman"/>
          <w:sz w:val="24"/>
        </w:rPr>
      </w:pPr>
      <w:r>
        <w:fldChar w:fldCharType="begin"/>
      </w:r>
      <w:r>
        <w:instrText xml:space="preserve"> TOC \t "Figure Title,8" \c "Figure" </w:instrText>
      </w:r>
      <w:r>
        <w:fldChar w:fldCharType="separate"/>
      </w:r>
      <w:r>
        <w:t>Figure 1</w:t>
      </w:r>
      <w:r>
        <w:noBreakHyphen/>
        <w:t>1 FCC Virtual Architecture.</w:t>
      </w:r>
      <w:r>
        <w:tab/>
      </w:r>
      <w:r>
        <w:fldChar w:fldCharType="begin"/>
      </w:r>
      <w:r>
        <w:instrText xml:space="preserve"> PAGEREF _Toc518707438 \h </w:instrText>
      </w:r>
      <w:r>
        <w:fldChar w:fldCharType="separate"/>
      </w:r>
      <w:r>
        <w:t>2</w:t>
      </w:r>
      <w:r>
        <w:fldChar w:fldCharType="end"/>
      </w:r>
    </w:p>
    <w:p w14:paraId="64AFBA9F" w14:textId="77777777" w:rsidR="008B72E7" w:rsidRDefault="008B72E7">
      <w:pPr>
        <w:pStyle w:val="TableofFigures"/>
        <w:rPr>
          <w:rFonts w:ascii="Times New Roman" w:hAnsi="Times New Roman"/>
          <w:sz w:val="24"/>
        </w:rPr>
      </w:pPr>
      <w:r>
        <w:t>Figure 1</w:t>
      </w:r>
      <w:r>
        <w:noBreakHyphen/>
        <w:t>2. FCC Software Architecture.</w:t>
      </w:r>
      <w:r>
        <w:tab/>
      </w:r>
      <w:r>
        <w:fldChar w:fldCharType="begin"/>
      </w:r>
      <w:r>
        <w:instrText xml:space="preserve"> PAGEREF _Toc518707439 \h </w:instrText>
      </w:r>
      <w:r>
        <w:fldChar w:fldCharType="separate"/>
      </w:r>
      <w:r>
        <w:t>3</w:t>
      </w:r>
      <w:r>
        <w:fldChar w:fldCharType="end"/>
      </w:r>
    </w:p>
    <w:p w14:paraId="44975B2D" w14:textId="77777777" w:rsidR="008B72E7" w:rsidRDefault="008B72E7">
      <w:pPr>
        <w:pStyle w:val="TableofFigures"/>
        <w:rPr>
          <w:rFonts w:ascii="Times New Roman" w:hAnsi="Times New Roman"/>
          <w:sz w:val="24"/>
        </w:rPr>
      </w:pPr>
      <w:r>
        <w:t>Figure 3</w:t>
      </w:r>
      <w:r>
        <w:noBreakHyphen/>
        <w:t>1. Fault Tolerant System Services States.</w:t>
      </w:r>
      <w:r>
        <w:tab/>
      </w:r>
      <w:r>
        <w:fldChar w:fldCharType="begin"/>
      </w:r>
      <w:r>
        <w:instrText xml:space="preserve"> PAGEREF _Toc518707440 \h </w:instrText>
      </w:r>
      <w:r>
        <w:fldChar w:fldCharType="separate"/>
      </w:r>
      <w:r>
        <w:t>7</w:t>
      </w:r>
      <w:r>
        <w:fldChar w:fldCharType="end"/>
      </w:r>
    </w:p>
    <w:p w14:paraId="7D91B006" w14:textId="77777777" w:rsidR="008B72E7" w:rsidRDefault="008B72E7">
      <w:pPr>
        <w:pStyle w:val="TableofFigures"/>
        <w:rPr>
          <w:rFonts w:ascii="Times New Roman" w:hAnsi="Times New Roman"/>
          <w:sz w:val="24"/>
        </w:rPr>
      </w:pPr>
      <w:r>
        <w:t>Figure 3</w:t>
      </w:r>
      <w:r>
        <w:noBreakHyphen/>
        <w:t>2  Fault-down Map</w:t>
      </w:r>
      <w:r>
        <w:tab/>
      </w:r>
      <w:r>
        <w:fldChar w:fldCharType="begin"/>
      </w:r>
      <w:r>
        <w:instrText xml:space="preserve"> PAGEREF _Toc518707441 \h </w:instrText>
      </w:r>
      <w:r>
        <w:fldChar w:fldCharType="separate"/>
      </w:r>
      <w:r>
        <w:t>23</w:t>
      </w:r>
      <w:r>
        <w:fldChar w:fldCharType="end"/>
      </w:r>
    </w:p>
    <w:p w14:paraId="591ADED9" w14:textId="77777777" w:rsidR="008B72E7" w:rsidRDefault="008B72E7">
      <w:pPr>
        <w:pStyle w:val="TableofFigures"/>
        <w:rPr>
          <w:rFonts w:ascii="Times New Roman" w:hAnsi="Times New Roman"/>
          <w:sz w:val="24"/>
        </w:rPr>
      </w:pPr>
      <w:r>
        <w:t>Figure 3</w:t>
      </w:r>
      <w:r>
        <w:noBreakHyphen/>
        <w:t>3  Fault Tolerant System Services CSCI External Interfaces.</w:t>
      </w:r>
      <w:r>
        <w:tab/>
      </w:r>
      <w:r>
        <w:fldChar w:fldCharType="begin"/>
      </w:r>
      <w:r>
        <w:instrText xml:space="preserve"> PAGEREF _Toc518707442 \h </w:instrText>
      </w:r>
      <w:r>
        <w:fldChar w:fldCharType="separate"/>
      </w:r>
      <w:r>
        <w:t>31</w:t>
      </w:r>
      <w:r>
        <w:fldChar w:fldCharType="end"/>
      </w:r>
    </w:p>
    <w:p w14:paraId="76E410A8" w14:textId="77777777" w:rsidR="008B72E7" w:rsidRDefault="008B72E7">
      <w:pPr>
        <w:pStyle w:val="TableofFigures"/>
        <w:rPr>
          <w:rFonts w:ascii="Times New Roman" w:hAnsi="Times New Roman"/>
          <w:sz w:val="24"/>
        </w:rPr>
      </w:pPr>
      <w:r>
        <w:t>Figure 3</w:t>
      </w:r>
      <w:r>
        <w:noBreakHyphen/>
        <w:t>4. Network Element Interfaces to FTSS CSCI.</w:t>
      </w:r>
      <w:r>
        <w:tab/>
      </w:r>
      <w:r>
        <w:fldChar w:fldCharType="begin"/>
      </w:r>
      <w:r>
        <w:instrText xml:space="preserve"> PAGEREF _Toc518707443 \h </w:instrText>
      </w:r>
      <w:r>
        <w:fldChar w:fldCharType="separate"/>
      </w:r>
      <w:r>
        <w:t>32</w:t>
      </w:r>
      <w:r>
        <w:fldChar w:fldCharType="end"/>
      </w:r>
    </w:p>
    <w:p w14:paraId="265FF777" w14:textId="77777777" w:rsidR="008B72E7" w:rsidRDefault="008B72E7">
      <w:pPr>
        <w:rPr>
          <w:b/>
        </w:rPr>
      </w:pPr>
      <w:r>
        <w:rPr>
          <w:noProof/>
        </w:rPr>
        <w:fldChar w:fldCharType="end"/>
      </w:r>
    </w:p>
    <w:p w14:paraId="4AA56294" w14:textId="77777777" w:rsidR="008B72E7" w:rsidRDefault="008B72E7">
      <w:pPr>
        <w:jc w:val="center"/>
        <w:outlineLvl w:val="0"/>
      </w:pPr>
      <w:r>
        <w:br w:type="page"/>
      </w:r>
      <w:r>
        <w:rPr>
          <w:b/>
        </w:rPr>
        <w:lastRenderedPageBreak/>
        <w:t>LIST OF TABLES</w:t>
      </w:r>
    </w:p>
    <w:p w14:paraId="45C39325" w14:textId="77777777" w:rsidR="008B72E7" w:rsidRDefault="008B72E7"/>
    <w:p w14:paraId="7AF0C1F0" w14:textId="77777777" w:rsidR="008B72E7" w:rsidRDefault="008B72E7">
      <w:pPr>
        <w:rPr>
          <w:b/>
        </w:rPr>
      </w:pPr>
      <w:r>
        <w:rPr>
          <w:b/>
        </w:rPr>
        <w:t>Table</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Page</w:t>
      </w:r>
    </w:p>
    <w:p w14:paraId="014D09AE" w14:textId="77777777" w:rsidR="008B72E7" w:rsidRDefault="008B72E7">
      <w:pPr>
        <w:rPr>
          <w:b/>
        </w:rPr>
      </w:pPr>
    </w:p>
    <w:p w14:paraId="0379047F" w14:textId="77777777" w:rsidR="008B72E7" w:rsidRDefault="008B72E7">
      <w:pPr>
        <w:pStyle w:val="TableofFigures"/>
        <w:rPr>
          <w:rFonts w:ascii="Times New Roman" w:hAnsi="Times New Roman"/>
          <w:sz w:val="24"/>
        </w:rPr>
      </w:pPr>
      <w:r>
        <w:fldChar w:fldCharType="begin"/>
      </w:r>
      <w:r>
        <w:instrText xml:space="preserve"> TOC \t "table caption" \c </w:instrText>
      </w:r>
      <w:r>
        <w:fldChar w:fldCharType="separate"/>
      </w:r>
      <w:r>
        <w:t>Table 3.2-1.  Software Exception Mapping Table.</w:t>
      </w:r>
      <w:r>
        <w:tab/>
      </w:r>
      <w:r>
        <w:fldChar w:fldCharType="begin"/>
      </w:r>
      <w:r>
        <w:instrText xml:space="preserve"> PAGEREF _Toc518707779 \h </w:instrText>
      </w:r>
      <w:r>
        <w:fldChar w:fldCharType="separate"/>
      </w:r>
      <w:r>
        <w:t>12</w:t>
      </w:r>
      <w:r>
        <w:fldChar w:fldCharType="end"/>
      </w:r>
    </w:p>
    <w:p w14:paraId="54AE3D06" w14:textId="77777777" w:rsidR="008B72E7" w:rsidRDefault="008B72E7">
      <w:pPr>
        <w:pStyle w:val="TableofFigures"/>
        <w:rPr>
          <w:rFonts w:ascii="Times New Roman" w:hAnsi="Times New Roman"/>
          <w:sz w:val="24"/>
        </w:rPr>
      </w:pPr>
      <w:r>
        <w:t>Table 3.2-2.  FCP IBIT Table.</w:t>
      </w:r>
      <w:r>
        <w:tab/>
      </w:r>
      <w:r>
        <w:fldChar w:fldCharType="begin"/>
      </w:r>
      <w:r>
        <w:instrText xml:space="preserve"> PAGEREF _Toc518707780 \h </w:instrText>
      </w:r>
      <w:r>
        <w:fldChar w:fldCharType="separate"/>
      </w:r>
      <w:r>
        <w:t>18</w:t>
      </w:r>
      <w:r>
        <w:fldChar w:fldCharType="end"/>
      </w:r>
    </w:p>
    <w:p w14:paraId="3B68000E" w14:textId="77777777" w:rsidR="008B72E7" w:rsidRDefault="008B72E7">
      <w:pPr>
        <w:pStyle w:val="TableofFigures"/>
        <w:rPr>
          <w:rFonts w:ascii="Times New Roman" w:hAnsi="Times New Roman"/>
          <w:sz w:val="24"/>
        </w:rPr>
      </w:pPr>
      <w:r>
        <w:t>Table 3.2-3  ICP IBIT Table</w:t>
      </w:r>
      <w:r>
        <w:tab/>
      </w:r>
      <w:r>
        <w:fldChar w:fldCharType="begin"/>
      </w:r>
      <w:r>
        <w:instrText xml:space="preserve"> PAGEREF _Toc518707781 \h </w:instrText>
      </w:r>
      <w:r>
        <w:fldChar w:fldCharType="separate"/>
      </w:r>
      <w:r>
        <w:t>19</w:t>
      </w:r>
      <w:r>
        <w:fldChar w:fldCharType="end"/>
      </w:r>
    </w:p>
    <w:p w14:paraId="1FD6F0C1" w14:textId="77777777" w:rsidR="008B72E7" w:rsidRDefault="008B72E7">
      <w:pPr>
        <w:pStyle w:val="TableofFigures"/>
        <w:rPr>
          <w:rFonts w:ascii="Times New Roman" w:hAnsi="Times New Roman"/>
          <w:sz w:val="24"/>
        </w:rPr>
      </w:pPr>
      <w:r>
        <w:t>Table 3.2-4.  ICP/PMC1553 IBIT Test Configuration.</w:t>
      </w:r>
      <w:r>
        <w:tab/>
      </w:r>
      <w:r>
        <w:fldChar w:fldCharType="begin"/>
      </w:r>
      <w:r>
        <w:instrText xml:space="preserve"> PAGEREF _Toc518707782 \h </w:instrText>
      </w:r>
      <w:r>
        <w:fldChar w:fldCharType="separate"/>
      </w:r>
      <w:r>
        <w:t>20</w:t>
      </w:r>
      <w:r>
        <w:fldChar w:fldCharType="end"/>
      </w:r>
    </w:p>
    <w:p w14:paraId="13DEE386" w14:textId="77777777" w:rsidR="008B72E7" w:rsidRDefault="008B72E7">
      <w:pPr>
        <w:pStyle w:val="TableofFigures"/>
        <w:rPr>
          <w:rFonts w:ascii="Times New Roman" w:hAnsi="Times New Roman"/>
          <w:sz w:val="24"/>
        </w:rPr>
      </w:pPr>
      <w:r>
        <w:t>Table 3.2-5.  MPCC IBIT Test Configuration.</w:t>
      </w:r>
      <w:r>
        <w:tab/>
      </w:r>
      <w:r>
        <w:fldChar w:fldCharType="begin"/>
      </w:r>
      <w:r>
        <w:instrText xml:space="preserve"> PAGEREF _Toc518707783 \h </w:instrText>
      </w:r>
      <w:r>
        <w:fldChar w:fldCharType="separate"/>
      </w:r>
      <w:r>
        <w:t>20</w:t>
      </w:r>
      <w:r>
        <w:fldChar w:fldCharType="end"/>
      </w:r>
    </w:p>
    <w:p w14:paraId="68CB4320" w14:textId="77777777" w:rsidR="008B72E7" w:rsidRDefault="008B72E7">
      <w:pPr>
        <w:pStyle w:val="TableofFigures"/>
        <w:rPr>
          <w:rFonts w:ascii="Times New Roman" w:hAnsi="Times New Roman"/>
          <w:sz w:val="24"/>
        </w:rPr>
      </w:pPr>
      <w:r>
        <w:t>Table 3.3-1.  Network Element Descriptor Block Interface.</w:t>
      </w:r>
      <w:r>
        <w:tab/>
      </w:r>
      <w:r>
        <w:fldChar w:fldCharType="begin"/>
      </w:r>
      <w:r>
        <w:instrText xml:space="preserve"> PAGEREF _Toc518707784 \h </w:instrText>
      </w:r>
      <w:r>
        <w:fldChar w:fldCharType="separate"/>
      </w:r>
      <w:r>
        <w:t>33</w:t>
      </w:r>
      <w:r>
        <w:fldChar w:fldCharType="end"/>
      </w:r>
    </w:p>
    <w:p w14:paraId="58DB0C59" w14:textId="77777777" w:rsidR="008B72E7" w:rsidRDefault="008B72E7">
      <w:pPr>
        <w:pStyle w:val="TableofFigures"/>
        <w:rPr>
          <w:rFonts w:ascii="Times New Roman" w:hAnsi="Times New Roman"/>
          <w:sz w:val="24"/>
        </w:rPr>
      </w:pPr>
      <w:r>
        <w:t>Table 3.3-2.  Network Element Data Block Interface.</w:t>
      </w:r>
      <w:r>
        <w:tab/>
      </w:r>
      <w:r>
        <w:fldChar w:fldCharType="begin"/>
      </w:r>
      <w:r>
        <w:instrText xml:space="preserve"> PAGEREF _Toc518707785 \h </w:instrText>
      </w:r>
      <w:r>
        <w:fldChar w:fldCharType="separate"/>
      </w:r>
      <w:r>
        <w:t>34</w:t>
      </w:r>
      <w:r>
        <w:fldChar w:fldCharType="end"/>
      </w:r>
    </w:p>
    <w:p w14:paraId="6675977C" w14:textId="77777777" w:rsidR="008B72E7" w:rsidRDefault="008B72E7">
      <w:pPr>
        <w:pStyle w:val="TableofFigures"/>
        <w:rPr>
          <w:rFonts w:ascii="Times New Roman" w:hAnsi="Times New Roman"/>
          <w:sz w:val="24"/>
        </w:rPr>
      </w:pPr>
      <w:r>
        <w:t>Table 3.3-3.  Data Element Definition Table for Radstone/FTSS Interfaces.</w:t>
      </w:r>
      <w:r>
        <w:tab/>
      </w:r>
      <w:r>
        <w:fldChar w:fldCharType="begin"/>
      </w:r>
      <w:r>
        <w:instrText xml:space="preserve"> PAGEREF _Toc518707786 \h </w:instrText>
      </w:r>
      <w:r>
        <w:fldChar w:fldCharType="separate"/>
      </w:r>
      <w:r>
        <w:t>36</w:t>
      </w:r>
      <w:r>
        <w:fldChar w:fldCharType="end"/>
      </w:r>
    </w:p>
    <w:p w14:paraId="48415221" w14:textId="77777777" w:rsidR="008B72E7" w:rsidRDefault="008B72E7">
      <w:pPr>
        <w:pStyle w:val="TableofFigures"/>
        <w:rPr>
          <w:rFonts w:ascii="Times New Roman" w:hAnsi="Times New Roman"/>
          <w:sz w:val="24"/>
        </w:rPr>
      </w:pPr>
      <w:r>
        <w:t>Table 3.3-4.  Data Element Definition Table for FTSS Scheduler Interface.</w:t>
      </w:r>
      <w:r>
        <w:tab/>
      </w:r>
      <w:r>
        <w:fldChar w:fldCharType="begin"/>
      </w:r>
      <w:r>
        <w:instrText xml:space="preserve"> PAGEREF _Toc518707787 \h </w:instrText>
      </w:r>
      <w:r>
        <w:fldChar w:fldCharType="separate"/>
      </w:r>
      <w:r>
        <w:t>38</w:t>
      </w:r>
      <w:r>
        <w:fldChar w:fldCharType="end"/>
      </w:r>
    </w:p>
    <w:p w14:paraId="0CF88CEA" w14:textId="77777777" w:rsidR="008B72E7" w:rsidRDefault="008B72E7">
      <w:pPr>
        <w:pStyle w:val="TableofFigures"/>
        <w:rPr>
          <w:rFonts w:ascii="Times New Roman" w:hAnsi="Times New Roman"/>
          <w:sz w:val="24"/>
        </w:rPr>
      </w:pPr>
      <w:r>
        <w:t>Table 5-1.  FTPP to SRS Trace Table.</w:t>
      </w:r>
      <w:r>
        <w:tab/>
      </w:r>
      <w:r>
        <w:fldChar w:fldCharType="begin"/>
      </w:r>
      <w:r>
        <w:instrText xml:space="preserve"> PAGEREF _Toc518707788 \h </w:instrText>
      </w:r>
      <w:r>
        <w:fldChar w:fldCharType="separate"/>
      </w:r>
      <w:r>
        <w:t>44</w:t>
      </w:r>
      <w:r>
        <w:fldChar w:fldCharType="end"/>
      </w:r>
    </w:p>
    <w:p w14:paraId="3642A714" w14:textId="77777777" w:rsidR="008B72E7" w:rsidRDefault="008B72E7">
      <w:pPr>
        <w:spacing w:after="240"/>
        <w:ind w:left="446" w:hanging="446"/>
        <w:rPr>
          <w:b/>
        </w:rPr>
      </w:pPr>
      <w:r>
        <w:fldChar w:fldCharType="end"/>
      </w:r>
    </w:p>
    <w:p w14:paraId="36107B57" w14:textId="77777777" w:rsidR="008B72E7" w:rsidRDefault="008B72E7">
      <w:pPr>
        <w:rPr>
          <w:b/>
        </w:rPr>
      </w:pPr>
    </w:p>
    <w:p w14:paraId="3158809D" w14:textId="77777777" w:rsidR="008B72E7" w:rsidRDefault="008B72E7">
      <w:pPr>
        <w:pStyle w:val="Heading1"/>
        <w:numPr>
          <w:numberingChange w:id="12" w:author="kjm2514" w:date="2002-03-12T12:01:00Z" w:original="%1:1:0:."/>
        </w:numPr>
        <w:sectPr w:rsidR="008B72E7">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720" w:footer="720" w:gutter="0"/>
          <w:pgNumType w:fmt="lowerRoman"/>
          <w:cols w:space="720"/>
          <w:titlePg/>
        </w:sectPr>
      </w:pPr>
      <w:bookmarkStart w:id="17" w:name="_Ref469106302"/>
    </w:p>
    <w:p w14:paraId="2B4ACFDE" w14:textId="77777777" w:rsidR="008B72E7" w:rsidRDefault="008B72E7">
      <w:pPr>
        <w:pStyle w:val="Heading1"/>
      </w:pPr>
      <w:bookmarkStart w:id="18" w:name="_Toc518715562"/>
      <w:bookmarkEnd w:id="17"/>
      <w:r>
        <w:lastRenderedPageBreak/>
        <w:t>Scope</w:t>
      </w:r>
      <w:bookmarkEnd w:id="18"/>
    </w:p>
    <w:p w14:paraId="70154067" w14:textId="77777777" w:rsidR="008B72E7" w:rsidRDefault="008B72E7">
      <w:pPr>
        <w:pStyle w:val="Heading2"/>
      </w:pPr>
      <w:bookmarkStart w:id="19" w:name="_Toc518715563"/>
      <w:r>
        <w:t>Identification</w:t>
      </w:r>
      <w:bookmarkEnd w:id="19"/>
    </w:p>
    <w:p w14:paraId="7A549791" w14:textId="77777777" w:rsidR="008B72E7" w:rsidRDefault="008B72E7">
      <w:pPr>
        <w:pStyle w:val="Body"/>
      </w:pPr>
      <w:r>
        <w:t>This Software Requirements Specification/Interface Requirements Specification (SRS/IRS), Draper document number 297749, defines the software requirements and the external interface requirements for the Fault Tolerant System Services (FTSS) Computer Software Configuration Item (CSCI).</w:t>
      </w:r>
    </w:p>
    <w:p w14:paraId="1A47821A" w14:textId="77777777" w:rsidR="008B72E7" w:rsidRDefault="008B72E7">
      <w:pPr>
        <w:pStyle w:val="Heading2"/>
      </w:pPr>
      <w:bookmarkStart w:id="20" w:name="_Toc518715564"/>
      <w:r>
        <w:t>System Overview</w:t>
      </w:r>
      <w:bookmarkEnd w:id="20"/>
    </w:p>
    <w:p w14:paraId="4456CCA1" w14:textId="77777777" w:rsidR="008B72E7" w:rsidRDefault="008B72E7">
      <w:pPr>
        <w:pStyle w:val="Body"/>
      </w:pPr>
      <w:r>
        <w:t>The central part of the avionics architecture of NASA's X-38 Crew Return Vehicle is a quad-redundant Flight Critical Computer (FCC) which is based on Draper's Fault Tolerant Parallel Processor (FTPP) architecture. The FCC consists of four Flight Critical Processors (FCPs) operating as a quad-redundant Virtual Group (VG), five simplex Instrument Control Processors (ICPs) running as five separate VGs, five Draper Network Elements (NEs), four Multi-protocol/RS-422-cards, sixteen Digital I/O (DIO) cards, four Analog I/O cards, and four Decomm cards.</w:t>
      </w:r>
    </w:p>
    <w:p w14:paraId="50F50445" w14:textId="77777777" w:rsidR="008B72E7" w:rsidRDefault="008B72E7">
      <w:pPr>
        <w:pStyle w:val="Body"/>
      </w:pPr>
      <w:r>
        <w:t>The FCPs, operating as a single, quad-redundant set, function as the main application processor. A complete suite of Fault Tolerant System Services (FTSS) software will be loaded onto the FCPs and provide an Application Programming Interface (API) between NASA's application code and the underlying hardware (Motorola Power PCs) and a COTS operating system (VxWorks). The FTSS software provides Scheduling Services, Communication Services, Time Services, Memory Management Services, Fault Detection and Isolation, Redundancy Management, System Support Services, and a Mission Management template. A reduced set of FTSS Communications Services will be loaded onto each ICP and will provide an API between the I/O software running on the ICPs and the NEs.</w:t>
      </w:r>
    </w:p>
    <w:p w14:paraId="62B1A55A" w14:textId="77777777" w:rsidR="008B72E7" w:rsidRDefault="008B72E7">
      <w:pPr>
        <w:pStyle w:val="Body"/>
      </w:pPr>
      <w:fldSimple w:instr=" REF _Ref427650716 \* MERGEFORMAT " w:fldLock="1">
        <w:r>
          <w:t>Figure 1-1</w:t>
        </w:r>
      </w:fldSimple>
      <w:r>
        <w:t xml:space="preserve"> is a high-level block diagram of the FCC virtual hardware configuration.</w:t>
      </w:r>
    </w:p>
    <w:p w14:paraId="5421692D" w14:textId="77777777" w:rsidR="008B72E7" w:rsidRDefault="008B72E7">
      <w:pPr>
        <w:pStyle w:val="Body"/>
      </w:pPr>
      <w:fldSimple w:instr=" REF _Ref427650790 \* MERGEFORMAT " w:fldLock="1">
        <w:r>
          <w:t>Figure 1-2</w:t>
        </w:r>
      </w:fldSimple>
      <w:r>
        <w:t xml:space="preserve"> is a high-level block diagram of the FCC software architecture.</w:t>
      </w:r>
    </w:p>
    <w:p w14:paraId="20CCCA60" w14:textId="77777777" w:rsidR="008B72E7" w:rsidRDefault="008B72E7">
      <w:pPr>
        <w:pStyle w:val="Body"/>
        <w:sectPr w:rsidR="008B72E7">
          <w:footerReference w:type="default" r:id="rId14"/>
          <w:pgSz w:w="12242" w:h="15842" w:code="1"/>
          <w:pgMar w:top="1440" w:right="1440" w:bottom="1440" w:left="1440" w:header="720" w:footer="720" w:gutter="0"/>
          <w:pgNumType w:start="1"/>
          <w:cols w:space="720"/>
        </w:sectPr>
      </w:pPr>
    </w:p>
    <w:p w14:paraId="6B7C9558" w14:textId="77777777" w:rsidR="008B72E7" w:rsidRDefault="008B72E7">
      <w:pPr>
        <w:pStyle w:val="figurecaption0"/>
        <w:outlineLvl w:val="0"/>
      </w:pPr>
      <w:bookmarkStart w:id="21" w:name="_Toc504971464"/>
      <w:r>
        <w:rPr>
          <w:sz w:val="22"/>
        </w:rPr>
        <w:lastRenderedPageBreak/>
        <w:pict w14:anchorId="5F9782EC">
          <v:shape id="_x0000_s2001" type="#_x0000_t75" style="position:absolute;left:0;text-align:left;margin-left:0;margin-top:33.6pt;width:616.05pt;height:207.85pt;z-index:3" o:allowincell="f">
            <v:imagedata r:id="rId15" o:title=""/>
            <w10:wrap type="topAndBottom"/>
          </v:shape>
        </w:pict>
      </w:r>
      <w:bookmarkEnd w:id="21"/>
    </w:p>
    <w:p w14:paraId="257A5452" w14:textId="77777777" w:rsidR="008B72E7" w:rsidRDefault="008B72E7">
      <w:pPr>
        <w:pStyle w:val="Caption"/>
      </w:pPr>
      <w:bookmarkStart w:id="22" w:name="_Toc518707438"/>
      <w:r>
        <w:t xml:space="preserve">Figure </w:t>
      </w:r>
      <w:fldSimple w:instr=" STYLEREF 1 \s ">
        <w:r>
          <w:rPr>
            <w:noProof/>
          </w:rPr>
          <w:t>1</w:t>
        </w:r>
      </w:fldSimple>
      <w:r>
        <w:noBreakHyphen/>
      </w:r>
      <w:fldSimple w:instr=" SEQ Figure \* ARABIC \s 1 ">
        <w:r>
          <w:rPr>
            <w:noProof/>
          </w:rPr>
          <w:t>1</w:t>
        </w:r>
      </w:fldSimple>
      <w:r>
        <w:t xml:space="preserve"> FCC Virtual Architecture.</w:t>
      </w:r>
      <w:bookmarkEnd w:id="22"/>
    </w:p>
    <w:p w14:paraId="6101914C" w14:textId="77777777" w:rsidR="008B72E7" w:rsidRDefault="008B72E7">
      <w:pPr>
        <w:pStyle w:val="FigureBody"/>
      </w:pPr>
      <w:r>
        <w:rPr>
          <w:noProof/>
        </w:rPr>
        <w:lastRenderedPageBreak/>
        <w:pict w14:anchorId="52868AAC">
          <v:shape id="_x0000_s1074" type="#_x0000_t75" style="position:absolute;left:0;text-align:left;margin-left:45pt;margin-top:14.25pt;width:562.05pt;height:267.75pt;z-index:1" o:allowincell="f">
            <v:imagedata r:id="rId16" o:title=""/>
            <w10:wrap type="topAndBottom"/>
          </v:shape>
        </w:pict>
      </w:r>
    </w:p>
    <w:p w14:paraId="143003B4" w14:textId="77777777" w:rsidR="008B72E7" w:rsidRDefault="008B72E7">
      <w:pPr>
        <w:pStyle w:val="figurecaption0"/>
        <w:outlineLvl w:val="0"/>
      </w:pPr>
      <w:bookmarkStart w:id="23" w:name="_Toc427398571"/>
      <w:bookmarkStart w:id="24" w:name="_Ref427650790"/>
      <w:bookmarkStart w:id="25" w:name="_Toc440419674"/>
      <w:bookmarkStart w:id="26" w:name="_Toc518707439"/>
      <w:r>
        <w:t xml:space="preserve">Figure </w:t>
      </w:r>
      <w:fldSimple w:instr=" STYLEREF 1 \s ">
        <w:r>
          <w:rPr>
            <w:noProof/>
          </w:rPr>
          <w:t>1</w:t>
        </w:r>
      </w:fldSimple>
      <w:r>
        <w:noBreakHyphen/>
      </w:r>
      <w:fldSimple w:instr=" SEQ Figure \* ARABIC \s 1 ">
        <w:r>
          <w:rPr>
            <w:noProof/>
          </w:rPr>
          <w:t>2</w:t>
        </w:r>
      </w:fldSimple>
      <w:bookmarkEnd w:id="24"/>
      <w:r>
        <w:t>. FCC Software Architecture</w:t>
      </w:r>
      <w:bookmarkEnd w:id="23"/>
      <w:r>
        <w:t>.</w:t>
      </w:r>
      <w:bookmarkEnd w:id="25"/>
      <w:bookmarkEnd w:id="26"/>
    </w:p>
    <w:p w14:paraId="110AC3DF" w14:textId="77777777" w:rsidR="008B72E7" w:rsidRDefault="008B72E7">
      <w:pPr>
        <w:pStyle w:val="Heading2"/>
        <w:numPr>
          <w:numberingChange w:id="27" w:author="kjm2514" w:date="2002-03-12T12:01:00Z" w:original="%1:1:0:.%2:1:0:"/>
        </w:numPr>
        <w:sectPr w:rsidR="008B72E7">
          <w:pgSz w:w="15842" w:h="12242" w:orient="landscape" w:code="1"/>
          <w:pgMar w:top="2064" w:right="1440" w:bottom="2047" w:left="1440" w:header="720" w:footer="720" w:gutter="0"/>
          <w:cols w:space="720"/>
        </w:sectPr>
      </w:pPr>
    </w:p>
    <w:p w14:paraId="6508ED51" w14:textId="77777777" w:rsidR="008B72E7" w:rsidRDefault="008B72E7">
      <w:pPr>
        <w:pStyle w:val="Heading2"/>
      </w:pPr>
      <w:bookmarkStart w:id="28" w:name="_Toc518715565"/>
      <w:r>
        <w:lastRenderedPageBreak/>
        <w:t>Document Overview</w:t>
      </w:r>
      <w:bookmarkEnd w:id="28"/>
    </w:p>
    <w:p w14:paraId="22853C2E" w14:textId="77777777" w:rsidR="008B72E7" w:rsidRDefault="008B72E7">
      <w:pPr>
        <w:pStyle w:val="Body"/>
      </w:pPr>
      <w:r>
        <w:t>This specification defines the software requirements and the interface requirements for the FTSS CSCI. It has been prepared using MIL-STD-498 and DI-IPSC-81433 and DI-IPSC-81434 for guidance. This SRS/IRS is organized as follows:</w:t>
      </w:r>
    </w:p>
    <w:p w14:paraId="6C627EEF" w14:textId="77777777" w:rsidR="008B72E7" w:rsidRDefault="008B72E7">
      <w:pPr>
        <w:pStyle w:val="list1"/>
        <w:numPr>
          <w:ilvl w:val="0"/>
          <w:numId w:val="2"/>
        </w:numPr>
      </w:pPr>
      <w:r>
        <w:t>Section 1 - Scope: identifies the CSCI that this specification pertains to, provides an overview of FTSS, and provides an overview of this specification.</w:t>
      </w:r>
    </w:p>
    <w:p w14:paraId="19AC88F1" w14:textId="77777777" w:rsidR="008B72E7" w:rsidRDefault="008B72E7">
      <w:pPr>
        <w:pStyle w:val="list1"/>
        <w:numPr>
          <w:ilvl w:val="0"/>
          <w:numId w:val="2"/>
        </w:numPr>
      </w:pPr>
      <w:r>
        <w:t>Section 2 - Referenced Documents: provides a list of documents referenced in this specification.</w:t>
      </w:r>
    </w:p>
    <w:p w14:paraId="0B0E519B" w14:textId="77777777" w:rsidR="008B72E7" w:rsidRDefault="008B72E7">
      <w:pPr>
        <w:pStyle w:val="list1"/>
        <w:numPr>
          <w:ilvl w:val="0"/>
          <w:numId w:val="2"/>
        </w:numPr>
      </w:pPr>
      <w:r>
        <w:t>Section 3 - Requirements: specifies the engineering requirements for the FTSS CSCI</w:t>
      </w:r>
    </w:p>
    <w:p w14:paraId="3F5D68CC" w14:textId="77777777" w:rsidR="008B72E7" w:rsidRDefault="008B72E7">
      <w:pPr>
        <w:pStyle w:val="list1"/>
        <w:numPr>
          <w:ilvl w:val="1"/>
          <w:numId w:val="2"/>
        </w:numPr>
      </w:pPr>
      <w:r>
        <w:t>Section 3.1 describes the CSCI required states and modes.</w:t>
      </w:r>
    </w:p>
    <w:p w14:paraId="7D8A2A81" w14:textId="77777777" w:rsidR="008B72E7" w:rsidRDefault="008B72E7">
      <w:pPr>
        <w:pStyle w:val="list1"/>
        <w:numPr>
          <w:ilvl w:val="1"/>
          <w:numId w:val="2"/>
        </w:numPr>
      </w:pPr>
      <w:r>
        <w:t>Section 3.2 specifies the CSCI software requirements for each capability as follows:</w:t>
      </w:r>
    </w:p>
    <w:p w14:paraId="388D933F" w14:textId="77777777" w:rsidR="008B72E7" w:rsidRDefault="008B72E7">
      <w:pPr>
        <w:pStyle w:val="list1"/>
        <w:numPr>
          <w:ilvl w:val="2"/>
          <w:numId w:val="2"/>
        </w:numPr>
      </w:pPr>
      <w:r>
        <w:tab/>
      </w:r>
      <w:bookmarkStart w:id="29" w:name="_Ref469106333"/>
      <w:r>
        <w:t>3.2.1 System Initialization</w:t>
      </w:r>
      <w:bookmarkEnd w:id="29"/>
    </w:p>
    <w:p w14:paraId="2A569F72" w14:textId="77777777" w:rsidR="008B72E7" w:rsidRDefault="008B72E7">
      <w:pPr>
        <w:pStyle w:val="list1"/>
        <w:numPr>
          <w:ilvl w:val="2"/>
          <w:numId w:val="2"/>
        </w:numPr>
      </w:pPr>
      <w:r>
        <w:tab/>
        <w:t>3.2.2 Scheduling Services</w:t>
      </w:r>
    </w:p>
    <w:p w14:paraId="582F9DCC" w14:textId="77777777" w:rsidR="008B72E7" w:rsidRDefault="008B72E7">
      <w:pPr>
        <w:pStyle w:val="list1"/>
        <w:numPr>
          <w:ilvl w:val="2"/>
          <w:numId w:val="2"/>
        </w:numPr>
      </w:pPr>
      <w:r>
        <w:tab/>
        <w:t>3.2.3 Memory Management Services</w:t>
      </w:r>
    </w:p>
    <w:p w14:paraId="35C57C98" w14:textId="77777777" w:rsidR="008B72E7" w:rsidRDefault="008B72E7">
      <w:pPr>
        <w:pStyle w:val="list1"/>
        <w:numPr>
          <w:ilvl w:val="2"/>
          <w:numId w:val="2"/>
        </w:numPr>
      </w:pPr>
      <w:r>
        <w:tab/>
        <w:t>3.2.4 Communication Services</w:t>
      </w:r>
    </w:p>
    <w:p w14:paraId="744992C1" w14:textId="77777777" w:rsidR="008B72E7" w:rsidRDefault="008B72E7">
      <w:pPr>
        <w:pStyle w:val="list1"/>
        <w:numPr>
          <w:ilvl w:val="2"/>
          <w:numId w:val="2"/>
        </w:numPr>
      </w:pPr>
      <w:r>
        <w:tab/>
        <w:t>3.2.5 Fault Detection and Isolation</w:t>
      </w:r>
    </w:p>
    <w:p w14:paraId="458FF784" w14:textId="77777777" w:rsidR="008B72E7" w:rsidRDefault="008B72E7">
      <w:pPr>
        <w:pStyle w:val="list1"/>
        <w:numPr>
          <w:ilvl w:val="2"/>
          <w:numId w:val="2"/>
        </w:numPr>
      </w:pPr>
      <w:r>
        <w:tab/>
        <w:t>3.2.6 Redundancy Management</w:t>
      </w:r>
    </w:p>
    <w:p w14:paraId="3F17511B" w14:textId="77777777" w:rsidR="008B72E7" w:rsidRDefault="008B72E7">
      <w:pPr>
        <w:pStyle w:val="list1"/>
        <w:numPr>
          <w:ilvl w:val="2"/>
          <w:numId w:val="2"/>
        </w:numPr>
      </w:pPr>
      <w:r>
        <w:tab/>
        <w:t>3.2.7 Time Services</w:t>
      </w:r>
    </w:p>
    <w:p w14:paraId="7C8F3D97" w14:textId="77777777" w:rsidR="008B72E7" w:rsidRDefault="008B72E7">
      <w:pPr>
        <w:pStyle w:val="list1"/>
        <w:numPr>
          <w:ilvl w:val="2"/>
          <w:numId w:val="2"/>
        </w:numPr>
      </w:pPr>
      <w:r>
        <w:tab/>
        <w:t>3.2.8 System Support Services</w:t>
      </w:r>
    </w:p>
    <w:p w14:paraId="1E3AC052" w14:textId="77777777" w:rsidR="008B72E7" w:rsidRDefault="008B72E7">
      <w:pPr>
        <w:pStyle w:val="list1"/>
        <w:numPr>
          <w:ilvl w:val="1"/>
          <w:numId w:val="2"/>
        </w:numPr>
      </w:pPr>
      <w:r>
        <w:t>Section 3.3 describes the CSCI external interface requirements.</w:t>
      </w:r>
    </w:p>
    <w:p w14:paraId="4EF0C402" w14:textId="77777777" w:rsidR="008B72E7" w:rsidRDefault="008B72E7">
      <w:pPr>
        <w:pStyle w:val="list1"/>
        <w:numPr>
          <w:ilvl w:val="1"/>
          <w:numId w:val="2"/>
        </w:numPr>
      </w:pPr>
      <w:r>
        <w:t>Section 3.4 identifies internal interface requirements.</w:t>
      </w:r>
    </w:p>
    <w:p w14:paraId="059C5FBD" w14:textId="77777777" w:rsidR="008B72E7" w:rsidRDefault="008B72E7">
      <w:pPr>
        <w:pStyle w:val="list1"/>
        <w:numPr>
          <w:ilvl w:val="1"/>
          <w:numId w:val="2"/>
        </w:numPr>
      </w:pPr>
      <w:r>
        <w:t>Section 3.5 identifies internal data requirements.</w:t>
      </w:r>
    </w:p>
    <w:p w14:paraId="5B11956C" w14:textId="77777777" w:rsidR="008B72E7" w:rsidRDefault="008B72E7">
      <w:pPr>
        <w:pStyle w:val="list1"/>
        <w:numPr>
          <w:ilvl w:val="1"/>
          <w:numId w:val="2"/>
        </w:numPr>
      </w:pPr>
      <w:r>
        <w:t>Section 3.6 identifies the adaptation requirements.</w:t>
      </w:r>
    </w:p>
    <w:p w14:paraId="4C9E402D" w14:textId="77777777" w:rsidR="008B72E7" w:rsidRDefault="008B72E7">
      <w:pPr>
        <w:pStyle w:val="list1"/>
        <w:numPr>
          <w:ilvl w:val="1"/>
          <w:numId w:val="2"/>
        </w:numPr>
      </w:pPr>
      <w:r>
        <w:t>Section 3.7 presents safety requirements.</w:t>
      </w:r>
    </w:p>
    <w:p w14:paraId="6E10E66C" w14:textId="77777777" w:rsidR="008B72E7" w:rsidRDefault="008B72E7">
      <w:pPr>
        <w:pStyle w:val="list1"/>
        <w:numPr>
          <w:ilvl w:val="1"/>
          <w:numId w:val="2"/>
        </w:numPr>
      </w:pPr>
      <w:r>
        <w:t>Section 3.8 presents security and privacy requirements.</w:t>
      </w:r>
    </w:p>
    <w:p w14:paraId="1964A28A" w14:textId="77777777" w:rsidR="008B72E7" w:rsidRDefault="008B72E7">
      <w:pPr>
        <w:pStyle w:val="list1"/>
        <w:numPr>
          <w:ilvl w:val="1"/>
          <w:numId w:val="2"/>
        </w:numPr>
      </w:pPr>
      <w:r>
        <w:t>Section 3.9 discusses environment requirements.</w:t>
      </w:r>
    </w:p>
    <w:p w14:paraId="44BC51CA" w14:textId="77777777" w:rsidR="008B72E7" w:rsidRDefault="008B72E7">
      <w:pPr>
        <w:pStyle w:val="list1"/>
        <w:numPr>
          <w:ilvl w:val="1"/>
          <w:numId w:val="2"/>
        </w:numPr>
      </w:pPr>
      <w:r>
        <w:t>Section 3.10 identifies computer resource requirements.</w:t>
      </w:r>
    </w:p>
    <w:p w14:paraId="079A7B11" w14:textId="77777777" w:rsidR="008B72E7" w:rsidRDefault="008B72E7">
      <w:pPr>
        <w:pStyle w:val="list1"/>
        <w:numPr>
          <w:ilvl w:val="1"/>
          <w:numId w:val="2"/>
        </w:numPr>
      </w:pPr>
      <w:r>
        <w:lastRenderedPageBreak/>
        <w:t>Section 3.11 describes software quality factors.</w:t>
      </w:r>
    </w:p>
    <w:p w14:paraId="4C6FF5FE" w14:textId="77777777" w:rsidR="008B72E7" w:rsidRDefault="008B72E7">
      <w:pPr>
        <w:pStyle w:val="list1"/>
        <w:numPr>
          <w:ilvl w:val="1"/>
          <w:numId w:val="2"/>
        </w:numPr>
      </w:pPr>
      <w:r>
        <w:t>Section 3.12 identifies design and implementation constraints.</w:t>
      </w:r>
    </w:p>
    <w:p w14:paraId="7E3D01AA" w14:textId="77777777" w:rsidR="008B72E7" w:rsidRDefault="008B72E7">
      <w:pPr>
        <w:pStyle w:val="list1"/>
        <w:numPr>
          <w:ilvl w:val="1"/>
          <w:numId w:val="2"/>
        </w:numPr>
      </w:pPr>
      <w:r>
        <w:t>Section 3.13 identifies personnel requirements.</w:t>
      </w:r>
    </w:p>
    <w:p w14:paraId="0575C249" w14:textId="77777777" w:rsidR="008B72E7" w:rsidRDefault="008B72E7">
      <w:pPr>
        <w:pStyle w:val="list1"/>
        <w:numPr>
          <w:ilvl w:val="1"/>
          <w:numId w:val="2"/>
        </w:numPr>
      </w:pPr>
      <w:r>
        <w:t>Section 3.14 identifies training-related requirements.</w:t>
      </w:r>
    </w:p>
    <w:p w14:paraId="11AB10D0" w14:textId="77777777" w:rsidR="008B72E7" w:rsidRDefault="008B72E7">
      <w:pPr>
        <w:pStyle w:val="list1"/>
        <w:numPr>
          <w:ilvl w:val="1"/>
          <w:numId w:val="2"/>
        </w:numPr>
      </w:pPr>
      <w:r>
        <w:t>Section 3.15 identifies logistics-related requirements.</w:t>
      </w:r>
    </w:p>
    <w:p w14:paraId="6AB0A811" w14:textId="77777777" w:rsidR="008B72E7" w:rsidRDefault="008B72E7">
      <w:pPr>
        <w:pStyle w:val="list1"/>
        <w:numPr>
          <w:ilvl w:val="1"/>
          <w:numId w:val="2"/>
        </w:numPr>
      </w:pPr>
      <w:r>
        <w:t>Section 3.16 identifies other requirements.</w:t>
      </w:r>
    </w:p>
    <w:p w14:paraId="162C9056" w14:textId="77777777" w:rsidR="008B72E7" w:rsidRDefault="008B72E7">
      <w:pPr>
        <w:pStyle w:val="list1"/>
        <w:numPr>
          <w:ilvl w:val="1"/>
          <w:numId w:val="2"/>
        </w:numPr>
      </w:pPr>
      <w:r>
        <w:t>Section 3.17 presents packaging requirements.</w:t>
      </w:r>
    </w:p>
    <w:p w14:paraId="46A9E5E5" w14:textId="77777777" w:rsidR="008B72E7" w:rsidRDefault="008B72E7">
      <w:pPr>
        <w:pStyle w:val="list1"/>
        <w:numPr>
          <w:ilvl w:val="1"/>
          <w:numId w:val="2"/>
        </w:numPr>
      </w:pPr>
      <w:r>
        <w:t>Section 3.18 identifies precedence and criticality requirements.</w:t>
      </w:r>
    </w:p>
    <w:p w14:paraId="7EE553EF" w14:textId="77777777" w:rsidR="008B72E7" w:rsidRDefault="008B72E7">
      <w:pPr>
        <w:pStyle w:val="list1"/>
        <w:numPr>
          <w:ilvl w:val="0"/>
          <w:numId w:val="2"/>
        </w:numPr>
      </w:pPr>
      <w:r>
        <w:t>Section 4 - Qualification provisions: defines a set of qualification methods and specifies for each requirement in Section 3 the method(s) to be used to ensure that the requirement has been met.</w:t>
      </w:r>
    </w:p>
    <w:p w14:paraId="3ED1FE8C" w14:textId="77777777" w:rsidR="008B72E7" w:rsidRDefault="008B72E7">
      <w:pPr>
        <w:pStyle w:val="list1"/>
        <w:numPr>
          <w:ilvl w:val="0"/>
          <w:numId w:val="2"/>
        </w:numPr>
      </w:pPr>
      <w:r>
        <w:t>Section 5 - Requirements Traceability: provides a summary of traceability between system requirements expressed in the X-38 Fault Tolerant Parallel Processor Requirements document and the requirements elaborated in Section 3 of this document.</w:t>
      </w:r>
    </w:p>
    <w:p w14:paraId="191F0B1E" w14:textId="77777777" w:rsidR="008B72E7" w:rsidRDefault="008B72E7">
      <w:pPr>
        <w:pStyle w:val="list1"/>
        <w:numPr>
          <w:ilvl w:val="0"/>
          <w:numId w:val="2"/>
        </w:numPr>
      </w:pPr>
      <w:r>
        <w:t>Section 6 - Notes: provides a list of acronyms and a glossary of terms used throughout this document.</w:t>
      </w:r>
    </w:p>
    <w:p w14:paraId="56FA3199" w14:textId="77777777" w:rsidR="008B72E7" w:rsidRDefault="008B72E7">
      <w:pPr>
        <w:pStyle w:val="Body"/>
        <w:ind w:left="720"/>
      </w:pPr>
    </w:p>
    <w:p w14:paraId="574DA128" w14:textId="77777777" w:rsidR="008B72E7" w:rsidRDefault="008B72E7">
      <w:pPr>
        <w:pStyle w:val="Heading1"/>
      </w:pPr>
      <w:bookmarkStart w:id="30" w:name="_Toc518715566"/>
      <w:r>
        <w:lastRenderedPageBreak/>
        <w:t>referenced Documents</w:t>
      </w:r>
      <w:bookmarkEnd w:id="30"/>
    </w:p>
    <w:p w14:paraId="582C6EEB" w14:textId="77777777" w:rsidR="008B72E7" w:rsidRDefault="008B72E7">
      <w:pPr>
        <w:pStyle w:val="Body"/>
      </w:pPr>
      <w:r>
        <w:t>The following documents of the exact issue shown, or current issue if not shown, form a part of this specification to the extent specified herein. This document is directly traceable to the X-38 Fault Tolerant Parallel Processor Requirements document.  In the event of conflict between that document and the contents of this specification, Draper will propose resolution of the conflict to NASA for approval.</w:t>
      </w:r>
    </w:p>
    <w:p w14:paraId="3BA82316" w14:textId="77777777" w:rsidR="008B72E7" w:rsidRDefault="008B72E7">
      <w:pPr>
        <w:pStyle w:val="Heading2"/>
      </w:pPr>
      <w:bookmarkStart w:id="31" w:name="_Toc518715567"/>
      <w:r>
        <w:t>Government Documents</w:t>
      </w:r>
      <w:bookmarkEnd w:id="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4"/>
        <w:gridCol w:w="1944"/>
        <w:gridCol w:w="4294"/>
      </w:tblGrid>
      <w:tr w:rsidR="008B72E7" w14:paraId="22E1E10D" w14:textId="77777777">
        <w:tblPrEx>
          <w:tblCellMar>
            <w:top w:w="0" w:type="dxa"/>
            <w:bottom w:w="0" w:type="dxa"/>
          </w:tblCellMar>
        </w:tblPrEx>
        <w:tc>
          <w:tcPr>
            <w:tcW w:w="2394" w:type="dxa"/>
          </w:tcPr>
          <w:p w14:paraId="3C56C42E" w14:textId="77777777" w:rsidR="008B72E7" w:rsidRDefault="008B72E7">
            <w:pPr>
              <w:pStyle w:val="TableHeadings"/>
            </w:pPr>
            <w:r>
              <w:t>Document No.</w:t>
            </w:r>
          </w:p>
        </w:tc>
        <w:tc>
          <w:tcPr>
            <w:tcW w:w="1944" w:type="dxa"/>
          </w:tcPr>
          <w:p w14:paraId="67B0F399" w14:textId="77777777" w:rsidR="008B72E7" w:rsidRDefault="008B72E7">
            <w:pPr>
              <w:pStyle w:val="TableHeadings"/>
            </w:pPr>
            <w:r>
              <w:t>Date</w:t>
            </w:r>
          </w:p>
        </w:tc>
        <w:tc>
          <w:tcPr>
            <w:tcW w:w="4294" w:type="dxa"/>
          </w:tcPr>
          <w:p w14:paraId="0A7E1B16" w14:textId="77777777" w:rsidR="008B72E7" w:rsidRDefault="008B72E7">
            <w:pPr>
              <w:pStyle w:val="TableHeadings"/>
            </w:pPr>
            <w:r>
              <w:t>Title</w:t>
            </w:r>
          </w:p>
        </w:tc>
      </w:tr>
      <w:tr w:rsidR="008B72E7" w14:paraId="2B90CA2E" w14:textId="77777777">
        <w:tblPrEx>
          <w:tblCellMar>
            <w:top w:w="0" w:type="dxa"/>
            <w:bottom w:w="0" w:type="dxa"/>
          </w:tblCellMar>
        </w:tblPrEx>
        <w:tc>
          <w:tcPr>
            <w:tcW w:w="2394" w:type="dxa"/>
          </w:tcPr>
          <w:p w14:paraId="4E838331" w14:textId="77777777" w:rsidR="008B72E7" w:rsidRDefault="008B72E7">
            <w:pPr>
              <w:pStyle w:val="TableBody"/>
            </w:pPr>
            <w:r>
              <w:t>MIL-STD-498</w:t>
            </w:r>
          </w:p>
        </w:tc>
        <w:tc>
          <w:tcPr>
            <w:tcW w:w="1944" w:type="dxa"/>
          </w:tcPr>
          <w:p w14:paraId="264CD5FB" w14:textId="77777777" w:rsidR="008B72E7" w:rsidRDefault="008B72E7">
            <w:pPr>
              <w:pStyle w:val="TableBody"/>
            </w:pPr>
            <w:r>
              <w:t>5 December 1994</w:t>
            </w:r>
          </w:p>
        </w:tc>
        <w:tc>
          <w:tcPr>
            <w:tcW w:w="4294" w:type="dxa"/>
          </w:tcPr>
          <w:p w14:paraId="6CB9B63A" w14:textId="77777777" w:rsidR="008B72E7" w:rsidRDefault="008B72E7">
            <w:pPr>
              <w:pStyle w:val="TableBody"/>
            </w:pPr>
            <w:r>
              <w:t>Software Development and Documentation</w:t>
            </w:r>
          </w:p>
        </w:tc>
      </w:tr>
      <w:tr w:rsidR="008B72E7" w14:paraId="514B8BB3" w14:textId="77777777">
        <w:tblPrEx>
          <w:tblCellMar>
            <w:top w:w="0" w:type="dxa"/>
            <w:bottom w:w="0" w:type="dxa"/>
          </w:tblCellMar>
        </w:tblPrEx>
        <w:tc>
          <w:tcPr>
            <w:tcW w:w="2394" w:type="dxa"/>
          </w:tcPr>
          <w:p w14:paraId="6CA90AF8" w14:textId="77777777" w:rsidR="008B72E7" w:rsidRDefault="008B72E7">
            <w:pPr>
              <w:pStyle w:val="TableBody"/>
            </w:pPr>
            <w:r>
              <w:t>DID DI-IPSC-81433</w:t>
            </w:r>
          </w:p>
        </w:tc>
        <w:tc>
          <w:tcPr>
            <w:tcW w:w="1944" w:type="dxa"/>
          </w:tcPr>
          <w:p w14:paraId="2C16B824" w14:textId="77777777" w:rsidR="008B72E7" w:rsidRDefault="008B72E7">
            <w:pPr>
              <w:pStyle w:val="TableBody"/>
            </w:pPr>
            <w:r>
              <w:t>5 December 1996</w:t>
            </w:r>
          </w:p>
        </w:tc>
        <w:tc>
          <w:tcPr>
            <w:tcW w:w="4294" w:type="dxa"/>
          </w:tcPr>
          <w:p w14:paraId="7EA31437" w14:textId="77777777" w:rsidR="008B72E7" w:rsidRDefault="008B72E7">
            <w:pPr>
              <w:pStyle w:val="TableBody"/>
            </w:pPr>
            <w:r>
              <w:t>Data Item Description - Software Requirements</w:t>
            </w:r>
            <w:r>
              <w:br/>
              <w:t>Specification.</w:t>
            </w:r>
          </w:p>
        </w:tc>
      </w:tr>
      <w:tr w:rsidR="008B72E7" w14:paraId="761DF855" w14:textId="77777777">
        <w:tblPrEx>
          <w:tblCellMar>
            <w:top w:w="0" w:type="dxa"/>
            <w:bottom w:w="0" w:type="dxa"/>
          </w:tblCellMar>
        </w:tblPrEx>
        <w:tc>
          <w:tcPr>
            <w:tcW w:w="2394" w:type="dxa"/>
          </w:tcPr>
          <w:p w14:paraId="5A3B2678" w14:textId="77777777" w:rsidR="008B72E7" w:rsidRDefault="008B72E7">
            <w:pPr>
              <w:pStyle w:val="TableBody"/>
            </w:pPr>
            <w:r>
              <w:t>DID DI-IPSC-81434</w:t>
            </w:r>
          </w:p>
        </w:tc>
        <w:tc>
          <w:tcPr>
            <w:tcW w:w="1944" w:type="dxa"/>
          </w:tcPr>
          <w:p w14:paraId="2A3FBEA2" w14:textId="77777777" w:rsidR="008B72E7" w:rsidRDefault="008B72E7">
            <w:pPr>
              <w:pStyle w:val="TableBody"/>
            </w:pPr>
            <w:r>
              <w:t>5 December 1996</w:t>
            </w:r>
          </w:p>
        </w:tc>
        <w:tc>
          <w:tcPr>
            <w:tcW w:w="4294" w:type="dxa"/>
          </w:tcPr>
          <w:p w14:paraId="6A811C0C" w14:textId="77777777" w:rsidR="008B72E7" w:rsidRDefault="008B72E7">
            <w:pPr>
              <w:pStyle w:val="TableBody"/>
            </w:pPr>
            <w:r>
              <w:t>Data Item Description - Interface Requirements Specification.</w:t>
            </w:r>
          </w:p>
        </w:tc>
      </w:tr>
      <w:tr w:rsidR="008B72E7" w14:paraId="53E4C3B1" w14:textId="77777777">
        <w:tblPrEx>
          <w:tblCellMar>
            <w:top w:w="0" w:type="dxa"/>
            <w:bottom w:w="0" w:type="dxa"/>
          </w:tblCellMar>
        </w:tblPrEx>
        <w:tc>
          <w:tcPr>
            <w:tcW w:w="2394" w:type="dxa"/>
          </w:tcPr>
          <w:p w14:paraId="76CCDE5F" w14:textId="77777777" w:rsidR="008B72E7" w:rsidRDefault="008B72E7">
            <w:pPr>
              <w:pStyle w:val="TableBody"/>
            </w:pPr>
            <w:r>
              <w:t>JSC 28671</w:t>
            </w:r>
          </w:p>
        </w:tc>
        <w:tc>
          <w:tcPr>
            <w:tcW w:w="1944" w:type="dxa"/>
          </w:tcPr>
          <w:p w14:paraId="2C7BC857" w14:textId="77777777" w:rsidR="008B72E7" w:rsidRDefault="008B72E7">
            <w:pPr>
              <w:pStyle w:val="TableBody"/>
            </w:pPr>
            <w:r>
              <w:t>13 April 2001</w:t>
            </w:r>
          </w:p>
        </w:tc>
        <w:tc>
          <w:tcPr>
            <w:tcW w:w="4294" w:type="dxa"/>
          </w:tcPr>
          <w:p w14:paraId="23C185C1" w14:textId="77777777" w:rsidR="008B72E7" w:rsidRDefault="008B72E7">
            <w:pPr>
              <w:pStyle w:val="TableBody"/>
            </w:pPr>
            <w:r>
              <w:t>X-38 Fault Tolerant Parallel Processor Requirements, Rev 6.2,</w:t>
            </w:r>
            <w:r>
              <w:br/>
              <w:t>National Aeronautics and Space Administration</w:t>
            </w:r>
            <w:r>
              <w:br/>
              <w:t>Lyndon B. Johnson Space Center</w:t>
            </w:r>
            <w:r>
              <w:br/>
              <w:t>2101 NASA Road 1</w:t>
            </w:r>
          </w:p>
          <w:p w14:paraId="5234EFEA" w14:textId="77777777" w:rsidR="008B72E7" w:rsidRDefault="008B72E7">
            <w:pPr>
              <w:pStyle w:val="TableBody"/>
            </w:pPr>
            <w:r>
              <w:t>Houston, Texas 77058-3696</w:t>
            </w:r>
          </w:p>
        </w:tc>
      </w:tr>
    </w:tbl>
    <w:p w14:paraId="0A34356C" w14:textId="77777777" w:rsidR="008B72E7" w:rsidRDefault="008B72E7">
      <w:pPr>
        <w:pStyle w:val="Body"/>
      </w:pPr>
    </w:p>
    <w:p w14:paraId="0FF214BA" w14:textId="77777777" w:rsidR="008B72E7" w:rsidRDefault="008B72E7">
      <w:pPr>
        <w:pStyle w:val="Heading2"/>
      </w:pPr>
      <w:bookmarkStart w:id="32" w:name="_Toc518715568"/>
      <w:r>
        <w:t>Non-Government Documents</w:t>
      </w:r>
      <w:bookmarkEnd w:id="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4"/>
        <w:gridCol w:w="1944"/>
        <w:gridCol w:w="4294"/>
      </w:tblGrid>
      <w:tr w:rsidR="008B72E7" w14:paraId="45796E7C" w14:textId="77777777">
        <w:tblPrEx>
          <w:tblCellMar>
            <w:top w:w="0" w:type="dxa"/>
            <w:bottom w:w="0" w:type="dxa"/>
          </w:tblCellMar>
        </w:tblPrEx>
        <w:tc>
          <w:tcPr>
            <w:tcW w:w="2394" w:type="dxa"/>
          </w:tcPr>
          <w:p w14:paraId="5511E8A7" w14:textId="77777777" w:rsidR="008B72E7" w:rsidRDefault="008B72E7">
            <w:pPr>
              <w:pStyle w:val="TableHeadings"/>
            </w:pPr>
            <w:r>
              <w:t>Document No.</w:t>
            </w:r>
          </w:p>
        </w:tc>
        <w:tc>
          <w:tcPr>
            <w:tcW w:w="1944" w:type="dxa"/>
          </w:tcPr>
          <w:p w14:paraId="2B173AA4" w14:textId="77777777" w:rsidR="008B72E7" w:rsidRDefault="008B72E7">
            <w:pPr>
              <w:pStyle w:val="TableHeadings"/>
            </w:pPr>
            <w:r>
              <w:t>Date</w:t>
            </w:r>
          </w:p>
        </w:tc>
        <w:tc>
          <w:tcPr>
            <w:tcW w:w="4294" w:type="dxa"/>
          </w:tcPr>
          <w:p w14:paraId="3531759A" w14:textId="77777777" w:rsidR="008B72E7" w:rsidRDefault="008B72E7">
            <w:pPr>
              <w:pStyle w:val="TableHeadings"/>
            </w:pPr>
            <w:r>
              <w:t>Title</w:t>
            </w:r>
          </w:p>
        </w:tc>
      </w:tr>
      <w:tr w:rsidR="008B72E7" w14:paraId="10281577" w14:textId="77777777">
        <w:tblPrEx>
          <w:tblCellMar>
            <w:top w:w="0" w:type="dxa"/>
            <w:bottom w:w="0" w:type="dxa"/>
          </w:tblCellMar>
        </w:tblPrEx>
        <w:tc>
          <w:tcPr>
            <w:tcW w:w="2394" w:type="dxa"/>
          </w:tcPr>
          <w:p w14:paraId="5E906735" w14:textId="77777777" w:rsidR="008B72E7" w:rsidRDefault="008B72E7">
            <w:pPr>
              <w:pStyle w:val="TableBody"/>
            </w:pPr>
            <w:r>
              <w:t>297752</w:t>
            </w:r>
          </w:p>
        </w:tc>
        <w:tc>
          <w:tcPr>
            <w:tcW w:w="1944" w:type="dxa"/>
          </w:tcPr>
          <w:p w14:paraId="64D44620" w14:textId="77777777" w:rsidR="008B72E7" w:rsidRDefault="008B72E7">
            <w:pPr>
              <w:pStyle w:val="TableBody"/>
            </w:pPr>
          </w:p>
        </w:tc>
        <w:tc>
          <w:tcPr>
            <w:tcW w:w="4294" w:type="dxa"/>
          </w:tcPr>
          <w:p w14:paraId="3E932CB7" w14:textId="77777777" w:rsidR="008B72E7" w:rsidRDefault="008B72E7">
            <w:pPr>
              <w:pStyle w:val="TableBody"/>
            </w:pPr>
            <w:r>
              <w:t>Application Programming Interface,</w:t>
            </w:r>
          </w:p>
          <w:p w14:paraId="2F274252" w14:textId="77777777" w:rsidR="008B72E7" w:rsidRDefault="008B72E7">
            <w:pPr>
              <w:pStyle w:val="TableBody"/>
            </w:pPr>
            <w:r>
              <w:t>The Charles Stark Draper Laboratory,</w:t>
            </w:r>
            <w:r>
              <w:br/>
              <w:t>Cambridge, Massachusetts</w:t>
            </w:r>
          </w:p>
        </w:tc>
      </w:tr>
      <w:tr w:rsidR="008B72E7" w14:paraId="3F2492FE" w14:textId="77777777">
        <w:tblPrEx>
          <w:tblCellMar>
            <w:top w:w="0" w:type="dxa"/>
            <w:bottom w:w="0" w:type="dxa"/>
          </w:tblCellMar>
        </w:tblPrEx>
        <w:tc>
          <w:tcPr>
            <w:tcW w:w="2394" w:type="dxa"/>
          </w:tcPr>
          <w:p w14:paraId="6CCC2941" w14:textId="77777777" w:rsidR="008B72E7" w:rsidRDefault="008B72E7">
            <w:pPr>
              <w:pStyle w:val="TableBody"/>
            </w:pPr>
            <w:r>
              <w:t>297746</w:t>
            </w:r>
          </w:p>
        </w:tc>
        <w:tc>
          <w:tcPr>
            <w:tcW w:w="1944" w:type="dxa"/>
          </w:tcPr>
          <w:p w14:paraId="6F579733" w14:textId="77777777" w:rsidR="008B72E7" w:rsidRDefault="008B72E7">
            <w:pPr>
              <w:pStyle w:val="TableBody"/>
            </w:pPr>
          </w:p>
        </w:tc>
        <w:tc>
          <w:tcPr>
            <w:tcW w:w="4294" w:type="dxa"/>
          </w:tcPr>
          <w:p w14:paraId="0E5071A6" w14:textId="77777777" w:rsidR="008B72E7" w:rsidRDefault="008B72E7">
            <w:pPr>
              <w:pStyle w:val="TableBody"/>
            </w:pPr>
            <w:r>
              <w:t>Certification Test Procedure for the Network Element for the NASA X-38 Flight Critical Computer, The Charles Stark Draper Laboratory, Cambridge, Massachusetts</w:t>
            </w:r>
          </w:p>
        </w:tc>
      </w:tr>
      <w:tr w:rsidR="008B72E7" w14:paraId="2D0E0145" w14:textId="77777777">
        <w:tblPrEx>
          <w:tblCellMar>
            <w:top w:w="0" w:type="dxa"/>
            <w:bottom w:w="0" w:type="dxa"/>
          </w:tblCellMar>
        </w:tblPrEx>
        <w:tc>
          <w:tcPr>
            <w:tcW w:w="2394" w:type="dxa"/>
          </w:tcPr>
          <w:p w14:paraId="7928021F" w14:textId="77777777" w:rsidR="008B72E7" w:rsidRDefault="008B72E7">
            <w:pPr>
              <w:pStyle w:val="TableBody"/>
            </w:pPr>
            <w:r>
              <w:t>Publication No. YD681MPCC1</w:t>
            </w:r>
          </w:p>
        </w:tc>
        <w:tc>
          <w:tcPr>
            <w:tcW w:w="1944" w:type="dxa"/>
          </w:tcPr>
          <w:p w14:paraId="0EE65607" w14:textId="77777777" w:rsidR="008B72E7" w:rsidRDefault="008B72E7">
            <w:pPr>
              <w:pStyle w:val="TableBody"/>
            </w:pPr>
            <w:r>
              <w:t>October 1998</w:t>
            </w:r>
          </w:p>
        </w:tc>
        <w:tc>
          <w:tcPr>
            <w:tcW w:w="4294" w:type="dxa"/>
          </w:tcPr>
          <w:p w14:paraId="357EFA46" w14:textId="77777777" w:rsidR="008B72E7" w:rsidRDefault="008B72E7">
            <w:pPr>
              <w:pStyle w:val="TableBody"/>
            </w:pPr>
            <w:r>
              <w:t>MPCC01 Firmware Manual Rev A</w:t>
            </w:r>
          </w:p>
          <w:p w14:paraId="63541DF4" w14:textId="77777777" w:rsidR="008B72E7" w:rsidRDefault="008B72E7">
            <w:pPr>
              <w:pStyle w:val="TableBody"/>
            </w:pPr>
            <w:r>
              <w:t>Radstone Technology PLC</w:t>
            </w:r>
          </w:p>
        </w:tc>
      </w:tr>
      <w:tr w:rsidR="008B72E7" w14:paraId="142EC8BD" w14:textId="77777777">
        <w:tblPrEx>
          <w:tblCellMar>
            <w:top w:w="0" w:type="dxa"/>
            <w:bottom w:w="0" w:type="dxa"/>
          </w:tblCellMar>
        </w:tblPrEx>
        <w:tc>
          <w:tcPr>
            <w:tcW w:w="2394" w:type="dxa"/>
          </w:tcPr>
          <w:p w14:paraId="0D536F90" w14:textId="77777777" w:rsidR="008B72E7" w:rsidRDefault="008B72E7">
            <w:pPr>
              <w:pStyle w:val="TableBody"/>
            </w:pPr>
            <w:r>
              <w:t>Publication No. HH681MPCC1</w:t>
            </w:r>
          </w:p>
        </w:tc>
        <w:tc>
          <w:tcPr>
            <w:tcW w:w="1944" w:type="dxa"/>
          </w:tcPr>
          <w:p w14:paraId="54EBA354" w14:textId="77777777" w:rsidR="008B72E7" w:rsidRDefault="008B72E7">
            <w:pPr>
              <w:pStyle w:val="TableBody"/>
            </w:pPr>
            <w:r>
              <w:t>October 1998</w:t>
            </w:r>
          </w:p>
        </w:tc>
        <w:tc>
          <w:tcPr>
            <w:tcW w:w="4294" w:type="dxa"/>
          </w:tcPr>
          <w:p w14:paraId="6EE5BA4F" w14:textId="77777777" w:rsidR="008B72E7" w:rsidRDefault="008B72E7">
            <w:pPr>
              <w:pStyle w:val="TableBody"/>
            </w:pPr>
            <w:r>
              <w:t>MPCC01 Hardware Manual Rev B</w:t>
            </w:r>
          </w:p>
          <w:p w14:paraId="7E295F02" w14:textId="77777777" w:rsidR="008B72E7" w:rsidRDefault="008B72E7">
            <w:pPr>
              <w:pStyle w:val="TableBody"/>
            </w:pPr>
            <w:r>
              <w:t>Radstone Technology PLC</w:t>
            </w:r>
          </w:p>
        </w:tc>
      </w:tr>
      <w:tr w:rsidR="008B72E7" w14:paraId="0F70FCB2" w14:textId="77777777">
        <w:tblPrEx>
          <w:tblCellMar>
            <w:top w:w="0" w:type="dxa"/>
            <w:bottom w:w="0" w:type="dxa"/>
          </w:tblCellMar>
        </w:tblPrEx>
        <w:tc>
          <w:tcPr>
            <w:tcW w:w="2394" w:type="dxa"/>
          </w:tcPr>
          <w:p w14:paraId="61D7BB9F" w14:textId="77777777" w:rsidR="008B72E7" w:rsidRDefault="008B72E7">
            <w:pPr>
              <w:pStyle w:val="TableBody"/>
            </w:pPr>
            <w:r>
              <w:t>DOC-12068-ZD-00</w:t>
            </w:r>
          </w:p>
        </w:tc>
        <w:tc>
          <w:tcPr>
            <w:tcW w:w="1944" w:type="dxa"/>
          </w:tcPr>
          <w:p w14:paraId="2C45AF1C" w14:textId="77777777" w:rsidR="008B72E7" w:rsidRDefault="008B72E7">
            <w:pPr>
              <w:pStyle w:val="TableBody"/>
            </w:pPr>
            <w:r>
              <w:t>4 Apr. 1999</w:t>
            </w:r>
          </w:p>
        </w:tc>
        <w:tc>
          <w:tcPr>
            <w:tcW w:w="4294" w:type="dxa"/>
          </w:tcPr>
          <w:p w14:paraId="085B91AD" w14:textId="77777777" w:rsidR="008B72E7" w:rsidRDefault="008B72E7">
            <w:pPr>
              <w:pStyle w:val="TableBody"/>
            </w:pPr>
            <w:r>
              <w:t>VxWorks Reference Manual, 5.4 Edition 1</w:t>
            </w:r>
          </w:p>
          <w:p w14:paraId="3BF05EC8" w14:textId="77777777" w:rsidR="008B72E7" w:rsidRDefault="008B72E7">
            <w:pPr>
              <w:pStyle w:val="TableBody"/>
            </w:pPr>
            <w:r>
              <w:t>Wind River Systems, Inc.</w:t>
            </w:r>
          </w:p>
        </w:tc>
      </w:tr>
    </w:tbl>
    <w:p w14:paraId="7C9AEA90" w14:textId="77777777" w:rsidR="008B72E7" w:rsidRDefault="008B72E7">
      <w:pPr>
        <w:pStyle w:val="Body"/>
      </w:pPr>
    </w:p>
    <w:p w14:paraId="5E259577" w14:textId="77777777" w:rsidR="008B72E7" w:rsidRDefault="008B72E7">
      <w:pPr>
        <w:pStyle w:val="Body"/>
      </w:pPr>
      <w:r>
        <w:t>All references to API in this document refer to Draper document number 297752, Application Programming Interface for the X-38 Fault Tolerant System Services.</w:t>
      </w:r>
    </w:p>
    <w:p w14:paraId="62E3D982" w14:textId="77777777" w:rsidR="008B72E7" w:rsidRDefault="008B72E7">
      <w:pPr>
        <w:pStyle w:val="Body"/>
      </w:pPr>
    </w:p>
    <w:p w14:paraId="5A1C43EA" w14:textId="77777777" w:rsidR="008B72E7" w:rsidRDefault="008B72E7">
      <w:pPr>
        <w:pStyle w:val="Heading1"/>
      </w:pPr>
      <w:bookmarkStart w:id="33" w:name="_Toc518715569"/>
      <w:r>
        <w:lastRenderedPageBreak/>
        <w:t>requirements</w:t>
      </w:r>
      <w:bookmarkEnd w:id="33"/>
    </w:p>
    <w:p w14:paraId="0966533C" w14:textId="77777777" w:rsidR="008B72E7" w:rsidRDefault="008B72E7">
      <w:pPr>
        <w:pStyle w:val="Heading2"/>
      </w:pPr>
      <w:bookmarkStart w:id="34" w:name="_Toc518715570"/>
      <w:r>
        <w:t>Required States and Modes</w:t>
      </w:r>
      <w:bookmarkEnd w:id="34"/>
    </w:p>
    <w:p w14:paraId="3593D580" w14:textId="77777777" w:rsidR="008B72E7" w:rsidRDefault="008B72E7">
      <w:pPr>
        <w:pStyle w:val="Body"/>
      </w:pPr>
      <w:r>
        <w:t xml:space="preserve">Fault Tolerant System Services CSCI states are shown in </w:t>
      </w:r>
      <w:fldSimple w:instr=" REF _Ref427650859 \* MERGEFORMAT " w:fldLock="1">
        <w:r>
          <w:t>Figure 3-1</w:t>
        </w:r>
      </w:fldSimple>
      <w:r>
        <w:t>.</w:t>
      </w:r>
    </w:p>
    <w:p w14:paraId="03726BE4" w14:textId="77777777" w:rsidR="008B72E7" w:rsidRDefault="008B72E7">
      <w:pPr>
        <w:pStyle w:val="figure"/>
      </w:pPr>
      <w:bookmarkStart w:id="35" w:name="_Toc479919498"/>
      <w:bookmarkStart w:id="36" w:name="_Toc480856265"/>
      <w:bookmarkStart w:id="37" w:name="_Toc491833234"/>
      <w:r>
        <w:pict w14:anchorId="749C1DA1">
          <v:shape id="_x0000_i1026" type="#_x0000_t75" style="width:360.75pt;height:256.5pt" fillcolor="window">
            <v:imagedata r:id="rId17" o:title=""/>
          </v:shape>
        </w:pict>
      </w:r>
      <w:bookmarkStart w:id="38" w:name="_Toc427398572"/>
      <w:bookmarkStart w:id="39" w:name="_Ref427650859"/>
      <w:bookmarkStart w:id="40" w:name="_Toc440419675"/>
      <w:bookmarkEnd w:id="35"/>
      <w:bookmarkEnd w:id="36"/>
      <w:bookmarkEnd w:id="37"/>
    </w:p>
    <w:p w14:paraId="57A1BBE1" w14:textId="77777777" w:rsidR="008B72E7" w:rsidRDefault="008B72E7">
      <w:pPr>
        <w:pStyle w:val="FigureTitle"/>
        <w:outlineLvl w:val="0"/>
      </w:pPr>
      <w:bookmarkStart w:id="41" w:name="_Toc518707440"/>
      <w:r>
        <w:t xml:space="preserve">Figure </w:t>
      </w:r>
      <w:fldSimple w:instr=" STYLEREF 1 \s ">
        <w:r>
          <w:rPr>
            <w:noProof/>
          </w:rPr>
          <w:t>3</w:t>
        </w:r>
      </w:fldSimple>
      <w:r>
        <w:noBreakHyphen/>
      </w:r>
      <w:fldSimple w:instr=" SEQ Figure \* ARABIC \s 1 ">
        <w:r>
          <w:rPr>
            <w:noProof/>
          </w:rPr>
          <w:t>1</w:t>
        </w:r>
      </w:fldSimple>
      <w:bookmarkEnd w:id="39"/>
      <w:r>
        <w:t>. Fault Tolerant System Services States</w:t>
      </w:r>
      <w:bookmarkEnd w:id="38"/>
      <w:r>
        <w:t>.</w:t>
      </w:r>
      <w:bookmarkEnd w:id="40"/>
      <w:bookmarkEnd w:id="41"/>
    </w:p>
    <w:p w14:paraId="72B18D76" w14:textId="77777777" w:rsidR="008B72E7" w:rsidRDefault="008B72E7">
      <w:pPr>
        <w:pStyle w:val="Body"/>
      </w:pPr>
      <w:r>
        <w:t xml:space="preserve">System Initialization is entered when the system is powered up for the first time, or when a power-on reset exception is received by the software.  Section </w:t>
      </w:r>
      <w:r>
        <w:fldChar w:fldCharType="begin"/>
      </w:r>
      <w:r>
        <w:instrText xml:space="preserve"> REF _Ref469106404 \r \h </w:instrText>
      </w:r>
      <w:r>
        <w:fldChar w:fldCharType="separate"/>
      </w:r>
      <w:r>
        <w:t>3.2.1</w:t>
      </w:r>
      <w:r>
        <w:fldChar w:fldCharType="end"/>
      </w:r>
      <w:r>
        <w:t xml:space="preserve"> gives the requirements for this state.  The system transfers to the Normal Operation state after the FCP has been configured into a fault-tolerant computer and enables the timer interrupt.</w:t>
      </w:r>
    </w:p>
    <w:p w14:paraId="208CE932" w14:textId="77777777" w:rsidR="008B72E7" w:rsidRDefault="008B72E7">
      <w:pPr>
        <w:pStyle w:val="Body"/>
      </w:pPr>
      <w:r>
        <w:t>In the Normal Operation state the software meets the performance and functional requirements (other than those listed as System Initialization requirements) in the no-fault case.  The system will transfer to the System Initialization state if a reset exception is received.  The system will transfer to the Fault Recovery state if a fault is detected.</w:t>
      </w:r>
    </w:p>
    <w:p w14:paraId="58DAEA6B" w14:textId="77777777" w:rsidR="008B72E7" w:rsidRDefault="008B72E7">
      <w:pPr>
        <w:pStyle w:val="Body"/>
      </w:pPr>
      <w:r>
        <w:t xml:space="preserve">In the Fault Recovery state the system is reconfigured.  If a single permanent fault has occurred, for example, the system will, when the transfer is made back to Normal Operation state, be capable of handling another fault.  The requirements for this state are found in Section </w:t>
      </w:r>
      <w:r>
        <w:fldChar w:fldCharType="begin"/>
      </w:r>
      <w:r>
        <w:instrText xml:space="preserve"> REF _Ref469107423 \r \h </w:instrText>
      </w:r>
      <w:r>
        <w:fldChar w:fldCharType="separate"/>
      </w:r>
      <w:r>
        <w:t>3.2.6.2</w:t>
      </w:r>
      <w:r>
        <w:fldChar w:fldCharType="end"/>
      </w:r>
      <w:r>
        <w:t xml:space="preserve"> and its subsections.</w:t>
      </w:r>
    </w:p>
    <w:p w14:paraId="6160011B" w14:textId="77777777" w:rsidR="008B72E7" w:rsidRDefault="008B72E7">
      <w:pPr>
        <w:pStyle w:val="Heading2"/>
      </w:pPr>
      <w:bookmarkStart w:id="42" w:name="_Toc518715571"/>
      <w:r>
        <w:lastRenderedPageBreak/>
        <w:t>CSCI Capability Requirements</w:t>
      </w:r>
      <w:bookmarkEnd w:id="42"/>
    </w:p>
    <w:p w14:paraId="3B175AC6" w14:textId="77777777" w:rsidR="008B72E7" w:rsidRDefault="008B72E7">
      <w:pPr>
        <w:pStyle w:val="Heading3"/>
      </w:pPr>
      <w:bookmarkStart w:id="43" w:name="_Ref469106404"/>
      <w:bookmarkStart w:id="44" w:name="_Toc518715572"/>
      <w:r>
        <w:t>System Initialization</w:t>
      </w:r>
      <w:bookmarkEnd w:id="43"/>
      <w:bookmarkEnd w:id="44"/>
    </w:p>
    <w:p w14:paraId="0A024256" w14:textId="77777777" w:rsidR="008B72E7" w:rsidRDefault="008B72E7">
      <w:pPr>
        <w:pStyle w:val="Body"/>
      </w:pPr>
      <w:r>
        <w:t>System Initialization performs those functions necessary to transform the hardware consisting of the FCP processors, network elements, and on-board I/O devices into a real time system executing tasks with fault tolerant message exchanges.</w:t>
      </w:r>
    </w:p>
    <w:p w14:paraId="13B7A002" w14:textId="77777777" w:rsidR="008B72E7" w:rsidRDefault="008B72E7">
      <w:pPr>
        <w:pStyle w:val="list1"/>
        <w:numPr>
          <w:ilvl w:val="0"/>
          <w:numId w:val="3"/>
        </w:numPr>
      </w:pPr>
      <w:r>
        <w:t xml:space="preserve">Whenever a power-on reset occurs, System Initialization shall [SRS194] perform the following functions.  </w:t>
      </w:r>
    </w:p>
    <w:p w14:paraId="06821A23" w14:textId="77777777" w:rsidR="008B72E7" w:rsidRDefault="008B72E7">
      <w:pPr>
        <w:pStyle w:val="list1"/>
        <w:numPr>
          <w:ilvl w:val="0"/>
          <w:numId w:val="3"/>
        </w:numPr>
        <w:outlineLvl w:val="0"/>
      </w:pPr>
      <w:r>
        <w:t>As part of System Initialization , the Boot ROM shall [SRS234] be configured to, after completing IBIT, call the manufacturer-supplied VxWorks Board Support Package (BSP) initialization software followed by a call to the FTSS System Initialization software.</w:t>
      </w:r>
    </w:p>
    <w:p w14:paraId="4831670A" w14:textId="77777777" w:rsidR="008B72E7" w:rsidRDefault="008B72E7">
      <w:pPr>
        <w:pStyle w:val="list1"/>
        <w:numPr>
          <w:ilvl w:val="0"/>
          <w:numId w:val="3"/>
        </w:numPr>
        <w:outlineLvl w:val="0"/>
      </w:pPr>
      <w:r>
        <w:t>System Initialization shall [SRS</w:t>
      </w:r>
      <w:r>
        <w:rPr>
          <w:noProof/>
        </w:rPr>
        <w:t>014</w:t>
      </w:r>
      <w:r>
        <w:t>] initiate the watchdog timer.</w:t>
      </w:r>
    </w:p>
    <w:p w14:paraId="2A4AB88F" w14:textId="77777777" w:rsidR="008B72E7" w:rsidRDefault="008B72E7">
      <w:pPr>
        <w:pStyle w:val="list1"/>
        <w:numPr>
          <w:ilvl w:val="0"/>
          <w:numId w:val="3"/>
        </w:numPr>
        <w:outlineLvl w:val="0"/>
      </w:pPr>
      <w:r>
        <w:t>System Initialization shall [SRS292] enable and reset the processor’s watchdog timer such that, in the absence of a fault, the watchdog timer does not expire and reset the processor..</w:t>
      </w:r>
    </w:p>
    <w:p w14:paraId="0F971C32" w14:textId="77777777" w:rsidR="008B72E7" w:rsidRDefault="008B72E7">
      <w:pPr>
        <w:pStyle w:val="list1"/>
        <w:numPr>
          <w:ilvl w:val="0"/>
          <w:numId w:val="3"/>
        </w:numPr>
        <w:outlineLvl w:val="0"/>
      </w:pPr>
      <w:r>
        <w:t>System Initialization shall [SRS</w:t>
      </w:r>
      <w:r>
        <w:rPr>
          <w:noProof/>
        </w:rPr>
        <w:t>008</w:t>
      </w:r>
      <w:r>
        <w:t>] synchronize the FCP virtual group in the presence of a power on skew of 2.5 seconds.</w:t>
      </w:r>
    </w:p>
    <w:p w14:paraId="33216043" w14:textId="77777777" w:rsidR="008B72E7" w:rsidRDefault="008B72E7">
      <w:pPr>
        <w:pStyle w:val="list1"/>
        <w:numPr>
          <w:ilvl w:val="0"/>
          <w:numId w:val="3"/>
        </w:numPr>
        <w:outlineLvl w:val="0"/>
      </w:pPr>
      <w:r>
        <w:t>System Initialization shall [SRS</w:t>
      </w:r>
      <w:r>
        <w:rPr>
          <w:noProof/>
        </w:rPr>
        <w:t>010</w:t>
      </w:r>
      <w:r>
        <w:t>] configure the FCP virtual group to use all available synchronized processors, if at least 3 of the 5 FCRs are active.</w:t>
      </w:r>
    </w:p>
    <w:p w14:paraId="2276C9BA" w14:textId="77777777" w:rsidR="008B72E7" w:rsidRDefault="008B72E7">
      <w:pPr>
        <w:pStyle w:val="list1"/>
        <w:numPr>
          <w:ilvl w:val="0"/>
          <w:numId w:val="3"/>
        </w:numPr>
        <w:outlineLvl w:val="0"/>
      </w:pPr>
      <w:r>
        <w:t>If any of the FCP processors are not synchronized, System Initialization in the surviving triplex shall [SRS177] attempt to sync with the failed FCP.</w:t>
      </w:r>
    </w:p>
    <w:p w14:paraId="4225A0D0" w14:textId="77777777" w:rsidR="008B72E7" w:rsidRDefault="008B72E7">
      <w:pPr>
        <w:pStyle w:val="list1"/>
        <w:numPr>
          <w:ilvl w:val="0"/>
          <w:numId w:val="3"/>
        </w:numPr>
        <w:outlineLvl w:val="0"/>
      </w:pPr>
      <w:r>
        <w:t>If the failed FCP processor has not synced in 2.5 seconds after the surviving triplex has detected the loss of the FCP, then the surviving triplex shall [SRS178], within 1 second, send a single voted VMEbus reset through the NE to the failed FCP.</w:t>
      </w:r>
    </w:p>
    <w:p w14:paraId="389726E7" w14:textId="77777777" w:rsidR="008B72E7" w:rsidRDefault="008B72E7">
      <w:pPr>
        <w:pStyle w:val="list1"/>
        <w:numPr>
          <w:ilvl w:val="0"/>
          <w:numId w:val="3"/>
        </w:numPr>
        <w:outlineLvl w:val="0"/>
      </w:pPr>
      <w:r>
        <w:t>System Initialization shall [SRS</w:t>
      </w:r>
      <w:r>
        <w:rPr>
          <w:noProof/>
        </w:rPr>
        <w:t>011</w:t>
      </w:r>
      <w:r>
        <w:t>] align processor state and congruent aligned memory locations.  Processor state includes all registers.  It also includes those timers used by FTSS.</w:t>
      </w:r>
    </w:p>
    <w:p w14:paraId="19BC2F82" w14:textId="77777777" w:rsidR="008B72E7" w:rsidRDefault="008B72E7">
      <w:pPr>
        <w:pStyle w:val="list1"/>
        <w:numPr>
          <w:ilvl w:val="0"/>
          <w:numId w:val="3"/>
        </w:numPr>
        <w:outlineLvl w:val="0"/>
      </w:pPr>
      <w:r>
        <w:t>The FCP shall [SRS296] configure ICP simplex virtual groups for each channel in the FCP virtual group.</w:t>
      </w:r>
    </w:p>
    <w:p w14:paraId="63773B8E" w14:textId="77777777" w:rsidR="008B72E7" w:rsidRDefault="008B72E7">
      <w:pPr>
        <w:pStyle w:val="list1"/>
        <w:numPr>
          <w:ilvl w:val="0"/>
          <w:numId w:val="3"/>
        </w:numPr>
        <w:outlineLvl w:val="0"/>
      </w:pPr>
      <w:r>
        <w:t>The FCP shall [SRS297] wait up to 15 seconds, after configuring the ICP virtual groups, for communication to start from the ICP.  The application can use this time on the ICP to initialize I/O boards.</w:t>
      </w:r>
    </w:p>
    <w:p w14:paraId="7034B2AA" w14:textId="77777777" w:rsidR="008B72E7" w:rsidRDefault="008B72E7">
      <w:pPr>
        <w:pStyle w:val="list1"/>
        <w:numPr>
          <w:ilvl w:val="0"/>
          <w:numId w:val="3"/>
        </w:numPr>
        <w:outlineLvl w:val="0"/>
      </w:pPr>
      <w:r>
        <w:t>System Initialization shall [SRS215] call an application initialization function to allow the application to (at least) create tasks, create communication sockets, initialize the vehicle mode, and initialize memory alignment allowance.</w:t>
      </w:r>
    </w:p>
    <w:p w14:paraId="30B71C2B" w14:textId="77777777" w:rsidR="008B72E7" w:rsidRDefault="008B72E7">
      <w:pPr>
        <w:pStyle w:val="list1"/>
        <w:numPr>
          <w:ilvl w:val="0"/>
          <w:numId w:val="3"/>
        </w:numPr>
        <w:outlineLvl w:val="0"/>
      </w:pPr>
      <w:r>
        <w:lastRenderedPageBreak/>
        <w:t>The FCP shall [SRS221], after application initialization is complete, send an FCP Ready Sync message to the ICP</w:t>
      </w:r>
    </w:p>
    <w:p w14:paraId="7BC0738F" w14:textId="77777777" w:rsidR="008B72E7" w:rsidRDefault="008B72E7">
      <w:pPr>
        <w:pStyle w:val="list1"/>
        <w:numPr>
          <w:ilvl w:val="0"/>
          <w:numId w:val="3"/>
        </w:numPr>
        <w:outlineLvl w:val="0"/>
      </w:pPr>
      <w:r>
        <w:t>The FCP shall [SRS189] wait up to 2.5 seconds (from the sending of the FCP Ready Sync) for the ICP Ready signal.  Note that FTSS will not fail the FCR if this signal is not received within this time.  FTSS will wait until the normal ICP presence test fails.</w:t>
      </w:r>
    </w:p>
    <w:p w14:paraId="211E4244" w14:textId="77777777" w:rsidR="008B72E7" w:rsidRDefault="008B72E7">
      <w:pPr>
        <w:pStyle w:val="list1"/>
        <w:numPr>
          <w:ilvl w:val="0"/>
          <w:numId w:val="3"/>
        </w:numPr>
        <w:outlineLvl w:val="0"/>
      </w:pPr>
      <w:r>
        <w:t>The FCP shall [SRS243], if the NEFU ICP fails to send its ICP Ready signal, mask out that ICP, but continue to use the NE.</w:t>
      </w:r>
    </w:p>
    <w:p w14:paraId="20E0F45C" w14:textId="77777777" w:rsidR="008B72E7" w:rsidRDefault="008B72E7">
      <w:pPr>
        <w:pStyle w:val="list1"/>
        <w:numPr>
          <w:ilvl w:val="0"/>
          <w:numId w:val="3"/>
        </w:numPr>
        <w:outlineLvl w:val="0"/>
      </w:pPr>
      <w:r>
        <w:t>System Initialization shall [SRS199], when all other activities are completed, start the 50 Hz timer and enable the timer interrupt.  This will allow the interrupt handler to initiate normal activities.</w:t>
      </w:r>
    </w:p>
    <w:p w14:paraId="710B361A" w14:textId="77777777" w:rsidR="008B72E7" w:rsidRDefault="008B72E7">
      <w:pPr>
        <w:pStyle w:val="list1"/>
        <w:numPr>
          <w:ilvl w:val="0"/>
          <w:numId w:val="3"/>
        </w:numPr>
        <w:outlineLvl w:val="0"/>
      </w:pPr>
      <w:r>
        <w:t>System Initialization, from hardware reset to starting of the 50 Hz timer, shall [SRS</w:t>
      </w:r>
      <w:r>
        <w:rPr>
          <w:noProof/>
        </w:rPr>
        <w:t>015</w:t>
      </w:r>
      <w:r>
        <w:t>] take no longer than 1.5 minutes.</w:t>
      </w:r>
    </w:p>
    <w:p w14:paraId="562764A0" w14:textId="77777777" w:rsidR="008B72E7" w:rsidRDefault="008B72E7">
      <w:pPr>
        <w:pStyle w:val="Heading3"/>
      </w:pPr>
      <w:bookmarkStart w:id="45" w:name="_Toc518715573"/>
      <w:r>
        <w:t>Scheduling Services</w:t>
      </w:r>
      <w:bookmarkEnd w:id="45"/>
    </w:p>
    <w:p w14:paraId="404C3E98" w14:textId="77777777" w:rsidR="008B72E7" w:rsidRDefault="008B72E7">
      <w:pPr>
        <w:pStyle w:val="Heading4"/>
      </w:pPr>
      <w:bookmarkStart w:id="46" w:name="_Toc426361772"/>
      <w:bookmarkStart w:id="47" w:name="_Toc518715574"/>
      <w:r>
        <w:t xml:space="preserve">Scheduling </w:t>
      </w:r>
      <w:bookmarkEnd w:id="46"/>
      <w:r>
        <w:t>Execution</w:t>
      </w:r>
      <w:bookmarkEnd w:id="47"/>
    </w:p>
    <w:p w14:paraId="480A1959" w14:textId="77777777" w:rsidR="008B72E7" w:rsidRDefault="008B72E7">
      <w:pPr>
        <w:pStyle w:val="Body"/>
      </w:pPr>
      <w:r>
        <w:t>Whenever the 50 Hz timer interrupt occurs, the interrupt handler invokes the scheduler (there are various ways to implement this invocation, such as using a procedure call or by setting an event; no specific implementation is to be inferred).  The scheduler allows the application to create lists of tasks that run during a given segment of time, at various rates.  The application can create "vehicle modes" to designate a unique segment.  The application can also set up "rate groups".  Each rate group has some number of tasks associated with it, and it also has a rate for those tasks.  Note that there may be some number of rate groups that have the same rate.  These contain the tasks that will run at that rate in different vehicle modes.  Some number of rate groups can be associated with a given vehicle mode.  When an API call is made to change the vehicle mode, the scheduler will disable the tasks associated with all the rate groups in the old vehicle mode, and enable the tasks associated with all the rate groups in the new vehicle mode.  The enabled tasks are then unblocked at the rate given in its associated rate group.  An API call is available for the task to call to block itself when it is finished with its cyclic processing.</w:t>
      </w:r>
    </w:p>
    <w:p w14:paraId="467B33CA" w14:textId="77777777" w:rsidR="008B72E7" w:rsidRDefault="008B72E7">
      <w:pPr>
        <w:pStyle w:val="list1"/>
        <w:numPr>
          <w:ilvl w:val="0"/>
          <w:numId w:val="4"/>
        </w:numPr>
      </w:pPr>
      <w:r>
        <w:t>The scheduler shall [SRS</w:t>
      </w:r>
      <w:r>
        <w:rPr>
          <w:noProof/>
        </w:rPr>
        <w:t>017</w:t>
      </w:r>
      <w:r>
        <w:t>] provide an API call to install a task into a rate group. The API call is invoked during system initialization.</w:t>
      </w:r>
    </w:p>
    <w:p w14:paraId="7F7E98A8" w14:textId="77777777" w:rsidR="008B72E7" w:rsidRDefault="008B72E7">
      <w:pPr>
        <w:pStyle w:val="list1"/>
        <w:numPr>
          <w:ilvl w:val="0"/>
          <w:numId w:val="4"/>
        </w:numPr>
      </w:pPr>
      <w:r>
        <w:t>The scheduler shall [SRS196] support up to 20 tasks per rate group.</w:t>
      </w:r>
    </w:p>
    <w:p w14:paraId="36B361CA" w14:textId="77777777" w:rsidR="008B72E7" w:rsidRDefault="008B72E7">
      <w:pPr>
        <w:pStyle w:val="list1"/>
        <w:numPr>
          <w:ilvl w:val="0"/>
          <w:numId w:val="4"/>
        </w:numPr>
      </w:pPr>
      <w:r>
        <w:t>The scheduler shall [SRS</w:t>
      </w:r>
      <w:r>
        <w:rPr>
          <w:noProof/>
        </w:rPr>
        <w:t>018</w:t>
      </w:r>
      <w:r>
        <w:t>] provide an API call to install a rate group into a vehicle mode at system initialization.</w:t>
      </w:r>
    </w:p>
    <w:p w14:paraId="1ABB467F" w14:textId="77777777" w:rsidR="008B72E7" w:rsidRDefault="008B72E7">
      <w:pPr>
        <w:pStyle w:val="list1"/>
        <w:numPr>
          <w:ilvl w:val="0"/>
          <w:numId w:val="4"/>
        </w:numPr>
      </w:pPr>
      <w:r>
        <w:t>The scheduler shall [SRS197] support up to 3 rate groups per vehicle mode.</w:t>
      </w:r>
    </w:p>
    <w:p w14:paraId="1D8C2DE3" w14:textId="77777777" w:rsidR="008B72E7" w:rsidRDefault="008B72E7">
      <w:pPr>
        <w:pStyle w:val="list1"/>
        <w:numPr>
          <w:ilvl w:val="0"/>
          <w:numId w:val="4"/>
        </w:numPr>
      </w:pPr>
      <w:r>
        <w:t>The scheduler shall [SRS195] support up to 5 vehicle modes.</w:t>
      </w:r>
    </w:p>
    <w:p w14:paraId="25C91656" w14:textId="77777777" w:rsidR="008B72E7" w:rsidRDefault="008B72E7">
      <w:pPr>
        <w:pStyle w:val="list1"/>
        <w:numPr>
          <w:ilvl w:val="0"/>
          <w:numId w:val="4"/>
        </w:numPr>
      </w:pPr>
      <w:r>
        <w:t>The FTSS software shall [SRS</w:t>
      </w:r>
      <w:r>
        <w:rPr>
          <w:noProof/>
        </w:rPr>
        <w:t>002</w:t>
      </w:r>
      <w:r>
        <w:t>] provide the identical services in all vehicle modes.</w:t>
      </w:r>
    </w:p>
    <w:p w14:paraId="2E6AB5EA" w14:textId="77777777" w:rsidR="008B72E7" w:rsidRDefault="008B72E7">
      <w:pPr>
        <w:pStyle w:val="list1"/>
        <w:numPr>
          <w:ilvl w:val="0"/>
          <w:numId w:val="4"/>
        </w:numPr>
      </w:pPr>
      <w:r>
        <w:lastRenderedPageBreak/>
        <w:t>The scheduler shall [SRS</w:t>
      </w:r>
      <w:r>
        <w:rPr>
          <w:noProof/>
        </w:rPr>
        <w:t>019</w:t>
      </w:r>
      <w:r>
        <w:t xml:space="preserve">] provide an API call for an FCP application task to alert the scheduler of a vehicle mode change. </w:t>
      </w:r>
    </w:p>
    <w:p w14:paraId="4ED18F39" w14:textId="77777777" w:rsidR="008B72E7" w:rsidRDefault="008B72E7">
      <w:pPr>
        <w:pStyle w:val="list1"/>
        <w:numPr>
          <w:ilvl w:val="0"/>
          <w:numId w:val="4"/>
        </w:numPr>
      </w:pPr>
      <w:r>
        <w:t>The scheduler shall [SRS</w:t>
      </w:r>
      <w:r>
        <w:rPr>
          <w:noProof/>
        </w:rPr>
        <w:t>020</w:t>
      </w:r>
      <w:r>
        <w:t>] complete the change from one vehicle mode to the next within 1.02 seconds. There is up to a full major frame from notification of an impending mode change to acting on it in minor frame 0 of the next major frame plus the time it takes during the next minor frame 0 to switch tasking.</w:t>
      </w:r>
    </w:p>
    <w:p w14:paraId="587066E8" w14:textId="77777777" w:rsidR="008B72E7" w:rsidRDefault="008B72E7">
      <w:pPr>
        <w:pStyle w:val="list1"/>
        <w:numPr>
          <w:ilvl w:val="0"/>
          <w:numId w:val="4"/>
        </w:numPr>
      </w:pPr>
      <w:r>
        <w:t>The scheduler shall [SRS</w:t>
      </w:r>
      <w:r>
        <w:rPr>
          <w:noProof/>
        </w:rPr>
        <w:t>021</w:t>
      </w:r>
      <w:r>
        <w:t>] process vehicle mode changes during minor frame 49.</w:t>
      </w:r>
    </w:p>
    <w:p w14:paraId="6B28AD04" w14:textId="77777777" w:rsidR="008B72E7" w:rsidRDefault="008B72E7">
      <w:pPr>
        <w:pStyle w:val="list1"/>
        <w:numPr>
          <w:ilvl w:val="0"/>
          <w:numId w:val="4"/>
        </w:numPr>
      </w:pPr>
      <w:r>
        <w:t>The scheduler shall [SRS</w:t>
      </w:r>
      <w:r>
        <w:rPr>
          <w:noProof/>
        </w:rPr>
        <w:t>022</w:t>
      </w:r>
      <w:r>
        <w:t>] execute cyclic tasks, providing an API call to allow the application to block until its next iteration.</w:t>
      </w:r>
    </w:p>
    <w:p w14:paraId="12827162" w14:textId="77777777" w:rsidR="008B72E7" w:rsidRDefault="008B72E7">
      <w:pPr>
        <w:pStyle w:val="list1"/>
        <w:numPr>
          <w:ilvl w:val="0"/>
          <w:numId w:val="4"/>
        </w:numPr>
      </w:pPr>
      <w:r>
        <w:t>The scheduler shall [SRS</w:t>
      </w:r>
      <w:r>
        <w:rPr>
          <w:noProof/>
        </w:rPr>
        <w:t>024</w:t>
      </w:r>
      <w:r>
        <w:t>] execute as the highest priority FTSS or application task in the system.</w:t>
      </w:r>
    </w:p>
    <w:p w14:paraId="31448B0D" w14:textId="77777777" w:rsidR="008B72E7" w:rsidRDefault="008B72E7">
      <w:pPr>
        <w:pStyle w:val="list1"/>
        <w:numPr>
          <w:ilvl w:val="0"/>
          <w:numId w:val="4"/>
        </w:numPr>
      </w:pPr>
      <w:r>
        <w:t>The scheduler shall [SRS</w:t>
      </w:r>
      <w:r>
        <w:rPr>
          <w:noProof/>
        </w:rPr>
        <w:t>025</w:t>
      </w:r>
      <w:r>
        <w:t>] keep a minor frame count from 0 to 49.</w:t>
      </w:r>
    </w:p>
    <w:p w14:paraId="2D975262" w14:textId="77777777" w:rsidR="008B72E7" w:rsidRDefault="008B72E7">
      <w:pPr>
        <w:pStyle w:val="list1"/>
        <w:numPr>
          <w:ilvl w:val="0"/>
          <w:numId w:val="4"/>
        </w:numPr>
      </w:pPr>
      <w:r>
        <w:t>The scheduler shall [SRS</w:t>
      </w:r>
      <w:r>
        <w:rPr>
          <w:noProof/>
        </w:rPr>
        <w:t>027</w:t>
      </w:r>
      <w:r>
        <w:t>] give tasks priority values according to their rate - the higher the rate, the higher the priority.</w:t>
      </w:r>
    </w:p>
    <w:p w14:paraId="21403938" w14:textId="77777777" w:rsidR="008B72E7" w:rsidRDefault="008B72E7">
      <w:pPr>
        <w:pStyle w:val="list1"/>
        <w:numPr>
          <w:ilvl w:val="0"/>
          <w:numId w:val="4"/>
        </w:numPr>
      </w:pPr>
      <w:r>
        <w:t>The scheduler shall [SRS</w:t>
      </w:r>
      <w:r>
        <w:rPr>
          <w:noProof/>
        </w:rPr>
        <w:t>028</w:t>
      </w:r>
      <w:r>
        <w:t>] detect 50 Hz, 10 Hz and 1 Hz rate group over-runs.</w:t>
      </w:r>
    </w:p>
    <w:p w14:paraId="37DFD4FD" w14:textId="77777777" w:rsidR="008B72E7" w:rsidRDefault="008B72E7">
      <w:pPr>
        <w:pStyle w:val="list1"/>
        <w:numPr>
          <w:ilvl w:val="0"/>
          <w:numId w:val="4"/>
        </w:numPr>
      </w:pPr>
      <w:r>
        <w:t>The scheduler shall [SRS</w:t>
      </w:r>
      <w:r>
        <w:rPr>
          <w:noProof/>
        </w:rPr>
        <w:t>029</w:t>
      </w:r>
      <w:r>
        <w:t>] report rate group over-runs to the application via an API service for incorporation in the telemetry data stream.</w:t>
      </w:r>
    </w:p>
    <w:p w14:paraId="20FAB7DE" w14:textId="77777777" w:rsidR="008B72E7" w:rsidRDefault="008B72E7">
      <w:pPr>
        <w:pStyle w:val="list1"/>
        <w:numPr>
          <w:ilvl w:val="0"/>
          <w:numId w:val="4"/>
        </w:numPr>
      </w:pPr>
      <w:r>
        <w:t>The scheduler shall [SRS216] provide an API call to specify which task was running within the rate group which over-ran.</w:t>
      </w:r>
    </w:p>
    <w:p w14:paraId="4D6C7DD7" w14:textId="77777777" w:rsidR="008B72E7" w:rsidRDefault="008B72E7">
      <w:pPr>
        <w:pStyle w:val="list1"/>
        <w:numPr>
          <w:ilvl w:val="0"/>
          <w:numId w:val="4"/>
        </w:numPr>
      </w:pPr>
      <w:r>
        <w:t>The scheduler shall [SRS</w:t>
      </w:r>
      <w:r>
        <w:rPr>
          <w:noProof/>
        </w:rPr>
        <w:t>030</w:t>
      </w:r>
      <w:r>
        <w:t>] provide a mechanism to inform a task when it did not complete during the previous frame and restart it at the beginning of the task.</w:t>
      </w:r>
    </w:p>
    <w:p w14:paraId="562471CD" w14:textId="77777777" w:rsidR="008B72E7" w:rsidRDefault="008B72E7">
      <w:pPr>
        <w:pStyle w:val="list1"/>
        <w:numPr>
          <w:ilvl w:val="0"/>
          <w:numId w:val="4"/>
        </w:numPr>
      </w:pPr>
      <w:r>
        <w:t>The scheduler shall [SRS181] set the 50 Hz interval timer to a count down value so as to cause the next minor frame interrupt at 20 msec from the previous interrupt congruently in all operational FCPs.</w:t>
      </w:r>
    </w:p>
    <w:p w14:paraId="4F2EB75D" w14:textId="77777777" w:rsidR="008B72E7" w:rsidRDefault="008B72E7">
      <w:pPr>
        <w:pStyle w:val="list1"/>
        <w:numPr>
          <w:ilvl w:val="0"/>
          <w:numId w:val="4"/>
        </w:numPr>
      </w:pPr>
      <w:r>
        <w:t>The scheduler shall [SRS</w:t>
      </w:r>
      <w:r>
        <w:rPr>
          <w:noProof/>
        </w:rPr>
        <w:t>032</w:t>
      </w:r>
      <w:r>
        <w:t>] issue a 50 Hz interrupt to the ICPs by means of a VMEbus IRQ5 interrupt.</w:t>
      </w:r>
    </w:p>
    <w:p w14:paraId="4E3D4838" w14:textId="77777777" w:rsidR="008B72E7" w:rsidRDefault="008B72E7">
      <w:pPr>
        <w:pStyle w:val="list1"/>
        <w:numPr>
          <w:ilvl w:val="0"/>
          <w:numId w:val="4"/>
        </w:numPr>
      </w:pPr>
      <w:r>
        <w:t>The scheduler shall [SRS191] issue the 50 Hz interrupt to all the ICPs with a skew no greater than 330 microseconds.</w:t>
      </w:r>
    </w:p>
    <w:p w14:paraId="20087997" w14:textId="77777777" w:rsidR="008B72E7" w:rsidRDefault="008B72E7">
      <w:pPr>
        <w:pStyle w:val="list1"/>
        <w:numPr>
          <w:ilvl w:val="0"/>
          <w:numId w:val="4"/>
        </w:numPr>
      </w:pPr>
      <w:r>
        <w:t>The scheduler shall [SRS</w:t>
      </w:r>
      <w:r>
        <w:rPr>
          <w:noProof/>
        </w:rPr>
        <w:t>033</w:t>
      </w:r>
      <w:r>
        <w:t>] send the minor frame number, vehicle mode, mission elapsed time (MET), and separation elapsed time (SEP) to the ICP prior to the 50 Hz interrupt. Note: The NE unique identifier (NE ID) is available to the ICPs via the ftss_my_icp() API call.</w:t>
      </w:r>
    </w:p>
    <w:p w14:paraId="002D6941" w14:textId="77777777" w:rsidR="008B72E7" w:rsidRDefault="008B72E7">
      <w:pPr>
        <w:pStyle w:val="list1"/>
        <w:numPr>
          <w:ilvl w:val="0"/>
          <w:numId w:val="4"/>
        </w:numPr>
      </w:pPr>
      <w:r>
        <w:t>The scheduler shall [SRS</w:t>
      </w:r>
      <w:r>
        <w:rPr>
          <w:noProof/>
        </w:rPr>
        <w:t>034</w:t>
      </w:r>
      <w:r>
        <w:t xml:space="preserve">] take no longer than 1 millisecond to execute scheduler and Time Services FTSS overhead tasks in each rate group.  This means that the time </w:t>
      </w:r>
      <w:r>
        <w:lastRenderedPageBreak/>
        <w:t>from the 50 Hz timer interrupt to the start of the first task in the 50 Hz rate group will be less than or equal to 1 millisecond, assuming 27 packets of data need to be delivered.</w:t>
      </w:r>
    </w:p>
    <w:p w14:paraId="692B9C75" w14:textId="77777777" w:rsidR="008B72E7" w:rsidRDefault="008B72E7">
      <w:pPr>
        <w:pStyle w:val="list1"/>
        <w:numPr>
          <w:ilvl w:val="0"/>
          <w:numId w:val="4"/>
        </w:numPr>
      </w:pPr>
      <w:r>
        <w:t>The FTSS software shall [SRS278] provide an API call that provides the application program the minor frame number.</w:t>
      </w:r>
    </w:p>
    <w:p w14:paraId="491E1709" w14:textId="77777777" w:rsidR="008B72E7" w:rsidRDefault="008B72E7">
      <w:pPr>
        <w:pStyle w:val="Body"/>
      </w:pPr>
      <w:r>
        <w:t>The behavior of synchronous tasks executed by the scheduler must be deterministic.</w:t>
      </w:r>
    </w:p>
    <w:p w14:paraId="22669707" w14:textId="77777777" w:rsidR="008B72E7" w:rsidRDefault="008B72E7">
      <w:pPr>
        <w:pStyle w:val="Heading4"/>
      </w:pPr>
      <w:bookmarkStart w:id="48" w:name="_Toc426361773"/>
      <w:bookmarkStart w:id="49" w:name="_Toc518715575"/>
      <w:r>
        <w:t>Task and Rate Group</w:t>
      </w:r>
      <w:bookmarkEnd w:id="48"/>
      <w:r>
        <w:t xml:space="preserve"> Execution</w:t>
      </w:r>
      <w:bookmarkEnd w:id="49"/>
    </w:p>
    <w:p w14:paraId="54BCAA74" w14:textId="77777777" w:rsidR="008B72E7" w:rsidRDefault="008B72E7">
      <w:pPr>
        <w:pStyle w:val="list1"/>
        <w:numPr>
          <w:ilvl w:val="0"/>
          <w:numId w:val="5"/>
        </w:numPr>
      </w:pPr>
      <w:r>
        <w:t>The scheduler shall [SRS</w:t>
      </w:r>
      <w:r>
        <w:rPr>
          <w:noProof/>
        </w:rPr>
        <w:t>035</w:t>
      </w:r>
      <w:r>
        <w:t>] provide rate groups that execute at 50 Hz, 10 Hz and 1 Hz., with a drift rate no greater than 50 microseconds per second, and with a jitter no greater than 330 microseconds.</w:t>
      </w:r>
    </w:p>
    <w:p w14:paraId="64E405D8" w14:textId="77777777" w:rsidR="008B72E7" w:rsidRDefault="008B72E7">
      <w:pPr>
        <w:pStyle w:val="list1"/>
        <w:numPr>
          <w:ilvl w:val="0"/>
          <w:numId w:val="5"/>
        </w:numPr>
      </w:pPr>
      <w:r>
        <w:t>The scheduler shall [SRS</w:t>
      </w:r>
      <w:r>
        <w:rPr>
          <w:noProof/>
        </w:rPr>
        <w:t>037</w:t>
      </w:r>
      <w:r>
        <w:t>] provide a method to schedule tasks at a set rate and in a set order within the rate group.</w:t>
      </w:r>
    </w:p>
    <w:p w14:paraId="1AC12A47" w14:textId="77777777" w:rsidR="008B72E7" w:rsidRDefault="008B72E7">
      <w:pPr>
        <w:pStyle w:val="list1"/>
        <w:numPr>
          <w:ilvl w:val="0"/>
          <w:numId w:val="5"/>
        </w:numPr>
      </w:pPr>
      <w:r>
        <w:t>The scheduler shall [SRS198] execute all the tasks in each of the rate groups that have been installed in the current mode.</w:t>
      </w:r>
    </w:p>
    <w:p w14:paraId="7F7FB477" w14:textId="77777777" w:rsidR="008B72E7" w:rsidRDefault="008B72E7">
      <w:pPr>
        <w:pStyle w:val="list1"/>
        <w:numPr>
          <w:ilvl w:val="0"/>
          <w:numId w:val="5"/>
        </w:numPr>
      </w:pPr>
      <w:r>
        <w:t>The scheduler shall [SRS</w:t>
      </w:r>
      <w:r>
        <w:rPr>
          <w:noProof/>
        </w:rPr>
        <w:t>039</w:t>
      </w:r>
      <w:r>
        <w:t>] rely on the order used in adding tasks to a rate group to determine the task priorities.</w:t>
      </w:r>
    </w:p>
    <w:p w14:paraId="613B2ECB" w14:textId="77777777" w:rsidR="008B72E7" w:rsidRDefault="008B72E7">
      <w:pPr>
        <w:pStyle w:val="list1"/>
        <w:numPr>
          <w:ilvl w:val="0"/>
          <w:numId w:val="5"/>
        </w:numPr>
      </w:pPr>
      <w:r>
        <w:t>The scheduler shall [SRS</w:t>
      </w:r>
      <w:r>
        <w:rPr>
          <w:noProof/>
        </w:rPr>
        <w:t>042</w:t>
      </w:r>
      <w:r>
        <w:t>] provide a method for a task to be scheduled as a 50 Hz "helper" task for source congruency input exchanges and voted output exchanges that starts in a particular minor frame but runs only during every 5</w:t>
      </w:r>
      <w:r>
        <w:rPr>
          <w:vertAlign w:val="superscript"/>
        </w:rPr>
        <w:t>th</w:t>
      </w:r>
      <w:r>
        <w:t xml:space="preserve"> or 50</w:t>
      </w:r>
      <w:r>
        <w:rPr>
          <w:vertAlign w:val="superscript"/>
        </w:rPr>
        <w:t>th</w:t>
      </w:r>
      <w:r>
        <w:t xml:space="preserve"> minor frame, effectively running at a lower, sub-rate, 10 Hz or 1 Hz, respectively.</w:t>
      </w:r>
    </w:p>
    <w:p w14:paraId="367EFB70" w14:textId="77777777" w:rsidR="008B72E7" w:rsidRDefault="008B72E7">
      <w:pPr>
        <w:pStyle w:val="list1"/>
        <w:numPr>
          <w:ilvl w:val="0"/>
          <w:numId w:val="5"/>
        </w:numPr>
      </w:pPr>
      <w:r>
        <w:t>The scheduler shall [SRS270] provide a task deadline capability that allows the application to specify which minor frame a task should start in and finish in.</w:t>
      </w:r>
    </w:p>
    <w:p w14:paraId="4080BB6C" w14:textId="77777777" w:rsidR="008B72E7" w:rsidRDefault="008B72E7">
      <w:pPr>
        <w:pStyle w:val="Body"/>
      </w:pPr>
      <w:r>
        <w:t>All tasks in rate groups and their corresponding schedules for all vehicle modes will be setup at system initialization.</w:t>
      </w:r>
    </w:p>
    <w:p w14:paraId="25A2FFDE" w14:textId="77777777" w:rsidR="008B72E7" w:rsidRDefault="008B72E7">
      <w:pPr>
        <w:pStyle w:val="Body"/>
      </w:pPr>
      <w:r>
        <w:t>Tasks in a rate group must suspend on a scheduler API call at the top of their execution loop.</w:t>
      </w:r>
    </w:p>
    <w:p w14:paraId="793EB51F" w14:textId="77777777" w:rsidR="008B72E7" w:rsidRDefault="008B72E7">
      <w:pPr>
        <w:pStyle w:val="Heading4"/>
      </w:pPr>
      <w:bookmarkStart w:id="50" w:name="_Toc518715576"/>
      <w:r>
        <w:t>Exception Handling</w:t>
      </w:r>
      <w:bookmarkEnd w:id="50"/>
    </w:p>
    <w:p w14:paraId="75B75F6B" w14:textId="77777777" w:rsidR="008B72E7" w:rsidRDefault="008B72E7">
      <w:pPr>
        <w:pStyle w:val="Body"/>
      </w:pPr>
      <w:r>
        <w:t>For purposes of handling exceptions, exceptions are defined as either software or hardware exceptions.  Software exceptions are defined as those mapped into VxWorks signals.  All other exceptions are classified as hardware exceptions.</w:t>
      </w:r>
    </w:p>
    <w:p w14:paraId="16D48123" w14:textId="77777777" w:rsidR="008B72E7" w:rsidRDefault="008B72E7">
      <w:pPr>
        <w:pStyle w:val="Body"/>
      </w:pPr>
      <w:r>
        <w:t>Table 3.2-1 shows the mapping of software exceptions to VxWorks signals.</w:t>
      </w:r>
    </w:p>
    <w:p w14:paraId="716AD987" w14:textId="77777777" w:rsidR="008B72E7" w:rsidRDefault="008B72E7">
      <w:pPr>
        <w:pStyle w:val="tablecaption"/>
      </w:pPr>
      <w:bookmarkStart w:id="51" w:name="_Toc515875720"/>
      <w:bookmarkStart w:id="52" w:name="_Toc515935954"/>
      <w:bookmarkStart w:id="53" w:name="_Ref502036950"/>
      <w:bookmarkStart w:id="54" w:name="_Toc518707779"/>
      <w:r>
        <w:t>Table 3.2-1.  Software Exception Mapping Table.</w:t>
      </w:r>
      <w:bookmarkEnd w:id="51"/>
      <w:bookmarkEnd w:id="52"/>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8B72E7" w14:paraId="5B38459F" w14:textId="77777777">
        <w:tblPrEx>
          <w:tblCellMar>
            <w:top w:w="0" w:type="dxa"/>
            <w:bottom w:w="0" w:type="dxa"/>
          </w:tblCellMar>
        </w:tblPrEx>
        <w:tc>
          <w:tcPr>
            <w:tcW w:w="2952" w:type="dxa"/>
          </w:tcPr>
          <w:p w14:paraId="2B280AA1" w14:textId="77777777" w:rsidR="008B72E7" w:rsidRDefault="008B72E7">
            <w:pPr>
              <w:pStyle w:val="AppHead1"/>
              <w:numPr>
                <w:ilvl w:val="0"/>
                <w:numId w:val="0"/>
              </w:numPr>
              <w:jc w:val="center"/>
            </w:pPr>
            <w:r>
              <w:t>SIGNAL</w:t>
            </w:r>
          </w:p>
        </w:tc>
        <w:tc>
          <w:tcPr>
            <w:tcW w:w="2952" w:type="dxa"/>
          </w:tcPr>
          <w:p w14:paraId="3A2C7C42" w14:textId="77777777" w:rsidR="008B72E7" w:rsidRDefault="008B72E7">
            <w:pPr>
              <w:pStyle w:val="AppHead1"/>
              <w:numPr>
                <w:ilvl w:val="0"/>
                <w:numId w:val="0"/>
              </w:numPr>
              <w:jc w:val="center"/>
            </w:pPr>
            <w:r>
              <w:t>CODE</w:t>
            </w:r>
          </w:p>
        </w:tc>
        <w:tc>
          <w:tcPr>
            <w:tcW w:w="2952" w:type="dxa"/>
          </w:tcPr>
          <w:p w14:paraId="57A7CB8A" w14:textId="77777777" w:rsidR="008B72E7" w:rsidRDefault="008B72E7">
            <w:pPr>
              <w:pStyle w:val="AppHead1"/>
              <w:numPr>
                <w:ilvl w:val="0"/>
                <w:numId w:val="0"/>
              </w:numPr>
              <w:jc w:val="center"/>
            </w:pPr>
            <w:r>
              <w:t>EXCEPTION</w:t>
            </w:r>
          </w:p>
        </w:tc>
      </w:tr>
      <w:tr w:rsidR="008B72E7" w14:paraId="7A254A56" w14:textId="77777777">
        <w:tblPrEx>
          <w:tblCellMar>
            <w:top w:w="0" w:type="dxa"/>
            <w:bottom w:w="0" w:type="dxa"/>
          </w:tblCellMar>
        </w:tblPrEx>
        <w:tc>
          <w:tcPr>
            <w:tcW w:w="2952" w:type="dxa"/>
          </w:tcPr>
          <w:p w14:paraId="18D3D276" w14:textId="77777777" w:rsidR="008B72E7" w:rsidRDefault="008B72E7">
            <w:pPr>
              <w:pStyle w:val="Footer"/>
              <w:tabs>
                <w:tab w:val="clear" w:pos="4320"/>
                <w:tab w:val="clear" w:pos="8640"/>
              </w:tabs>
            </w:pPr>
            <w:r>
              <w:t>SIGBUS</w:t>
            </w:r>
          </w:p>
        </w:tc>
        <w:tc>
          <w:tcPr>
            <w:tcW w:w="2952" w:type="dxa"/>
          </w:tcPr>
          <w:p w14:paraId="113DA959" w14:textId="77777777" w:rsidR="008B72E7" w:rsidRDefault="008B72E7">
            <w:r>
              <w:rPr>
                <w:i/>
              </w:rPr>
              <w:t>_</w:t>
            </w:r>
            <w:r>
              <w:t>EXC</w:t>
            </w:r>
            <w:r>
              <w:rPr>
                <w:i/>
              </w:rPr>
              <w:t>_</w:t>
            </w:r>
            <w:r>
              <w:t>OFF_MACH</w:t>
            </w:r>
          </w:p>
        </w:tc>
        <w:tc>
          <w:tcPr>
            <w:tcW w:w="2952" w:type="dxa"/>
          </w:tcPr>
          <w:p w14:paraId="059682D1" w14:textId="77777777" w:rsidR="008B72E7" w:rsidRDefault="008B72E7">
            <w:r>
              <w:t>Machine check</w:t>
            </w:r>
          </w:p>
        </w:tc>
      </w:tr>
      <w:tr w:rsidR="008B72E7" w14:paraId="655A56CF" w14:textId="77777777">
        <w:tblPrEx>
          <w:tblCellMar>
            <w:top w:w="0" w:type="dxa"/>
            <w:bottom w:w="0" w:type="dxa"/>
          </w:tblCellMar>
        </w:tblPrEx>
        <w:tc>
          <w:tcPr>
            <w:tcW w:w="2952" w:type="dxa"/>
          </w:tcPr>
          <w:p w14:paraId="03A1D136" w14:textId="77777777" w:rsidR="008B72E7" w:rsidRDefault="008B72E7">
            <w:r>
              <w:lastRenderedPageBreak/>
              <w:t>SIGBUS</w:t>
            </w:r>
          </w:p>
        </w:tc>
        <w:tc>
          <w:tcPr>
            <w:tcW w:w="2952" w:type="dxa"/>
          </w:tcPr>
          <w:p w14:paraId="71E3C3C7" w14:textId="77777777" w:rsidR="008B72E7" w:rsidRDefault="008B72E7">
            <w:pPr>
              <w:pStyle w:val="Header"/>
              <w:tabs>
                <w:tab w:val="clear" w:pos="4320"/>
                <w:tab w:val="clear" w:pos="8640"/>
              </w:tabs>
            </w:pPr>
            <w:r>
              <w:t>_EXC_OFF_INST</w:t>
            </w:r>
          </w:p>
        </w:tc>
        <w:tc>
          <w:tcPr>
            <w:tcW w:w="2952" w:type="dxa"/>
          </w:tcPr>
          <w:p w14:paraId="49DAAE37" w14:textId="77777777" w:rsidR="008B72E7" w:rsidRDefault="008B72E7">
            <w:r>
              <w:t>Instruction access</w:t>
            </w:r>
          </w:p>
        </w:tc>
      </w:tr>
      <w:tr w:rsidR="008B72E7" w14:paraId="2302496D" w14:textId="77777777">
        <w:tblPrEx>
          <w:tblCellMar>
            <w:top w:w="0" w:type="dxa"/>
            <w:bottom w:w="0" w:type="dxa"/>
          </w:tblCellMar>
        </w:tblPrEx>
        <w:tc>
          <w:tcPr>
            <w:tcW w:w="2952" w:type="dxa"/>
          </w:tcPr>
          <w:p w14:paraId="55C13371" w14:textId="77777777" w:rsidR="008B72E7" w:rsidRDefault="008B72E7">
            <w:r>
              <w:t>SIGBUS</w:t>
            </w:r>
          </w:p>
        </w:tc>
        <w:tc>
          <w:tcPr>
            <w:tcW w:w="2952" w:type="dxa"/>
          </w:tcPr>
          <w:p w14:paraId="6FDF53A2" w14:textId="77777777" w:rsidR="008B72E7" w:rsidRDefault="008B72E7">
            <w:r>
              <w:rPr>
                <w:i/>
              </w:rPr>
              <w:t>_</w:t>
            </w:r>
            <w:r>
              <w:t>EXC</w:t>
            </w:r>
            <w:r>
              <w:rPr>
                <w:i/>
              </w:rPr>
              <w:t>_</w:t>
            </w:r>
            <w:r>
              <w:t>OFF_ALIGN</w:t>
            </w:r>
          </w:p>
        </w:tc>
        <w:tc>
          <w:tcPr>
            <w:tcW w:w="2952" w:type="dxa"/>
          </w:tcPr>
          <w:p w14:paraId="65986908" w14:textId="77777777" w:rsidR="008B72E7" w:rsidRDefault="008B72E7">
            <w:r>
              <w:t>Alignment</w:t>
            </w:r>
          </w:p>
        </w:tc>
      </w:tr>
      <w:tr w:rsidR="008B72E7" w14:paraId="450C9D3C" w14:textId="77777777">
        <w:tblPrEx>
          <w:tblCellMar>
            <w:top w:w="0" w:type="dxa"/>
            <w:bottom w:w="0" w:type="dxa"/>
          </w:tblCellMar>
        </w:tblPrEx>
        <w:tc>
          <w:tcPr>
            <w:tcW w:w="2952" w:type="dxa"/>
          </w:tcPr>
          <w:p w14:paraId="29C79531" w14:textId="77777777" w:rsidR="008B72E7" w:rsidRDefault="008B72E7">
            <w:r>
              <w:t>SIGILL</w:t>
            </w:r>
          </w:p>
        </w:tc>
        <w:tc>
          <w:tcPr>
            <w:tcW w:w="2952" w:type="dxa"/>
          </w:tcPr>
          <w:p w14:paraId="68B35449" w14:textId="77777777" w:rsidR="008B72E7" w:rsidRDefault="008B72E7">
            <w:pPr>
              <w:pStyle w:val="Header"/>
              <w:tabs>
                <w:tab w:val="clear" w:pos="4320"/>
                <w:tab w:val="clear" w:pos="8640"/>
              </w:tabs>
            </w:pPr>
            <w:r>
              <w:t>_EXC_OFF_PROG</w:t>
            </w:r>
          </w:p>
        </w:tc>
        <w:tc>
          <w:tcPr>
            <w:tcW w:w="2952" w:type="dxa"/>
          </w:tcPr>
          <w:p w14:paraId="42B56C68" w14:textId="77777777" w:rsidR="008B72E7" w:rsidRDefault="008B72E7">
            <w:r>
              <w:t>Program</w:t>
            </w:r>
          </w:p>
        </w:tc>
      </w:tr>
      <w:tr w:rsidR="008B72E7" w14:paraId="4B77DDA9" w14:textId="77777777">
        <w:tblPrEx>
          <w:tblCellMar>
            <w:top w:w="0" w:type="dxa"/>
            <w:bottom w:w="0" w:type="dxa"/>
          </w:tblCellMar>
        </w:tblPrEx>
        <w:tc>
          <w:tcPr>
            <w:tcW w:w="2952" w:type="dxa"/>
          </w:tcPr>
          <w:p w14:paraId="0FF8DD44" w14:textId="77777777" w:rsidR="008B72E7" w:rsidRDefault="008B72E7">
            <w:r>
              <w:t>SIGBUS</w:t>
            </w:r>
          </w:p>
        </w:tc>
        <w:tc>
          <w:tcPr>
            <w:tcW w:w="2952" w:type="dxa"/>
          </w:tcPr>
          <w:p w14:paraId="594D44B5" w14:textId="77777777" w:rsidR="008B72E7" w:rsidRDefault="008B72E7">
            <w:r>
              <w:rPr>
                <w:i/>
              </w:rPr>
              <w:t>_</w:t>
            </w:r>
            <w:r>
              <w:t>EXC</w:t>
            </w:r>
            <w:r>
              <w:rPr>
                <w:i/>
              </w:rPr>
              <w:t>_</w:t>
            </w:r>
            <w:r>
              <w:t>OFF_DATA</w:t>
            </w:r>
          </w:p>
        </w:tc>
        <w:tc>
          <w:tcPr>
            <w:tcW w:w="2952" w:type="dxa"/>
          </w:tcPr>
          <w:p w14:paraId="0451A6C7" w14:textId="77777777" w:rsidR="008B72E7" w:rsidRDefault="008B72E7">
            <w:r>
              <w:t>Data access</w:t>
            </w:r>
          </w:p>
        </w:tc>
      </w:tr>
      <w:tr w:rsidR="008B72E7" w14:paraId="316B823D" w14:textId="77777777">
        <w:tblPrEx>
          <w:tblCellMar>
            <w:top w:w="0" w:type="dxa"/>
            <w:bottom w:w="0" w:type="dxa"/>
          </w:tblCellMar>
        </w:tblPrEx>
        <w:tc>
          <w:tcPr>
            <w:tcW w:w="2952" w:type="dxa"/>
          </w:tcPr>
          <w:p w14:paraId="507F6D2B" w14:textId="77777777" w:rsidR="008B72E7" w:rsidRDefault="008B72E7">
            <w:r>
              <w:t>SIGFPE</w:t>
            </w:r>
          </w:p>
        </w:tc>
        <w:tc>
          <w:tcPr>
            <w:tcW w:w="2952" w:type="dxa"/>
          </w:tcPr>
          <w:p w14:paraId="438BDD1E" w14:textId="77777777" w:rsidR="008B72E7" w:rsidRDefault="008B72E7">
            <w:pPr>
              <w:pStyle w:val="Header"/>
              <w:tabs>
                <w:tab w:val="clear" w:pos="4320"/>
                <w:tab w:val="clear" w:pos="8640"/>
              </w:tabs>
            </w:pPr>
            <w:r>
              <w:t>_EXC_OFF_FPU</w:t>
            </w:r>
          </w:p>
        </w:tc>
        <w:tc>
          <w:tcPr>
            <w:tcW w:w="2952" w:type="dxa"/>
          </w:tcPr>
          <w:p w14:paraId="67AEA136" w14:textId="77777777" w:rsidR="008B72E7" w:rsidRDefault="008B72E7">
            <w:r>
              <w:t>Floating point unavailable</w:t>
            </w:r>
          </w:p>
        </w:tc>
      </w:tr>
      <w:tr w:rsidR="008B72E7" w14:paraId="0978A8A3" w14:textId="77777777">
        <w:tblPrEx>
          <w:tblCellMar>
            <w:top w:w="0" w:type="dxa"/>
            <w:bottom w:w="0" w:type="dxa"/>
          </w:tblCellMar>
        </w:tblPrEx>
        <w:tc>
          <w:tcPr>
            <w:tcW w:w="2952" w:type="dxa"/>
          </w:tcPr>
          <w:p w14:paraId="04702E0A" w14:textId="77777777" w:rsidR="008B72E7" w:rsidRDefault="008B72E7">
            <w:r>
              <w:t>SIGTRAP</w:t>
            </w:r>
          </w:p>
        </w:tc>
        <w:tc>
          <w:tcPr>
            <w:tcW w:w="2952" w:type="dxa"/>
          </w:tcPr>
          <w:p w14:paraId="5EA2DADF" w14:textId="77777777" w:rsidR="008B72E7" w:rsidRDefault="008B72E7">
            <w:r>
              <w:rPr>
                <w:i/>
              </w:rPr>
              <w:t>_</w:t>
            </w:r>
            <w:r>
              <w:t>EXC</w:t>
            </w:r>
            <w:r>
              <w:rPr>
                <w:i/>
              </w:rPr>
              <w:t>_</w:t>
            </w:r>
            <w:r>
              <w:t>OFF_INST_BRK</w:t>
            </w:r>
          </w:p>
        </w:tc>
        <w:tc>
          <w:tcPr>
            <w:tcW w:w="2952" w:type="dxa"/>
          </w:tcPr>
          <w:p w14:paraId="28B3816B" w14:textId="77777777" w:rsidR="008B72E7" w:rsidRDefault="008B72E7">
            <w:r>
              <w:t>Instruction breakpoint</w:t>
            </w:r>
          </w:p>
        </w:tc>
      </w:tr>
      <w:tr w:rsidR="008B72E7" w14:paraId="594ACE81" w14:textId="77777777">
        <w:tblPrEx>
          <w:tblCellMar>
            <w:top w:w="0" w:type="dxa"/>
            <w:bottom w:w="0" w:type="dxa"/>
          </w:tblCellMar>
        </w:tblPrEx>
        <w:tc>
          <w:tcPr>
            <w:tcW w:w="2952" w:type="dxa"/>
          </w:tcPr>
          <w:p w14:paraId="74EA229E" w14:textId="77777777" w:rsidR="008B72E7" w:rsidRDefault="008B72E7">
            <w:r>
              <w:t>SIGTRAP</w:t>
            </w:r>
          </w:p>
        </w:tc>
        <w:tc>
          <w:tcPr>
            <w:tcW w:w="2952" w:type="dxa"/>
          </w:tcPr>
          <w:p w14:paraId="553F0A72" w14:textId="77777777" w:rsidR="008B72E7" w:rsidRDefault="008B72E7">
            <w:pPr>
              <w:pStyle w:val="Header"/>
              <w:tabs>
                <w:tab w:val="clear" w:pos="4320"/>
                <w:tab w:val="clear" w:pos="8640"/>
              </w:tabs>
            </w:pPr>
            <w:r>
              <w:t>_EXC_OFF_TRACE</w:t>
            </w:r>
          </w:p>
        </w:tc>
        <w:tc>
          <w:tcPr>
            <w:tcW w:w="2952" w:type="dxa"/>
          </w:tcPr>
          <w:p w14:paraId="6E80ABC6" w14:textId="77777777" w:rsidR="008B72E7" w:rsidRDefault="008B72E7">
            <w:r>
              <w:t>Trace</w:t>
            </w:r>
          </w:p>
        </w:tc>
      </w:tr>
      <w:tr w:rsidR="008B72E7" w14:paraId="6DA4AF0F" w14:textId="77777777">
        <w:tblPrEx>
          <w:tblCellMar>
            <w:top w:w="0" w:type="dxa"/>
            <w:bottom w:w="0" w:type="dxa"/>
          </w:tblCellMar>
        </w:tblPrEx>
        <w:tc>
          <w:tcPr>
            <w:tcW w:w="2952" w:type="dxa"/>
          </w:tcPr>
          <w:p w14:paraId="25E10335" w14:textId="77777777" w:rsidR="008B72E7" w:rsidRDefault="008B72E7">
            <w:r>
              <w:t>SIGILL</w:t>
            </w:r>
          </w:p>
        </w:tc>
        <w:tc>
          <w:tcPr>
            <w:tcW w:w="2952" w:type="dxa"/>
          </w:tcPr>
          <w:p w14:paraId="4444C1A6" w14:textId="77777777" w:rsidR="008B72E7" w:rsidRDefault="008B72E7">
            <w:r>
              <w:t>_EXC_OFF_SYSCALL</w:t>
            </w:r>
          </w:p>
        </w:tc>
        <w:tc>
          <w:tcPr>
            <w:tcW w:w="2952" w:type="dxa"/>
          </w:tcPr>
          <w:p w14:paraId="1CC5DC64" w14:textId="77777777" w:rsidR="008B72E7" w:rsidRDefault="008B72E7">
            <w:r>
              <w:t>System call</w:t>
            </w:r>
          </w:p>
        </w:tc>
      </w:tr>
    </w:tbl>
    <w:p w14:paraId="61DCBE45" w14:textId="77777777" w:rsidR="008B72E7" w:rsidRDefault="008B72E7"/>
    <w:p w14:paraId="6C7C4597" w14:textId="77777777" w:rsidR="008B72E7" w:rsidRDefault="008B72E7">
      <w:pPr>
        <w:pStyle w:val="list1"/>
        <w:numPr>
          <w:ilvl w:val="0"/>
          <w:numId w:val="32"/>
        </w:numPr>
      </w:pPr>
      <w:r>
        <w:t>Upon the occurrence of an exception of either kind (hardware or software), the FCP shall [SRS172] make the error type available to the application, via an API service, for incorporation in the telemetry stream and include all context data relevant to the exception, namely the contents of the Machine State Register (MSR), and the machine status Save/Restore Registers (SRR0 &amp; SRR1).</w:t>
      </w:r>
    </w:p>
    <w:p w14:paraId="76869A9A" w14:textId="77777777" w:rsidR="008B72E7" w:rsidRDefault="008B72E7">
      <w:pPr>
        <w:pStyle w:val="list1"/>
        <w:numPr>
          <w:ilvl w:val="0"/>
          <w:numId w:val="32"/>
        </w:numPr>
      </w:pPr>
      <w:r>
        <w:t>The scheduler shall [SRS</w:t>
      </w:r>
      <w:r>
        <w:rPr>
          <w:noProof/>
        </w:rPr>
        <w:t>031</w:t>
      </w:r>
      <w:r>
        <w:t>] provide a mechanism for a task optionally to define a user written software-exception-handling routine that runs in the context of the task.</w:t>
      </w:r>
    </w:p>
    <w:p w14:paraId="24E603C0" w14:textId="77777777" w:rsidR="008B72E7" w:rsidRDefault="008B72E7">
      <w:pPr>
        <w:pStyle w:val="list1"/>
        <w:numPr>
          <w:ilvl w:val="0"/>
          <w:numId w:val="32"/>
        </w:numPr>
      </w:pPr>
      <w:r>
        <w:t>For hardware exceptions and reserved exceptions, the FTSS shall [SRS276] make the error type and its context data available to the application, then return from the exception handler to the task that was running when the exception occurred.</w:t>
      </w:r>
    </w:p>
    <w:p w14:paraId="272AB5B1" w14:textId="77777777" w:rsidR="008B72E7" w:rsidRDefault="008B72E7">
      <w:pPr>
        <w:pStyle w:val="list1"/>
        <w:numPr>
          <w:ilvl w:val="0"/>
          <w:numId w:val="32"/>
        </w:numPr>
      </w:pPr>
      <w:r>
        <w:t xml:space="preserve">For software exceptions occurring within the FTSS, the FTSS shall [SRS277] make the error type and its context data available to the application, then restart the offending task at its beginning. </w:t>
      </w:r>
    </w:p>
    <w:p w14:paraId="2C891215" w14:textId="77777777" w:rsidR="008B72E7" w:rsidRDefault="008B72E7">
      <w:pPr>
        <w:pStyle w:val="list1"/>
        <w:numPr>
          <w:ilvl w:val="0"/>
          <w:numId w:val="32"/>
        </w:numPr>
      </w:pPr>
      <w:r>
        <w:t>For other software exceptions, regardless of whether or not a user written exception handling routine is invoked, if an exception occurs, the scheduler shall [SRS173], after making available the error type and context data to the application, resume processing (after the exception-handling routine runs, if provided) at the initialization point of the offending task.</w:t>
      </w:r>
    </w:p>
    <w:p w14:paraId="21876DBF" w14:textId="77777777" w:rsidR="008B72E7" w:rsidRDefault="008B72E7">
      <w:pPr>
        <w:pStyle w:val="list1"/>
        <w:numPr>
          <w:ilvl w:val="0"/>
          <w:numId w:val="32"/>
        </w:numPr>
      </w:pPr>
      <w:r>
        <w:t>For software exceptions occurring during Startup, FTSS shall [SRS301] issue a VME reset to the FCR in which the exception occurred.</w:t>
      </w:r>
    </w:p>
    <w:p w14:paraId="638A021D" w14:textId="77777777" w:rsidR="008B72E7" w:rsidRDefault="008B72E7">
      <w:pPr>
        <w:pStyle w:val="Heading3"/>
      </w:pPr>
      <w:bookmarkStart w:id="55" w:name="_Toc518715577"/>
      <w:r>
        <w:t>Memory Management Services</w:t>
      </w:r>
      <w:bookmarkEnd w:id="55"/>
    </w:p>
    <w:p w14:paraId="4080088C" w14:textId="77777777" w:rsidR="008B72E7" w:rsidRDefault="008B72E7">
      <w:pPr>
        <w:pStyle w:val="Heading4"/>
      </w:pPr>
      <w:bookmarkStart w:id="56" w:name="_Toc422639980"/>
      <w:bookmarkStart w:id="57" w:name="_Toc518715578"/>
      <w:r>
        <w:t>Memory Protection</w:t>
      </w:r>
      <w:bookmarkEnd w:id="57"/>
    </w:p>
    <w:p w14:paraId="0AD4BFED" w14:textId="77777777" w:rsidR="008B72E7" w:rsidRDefault="008B72E7">
      <w:pPr>
        <w:pStyle w:val="Body"/>
      </w:pPr>
      <w:r>
        <w:t xml:space="preserve">There are two types of memory violations that might occur: 1) as a result of a hardware fault or SEU and 2) as a result of a common mode (usually, software) error. Memory violations that result from random hardware faults will be detected in the same way as any other hardware fault is detected in the FTPP and don't require memory protection for them to be detected and dealt with. In the second case, NASA has determined that however the memory protection function is implemented, the policy will be to restart the task that is executing when a memory violation (exception) is detected. </w:t>
      </w:r>
    </w:p>
    <w:p w14:paraId="1ED38B24" w14:textId="77777777" w:rsidR="008B72E7" w:rsidRDefault="008B72E7">
      <w:pPr>
        <w:pStyle w:val="Body"/>
      </w:pPr>
      <w:r>
        <w:t>The watchdog timer and ground based testing will uncover some but not all of the possible memory faults.</w:t>
      </w:r>
    </w:p>
    <w:p w14:paraId="348DA5B7" w14:textId="77777777" w:rsidR="008B72E7" w:rsidRDefault="008B72E7">
      <w:pPr>
        <w:pStyle w:val="Heading3"/>
      </w:pPr>
      <w:bookmarkStart w:id="58" w:name="_Toc427653644"/>
      <w:bookmarkStart w:id="59" w:name="_Toc518715579"/>
      <w:bookmarkEnd w:id="56"/>
      <w:r>
        <w:lastRenderedPageBreak/>
        <w:t>Communication Services</w:t>
      </w:r>
      <w:bookmarkEnd w:id="58"/>
      <w:bookmarkEnd w:id="59"/>
    </w:p>
    <w:p w14:paraId="391B3BD1" w14:textId="77777777" w:rsidR="008B72E7" w:rsidRDefault="008B72E7">
      <w:pPr>
        <w:pStyle w:val="Body"/>
      </w:pPr>
      <w:r>
        <w:t>The FTSS communication services provide message-passing capabilities that are layered on top of the packet based network element communication hardware. Messages are contiguous blocks of variable length data that are transferred from one task to another. Messages are addressed with a global unique communication identifier that routes them to the appropriate virtual group (VG) and socket. Associated with the message are descriptor fields describing the sender, receiver, the type of message, and how the message is to be exchanged. The unique identifier for an end point consists of a virtual group identifier and a socket identifier. The sending and receiving end points may live on the same virtual group or on different virtual groups.</w:t>
      </w:r>
    </w:p>
    <w:p w14:paraId="64D28EB3" w14:textId="77777777" w:rsidR="008B72E7" w:rsidRDefault="008B72E7">
      <w:pPr>
        <w:pStyle w:val="Body"/>
      </w:pPr>
      <w:r>
        <w:t>Communication Services are divided into two constituent capabilities: "Synchronous" message services and "Immediate" message services. "Synchronous" message services send and receive data on rate group frame boundaries; thus allowing safe inter-rate group communication. "Synchronous" message services are provided by message queue sockets. "Immediate" message services unlike "synchronous" message services initiate a message transfer immediately. When used for inter-VG communication, "immediate" message services interface directly with the Byzantine Resilient Virtual Circuit (BRVC) abstraction level communications interface and force an immediate network element access. "Immediate" message passing between virtual groups is restricted to the highest priority rate group on the FCP. This restriction does not apply to the ICPs. "Immediate" message passing within a virtual group is not restricted to the highest rate group, but must be used carefully by the application to prevent desynchronization. "Pipe" sockets provide "Immediate" message services.</w:t>
      </w:r>
    </w:p>
    <w:p w14:paraId="7CB957B1" w14:textId="77777777" w:rsidR="008B72E7" w:rsidRDefault="008B72E7">
      <w:pPr>
        <w:pStyle w:val="Body"/>
      </w:pPr>
      <w:r>
        <w:t>Communication services provide a message passing capability that guarantees congruent use of the network element among the members of a virtual group under fault free conditions.</w:t>
      </w:r>
    </w:p>
    <w:p w14:paraId="6D662C5E" w14:textId="77777777" w:rsidR="008B72E7" w:rsidRDefault="008B72E7">
      <w:pPr>
        <w:pStyle w:val="Body"/>
        <w:numPr>
          <w:ilvl w:val="0"/>
          <w:numId w:val="9"/>
        </w:numPr>
      </w:pPr>
      <w:r>
        <w:t>Communication services shall [SRS</w:t>
      </w:r>
      <w:r>
        <w:rPr>
          <w:noProof/>
        </w:rPr>
        <w:t>047</w:t>
      </w:r>
      <w:r>
        <w:t>] provide "synchronous" message passing services in the form of "message queues".</w:t>
      </w:r>
    </w:p>
    <w:p w14:paraId="03C0F0C9" w14:textId="77777777" w:rsidR="008B72E7" w:rsidRDefault="008B72E7">
      <w:pPr>
        <w:pStyle w:val="Body"/>
        <w:numPr>
          <w:ilvl w:val="0"/>
          <w:numId w:val="10"/>
        </w:numPr>
      </w:pPr>
      <w:r>
        <w:t>Communication services shall [SRS</w:t>
      </w:r>
      <w:r>
        <w:rPr>
          <w:noProof/>
        </w:rPr>
        <w:t>048</w:t>
      </w:r>
      <w:r>
        <w:t>] provide "immediate" message passing services in the form of "pipes". "Pipes" provide fast data throughput between virtual groups or within a virtual group when minimal data latency is necessary.</w:t>
      </w:r>
    </w:p>
    <w:p w14:paraId="1BE21262" w14:textId="77777777" w:rsidR="008B72E7" w:rsidRDefault="008B72E7">
      <w:pPr>
        <w:pStyle w:val="Body"/>
        <w:numPr>
          <w:ilvl w:val="0"/>
          <w:numId w:val="11"/>
        </w:numPr>
      </w:pPr>
      <w:r>
        <w:t>Communication services shall [SRS</w:t>
      </w:r>
      <w:r>
        <w:rPr>
          <w:noProof/>
        </w:rPr>
        <w:t>049</w:t>
      </w:r>
      <w:r>
        <w:t>] provide the capability to "broadcast" messages to all virtual groups.</w:t>
      </w:r>
    </w:p>
    <w:p w14:paraId="4AE7F864" w14:textId="77777777" w:rsidR="008B72E7" w:rsidRDefault="008B72E7">
      <w:pPr>
        <w:pStyle w:val="Body"/>
        <w:numPr>
          <w:ilvl w:val="0"/>
          <w:numId w:val="12"/>
        </w:numPr>
      </w:pPr>
      <w:r>
        <w:t>Communication services shall [SRS</w:t>
      </w:r>
      <w:r>
        <w:rPr>
          <w:noProof/>
        </w:rPr>
        <w:t>050</w:t>
      </w:r>
      <w:r>
        <w:t>] restrict the use of "immediate" message passing services between virtual groups (from FCP to ICP) to tasks running in the highest rate group on the FCP. This restriction does NOT apply to the ICPs since they are running as simplex VGs.</w:t>
      </w:r>
    </w:p>
    <w:p w14:paraId="4030F669" w14:textId="77777777" w:rsidR="008B72E7" w:rsidRDefault="008B72E7">
      <w:pPr>
        <w:pStyle w:val="Body"/>
        <w:numPr>
          <w:ilvl w:val="0"/>
          <w:numId w:val="13"/>
        </w:numPr>
      </w:pPr>
      <w:r>
        <w:t>Communication services shall [SRS</w:t>
      </w:r>
      <w:r>
        <w:rPr>
          <w:noProof/>
        </w:rPr>
        <w:t>051</w:t>
      </w:r>
      <w:r>
        <w:t xml:space="preserve">] detect message passing between application tasks living on the same virtual group and bypass the usage of the network element. </w:t>
      </w:r>
    </w:p>
    <w:p w14:paraId="3169EB11" w14:textId="77777777" w:rsidR="008B72E7" w:rsidRDefault="008B72E7">
      <w:pPr>
        <w:pStyle w:val="Body"/>
        <w:numPr>
          <w:ilvl w:val="0"/>
          <w:numId w:val="14"/>
        </w:numPr>
      </w:pPr>
      <w:r>
        <w:lastRenderedPageBreak/>
        <w:t>Communication services shall [SRS</w:t>
      </w:r>
      <w:r>
        <w:rPr>
          <w:noProof/>
        </w:rPr>
        <w:t>052</w:t>
      </w:r>
      <w:r>
        <w:t>] route messages to the proper virtual group(s) and socket.</w:t>
      </w:r>
    </w:p>
    <w:p w14:paraId="476BCB9C" w14:textId="77777777" w:rsidR="008B72E7" w:rsidRDefault="008B72E7">
      <w:pPr>
        <w:pStyle w:val="Body"/>
        <w:numPr>
          <w:ilvl w:val="0"/>
          <w:numId w:val="15"/>
        </w:numPr>
      </w:pPr>
      <w:r>
        <w:t>Communication services shall [SRS</w:t>
      </w:r>
      <w:r>
        <w:rPr>
          <w:noProof/>
        </w:rPr>
        <w:t>053</w:t>
      </w:r>
      <w:r>
        <w:t>] deliver messages in the same order at each member of a virtual group.</w:t>
      </w:r>
    </w:p>
    <w:p w14:paraId="0D6EF0BF" w14:textId="77777777" w:rsidR="008B72E7" w:rsidRDefault="008B72E7">
      <w:pPr>
        <w:pStyle w:val="Body"/>
        <w:numPr>
          <w:ilvl w:val="0"/>
          <w:numId w:val="16"/>
        </w:numPr>
      </w:pPr>
      <w:r>
        <w:t>Communication services shall [SRS</w:t>
      </w:r>
      <w:r>
        <w:rPr>
          <w:noProof/>
        </w:rPr>
        <w:t>054</w:t>
      </w:r>
      <w:r>
        <w:t>] perform synchronous message passing at rate group frame boundaries. This ensures that all redundant instantiations of a given rate group task have consistent messages throughout the rate group frame.</w:t>
      </w:r>
    </w:p>
    <w:p w14:paraId="74169764" w14:textId="77777777" w:rsidR="008B72E7" w:rsidRDefault="008B72E7">
      <w:pPr>
        <w:pStyle w:val="Body"/>
        <w:numPr>
          <w:ilvl w:val="0"/>
          <w:numId w:val="16"/>
        </w:numPr>
      </w:pPr>
      <w:r>
        <w:t>Communication services shall [SRS235] detect a babbling NE or ICP within 20 milliseconds of the receipt of the first erroneous packet.</w:t>
      </w:r>
    </w:p>
    <w:p w14:paraId="21BAC686" w14:textId="77777777" w:rsidR="008B72E7" w:rsidRDefault="008B72E7">
      <w:pPr>
        <w:pStyle w:val="Body"/>
        <w:numPr>
          <w:ilvl w:val="0"/>
          <w:numId w:val="16"/>
        </w:numPr>
      </w:pPr>
      <w:r>
        <w:t>FTSS shall [SRS255] mask out a babbling NE or ICP within 40 milliseconds after it is detected.</w:t>
      </w:r>
    </w:p>
    <w:p w14:paraId="155ECB70" w14:textId="77777777" w:rsidR="008B72E7" w:rsidRDefault="008B72E7">
      <w:pPr>
        <w:pStyle w:val="Heading4"/>
      </w:pPr>
      <w:bookmarkStart w:id="60" w:name="_Toc422639981"/>
      <w:bookmarkStart w:id="61" w:name="_Toc426361779"/>
      <w:bookmarkStart w:id="62" w:name="_Toc427653645"/>
      <w:bookmarkStart w:id="63" w:name="_Toc518715580"/>
      <w:r>
        <w:t>Sockets</w:t>
      </w:r>
      <w:bookmarkEnd w:id="60"/>
      <w:bookmarkEnd w:id="61"/>
      <w:bookmarkEnd w:id="62"/>
      <w:bookmarkEnd w:id="63"/>
    </w:p>
    <w:p w14:paraId="70AF4979" w14:textId="77777777" w:rsidR="008B72E7" w:rsidRDefault="008B72E7">
      <w:pPr>
        <w:pStyle w:val="Body"/>
      </w:pPr>
      <w:r>
        <w:t>Sockets are the end points of FTSS communication, which provide a transparent interface to the BRVC communications layer and a useful interface to the application layer. Sockets maintain the buffers between the underlying packet based communication primitives that directly access the network elements and the message based communication services used by the rate group tasks. Sockets used for "synchronous" message passing behave differently than those used for "immediate" message passing.</w:t>
      </w:r>
    </w:p>
    <w:p w14:paraId="0FA2933B" w14:textId="77777777" w:rsidR="008B72E7" w:rsidRDefault="008B72E7">
      <w:pPr>
        <w:pStyle w:val="Body"/>
        <w:numPr>
          <w:ilvl w:val="0"/>
          <w:numId w:val="17"/>
        </w:numPr>
      </w:pPr>
      <w:r>
        <w:t>Synchronous message passing sockets shall [SRS</w:t>
      </w:r>
      <w:r>
        <w:rPr>
          <w:noProof/>
        </w:rPr>
        <w:t>055</w:t>
      </w:r>
      <w:r>
        <w:t>] queue outgoing messages until they are transmitted at frame boundaries. The "create" and "open" API calls for synchronous sockets allow the application to specify the maximum message size and how many incoming messages the socket may buffer.</w:t>
      </w:r>
    </w:p>
    <w:p w14:paraId="6AF7040A" w14:textId="77777777" w:rsidR="008B72E7" w:rsidRDefault="008B72E7">
      <w:pPr>
        <w:pStyle w:val="Body"/>
        <w:numPr>
          <w:ilvl w:val="0"/>
          <w:numId w:val="18"/>
        </w:numPr>
      </w:pPr>
      <w:r>
        <w:t>If there is insufficient space to enqueue a message for transmission, Communication services shall [SRS</w:t>
      </w:r>
      <w:r>
        <w:rPr>
          <w:noProof/>
        </w:rPr>
        <w:t>059</w:t>
      </w:r>
      <w:r>
        <w:t>] return an error to the corresponding task. Sockets are non-blocking and place the burden of polling on the application task.</w:t>
      </w:r>
    </w:p>
    <w:p w14:paraId="2162EA06" w14:textId="77777777" w:rsidR="008B72E7" w:rsidRDefault="008B72E7">
      <w:pPr>
        <w:pStyle w:val="Heading5"/>
      </w:pPr>
      <w:bookmarkStart w:id="64" w:name="_Toc422639982"/>
      <w:bookmarkStart w:id="65" w:name="_Toc426361780"/>
      <w:bookmarkStart w:id="66" w:name="_Toc427653646"/>
      <w:bookmarkStart w:id="67" w:name="_Toc518715581"/>
      <w:r>
        <w:t>Message Queue Sockets</w:t>
      </w:r>
      <w:bookmarkEnd w:id="64"/>
      <w:bookmarkEnd w:id="65"/>
      <w:bookmarkEnd w:id="66"/>
      <w:bookmarkEnd w:id="67"/>
    </w:p>
    <w:p w14:paraId="6AB89B5A" w14:textId="77777777" w:rsidR="008B72E7" w:rsidRDefault="008B72E7">
      <w:pPr>
        <w:pStyle w:val="Body"/>
      </w:pPr>
      <w:r>
        <w:t xml:space="preserve">Message queue sockets allow a single task to queue a variable number of messages, each of variable length. One task is allowed to receive messages from this queue. Message queue sockets define a dedicated communication path between two tasks with guaranteed message delivery. Message queue sockets provide "synchronous" communication and perform sending/receiving of messages at frame boundaries. </w:t>
      </w:r>
    </w:p>
    <w:p w14:paraId="472CCE38" w14:textId="77777777" w:rsidR="008B72E7" w:rsidRDefault="008B72E7" w:rsidP="008B72E7">
      <w:pPr>
        <w:pStyle w:val="list1"/>
        <w:numPr>
          <w:ilvl w:val="0"/>
          <w:numId w:val="19"/>
        </w:numPr>
        <w:ind w:left="432" w:hanging="432"/>
      </w:pPr>
      <w:r>
        <w:t>Communication services shall [SRS</w:t>
      </w:r>
      <w:r>
        <w:rPr>
          <w:noProof/>
        </w:rPr>
        <w:t>062</w:t>
      </w:r>
      <w:r>
        <w:t>] provide a message queue communication mechanism that guarantees message delivery between a sending and receiving task.</w:t>
      </w:r>
    </w:p>
    <w:p w14:paraId="1CF02438" w14:textId="77777777" w:rsidR="008B72E7" w:rsidRDefault="008B72E7" w:rsidP="008B72E7">
      <w:pPr>
        <w:pStyle w:val="list1"/>
        <w:numPr>
          <w:ilvl w:val="0"/>
          <w:numId w:val="19"/>
        </w:numPr>
        <w:ind w:left="432" w:hanging="432"/>
      </w:pPr>
      <w:r>
        <w:t>Communication services shall [SRS</w:t>
      </w:r>
      <w:r>
        <w:rPr>
          <w:noProof/>
        </w:rPr>
        <w:t>063</w:t>
      </w:r>
      <w:r>
        <w:t>] provide an API for "message queue" communication.</w:t>
      </w:r>
    </w:p>
    <w:p w14:paraId="43AA4512" w14:textId="77777777" w:rsidR="008B72E7" w:rsidRDefault="008B72E7" w:rsidP="008B72E7">
      <w:pPr>
        <w:pStyle w:val="list1"/>
        <w:numPr>
          <w:ilvl w:val="0"/>
          <w:numId w:val="19"/>
        </w:numPr>
        <w:ind w:left="432" w:hanging="432"/>
      </w:pPr>
      <w:r>
        <w:t>Communication services shall [SRS</w:t>
      </w:r>
      <w:r>
        <w:rPr>
          <w:noProof/>
        </w:rPr>
        <w:t>064</w:t>
      </w:r>
      <w:r>
        <w:t>] provide the following error handling information as feedback to the "message queue" API calls:</w:t>
      </w:r>
    </w:p>
    <w:p w14:paraId="76289D60" w14:textId="77777777" w:rsidR="008B72E7" w:rsidRDefault="008B72E7">
      <w:pPr>
        <w:pStyle w:val="list1"/>
        <w:numPr>
          <w:ilvl w:val="1"/>
          <w:numId w:val="19"/>
        </w:numPr>
      </w:pPr>
      <w:r>
        <w:lastRenderedPageBreak/>
        <w:t>notification of invalid or out of range application specified parameters on all operations,</w:t>
      </w:r>
    </w:p>
    <w:p w14:paraId="0F2A63EA" w14:textId="77777777" w:rsidR="008B72E7" w:rsidRDefault="008B72E7">
      <w:pPr>
        <w:pStyle w:val="list1"/>
        <w:numPr>
          <w:ilvl w:val="1"/>
          <w:numId w:val="19"/>
        </w:numPr>
      </w:pPr>
      <w:r>
        <w:t>notification of an attempt to create a broadcast message queue,</w:t>
      </w:r>
    </w:p>
    <w:p w14:paraId="6847BB2F" w14:textId="77777777" w:rsidR="008B72E7" w:rsidRDefault="008B72E7">
      <w:pPr>
        <w:pStyle w:val="list1"/>
        <w:numPr>
          <w:ilvl w:val="1"/>
          <w:numId w:val="19"/>
        </w:numPr>
      </w:pPr>
      <w:r>
        <w:t>message queue "open" of end point ( SENDER/RECEIVER ) by non-assigned virtual group,</w:t>
      </w:r>
    </w:p>
    <w:p w14:paraId="22E4D63D" w14:textId="77777777" w:rsidR="008B72E7" w:rsidRDefault="008B72E7">
      <w:pPr>
        <w:pStyle w:val="list1"/>
        <w:numPr>
          <w:ilvl w:val="1"/>
          <w:numId w:val="19"/>
        </w:numPr>
      </w:pPr>
      <w:r>
        <w:t>message queue is full when performing a send operation,</w:t>
      </w:r>
    </w:p>
    <w:p w14:paraId="3FFBA5AC" w14:textId="77777777" w:rsidR="008B72E7" w:rsidRDefault="008B72E7">
      <w:pPr>
        <w:pStyle w:val="list1"/>
        <w:numPr>
          <w:ilvl w:val="1"/>
          <w:numId w:val="19"/>
        </w:numPr>
      </w:pPr>
      <w:r>
        <w:t>connection/transmission error,</w:t>
      </w:r>
    </w:p>
    <w:p w14:paraId="340F8436" w14:textId="77777777" w:rsidR="008B72E7" w:rsidRDefault="008B72E7">
      <w:pPr>
        <w:pStyle w:val="list1"/>
        <w:numPr>
          <w:ilvl w:val="1"/>
          <w:numId w:val="19"/>
        </w:numPr>
      </w:pPr>
      <w:r>
        <w:t>FTSS unable to create/open message queue, and</w:t>
      </w:r>
    </w:p>
    <w:p w14:paraId="524FE575" w14:textId="77777777" w:rsidR="008B72E7" w:rsidRDefault="008B72E7">
      <w:pPr>
        <w:pStyle w:val="list1"/>
        <w:numPr>
          <w:ilvl w:val="1"/>
          <w:numId w:val="19"/>
        </w:numPr>
      </w:pPr>
      <w:r>
        <w:t>notification that a received message was truncated to the buffer size provided.</w:t>
      </w:r>
    </w:p>
    <w:p w14:paraId="5E228B2D" w14:textId="77777777" w:rsidR="008B72E7" w:rsidRDefault="008B72E7" w:rsidP="008B72E7">
      <w:pPr>
        <w:pStyle w:val="list1"/>
        <w:numPr>
          <w:ilvl w:val="0"/>
          <w:numId w:val="19"/>
        </w:numPr>
        <w:ind w:left="432" w:hanging="432"/>
      </w:pPr>
      <w:r>
        <w:t>The message queue "create" API requires the application to specify the sending and receiving virtual grou</w:t>
      </w:r>
      <w:bookmarkStart w:id="68" w:name="_Toc422639983"/>
      <w:r>
        <w:t>p identifiers. Communication services shall [SRS</w:t>
      </w:r>
      <w:r>
        <w:rPr>
          <w:noProof/>
        </w:rPr>
        <w:t>066</w:t>
      </w:r>
      <w:r>
        <w:t>] only allow a single task living on each specified virtual group to "open" the respective end of the queue.</w:t>
      </w:r>
    </w:p>
    <w:p w14:paraId="6E4216BC" w14:textId="77777777" w:rsidR="008B72E7" w:rsidRDefault="008B72E7">
      <w:pPr>
        <w:pStyle w:val="list1"/>
        <w:numPr>
          <w:ilvl w:val="0"/>
          <w:numId w:val="0"/>
        </w:numPr>
        <w:ind w:left="360" w:hanging="360"/>
      </w:pPr>
    </w:p>
    <w:p w14:paraId="786F1EE2" w14:textId="77777777" w:rsidR="008B72E7" w:rsidRDefault="008B72E7">
      <w:pPr>
        <w:pStyle w:val="Heading5"/>
      </w:pPr>
      <w:bookmarkStart w:id="69" w:name="_Toc426361781"/>
      <w:bookmarkStart w:id="70" w:name="_Toc427653647"/>
      <w:bookmarkStart w:id="71" w:name="_Toc518715582"/>
      <w:r>
        <w:t>Pipe Sockets</w:t>
      </w:r>
      <w:bookmarkEnd w:id="69"/>
      <w:bookmarkEnd w:id="70"/>
      <w:bookmarkEnd w:id="71"/>
    </w:p>
    <w:p w14:paraId="5A00B637" w14:textId="77777777" w:rsidR="008B72E7" w:rsidRDefault="008B72E7">
      <w:pPr>
        <w:pStyle w:val="Body"/>
      </w:pPr>
      <w:r>
        <w:t>"Pipe" sockets are used for "immediate" communication. They may be created with a broadcast capability. Pipes may only be opened by one sending task. Pipes may be opened by multiple receiving tasks if they are created with the "broadcast" capability; otherwise they may only be opened by one receiving task. Pipes are the only broadcast mechanism available to the application.</w:t>
      </w:r>
    </w:p>
    <w:p w14:paraId="685B4E65" w14:textId="77777777" w:rsidR="008B72E7" w:rsidRDefault="008B72E7" w:rsidP="008B72E7">
      <w:pPr>
        <w:pStyle w:val="list1"/>
        <w:numPr>
          <w:ilvl w:val="0"/>
          <w:numId w:val="20"/>
        </w:numPr>
        <w:ind w:left="432" w:hanging="432"/>
      </w:pPr>
      <w:r>
        <w:t>Communication services shall [SRS</w:t>
      </w:r>
      <w:r>
        <w:rPr>
          <w:noProof/>
        </w:rPr>
        <w:t>067</w:t>
      </w:r>
      <w:r>
        <w:t>] provide a "pipe" communication mechanism allowing immediate message passing through the network and allowing a 50hz FCP transfer task to poll until it can read an immediate message from the ICP.</w:t>
      </w:r>
    </w:p>
    <w:p w14:paraId="11DB608C" w14:textId="77777777" w:rsidR="008B72E7" w:rsidRDefault="008B72E7" w:rsidP="008B72E7">
      <w:pPr>
        <w:pStyle w:val="list1"/>
        <w:numPr>
          <w:ilvl w:val="0"/>
          <w:numId w:val="20"/>
        </w:numPr>
        <w:ind w:left="432" w:hanging="432"/>
      </w:pPr>
      <w:r>
        <w:t>Communication services shall [SRS</w:t>
      </w:r>
      <w:r>
        <w:rPr>
          <w:noProof/>
        </w:rPr>
        <w:t>068</w:t>
      </w:r>
      <w:r>
        <w:t>] provide an API for "pipe" communication.</w:t>
      </w:r>
    </w:p>
    <w:p w14:paraId="281384E5" w14:textId="77777777" w:rsidR="008B72E7" w:rsidRDefault="008B72E7" w:rsidP="008B72E7">
      <w:pPr>
        <w:pStyle w:val="list1"/>
        <w:numPr>
          <w:ilvl w:val="0"/>
          <w:numId w:val="20"/>
        </w:numPr>
        <w:ind w:left="432" w:hanging="432"/>
      </w:pPr>
      <w:r>
        <w:t>Communication services shall [SRS</w:t>
      </w:r>
      <w:r>
        <w:rPr>
          <w:noProof/>
        </w:rPr>
        <w:t>069</w:t>
      </w:r>
      <w:r>
        <w:t>] provide the capability to create "pipe"s which "broadcast" their messages to all virtual groups.</w:t>
      </w:r>
    </w:p>
    <w:p w14:paraId="0FDE1B36" w14:textId="77777777" w:rsidR="008B72E7" w:rsidRDefault="008B72E7" w:rsidP="008B72E7">
      <w:pPr>
        <w:pStyle w:val="list1"/>
        <w:numPr>
          <w:ilvl w:val="0"/>
          <w:numId w:val="20"/>
        </w:numPr>
        <w:ind w:left="432" w:hanging="432"/>
      </w:pPr>
      <w:r>
        <w:t>Communication services shall [SRS</w:t>
      </w:r>
      <w:r>
        <w:rPr>
          <w:noProof/>
        </w:rPr>
        <w:t>070</w:t>
      </w:r>
      <w:r>
        <w:t>] provide the following error handling information as feedback to the "pipe" API calls:</w:t>
      </w:r>
    </w:p>
    <w:p w14:paraId="56C6AE2C" w14:textId="77777777" w:rsidR="008B72E7" w:rsidRDefault="008B72E7">
      <w:pPr>
        <w:pStyle w:val="list1"/>
        <w:numPr>
          <w:ilvl w:val="1"/>
          <w:numId w:val="20"/>
        </w:numPr>
      </w:pPr>
      <w:r>
        <w:t>notification of invalid or out of range application specified parameters on all operations,</w:t>
      </w:r>
    </w:p>
    <w:p w14:paraId="1F14B9BC" w14:textId="77777777" w:rsidR="008B72E7" w:rsidRDefault="008B72E7">
      <w:pPr>
        <w:pStyle w:val="list1"/>
        <w:numPr>
          <w:ilvl w:val="1"/>
          <w:numId w:val="20"/>
        </w:numPr>
      </w:pPr>
      <w:r>
        <w:t>notification of an attempt to create a broadcast pipe with an ICP as the sending virtual group,</w:t>
      </w:r>
    </w:p>
    <w:p w14:paraId="79261C6A" w14:textId="77777777" w:rsidR="008B72E7" w:rsidRDefault="008B72E7">
      <w:pPr>
        <w:pStyle w:val="list1"/>
        <w:numPr>
          <w:ilvl w:val="1"/>
          <w:numId w:val="20"/>
        </w:numPr>
      </w:pPr>
      <w:r>
        <w:t>pipe "open" of end point ( SENDER/RECEIVER ) by non-assigned virtual group,</w:t>
      </w:r>
    </w:p>
    <w:p w14:paraId="461CF469" w14:textId="77777777" w:rsidR="008B72E7" w:rsidRDefault="008B72E7">
      <w:pPr>
        <w:pStyle w:val="list1"/>
        <w:numPr>
          <w:ilvl w:val="1"/>
          <w:numId w:val="20"/>
        </w:numPr>
      </w:pPr>
      <w:r>
        <w:lastRenderedPageBreak/>
        <w:t>notification upon receiving a message that the previous message was overwritten,</w:t>
      </w:r>
    </w:p>
    <w:p w14:paraId="5FD93B2E" w14:textId="77777777" w:rsidR="008B72E7" w:rsidRDefault="008B72E7">
      <w:pPr>
        <w:pStyle w:val="list1"/>
        <w:numPr>
          <w:ilvl w:val="1"/>
          <w:numId w:val="20"/>
        </w:numPr>
      </w:pPr>
      <w:r>
        <w:t>connection/transmission error,</w:t>
      </w:r>
    </w:p>
    <w:p w14:paraId="2BC04827" w14:textId="77777777" w:rsidR="008B72E7" w:rsidRDefault="008B72E7">
      <w:pPr>
        <w:pStyle w:val="list1"/>
        <w:numPr>
          <w:ilvl w:val="1"/>
          <w:numId w:val="20"/>
        </w:numPr>
      </w:pPr>
      <w:r>
        <w:t>FTSS unable to create/open pipe, and</w:t>
      </w:r>
    </w:p>
    <w:p w14:paraId="0A9CBDFD" w14:textId="77777777" w:rsidR="008B72E7" w:rsidRDefault="008B72E7">
      <w:pPr>
        <w:pStyle w:val="list1"/>
        <w:numPr>
          <w:ilvl w:val="1"/>
          <w:numId w:val="20"/>
        </w:numPr>
      </w:pPr>
      <w:r>
        <w:t>notification that a received message was truncated to the buffer size provided.</w:t>
      </w:r>
    </w:p>
    <w:p w14:paraId="3A3140C4" w14:textId="77777777" w:rsidR="008B72E7" w:rsidRDefault="008B72E7" w:rsidP="008B72E7">
      <w:pPr>
        <w:pStyle w:val="list1"/>
        <w:numPr>
          <w:ilvl w:val="0"/>
          <w:numId w:val="20"/>
        </w:numPr>
        <w:ind w:left="432" w:hanging="432"/>
      </w:pPr>
      <w:r>
        <w:t>If the broadcast option is used, each virtual group should open the pipe and read from it to</w:t>
      </w:r>
      <w:bookmarkEnd w:id="68"/>
      <w:r>
        <w:t xml:space="preserve"> avoid flow control problems.</w:t>
      </w:r>
    </w:p>
    <w:p w14:paraId="0E8E7F57" w14:textId="77777777" w:rsidR="008B72E7" w:rsidRDefault="008B72E7" w:rsidP="008B72E7">
      <w:pPr>
        <w:pStyle w:val="list1"/>
        <w:numPr>
          <w:ilvl w:val="0"/>
          <w:numId w:val="20"/>
        </w:numPr>
        <w:ind w:left="432" w:hanging="432"/>
      </w:pPr>
      <w:r>
        <w:t>The "pipe" "create" API requires the application to specify the sending and receiving virtual group identifiers. Communication services shall [SRS</w:t>
      </w:r>
      <w:r>
        <w:rPr>
          <w:noProof/>
        </w:rPr>
        <w:t>073</w:t>
      </w:r>
      <w:r>
        <w:t>] only allow a single task living on each specified virtual group to "open" the respective end of the pipe. In the case of a broadcast "pipe", communication services allows one task in each virtual group of the system to open the receiving end of the "pipe".</w:t>
      </w:r>
    </w:p>
    <w:p w14:paraId="0BB7E1CF" w14:textId="77777777" w:rsidR="008B72E7" w:rsidRDefault="008B72E7">
      <w:pPr>
        <w:numPr>
          <w:ilvl w:val="12"/>
          <w:numId w:val="0"/>
        </w:numPr>
        <w:ind w:left="432" w:hanging="432"/>
      </w:pPr>
    </w:p>
    <w:p w14:paraId="285E7454" w14:textId="77777777" w:rsidR="008B72E7" w:rsidRDefault="008B72E7">
      <w:pPr>
        <w:pStyle w:val="Heading3"/>
      </w:pPr>
      <w:bookmarkStart w:id="72" w:name="_Toc518715583"/>
      <w:r>
        <w:t>Fault Detection and Isolation</w:t>
      </w:r>
      <w:bookmarkEnd w:id="72"/>
    </w:p>
    <w:p w14:paraId="4AA181D9" w14:textId="77777777" w:rsidR="008B72E7" w:rsidRDefault="008B72E7">
      <w:pPr>
        <w:pStyle w:val="Body"/>
      </w:pPr>
      <w:r>
        <w:t>Fault Detection and Isolation (FDI) provides the capability to detect and diagnose faults within FCC hardware.  The functionality of FDI is decomposed into 2 capabilities-Initial Built-In Test (IBIT) and Continuous BIT (CBIT).  FDI IBIT provides the facilities for the detection and diagnosis of faults during system initialization (at power on or CPU reset) on FCPs, ICPs, PMC 1553s, and MPCCs.  FDI CBIT provides the facilities for the detection and diagnosis of faults on FCPs during all operational phases. In general, these tests execute system-wide tests using the fault tolerance characteristics of the FTPP architecture.</w:t>
      </w:r>
    </w:p>
    <w:p w14:paraId="30FF38AD" w14:textId="77777777" w:rsidR="008B72E7" w:rsidRDefault="008B72E7">
      <w:pPr>
        <w:pStyle w:val="Heading4"/>
      </w:pPr>
      <w:bookmarkStart w:id="73" w:name="_Toc426361785"/>
      <w:bookmarkStart w:id="74" w:name="_Toc518715584"/>
      <w:r>
        <w:t>Initial BIT</w:t>
      </w:r>
      <w:bookmarkEnd w:id="73"/>
      <w:bookmarkEnd w:id="74"/>
    </w:p>
    <w:p w14:paraId="4A2E0C54" w14:textId="77777777" w:rsidR="008B72E7" w:rsidRDefault="008B72E7">
      <w:pPr>
        <w:pStyle w:val="Body"/>
      </w:pPr>
      <w:r>
        <w:t>Initial BIT constitutes a series of self-tests provided by the manufacturer of the equipment being tested. Initial BIT tests constitute tests of the processors, and I/O devices. Note that by configuring the network elements to automatically enter ISYNC on Power Up, there is no opportunity to perform IBIT on the NEs. The fact that an NE is in sync with the other NEs will have to substitute for a separate NE IBIT function.</w:t>
      </w:r>
    </w:p>
    <w:p w14:paraId="639BD74B" w14:textId="77777777" w:rsidR="008B72E7" w:rsidRDefault="008B72E7">
      <w:pPr>
        <w:pStyle w:val="Body"/>
      </w:pPr>
      <w:r>
        <w:t>FTSS IBIT executes on the Flight Control Processors (FCPs) at system initialization. These tests exercise the functionality of the various system components.</w:t>
      </w:r>
    </w:p>
    <w:p w14:paraId="6C9F3DD9" w14:textId="77777777" w:rsidR="008B72E7" w:rsidRDefault="008B72E7">
      <w:pPr>
        <w:pStyle w:val="list1"/>
        <w:numPr>
          <w:ilvl w:val="0"/>
          <w:numId w:val="33"/>
        </w:numPr>
      </w:pPr>
      <w:r>
        <w:t>The FTSS software shall [SRS237] configure the FCP to act as the Radstone IBIT master, with the exception that the ICP on the NEFU is the master.</w:t>
      </w:r>
    </w:p>
    <w:p w14:paraId="3414935C" w14:textId="77777777" w:rsidR="008B72E7" w:rsidRDefault="008B72E7">
      <w:pPr>
        <w:pStyle w:val="list1"/>
        <w:numPr>
          <w:ilvl w:val="0"/>
          <w:numId w:val="33"/>
        </w:numPr>
      </w:pPr>
      <w:r>
        <w:t>Requirement deleted.</w:t>
      </w:r>
    </w:p>
    <w:p w14:paraId="14660F0F" w14:textId="77777777" w:rsidR="008B72E7" w:rsidRDefault="008B72E7">
      <w:pPr>
        <w:pStyle w:val="list1"/>
        <w:numPr>
          <w:ilvl w:val="0"/>
          <w:numId w:val="33"/>
        </w:numPr>
      </w:pPr>
      <w:r>
        <w:t>The FTSS shall [SRS260] configure each FCP to perform IBIT Minimum Processing Environment (MPE) Tests, Power-up Tests, and Initial BIT on each FCP, as shown inTable 3.2-2. .</w:t>
      </w:r>
    </w:p>
    <w:p w14:paraId="2A5C75BD" w14:textId="77777777" w:rsidR="008B72E7" w:rsidRDefault="008B72E7">
      <w:pPr>
        <w:pStyle w:val="list1"/>
        <w:numPr>
          <w:ilvl w:val="0"/>
          <w:numId w:val="33"/>
        </w:numPr>
      </w:pPr>
      <w:r>
        <w:lastRenderedPageBreak/>
        <w:t>The FTSS shall [SRS261] configure each FCP to halt processing if any of the MPE tests fail.</w:t>
      </w:r>
    </w:p>
    <w:p w14:paraId="381D8B7C" w14:textId="77777777" w:rsidR="008B72E7" w:rsidRDefault="008B72E7">
      <w:pPr>
        <w:pStyle w:val="list1"/>
        <w:numPr>
          <w:ilvl w:val="0"/>
          <w:numId w:val="33"/>
        </w:numPr>
      </w:pPr>
      <w:r>
        <w:t>The FTSS shall [SRS262] configure each FCP to continue processing if any of the Power-up or Initial BIT tests fail.</w:t>
      </w:r>
    </w:p>
    <w:p w14:paraId="607CD3E2" w14:textId="77777777" w:rsidR="008B72E7" w:rsidRDefault="008B72E7">
      <w:pPr>
        <w:pStyle w:val="tablecaption"/>
      </w:pPr>
      <w:bookmarkStart w:id="75" w:name="_Ref500299253"/>
      <w:bookmarkStart w:id="76" w:name="_Toc515875721"/>
      <w:bookmarkStart w:id="77" w:name="_Toc515935955"/>
      <w:bookmarkStart w:id="78" w:name="_Toc518707780"/>
      <w:r>
        <w:t>Table 3.2-2.  FCP IBIT Table.</w:t>
      </w:r>
      <w:bookmarkEnd w:id="75"/>
      <w:bookmarkEnd w:id="76"/>
      <w:bookmarkEnd w:id="77"/>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6006"/>
      </w:tblGrid>
      <w:tr w:rsidR="008B72E7" w14:paraId="101F82AD" w14:textId="77777777">
        <w:tblPrEx>
          <w:tblCellMar>
            <w:top w:w="0" w:type="dxa"/>
            <w:bottom w:w="0" w:type="dxa"/>
          </w:tblCellMar>
        </w:tblPrEx>
        <w:trPr>
          <w:trHeight w:val="261"/>
          <w:jc w:val="center"/>
        </w:trPr>
        <w:tc>
          <w:tcPr>
            <w:tcW w:w="1842" w:type="dxa"/>
          </w:tcPr>
          <w:p w14:paraId="2FD97C04" w14:textId="77777777" w:rsidR="008B72E7" w:rsidRDefault="008B72E7">
            <w:pPr>
              <w:keepNext/>
              <w:rPr>
                <w:b/>
              </w:rPr>
            </w:pPr>
            <w:r>
              <w:rPr>
                <w:b/>
              </w:rPr>
              <w:t>KIND OF TEST</w:t>
            </w:r>
          </w:p>
        </w:tc>
        <w:tc>
          <w:tcPr>
            <w:tcW w:w="6006" w:type="dxa"/>
          </w:tcPr>
          <w:p w14:paraId="4577630B" w14:textId="77777777" w:rsidR="008B72E7" w:rsidRDefault="008B72E7">
            <w:pPr>
              <w:keepNext/>
              <w:rPr>
                <w:b/>
              </w:rPr>
            </w:pPr>
            <w:r>
              <w:rPr>
                <w:b/>
              </w:rPr>
              <w:t>TEST NAME</w:t>
            </w:r>
          </w:p>
        </w:tc>
      </w:tr>
      <w:tr w:rsidR="008B72E7" w14:paraId="3F1D3DD1" w14:textId="77777777">
        <w:tblPrEx>
          <w:tblCellMar>
            <w:top w:w="0" w:type="dxa"/>
            <w:bottom w:w="0" w:type="dxa"/>
          </w:tblCellMar>
        </w:tblPrEx>
        <w:trPr>
          <w:trHeight w:val="261"/>
          <w:jc w:val="center"/>
        </w:trPr>
        <w:tc>
          <w:tcPr>
            <w:tcW w:w="1842" w:type="dxa"/>
          </w:tcPr>
          <w:p w14:paraId="23E4ECFC" w14:textId="77777777" w:rsidR="008B72E7" w:rsidRDefault="008B72E7">
            <w:pPr>
              <w:keepNext/>
            </w:pPr>
            <w:r>
              <w:t>MPE  Test</w:t>
            </w:r>
          </w:p>
        </w:tc>
        <w:tc>
          <w:tcPr>
            <w:tcW w:w="6006" w:type="dxa"/>
          </w:tcPr>
          <w:p w14:paraId="206433A0" w14:textId="77777777" w:rsidR="008B72E7" w:rsidRDefault="008B72E7">
            <w:pPr>
              <w:keepNext/>
            </w:pPr>
            <w:r>
              <w:t>Program Programmable Read Only Memory (PROM) Test</w:t>
            </w:r>
          </w:p>
        </w:tc>
      </w:tr>
      <w:tr w:rsidR="008B72E7" w14:paraId="0B701B8D" w14:textId="77777777">
        <w:tblPrEx>
          <w:tblCellMar>
            <w:top w:w="0" w:type="dxa"/>
            <w:bottom w:w="0" w:type="dxa"/>
          </w:tblCellMar>
        </w:tblPrEx>
        <w:trPr>
          <w:trHeight w:val="261"/>
          <w:jc w:val="center"/>
        </w:trPr>
        <w:tc>
          <w:tcPr>
            <w:tcW w:w="1842" w:type="dxa"/>
          </w:tcPr>
          <w:p w14:paraId="5FD959B5" w14:textId="77777777" w:rsidR="008B72E7" w:rsidRDefault="008B72E7">
            <w:pPr>
              <w:keepNext/>
            </w:pPr>
            <w:r>
              <w:t xml:space="preserve">MPE  Test </w:t>
            </w:r>
          </w:p>
        </w:tc>
        <w:tc>
          <w:tcPr>
            <w:tcW w:w="6006" w:type="dxa"/>
          </w:tcPr>
          <w:p w14:paraId="30536C57" w14:textId="77777777" w:rsidR="008B72E7" w:rsidRDefault="008B72E7">
            <w:pPr>
              <w:keepNext/>
            </w:pPr>
            <w:r>
              <w:t>Flash BootROM Checksum Test</w:t>
            </w:r>
          </w:p>
        </w:tc>
      </w:tr>
      <w:tr w:rsidR="008B72E7" w14:paraId="3F649E49" w14:textId="77777777">
        <w:tblPrEx>
          <w:tblCellMar>
            <w:top w:w="0" w:type="dxa"/>
            <w:bottom w:w="0" w:type="dxa"/>
          </w:tblCellMar>
        </w:tblPrEx>
        <w:trPr>
          <w:trHeight w:val="261"/>
          <w:jc w:val="center"/>
        </w:trPr>
        <w:tc>
          <w:tcPr>
            <w:tcW w:w="1842" w:type="dxa"/>
          </w:tcPr>
          <w:p w14:paraId="66DDB0CF" w14:textId="77777777" w:rsidR="008B72E7" w:rsidRDefault="008B72E7">
            <w:pPr>
              <w:keepNext/>
            </w:pPr>
            <w:r>
              <w:t>MPE  Test</w:t>
            </w:r>
          </w:p>
        </w:tc>
        <w:tc>
          <w:tcPr>
            <w:tcW w:w="6006" w:type="dxa"/>
          </w:tcPr>
          <w:p w14:paraId="61D4E511" w14:textId="77777777" w:rsidR="008B72E7" w:rsidRDefault="008B72E7">
            <w:pPr>
              <w:keepNext/>
            </w:pPr>
            <w:r>
              <w:t>On-board Random Access Memory (RAM) Test</w:t>
            </w:r>
          </w:p>
        </w:tc>
      </w:tr>
      <w:tr w:rsidR="008B72E7" w14:paraId="1155B25A" w14:textId="77777777">
        <w:tblPrEx>
          <w:tblCellMar>
            <w:top w:w="0" w:type="dxa"/>
            <w:bottom w:w="0" w:type="dxa"/>
          </w:tblCellMar>
        </w:tblPrEx>
        <w:trPr>
          <w:trHeight w:val="261"/>
          <w:jc w:val="center"/>
        </w:trPr>
        <w:tc>
          <w:tcPr>
            <w:tcW w:w="1842" w:type="dxa"/>
          </w:tcPr>
          <w:p w14:paraId="12191995" w14:textId="77777777" w:rsidR="008B72E7" w:rsidRDefault="008B72E7">
            <w:pPr>
              <w:keepNext/>
            </w:pPr>
            <w:r>
              <w:t>MPE  Test</w:t>
            </w:r>
          </w:p>
        </w:tc>
        <w:tc>
          <w:tcPr>
            <w:tcW w:w="6006" w:type="dxa"/>
          </w:tcPr>
          <w:p w14:paraId="67F73268" w14:textId="77777777" w:rsidR="008B72E7" w:rsidRDefault="008B72E7">
            <w:pPr>
              <w:keepNext/>
            </w:pPr>
            <w:r>
              <w:t>Universe Device Test</w:t>
            </w:r>
          </w:p>
        </w:tc>
      </w:tr>
      <w:tr w:rsidR="008B72E7" w14:paraId="5F49D69E" w14:textId="77777777">
        <w:tblPrEx>
          <w:tblCellMar>
            <w:top w:w="0" w:type="dxa"/>
            <w:bottom w:w="0" w:type="dxa"/>
          </w:tblCellMar>
        </w:tblPrEx>
        <w:trPr>
          <w:trHeight w:val="261"/>
          <w:jc w:val="center"/>
        </w:trPr>
        <w:tc>
          <w:tcPr>
            <w:tcW w:w="1842" w:type="dxa"/>
          </w:tcPr>
          <w:p w14:paraId="1FA7CFC2" w14:textId="77777777" w:rsidR="008B72E7" w:rsidRDefault="008B72E7">
            <w:pPr>
              <w:keepNext/>
            </w:pPr>
            <w:r>
              <w:t>Power-up Test</w:t>
            </w:r>
          </w:p>
        </w:tc>
        <w:tc>
          <w:tcPr>
            <w:tcW w:w="6006" w:type="dxa"/>
          </w:tcPr>
          <w:p w14:paraId="03DA0DA3" w14:textId="77777777" w:rsidR="008B72E7" w:rsidRDefault="008B72E7">
            <w:pPr>
              <w:keepNext/>
            </w:pPr>
            <w:r>
              <w:t>Timebase &amp; Decrementer Test</w:t>
            </w:r>
          </w:p>
        </w:tc>
      </w:tr>
      <w:tr w:rsidR="008B72E7" w14:paraId="165AEBBF" w14:textId="77777777">
        <w:tblPrEx>
          <w:tblCellMar>
            <w:top w:w="0" w:type="dxa"/>
            <w:bottom w:w="0" w:type="dxa"/>
          </w:tblCellMar>
        </w:tblPrEx>
        <w:trPr>
          <w:trHeight w:val="261"/>
          <w:jc w:val="center"/>
        </w:trPr>
        <w:tc>
          <w:tcPr>
            <w:tcW w:w="1842" w:type="dxa"/>
          </w:tcPr>
          <w:p w14:paraId="2EBB5247" w14:textId="77777777" w:rsidR="008B72E7" w:rsidRDefault="008B72E7">
            <w:pPr>
              <w:keepNext/>
            </w:pPr>
            <w:r>
              <w:t xml:space="preserve">Power-up Test </w:t>
            </w:r>
          </w:p>
        </w:tc>
        <w:tc>
          <w:tcPr>
            <w:tcW w:w="6006" w:type="dxa"/>
          </w:tcPr>
          <w:p w14:paraId="63503054" w14:textId="77777777" w:rsidR="008B72E7" w:rsidRDefault="008B72E7">
            <w:pPr>
              <w:keepNext/>
            </w:pPr>
            <w:r>
              <w:t>System Input Output Industry Standard Architecture (ISA) Bridge Test</w:t>
            </w:r>
          </w:p>
        </w:tc>
      </w:tr>
      <w:tr w:rsidR="008B72E7" w14:paraId="698B5432" w14:textId="77777777">
        <w:tblPrEx>
          <w:tblCellMar>
            <w:top w:w="0" w:type="dxa"/>
            <w:bottom w:w="0" w:type="dxa"/>
          </w:tblCellMar>
        </w:tblPrEx>
        <w:trPr>
          <w:trHeight w:val="261"/>
          <w:jc w:val="center"/>
        </w:trPr>
        <w:tc>
          <w:tcPr>
            <w:tcW w:w="1842" w:type="dxa"/>
          </w:tcPr>
          <w:p w14:paraId="3912C113" w14:textId="77777777" w:rsidR="008B72E7" w:rsidRDefault="008B72E7">
            <w:pPr>
              <w:keepNext/>
            </w:pPr>
            <w:r>
              <w:t>Power-up Test</w:t>
            </w:r>
          </w:p>
        </w:tc>
        <w:tc>
          <w:tcPr>
            <w:tcW w:w="6006" w:type="dxa"/>
          </w:tcPr>
          <w:p w14:paraId="1F85C2B5" w14:textId="77777777" w:rsidR="008B72E7" w:rsidRDefault="008B72E7">
            <w:pPr>
              <w:keepNext/>
            </w:pPr>
            <w:r>
              <w:t>Main RAM Test</w:t>
            </w:r>
          </w:p>
        </w:tc>
      </w:tr>
      <w:tr w:rsidR="008B72E7" w14:paraId="5895F89C" w14:textId="77777777">
        <w:tblPrEx>
          <w:tblCellMar>
            <w:top w:w="0" w:type="dxa"/>
            <w:bottom w:w="0" w:type="dxa"/>
          </w:tblCellMar>
        </w:tblPrEx>
        <w:trPr>
          <w:trHeight w:val="261"/>
          <w:jc w:val="center"/>
        </w:trPr>
        <w:tc>
          <w:tcPr>
            <w:tcW w:w="1842" w:type="dxa"/>
          </w:tcPr>
          <w:p w14:paraId="2129F615" w14:textId="77777777" w:rsidR="008B72E7" w:rsidRDefault="008B72E7">
            <w:pPr>
              <w:keepNext/>
            </w:pPr>
            <w:r>
              <w:t>Power-up Test</w:t>
            </w:r>
          </w:p>
        </w:tc>
        <w:tc>
          <w:tcPr>
            <w:tcW w:w="6006" w:type="dxa"/>
          </w:tcPr>
          <w:p w14:paraId="61D23707" w14:textId="77777777" w:rsidR="008B72E7" w:rsidRDefault="008B72E7">
            <w:pPr>
              <w:keepNext/>
            </w:pPr>
            <w:r>
              <w:t>Counter/Timer and Parallel I/O CIO Timers Test</w:t>
            </w:r>
          </w:p>
        </w:tc>
      </w:tr>
      <w:tr w:rsidR="008B72E7" w14:paraId="035E5160" w14:textId="77777777">
        <w:tblPrEx>
          <w:tblCellMar>
            <w:top w:w="0" w:type="dxa"/>
            <w:bottom w:w="0" w:type="dxa"/>
          </w:tblCellMar>
        </w:tblPrEx>
        <w:trPr>
          <w:trHeight w:val="261"/>
          <w:jc w:val="center"/>
        </w:trPr>
        <w:tc>
          <w:tcPr>
            <w:tcW w:w="1842" w:type="dxa"/>
          </w:tcPr>
          <w:p w14:paraId="0C6F5630" w14:textId="77777777" w:rsidR="008B72E7" w:rsidRDefault="008B72E7">
            <w:pPr>
              <w:keepNext/>
            </w:pPr>
            <w:r>
              <w:t>Power-up Test</w:t>
            </w:r>
          </w:p>
        </w:tc>
        <w:tc>
          <w:tcPr>
            <w:tcW w:w="6006" w:type="dxa"/>
          </w:tcPr>
          <w:p w14:paraId="264A16ED" w14:textId="77777777" w:rsidR="008B72E7" w:rsidRDefault="008B72E7">
            <w:pPr>
              <w:keepNext/>
            </w:pPr>
            <w:r>
              <w:t>PowerPC Cache Test (on-chip only)</w:t>
            </w:r>
          </w:p>
        </w:tc>
      </w:tr>
      <w:tr w:rsidR="008B72E7" w14:paraId="54A05AB2" w14:textId="77777777">
        <w:tblPrEx>
          <w:tblCellMar>
            <w:top w:w="0" w:type="dxa"/>
            <w:bottom w:w="0" w:type="dxa"/>
          </w:tblCellMar>
        </w:tblPrEx>
        <w:trPr>
          <w:trHeight w:val="261"/>
          <w:jc w:val="center"/>
        </w:trPr>
        <w:tc>
          <w:tcPr>
            <w:tcW w:w="1842" w:type="dxa"/>
          </w:tcPr>
          <w:p w14:paraId="54648A18" w14:textId="77777777" w:rsidR="008B72E7" w:rsidRDefault="008B72E7">
            <w:pPr>
              <w:keepNext/>
            </w:pPr>
            <w:r>
              <w:t>Power-up Test</w:t>
            </w:r>
          </w:p>
        </w:tc>
        <w:tc>
          <w:tcPr>
            <w:tcW w:w="6006" w:type="dxa"/>
          </w:tcPr>
          <w:p w14:paraId="301299BB" w14:textId="77777777" w:rsidR="008B72E7" w:rsidRDefault="008B72E7">
            <w:pPr>
              <w:keepNext/>
            </w:pPr>
            <w:r>
              <w:t>PowerPC Memory Management Unit (MMU) Test</w:t>
            </w:r>
          </w:p>
        </w:tc>
      </w:tr>
      <w:tr w:rsidR="008B72E7" w14:paraId="63FF2CE7" w14:textId="77777777">
        <w:tblPrEx>
          <w:tblCellMar>
            <w:top w:w="0" w:type="dxa"/>
            <w:bottom w:w="0" w:type="dxa"/>
          </w:tblCellMar>
        </w:tblPrEx>
        <w:trPr>
          <w:trHeight w:val="261"/>
          <w:jc w:val="center"/>
        </w:trPr>
        <w:tc>
          <w:tcPr>
            <w:tcW w:w="1842" w:type="dxa"/>
          </w:tcPr>
          <w:p w14:paraId="26C44E9C" w14:textId="77777777" w:rsidR="008B72E7" w:rsidRDefault="008B72E7">
            <w:pPr>
              <w:keepNext/>
            </w:pPr>
            <w:r>
              <w:t>Power-up Test</w:t>
            </w:r>
          </w:p>
        </w:tc>
        <w:tc>
          <w:tcPr>
            <w:tcW w:w="6006" w:type="dxa"/>
          </w:tcPr>
          <w:p w14:paraId="54087862" w14:textId="77777777" w:rsidR="008B72E7" w:rsidRDefault="008B72E7">
            <w:pPr>
              <w:keepNext/>
            </w:pPr>
            <w:r>
              <w:t>PowerPC Floating Point Unit (FPU) Test</w:t>
            </w:r>
          </w:p>
        </w:tc>
      </w:tr>
      <w:tr w:rsidR="008B72E7" w14:paraId="710819D4" w14:textId="77777777">
        <w:tblPrEx>
          <w:tblCellMar>
            <w:top w:w="0" w:type="dxa"/>
            <w:bottom w:w="0" w:type="dxa"/>
          </w:tblCellMar>
        </w:tblPrEx>
        <w:trPr>
          <w:trHeight w:val="261"/>
          <w:jc w:val="center"/>
        </w:trPr>
        <w:tc>
          <w:tcPr>
            <w:tcW w:w="1842" w:type="dxa"/>
          </w:tcPr>
          <w:p w14:paraId="4F6A89EF" w14:textId="77777777" w:rsidR="008B72E7" w:rsidRDefault="008B72E7">
            <w:pPr>
              <w:keepNext/>
            </w:pPr>
            <w:r>
              <w:t>Power-up Test</w:t>
            </w:r>
          </w:p>
        </w:tc>
        <w:tc>
          <w:tcPr>
            <w:tcW w:w="6006" w:type="dxa"/>
          </w:tcPr>
          <w:p w14:paraId="453A84DE" w14:textId="77777777" w:rsidR="008B72E7" w:rsidRDefault="008B72E7">
            <w:pPr>
              <w:keepNext/>
            </w:pPr>
            <w:r>
              <w:t>Boot Flash Test</w:t>
            </w:r>
          </w:p>
        </w:tc>
      </w:tr>
      <w:tr w:rsidR="008B72E7" w14:paraId="3604F3EA" w14:textId="77777777">
        <w:tblPrEx>
          <w:tblCellMar>
            <w:top w:w="0" w:type="dxa"/>
            <w:bottom w:w="0" w:type="dxa"/>
          </w:tblCellMar>
        </w:tblPrEx>
        <w:trPr>
          <w:trHeight w:val="261"/>
          <w:jc w:val="center"/>
        </w:trPr>
        <w:tc>
          <w:tcPr>
            <w:tcW w:w="1842" w:type="dxa"/>
          </w:tcPr>
          <w:p w14:paraId="5ED3CA68" w14:textId="77777777" w:rsidR="008B72E7" w:rsidRDefault="008B72E7">
            <w:pPr>
              <w:keepNext/>
            </w:pPr>
            <w:r>
              <w:t>Power-up Test</w:t>
            </w:r>
          </w:p>
        </w:tc>
        <w:tc>
          <w:tcPr>
            <w:tcW w:w="6006" w:type="dxa"/>
          </w:tcPr>
          <w:p w14:paraId="7E08E34D" w14:textId="77777777" w:rsidR="008B72E7" w:rsidRDefault="008B72E7">
            <w:pPr>
              <w:keepNext/>
            </w:pPr>
            <w:r>
              <w:t>Hardware Register Test</w:t>
            </w:r>
          </w:p>
        </w:tc>
      </w:tr>
      <w:tr w:rsidR="008B72E7" w14:paraId="7611C985" w14:textId="77777777">
        <w:tblPrEx>
          <w:tblCellMar>
            <w:top w:w="0" w:type="dxa"/>
            <w:bottom w:w="0" w:type="dxa"/>
          </w:tblCellMar>
        </w:tblPrEx>
        <w:trPr>
          <w:trHeight w:val="261"/>
          <w:jc w:val="center"/>
        </w:trPr>
        <w:tc>
          <w:tcPr>
            <w:tcW w:w="1842" w:type="dxa"/>
          </w:tcPr>
          <w:p w14:paraId="770E240F" w14:textId="77777777" w:rsidR="008B72E7" w:rsidRDefault="008B72E7">
            <w:pPr>
              <w:keepNext/>
            </w:pPr>
            <w:r>
              <w:t>Initial BIT</w:t>
            </w:r>
          </w:p>
        </w:tc>
        <w:tc>
          <w:tcPr>
            <w:tcW w:w="6006" w:type="dxa"/>
          </w:tcPr>
          <w:p w14:paraId="748A3B4C" w14:textId="77777777" w:rsidR="008B72E7" w:rsidRDefault="008B72E7">
            <w:pPr>
              <w:keepNext/>
            </w:pPr>
            <w:r>
              <w:t>Universe Test on Power-up</w:t>
            </w:r>
          </w:p>
        </w:tc>
      </w:tr>
    </w:tbl>
    <w:p w14:paraId="236CD759" w14:textId="77777777" w:rsidR="008B72E7" w:rsidRDefault="008B72E7"/>
    <w:p w14:paraId="218E37B1" w14:textId="77777777" w:rsidR="008B72E7" w:rsidRDefault="008B72E7">
      <w:pPr>
        <w:pStyle w:val="list1"/>
        <w:numPr>
          <w:ilvl w:val="0"/>
          <w:numId w:val="33"/>
        </w:numPr>
      </w:pPr>
      <w:r>
        <w:t>The FTSS shall [SRS287] configure each ICP to perform IBIT Minimum Processing Environment (MPE) Tests, Power-up Tests, and Initial BIT on each ICP, as shown inTable 3.2-3.</w:t>
      </w:r>
    </w:p>
    <w:p w14:paraId="67FB4A47" w14:textId="77777777" w:rsidR="008B72E7" w:rsidRDefault="008B72E7">
      <w:pPr>
        <w:pStyle w:val="list1"/>
        <w:numPr>
          <w:ilvl w:val="0"/>
          <w:numId w:val="33"/>
        </w:numPr>
      </w:pPr>
      <w:r>
        <w:t>The FTSS shall [SRS288] configure each ICP to halt processing if any of the MPE tests fail.</w:t>
      </w:r>
    </w:p>
    <w:p w14:paraId="2E5D82DA" w14:textId="77777777" w:rsidR="008B72E7" w:rsidRDefault="008B72E7">
      <w:pPr>
        <w:pStyle w:val="list1"/>
        <w:numPr>
          <w:ilvl w:val="0"/>
          <w:numId w:val="33"/>
        </w:numPr>
      </w:pPr>
      <w:r>
        <w:t>The FTSS shall [SRS289] configure each ICP to continue processing if any of the Power-up or Initial BIT tests fail.</w:t>
      </w:r>
    </w:p>
    <w:p w14:paraId="54719EBD" w14:textId="77777777" w:rsidR="008B72E7" w:rsidRDefault="008B72E7">
      <w:pPr>
        <w:pStyle w:val="tablecaption"/>
        <w:rPr>
          <w:b w:val="0"/>
        </w:rPr>
      </w:pPr>
      <w:bookmarkStart w:id="79" w:name="_Toc515875722"/>
      <w:bookmarkStart w:id="80" w:name="_Toc515935956"/>
      <w:bookmarkStart w:id="81" w:name="_Toc518707781"/>
      <w:r>
        <w:lastRenderedPageBreak/>
        <w:t>Table 3.2-3  ICP IBIT Table</w:t>
      </w:r>
      <w:bookmarkEnd w:id="81"/>
      <w:r>
        <w:t xml:space="preserve"> </w:t>
      </w:r>
      <w:bookmarkEnd w:id="79"/>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6006"/>
      </w:tblGrid>
      <w:tr w:rsidR="008B72E7" w14:paraId="2C94F763" w14:textId="77777777">
        <w:tblPrEx>
          <w:tblCellMar>
            <w:top w:w="0" w:type="dxa"/>
            <w:bottom w:w="0" w:type="dxa"/>
          </w:tblCellMar>
        </w:tblPrEx>
        <w:trPr>
          <w:trHeight w:val="261"/>
          <w:tblHeader/>
          <w:jc w:val="center"/>
        </w:trPr>
        <w:tc>
          <w:tcPr>
            <w:tcW w:w="1842" w:type="dxa"/>
          </w:tcPr>
          <w:p w14:paraId="25E3A5AF" w14:textId="77777777" w:rsidR="008B72E7" w:rsidRDefault="008B72E7">
            <w:pPr>
              <w:keepNext/>
              <w:rPr>
                <w:b/>
              </w:rPr>
            </w:pPr>
            <w:r>
              <w:rPr>
                <w:b/>
              </w:rPr>
              <w:t>KIND OF TEST</w:t>
            </w:r>
          </w:p>
        </w:tc>
        <w:tc>
          <w:tcPr>
            <w:tcW w:w="6006" w:type="dxa"/>
          </w:tcPr>
          <w:p w14:paraId="2957E911" w14:textId="77777777" w:rsidR="008B72E7" w:rsidRDefault="008B72E7">
            <w:pPr>
              <w:keepNext/>
              <w:rPr>
                <w:b/>
              </w:rPr>
            </w:pPr>
            <w:r>
              <w:rPr>
                <w:b/>
              </w:rPr>
              <w:t>TEST NAME</w:t>
            </w:r>
          </w:p>
        </w:tc>
      </w:tr>
      <w:tr w:rsidR="008B72E7" w14:paraId="09E37D8F" w14:textId="77777777">
        <w:tblPrEx>
          <w:tblCellMar>
            <w:top w:w="0" w:type="dxa"/>
            <w:bottom w:w="0" w:type="dxa"/>
          </w:tblCellMar>
        </w:tblPrEx>
        <w:trPr>
          <w:trHeight w:val="261"/>
          <w:jc w:val="center"/>
        </w:trPr>
        <w:tc>
          <w:tcPr>
            <w:tcW w:w="1842" w:type="dxa"/>
          </w:tcPr>
          <w:p w14:paraId="69E34C02" w14:textId="77777777" w:rsidR="008B72E7" w:rsidRDefault="008B72E7">
            <w:pPr>
              <w:keepNext/>
            </w:pPr>
            <w:r>
              <w:t>MPE  Test</w:t>
            </w:r>
          </w:p>
        </w:tc>
        <w:tc>
          <w:tcPr>
            <w:tcW w:w="6006" w:type="dxa"/>
          </w:tcPr>
          <w:p w14:paraId="4FE7C7A9" w14:textId="77777777" w:rsidR="008B72E7" w:rsidRDefault="008B72E7">
            <w:pPr>
              <w:keepNext/>
            </w:pPr>
            <w:r>
              <w:t>Program Programmable Read Only Memory (PROM) Test</w:t>
            </w:r>
          </w:p>
        </w:tc>
      </w:tr>
      <w:tr w:rsidR="008B72E7" w14:paraId="112BB32C" w14:textId="77777777">
        <w:tblPrEx>
          <w:tblCellMar>
            <w:top w:w="0" w:type="dxa"/>
            <w:bottom w:w="0" w:type="dxa"/>
          </w:tblCellMar>
        </w:tblPrEx>
        <w:trPr>
          <w:trHeight w:val="261"/>
          <w:jc w:val="center"/>
        </w:trPr>
        <w:tc>
          <w:tcPr>
            <w:tcW w:w="1842" w:type="dxa"/>
          </w:tcPr>
          <w:p w14:paraId="77547E49" w14:textId="77777777" w:rsidR="008B72E7" w:rsidRDefault="008B72E7">
            <w:pPr>
              <w:keepNext/>
            </w:pPr>
            <w:r>
              <w:t xml:space="preserve">MPE  Test </w:t>
            </w:r>
          </w:p>
        </w:tc>
        <w:tc>
          <w:tcPr>
            <w:tcW w:w="6006" w:type="dxa"/>
          </w:tcPr>
          <w:p w14:paraId="7F7D9E37" w14:textId="77777777" w:rsidR="008B72E7" w:rsidRDefault="008B72E7">
            <w:pPr>
              <w:keepNext/>
            </w:pPr>
            <w:r>
              <w:t>Flash BootROM Checksum Test</w:t>
            </w:r>
          </w:p>
        </w:tc>
      </w:tr>
      <w:tr w:rsidR="008B72E7" w14:paraId="4CEE3AF6" w14:textId="77777777">
        <w:tblPrEx>
          <w:tblCellMar>
            <w:top w:w="0" w:type="dxa"/>
            <w:bottom w:w="0" w:type="dxa"/>
          </w:tblCellMar>
        </w:tblPrEx>
        <w:trPr>
          <w:trHeight w:val="261"/>
          <w:jc w:val="center"/>
        </w:trPr>
        <w:tc>
          <w:tcPr>
            <w:tcW w:w="1842" w:type="dxa"/>
          </w:tcPr>
          <w:p w14:paraId="548556F4" w14:textId="77777777" w:rsidR="008B72E7" w:rsidRDefault="008B72E7">
            <w:pPr>
              <w:keepNext/>
            </w:pPr>
            <w:r>
              <w:t>MPE  Test</w:t>
            </w:r>
          </w:p>
        </w:tc>
        <w:tc>
          <w:tcPr>
            <w:tcW w:w="6006" w:type="dxa"/>
          </w:tcPr>
          <w:p w14:paraId="1A65C2C8" w14:textId="77777777" w:rsidR="008B72E7" w:rsidRDefault="008B72E7">
            <w:pPr>
              <w:keepNext/>
            </w:pPr>
            <w:r>
              <w:t>On-board Random Access Memory (RAM) Test</w:t>
            </w:r>
          </w:p>
        </w:tc>
      </w:tr>
      <w:tr w:rsidR="008B72E7" w14:paraId="7F83A2A1" w14:textId="77777777">
        <w:tblPrEx>
          <w:tblCellMar>
            <w:top w:w="0" w:type="dxa"/>
            <w:bottom w:w="0" w:type="dxa"/>
          </w:tblCellMar>
        </w:tblPrEx>
        <w:trPr>
          <w:trHeight w:val="261"/>
          <w:jc w:val="center"/>
        </w:trPr>
        <w:tc>
          <w:tcPr>
            <w:tcW w:w="1842" w:type="dxa"/>
          </w:tcPr>
          <w:p w14:paraId="6A58D412" w14:textId="77777777" w:rsidR="008B72E7" w:rsidRDefault="008B72E7">
            <w:pPr>
              <w:keepNext/>
            </w:pPr>
            <w:r>
              <w:t>MPE  Test</w:t>
            </w:r>
          </w:p>
        </w:tc>
        <w:tc>
          <w:tcPr>
            <w:tcW w:w="6006" w:type="dxa"/>
          </w:tcPr>
          <w:p w14:paraId="6CCC952C" w14:textId="77777777" w:rsidR="008B72E7" w:rsidRDefault="008B72E7">
            <w:pPr>
              <w:keepNext/>
            </w:pPr>
            <w:r>
              <w:t>Universe Device Test</w:t>
            </w:r>
          </w:p>
        </w:tc>
      </w:tr>
      <w:tr w:rsidR="008B72E7" w14:paraId="1AD2C03C" w14:textId="77777777">
        <w:tblPrEx>
          <w:tblCellMar>
            <w:top w:w="0" w:type="dxa"/>
            <w:bottom w:w="0" w:type="dxa"/>
          </w:tblCellMar>
        </w:tblPrEx>
        <w:trPr>
          <w:trHeight w:val="261"/>
          <w:jc w:val="center"/>
        </w:trPr>
        <w:tc>
          <w:tcPr>
            <w:tcW w:w="1842" w:type="dxa"/>
          </w:tcPr>
          <w:p w14:paraId="7802FF2F" w14:textId="77777777" w:rsidR="008B72E7" w:rsidRDefault="008B72E7">
            <w:pPr>
              <w:keepNext/>
            </w:pPr>
            <w:r>
              <w:t>Power-up Test</w:t>
            </w:r>
          </w:p>
        </w:tc>
        <w:tc>
          <w:tcPr>
            <w:tcW w:w="6006" w:type="dxa"/>
          </w:tcPr>
          <w:p w14:paraId="2604A24A" w14:textId="77777777" w:rsidR="008B72E7" w:rsidRDefault="008B72E7">
            <w:pPr>
              <w:keepNext/>
            </w:pPr>
            <w:r>
              <w:t>Timebase &amp; Decrementer Test</w:t>
            </w:r>
          </w:p>
        </w:tc>
      </w:tr>
      <w:tr w:rsidR="008B72E7" w14:paraId="7F6ADCD3" w14:textId="77777777">
        <w:tblPrEx>
          <w:tblCellMar>
            <w:top w:w="0" w:type="dxa"/>
            <w:bottom w:w="0" w:type="dxa"/>
          </w:tblCellMar>
        </w:tblPrEx>
        <w:trPr>
          <w:trHeight w:val="261"/>
          <w:jc w:val="center"/>
        </w:trPr>
        <w:tc>
          <w:tcPr>
            <w:tcW w:w="1842" w:type="dxa"/>
          </w:tcPr>
          <w:p w14:paraId="22257EFD" w14:textId="77777777" w:rsidR="008B72E7" w:rsidRDefault="008B72E7">
            <w:pPr>
              <w:keepNext/>
            </w:pPr>
            <w:r>
              <w:t xml:space="preserve">Power-up Test </w:t>
            </w:r>
          </w:p>
        </w:tc>
        <w:tc>
          <w:tcPr>
            <w:tcW w:w="6006" w:type="dxa"/>
          </w:tcPr>
          <w:p w14:paraId="13856470" w14:textId="77777777" w:rsidR="008B72E7" w:rsidRDefault="008B72E7">
            <w:pPr>
              <w:keepNext/>
            </w:pPr>
            <w:r>
              <w:t>System Input Output Industry Standard Architecture (ISA) Bridge Test</w:t>
            </w:r>
          </w:p>
        </w:tc>
      </w:tr>
      <w:tr w:rsidR="008B72E7" w14:paraId="7DE5EE8E" w14:textId="77777777">
        <w:tblPrEx>
          <w:tblCellMar>
            <w:top w:w="0" w:type="dxa"/>
            <w:bottom w:w="0" w:type="dxa"/>
          </w:tblCellMar>
        </w:tblPrEx>
        <w:trPr>
          <w:trHeight w:val="261"/>
          <w:jc w:val="center"/>
        </w:trPr>
        <w:tc>
          <w:tcPr>
            <w:tcW w:w="1842" w:type="dxa"/>
          </w:tcPr>
          <w:p w14:paraId="41A67713" w14:textId="77777777" w:rsidR="008B72E7" w:rsidRDefault="008B72E7">
            <w:pPr>
              <w:keepNext/>
            </w:pPr>
            <w:r>
              <w:t>Power-up Test</w:t>
            </w:r>
          </w:p>
        </w:tc>
        <w:tc>
          <w:tcPr>
            <w:tcW w:w="6006" w:type="dxa"/>
          </w:tcPr>
          <w:p w14:paraId="2A32E773" w14:textId="77777777" w:rsidR="008B72E7" w:rsidRDefault="008B72E7">
            <w:pPr>
              <w:keepNext/>
            </w:pPr>
            <w:r>
              <w:t>Main RAM Test</w:t>
            </w:r>
          </w:p>
        </w:tc>
      </w:tr>
      <w:tr w:rsidR="008B72E7" w14:paraId="4B8C0DC4" w14:textId="77777777">
        <w:tblPrEx>
          <w:tblCellMar>
            <w:top w:w="0" w:type="dxa"/>
            <w:bottom w:w="0" w:type="dxa"/>
          </w:tblCellMar>
        </w:tblPrEx>
        <w:trPr>
          <w:trHeight w:val="261"/>
          <w:jc w:val="center"/>
        </w:trPr>
        <w:tc>
          <w:tcPr>
            <w:tcW w:w="1842" w:type="dxa"/>
          </w:tcPr>
          <w:p w14:paraId="78FDBE3C" w14:textId="77777777" w:rsidR="008B72E7" w:rsidRDefault="008B72E7">
            <w:pPr>
              <w:keepNext/>
            </w:pPr>
            <w:r>
              <w:t>Power-up Test</w:t>
            </w:r>
          </w:p>
        </w:tc>
        <w:tc>
          <w:tcPr>
            <w:tcW w:w="6006" w:type="dxa"/>
          </w:tcPr>
          <w:p w14:paraId="3977FF5B" w14:textId="77777777" w:rsidR="008B72E7" w:rsidRDefault="008B72E7">
            <w:pPr>
              <w:keepNext/>
            </w:pPr>
            <w:r>
              <w:t>Counter/Timer and Parallel I/O CIO Timers Test</w:t>
            </w:r>
          </w:p>
        </w:tc>
      </w:tr>
      <w:tr w:rsidR="008B72E7" w14:paraId="3D43BA06" w14:textId="77777777">
        <w:tblPrEx>
          <w:tblCellMar>
            <w:top w:w="0" w:type="dxa"/>
            <w:bottom w:w="0" w:type="dxa"/>
          </w:tblCellMar>
        </w:tblPrEx>
        <w:trPr>
          <w:trHeight w:val="261"/>
          <w:jc w:val="center"/>
        </w:trPr>
        <w:tc>
          <w:tcPr>
            <w:tcW w:w="1842" w:type="dxa"/>
          </w:tcPr>
          <w:p w14:paraId="56F8EB86" w14:textId="77777777" w:rsidR="008B72E7" w:rsidRDefault="008B72E7">
            <w:pPr>
              <w:keepNext/>
            </w:pPr>
            <w:r>
              <w:t>Power-up Test</w:t>
            </w:r>
          </w:p>
        </w:tc>
        <w:tc>
          <w:tcPr>
            <w:tcW w:w="6006" w:type="dxa"/>
          </w:tcPr>
          <w:p w14:paraId="26704CEC" w14:textId="77777777" w:rsidR="008B72E7" w:rsidRDefault="008B72E7">
            <w:pPr>
              <w:keepNext/>
            </w:pPr>
            <w:r>
              <w:t>PowerPC Cache Test (on-chip only)</w:t>
            </w:r>
          </w:p>
        </w:tc>
      </w:tr>
      <w:tr w:rsidR="008B72E7" w14:paraId="674D6053" w14:textId="77777777">
        <w:tblPrEx>
          <w:tblCellMar>
            <w:top w:w="0" w:type="dxa"/>
            <w:bottom w:w="0" w:type="dxa"/>
          </w:tblCellMar>
        </w:tblPrEx>
        <w:trPr>
          <w:trHeight w:val="261"/>
          <w:jc w:val="center"/>
        </w:trPr>
        <w:tc>
          <w:tcPr>
            <w:tcW w:w="1842" w:type="dxa"/>
          </w:tcPr>
          <w:p w14:paraId="6A444C2C" w14:textId="77777777" w:rsidR="008B72E7" w:rsidRDefault="008B72E7">
            <w:pPr>
              <w:keepNext/>
            </w:pPr>
            <w:r>
              <w:t>Power-up Test</w:t>
            </w:r>
          </w:p>
        </w:tc>
        <w:tc>
          <w:tcPr>
            <w:tcW w:w="6006" w:type="dxa"/>
          </w:tcPr>
          <w:p w14:paraId="592B2593" w14:textId="77777777" w:rsidR="008B72E7" w:rsidRDefault="008B72E7">
            <w:pPr>
              <w:keepNext/>
            </w:pPr>
            <w:r>
              <w:t>PowerPC Mass Memory Management Unit (MMU) Test</w:t>
            </w:r>
          </w:p>
        </w:tc>
      </w:tr>
      <w:tr w:rsidR="008B72E7" w14:paraId="60152CEE" w14:textId="77777777">
        <w:tblPrEx>
          <w:tblCellMar>
            <w:top w:w="0" w:type="dxa"/>
            <w:bottom w:w="0" w:type="dxa"/>
          </w:tblCellMar>
        </w:tblPrEx>
        <w:trPr>
          <w:trHeight w:val="261"/>
          <w:jc w:val="center"/>
        </w:trPr>
        <w:tc>
          <w:tcPr>
            <w:tcW w:w="1842" w:type="dxa"/>
          </w:tcPr>
          <w:p w14:paraId="1E754DE2" w14:textId="77777777" w:rsidR="008B72E7" w:rsidRDefault="008B72E7">
            <w:pPr>
              <w:keepNext/>
            </w:pPr>
            <w:r>
              <w:t>Power-up Test</w:t>
            </w:r>
          </w:p>
        </w:tc>
        <w:tc>
          <w:tcPr>
            <w:tcW w:w="6006" w:type="dxa"/>
          </w:tcPr>
          <w:p w14:paraId="1539A900" w14:textId="77777777" w:rsidR="008B72E7" w:rsidRDefault="008B72E7">
            <w:pPr>
              <w:keepNext/>
            </w:pPr>
            <w:r>
              <w:t>PowerPC Floating Point Unit (FPU) Test</w:t>
            </w:r>
          </w:p>
        </w:tc>
      </w:tr>
      <w:tr w:rsidR="008B72E7" w14:paraId="1AA58D57" w14:textId="77777777">
        <w:tblPrEx>
          <w:tblCellMar>
            <w:top w:w="0" w:type="dxa"/>
            <w:bottom w:w="0" w:type="dxa"/>
          </w:tblCellMar>
        </w:tblPrEx>
        <w:trPr>
          <w:trHeight w:val="261"/>
          <w:jc w:val="center"/>
        </w:trPr>
        <w:tc>
          <w:tcPr>
            <w:tcW w:w="1842" w:type="dxa"/>
          </w:tcPr>
          <w:p w14:paraId="27698EB0" w14:textId="77777777" w:rsidR="008B72E7" w:rsidRDefault="008B72E7">
            <w:pPr>
              <w:keepNext/>
            </w:pPr>
            <w:r>
              <w:t>Power-up Test</w:t>
            </w:r>
          </w:p>
        </w:tc>
        <w:tc>
          <w:tcPr>
            <w:tcW w:w="6006" w:type="dxa"/>
          </w:tcPr>
          <w:p w14:paraId="1793C2D1" w14:textId="77777777" w:rsidR="008B72E7" w:rsidRDefault="008B72E7">
            <w:pPr>
              <w:keepNext/>
            </w:pPr>
            <w:r>
              <w:t>Boot Flash Test</w:t>
            </w:r>
          </w:p>
        </w:tc>
      </w:tr>
      <w:tr w:rsidR="008B72E7" w14:paraId="62487653" w14:textId="77777777">
        <w:tblPrEx>
          <w:tblCellMar>
            <w:top w:w="0" w:type="dxa"/>
            <w:bottom w:w="0" w:type="dxa"/>
          </w:tblCellMar>
        </w:tblPrEx>
        <w:trPr>
          <w:trHeight w:val="261"/>
          <w:jc w:val="center"/>
        </w:trPr>
        <w:tc>
          <w:tcPr>
            <w:tcW w:w="1842" w:type="dxa"/>
          </w:tcPr>
          <w:p w14:paraId="5C2C0C09" w14:textId="77777777" w:rsidR="008B72E7" w:rsidRDefault="008B72E7">
            <w:pPr>
              <w:keepNext/>
            </w:pPr>
            <w:r>
              <w:t>Power-up Test</w:t>
            </w:r>
          </w:p>
        </w:tc>
        <w:tc>
          <w:tcPr>
            <w:tcW w:w="6006" w:type="dxa"/>
          </w:tcPr>
          <w:p w14:paraId="20D68F69" w14:textId="77777777" w:rsidR="008B72E7" w:rsidRDefault="008B72E7">
            <w:pPr>
              <w:keepNext/>
            </w:pPr>
            <w:r>
              <w:t>Hardware Register Test</w:t>
            </w:r>
          </w:p>
        </w:tc>
      </w:tr>
      <w:tr w:rsidR="008B72E7" w14:paraId="4AEFA28B" w14:textId="77777777">
        <w:tblPrEx>
          <w:tblCellMar>
            <w:top w:w="0" w:type="dxa"/>
            <w:bottom w:w="0" w:type="dxa"/>
          </w:tblCellMar>
        </w:tblPrEx>
        <w:trPr>
          <w:trHeight w:val="261"/>
          <w:jc w:val="center"/>
        </w:trPr>
        <w:tc>
          <w:tcPr>
            <w:tcW w:w="1842" w:type="dxa"/>
          </w:tcPr>
          <w:p w14:paraId="10F03D6D" w14:textId="77777777" w:rsidR="008B72E7" w:rsidRDefault="008B72E7">
            <w:pPr>
              <w:keepNext/>
            </w:pPr>
            <w:r>
              <w:t>Power-up Test</w:t>
            </w:r>
          </w:p>
          <w:p w14:paraId="6B7127F5" w14:textId="77777777" w:rsidR="008B72E7" w:rsidRDefault="008B72E7">
            <w:pPr>
              <w:keepNext/>
            </w:pPr>
            <w:r>
              <w:t>(ICPs only)</w:t>
            </w:r>
          </w:p>
        </w:tc>
        <w:tc>
          <w:tcPr>
            <w:tcW w:w="6006" w:type="dxa"/>
          </w:tcPr>
          <w:p w14:paraId="6F16C608" w14:textId="77777777" w:rsidR="008B72E7" w:rsidRDefault="008B72E7">
            <w:pPr>
              <w:keepNext/>
            </w:pPr>
            <w:r>
              <w:t>Enhanced Serial Communications Controller Test.</w:t>
            </w:r>
          </w:p>
          <w:p w14:paraId="57B80DA0" w14:textId="77777777" w:rsidR="008B72E7" w:rsidRDefault="008B72E7">
            <w:pPr>
              <w:keepNext/>
            </w:pPr>
            <w:r>
              <w:t>(ICPs only)</w:t>
            </w:r>
          </w:p>
        </w:tc>
      </w:tr>
      <w:tr w:rsidR="008B72E7" w14:paraId="6C6B2ED2" w14:textId="77777777">
        <w:tblPrEx>
          <w:tblCellMar>
            <w:top w:w="0" w:type="dxa"/>
            <w:bottom w:w="0" w:type="dxa"/>
          </w:tblCellMar>
        </w:tblPrEx>
        <w:trPr>
          <w:trHeight w:val="261"/>
          <w:jc w:val="center"/>
        </w:trPr>
        <w:tc>
          <w:tcPr>
            <w:tcW w:w="1842" w:type="dxa"/>
          </w:tcPr>
          <w:p w14:paraId="663B8C28" w14:textId="77777777" w:rsidR="008B72E7" w:rsidRDefault="008B72E7">
            <w:pPr>
              <w:keepNext/>
            </w:pPr>
            <w:r>
              <w:t>Initial BIT</w:t>
            </w:r>
          </w:p>
        </w:tc>
        <w:tc>
          <w:tcPr>
            <w:tcW w:w="6006" w:type="dxa"/>
          </w:tcPr>
          <w:p w14:paraId="157CB652" w14:textId="77777777" w:rsidR="008B72E7" w:rsidRDefault="008B72E7">
            <w:pPr>
              <w:keepNext/>
            </w:pPr>
            <w:r>
              <w:t>Universe Test on Power-up</w:t>
            </w:r>
          </w:p>
        </w:tc>
      </w:tr>
    </w:tbl>
    <w:p w14:paraId="66F00F9E" w14:textId="77777777" w:rsidR="008B72E7" w:rsidRDefault="008B72E7">
      <w:pPr>
        <w:pStyle w:val="Table"/>
      </w:pPr>
    </w:p>
    <w:p w14:paraId="22941ECE" w14:textId="77777777" w:rsidR="008B72E7" w:rsidRDefault="008B72E7">
      <w:pPr>
        <w:pStyle w:val="list1"/>
        <w:numPr>
          <w:ilvl w:val="0"/>
          <w:numId w:val="33"/>
        </w:numPr>
      </w:pPr>
      <w:r>
        <w:t xml:space="preserve">The FTSS shall [SRS264] configure each ICP/PMC1553 to perform IBIT MPE Tests and Initial BIT as shown in </w:t>
      </w:r>
      <w:bookmarkStart w:id="82" w:name="_Hlt515941505"/>
      <w:r>
        <w:t>Table 3.2-4.</w:t>
      </w:r>
      <w:bookmarkEnd w:id="82"/>
      <w:r>
        <w:t xml:space="preserve">  </w:t>
      </w:r>
    </w:p>
    <w:p w14:paraId="276E88B9" w14:textId="77777777" w:rsidR="008B72E7" w:rsidRDefault="008B72E7">
      <w:pPr>
        <w:pStyle w:val="list1"/>
        <w:numPr>
          <w:ilvl w:val="0"/>
          <w:numId w:val="33"/>
        </w:numPr>
      </w:pPr>
      <w:r>
        <w:t xml:space="preserve">The FTSS shall [SRS265] configure each ICP/PMC1553 to halt processing if any of the MPE tests fail.  </w:t>
      </w:r>
    </w:p>
    <w:p w14:paraId="567FEA69" w14:textId="77777777" w:rsidR="008B72E7" w:rsidRDefault="008B72E7">
      <w:pPr>
        <w:pStyle w:val="list1"/>
        <w:numPr>
          <w:ilvl w:val="0"/>
          <w:numId w:val="33"/>
        </w:numPr>
      </w:pPr>
      <w:r>
        <w:t>The FTSS shall [SRS266] configure each ICP/PMC1553 to continue processing if any of the Initial BIT tests fail.</w:t>
      </w:r>
    </w:p>
    <w:p w14:paraId="0450A9BF" w14:textId="77777777" w:rsidR="008B72E7" w:rsidRDefault="008B72E7"/>
    <w:p w14:paraId="258CB192" w14:textId="77777777" w:rsidR="008B72E7" w:rsidRDefault="008B72E7">
      <w:pPr>
        <w:pStyle w:val="tablecaption"/>
      </w:pPr>
      <w:bookmarkStart w:id="83" w:name="_Toc515875723"/>
      <w:bookmarkStart w:id="84" w:name="_Toc515935957"/>
      <w:bookmarkStart w:id="85" w:name="_Ref500304199"/>
      <w:bookmarkStart w:id="86" w:name="_Toc518707782"/>
      <w:r>
        <w:t>Table 3.2-4.  ICP/PMC1553 IBIT Test Configuration.</w:t>
      </w:r>
      <w:bookmarkEnd w:id="83"/>
      <w:bookmarkEnd w:id="84"/>
      <w:bookmarkEnd w:id="85"/>
      <w:bookmarkEnd w:id="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6006"/>
      </w:tblGrid>
      <w:tr w:rsidR="008B72E7" w14:paraId="53AE29E2" w14:textId="77777777">
        <w:tblPrEx>
          <w:tblCellMar>
            <w:top w:w="0" w:type="dxa"/>
            <w:bottom w:w="0" w:type="dxa"/>
          </w:tblCellMar>
        </w:tblPrEx>
        <w:trPr>
          <w:trHeight w:val="261"/>
          <w:jc w:val="center"/>
        </w:trPr>
        <w:tc>
          <w:tcPr>
            <w:tcW w:w="1842" w:type="dxa"/>
          </w:tcPr>
          <w:p w14:paraId="2184F5D3" w14:textId="77777777" w:rsidR="008B72E7" w:rsidRDefault="008B72E7">
            <w:pPr>
              <w:keepNext/>
              <w:rPr>
                <w:b/>
              </w:rPr>
            </w:pPr>
            <w:r>
              <w:rPr>
                <w:b/>
              </w:rPr>
              <w:t>KIND OF TEST</w:t>
            </w:r>
          </w:p>
        </w:tc>
        <w:tc>
          <w:tcPr>
            <w:tcW w:w="6006" w:type="dxa"/>
          </w:tcPr>
          <w:p w14:paraId="04D75395" w14:textId="77777777" w:rsidR="008B72E7" w:rsidRDefault="008B72E7">
            <w:pPr>
              <w:keepNext/>
              <w:rPr>
                <w:b/>
              </w:rPr>
            </w:pPr>
            <w:r>
              <w:rPr>
                <w:b/>
              </w:rPr>
              <w:t>TEST NAME</w:t>
            </w:r>
          </w:p>
        </w:tc>
      </w:tr>
      <w:tr w:rsidR="008B72E7" w14:paraId="6AF67FDA" w14:textId="77777777">
        <w:tblPrEx>
          <w:tblCellMar>
            <w:top w:w="0" w:type="dxa"/>
            <w:bottom w:w="0" w:type="dxa"/>
          </w:tblCellMar>
        </w:tblPrEx>
        <w:trPr>
          <w:trHeight w:val="261"/>
          <w:jc w:val="center"/>
        </w:trPr>
        <w:tc>
          <w:tcPr>
            <w:tcW w:w="1842" w:type="dxa"/>
          </w:tcPr>
          <w:p w14:paraId="5B89AA20" w14:textId="77777777" w:rsidR="008B72E7" w:rsidRDefault="008B72E7">
            <w:pPr>
              <w:keepNext/>
            </w:pPr>
            <w:r>
              <w:t>MPE</w:t>
            </w:r>
          </w:p>
        </w:tc>
        <w:tc>
          <w:tcPr>
            <w:tcW w:w="6006" w:type="dxa"/>
          </w:tcPr>
          <w:p w14:paraId="4B508476" w14:textId="77777777" w:rsidR="008B72E7" w:rsidRDefault="008B72E7">
            <w:pPr>
              <w:keepNext/>
            </w:pPr>
            <w:r>
              <w:t>Electrically Erasable Programmable Read Only Memory (EEPROM) header contents check to meet the expected values</w:t>
            </w:r>
          </w:p>
        </w:tc>
      </w:tr>
      <w:tr w:rsidR="008B72E7" w14:paraId="4E1F3BA7" w14:textId="77777777">
        <w:tblPrEx>
          <w:tblCellMar>
            <w:top w:w="0" w:type="dxa"/>
            <w:bottom w:w="0" w:type="dxa"/>
          </w:tblCellMar>
        </w:tblPrEx>
        <w:trPr>
          <w:trHeight w:val="261"/>
          <w:jc w:val="center"/>
        </w:trPr>
        <w:tc>
          <w:tcPr>
            <w:tcW w:w="1842" w:type="dxa"/>
          </w:tcPr>
          <w:p w14:paraId="0D93B7FF" w14:textId="77777777" w:rsidR="008B72E7" w:rsidRDefault="008B72E7">
            <w:pPr>
              <w:keepNext/>
            </w:pPr>
            <w:r>
              <w:t>MPE</w:t>
            </w:r>
          </w:p>
        </w:tc>
        <w:tc>
          <w:tcPr>
            <w:tcW w:w="6006" w:type="dxa"/>
          </w:tcPr>
          <w:p w14:paraId="77067764" w14:textId="77777777" w:rsidR="008B72E7" w:rsidRDefault="008B72E7">
            <w:pPr>
              <w:keepNext/>
            </w:pPr>
            <w:r>
              <w:t>EEPROM checksum for correct contents (test code and data are valid)</w:t>
            </w:r>
          </w:p>
        </w:tc>
      </w:tr>
      <w:tr w:rsidR="008B72E7" w14:paraId="7735A030" w14:textId="77777777">
        <w:tblPrEx>
          <w:tblCellMar>
            <w:top w:w="0" w:type="dxa"/>
            <w:bottom w:w="0" w:type="dxa"/>
          </w:tblCellMar>
        </w:tblPrEx>
        <w:trPr>
          <w:trHeight w:val="261"/>
          <w:jc w:val="center"/>
        </w:trPr>
        <w:tc>
          <w:tcPr>
            <w:tcW w:w="1842" w:type="dxa"/>
          </w:tcPr>
          <w:p w14:paraId="1F40471E" w14:textId="77777777" w:rsidR="008B72E7" w:rsidRDefault="008B72E7">
            <w:pPr>
              <w:keepNext/>
            </w:pPr>
            <w:r>
              <w:t xml:space="preserve">Initial BIT </w:t>
            </w:r>
          </w:p>
        </w:tc>
        <w:tc>
          <w:tcPr>
            <w:tcW w:w="6006" w:type="dxa"/>
          </w:tcPr>
          <w:p w14:paraId="7FF50E61" w14:textId="77777777" w:rsidR="008B72E7" w:rsidRDefault="008B72E7">
            <w:pPr>
              <w:keepNext/>
            </w:pPr>
            <w:r>
              <w:t>Advance Communications Engine (ACE) 0 existence test</w:t>
            </w:r>
          </w:p>
        </w:tc>
      </w:tr>
      <w:tr w:rsidR="008B72E7" w14:paraId="54310C98" w14:textId="77777777">
        <w:tblPrEx>
          <w:tblCellMar>
            <w:top w:w="0" w:type="dxa"/>
            <w:bottom w:w="0" w:type="dxa"/>
          </w:tblCellMar>
        </w:tblPrEx>
        <w:trPr>
          <w:trHeight w:val="261"/>
          <w:jc w:val="center"/>
        </w:trPr>
        <w:tc>
          <w:tcPr>
            <w:tcW w:w="1842" w:type="dxa"/>
          </w:tcPr>
          <w:p w14:paraId="5F4F4281" w14:textId="77777777" w:rsidR="008B72E7" w:rsidRDefault="008B72E7">
            <w:pPr>
              <w:keepNext/>
            </w:pPr>
            <w:r>
              <w:t>Initial BIT</w:t>
            </w:r>
          </w:p>
        </w:tc>
        <w:tc>
          <w:tcPr>
            <w:tcW w:w="6006" w:type="dxa"/>
          </w:tcPr>
          <w:p w14:paraId="7EB72C72" w14:textId="77777777" w:rsidR="008B72E7" w:rsidRDefault="008B72E7">
            <w:pPr>
              <w:keepNext/>
            </w:pPr>
            <w:r>
              <w:t>ACE 0 RAM Test</w:t>
            </w:r>
          </w:p>
        </w:tc>
      </w:tr>
      <w:tr w:rsidR="008B72E7" w14:paraId="61270640" w14:textId="77777777">
        <w:tblPrEx>
          <w:tblCellMar>
            <w:top w:w="0" w:type="dxa"/>
            <w:bottom w:w="0" w:type="dxa"/>
          </w:tblCellMar>
        </w:tblPrEx>
        <w:trPr>
          <w:trHeight w:val="261"/>
          <w:jc w:val="center"/>
        </w:trPr>
        <w:tc>
          <w:tcPr>
            <w:tcW w:w="1842" w:type="dxa"/>
          </w:tcPr>
          <w:p w14:paraId="78BD14BB" w14:textId="77777777" w:rsidR="008B72E7" w:rsidRDefault="008B72E7">
            <w:pPr>
              <w:keepNext/>
            </w:pPr>
            <w:r>
              <w:t>Initial BIT</w:t>
            </w:r>
          </w:p>
        </w:tc>
        <w:tc>
          <w:tcPr>
            <w:tcW w:w="6006" w:type="dxa"/>
          </w:tcPr>
          <w:p w14:paraId="08D15142" w14:textId="77777777" w:rsidR="008B72E7" w:rsidRDefault="008B72E7">
            <w:pPr>
              <w:keepNext/>
            </w:pPr>
            <w:r>
              <w:t>ACE 0 Register Test</w:t>
            </w:r>
          </w:p>
        </w:tc>
      </w:tr>
      <w:tr w:rsidR="008B72E7" w14:paraId="222E76BC" w14:textId="77777777">
        <w:tblPrEx>
          <w:tblCellMar>
            <w:top w:w="0" w:type="dxa"/>
            <w:bottom w:w="0" w:type="dxa"/>
          </w:tblCellMar>
        </w:tblPrEx>
        <w:trPr>
          <w:trHeight w:val="261"/>
          <w:jc w:val="center"/>
        </w:trPr>
        <w:tc>
          <w:tcPr>
            <w:tcW w:w="1842" w:type="dxa"/>
          </w:tcPr>
          <w:p w14:paraId="3127A4B6" w14:textId="77777777" w:rsidR="008B72E7" w:rsidRDefault="008B72E7">
            <w:pPr>
              <w:pStyle w:val="Footer"/>
              <w:tabs>
                <w:tab w:val="clear" w:pos="4320"/>
                <w:tab w:val="clear" w:pos="8640"/>
              </w:tabs>
            </w:pPr>
            <w:r>
              <w:t>Initial BIT</w:t>
            </w:r>
          </w:p>
        </w:tc>
        <w:tc>
          <w:tcPr>
            <w:tcW w:w="6006" w:type="dxa"/>
          </w:tcPr>
          <w:p w14:paraId="58E69D54" w14:textId="77777777" w:rsidR="008B72E7" w:rsidRDefault="008B72E7">
            <w:pPr>
              <w:keepNext/>
            </w:pPr>
            <w:r>
              <w:t>ACE 0 Interrupt Test</w:t>
            </w:r>
          </w:p>
        </w:tc>
      </w:tr>
    </w:tbl>
    <w:p w14:paraId="6B8DCE41" w14:textId="77777777" w:rsidR="008B72E7" w:rsidRDefault="008B72E7"/>
    <w:p w14:paraId="3A2E8A27" w14:textId="77777777" w:rsidR="008B72E7" w:rsidRDefault="008B72E7">
      <w:pPr>
        <w:pStyle w:val="list1"/>
        <w:numPr>
          <w:ilvl w:val="0"/>
          <w:numId w:val="33"/>
        </w:numPr>
      </w:pPr>
      <w:r>
        <w:lastRenderedPageBreak/>
        <w:t>The FTSS shall [SRS267] configure each MPCC to perform MPE Tests as shown in Table 3.2-5</w:t>
      </w:r>
      <w:bookmarkStart w:id="87" w:name="_Hlt515953375"/>
      <w:r>
        <w:t>.</w:t>
      </w:r>
      <w:bookmarkEnd w:id="87"/>
      <w:r>
        <w:t xml:space="preserve">  </w:t>
      </w:r>
    </w:p>
    <w:p w14:paraId="2676BB6F" w14:textId="77777777" w:rsidR="008B72E7" w:rsidRDefault="008B72E7">
      <w:pPr>
        <w:pStyle w:val="list1"/>
        <w:numPr>
          <w:ilvl w:val="0"/>
          <w:numId w:val="33"/>
        </w:numPr>
      </w:pPr>
      <w:r>
        <w:t xml:space="preserve">Each MPCC is configured to halt processing if any of the MPE tests, listed in Table 3.2-5, fails. </w:t>
      </w:r>
    </w:p>
    <w:p w14:paraId="34014CD1" w14:textId="77777777" w:rsidR="008B72E7" w:rsidRDefault="008B72E7">
      <w:pPr>
        <w:pStyle w:val="tablecaption"/>
      </w:pPr>
      <w:bookmarkStart w:id="88" w:name="_Ref502022638"/>
      <w:bookmarkStart w:id="89" w:name="_Toc515875724"/>
      <w:bookmarkStart w:id="90" w:name="_Toc515935958"/>
      <w:bookmarkStart w:id="91" w:name="_Toc518707783"/>
      <w:r>
        <w:t>Table 3.2-5.  MPCC IBIT Test Configuration.</w:t>
      </w:r>
      <w:bookmarkEnd w:id="88"/>
      <w:bookmarkEnd w:id="89"/>
      <w:bookmarkEnd w:id="90"/>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4271"/>
      </w:tblGrid>
      <w:tr w:rsidR="008B72E7" w14:paraId="09D0414E" w14:textId="77777777">
        <w:tblPrEx>
          <w:tblCellMar>
            <w:top w:w="0" w:type="dxa"/>
            <w:bottom w:w="0" w:type="dxa"/>
          </w:tblCellMar>
        </w:tblPrEx>
        <w:trPr>
          <w:trHeight w:val="261"/>
          <w:jc w:val="center"/>
        </w:trPr>
        <w:tc>
          <w:tcPr>
            <w:tcW w:w="1842" w:type="dxa"/>
          </w:tcPr>
          <w:p w14:paraId="30ECD04F" w14:textId="77777777" w:rsidR="008B72E7" w:rsidRDefault="008B72E7">
            <w:pPr>
              <w:keepNext/>
              <w:rPr>
                <w:b/>
              </w:rPr>
            </w:pPr>
            <w:r>
              <w:rPr>
                <w:b/>
              </w:rPr>
              <w:t>KIND OF TEST</w:t>
            </w:r>
          </w:p>
        </w:tc>
        <w:tc>
          <w:tcPr>
            <w:tcW w:w="4271" w:type="dxa"/>
          </w:tcPr>
          <w:p w14:paraId="08002D23" w14:textId="77777777" w:rsidR="008B72E7" w:rsidRDefault="008B72E7">
            <w:pPr>
              <w:keepNext/>
              <w:rPr>
                <w:b/>
              </w:rPr>
            </w:pPr>
            <w:r>
              <w:rPr>
                <w:b/>
              </w:rPr>
              <w:t>TEST NAME</w:t>
            </w:r>
          </w:p>
        </w:tc>
      </w:tr>
      <w:tr w:rsidR="008B72E7" w14:paraId="5406A0CB" w14:textId="77777777">
        <w:tblPrEx>
          <w:tblCellMar>
            <w:top w:w="0" w:type="dxa"/>
            <w:bottom w:w="0" w:type="dxa"/>
          </w:tblCellMar>
        </w:tblPrEx>
        <w:trPr>
          <w:trHeight w:val="261"/>
          <w:jc w:val="center"/>
        </w:trPr>
        <w:tc>
          <w:tcPr>
            <w:tcW w:w="1842" w:type="dxa"/>
          </w:tcPr>
          <w:p w14:paraId="1565F98C" w14:textId="77777777" w:rsidR="008B72E7" w:rsidRDefault="008B72E7">
            <w:pPr>
              <w:keepNext/>
            </w:pPr>
            <w:r>
              <w:t>MPE</w:t>
            </w:r>
          </w:p>
        </w:tc>
        <w:tc>
          <w:tcPr>
            <w:tcW w:w="4271" w:type="dxa"/>
          </w:tcPr>
          <w:p w14:paraId="042329C8" w14:textId="77777777" w:rsidR="008B72E7" w:rsidRDefault="008B72E7">
            <w:pPr>
              <w:keepNext/>
            </w:pPr>
            <w:r>
              <w:t>Control and Status Register Test</w:t>
            </w:r>
          </w:p>
        </w:tc>
      </w:tr>
      <w:tr w:rsidR="008B72E7" w14:paraId="04041BA5" w14:textId="77777777">
        <w:tblPrEx>
          <w:tblCellMar>
            <w:top w:w="0" w:type="dxa"/>
            <w:bottom w:w="0" w:type="dxa"/>
          </w:tblCellMar>
        </w:tblPrEx>
        <w:trPr>
          <w:trHeight w:val="261"/>
          <w:jc w:val="center"/>
        </w:trPr>
        <w:tc>
          <w:tcPr>
            <w:tcW w:w="1842" w:type="dxa"/>
          </w:tcPr>
          <w:p w14:paraId="1D535BFF" w14:textId="77777777" w:rsidR="008B72E7" w:rsidRDefault="008B72E7">
            <w:pPr>
              <w:keepNext/>
            </w:pPr>
            <w:r>
              <w:t>MPE</w:t>
            </w:r>
          </w:p>
        </w:tc>
        <w:tc>
          <w:tcPr>
            <w:tcW w:w="4271" w:type="dxa"/>
          </w:tcPr>
          <w:p w14:paraId="21FD0DB8" w14:textId="77777777" w:rsidR="008B72E7" w:rsidRDefault="008B72E7">
            <w:pPr>
              <w:keepNext/>
            </w:pPr>
            <w:r>
              <w:t>Erasable PROM Checksum Test</w:t>
            </w:r>
          </w:p>
        </w:tc>
      </w:tr>
      <w:tr w:rsidR="008B72E7" w14:paraId="30FDB4D9" w14:textId="77777777">
        <w:tblPrEx>
          <w:tblCellMar>
            <w:top w:w="0" w:type="dxa"/>
            <w:bottom w:w="0" w:type="dxa"/>
          </w:tblCellMar>
        </w:tblPrEx>
        <w:trPr>
          <w:trHeight w:val="261"/>
          <w:jc w:val="center"/>
        </w:trPr>
        <w:tc>
          <w:tcPr>
            <w:tcW w:w="1842" w:type="dxa"/>
          </w:tcPr>
          <w:p w14:paraId="2CA54D94" w14:textId="77777777" w:rsidR="008B72E7" w:rsidRDefault="008B72E7">
            <w:pPr>
              <w:keepNext/>
            </w:pPr>
            <w:r>
              <w:t>MPE</w:t>
            </w:r>
          </w:p>
        </w:tc>
        <w:tc>
          <w:tcPr>
            <w:tcW w:w="4271" w:type="dxa"/>
          </w:tcPr>
          <w:p w14:paraId="5C9DE8ED" w14:textId="77777777" w:rsidR="008B72E7" w:rsidRDefault="008B72E7">
            <w:pPr>
              <w:keepNext/>
            </w:pPr>
            <w:r>
              <w:t>Local RAM Test</w:t>
            </w:r>
          </w:p>
        </w:tc>
      </w:tr>
      <w:tr w:rsidR="008B72E7" w14:paraId="09E751A4" w14:textId="77777777">
        <w:tblPrEx>
          <w:tblCellMar>
            <w:top w:w="0" w:type="dxa"/>
            <w:bottom w:w="0" w:type="dxa"/>
          </w:tblCellMar>
        </w:tblPrEx>
        <w:trPr>
          <w:trHeight w:val="261"/>
          <w:jc w:val="center"/>
        </w:trPr>
        <w:tc>
          <w:tcPr>
            <w:tcW w:w="1842" w:type="dxa"/>
          </w:tcPr>
          <w:p w14:paraId="100FC020" w14:textId="77777777" w:rsidR="008B72E7" w:rsidRDefault="008B72E7">
            <w:pPr>
              <w:keepNext/>
            </w:pPr>
            <w:r>
              <w:t>MPE</w:t>
            </w:r>
          </w:p>
        </w:tc>
        <w:tc>
          <w:tcPr>
            <w:tcW w:w="4271" w:type="dxa"/>
          </w:tcPr>
          <w:p w14:paraId="474A568E" w14:textId="77777777" w:rsidR="008B72E7" w:rsidRDefault="008B72E7">
            <w:pPr>
              <w:keepNext/>
            </w:pPr>
            <w:r>
              <w:t>68020 Processor Test</w:t>
            </w:r>
          </w:p>
        </w:tc>
      </w:tr>
      <w:tr w:rsidR="008B72E7" w14:paraId="2E3C9B6C" w14:textId="77777777">
        <w:tblPrEx>
          <w:tblCellMar>
            <w:top w:w="0" w:type="dxa"/>
            <w:bottom w:w="0" w:type="dxa"/>
          </w:tblCellMar>
        </w:tblPrEx>
        <w:trPr>
          <w:trHeight w:val="261"/>
          <w:jc w:val="center"/>
        </w:trPr>
        <w:tc>
          <w:tcPr>
            <w:tcW w:w="1842" w:type="dxa"/>
          </w:tcPr>
          <w:p w14:paraId="0A33C212" w14:textId="77777777" w:rsidR="008B72E7" w:rsidRDefault="008B72E7">
            <w:r>
              <w:t>MPE</w:t>
            </w:r>
          </w:p>
        </w:tc>
        <w:tc>
          <w:tcPr>
            <w:tcW w:w="4271" w:type="dxa"/>
          </w:tcPr>
          <w:p w14:paraId="7EA8D692" w14:textId="77777777" w:rsidR="008B72E7" w:rsidRDefault="008B72E7">
            <w:r>
              <w:t>Dual-port RAM Test</w:t>
            </w:r>
          </w:p>
        </w:tc>
      </w:tr>
    </w:tbl>
    <w:p w14:paraId="662345CA" w14:textId="77777777" w:rsidR="008B72E7" w:rsidRDefault="008B72E7"/>
    <w:p w14:paraId="72394221" w14:textId="77777777" w:rsidR="008B72E7" w:rsidRDefault="008B72E7">
      <w:pPr>
        <w:pStyle w:val="list1"/>
        <w:numPr>
          <w:ilvl w:val="0"/>
          <w:numId w:val="33"/>
        </w:numPr>
      </w:pPr>
      <w:r>
        <w:t xml:space="preserve">When the IBIT is complete, the FTSS in the channels that are part of the fault masking group shall [SRS239] report the results of IBIT for all Radstone boards to the application software for telemetry. </w:t>
      </w:r>
    </w:p>
    <w:p w14:paraId="19AACD79" w14:textId="77777777" w:rsidR="008B72E7" w:rsidRDefault="008B72E7">
      <w:pPr>
        <w:pStyle w:val="list1"/>
        <w:numPr>
          <w:ilvl w:val="0"/>
          <w:numId w:val="33"/>
        </w:numPr>
      </w:pPr>
      <w:r>
        <w:t xml:space="preserve">In IBIT failure cases that cause processing to halt, the failure shall [SRS269] be handled as described in Section 3.2.6.2, Recovery. </w:t>
      </w:r>
    </w:p>
    <w:p w14:paraId="48995A92" w14:textId="77777777" w:rsidR="008B72E7" w:rsidRDefault="008B72E7">
      <w:pPr>
        <w:pStyle w:val="list1"/>
        <w:numPr>
          <w:ilvl w:val="0"/>
          <w:numId w:val="33"/>
        </w:numPr>
      </w:pPr>
      <w:r>
        <w:t>FTSS shall [SRS290], in ICP and FCP IBIT failure cases that allow processing to continue, after saving the results of IBIT for reporting to the application, in the first minor frame after Startup or recovery, consider the FCR to be failed, and start performing recovery actions for the FCR.</w:t>
      </w:r>
    </w:p>
    <w:p w14:paraId="3E34750C" w14:textId="77777777" w:rsidR="008B72E7" w:rsidRDefault="008B72E7">
      <w:pPr>
        <w:pStyle w:val="Heading4"/>
      </w:pPr>
      <w:bookmarkStart w:id="92" w:name="_Toc426361786"/>
      <w:bookmarkStart w:id="93" w:name="_Toc518715585"/>
      <w:r>
        <w:t>Continuous BIT</w:t>
      </w:r>
      <w:bookmarkEnd w:id="92"/>
      <w:bookmarkEnd w:id="93"/>
    </w:p>
    <w:p w14:paraId="7D7B174F" w14:textId="77777777" w:rsidR="008B72E7" w:rsidRDefault="008B72E7">
      <w:pPr>
        <w:pStyle w:val="Body"/>
      </w:pPr>
      <w:r>
        <w:t xml:space="preserve">Continuous BIT executes on the FCP at all times after initialization is complete. In general, these tests execute system-wide tests using the fault tolerance characteristics of the FTPP architecture. </w:t>
      </w:r>
    </w:p>
    <w:p w14:paraId="763A3C9D" w14:textId="77777777" w:rsidR="008B72E7" w:rsidRDefault="008B72E7">
      <w:pPr>
        <w:pStyle w:val="list1"/>
        <w:numPr>
          <w:ilvl w:val="0"/>
          <w:numId w:val="21"/>
        </w:numPr>
      </w:pPr>
      <w:r>
        <w:t>Continuous BIT, in conjunction with Redundancy Management and Scheduler operations running in the 50 Hz rategroup after the application tasks, shall [SRS</w:t>
      </w:r>
      <w:r>
        <w:rPr>
          <w:noProof/>
        </w:rPr>
        <w:t>091</w:t>
      </w:r>
      <w:r>
        <w:t>] take less than 2 milliseconds under nominal no-fault conditions.</w:t>
      </w:r>
    </w:p>
    <w:p w14:paraId="33344A3F" w14:textId="77777777" w:rsidR="008B72E7" w:rsidRDefault="008B72E7">
      <w:pPr>
        <w:pStyle w:val="list1"/>
        <w:numPr>
          <w:ilvl w:val="0"/>
          <w:numId w:val="21"/>
        </w:numPr>
      </w:pPr>
      <w:r>
        <w:t>Continuous BIT, in conjunction with Redundancy Management and Scheduler operations running in the 50 Hz rategroup after the application tasks, shall [SRS183] take less than 3 milliseconds while processing faults.</w:t>
      </w:r>
    </w:p>
    <w:p w14:paraId="78112C6C" w14:textId="77777777" w:rsidR="008B72E7" w:rsidRDefault="008B72E7">
      <w:pPr>
        <w:pStyle w:val="list1"/>
        <w:numPr>
          <w:ilvl w:val="0"/>
          <w:numId w:val="21"/>
        </w:numPr>
      </w:pPr>
      <w:r>
        <w:t>Continuous BIT shall [SRS</w:t>
      </w:r>
      <w:r>
        <w:rPr>
          <w:noProof/>
        </w:rPr>
        <w:t>093</w:t>
      </w:r>
      <w:r>
        <w:t>] execute on the FCP virtual group.</w:t>
      </w:r>
    </w:p>
    <w:p w14:paraId="45E22DC2" w14:textId="77777777" w:rsidR="008B72E7" w:rsidRDefault="008B72E7">
      <w:pPr>
        <w:pStyle w:val="list1"/>
        <w:numPr>
          <w:ilvl w:val="0"/>
          <w:numId w:val="21"/>
        </w:numPr>
      </w:pPr>
      <w:r>
        <w:t>Continuous BIT shall [SRS</w:t>
      </w:r>
      <w:r>
        <w:rPr>
          <w:noProof/>
        </w:rPr>
        <w:t>094</w:t>
      </w:r>
      <w:r>
        <w:t>] reset the processor’s built-in watchdog timer at 50 Hz. A failure to reset the watchdog timer within the allotted time (nominally 1.6 seconds) will generate a processor reset.</w:t>
      </w:r>
    </w:p>
    <w:p w14:paraId="11025581" w14:textId="77777777" w:rsidR="008B72E7" w:rsidRDefault="008B72E7">
      <w:pPr>
        <w:pStyle w:val="list1"/>
        <w:numPr>
          <w:ilvl w:val="0"/>
          <w:numId w:val="21"/>
        </w:numPr>
      </w:pPr>
      <w:r>
        <w:lastRenderedPageBreak/>
        <w:t>Continuous BIT shall [SRS</w:t>
      </w:r>
      <w:r>
        <w:rPr>
          <w:noProof/>
        </w:rPr>
        <w:t>095</w:t>
      </w:r>
      <w:r>
        <w:t>] exercise the presence test at 50 Hz to ensure that all processors in the FCP virtual group are synchronized.</w:t>
      </w:r>
    </w:p>
    <w:p w14:paraId="2196EA2A" w14:textId="77777777" w:rsidR="008B72E7" w:rsidRDefault="008B72E7">
      <w:pPr>
        <w:pStyle w:val="list1"/>
        <w:numPr>
          <w:ilvl w:val="0"/>
          <w:numId w:val="21"/>
        </w:numPr>
      </w:pPr>
      <w:r>
        <w:t>The presence test shall [SRS184] also ascertain that all processors are executing the same 50 Hz, 10 Hz and 1 Hz frames.</w:t>
      </w:r>
    </w:p>
    <w:p w14:paraId="35A21EDB" w14:textId="77777777" w:rsidR="008B72E7" w:rsidRDefault="008B72E7">
      <w:pPr>
        <w:pStyle w:val="list1"/>
        <w:numPr>
          <w:ilvl w:val="0"/>
          <w:numId w:val="21"/>
        </w:numPr>
      </w:pPr>
      <w:r>
        <w:t>Continuous BIT shall [SRS</w:t>
      </w:r>
      <w:r>
        <w:rPr>
          <w:noProof/>
        </w:rPr>
        <w:t>096</w:t>
      </w:r>
      <w:r>
        <w:t xml:space="preserve">] diagnose the faulty FCR within 1 second after detecting a failure. </w:t>
      </w:r>
    </w:p>
    <w:p w14:paraId="278689FB" w14:textId="77777777" w:rsidR="008B72E7" w:rsidRDefault="008B72E7">
      <w:pPr>
        <w:pStyle w:val="list1"/>
        <w:numPr>
          <w:ilvl w:val="0"/>
          <w:numId w:val="21"/>
        </w:numPr>
      </w:pPr>
      <w:r>
        <w:t>Continuous BIT shall [SRS</w:t>
      </w:r>
      <w:r>
        <w:rPr>
          <w:noProof/>
        </w:rPr>
        <w:t>097</w:t>
      </w:r>
      <w:r>
        <w:t>] detect a failed ICP processor by detecting the absence of a periodic message for 2 consecutive minor cycles.</w:t>
      </w:r>
    </w:p>
    <w:p w14:paraId="6F683487" w14:textId="77777777" w:rsidR="008B72E7" w:rsidRDefault="008B72E7">
      <w:pPr>
        <w:pStyle w:val="list1"/>
        <w:numPr>
          <w:ilvl w:val="0"/>
          <w:numId w:val="21"/>
        </w:numPr>
      </w:pPr>
      <w:r>
        <w:t>Continuous BIT shall [SRS</w:t>
      </w:r>
      <w:r>
        <w:rPr>
          <w:noProof/>
        </w:rPr>
        <w:t>098</w:t>
      </w:r>
      <w:r>
        <w:t>] report all diagnosed failures and recovery actions to the application for incorporation in the telemetry stream.</w:t>
      </w:r>
    </w:p>
    <w:p w14:paraId="0BB410CA" w14:textId="77777777" w:rsidR="008B72E7" w:rsidRDefault="008B72E7">
      <w:pPr>
        <w:pStyle w:val="Heading4"/>
      </w:pPr>
      <w:bookmarkStart w:id="94" w:name="_Toc518715586"/>
      <w:r>
        <w:t>RAM Scrub</w:t>
      </w:r>
      <w:bookmarkEnd w:id="94"/>
    </w:p>
    <w:p w14:paraId="15F4BEAC" w14:textId="77777777" w:rsidR="008B72E7" w:rsidRDefault="008B72E7">
      <w:pPr>
        <w:pStyle w:val="list1"/>
        <w:numPr>
          <w:ilvl w:val="0"/>
          <w:numId w:val="6"/>
        </w:numPr>
      </w:pPr>
      <w:r>
        <w:t>RAM scrub shall [SRS</w:t>
      </w:r>
      <w:r>
        <w:rPr>
          <w:noProof/>
        </w:rPr>
        <w:t>043</w:t>
      </w:r>
      <w:r>
        <w:t>] actively trigger the EDAC function by cyclically reading (and writing back if an error is found) all used RAM.</w:t>
      </w:r>
    </w:p>
    <w:p w14:paraId="6943832E" w14:textId="77777777" w:rsidR="008B72E7" w:rsidRDefault="008B72E7">
      <w:pPr>
        <w:pStyle w:val="list1"/>
        <w:numPr>
          <w:ilvl w:val="0"/>
          <w:numId w:val="6"/>
        </w:numPr>
      </w:pPr>
      <w:r>
        <w:t>RAM scrub shall [SRS</w:t>
      </w:r>
      <w:r>
        <w:rPr>
          <w:noProof/>
        </w:rPr>
        <w:t>044</w:t>
      </w:r>
      <w:r>
        <w:t>] report detected errors to the application, congruently on all channels, via an API service for inclusion in the telemetry stream.</w:t>
      </w:r>
    </w:p>
    <w:p w14:paraId="5E0C6C7A" w14:textId="77777777" w:rsidR="008B72E7" w:rsidRDefault="008B72E7">
      <w:pPr>
        <w:pStyle w:val="list1"/>
        <w:numPr>
          <w:ilvl w:val="0"/>
          <w:numId w:val="6"/>
        </w:numPr>
      </w:pPr>
      <w:r>
        <w:t>RAM scrub shall [SRS187] be capable of scrubbing at least 10 megabytes every 8 minutes, given at least 1% of the CPU is available for this processing.</w:t>
      </w:r>
    </w:p>
    <w:p w14:paraId="1DAA6C53" w14:textId="77777777" w:rsidR="008B72E7" w:rsidRDefault="008B72E7">
      <w:pPr>
        <w:pStyle w:val="list1"/>
        <w:numPr>
          <w:ilvl w:val="0"/>
          <w:numId w:val="6"/>
        </w:numPr>
      </w:pPr>
      <w:r>
        <w:t>RAM scrub shall [SRS275] not scrub the area used for telemetry data.</w:t>
      </w:r>
    </w:p>
    <w:p w14:paraId="2E0A6420" w14:textId="77777777" w:rsidR="008B72E7" w:rsidRDefault="008B72E7">
      <w:pPr>
        <w:pStyle w:val="Heading3"/>
      </w:pPr>
      <w:bookmarkStart w:id="95" w:name="_Ref489769032"/>
      <w:bookmarkStart w:id="96" w:name="_Ref489769100"/>
      <w:bookmarkStart w:id="97" w:name="_Toc518715587"/>
      <w:r>
        <w:t>Redundancy Management</w:t>
      </w:r>
      <w:bookmarkEnd w:id="95"/>
      <w:bookmarkEnd w:id="96"/>
      <w:bookmarkEnd w:id="97"/>
    </w:p>
    <w:p w14:paraId="5FAFED66" w14:textId="77777777" w:rsidR="008B72E7" w:rsidRDefault="008B72E7">
      <w:pPr>
        <w:pStyle w:val="Body"/>
      </w:pPr>
      <w:r>
        <w:t>Redundancy Management maintains the mapping of physical hardware to virtual groups. This capability reconfigures the mapping in response to a diagnosis of a failed component, which can be a failed processor, failed network element or a link failure. Redundancy Management also performs transient fault analysis within constraints dictated by the mission management application software.</w:t>
      </w:r>
    </w:p>
    <w:p w14:paraId="7B3350B8" w14:textId="77777777" w:rsidR="008B72E7" w:rsidRDefault="008B72E7">
      <w:pPr>
        <w:pStyle w:val="list1"/>
        <w:numPr>
          <w:ilvl w:val="0"/>
          <w:numId w:val="22"/>
        </w:numPr>
      </w:pPr>
      <w:r>
        <w:t>Redundancy Management shall [SRS</w:t>
      </w:r>
      <w:r>
        <w:rPr>
          <w:noProof/>
        </w:rPr>
        <w:t>099</w:t>
      </w:r>
      <w:r>
        <w:t>] provide an API call to enable the application to retrieve the health status of the processors, network elements, network element links, MPCCs, and ICP controlled interfaces.</w:t>
      </w:r>
    </w:p>
    <w:p w14:paraId="7AACADE8" w14:textId="77777777" w:rsidR="008B72E7" w:rsidRDefault="008B72E7">
      <w:pPr>
        <w:pStyle w:val="list1"/>
        <w:numPr>
          <w:ilvl w:val="0"/>
          <w:numId w:val="22"/>
        </w:numPr>
      </w:pPr>
      <w:r>
        <w:t>Redundancy Management shall [SRS</w:t>
      </w:r>
      <w:r>
        <w:rPr>
          <w:noProof/>
        </w:rPr>
        <w:t>100</w:t>
      </w:r>
      <w:r>
        <w:t>] provide an API call to enable the application to request that the FTSS RM software initiate a voted reset of a channel.</w:t>
      </w:r>
    </w:p>
    <w:p w14:paraId="4D98A247" w14:textId="77777777" w:rsidR="008B72E7" w:rsidRDefault="008B72E7">
      <w:pPr>
        <w:pStyle w:val="list1"/>
        <w:numPr>
          <w:ilvl w:val="0"/>
          <w:numId w:val="22"/>
        </w:numPr>
      </w:pPr>
      <w:r>
        <w:t>Redundancy Management shall [SRS201] be able to accommodate power up of all 5 channels and maintain all 5 NEs active, assuming no failures.</w:t>
      </w:r>
    </w:p>
    <w:p w14:paraId="73966784" w14:textId="77777777" w:rsidR="008B72E7" w:rsidRDefault="008B72E7">
      <w:pPr>
        <w:pStyle w:val="Heading4"/>
      </w:pPr>
      <w:bookmarkStart w:id="98" w:name="_Toc422624099"/>
      <w:bookmarkStart w:id="99" w:name="_Toc426361788"/>
      <w:bookmarkStart w:id="100" w:name="_Toc518715588"/>
      <w:r>
        <w:t>Virtual Group Configuration</w:t>
      </w:r>
      <w:bookmarkEnd w:id="98"/>
      <w:bookmarkEnd w:id="99"/>
      <w:bookmarkEnd w:id="100"/>
    </w:p>
    <w:p w14:paraId="6C0E181B" w14:textId="77777777" w:rsidR="008B72E7" w:rsidRDefault="008B72E7">
      <w:pPr>
        <w:pStyle w:val="Body"/>
      </w:pPr>
      <w:r>
        <w:t xml:space="preserve">The virtual group configuration defines the mapping of physical hardware to virtual group(s). It defines the redundancy of each virtual group and the location of the processors </w:t>
      </w:r>
      <w:r>
        <w:lastRenderedPageBreak/>
        <w:t>in the VME backplane. This mapping of virtual group member(s) is maintained as an ordered pair of network element and port on the associated network element.</w:t>
      </w:r>
    </w:p>
    <w:p w14:paraId="73BFA609" w14:textId="77777777" w:rsidR="008B72E7" w:rsidRDefault="008B72E7">
      <w:pPr>
        <w:pStyle w:val="list1"/>
        <w:numPr>
          <w:ilvl w:val="0"/>
          <w:numId w:val="23"/>
        </w:numPr>
      </w:pPr>
      <w:r>
        <w:t>Redundancy Management shall [SRS</w:t>
      </w:r>
      <w:r>
        <w:rPr>
          <w:noProof/>
        </w:rPr>
        <w:t>101</w:t>
      </w:r>
      <w:r>
        <w:t>] define an initial mapping of physical hardware to virtual group identifiers consisting of 1 quadruplex FCP virtual group and 5 ICP simplexes.</w:t>
      </w:r>
    </w:p>
    <w:p w14:paraId="1A51AC92" w14:textId="77777777" w:rsidR="008B72E7" w:rsidRDefault="008B72E7">
      <w:pPr>
        <w:pStyle w:val="list1"/>
        <w:numPr>
          <w:ilvl w:val="0"/>
          <w:numId w:val="23"/>
        </w:numPr>
      </w:pPr>
      <w:r>
        <w:t>If an FCR is diagnosed as faulty during Startup, Redundancy Management shall [SRS</w:t>
      </w:r>
      <w:r>
        <w:rPr>
          <w:noProof/>
        </w:rPr>
        <w:t>102</w:t>
      </w:r>
      <w:r>
        <w:t>] exclude the FCP in the faulty channel from the initial FCP virtual group configuration.</w:t>
      </w:r>
    </w:p>
    <w:p w14:paraId="4A5615E9" w14:textId="77777777" w:rsidR="008B72E7" w:rsidRDefault="008B72E7">
      <w:pPr>
        <w:pStyle w:val="Heading4"/>
      </w:pPr>
      <w:bookmarkStart w:id="101" w:name="_Toc422624100"/>
      <w:bookmarkStart w:id="102" w:name="_Toc426361789"/>
      <w:bookmarkStart w:id="103" w:name="_Ref469107423"/>
      <w:bookmarkStart w:id="104" w:name="_Toc518715589"/>
      <w:r>
        <w:t>Recovery</w:t>
      </w:r>
      <w:bookmarkEnd w:id="101"/>
      <w:bookmarkEnd w:id="102"/>
      <w:bookmarkEnd w:id="103"/>
      <w:bookmarkEnd w:id="104"/>
    </w:p>
    <w:p w14:paraId="63936050" w14:textId="77777777" w:rsidR="008B72E7" w:rsidRDefault="008B72E7">
      <w:pPr>
        <w:pStyle w:val="Body"/>
      </w:pPr>
      <w:r>
        <w:t>Redundancy Management configures the FCP virtual group, the network element, and the interconnection links for recovery of hardware resources in the operational system. Redundancy Management determines the recovery strategy to be executed based upon current configuration and whether alignment is permitted.</w:t>
      </w:r>
    </w:p>
    <w:p w14:paraId="27E2C0A5" w14:textId="77777777" w:rsidR="008B72E7" w:rsidRDefault="008B72E7">
      <w:pPr>
        <w:pStyle w:val="Body"/>
      </w:pPr>
      <w:r>
        <w:t xml:space="preserve">When a fault occurs, the configuration will change.  The new configuration depends on the previous configuration.  All the possible configuration changes are shown in </w:t>
      </w:r>
      <w:bookmarkStart w:id="105" w:name="_Hlt515942341"/>
      <w:r>
        <w:fldChar w:fldCharType="begin"/>
      </w:r>
      <w:r>
        <w:instrText xml:space="preserve"> REF _Ref504962431 \h </w:instrText>
      </w:r>
      <w:r>
        <w:fldChar w:fldCharType="separate"/>
      </w:r>
      <w:ins w:id="106" w:author="Ruth Christopher" w:date="2002-03-29T12:25:00Z">
        <w:r>
          <w:t xml:space="preserve">Figure </w:t>
        </w:r>
        <w:r>
          <w:rPr>
            <w:noProof/>
          </w:rPr>
          <w:t>3</w:t>
        </w:r>
        <w:r>
          <w:noBreakHyphen/>
        </w:r>
        <w:r>
          <w:rPr>
            <w:noProof/>
          </w:rPr>
          <w:t>2</w:t>
        </w:r>
      </w:ins>
      <w:ins w:id="107" w:author="kjm2514" w:date="2002-03-12T12:02:00Z">
        <w:del w:id="108" w:author="Ruth Christopher" w:date="2002-03-29T12:25:00Z">
          <w:r>
            <w:delText xml:space="preserve">Figure </w:delText>
          </w:r>
          <w:r>
            <w:rPr>
              <w:noProof/>
            </w:rPr>
            <w:delText>3</w:delText>
          </w:r>
          <w:r>
            <w:noBreakHyphen/>
          </w:r>
          <w:r>
            <w:rPr>
              <w:noProof/>
            </w:rPr>
            <w:delText>2</w:delText>
          </w:r>
        </w:del>
      </w:ins>
      <w:del w:id="109" w:author="kjm2514" w:date="2002-03-12T12:02:00Z">
        <w:r>
          <w:delText xml:space="preserve">Figure </w:delText>
        </w:r>
        <w:r>
          <w:rPr>
            <w:noProof/>
          </w:rPr>
          <w:delText>3</w:delText>
        </w:r>
        <w:r>
          <w:noBreakHyphen/>
        </w:r>
        <w:r>
          <w:rPr>
            <w:noProof/>
          </w:rPr>
          <w:delText>2</w:delText>
        </w:r>
      </w:del>
      <w:r>
        <w:fldChar w:fldCharType="end"/>
      </w:r>
      <w:bookmarkEnd w:id="105"/>
      <w:r>
        <w:t>.</w:t>
      </w:r>
    </w:p>
    <w:p w14:paraId="41053CC7" w14:textId="77777777" w:rsidR="008B72E7" w:rsidRDefault="008B72E7">
      <w:pPr>
        <w:pStyle w:val="Body"/>
        <w:keepNext/>
        <w:jc w:val="center"/>
      </w:pPr>
      <w:r>
        <w:lastRenderedPageBreak/>
        <w:pict w14:anchorId="5C9F23AB">
          <v:shape id="_x0000_i1027" type="#_x0000_t75" style="width:6in;height:586.5pt" fillcolor="window">
            <v:imagedata r:id="rId18" o:title=""/>
          </v:shape>
        </w:pict>
      </w:r>
    </w:p>
    <w:p w14:paraId="00F97909" w14:textId="77777777" w:rsidR="008B72E7" w:rsidRDefault="008B72E7">
      <w:pPr>
        <w:pStyle w:val="Caption"/>
      </w:pPr>
      <w:bookmarkStart w:id="110" w:name="_Ref504962431"/>
      <w:bookmarkStart w:id="111" w:name="_Toc518707441"/>
      <w:r>
        <w:t xml:space="preserve">Figure </w:t>
      </w:r>
      <w:fldSimple w:instr=" STYLEREF 1 \s ">
        <w:r>
          <w:rPr>
            <w:noProof/>
          </w:rPr>
          <w:t>3</w:t>
        </w:r>
      </w:fldSimple>
      <w:r>
        <w:noBreakHyphen/>
      </w:r>
      <w:fldSimple w:instr=" SEQ Figure \* ARABIC \s 1 ">
        <w:r>
          <w:rPr>
            <w:noProof/>
          </w:rPr>
          <w:t>2</w:t>
        </w:r>
      </w:fldSimple>
      <w:bookmarkEnd w:id="110"/>
      <w:r>
        <w:t xml:space="preserve">  Fault-down Map</w:t>
      </w:r>
      <w:bookmarkEnd w:id="111"/>
    </w:p>
    <w:p w14:paraId="7DA50078" w14:textId="77777777" w:rsidR="008B72E7" w:rsidRDefault="008B72E7">
      <w:pPr>
        <w:pStyle w:val="list1"/>
        <w:numPr>
          <w:ilvl w:val="0"/>
          <w:numId w:val="24"/>
        </w:numPr>
      </w:pPr>
      <w:r>
        <w:lastRenderedPageBreak/>
        <w:t>Redundancy Management shall [SRS</w:t>
      </w:r>
      <w:r>
        <w:rPr>
          <w:noProof/>
        </w:rPr>
        <w:t>104</w:t>
      </w:r>
      <w:r>
        <w:t>] implement the following strategies to reconfigure hardware resources:</w:t>
      </w:r>
    </w:p>
    <w:p w14:paraId="3E0FF042" w14:textId="77777777" w:rsidR="008B72E7" w:rsidRDefault="008B72E7" w:rsidP="008B72E7">
      <w:pPr>
        <w:pStyle w:val="list2"/>
        <w:numPr>
          <w:ilvl w:val="1"/>
          <w:numId w:val="25"/>
        </w:numPr>
        <w:ind w:left="1440"/>
      </w:pPr>
      <w:r>
        <w:t>degrade the FCP virtual group,</w:t>
      </w:r>
    </w:p>
    <w:p w14:paraId="0480F251" w14:textId="77777777" w:rsidR="008B72E7" w:rsidRDefault="008B72E7" w:rsidP="008B72E7">
      <w:pPr>
        <w:pStyle w:val="list2"/>
        <w:numPr>
          <w:ilvl w:val="1"/>
          <w:numId w:val="25"/>
        </w:numPr>
        <w:ind w:left="1440"/>
      </w:pPr>
      <w:r>
        <w:t>re-integrate an FCP processor into the FCP virtual group,</w:t>
      </w:r>
    </w:p>
    <w:p w14:paraId="61DCB4D6" w14:textId="77777777" w:rsidR="008B72E7" w:rsidRDefault="008B72E7" w:rsidP="008B72E7">
      <w:pPr>
        <w:pStyle w:val="list2"/>
        <w:numPr>
          <w:ilvl w:val="1"/>
          <w:numId w:val="25"/>
        </w:numPr>
        <w:ind w:left="1440"/>
      </w:pPr>
      <w:r>
        <w:t>re-integrate a Network Element, or</w:t>
      </w:r>
    </w:p>
    <w:p w14:paraId="6B126469" w14:textId="77777777" w:rsidR="008B72E7" w:rsidRDefault="008B72E7" w:rsidP="008B72E7">
      <w:pPr>
        <w:pStyle w:val="list2"/>
        <w:numPr>
          <w:ilvl w:val="1"/>
          <w:numId w:val="25"/>
        </w:numPr>
        <w:ind w:left="1440"/>
      </w:pPr>
      <w:r>
        <w:t>mask a Network Element.</w:t>
      </w:r>
    </w:p>
    <w:p w14:paraId="3BA2F4D9" w14:textId="77777777" w:rsidR="008B72E7" w:rsidRDefault="008B72E7">
      <w:pPr>
        <w:pStyle w:val="list1"/>
        <w:numPr>
          <w:ilvl w:val="0"/>
          <w:numId w:val="24"/>
        </w:numPr>
      </w:pPr>
      <w:r>
        <w:t>When the FCP virtual group is configured as a quadruplex and a failed FCR other than the NEFU has been diagnosed, Redundancy Management shall [SRS</w:t>
      </w:r>
      <w:r>
        <w:rPr>
          <w:noProof/>
        </w:rPr>
        <w:t>106</w:t>
      </w:r>
      <w:r>
        <w:t>] degrade the FCP virtual group to triplex, removing the FCR.  The NE and the processors on the failed FCR will be removed from the NEs’ Configuration Table (CT) and recovery of that channel will then take place, if alignment is permitted.  Note that a failed FCR could be diagnosed using any method, including (but not limited to) Continuous BIT, ICP presence test, or NE syndrome analysis.</w:t>
      </w:r>
    </w:p>
    <w:p w14:paraId="75980777" w14:textId="77777777" w:rsidR="008B72E7" w:rsidRDefault="008B72E7">
      <w:pPr>
        <w:pStyle w:val="list1"/>
        <w:numPr>
          <w:ilvl w:val="0"/>
          <w:numId w:val="24"/>
        </w:numPr>
      </w:pPr>
      <w:r>
        <w:t>When the FCP virtual group is configured as a triplex, and if the NEFU is still active (4 NEs active total), and a failed FCR other than the NEFU has been diagnosed, Redundancy Management shall [SRS</w:t>
      </w:r>
      <w:r>
        <w:rPr>
          <w:noProof/>
        </w:rPr>
        <w:t>282</w:t>
      </w:r>
      <w:r>
        <w:t>] degrade the FCP virtual group to degraded triplex, removing the FCR.  The NE and the processors on the failed FCR will be removed from the NEs’ Configuration Table (CT) and recovery of that channel will then take place, if alignment is permitted.  Note that a failed FCR could be diagnosed using any method, including (but not limited to) Continuous BIT, ICP presence test, or NE syndrome analysis.</w:t>
      </w:r>
    </w:p>
    <w:p w14:paraId="646349E1" w14:textId="77777777" w:rsidR="008B72E7" w:rsidRDefault="008B72E7">
      <w:pPr>
        <w:pStyle w:val="list1"/>
        <w:numPr>
          <w:ilvl w:val="0"/>
          <w:numId w:val="24"/>
        </w:numPr>
      </w:pPr>
      <w:r>
        <w:t>If the FCP is configured as a triplex, and if the NEFU is not still active (3 NEs active total), and another failure in the FCP FCR is diagnosed, Redundancy Management shall [SRS284] mask out the processors on the failed FCR.  The NE will remain in the CT and no recovery will take place.  Note that a failed FCR could be diagnosed using any method, including (but not limited to) Continuous BIT, ICP presence test, or NE syndrome analysis.</w:t>
      </w:r>
    </w:p>
    <w:p w14:paraId="50161B13" w14:textId="77777777" w:rsidR="008B72E7" w:rsidRDefault="008B72E7">
      <w:pPr>
        <w:pStyle w:val="list1"/>
        <w:numPr>
          <w:ilvl w:val="0"/>
          <w:numId w:val="24"/>
        </w:numPr>
      </w:pPr>
      <w:r>
        <w:t>If a failure in an FCR other than the NEFU is diagnosed when the FCP is configured as a degraded triplex, no action shall [SRS254] be taken.  Note that a failed FCR could be diagnosed using any method, including (but not limited to) Continuous BIT, ICP presence test, or NE syndrome analysis.</w:t>
      </w:r>
    </w:p>
    <w:p w14:paraId="7B1975AD" w14:textId="77777777" w:rsidR="008B72E7" w:rsidRDefault="008B72E7">
      <w:pPr>
        <w:pStyle w:val="list1"/>
        <w:numPr>
          <w:ilvl w:val="0"/>
          <w:numId w:val="24"/>
        </w:numPr>
      </w:pPr>
      <w:r>
        <w:t>For the NEFU, if the first failure is diagnosed, Redundancy Management shall [SRS245] issue a configuration update to mask out the failed processor.  Note that the NE is allowed to remain in the configuration and no recovery will take place.  Note also that the failed NEFU could be diagnosed using any method, including (but not limited to) ICP presence test, or NE syndrome analysis.</w:t>
      </w:r>
    </w:p>
    <w:p w14:paraId="1AC45C85" w14:textId="77777777" w:rsidR="008B72E7" w:rsidRDefault="008B72E7">
      <w:pPr>
        <w:pStyle w:val="list1"/>
        <w:numPr>
          <w:ilvl w:val="0"/>
          <w:numId w:val="24"/>
        </w:numPr>
      </w:pPr>
      <w:r>
        <w:t xml:space="preserve">For the NEFU, if errors are identified after the processor has been masked out, and if at least 4 NEs are still active, the NE shall [SRS283] be removed from the configuration </w:t>
      </w:r>
      <w:r>
        <w:lastRenderedPageBreak/>
        <w:t>and recovery will be attempted.  Note that the NEFU recovery does not depend on whether alignment is permitted.</w:t>
      </w:r>
    </w:p>
    <w:p w14:paraId="7A1E18BA" w14:textId="77777777" w:rsidR="008B72E7" w:rsidRDefault="008B72E7">
      <w:pPr>
        <w:pStyle w:val="list1"/>
        <w:numPr>
          <w:ilvl w:val="0"/>
          <w:numId w:val="24"/>
        </w:numPr>
      </w:pPr>
      <w:r>
        <w:t>If the configuration needs to be changed due to a fault, as specified above, Redundancy Management shall [SRS</w:t>
      </w:r>
      <w:r>
        <w:rPr>
          <w:noProof/>
        </w:rPr>
        <w:t>128</w:t>
      </w:r>
      <w:r>
        <w:t>] issue a configuration update to mask out the failed network element.</w:t>
      </w:r>
    </w:p>
    <w:p w14:paraId="6FA7A389" w14:textId="77777777" w:rsidR="008B72E7" w:rsidRDefault="008B72E7">
      <w:pPr>
        <w:pStyle w:val="list1"/>
        <w:numPr>
          <w:ilvl w:val="0"/>
          <w:numId w:val="24"/>
        </w:numPr>
      </w:pPr>
      <w:r>
        <w:t>Redundancy Management shall [SRS</w:t>
      </w:r>
      <w:r>
        <w:rPr>
          <w:noProof/>
        </w:rPr>
        <w:t>109</w:t>
      </w:r>
      <w:r>
        <w:t>] degrade the FCP virtual group within 3 minor frames of fault detection and isolation.</w:t>
      </w:r>
    </w:p>
    <w:p w14:paraId="0D39A44D" w14:textId="77777777" w:rsidR="008B72E7" w:rsidRDefault="008B72E7">
      <w:pPr>
        <w:spacing w:after="240"/>
      </w:pPr>
      <w:r>
        <w:t>Recovery consists of the following steps:</w:t>
      </w:r>
    </w:p>
    <w:p w14:paraId="7760D63E" w14:textId="77777777" w:rsidR="008B72E7" w:rsidRDefault="008B72E7">
      <w:pPr>
        <w:pStyle w:val="list1"/>
        <w:numPr>
          <w:ilvl w:val="0"/>
          <w:numId w:val="24"/>
        </w:numPr>
      </w:pPr>
      <w:r>
        <w:t>Redundancy Management shall [SRS204] issue a voted reset to the failed channel, if alignment is permitted. (Note that NEFU recovery does not depend on whether alignment is permitted.)</w:t>
      </w:r>
    </w:p>
    <w:p w14:paraId="5907F22C" w14:textId="77777777" w:rsidR="008B72E7" w:rsidRDefault="008B72E7">
      <w:pPr>
        <w:pStyle w:val="list1"/>
        <w:numPr>
          <w:ilvl w:val="0"/>
          <w:numId w:val="24"/>
        </w:numPr>
      </w:pPr>
      <w:r>
        <w:t>Redundancy Management shall [SRS</w:t>
      </w:r>
      <w:r>
        <w:rPr>
          <w:noProof/>
        </w:rPr>
        <w:t>129</w:t>
      </w:r>
      <w:r>
        <w:t>] initiate transient NE recovery to restore Byzantine-resilient communications, if alignment is permitted. (Note that NEFU recovery does not depend on whether alignment is permitted.)</w:t>
      </w:r>
    </w:p>
    <w:p w14:paraId="20E26052" w14:textId="77777777" w:rsidR="008B72E7" w:rsidRDefault="008B72E7">
      <w:pPr>
        <w:pStyle w:val="list1"/>
        <w:numPr>
          <w:ilvl w:val="0"/>
          <w:numId w:val="24"/>
        </w:numPr>
      </w:pPr>
      <w:r>
        <w:t>Redundancy Management shall [SRS</w:t>
      </w:r>
      <w:r>
        <w:rPr>
          <w:noProof/>
        </w:rPr>
        <w:t>110</w:t>
      </w:r>
      <w:r>
        <w:t>] reintegrate a failed FCP processor with the FCP virtual group when alignment is permitted and when the processor failure is not permanent.</w:t>
      </w:r>
    </w:p>
    <w:p w14:paraId="2795F791" w14:textId="77777777" w:rsidR="008B72E7" w:rsidRDefault="008B72E7">
      <w:pPr>
        <w:pStyle w:val="list1"/>
        <w:numPr>
          <w:ilvl w:val="0"/>
          <w:numId w:val="24"/>
        </w:numPr>
      </w:pPr>
      <w:r>
        <w:t>From the time that the FCR failure has been identified, if the components of the FCR are recoverable and alignment is permitted, to the time the FCR is recovered, shall [SRS205] be no more than 1.5 minutes.</w:t>
      </w:r>
    </w:p>
    <w:p w14:paraId="3F473DFB" w14:textId="77777777" w:rsidR="008B72E7" w:rsidRDefault="008B72E7">
      <w:pPr>
        <w:pStyle w:val="list1"/>
        <w:numPr>
          <w:ilvl w:val="0"/>
          <w:numId w:val="24"/>
        </w:numPr>
      </w:pPr>
      <w:r>
        <w:t>Redundancy Management shall [SRS208], within 60 milliseconds after 1.5 minutes has elapsed since the voted reset was sent to the failed channel, if the voted reset fails to recover the failed channel and alignment is still allowed, request from the application a power cycle of the channel. (Note that NEFU recovery does not depend on whether alignment is permitted.)</w:t>
      </w:r>
    </w:p>
    <w:p w14:paraId="2B21AAE4" w14:textId="77777777" w:rsidR="008B72E7" w:rsidRDefault="008B72E7">
      <w:pPr>
        <w:pStyle w:val="list1"/>
        <w:numPr>
          <w:ilvl w:val="0"/>
          <w:numId w:val="24"/>
        </w:numPr>
      </w:pPr>
      <w:r>
        <w:t>Redundancy Management shall [SRS209], within 60 milliseconds after 1.5 minutes has elapsed since the first power cycle request, if the FCR has not been recovered and alignment is still allowed, issue another request to the application for a power cycle of the channel. (Note that NEFU recovery does not depend on whether alignment is permitted.)</w:t>
      </w:r>
    </w:p>
    <w:p w14:paraId="45A5A519" w14:textId="77777777" w:rsidR="008B72E7" w:rsidRDefault="008B72E7">
      <w:pPr>
        <w:pStyle w:val="list1"/>
        <w:numPr>
          <w:ilvl w:val="0"/>
          <w:numId w:val="24"/>
        </w:numPr>
      </w:pPr>
      <w:r>
        <w:t>Redundancy Management shall [SRS211], if power cycle requests fail to result in a recovered channel, request the application to power down the channel and declare the channel to be permanently failed.  Note that the same result will occur if the application software ignores or fails to respond to power cycle requests.</w:t>
      </w:r>
    </w:p>
    <w:p w14:paraId="7EBB99BA" w14:textId="77777777" w:rsidR="008B72E7" w:rsidRDefault="008B72E7">
      <w:pPr>
        <w:pStyle w:val="list1"/>
        <w:numPr>
          <w:ilvl w:val="0"/>
          <w:numId w:val="24"/>
        </w:numPr>
      </w:pPr>
      <w:r>
        <w:t>The application software shall [SRS285] have the capability to reset a permanently failed channel to its initial recovery state.</w:t>
      </w:r>
    </w:p>
    <w:p w14:paraId="7E05791D" w14:textId="77777777" w:rsidR="008B72E7" w:rsidRDefault="008B72E7">
      <w:pPr>
        <w:pStyle w:val="list1"/>
        <w:numPr>
          <w:ilvl w:val="0"/>
          <w:numId w:val="24"/>
        </w:numPr>
      </w:pPr>
      <w:r>
        <w:t>Redundancy Management shall [SRS</w:t>
      </w:r>
      <w:r>
        <w:rPr>
          <w:noProof/>
        </w:rPr>
        <w:t>117</w:t>
      </w:r>
      <w:r>
        <w:t xml:space="preserve">] reintegrate a processor that is temporarily disabled during a time when alignment was not permitted, when alignment is </w:t>
      </w:r>
      <w:r>
        <w:lastRenderedPageBreak/>
        <w:t>subsequently permitted.  Redundancy Management picks up where it left off in these attempts.  For example, if Redundancy Management is at 1 minute in its 1.5 minute wait for a channel after the first power cycle request, and alignment is not allowed, when alignment is subsequently allowed Redundancy Management will wait another half minute and then try the next power cycle request.</w:t>
      </w:r>
    </w:p>
    <w:p w14:paraId="33045A2D" w14:textId="77777777" w:rsidR="008B72E7" w:rsidRDefault="008B72E7">
      <w:pPr>
        <w:pStyle w:val="list1"/>
        <w:numPr>
          <w:ilvl w:val="0"/>
          <w:numId w:val="24"/>
        </w:numPr>
      </w:pPr>
      <w:r>
        <w:t>An API call shall [SRS274] be provided that allows the application to notify FTSS that an FCR is intentionally being powered down.</w:t>
      </w:r>
    </w:p>
    <w:p w14:paraId="490447F0" w14:textId="77777777" w:rsidR="008B72E7" w:rsidRDefault="008B72E7">
      <w:pPr>
        <w:pStyle w:val="list1"/>
        <w:numPr>
          <w:ilvl w:val="0"/>
          <w:numId w:val="24"/>
        </w:numPr>
      </w:pPr>
      <w:r>
        <w:t>Redundancy Management shall [SRS302] provide an API call to allow the application to specify whether recovery and alignment of failed FCRs is permitted.  Note that recovery of the NEFU is always considered to be permitted.</w:t>
      </w:r>
    </w:p>
    <w:p w14:paraId="4448A8FD" w14:textId="77777777" w:rsidR="008B72E7" w:rsidRDefault="008B72E7">
      <w:pPr>
        <w:pStyle w:val="Heading5"/>
      </w:pPr>
      <w:bookmarkStart w:id="112" w:name="_Toc422624101"/>
      <w:bookmarkStart w:id="113" w:name="_Toc426361790"/>
      <w:bookmarkStart w:id="114" w:name="_Toc518715590"/>
      <w:r>
        <w:t>Recovery from Processor Failure</w:t>
      </w:r>
      <w:bookmarkEnd w:id="112"/>
      <w:bookmarkEnd w:id="113"/>
      <w:bookmarkEnd w:id="114"/>
    </w:p>
    <w:p w14:paraId="3287D3D8" w14:textId="77777777" w:rsidR="008B72E7" w:rsidRDefault="008B72E7">
      <w:pPr>
        <w:pStyle w:val="Body"/>
      </w:pPr>
      <w:r>
        <w:t>This section deleted</w:t>
      </w:r>
    </w:p>
    <w:p w14:paraId="1FD6C875" w14:textId="77777777" w:rsidR="008B72E7" w:rsidRDefault="008B72E7">
      <w:pPr>
        <w:pStyle w:val="Heading6"/>
      </w:pPr>
      <w:bookmarkStart w:id="115" w:name="_Toc422624102"/>
      <w:bookmarkStart w:id="116" w:name="_Toc426361791"/>
      <w:r>
        <w:t xml:space="preserve">Degrade </w:t>
      </w:r>
      <w:bookmarkEnd w:id="115"/>
      <w:r>
        <w:t>Virtual Group</w:t>
      </w:r>
      <w:bookmarkEnd w:id="116"/>
    </w:p>
    <w:p w14:paraId="0DD4F2D2" w14:textId="77777777" w:rsidR="008B72E7" w:rsidRDefault="008B72E7">
      <w:pPr>
        <w:pStyle w:val="Body"/>
      </w:pPr>
      <w:r>
        <w:t>This section deleted.</w:t>
      </w:r>
    </w:p>
    <w:p w14:paraId="3D740C40" w14:textId="77777777" w:rsidR="008B72E7" w:rsidRDefault="008B72E7">
      <w:pPr>
        <w:pStyle w:val="Heading6"/>
      </w:pPr>
      <w:bookmarkStart w:id="117" w:name="_Toc422624103"/>
      <w:bookmarkStart w:id="118" w:name="_Toc426361792"/>
      <w:r>
        <w:t>Reintegrate Processor</w:t>
      </w:r>
      <w:bookmarkEnd w:id="117"/>
      <w:bookmarkEnd w:id="118"/>
    </w:p>
    <w:p w14:paraId="2806C24D" w14:textId="77777777" w:rsidR="008B72E7" w:rsidRDefault="008B72E7">
      <w:pPr>
        <w:pStyle w:val="Body"/>
      </w:pPr>
      <w:r>
        <w:t>When memory alignment is permitted, Redundancy Management attempts to reintegrate a processor with the other members of its original FCP virtual group by commanding the affected FCP virtual group to perform re-synchronization operations. Redundancy Management aligns the memory, clocks, cache, and other internal registers of the failed processor after synchronization has been achieved.</w:t>
      </w:r>
    </w:p>
    <w:p w14:paraId="2658CFA7" w14:textId="77777777" w:rsidR="008B72E7" w:rsidRDefault="008B72E7">
      <w:pPr>
        <w:pStyle w:val="list1"/>
        <w:numPr>
          <w:ilvl w:val="0"/>
          <w:numId w:val="26"/>
        </w:numPr>
      </w:pPr>
      <w:r>
        <w:t>While synchronization is being attempted, the FCP virtual group shall [SRS</w:t>
      </w:r>
      <w:r>
        <w:rPr>
          <w:noProof/>
        </w:rPr>
        <w:t>123</w:t>
      </w:r>
      <w:r>
        <w:t>] maintain synchronous operations.</w:t>
      </w:r>
    </w:p>
    <w:p w14:paraId="3822FEAD" w14:textId="77777777" w:rsidR="008B72E7" w:rsidRDefault="008B72E7">
      <w:pPr>
        <w:pStyle w:val="list1"/>
        <w:numPr>
          <w:ilvl w:val="0"/>
          <w:numId w:val="26"/>
        </w:numPr>
      </w:pPr>
      <w:r>
        <w:t>Only when memory alignment is permitted, Redundancy Management shall [SRS</w:t>
      </w:r>
      <w:r>
        <w:rPr>
          <w:noProof/>
        </w:rPr>
        <w:t>124</w:t>
      </w:r>
      <w:r>
        <w:t>] initiate periodic re-synchronization attempts on the FCP virtual group at a 1 second rate.</w:t>
      </w:r>
    </w:p>
    <w:p w14:paraId="319117DA" w14:textId="77777777" w:rsidR="008B72E7" w:rsidRDefault="008B72E7">
      <w:pPr>
        <w:pStyle w:val="list1"/>
        <w:numPr>
          <w:ilvl w:val="0"/>
          <w:numId w:val="26"/>
        </w:numPr>
      </w:pPr>
      <w:r>
        <w:t>Redundancy Management shall [SRS</w:t>
      </w:r>
      <w:r>
        <w:rPr>
          <w:noProof/>
        </w:rPr>
        <w:t>125</w:t>
      </w:r>
      <w:r>
        <w:t>] perform memory alignment on a major frame boundary upon successful synchronization of all members of the FCP virtual group.</w:t>
      </w:r>
    </w:p>
    <w:p w14:paraId="264CDA57" w14:textId="77777777" w:rsidR="008B72E7" w:rsidRDefault="008B72E7">
      <w:pPr>
        <w:pStyle w:val="list1"/>
        <w:numPr>
          <w:ilvl w:val="0"/>
          <w:numId w:val="26"/>
        </w:numPr>
      </w:pPr>
      <w:r>
        <w:t>Redundancy Management shall [SRS</w:t>
      </w:r>
      <w:r>
        <w:rPr>
          <w:noProof/>
        </w:rPr>
        <w:t>281</w:t>
      </w:r>
      <w:r>
        <w:t>], during memory alignment, configure the NE to mask out the processor being re-synchronized.</w:t>
      </w:r>
    </w:p>
    <w:p w14:paraId="6D6114C5" w14:textId="77777777" w:rsidR="008B72E7" w:rsidRDefault="008B72E7">
      <w:pPr>
        <w:pStyle w:val="list1"/>
        <w:numPr>
          <w:ilvl w:val="0"/>
          <w:numId w:val="26"/>
        </w:numPr>
      </w:pPr>
      <w:r>
        <w:t>Redundancy Management shall [SRS271] notify the application that alignment and reintegration of a processor will take place in 1 second.</w:t>
      </w:r>
    </w:p>
    <w:p w14:paraId="4066A940" w14:textId="77777777" w:rsidR="008B72E7" w:rsidRDefault="008B72E7">
      <w:pPr>
        <w:pStyle w:val="list1"/>
        <w:numPr>
          <w:ilvl w:val="0"/>
          <w:numId w:val="26"/>
        </w:numPr>
      </w:pPr>
      <w:r>
        <w:t>Redundancy Management shall [SRS272] wait for the ICP to signal that it has completed initialization before suspending the application for memory re-alignment.</w:t>
      </w:r>
    </w:p>
    <w:p w14:paraId="3D77D471" w14:textId="77777777" w:rsidR="008B72E7" w:rsidRDefault="008B72E7">
      <w:pPr>
        <w:pStyle w:val="list1"/>
        <w:numPr>
          <w:ilvl w:val="0"/>
          <w:numId w:val="26"/>
        </w:numPr>
      </w:pPr>
      <w:r>
        <w:t>During alignment, Redundancy Management shall [SRS</w:t>
      </w:r>
      <w:r>
        <w:rPr>
          <w:noProof/>
        </w:rPr>
        <w:t>126</w:t>
      </w:r>
      <w:r>
        <w:t>] update MET (and, by extension, SEP).</w:t>
      </w:r>
    </w:p>
    <w:p w14:paraId="391DC4E0" w14:textId="77777777" w:rsidR="008B72E7" w:rsidRDefault="008B72E7">
      <w:pPr>
        <w:pStyle w:val="list1"/>
        <w:numPr>
          <w:ilvl w:val="0"/>
          <w:numId w:val="26"/>
        </w:numPr>
      </w:pPr>
      <w:r>
        <w:lastRenderedPageBreak/>
        <w:t>Redundancy Management shall [SRS214], if alignment is permitted, incorporate a new channel within 1.5 minutes after power is applied to the channel.</w:t>
      </w:r>
    </w:p>
    <w:p w14:paraId="46168656" w14:textId="77777777" w:rsidR="008B72E7" w:rsidRDefault="008B72E7">
      <w:pPr>
        <w:pStyle w:val="list1"/>
        <w:numPr>
          <w:ilvl w:val="0"/>
          <w:numId w:val="26"/>
        </w:numPr>
      </w:pPr>
      <w:r>
        <w:t>Redundancy Management shall [SRS236], if alignment is permitted, serially incorporate two new channels if they are powered on simultaneously.</w:t>
      </w:r>
    </w:p>
    <w:p w14:paraId="692C7D96" w14:textId="77777777" w:rsidR="008B72E7" w:rsidRDefault="008B72E7">
      <w:pPr>
        <w:pStyle w:val="Heading6"/>
      </w:pPr>
      <w:bookmarkStart w:id="119" w:name="_Toc422624104"/>
      <w:bookmarkStart w:id="120" w:name="_Toc426361793"/>
      <w:r>
        <w:t>Data Management</w:t>
      </w:r>
    </w:p>
    <w:p w14:paraId="6ADAD65B" w14:textId="77777777" w:rsidR="008B72E7" w:rsidRDefault="008B72E7">
      <w:pPr>
        <w:pStyle w:val="Body"/>
      </w:pPr>
      <w:r>
        <w:t>Three types of memory are defined:</w:t>
      </w:r>
    </w:p>
    <w:p w14:paraId="685E4C5B" w14:textId="77777777" w:rsidR="008B72E7" w:rsidRDefault="008B72E7">
      <w:pPr>
        <w:pStyle w:val="list2"/>
        <w:numPr>
          <w:ilvl w:val="1"/>
          <w:numId w:val="7"/>
        </w:numPr>
      </w:pPr>
      <w:r>
        <w:t>Congruent aligned</w:t>
      </w:r>
      <w:r>
        <w:tab/>
        <w:t>- always aligned</w:t>
      </w:r>
    </w:p>
    <w:p w14:paraId="04A41D19" w14:textId="77777777" w:rsidR="008B72E7" w:rsidRDefault="008B72E7">
      <w:pPr>
        <w:pStyle w:val="list2"/>
        <w:numPr>
          <w:ilvl w:val="1"/>
          <w:numId w:val="7"/>
        </w:numPr>
      </w:pPr>
      <w:r>
        <w:t>Congruent initialized</w:t>
      </w:r>
      <w:r>
        <w:tab/>
        <w:t>- initialized from nonvolatile memory</w:t>
      </w:r>
    </w:p>
    <w:p w14:paraId="26FCF9FC" w14:textId="77777777" w:rsidR="008B72E7" w:rsidRDefault="008B72E7">
      <w:pPr>
        <w:pStyle w:val="list2"/>
        <w:numPr>
          <w:ilvl w:val="1"/>
          <w:numId w:val="7"/>
        </w:numPr>
      </w:pPr>
      <w:r>
        <w:t>Non-congruent - never aligned</w:t>
      </w:r>
    </w:p>
    <w:p w14:paraId="520F1156" w14:textId="77777777" w:rsidR="008B72E7" w:rsidRDefault="008B72E7">
      <w:pPr>
        <w:pStyle w:val="list1"/>
        <w:numPr>
          <w:ilvl w:val="0"/>
          <w:numId w:val="8"/>
        </w:numPr>
      </w:pPr>
      <w:r>
        <w:t>The FTSS API shall [SRS</w:t>
      </w:r>
      <w:r>
        <w:rPr>
          <w:noProof/>
        </w:rPr>
        <w:t>046</w:t>
      </w:r>
      <w:r>
        <w:t>] define a methodology for segregating and managing congruent aligned, congruent initialized, and non-congruent memory such that congruent aligned memory is aligned and congruent initialized memory is initialized during channel recovery.  Non-congruent memory is not modified during realignment.</w:t>
      </w:r>
    </w:p>
    <w:p w14:paraId="2718F373" w14:textId="77777777" w:rsidR="008B72E7" w:rsidRDefault="008B72E7">
      <w:pPr>
        <w:pStyle w:val="list1"/>
        <w:numPr>
          <w:ilvl w:val="0"/>
          <w:numId w:val="8"/>
        </w:numPr>
      </w:pPr>
      <w:r>
        <w:t>The FTSS API shall [SRS217] specify a memory map that provides the boundaries for congruent aligned memory, congruent initialized memory, and non-congruent memory.</w:t>
      </w:r>
    </w:p>
    <w:p w14:paraId="03404924" w14:textId="77777777" w:rsidR="008B72E7" w:rsidRDefault="008B72E7">
      <w:pPr>
        <w:pStyle w:val="Heading6"/>
      </w:pPr>
      <w:r>
        <w:t>Memory Alignment</w:t>
      </w:r>
    </w:p>
    <w:p w14:paraId="54428CB2" w14:textId="77777777" w:rsidR="008B72E7" w:rsidRDefault="008B72E7">
      <w:pPr>
        <w:pStyle w:val="list1"/>
        <w:numPr>
          <w:ilvl w:val="0"/>
          <w:numId w:val="0"/>
        </w:numPr>
      </w:pPr>
      <w:r>
        <w:t>Memory alignment occurs when a channel has been out of synchrony for some amount of time and then re-synchronizes with the other channels.  The amount of time the channel is out of synchrony depends on the recovery mechanism.  It could take as much as 4.5 minutes for the channel to be recovered and re-aligned (1.5 minutes per attempt for 3 attempts).  The channel that is being brought back into synchrony is the "target" channel.</w:t>
      </w:r>
    </w:p>
    <w:p w14:paraId="181C5F5C" w14:textId="77777777" w:rsidR="008B72E7" w:rsidRDefault="008B72E7">
      <w:pPr>
        <w:pStyle w:val="list1"/>
        <w:numPr>
          <w:ilvl w:val="0"/>
          <w:numId w:val="30"/>
        </w:numPr>
      </w:pPr>
      <w:r>
        <w:t>Memory alignment shall [SRS</w:t>
      </w:r>
      <w:r>
        <w:rPr>
          <w:noProof/>
        </w:rPr>
        <w:t>045</w:t>
      </w:r>
      <w:r>
        <w:t>] align processor state and congruent aligned memory locations.  Processor state includes all registers.  It also includes those timers used by FTSS.</w:t>
      </w:r>
    </w:p>
    <w:p w14:paraId="13831CF9" w14:textId="77777777" w:rsidR="008B72E7" w:rsidRDefault="008B72E7">
      <w:pPr>
        <w:pStyle w:val="list1"/>
        <w:numPr>
          <w:ilvl w:val="0"/>
          <w:numId w:val="30"/>
        </w:numPr>
      </w:pPr>
      <w:r>
        <w:t>The re-align function shall [SRS186] write the voted value from the currently synchronized channels into the target channel.</w:t>
      </w:r>
    </w:p>
    <w:p w14:paraId="27FB3A0D" w14:textId="77777777" w:rsidR="008B72E7" w:rsidRDefault="008B72E7">
      <w:pPr>
        <w:pStyle w:val="list1"/>
        <w:numPr>
          <w:ilvl w:val="0"/>
          <w:numId w:val="30"/>
        </w:numPr>
      </w:pPr>
      <w:r>
        <w:t>FTSS shall [SRS200] initialize congruent initialized memory locations from non-volatile memory.</w:t>
      </w:r>
    </w:p>
    <w:p w14:paraId="6BEEC409" w14:textId="77777777" w:rsidR="008B72E7" w:rsidRDefault="008B72E7">
      <w:pPr>
        <w:pStyle w:val="list1"/>
        <w:numPr>
          <w:ilvl w:val="0"/>
          <w:numId w:val="30"/>
        </w:numPr>
      </w:pPr>
      <w:r>
        <w:t>Memory alignment shall [SRS203] take no more than 1 second per Megabyte of data to be realigned.</w:t>
      </w:r>
    </w:p>
    <w:p w14:paraId="41E379C4" w14:textId="77777777" w:rsidR="008B72E7" w:rsidRDefault="008B72E7">
      <w:pPr>
        <w:pStyle w:val="list1"/>
        <w:numPr>
          <w:ilvl w:val="0"/>
          <w:numId w:val="30"/>
        </w:numPr>
      </w:pPr>
      <w:r>
        <w:t>The FCP watchdog timer shall [SRS293] remain active during memory re-alignment.</w:t>
      </w:r>
    </w:p>
    <w:p w14:paraId="4EC32EA4" w14:textId="77777777" w:rsidR="008B72E7" w:rsidRDefault="008B72E7">
      <w:pPr>
        <w:pStyle w:val="list1"/>
        <w:numPr>
          <w:ilvl w:val="0"/>
          <w:numId w:val="30"/>
        </w:numPr>
      </w:pPr>
      <w:r>
        <w:t>Memory alignment shall [SRS294] reset the watchdog timer such that, in the absence of a fault, the timer never expires and resets the processor.</w:t>
      </w:r>
    </w:p>
    <w:p w14:paraId="30E12CA2" w14:textId="77777777" w:rsidR="008B72E7" w:rsidRDefault="008B72E7">
      <w:pPr>
        <w:pStyle w:val="Heading5"/>
      </w:pPr>
      <w:bookmarkStart w:id="121" w:name="_Toc518715591"/>
      <w:r>
        <w:lastRenderedPageBreak/>
        <w:t>Recovery from Link Failure</w:t>
      </w:r>
      <w:bookmarkEnd w:id="119"/>
      <w:bookmarkEnd w:id="120"/>
      <w:bookmarkEnd w:id="121"/>
    </w:p>
    <w:p w14:paraId="497A21A3" w14:textId="77777777" w:rsidR="008B72E7" w:rsidRDefault="008B72E7">
      <w:pPr>
        <w:pStyle w:val="Body"/>
      </w:pPr>
      <w:r>
        <w:t>This section deleted.</w:t>
      </w:r>
    </w:p>
    <w:p w14:paraId="6D693B6F" w14:textId="77777777" w:rsidR="008B72E7" w:rsidRDefault="008B72E7">
      <w:pPr>
        <w:pStyle w:val="Heading5"/>
      </w:pPr>
      <w:bookmarkStart w:id="122" w:name="_Toc422624105"/>
      <w:bookmarkStart w:id="123" w:name="_Toc426361794"/>
      <w:bookmarkStart w:id="124" w:name="_Toc518715592"/>
      <w:r>
        <w:t>Recovery from Network Element Failure</w:t>
      </w:r>
      <w:bookmarkEnd w:id="122"/>
      <w:bookmarkEnd w:id="123"/>
      <w:bookmarkEnd w:id="124"/>
    </w:p>
    <w:p w14:paraId="791A0DA1" w14:textId="77777777" w:rsidR="008B72E7" w:rsidRDefault="008B72E7">
      <w:pPr>
        <w:pStyle w:val="Body"/>
      </w:pPr>
      <w:r>
        <w:t>This section deleted.</w:t>
      </w:r>
    </w:p>
    <w:p w14:paraId="7789C083" w14:textId="77777777" w:rsidR="008B72E7" w:rsidRDefault="008B72E7">
      <w:pPr>
        <w:pStyle w:val="Heading3"/>
      </w:pPr>
      <w:bookmarkStart w:id="125" w:name="_Toc518715593"/>
      <w:r>
        <w:t>Time Services</w:t>
      </w:r>
      <w:bookmarkEnd w:id="125"/>
    </w:p>
    <w:p w14:paraId="7AAB587F" w14:textId="77777777" w:rsidR="008B72E7" w:rsidRDefault="008B72E7">
      <w:pPr>
        <w:pStyle w:val="list1"/>
        <w:numPr>
          <w:ilvl w:val="0"/>
          <w:numId w:val="27"/>
        </w:numPr>
      </w:pPr>
      <w:r>
        <w:t>Time Services shall [SRS</w:t>
      </w:r>
      <w:r>
        <w:rPr>
          <w:noProof/>
        </w:rPr>
        <w:t>142</w:t>
      </w:r>
      <w:r>
        <w:t>] provide Mission Elapsed Time and Separation Elapsed Time, with resolution partitioned as follows according to rate group, in order to guarantee identical copies of time representation across all FCPs:</w:t>
      </w:r>
    </w:p>
    <w:p w14:paraId="1A6F0A88" w14:textId="77777777" w:rsidR="008B72E7" w:rsidRDefault="008B72E7">
      <w:pPr>
        <w:pStyle w:val="list1"/>
        <w:numPr>
          <w:ilvl w:val="1"/>
          <w:numId w:val="27"/>
        </w:numPr>
        <w:tabs>
          <w:tab w:val="left" w:pos="5040"/>
        </w:tabs>
      </w:pPr>
      <w:r>
        <w:t>50 Hz Mission Elapsed Time</w:t>
      </w:r>
      <w:r>
        <w:tab/>
        <w:t>20 milliseconds,</w:t>
      </w:r>
    </w:p>
    <w:p w14:paraId="30F3C9C4" w14:textId="77777777" w:rsidR="008B72E7" w:rsidRDefault="008B72E7">
      <w:pPr>
        <w:pStyle w:val="list1"/>
        <w:numPr>
          <w:ilvl w:val="1"/>
          <w:numId w:val="27"/>
        </w:numPr>
        <w:tabs>
          <w:tab w:val="left" w:pos="5040"/>
        </w:tabs>
      </w:pPr>
      <w:r>
        <w:t>10 Hz Mission Elapsed Time</w:t>
      </w:r>
      <w:r>
        <w:tab/>
        <w:t>100 milliseconds,</w:t>
      </w:r>
    </w:p>
    <w:p w14:paraId="13902D30" w14:textId="77777777" w:rsidR="008B72E7" w:rsidRDefault="008B72E7">
      <w:pPr>
        <w:pStyle w:val="list1"/>
        <w:numPr>
          <w:ilvl w:val="1"/>
          <w:numId w:val="27"/>
        </w:numPr>
        <w:tabs>
          <w:tab w:val="left" w:pos="5040"/>
        </w:tabs>
      </w:pPr>
      <w:r>
        <w:t>1 Hz Mission Elapsed Time</w:t>
      </w:r>
      <w:r>
        <w:tab/>
        <w:t>1 second,</w:t>
      </w:r>
    </w:p>
    <w:p w14:paraId="1D223AC5" w14:textId="77777777" w:rsidR="008B72E7" w:rsidRDefault="008B72E7">
      <w:pPr>
        <w:pStyle w:val="list1"/>
        <w:numPr>
          <w:ilvl w:val="1"/>
          <w:numId w:val="27"/>
        </w:numPr>
        <w:tabs>
          <w:tab w:val="left" w:pos="5040"/>
        </w:tabs>
      </w:pPr>
      <w:r>
        <w:t>50 Hz Separation Elapsed Time</w:t>
      </w:r>
      <w:r>
        <w:tab/>
        <w:t>20 milliseconds,</w:t>
      </w:r>
    </w:p>
    <w:p w14:paraId="4535511D" w14:textId="77777777" w:rsidR="008B72E7" w:rsidRDefault="008B72E7">
      <w:pPr>
        <w:pStyle w:val="list1"/>
        <w:numPr>
          <w:ilvl w:val="1"/>
          <w:numId w:val="27"/>
        </w:numPr>
        <w:tabs>
          <w:tab w:val="left" w:pos="5040"/>
        </w:tabs>
      </w:pPr>
      <w:r>
        <w:t>10 Hz Separation Elapsed Time</w:t>
      </w:r>
      <w:r>
        <w:tab/>
        <w:t>100 milliseconds, and</w:t>
      </w:r>
    </w:p>
    <w:p w14:paraId="29758C32" w14:textId="77777777" w:rsidR="008B72E7" w:rsidRDefault="008B72E7">
      <w:pPr>
        <w:pStyle w:val="list1"/>
        <w:numPr>
          <w:ilvl w:val="1"/>
          <w:numId w:val="27"/>
        </w:numPr>
        <w:tabs>
          <w:tab w:val="left" w:pos="5040"/>
        </w:tabs>
      </w:pPr>
      <w:r>
        <w:t>1 Hz Separation Elapsed Time</w:t>
      </w:r>
      <w:r>
        <w:tab/>
        <w:t>1 second.</w:t>
      </w:r>
    </w:p>
    <w:p w14:paraId="1D9018A8" w14:textId="77777777" w:rsidR="008B72E7" w:rsidRDefault="008B72E7">
      <w:pPr>
        <w:pStyle w:val="list1"/>
        <w:numPr>
          <w:ilvl w:val="0"/>
          <w:numId w:val="27"/>
        </w:numPr>
      </w:pPr>
      <w:r>
        <w:t xml:space="preserve">The Mission Elapsed Time shall [SRS218] have a drift rate of at worst 50 PPM. </w:t>
      </w:r>
    </w:p>
    <w:p w14:paraId="3C0EAB3D" w14:textId="77777777" w:rsidR="008B72E7" w:rsidRDefault="008B72E7">
      <w:pPr>
        <w:pStyle w:val="list1"/>
        <w:numPr>
          <w:ilvl w:val="0"/>
          <w:numId w:val="27"/>
        </w:numPr>
      </w:pPr>
      <w:r>
        <w:t>The Mission Elapsed Time shall [SRS</w:t>
      </w:r>
      <w:r>
        <w:rPr>
          <w:noProof/>
        </w:rPr>
        <w:t>144</w:t>
      </w:r>
      <w:r>
        <w:t xml:space="preserve">] not rollover for 30 days. </w:t>
      </w:r>
    </w:p>
    <w:p w14:paraId="19CC2492" w14:textId="77777777" w:rsidR="008B72E7" w:rsidRDefault="008B72E7">
      <w:pPr>
        <w:pStyle w:val="list1"/>
        <w:numPr>
          <w:ilvl w:val="0"/>
          <w:numId w:val="31"/>
        </w:numPr>
      </w:pPr>
      <w:r>
        <w:t>The Separation Elapsed Time shall [SRS</w:t>
      </w:r>
      <w:r>
        <w:rPr>
          <w:noProof/>
        </w:rPr>
        <w:t>145</w:t>
      </w:r>
      <w:r>
        <w:t>] not rollover for 1 day.</w:t>
      </w:r>
    </w:p>
    <w:p w14:paraId="47A3AD9C" w14:textId="77777777" w:rsidR="008B72E7" w:rsidRDefault="008B72E7">
      <w:pPr>
        <w:pStyle w:val="list1"/>
        <w:numPr>
          <w:ilvl w:val="0"/>
          <w:numId w:val="31"/>
        </w:numPr>
      </w:pPr>
      <w:r>
        <w:t>The Mission Elapsed Time shall [SRS165] be initialized to zero at the first 50 Hz frame.</w:t>
      </w:r>
    </w:p>
    <w:p w14:paraId="6D4818D4" w14:textId="77777777" w:rsidR="008B72E7" w:rsidRDefault="008B72E7">
      <w:pPr>
        <w:pStyle w:val="list1"/>
        <w:numPr>
          <w:ilvl w:val="0"/>
          <w:numId w:val="31"/>
        </w:numPr>
      </w:pPr>
      <w:r>
        <w:t>The Separation Elapsed Time shall [SRS161] be initialized to zero at startup, and start counting up in the next frame after being notified via an API call that the X-38 vehicle has been released from the Space Shuttle Remote Manipulator System.</w:t>
      </w:r>
    </w:p>
    <w:p w14:paraId="01ED7115" w14:textId="77777777" w:rsidR="008B72E7" w:rsidRDefault="008B72E7">
      <w:pPr>
        <w:pStyle w:val="list1"/>
        <w:numPr>
          <w:ilvl w:val="0"/>
          <w:numId w:val="31"/>
        </w:numPr>
      </w:pPr>
      <w:r>
        <w:t>The Separation Elapsed Time shall [SRS219] have a drift rate of at worst 50 PPM.</w:t>
      </w:r>
    </w:p>
    <w:p w14:paraId="0D17F40B" w14:textId="77777777" w:rsidR="008B72E7" w:rsidRDefault="008B72E7">
      <w:pPr>
        <w:pStyle w:val="list1"/>
        <w:numPr>
          <w:ilvl w:val="0"/>
          <w:numId w:val="31"/>
        </w:numPr>
      </w:pPr>
      <w:r>
        <w:t>Time Services shall [SRS246] provide a utility timer to the application.  Note that this timer is not voted, and must be assigned to a variable defined using non-congruent memory.</w:t>
      </w:r>
    </w:p>
    <w:p w14:paraId="6AFA136D" w14:textId="77777777" w:rsidR="008B72E7" w:rsidRDefault="008B72E7">
      <w:pPr>
        <w:pStyle w:val="list1"/>
        <w:numPr>
          <w:ilvl w:val="0"/>
          <w:numId w:val="31"/>
        </w:numPr>
      </w:pPr>
      <w:r>
        <w:t>The utility timer shall [SRS247] have an accuracy equal to or better than 50 PPM.</w:t>
      </w:r>
    </w:p>
    <w:p w14:paraId="16C82DBC" w14:textId="77777777" w:rsidR="008B72E7" w:rsidRDefault="008B72E7">
      <w:pPr>
        <w:pStyle w:val="list1"/>
        <w:numPr>
          <w:ilvl w:val="0"/>
          <w:numId w:val="31"/>
        </w:numPr>
      </w:pPr>
      <w:r>
        <w:t>The utility timer shall [SRS256] have a resolution equal to or better than 60.6 nanoseconds.</w:t>
      </w:r>
    </w:p>
    <w:p w14:paraId="188F3448" w14:textId="77777777" w:rsidR="008B72E7" w:rsidRDefault="008B72E7">
      <w:pPr>
        <w:pStyle w:val="list1"/>
        <w:numPr>
          <w:ilvl w:val="0"/>
          <w:numId w:val="31"/>
        </w:numPr>
      </w:pPr>
      <w:r>
        <w:lastRenderedPageBreak/>
        <w:t>The utility timer shall [SRS248] shall be set to zero prior to the first application task running in the first minor frame of each major frame.</w:t>
      </w:r>
    </w:p>
    <w:p w14:paraId="48D55D5C" w14:textId="77777777" w:rsidR="008B72E7" w:rsidRDefault="008B72E7">
      <w:pPr>
        <w:pStyle w:val="Heading3"/>
      </w:pPr>
      <w:bookmarkStart w:id="126" w:name="_Toc518715594"/>
      <w:r>
        <w:t>System Support Services</w:t>
      </w:r>
      <w:bookmarkEnd w:id="126"/>
    </w:p>
    <w:p w14:paraId="3C6B7CE5" w14:textId="77777777" w:rsidR="008B72E7" w:rsidRDefault="008B72E7">
      <w:pPr>
        <w:pStyle w:val="Heading4"/>
      </w:pPr>
      <w:bookmarkStart w:id="127" w:name="_Toc426361797"/>
      <w:bookmarkStart w:id="128" w:name="_Toc518715595"/>
      <w:r>
        <w:t>CTC Requirements</w:t>
      </w:r>
      <w:bookmarkEnd w:id="127"/>
      <w:bookmarkEnd w:id="128"/>
    </w:p>
    <w:p w14:paraId="02A33B4E" w14:textId="77777777" w:rsidR="008B72E7" w:rsidRDefault="008B72E7">
      <w:pPr>
        <w:pStyle w:val="Body"/>
      </w:pPr>
      <w:r>
        <w:t>If transmission status indicates an error in telemetry and/or remote commanding operations 10 consecutive times, the following actions shall [SRS298] be taken:</w:t>
      </w:r>
    </w:p>
    <w:p w14:paraId="4B26D835" w14:textId="77777777" w:rsidR="008B72E7" w:rsidRDefault="008B72E7">
      <w:pPr>
        <w:pStyle w:val="list1"/>
        <w:numPr>
          <w:ilvl w:val="0"/>
          <w:numId w:val="34"/>
        </w:numPr>
      </w:pPr>
      <w:r>
        <w:t>Support Services shall [SRS299] switch to the redundant MPCC device to continue telemetry and/or remote commanding operations.  Note that there are only two CTCs.  CTC1 is connected to FCC1 and FCC3.  CTC2 is connected to FCC2 and FCC4.</w:t>
      </w:r>
    </w:p>
    <w:p w14:paraId="2C413DED" w14:textId="77777777" w:rsidR="008B72E7" w:rsidRDefault="008B72E7">
      <w:pPr>
        <w:pStyle w:val="list1"/>
        <w:numPr>
          <w:ilvl w:val="0"/>
          <w:numId w:val="34"/>
        </w:numPr>
      </w:pPr>
      <w:r>
        <w:t>Support Services shall [SRS242] continue to close and reopen a faulty MPCC device until status shows that the device has recovered.</w:t>
      </w:r>
    </w:p>
    <w:p w14:paraId="5DF18151" w14:textId="77777777" w:rsidR="008B72E7" w:rsidRDefault="008B72E7">
      <w:pPr>
        <w:pStyle w:val="list1"/>
        <w:numPr>
          <w:ilvl w:val="0"/>
          <w:numId w:val="34"/>
        </w:numPr>
      </w:pPr>
      <w:r>
        <w:t>In all error cases, Support Services shall [SRS222] attempt to choose an error-free FCC-MPCC path, switching back and forth between channels if necessary.</w:t>
      </w:r>
    </w:p>
    <w:p w14:paraId="14FAE090" w14:textId="77777777" w:rsidR="008B72E7" w:rsidRDefault="008B72E7">
      <w:pPr>
        <w:pStyle w:val="list1"/>
        <w:numPr>
          <w:ilvl w:val="0"/>
          <w:numId w:val="34"/>
        </w:numPr>
      </w:pPr>
      <w:r>
        <w:t>Support Services shall [SRS286] provide an API call which allows the application to specify which MPCC channels in a C&amp;T FCR should be used for telemetry and/or command reception.</w:t>
      </w:r>
    </w:p>
    <w:p w14:paraId="7785A982" w14:textId="77777777" w:rsidR="008B72E7" w:rsidRDefault="008B72E7">
      <w:pPr>
        <w:pStyle w:val="Heading5"/>
      </w:pPr>
      <w:bookmarkStart w:id="129" w:name="_Toc426361798"/>
      <w:bookmarkStart w:id="130" w:name="_Toc518715596"/>
      <w:r>
        <w:t>Telemetry Requirements</w:t>
      </w:r>
      <w:bookmarkEnd w:id="129"/>
      <w:bookmarkEnd w:id="130"/>
    </w:p>
    <w:p w14:paraId="5DC4DF14" w14:textId="77777777" w:rsidR="008B72E7" w:rsidRDefault="008B72E7">
      <w:pPr>
        <w:pStyle w:val="Body"/>
      </w:pPr>
      <w:r>
        <w:t>The Telemetry Logging capability provides tasks with the capability for transmission to a telemetry-capturing device.</w:t>
      </w:r>
    </w:p>
    <w:p w14:paraId="64AEF009" w14:textId="77777777" w:rsidR="008B72E7" w:rsidRDefault="008B72E7">
      <w:pPr>
        <w:pStyle w:val="list1"/>
      </w:pPr>
      <w:r>
        <w:t>The telemetry capability shall [SRS148] be capable of transferring 12,800 bytes within the 10 Hz frame from the FCP.</w:t>
      </w:r>
    </w:p>
    <w:p w14:paraId="263B6715" w14:textId="77777777" w:rsidR="008B72E7" w:rsidRDefault="008B72E7">
      <w:pPr>
        <w:pStyle w:val="list1"/>
      </w:pPr>
      <w:r>
        <w:t>The telemetry capability shall [SRS149] transfer the telemetry block from the FCP to the FCC-MPCC connected to the CTC.</w:t>
      </w:r>
    </w:p>
    <w:p w14:paraId="4FEE53FD" w14:textId="77777777" w:rsidR="008B72E7" w:rsidRDefault="008B72E7">
      <w:pPr>
        <w:pStyle w:val="list1"/>
      </w:pPr>
      <w:r>
        <w:t>The telemetry capability shall [SRS150] signal the FCC-MPCC to transfer the telemetry block to the CTC.</w:t>
      </w:r>
    </w:p>
    <w:p w14:paraId="0518F611" w14:textId="77777777" w:rsidR="008B72E7" w:rsidRDefault="008B72E7">
      <w:pPr>
        <w:pStyle w:val="list1"/>
      </w:pPr>
      <w:r>
        <w:t>The telemetry capability shall [SRS300] provide status data to FTSS FDI about each FCC-MPCC RS-422 link to the CTC.</w:t>
      </w:r>
    </w:p>
    <w:p w14:paraId="29A4A5E5" w14:textId="77777777" w:rsidR="008B72E7" w:rsidRDefault="008B72E7">
      <w:pPr>
        <w:pStyle w:val="list1"/>
      </w:pPr>
      <w:r>
        <w:t>Support Services shall [SRS151] provide an API call to specify the address and length of a telemetry buffer.</w:t>
      </w:r>
    </w:p>
    <w:p w14:paraId="2C7D131E" w14:textId="77777777" w:rsidR="008B72E7" w:rsidRDefault="008B72E7">
      <w:pPr>
        <w:pStyle w:val="list1"/>
      </w:pPr>
      <w:r>
        <w:t>Support Services shall [SRS257] use no more than 5.2 milliseconds of FCP processing time to move the telemetry data to the FCC-MPCC board and complete communication and error handling for the FCC-MPCC board.</w:t>
      </w:r>
    </w:p>
    <w:p w14:paraId="55531FF8" w14:textId="77777777" w:rsidR="008B72E7" w:rsidRDefault="008B72E7">
      <w:pPr>
        <w:pStyle w:val="Heading5"/>
      </w:pPr>
      <w:bookmarkStart w:id="131" w:name="_Toc426361799"/>
      <w:bookmarkStart w:id="132" w:name="_Toc518715597"/>
      <w:r>
        <w:lastRenderedPageBreak/>
        <w:t>Command Read Requirements</w:t>
      </w:r>
      <w:bookmarkEnd w:id="131"/>
      <w:bookmarkEnd w:id="132"/>
    </w:p>
    <w:p w14:paraId="70FE3E2A" w14:textId="77777777" w:rsidR="008B72E7" w:rsidRDefault="008B72E7">
      <w:pPr>
        <w:pStyle w:val="list1"/>
        <w:numPr>
          <w:ilvl w:val="0"/>
          <w:numId w:val="28"/>
        </w:numPr>
      </w:pPr>
      <w:r>
        <w:t>The Command Read capability shall [SRS152] check for the presence of a command and status message from each CTC on each FCC-MPCC at 10hz.</w:t>
      </w:r>
    </w:p>
    <w:p w14:paraId="64A3BFA0" w14:textId="77777777" w:rsidR="008B72E7" w:rsidRDefault="008B72E7">
      <w:pPr>
        <w:pStyle w:val="list1"/>
        <w:numPr>
          <w:ilvl w:val="0"/>
          <w:numId w:val="28"/>
        </w:numPr>
      </w:pPr>
      <w:r>
        <w:t>The Command Read capability on each FCP shall [SRS</w:t>
      </w:r>
      <w:r>
        <w:rPr>
          <w:noProof/>
        </w:rPr>
        <w:t>153</w:t>
      </w:r>
      <w:r>
        <w:t>] read the command data received from each CTC via the FCC-MPCC.</w:t>
      </w:r>
    </w:p>
    <w:p w14:paraId="78FB4C64" w14:textId="77777777" w:rsidR="008B72E7" w:rsidRDefault="008B72E7">
      <w:pPr>
        <w:pStyle w:val="list1"/>
        <w:numPr>
          <w:ilvl w:val="0"/>
          <w:numId w:val="28"/>
        </w:numPr>
      </w:pPr>
      <w:r>
        <w:t xml:space="preserve">FTSS shall [SRS304] provide status data to the application about each FCC-MPCC RS-422 link to the CTC used for command data. </w:t>
      </w:r>
    </w:p>
    <w:p w14:paraId="5BAE8E6A" w14:textId="77777777" w:rsidR="008B72E7" w:rsidRDefault="008B72E7">
      <w:pPr>
        <w:pStyle w:val="list1"/>
        <w:numPr>
          <w:ilvl w:val="0"/>
          <w:numId w:val="28"/>
        </w:numPr>
      </w:pPr>
      <w:r>
        <w:t>Support Services shall [SRS</w:t>
      </w:r>
      <w:r>
        <w:rPr>
          <w:noProof/>
        </w:rPr>
        <w:t>156</w:t>
      </w:r>
      <w:r>
        <w:t xml:space="preserve">] provide an API call to provide the current command data. </w:t>
      </w:r>
    </w:p>
    <w:p w14:paraId="529A5C89" w14:textId="77777777" w:rsidR="008B72E7" w:rsidRDefault="008B72E7">
      <w:pPr>
        <w:pStyle w:val="Heading3"/>
      </w:pPr>
      <w:bookmarkStart w:id="133" w:name="_Toc426361800"/>
      <w:bookmarkStart w:id="134" w:name="_Toc518715598"/>
      <w:r>
        <w:t>Power Down Services</w:t>
      </w:r>
      <w:bookmarkEnd w:id="134"/>
    </w:p>
    <w:p w14:paraId="06DCE06B" w14:textId="77777777" w:rsidR="008B72E7" w:rsidRDefault="008B72E7">
      <w:pPr>
        <w:pStyle w:val="Body"/>
      </w:pPr>
      <w:r>
        <w:t>FTSS shall [SRS249] provide an API call which closes and deletes all rate groups, deletes all communication mechanisms (including any internal to FTSS), and then deletes all tasks.</w:t>
      </w:r>
    </w:p>
    <w:p w14:paraId="629A2AE2" w14:textId="77777777" w:rsidR="008B72E7" w:rsidRDefault="008B72E7">
      <w:pPr>
        <w:pStyle w:val="Heading2"/>
      </w:pPr>
      <w:bookmarkStart w:id="135" w:name="_Toc518715599"/>
      <w:r>
        <w:t>CSCI External Interface Requirements</w:t>
      </w:r>
      <w:bookmarkEnd w:id="133"/>
      <w:bookmarkEnd w:id="135"/>
    </w:p>
    <w:p w14:paraId="4F6BFAEA" w14:textId="77777777" w:rsidR="008B72E7" w:rsidRDefault="008B72E7">
      <w:pPr>
        <w:pStyle w:val="Heading3"/>
      </w:pPr>
      <w:bookmarkStart w:id="136" w:name="_Toc426361801"/>
      <w:bookmarkStart w:id="137" w:name="_Toc518715600"/>
      <w:r>
        <w:t>Interface Identification and Diagram</w:t>
      </w:r>
      <w:bookmarkEnd w:id="136"/>
      <w:bookmarkEnd w:id="137"/>
    </w:p>
    <w:p w14:paraId="7C85C28A" w14:textId="77777777" w:rsidR="008B72E7" w:rsidRDefault="008B72E7">
      <w:pPr>
        <w:pStyle w:val="Body"/>
      </w:pPr>
      <w:r>
        <w:t>The external interfaces to the FTSS CSCI are as follows:</w:t>
      </w:r>
    </w:p>
    <w:p w14:paraId="328518AD" w14:textId="77777777" w:rsidR="008B72E7" w:rsidRDefault="008B72E7">
      <w:pPr>
        <w:pStyle w:val="list1"/>
        <w:numPr>
          <w:ilvl w:val="0"/>
          <w:numId w:val="29"/>
        </w:numPr>
      </w:pPr>
      <w:r>
        <w:t>Application Programming Interface</w:t>
      </w:r>
    </w:p>
    <w:p w14:paraId="37107818" w14:textId="77777777" w:rsidR="008B72E7" w:rsidRDefault="008B72E7">
      <w:pPr>
        <w:pStyle w:val="list1"/>
        <w:numPr>
          <w:ilvl w:val="0"/>
          <w:numId w:val="29"/>
        </w:numPr>
      </w:pPr>
      <w:r>
        <w:t>Network Element</w:t>
      </w:r>
    </w:p>
    <w:p w14:paraId="0DDC02FE" w14:textId="77777777" w:rsidR="008B72E7" w:rsidRDefault="008B72E7">
      <w:pPr>
        <w:pStyle w:val="list1"/>
        <w:numPr>
          <w:ilvl w:val="0"/>
          <w:numId w:val="29"/>
        </w:numPr>
      </w:pPr>
      <w:r>
        <w:t>Radstone</w:t>
      </w:r>
    </w:p>
    <w:p w14:paraId="4C6B8EAF" w14:textId="77777777" w:rsidR="008B72E7" w:rsidRDefault="008B72E7">
      <w:pPr>
        <w:pStyle w:val="list1"/>
        <w:numPr>
          <w:ilvl w:val="0"/>
          <w:numId w:val="29"/>
        </w:numPr>
      </w:pPr>
      <w:r>
        <w:t>VxWorks</w:t>
      </w:r>
    </w:p>
    <w:p w14:paraId="554DA331" w14:textId="77777777" w:rsidR="008B72E7" w:rsidRDefault="008B72E7">
      <w:pPr>
        <w:pStyle w:val="list1"/>
        <w:numPr>
          <w:ilvl w:val="0"/>
          <w:numId w:val="29"/>
        </w:numPr>
      </w:pPr>
      <w:r>
        <w:t>Flight Critical Processor-Instrument Control Processor</w:t>
      </w:r>
    </w:p>
    <w:p w14:paraId="1E7A83EB" w14:textId="77777777" w:rsidR="008B72E7" w:rsidRDefault="008B72E7">
      <w:pPr>
        <w:pStyle w:val="list1"/>
        <w:numPr>
          <w:ilvl w:val="0"/>
          <w:numId w:val="29"/>
        </w:numPr>
      </w:pPr>
      <w:r>
        <w:t>Multi-Processor Communications Controller</w:t>
      </w:r>
    </w:p>
    <w:p w14:paraId="5D237E2D" w14:textId="77777777" w:rsidR="008B72E7" w:rsidRDefault="008B72E7">
      <w:pPr>
        <w:pStyle w:val="Body"/>
      </w:pPr>
      <w:r>
        <w:t xml:space="preserve">These interfaces are shown in </w:t>
      </w:r>
      <w:r>
        <w:fldChar w:fldCharType="begin"/>
      </w:r>
      <w:r>
        <w:instrText xml:space="preserve"> REF _Ref515943373 \h </w:instrText>
      </w:r>
      <w:r>
        <w:fldChar w:fldCharType="separate"/>
      </w:r>
      <w:ins w:id="138" w:author="Ruth Christopher" w:date="2002-03-29T12:25:00Z">
        <w:r>
          <w:t xml:space="preserve">Figure </w:t>
        </w:r>
        <w:r>
          <w:rPr>
            <w:noProof/>
          </w:rPr>
          <w:t>3</w:t>
        </w:r>
        <w:r>
          <w:noBreakHyphen/>
        </w:r>
        <w:r>
          <w:rPr>
            <w:noProof/>
          </w:rPr>
          <w:t>4</w:t>
        </w:r>
      </w:ins>
      <w:ins w:id="139" w:author="kjm2514" w:date="2002-03-12T12:02:00Z">
        <w:del w:id="140" w:author="Ruth Christopher" w:date="2002-03-29T12:25:00Z">
          <w:r>
            <w:delText xml:space="preserve">Figure </w:delText>
          </w:r>
          <w:r>
            <w:rPr>
              <w:noProof/>
            </w:rPr>
            <w:delText>3</w:delText>
          </w:r>
          <w:r>
            <w:noBreakHyphen/>
          </w:r>
          <w:r>
            <w:rPr>
              <w:noProof/>
            </w:rPr>
            <w:delText>4</w:delText>
          </w:r>
        </w:del>
      </w:ins>
      <w:del w:id="141" w:author="kjm2514" w:date="2002-03-12T12:02:00Z">
        <w:r>
          <w:delText xml:space="preserve">Figure </w:delText>
        </w:r>
        <w:r>
          <w:rPr>
            <w:noProof/>
          </w:rPr>
          <w:delText>3</w:delText>
        </w:r>
        <w:r>
          <w:noBreakHyphen/>
        </w:r>
        <w:r>
          <w:rPr>
            <w:noProof/>
          </w:rPr>
          <w:delText>3</w:delText>
        </w:r>
      </w:del>
      <w:r>
        <w:fldChar w:fldCharType="end"/>
      </w:r>
      <w:r>
        <w:t xml:space="preserve"> and elaborated further in subsequent paragraphs.</w:t>
      </w:r>
    </w:p>
    <w:bookmarkStart w:id="142" w:name="OLE_LINK1"/>
    <w:bookmarkStart w:id="143" w:name="_MON_1017035580"/>
    <w:bookmarkStart w:id="144" w:name="_MON_1017035622"/>
    <w:bookmarkStart w:id="145" w:name="_MON_1026633927"/>
    <w:bookmarkStart w:id="146" w:name="_MON_1026637350"/>
    <w:bookmarkStart w:id="147" w:name="_MON_1026637436"/>
    <w:bookmarkStart w:id="148" w:name="_MON_1038909072"/>
    <w:bookmarkEnd w:id="143"/>
    <w:bookmarkEnd w:id="144"/>
    <w:bookmarkEnd w:id="145"/>
    <w:bookmarkEnd w:id="146"/>
    <w:bookmarkEnd w:id="147"/>
    <w:bookmarkEnd w:id="148"/>
    <w:p w14:paraId="35AC59D7" w14:textId="77777777" w:rsidR="008B72E7" w:rsidRDefault="008B72E7">
      <w:pPr>
        <w:pStyle w:val="FigureBody"/>
      </w:pPr>
      <w:r>
        <w:object w:dxaOrig="9346" w:dyaOrig="5641" w14:anchorId="40154304">
          <v:shape id="_x0000_i1028" type="#_x0000_t75" style="width:467.25pt;height:282pt" o:ole="" fillcolor="window">
            <v:imagedata r:id="rId19" o:title=""/>
          </v:shape>
          <o:OLEObject Type="Embed" ProgID="Word.Picture.8" ShapeID="_x0000_i1028" DrawAspect="Content" ObjectID="_1675011796" r:id="rId20"/>
        </w:object>
      </w:r>
    </w:p>
    <w:p w14:paraId="2FFF709D" w14:textId="77777777" w:rsidR="008B72E7" w:rsidRDefault="008B72E7">
      <w:pPr>
        <w:pStyle w:val="Caption"/>
      </w:pPr>
      <w:bookmarkStart w:id="149" w:name="_Ref515943350"/>
      <w:bookmarkStart w:id="150" w:name="_Ref515943373"/>
      <w:bookmarkStart w:id="151" w:name="_Toc518707442"/>
      <w:bookmarkEnd w:id="142"/>
      <w:r>
        <w:t xml:space="preserve">Figure </w:t>
      </w:r>
      <w:fldSimple w:instr=" STYLEREF 1 \s ">
        <w:r>
          <w:rPr>
            <w:noProof/>
          </w:rPr>
          <w:t>3</w:t>
        </w:r>
      </w:fldSimple>
      <w:r>
        <w:noBreakHyphen/>
      </w:r>
      <w:fldSimple w:instr=" SEQ Figure \* ARABIC \s 1 ">
        <w:ins w:id="152" w:author="Ruth Christopher" w:date="2002-03-29T12:25:00Z">
          <w:r>
            <w:rPr>
              <w:noProof/>
            </w:rPr>
            <w:t>4</w:t>
          </w:r>
        </w:ins>
        <w:ins w:id="153" w:author="kjm2514" w:date="2002-03-12T12:02:00Z">
          <w:del w:id="154" w:author="Ruth Christopher" w:date="2002-03-29T12:25:00Z">
            <w:r>
              <w:rPr>
                <w:noProof/>
              </w:rPr>
              <w:delText>4</w:delText>
            </w:r>
          </w:del>
        </w:ins>
        <w:del w:id="155" w:author="kjm2514" w:date="2002-03-12T12:02:00Z">
          <w:r>
            <w:rPr>
              <w:noProof/>
            </w:rPr>
            <w:delText>3</w:delText>
          </w:r>
        </w:del>
      </w:fldSimple>
      <w:bookmarkEnd w:id="150"/>
      <w:r>
        <w:t xml:space="preserve">  </w:t>
      </w:r>
      <w:r>
        <w:rPr>
          <w:noProof/>
        </w:rPr>
        <w:t>Fault Tolerant System Services CSCI External Interfaces.</w:t>
      </w:r>
      <w:bookmarkEnd w:id="149"/>
      <w:bookmarkEnd w:id="151"/>
    </w:p>
    <w:p w14:paraId="758FF2E6" w14:textId="77777777" w:rsidR="008B72E7" w:rsidRDefault="008B72E7">
      <w:pPr>
        <w:pStyle w:val="Heading3"/>
      </w:pPr>
      <w:bookmarkStart w:id="156" w:name="_Toc518715601"/>
      <w:r>
        <w:t>IRIG-B/FTSS Interfaces</w:t>
      </w:r>
      <w:bookmarkEnd w:id="156"/>
    </w:p>
    <w:p w14:paraId="2E6666C7" w14:textId="77777777" w:rsidR="008B72E7" w:rsidRDefault="008B72E7">
      <w:pPr>
        <w:pStyle w:val="Body"/>
      </w:pPr>
      <w:r>
        <w:t>This section deleted.</w:t>
      </w:r>
    </w:p>
    <w:p w14:paraId="2981B8A3" w14:textId="77777777" w:rsidR="008B72E7" w:rsidRDefault="008B72E7">
      <w:pPr>
        <w:pStyle w:val="Heading3"/>
      </w:pPr>
      <w:bookmarkStart w:id="157" w:name="_Toc518715602"/>
      <w:r>
        <w:t>API/FTSS Interfaces</w:t>
      </w:r>
      <w:bookmarkEnd w:id="157"/>
    </w:p>
    <w:p w14:paraId="7094FE9B" w14:textId="77777777" w:rsidR="008B72E7" w:rsidRDefault="008B72E7">
      <w:pPr>
        <w:pStyle w:val="Body"/>
      </w:pPr>
      <w:r>
        <w:t>The Application Programmer’s Interface (API) to Fault Tolerant System Services (FTSS) shall [SRS164] be as defined in the Application Programmer’s Interface, Draper Document #297752.</w:t>
      </w:r>
    </w:p>
    <w:p w14:paraId="1EF885C2" w14:textId="77777777" w:rsidR="008B72E7" w:rsidRDefault="008B72E7">
      <w:pPr>
        <w:pStyle w:val="Heading3"/>
      </w:pPr>
      <w:bookmarkStart w:id="158" w:name="_Toc518715603"/>
      <w:r>
        <w:t>Network Element/FTSS Interfaces</w:t>
      </w:r>
      <w:bookmarkEnd w:id="158"/>
    </w:p>
    <w:p w14:paraId="3F302A49" w14:textId="77777777" w:rsidR="008B72E7" w:rsidRDefault="008B72E7">
      <w:pPr>
        <w:pStyle w:val="Body"/>
      </w:pPr>
      <w:r>
        <w:t>The Network Element (NE) provides fault tolerant communications among multiple virtual groups. The virtual groups are computational sites composed of processors. These processors may be configured as redundant virtual groups referred to as fault masking groups (FMGs) or as simplex virtual groups. Fault masking groups may consist of 2, 3, or 4 processors that execute identical control streams. A fault-masking group is composed of processors that reside in different fault-containment regions (FCR). Each FCR contains a Network Element (NE) and either 1 or 2 Processors (an FCP member on all but the fifth NE chassis, and an ICP). A simplex virtual group consists of a single processor. All virtual groups communicate with each other via the network element.</w:t>
      </w:r>
    </w:p>
    <w:p w14:paraId="35D2FEF3" w14:textId="77777777" w:rsidR="008B72E7" w:rsidRDefault="008B72E7">
      <w:pPr>
        <w:pStyle w:val="Body"/>
      </w:pPr>
      <w:r>
        <w:t>The Network Elements provide communication between virtual groups, keep the FCRs synchronized, and maintain data consensus among FCRs. The NEs are designed to implement the requirements for Byzantine resilience.</w:t>
      </w:r>
    </w:p>
    <w:p w14:paraId="7A8B6E3D" w14:textId="77777777" w:rsidR="008B72E7" w:rsidRDefault="008B72E7">
      <w:pPr>
        <w:pStyle w:val="Body"/>
      </w:pPr>
      <w:r>
        <w:lastRenderedPageBreak/>
        <w:t>The Processing Elements are the computational sites. Each processor consists of a microprocessor, private RAM and ROM, and miscellaneous support devices, such as timers.</w:t>
      </w:r>
    </w:p>
    <w:p w14:paraId="521122AE" w14:textId="77777777" w:rsidR="008B72E7" w:rsidRDefault="008B72E7">
      <w:pPr>
        <w:pStyle w:val="Body"/>
      </w:pPr>
      <w:r>
        <w:rPr>
          <w:noProof/>
          <w:sz w:val="20"/>
        </w:rPr>
        <w:pict w14:anchorId="0E82DAC1">
          <v:group id="_x0000_s1092" style="position:absolute;left:0;text-align:left;margin-left:-4.95pt;margin-top:45.45pt;width:450pt;height:174.65pt;z-index:2;mso-wrap-distance-top:11.35pt;mso-wrap-distance-bottom:11.35pt" coordorigin="1368,432" coordsize="3010,1325" o:allowincell="f" o:allowoverlap="f">
            <v:shapetype id="_x0000_t202" coordsize="21600,21600" o:spt="202" path="m,l,21600r21600,l21600,xe">
              <v:stroke joinstyle="miter"/>
              <v:path gradientshapeok="t" o:connecttype="rect"/>
            </v:shapetype>
            <v:shape id="_x0000_s1093" type="#_x0000_t202" style="position:absolute;left:1368;top:845;width:658;height:173" filled="f" fillcolor="#0c9" stroked="f">
              <v:textbox style="mso-next-textbox:#_x0000_s1093">
                <w:txbxContent>
                  <w:p w14:paraId="60E0FA7F" w14:textId="77777777" w:rsidR="008B72E7" w:rsidRDefault="008B72E7">
                    <w:pPr>
                      <w:autoSpaceDE w:val="0"/>
                      <w:autoSpaceDN w:val="0"/>
                      <w:adjustRightInd w:val="0"/>
                      <w:jc w:val="center"/>
                      <w:rPr>
                        <w:rFonts w:ascii="Arial" w:hAnsi="Arial"/>
                        <w:color w:val="000000"/>
                        <w:sz w:val="24"/>
                      </w:rPr>
                    </w:pPr>
                    <w:r>
                      <w:rPr>
                        <w:rFonts w:ascii="Arial" w:hAnsi="Arial"/>
                        <w:color w:val="000000"/>
                        <w:sz w:val="24"/>
                      </w:rPr>
                      <w:t>FTSS</w:t>
                    </w:r>
                  </w:p>
                </w:txbxContent>
              </v:textbox>
            </v:shape>
            <v:rect id="_x0000_s1094" style="position:absolute;left:1416;top:509;width:624;height:1248;v-text-anchor:middle" filled="f" fillcolor="#0c9"/>
            <v:shape id="_x0000_s1095" type="#_x0000_t202" style="position:absolute;left:3720;top:797;width:658;height:288" filled="f" fillcolor="#0c9" stroked="f">
              <v:textbox style="mso-next-textbox:#_x0000_s1095">
                <w:txbxContent>
                  <w:p w14:paraId="658AB421" w14:textId="77777777" w:rsidR="008B72E7" w:rsidRDefault="008B72E7">
                    <w:pPr>
                      <w:autoSpaceDE w:val="0"/>
                      <w:autoSpaceDN w:val="0"/>
                      <w:adjustRightInd w:val="0"/>
                      <w:jc w:val="center"/>
                      <w:rPr>
                        <w:rFonts w:ascii="Arial" w:hAnsi="Arial"/>
                        <w:color w:val="000000"/>
                        <w:sz w:val="24"/>
                      </w:rPr>
                    </w:pPr>
                    <w:r>
                      <w:rPr>
                        <w:rFonts w:ascii="Arial" w:hAnsi="Arial"/>
                        <w:color w:val="000000"/>
                        <w:sz w:val="24"/>
                      </w:rPr>
                      <w:t>Network Element</w:t>
                    </w:r>
                  </w:p>
                </w:txbxContent>
              </v:textbox>
            </v:shape>
            <v:rect id="_x0000_s1096" style="position:absolute;left:3720;top:509;width:624;height:1248;v-text-anchor:middle" filled="f" fillcolor="#0c9"/>
            <v:line id="_x0000_s1097" style="position:absolute" from="2040,557" to="3720,557">
              <v:stroke endarrow="block"/>
            </v:line>
            <v:shape id="_x0000_s1098" type="#_x0000_t202" style="position:absolute;left:2596;top:432;width:568;height:173;v-text-anchor:top-baseline" filled="f" fillcolor="#0c9" stroked="f">
              <v:textbox style="mso-next-textbox:#_x0000_s1098">
                <w:txbxContent>
                  <w:p w14:paraId="057BDC8E" w14:textId="77777777" w:rsidR="008B72E7" w:rsidRDefault="008B72E7">
                    <w:pPr>
                      <w:autoSpaceDE w:val="0"/>
                      <w:autoSpaceDN w:val="0"/>
                      <w:adjustRightInd w:val="0"/>
                      <w:jc w:val="center"/>
                      <w:rPr>
                        <w:rFonts w:ascii="Arial" w:hAnsi="Arial"/>
                        <w:color w:val="000000"/>
                        <w:sz w:val="24"/>
                      </w:rPr>
                    </w:pPr>
                    <w:r>
                      <w:rPr>
                        <w:rFonts w:ascii="Arial" w:hAnsi="Arial"/>
                        <w:color w:val="000000"/>
                        <w:sz w:val="24"/>
                      </w:rPr>
                      <w:t>Link Reset</w:t>
                    </w:r>
                  </w:p>
                </w:txbxContent>
              </v:textbox>
            </v:shape>
            <v:line id="_x0000_s1099" style="position:absolute" from="2040,797" to="3720,797">
              <v:stroke endarrow="block"/>
            </v:line>
            <v:shape id="_x0000_s1100" type="#_x0000_t202" style="position:absolute;left:2403;top:672;width:953;height:173;v-text-anchor:top-baseline" filled="f" fillcolor="#0c9" stroked="f">
              <v:textbox style="mso-next-textbox:#_x0000_s1100">
                <w:txbxContent>
                  <w:p w14:paraId="68322181" w14:textId="77777777" w:rsidR="008B72E7" w:rsidRDefault="008B72E7">
                    <w:pPr>
                      <w:autoSpaceDE w:val="0"/>
                      <w:autoSpaceDN w:val="0"/>
                      <w:adjustRightInd w:val="0"/>
                      <w:jc w:val="center"/>
                      <w:rPr>
                        <w:rFonts w:ascii="Arial" w:hAnsi="Arial"/>
                        <w:color w:val="000000"/>
                        <w:sz w:val="24"/>
                      </w:rPr>
                    </w:pPr>
                    <w:r>
                      <w:rPr>
                        <w:rFonts w:ascii="Arial" w:hAnsi="Arial"/>
                        <w:color w:val="000000"/>
                        <w:sz w:val="24"/>
                      </w:rPr>
                      <w:t>Output Data Packet</w:t>
                    </w:r>
                  </w:p>
                </w:txbxContent>
              </v:textbox>
            </v:shape>
            <v:line id="_x0000_s1101" style="position:absolute;flip:x" from="2040,1037" to="3720,1037">
              <v:stroke endarrow="block"/>
            </v:line>
            <v:shape id="_x0000_s1102" type="#_x0000_t202" style="position:absolute;left:2441;top:912;width:878;height:173;v-text-anchor:top-baseline" filled="f" fillcolor="#0c9" stroked="f">
              <v:textbox style="mso-next-textbox:#_x0000_s1102">
                <w:txbxContent>
                  <w:p w14:paraId="30D5027D" w14:textId="77777777" w:rsidR="008B72E7" w:rsidRDefault="008B72E7">
                    <w:pPr>
                      <w:autoSpaceDE w:val="0"/>
                      <w:autoSpaceDN w:val="0"/>
                      <w:adjustRightInd w:val="0"/>
                      <w:jc w:val="center"/>
                      <w:rPr>
                        <w:rFonts w:ascii="Arial" w:hAnsi="Arial"/>
                        <w:color w:val="000000"/>
                        <w:sz w:val="24"/>
                      </w:rPr>
                    </w:pPr>
                    <w:r>
                      <w:rPr>
                        <w:rFonts w:ascii="Arial" w:hAnsi="Arial"/>
                        <w:color w:val="000000"/>
                        <w:sz w:val="24"/>
                      </w:rPr>
                      <w:t>Input Data Packet</w:t>
                    </w:r>
                  </w:p>
                </w:txbxContent>
              </v:textbox>
            </v:shape>
            <v:line id="_x0000_s1103" style="position:absolute;flip:x" from="2040,1277" to="3720,1277">
              <v:stroke startarrow="block" endarrow="block"/>
            </v:line>
            <v:shape id="_x0000_s1104" type="#_x0000_t202" style="position:absolute;left:2218;top:1152;width:1324;height:173;v-text-anchor:top-baseline" filled="f" fillcolor="#0c9" stroked="f">
              <v:textbox style="mso-next-textbox:#_x0000_s1104">
                <w:txbxContent>
                  <w:p w14:paraId="3E12942A" w14:textId="77777777" w:rsidR="008B72E7" w:rsidRDefault="008B72E7">
                    <w:pPr>
                      <w:autoSpaceDE w:val="0"/>
                      <w:autoSpaceDN w:val="0"/>
                      <w:adjustRightInd w:val="0"/>
                      <w:jc w:val="center"/>
                      <w:rPr>
                        <w:rFonts w:ascii="Arial" w:hAnsi="Arial"/>
                        <w:color w:val="000000"/>
                        <w:sz w:val="24"/>
                      </w:rPr>
                    </w:pPr>
                    <w:r>
                      <w:rPr>
                        <w:rFonts w:ascii="Arial" w:hAnsi="Arial"/>
                        <w:color w:val="000000"/>
                        <w:sz w:val="24"/>
                      </w:rPr>
                      <w:t>Transient Network Recovery</w:t>
                    </w:r>
                  </w:p>
                </w:txbxContent>
              </v:textbox>
            </v:shape>
            <v:line id="_x0000_s1105" style="position:absolute;flip:x" from="2040,1517" to="3720,1517">
              <v:stroke startarrow="block" endarrow="block"/>
            </v:line>
            <v:shape id="_x0000_s1106" type="#_x0000_t202" style="position:absolute;left:2237;top:1392;width:1285;height:173;v-text-anchor:top-baseline" filled="f" fillcolor="#0c9" stroked="f">
              <v:textbox style="mso-next-textbox:#_x0000_s1106">
                <w:txbxContent>
                  <w:p w14:paraId="25C253C2" w14:textId="77777777" w:rsidR="008B72E7" w:rsidRDefault="008B72E7">
                    <w:pPr>
                      <w:autoSpaceDE w:val="0"/>
                      <w:autoSpaceDN w:val="0"/>
                      <w:adjustRightInd w:val="0"/>
                      <w:jc w:val="center"/>
                      <w:rPr>
                        <w:rFonts w:ascii="Arial" w:hAnsi="Arial"/>
                        <w:color w:val="000000"/>
                        <w:sz w:val="24"/>
                      </w:rPr>
                    </w:pPr>
                    <w:r>
                      <w:rPr>
                        <w:rFonts w:ascii="Arial" w:hAnsi="Arial"/>
                        <w:color w:val="000000"/>
                        <w:sz w:val="24"/>
                      </w:rPr>
                      <w:t>Configuration Table Update</w:t>
                    </w:r>
                  </w:p>
                </w:txbxContent>
              </v:textbox>
            </v:shape>
            <v:line id="_x0000_s1107" style="position:absolute;flip:x" from="2040,1728" to="3720,1728">
              <v:stroke startarrow="block" endarrow="block"/>
            </v:line>
            <v:shape id="_x0000_s1108" type="#_x0000_t202" style="position:absolute;left:2558;top:1584;width:643;height:173;v-text-anchor:top-baseline" filled="f" fillcolor="#0c9" stroked="f">
              <v:textbox style="mso-next-textbox:#_x0000_s1108">
                <w:txbxContent>
                  <w:p w14:paraId="3BB1A20C" w14:textId="77777777" w:rsidR="008B72E7" w:rsidRDefault="008B72E7">
                    <w:pPr>
                      <w:autoSpaceDE w:val="0"/>
                      <w:autoSpaceDN w:val="0"/>
                      <w:adjustRightInd w:val="0"/>
                      <w:jc w:val="center"/>
                      <w:rPr>
                        <w:rFonts w:ascii="Arial" w:hAnsi="Arial"/>
                        <w:color w:val="000000"/>
                        <w:sz w:val="24"/>
                      </w:rPr>
                    </w:pPr>
                    <w:r>
                      <w:rPr>
                        <w:rFonts w:ascii="Arial" w:hAnsi="Arial"/>
                        <w:color w:val="000000"/>
                        <w:sz w:val="24"/>
                      </w:rPr>
                      <w:t>Voted Reset</w:t>
                    </w:r>
                  </w:p>
                </w:txbxContent>
              </v:textbox>
            </v:shape>
            <w10:wrap type="topAndBottom"/>
          </v:group>
        </w:pict>
      </w:r>
      <w:r>
        <w:t xml:space="preserve">Interfaces between the Network Elements and the FTSS are shown in </w:t>
      </w:r>
      <w:r>
        <w:fldChar w:fldCharType="begin"/>
      </w:r>
      <w:r>
        <w:instrText xml:space="preserve"> REF _Ref427651111 \h </w:instrText>
      </w:r>
      <w:r>
        <w:fldChar w:fldCharType="separate"/>
      </w:r>
      <w:ins w:id="159" w:author="Ruth Christopher" w:date="2002-03-29T12:25:00Z">
        <w:r>
          <w:t xml:space="preserve">Figure </w:t>
        </w:r>
        <w:r>
          <w:rPr>
            <w:noProof/>
          </w:rPr>
          <w:t>3</w:t>
        </w:r>
        <w:r>
          <w:noBreakHyphen/>
        </w:r>
        <w:r>
          <w:rPr>
            <w:noProof/>
          </w:rPr>
          <w:t>6</w:t>
        </w:r>
      </w:ins>
      <w:ins w:id="160" w:author="kjm2514" w:date="2002-03-12T12:02:00Z">
        <w:del w:id="161" w:author="Ruth Christopher" w:date="2002-03-29T12:25:00Z">
          <w:r>
            <w:delText xml:space="preserve">Figure </w:delText>
          </w:r>
          <w:r>
            <w:rPr>
              <w:noProof/>
            </w:rPr>
            <w:delText>3</w:delText>
          </w:r>
          <w:r>
            <w:noBreakHyphen/>
          </w:r>
          <w:r>
            <w:rPr>
              <w:noProof/>
            </w:rPr>
            <w:delText>6</w:delText>
          </w:r>
        </w:del>
      </w:ins>
      <w:del w:id="162" w:author="kjm2514" w:date="2002-03-12T12:02:00Z">
        <w:r>
          <w:delText xml:space="preserve">Figure </w:delText>
        </w:r>
        <w:r>
          <w:rPr>
            <w:noProof/>
          </w:rPr>
          <w:delText>3</w:delText>
        </w:r>
        <w:r>
          <w:noBreakHyphen/>
        </w:r>
        <w:r>
          <w:rPr>
            <w:noProof/>
          </w:rPr>
          <w:delText>4</w:delText>
        </w:r>
      </w:del>
      <w:r>
        <w:fldChar w:fldCharType="end"/>
      </w:r>
      <w:r>
        <w:t>.</w:t>
      </w:r>
    </w:p>
    <w:p w14:paraId="766C4540" w14:textId="77777777" w:rsidR="008B72E7" w:rsidRDefault="008B72E7">
      <w:pPr>
        <w:pStyle w:val="figurecaption0"/>
        <w:outlineLvl w:val="0"/>
      </w:pPr>
      <w:bookmarkStart w:id="163" w:name="_Ref427651111"/>
      <w:bookmarkStart w:id="164" w:name="_Toc440419677"/>
      <w:bookmarkStart w:id="165" w:name="_Toc518707443"/>
      <w:r>
        <w:t xml:space="preserve">Figure </w:t>
      </w:r>
      <w:fldSimple w:instr=" STYLEREF 1 \s ">
        <w:r>
          <w:rPr>
            <w:noProof/>
          </w:rPr>
          <w:t>3</w:t>
        </w:r>
      </w:fldSimple>
      <w:r>
        <w:noBreakHyphen/>
      </w:r>
      <w:fldSimple w:instr=" SEQ Figure \* ARABIC \s 1 ">
        <w:ins w:id="166" w:author="Ruth Christopher" w:date="2002-03-29T12:25:00Z">
          <w:r>
            <w:rPr>
              <w:noProof/>
            </w:rPr>
            <w:t>6</w:t>
          </w:r>
        </w:ins>
        <w:ins w:id="167" w:author="kjm2514" w:date="2002-03-12T12:02:00Z">
          <w:del w:id="168" w:author="Ruth Christopher" w:date="2002-03-29T12:25:00Z">
            <w:r>
              <w:rPr>
                <w:noProof/>
              </w:rPr>
              <w:delText>6</w:delText>
            </w:r>
          </w:del>
        </w:ins>
        <w:del w:id="169" w:author="kjm2514" w:date="2002-03-12T12:02:00Z">
          <w:r>
            <w:rPr>
              <w:noProof/>
            </w:rPr>
            <w:delText>4</w:delText>
          </w:r>
        </w:del>
      </w:fldSimple>
      <w:bookmarkEnd w:id="163"/>
      <w:r>
        <w:t>. Network Element Interfaces to FTSS CSCI.</w:t>
      </w:r>
      <w:bookmarkEnd w:id="164"/>
      <w:bookmarkEnd w:id="165"/>
    </w:p>
    <w:p w14:paraId="32A99280" w14:textId="77777777" w:rsidR="008B72E7" w:rsidRDefault="008B72E7">
      <w:pPr>
        <w:pStyle w:val="Body"/>
      </w:pPr>
      <w:r>
        <w:t xml:space="preserve">All transactions with the Network Element consist of a Data Descriptor Block and a Data Block. Each output transmission consists of an output descriptor block and an output data block. Each input reception consists of an input descriptor block and an input data block.  The output descriptor and input descriptor blocks are defined in the Network Element Descriptor Block interfaces identified in </w:t>
      </w:r>
      <w:bookmarkStart w:id="170" w:name="_Hlt515953620"/>
      <w:r>
        <w:t>Table 3.3-1.</w:t>
      </w:r>
      <w:bookmarkEnd w:id="170"/>
      <w:r>
        <w:t xml:space="preserve">  The output and input data blocks are defined in the Network Element Data Block Interfaces identified in </w:t>
      </w:r>
      <w:bookmarkStart w:id="171" w:name="_Hlt515953662"/>
      <w:r>
        <w:t>Table 3.3-2</w:t>
      </w:r>
      <w:bookmarkEnd w:id="171"/>
      <w:r>
        <w:t>; the format of the data blocks differs with the type of message transmitted.  The table first identifies the type of message, and then provides the format of the data block for the given type.</w:t>
      </w:r>
    </w:p>
    <w:p w14:paraId="2E6601DB" w14:textId="77777777" w:rsidR="008B72E7" w:rsidRDefault="008B72E7">
      <w:pPr>
        <w:pStyle w:val="tablecaption"/>
      </w:pPr>
      <w:bookmarkStart w:id="172" w:name="_Toc427398576"/>
      <w:bookmarkStart w:id="173" w:name="_Toc440419680"/>
      <w:bookmarkStart w:id="174" w:name="_Ref427651179"/>
      <w:bookmarkStart w:id="175" w:name="_Ref502042541"/>
      <w:bookmarkStart w:id="176" w:name="_Ref502042571"/>
      <w:bookmarkStart w:id="177" w:name="_Toc515875725"/>
      <w:bookmarkStart w:id="178" w:name="_Toc515935959"/>
      <w:bookmarkStart w:id="179" w:name="_Toc518707784"/>
      <w:r>
        <w:t>Table 3.3-1.  Network Element Descriptor Block Interface.</w:t>
      </w:r>
      <w:bookmarkEnd w:id="175"/>
      <w:bookmarkEnd w:id="176"/>
      <w:bookmarkEnd w:id="177"/>
      <w:bookmarkEnd w:id="178"/>
      <w:bookmarkEnd w:id="179"/>
    </w:p>
    <w:bookmarkEnd w:id="172"/>
    <w:bookmarkEnd w:id="173"/>
    <w:bookmarkEnd w:id="174"/>
    <w:p w14:paraId="1A6201BB" w14:textId="77777777" w:rsidR="008B72E7" w:rsidRDefault="008B72E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14"/>
        <w:gridCol w:w="3204"/>
        <w:gridCol w:w="1080"/>
        <w:gridCol w:w="1350"/>
      </w:tblGrid>
      <w:tr w:rsidR="008B72E7" w14:paraId="380F60E9" w14:textId="77777777">
        <w:tblPrEx>
          <w:tblCellMar>
            <w:top w:w="0" w:type="dxa"/>
            <w:bottom w:w="0" w:type="dxa"/>
          </w:tblCellMar>
        </w:tblPrEx>
        <w:trPr>
          <w:tblHeader/>
        </w:trPr>
        <w:tc>
          <w:tcPr>
            <w:tcW w:w="2214" w:type="dxa"/>
            <w:tcBorders>
              <w:bottom w:val="nil"/>
            </w:tcBorders>
          </w:tcPr>
          <w:p w14:paraId="3CE92E3D" w14:textId="77777777" w:rsidR="008B72E7" w:rsidRDefault="008B72E7">
            <w:pPr>
              <w:pStyle w:val="TableBody"/>
              <w:keepLines/>
              <w:rPr>
                <w:b/>
              </w:rPr>
            </w:pPr>
            <w:r>
              <w:rPr>
                <w:b/>
              </w:rPr>
              <w:t>Identifier</w:t>
            </w:r>
          </w:p>
        </w:tc>
        <w:tc>
          <w:tcPr>
            <w:tcW w:w="3204" w:type="dxa"/>
            <w:tcBorders>
              <w:bottom w:val="nil"/>
            </w:tcBorders>
          </w:tcPr>
          <w:p w14:paraId="589FA2B1" w14:textId="77777777" w:rsidR="008B72E7" w:rsidRDefault="008B72E7">
            <w:pPr>
              <w:pStyle w:val="TableBody"/>
              <w:rPr>
                <w:b/>
              </w:rPr>
            </w:pPr>
            <w:r>
              <w:rPr>
                <w:b/>
              </w:rPr>
              <w:t>Description</w:t>
            </w:r>
          </w:p>
        </w:tc>
        <w:tc>
          <w:tcPr>
            <w:tcW w:w="1080" w:type="dxa"/>
            <w:tcBorders>
              <w:bottom w:val="nil"/>
            </w:tcBorders>
          </w:tcPr>
          <w:p w14:paraId="7F31338B" w14:textId="77777777" w:rsidR="008B72E7" w:rsidRDefault="008B72E7">
            <w:pPr>
              <w:pStyle w:val="TableBody"/>
              <w:rPr>
                <w:b/>
              </w:rPr>
            </w:pPr>
            <w:r>
              <w:rPr>
                <w:b/>
              </w:rPr>
              <w:t>Source</w:t>
            </w:r>
          </w:p>
        </w:tc>
        <w:tc>
          <w:tcPr>
            <w:tcW w:w="1350" w:type="dxa"/>
            <w:tcBorders>
              <w:bottom w:val="nil"/>
            </w:tcBorders>
          </w:tcPr>
          <w:p w14:paraId="1D935422" w14:textId="77777777" w:rsidR="008B72E7" w:rsidRDefault="008B72E7">
            <w:pPr>
              <w:pStyle w:val="TableBody"/>
              <w:rPr>
                <w:b/>
              </w:rPr>
            </w:pPr>
            <w:r>
              <w:rPr>
                <w:b/>
              </w:rPr>
              <w:t>Destination</w:t>
            </w:r>
          </w:p>
        </w:tc>
      </w:tr>
      <w:tr w:rsidR="008B72E7" w14:paraId="135422F1" w14:textId="77777777">
        <w:tblPrEx>
          <w:tblCellMar>
            <w:top w:w="0" w:type="dxa"/>
            <w:bottom w:w="0" w:type="dxa"/>
          </w:tblCellMar>
        </w:tblPrEx>
        <w:tc>
          <w:tcPr>
            <w:tcW w:w="2214" w:type="dxa"/>
            <w:tcBorders>
              <w:top w:val="single" w:sz="12" w:space="0" w:color="auto"/>
            </w:tcBorders>
          </w:tcPr>
          <w:p w14:paraId="4105AC34" w14:textId="77777777" w:rsidR="008B72E7" w:rsidRDefault="008B72E7">
            <w:pPr>
              <w:pStyle w:val="TableBody"/>
              <w:keepNext/>
              <w:widowControl w:val="0"/>
              <w:rPr>
                <w:b/>
              </w:rPr>
            </w:pPr>
            <w:r>
              <w:rPr>
                <w:b/>
              </w:rPr>
              <w:t>Output Descriptor Block:</w:t>
            </w:r>
          </w:p>
        </w:tc>
        <w:tc>
          <w:tcPr>
            <w:tcW w:w="3204" w:type="dxa"/>
            <w:tcBorders>
              <w:top w:val="single" w:sz="12" w:space="0" w:color="auto"/>
            </w:tcBorders>
          </w:tcPr>
          <w:p w14:paraId="11AC0D67" w14:textId="77777777" w:rsidR="008B72E7" w:rsidRDefault="008B72E7">
            <w:pPr>
              <w:pStyle w:val="TableBody"/>
              <w:keepNext/>
              <w:widowControl w:val="0"/>
              <w:rPr>
                <w:b/>
              </w:rPr>
            </w:pPr>
          </w:p>
        </w:tc>
        <w:tc>
          <w:tcPr>
            <w:tcW w:w="1080" w:type="dxa"/>
            <w:tcBorders>
              <w:top w:val="single" w:sz="12" w:space="0" w:color="auto"/>
            </w:tcBorders>
          </w:tcPr>
          <w:p w14:paraId="108AD8FA" w14:textId="77777777" w:rsidR="008B72E7" w:rsidRDefault="008B72E7">
            <w:pPr>
              <w:pStyle w:val="TableBody"/>
              <w:keepNext/>
              <w:widowControl w:val="0"/>
              <w:rPr>
                <w:b/>
              </w:rPr>
            </w:pPr>
          </w:p>
        </w:tc>
        <w:tc>
          <w:tcPr>
            <w:tcW w:w="1350" w:type="dxa"/>
            <w:tcBorders>
              <w:top w:val="single" w:sz="12" w:space="0" w:color="auto"/>
            </w:tcBorders>
          </w:tcPr>
          <w:p w14:paraId="39B296E8" w14:textId="77777777" w:rsidR="008B72E7" w:rsidRDefault="008B72E7">
            <w:pPr>
              <w:pStyle w:val="TableBody"/>
              <w:keepNext/>
              <w:widowControl w:val="0"/>
              <w:rPr>
                <w:b/>
              </w:rPr>
            </w:pPr>
          </w:p>
        </w:tc>
      </w:tr>
      <w:tr w:rsidR="008B72E7" w14:paraId="3F4C8A31" w14:textId="77777777">
        <w:tblPrEx>
          <w:tblCellMar>
            <w:top w:w="0" w:type="dxa"/>
            <w:bottom w:w="0" w:type="dxa"/>
          </w:tblCellMar>
        </w:tblPrEx>
        <w:tc>
          <w:tcPr>
            <w:tcW w:w="2214" w:type="dxa"/>
            <w:tcBorders>
              <w:bottom w:val="single" w:sz="12" w:space="0" w:color="auto"/>
            </w:tcBorders>
          </w:tcPr>
          <w:p w14:paraId="1DCD372B" w14:textId="77777777" w:rsidR="008B72E7" w:rsidRDefault="008B72E7">
            <w:pPr>
              <w:pStyle w:val="TableBody"/>
            </w:pPr>
            <w:r>
              <w:t>Packet class</w:t>
            </w:r>
          </w:p>
        </w:tc>
        <w:tc>
          <w:tcPr>
            <w:tcW w:w="3204" w:type="dxa"/>
            <w:tcBorders>
              <w:bottom w:val="single" w:sz="12" w:space="0" w:color="auto"/>
            </w:tcBorders>
          </w:tcPr>
          <w:p w14:paraId="64CA2843" w14:textId="77777777" w:rsidR="008B72E7" w:rsidRDefault="008B72E7">
            <w:pPr>
              <w:pStyle w:val="TableBody"/>
            </w:pPr>
            <w:r>
              <w:t>8-bit field. Selects the data exchange primitive to be executed by the NE.</w:t>
            </w:r>
          </w:p>
        </w:tc>
        <w:tc>
          <w:tcPr>
            <w:tcW w:w="1080" w:type="dxa"/>
            <w:tcBorders>
              <w:bottom w:val="single" w:sz="12" w:space="0" w:color="auto"/>
            </w:tcBorders>
          </w:tcPr>
          <w:p w14:paraId="3A7782A8" w14:textId="77777777" w:rsidR="008B72E7" w:rsidRDefault="008B72E7">
            <w:pPr>
              <w:pStyle w:val="TableBody"/>
            </w:pPr>
            <w:r>
              <w:t>FTSS CSCI</w:t>
            </w:r>
          </w:p>
        </w:tc>
        <w:tc>
          <w:tcPr>
            <w:tcW w:w="1350" w:type="dxa"/>
            <w:tcBorders>
              <w:bottom w:val="single" w:sz="12" w:space="0" w:color="auto"/>
            </w:tcBorders>
          </w:tcPr>
          <w:p w14:paraId="15DC4B97" w14:textId="77777777" w:rsidR="008B72E7" w:rsidRDefault="008B72E7">
            <w:pPr>
              <w:pStyle w:val="TableBody"/>
            </w:pPr>
            <w:r>
              <w:t>Network Element</w:t>
            </w:r>
          </w:p>
        </w:tc>
      </w:tr>
      <w:tr w:rsidR="008B72E7" w14:paraId="59C34E00" w14:textId="77777777">
        <w:tblPrEx>
          <w:tblCellMar>
            <w:top w:w="0" w:type="dxa"/>
            <w:bottom w:w="0" w:type="dxa"/>
          </w:tblCellMar>
        </w:tblPrEx>
        <w:tc>
          <w:tcPr>
            <w:tcW w:w="2214" w:type="dxa"/>
            <w:tcBorders>
              <w:bottom w:val="single" w:sz="12" w:space="0" w:color="auto"/>
            </w:tcBorders>
          </w:tcPr>
          <w:p w14:paraId="765E4553" w14:textId="77777777" w:rsidR="008B72E7" w:rsidRDefault="008B72E7">
            <w:pPr>
              <w:pStyle w:val="TableBody"/>
            </w:pPr>
            <w:r>
              <w:t>toVID</w:t>
            </w:r>
          </w:p>
        </w:tc>
        <w:tc>
          <w:tcPr>
            <w:tcW w:w="3204" w:type="dxa"/>
            <w:tcBorders>
              <w:bottom w:val="single" w:sz="12" w:space="0" w:color="auto"/>
            </w:tcBorders>
          </w:tcPr>
          <w:p w14:paraId="199684F4" w14:textId="77777777" w:rsidR="008B72E7" w:rsidRDefault="008B72E7">
            <w:pPr>
              <w:pStyle w:val="TableBody"/>
            </w:pPr>
            <w:r>
              <w:t>8-bit field. Specifies the virtual group to which the packet is to be sent.</w:t>
            </w:r>
          </w:p>
        </w:tc>
        <w:tc>
          <w:tcPr>
            <w:tcW w:w="1080" w:type="dxa"/>
            <w:tcBorders>
              <w:bottom w:val="single" w:sz="12" w:space="0" w:color="auto"/>
            </w:tcBorders>
          </w:tcPr>
          <w:p w14:paraId="3E774B99" w14:textId="77777777" w:rsidR="008B72E7" w:rsidRDefault="008B72E7">
            <w:pPr>
              <w:pStyle w:val="TableBody"/>
            </w:pPr>
            <w:r>
              <w:t>FTSS CSCI</w:t>
            </w:r>
          </w:p>
        </w:tc>
        <w:tc>
          <w:tcPr>
            <w:tcW w:w="1350" w:type="dxa"/>
            <w:tcBorders>
              <w:bottom w:val="single" w:sz="12" w:space="0" w:color="auto"/>
            </w:tcBorders>
          </w:tcPr>
          <w:p w14:paraId="019C06F3" w14:textId="77777777" w:rsidR="008B72E7" w:rsidRDefault="008B72E7">
            <w:pPr>
              <w:pStyle w:val="TableBody"/>
            </w:pPr>
            <w:r>
              <w:t>Network Element</w:t>
            </w:r>
          </w:p>
        </w:tc>
      </w:tr>
      <w:tr w:rsidR="008B72E7" w14:paraId="559098E5" w14:textId="77777777">
        <w:tblPrEx>
          <w:tblCellMar>
            <w:top w:w="0" w:type="dxa"/>
            <w:bottom w:w="0" w:type="dxa"/>
          </w:tblCellMar>
        </w:tblPrEx>
        <w:tc>
          <w:tcPr>
            <w:tcW w:w="2214" w:type="dxa"/>
            <w:tcBorders>
              <w:bottom w:val="single" w:sz="12" w:space="0" w:color="auto"/>
            </w:tcBorders>
          </w:tcPr>
          <w:p w14:paraId="349438E8" w14:textId="77777777" w:rsidR="008B72E7" w:rsidRDefault="008B72E7">
            <w:pPr>
              <w:pStyle w:val="TableBody"/>
            </w:pPr>
            <w:r>
              <w:t>FromVID</w:t>
            </w:r>
          </w:p>
        </w:tc>
        <w:tc>
          <w:tcPr>
            <w:tcW w:w="3204" w:type="dxa"/>
            <w:tcBorders>
              <w:bottom w:val="single" w:sz="12" w:space="0" w:color="auto"/>
            </w:tcBorders>
          </w:tcPr>
          <w:p w14:paraId="3557F898" w14:textId="77777777" w:rsidR="008B72E7" w:rsidRDefault="008B72E7">
            <w:pPr>
              <w:pStyle w:val="TableBody"/>
            </w:pPr>
            <w:r>
              <w:t xml:space="preserve">8-bit field. Specifies the virtual group that sent the packet. </w:t>
            </w:r>
          </w:p>
        </w:tc>
        <w:tc>
          <w:tcPr>
            <w:tcW w:w="1080" w:type="dxa"/>
            <w:tcBorders>
              <w:bottom w:val="single" w:sz="12" w:space="0" w:color="auto"/>
            </w:tcBorders>
          </w:tcPr>
          <w:p w14:paraId="0AE8B0AB" w14:textId="77777777" w:rsidR="008B72E7" w:rsidRDefault="008B72E7">
            <w:pPr>
              <w:pStyle w:val="TableBody"/>
            </w:pPr>
            <w:r>
              <w:t>FTSS CSCI</w:t>
            </w:r>
          </w:p>
        </w:tc>
        <w:tc>
          <w:tcPr>
            <w:tcW w:w="1350" w:type="dxa"/>
            <w:tcBorders>
              <w:bottom w:val="single" w:sz="12" w:space="0" w:color="auto"/>
            </w:tcBorders>
          </w:tcPr>
          <w:p w14:paraId="1BCE549C" w14:textId="77777777" w:rsidR="008B72E7" w:rsidRDefault="008B72E7">
            <w:pPr>
              <w:pStyle w:val="TableBody"/>
            </w:pPr>
            <w:r>
              <w:t>Network Element</w:t>
            </w:r>
          </w:p>
        </w:tc>
      </w:tr>
      <w:tr w:rsidR="008B72E7" w14:paraId="27C75540" w14:textId="77777777">
        <w:tblPrEx>
          <w:tblCellMar>
            <w:top w:w="0" w:type="dxa"/>
            <w:bottom w:w="0" w:type="dxa"/>
          </w:tblCellMar>
        </w:tblPrEx>
        <w:tc>
          <w:tcPr>
            <w:tcW w:w="2214" w:type="dxa"/>
            <w:tcBorders>
              <w:bottom w:val="nil"/>
            </w:tcBorders>
          </w:tcPr>
          <w:p w14:paraId="27467A2F" w14:textId="77777777" w:rsidR="008B72E7" w:rsidRDefault="008B72E7">
            <w:pPr>
              <w:pStyle w:val="TableBody"/>
            </w:pPr>
            <w:r>
              <w:t>User Field</w:t>
            </w:r>
          </w:p>
        </w:tc>
        <w:tc>
          <w:tcPr>
            <w:tcW w:w="3204" w:type="dxa"/>
            <w:tcBorders>
              <w:bottom w:val="nil"/>
            </w:tcBorders>
          </w:tcPr>
          <w:p w14:paraId="55CA339E" w14:textId="77777777" w:rsidR="008B72E7" w:rsidRDefault="008B72E7">
            <w:pPr>
              <w:pStyle w:val="TableBody"/>
            </w:pPr>
            <w:r>
              <w:t>8-bit field. Used by FTSS.</w:t>
            </w:r>
          </w:p>
        </w:tc>
        <w:tc>
          <w:tcPr>
            <w:tcW w:w="1080" w:type="dxa"/>
            <w:tcBorders>
              <w:bottom w:val="nil"/>
            </w:tcBorders>
          </w:tcPr>
          <w:p w14:paraId="492B065F" w14:textId="77777777" w:rsidR="008B72E7" w:rsidRDefault="008B72E7">
            <w:pPr>
              <w:pStyle w:val="TableBody"/>
            </w:pPr>
            <w:r>
              <w:t>FTSS CSCI</w:t>
            </w:r>
          </w:p>
        </w:tc>
        <w:tc>
          <w:tcPr>
            <w:tcW w:w="1350" w:type="dxa"/>
            <w:tcBorders>
              <w:bottom w:val="nil"/>
            </w:tcBorders>
          </w:tcPr>
          <w:p w14:paraId="12A0396A" w14:textId="77777777" w:rsidR="008B72E7" w:rsidRDefault="008B72E7">
            <w:pPr>
              <w:pStyle w:val="TableBody"/>
            </w:pPr>
            <w:r>
              <w:t>Network Element</w:t>
            </w:r>
          </w:p>
        </w:tc>
      </w:tr>
      <w:tr w:rsidR="008B72E7" w14:paraId="3DEF3E7C" w14:textId="77777777">
        <w:tblPrEx>
          <w:tblCellMar>
            <w:top w:w="0" w:type="dxa"/>
            <w:bottom w:w="0" w:type="dxa"/>
          </w:tblCellMar>
        </w:tblPrEx>
        <w:tc>
          <w:tcPr>
            <w:tcW w:w="2214" w:type="dxa"/>
            <w:tcBorders>
              <w:top w:val="single" w:sz="12" w:space="0" w:color="auto"/>
              <w:bottom w:val="single" w:sz="6" w:space="0" w:color="auto"/>
            </w:tcBorders>
          </w:tcPr>
          <w:p w14:paraId="251E4581" w14:textId="77777777" w:rsidR="008B72E7" w:rsidRDefault="008B72E7">
            <w:pPr>
              <w:pStyle w:val="TableBody"/>
              <w:keepNext/>
              <w:widowControl w:val="0"/>
              <w:rPr>
                <w:b/>
              </w:rPr>
            </w:pPr>
            <w:r>
              <w:rPr>
                <w:b/>
              </w:rPr>
              <w:lastRenderedPageBreak/>
              <w:t>Input Descriptor Block:</w:t>
            </w:r>
          </w:p>
        </w:tc>
        <w:tc>
          <w:tcPr>
            <w:tcW w:w="3204" w:type="dxa"/>
            <w:tcBorders>
              <w:top w:val="single" w:sz="12" w:space="0" w:color="auto"/>
              <w:bottom w:val="single" w:sz="6" w:space="0" w:color="auto"/>
            </w:tcBorders>
          </w:tcPr>
          <w:p w14:paraId="155D23C2" w14:textId="77777777" w:rsidR="008B72E7" w:rsidRDefault="008B72E7">
            <w:pPr>
              <w:pStyle w:val="TableBody"/>
              <w:keepNext/>
              <w:widowControl w:val="0"/>
              <w:rPr>
                <w:b/>
              </w:rPr>
            </w:pPr>
          </w:p>
        </w:tc>
        <w:tc>
          <w:tcPr>
            <w:tcW w:w="1080" w:type="dxa"/>
            <w:tcBorders>
              <w:top w:val="single" w:sz="12" w:space="0" w:color="auto"/>
              <w:bottom w:val="single" w:sz="6" w:space="0" w:color="auto"/>
            </w:tcBorders>
          </w:tcPr>
          <w:p w14:paraId="31317E4D" w14:textId="77777777" w:rsidR="008B72E7" w:rsidRDefault="008B72E7">
            <w:pPr>
              <w:pStyle w:val="TableBody"/>
              <w:keepNext/>
              <w:widowControl w:val="0"/>
              <w:rPr>
                <w:b/>
              </w:rPr>
            </w:pPr>
          </w:p>
        </w:tc>
        <w:tc>
          <w:tcPr>
            <w:tcW w:w="1350" w:type="dxa"/>
            <w:tcBorders>
              <w:top w:val="single" w:sz="12" w:space="0" w:color="auto"/>
              <w:bottom w:val="single" w:sz="6" w:space="0" w:color="auto"/>
            </w:tcBorders>
          </w:tcPr>
          <w:p w14:paraId="52C72BFC" w14:textId="77777777" w:rsidR="008B72E7" w:rsidRDefault="008B72E7">
            <w:pPr>
              <w:pStyle w:val="TableBody"/>
              <w:keepNext/>
              <w:widowControl w:val="0"/>
              <w:rPr>
                <w:b/>
              </w:rPr>
            </w:pPr>
          </w:p>
        </w:tc>
      </w:tr>
      <w:tr w:rsidR="008B72E7" w14:paraId="7DA8E209" w14:textId="77777777">
        <w:tblPrEx>
          <w:tblCellMar>
            <w:top w:w="0" w:type="dxa"/>
            <w:bottom w:w="0" w:type="dxa"/>
          </w:tblCellMar>
        </w:tblPrEx>
        <w:tc>
          <w:tcPr>
            <w:tcW w:w="2214" w:type="dxa"/>
            <w:tcBorders>
              <w:top w:val="nil"/>
              <w:bottom w:val="single" w:sz="12" w:space="0" w:color="auto"/>
            </w:tcBorders>
          </w:tcPr>
          <w:p w14:paraId="1E3CF005" w14:textId="77777777" w:rsidR="008B72E7" w:rsidRDefault="008B72E7">
            <w:pPr>
              <w:pStyle w:val="TableBody"/>
            </w:pPr>
            <w:r>
              <w:t>Packet class</w:t>
            </w:r>
          </w:p>
        </w:tc>
        <w:tc>
          <w:tcPr>
            <w:tcW w:w="3204" w:type="dxa"/>
            <w:tcBorders>
              <w:top w:val="nil"/>
              <w:bottom w:val="single" w:sz="12" w:space="0" w:color="auto"/>
            </w:tcBorders>
          </w:tcPr>
          <w:p w14:paraId="22D0A28C" w14:textId="77777777" w:rsidR="008B72E7" w:rsidRDefault="008B72E7">
            <w:pPr>
              <w:pStyle w:val="TableBody"/>
            </w:pPr>
            <w:r>
              <w:t>8-bit field. Selects the data exchange primitive to be executed by the NE.</w:t>
            </w:r>
          </w:p>
        </w:tc>
        <w:tc>
          <w:tcPr>
            <w:tcW w:w="1080" w:type="dxa"/>
            <w:tcBorders>
              <w:top w:val="nil"/>
              <w:bottom w:val="single" w:sz="12" w:space="0" w:color="auto"/>
            </w:tcBorders>
          </w:tcPr>
          <w:p w14:paraId="38F88736" w14:textId="77777777" w:rsidR="008B72E7" w:rsidRDefault="008B72E7">
            <w:pPr>
              <w:pStyle w:val="TableBody"/>
            </w:pPr>
            <w:r>
              <w:t>Network Element</w:t>
            </w:r>
          </w:p>
        </w:tc>
        <w:tc>
          <w:tcPr>
            <w:tcW w:w="1350" w:type="dxa"/>
            <w:tcBorders>
              <w:top w:val="nil"/>
              <w:bottom w:val="single" w:sz="12" w:space="0" w:color="auto"/>
            </w:tcBorders>
          </w:tcPr>
          <w:p w14:paraId="3167FEDB" w14:textId="77777777" w:rsidR="008B72E7" w:rsidRDefault="008B72E7">
            <w:pPr>
              <w:pStyle w:val="TableBody"/>
            </w:pPr>
            <w:r>
              <w:t>FTSS CSCI</w:t>
            </w:r>
          </w:p>
        </w:tc>
      </w:tr>
      <w:tr w:rsidR="008B72E7" w14:paraId="46C714D1" w14:textId="77777777">
        <w:tblPrEx>
          <w:tblCellMar>
            <w:top w:w="0" w:type="dxa"/>
            <w:bottom w:w="0" w:type="dxa"/>
          </w:tblCellMar>
        </w:tblPrEx>
        <w:tc>
          <w:tcPr>
            <w:tcW w:w="2214" w:type="dxa"/>
            <w:tcBorders>
              <w:bottom w:val="single" w:sz="12" w:space="0" w:color="auto"/>
            </w:tcBorders>
          </w:tcPr>
          <w:p w14:paraId="52F4623D" w14:textId="77777777" w:rsidR="008B72E7" w:rsidRDefault="008B72E7">
            <w:pPr>
              <w:pStyle w:val="TableBody"/>
            </w:pPr>
            <w:r>
              <w:t>toVID</w:t>
            </w:r>
          </w:p>
        </w:tc>
        <w:tc>
          <w:tcPr>
            <w:tcW w:w="3204" w:type="dxa"/>
            <w:tcBorders>
              <w:bottom w:val="single" w:sz="12" w:space="0" w:color="auto"/>
            </w:tcBorders>
          </w:tcPr>
          <w:p w14:paraId="04699874" w14:textId="77777777" w:rsidR="008B72E7" w:rsidRDefault="008B72E7">
            <w:pPr>
              <w:pStyle w:val="TableBody"/>
            </w:pPr>
            <w:r>
              <w:t>8-bit field. Specifies the virtual group to which the packet is to be sent.</w:t>
            </w:r>
          </w:p>
        </w:tc>
        <w:tc>
          <w:tcPr>
            <w:tcW w:w="1080" w:type="dxa"/>
            <w:tcBorders>
              <w:bottom w:val="single" w:sz="12" w:space="0" w:color="auto"/>
            </w:tcBorders>
          </w:tcPr>
          <w:p w14:paraId="620A48E5" w14:textId="77777777" w:rsidR="008B72E7" w:rsidRDefault="008B72E7">
            <w:pPr>
              <w:pStyle w:val="TableBody"/>
            </w:pPr>
            <w:r>
              <w:t>Network Element</w:t>
            </w:r>
          </w:p>
        </w:tc>
        <w:tc>
          <w:tcPr>
            <w:tcW w:w="1350" w:type="dxa"/>
            <w:tcBorders>
              <w:bottom w:val="single" w:sz="12" w:space="0" w:color="auto"/>
            </w:tcBorders>
          </w:tcPr>
          <w:p w14:paraId="3F9B6038" w14:textId="77777777" w:rsidR="008B72E7" w:rsidRDefault="008B72E7">
            <w:pPr>
              <w:pStyle w:val="TableBody"/>
            </w:pPr>
            <w:r>
              <w:t>FTSS CSCI</w:t>
            </w:r>
          </w:p>
        </w:tc>
      </w:tr>
      <w:tr w:rsidR="008B72E7" w14:paraId="36E0CAAD" w14:textId="77777777">
        <w:tblPrEx>
          <w:tblCellMar>
            <w:top w:w="0" w:type="dxa"/>
            <w:bottom w:w="0" w:type="dxa"/>
          </w:tblCellMar>
        </w:tblPrEx>
        <w:tc>
          <w:tcPr>
            <w:tcW w:w="2214" w:type="dxa"/>
            <w:tcBorders>
              <w:bottom w:val="single" w:sz="12" w:space="0" w:color="auto"/>
            </w:tcBorders>
          </w:tcPr>
          <w:p w14:paraId="5E7672E9" w14:textId="77777777" w:rsidR="008B72E7" w:rsidRDefault="008B72E7">
            <w:pPr>
              <w:pStyle w:val="TableBody"/>
            </w:pPr>
            <w:r>
              <w:t>FromVID</w:t>
            </w:r>
          </w:p>
        </w:tc>
        <w:tc>
          <w:tcPr>
            <w:tcW w:w="3204" w:type="dxa"/>
            <w:tcBorders>
              <w:bottom w:val="single" w:sz="12" w:space="0" w:color="auto"/>
            </w:tcBorders>
          </w:tcPr>
          <w:p w14:paraId="01233E73" w14:textId="77777777" w:rsidR="008B72E7" w:rsidRDefault="008B72E7">
            <w:pPr>
              <w:pStyle w:val="TableBody"/>
            </w:pPr>
            <w:r>
              <w:t xml:space="preserve">8-bit field. Specifies the virtual group that sent the packet. </w:t>
            </w:r>
          </w:p>
        </w:tc>
        <w:tc>
          <w:tcPr>
            <w:tcW w:w="1080" w:type="dxa"/>
            <w:tcBorders>
              <w:bottom w:val="single" w:sz="12" w:space="0" w:color="auto"/>
            </w:tcBorders>
          </w:tcPr>
          <w:p w14:paraId="401F612C" w14:textId="77777777" w:rsidR="008B72E7" w:rsidRDefault="008B72E7">
            <w:pPr>
              <w:pStyle w:val="TableBody"/>
            </w:pPr>
            <w:r>
              <w:t>Network Element</w:t>
            </w:r>
          </w:p>
        </w:tc>
        <w:tc>
          <w:tcPr>
            <w:tcW w:w="1350" w:type="dxa"/>
            <w:tcBorders>
              <w:bottom w:val="single" w:sz="12" w:space="0" w:color="auto"/>
            </w:tcBorders>
          </w:tcPr>
          <w:p w14:paraId="0EDFB2F3" w14:textId="77777777" w:rsidR="008B72E7" w:rsidRDefault="008B72E7">
            <w:pPr>
              <w:pStyle w:val="TableBody"/>
            </w:pPr>
            <w:r>
              <w:t>FTSS CSCI</w:t>
            </w:r>
          </w:p>
        </w:tc>
      </w:tr>
      <w:tr w:rsidR="008B72E7" w14:paraId="0BEBAFE8" w14:textId="77777777">
        <w:tblPrEx>
          <w:tblCellMar>
            <w:top w:w="0" w:type="dxa"/>
            <w:bottom w:w="0" w:type="dxa"/>
          </w:tblCellMar>
        </w:tblPrEx>
        <w:tc>
          <w:tcPr>
            <w:tcW w:w="2214" w:type="dxa"/>
            <w:tcBorders>
              <w:bottom w:val="single" w:sz="12" w:space="0" w:color="auto"/>
            </w:tcBorders>
          </w:tcPr>
          <w:p w14:paraId="68CC23BD" w14:textId="77777777" w:rsidR="008B72E7" w:rsidRDefault="008B72E7">
            <w:pPr>
              <w:pStyle w:val="TableBody"/>
            </w:pPr>
            <w:r>
              <w:t>User Field</w:t>
            </w:r>
          </w:p>
        </w:tc>
        <w:tc>
          <w:tcPr>
            <w:tcW w:w="3204" w:type="dxa"/>
            <w:tcBorders>
              <w:bottom w:val="single" w:sz="12" w:space="0" w:color="auto"/>
            </w:tcBorders>
          </w:tcPr>
          <w:p w14:paraId="7A840224" w14:textId="77777777" w:rsidR="008B72E7" w:rsidRDefault="008B72E7">
            <w:pPr>
              <w:pStyle w:val="TableBody"/>
            </w:pPr>
            <w:r>
              <w:t>8-bit field. Used by FTSS.</w:t>
            </w:r>
          </w:p>
        </w:tc>
        <w:tc>
          <w:tcPr>
            <w:tcW w:w="1080" w:type="dxa"/>
            <w:tcBorders>
              <w:bottom w:val="single" w:sz="12" w:space="0" w:color="auto"/>
            </w:tcBorders>
          </w:tcPr>
          <w:p w14:paraId="35532247" w14:textId="77777777" w:rsidR="008B72E7" w:rsidRDefault="008B72E7">
            <w:pPr>
              <w:pStyle w:val="TableBody"/>
            </w:pPr>
            <w:r>
              <w:t>Network Element</w:t>
            </w:r>
          </w:p>
        </w:tc>
        <w:tc>
          <w:tcPr>
            <w:tcW w:w="1350" w:type="dxa"/>
            <w:tcBorders>
              <w:bottom w:val="single" w:sz="12" w:space="0" w:color="auto"/>
            </w:tcBorders>
          </w:tcPr>
          <w:p w14:paraId="5156D9BB" w14:textId="77777777" w:rsidR="008B72E7" w:rsidRDefault="008B72E7">
            <w:pPr>
              <w:pStyle w:val="TableBody"/>
            </w:pPr>
            <w:r>
              <w:t>FTSS CSCI</w:t>
            </w:r>
          </w:p>
        </w:tc>
      </w:tr>
      <w:tr w:rsidR="008B72E7" w14:paraId="41F39B43" w14:textId="77777777">
        <w:tblPrEx>
          <w:tblCellMar>
            <w:top w:w="0" w:type="dxa"/>
            <w:bottom w:w="0" w:type="dxa"/>
          </w:tblCellMar>
        </w:tblPrEx>
        <w:tc>
          <w:tcPr>
            <w:tcW w:w="2214" w:type="dxa"/>
            <w:tcBorders>
              <w:bottom w:val="single" w:sz="12" w:space="0" w:color="auto"/>
            </w:tcBorders>
          </w:tcPr>
          <w:p w14:paraId="6BC80A01" w14:textId="77777777" w:rsidR="008B72E7" w:rsidRDefault="008B72E7">
            <w:pPr>
              <w:pStyle w:val="TableBody"/>
            </w:pPr>
            <w:r>
              <w:t>Vote Errors</w:t>
            </w:r>
          </w:p>
        </w:tc>
        <w:tc>
          <w:tcPr>
            <w:tcW w:w="3204" w:type="dxa"/>
            <w:tcBorders>
              <w:bottom w:val="single" w:sz="12" w:space="0" w:color="auto"/>
            </w:tcBorders>
          </w:tcPr>
          <w:p w14:paraId="7434C770" w14:textId="77777777" w:rsidR="008B72E7" w:rsidRDefault="008B72E7">
            <w:pPr>
              <w:pStyle w:val="TableBody"/>
            </w:pPr>
            <w:r>
              <w:t>Indicate if the data emanating from a participant during packet exchange disagreed with the majority in any way.</w:t>
            </w:r>
          </w:p>
        </w:tc>
        <w:tc>
          <w:tcPr>
            <w:tcW w:w="1080" w:type="dxa"/>
            <w:tcBorders>
              <w:bottom w:val="single" w:sz="12" w:space="0" w:color="auto"/>
            </w:tcBorders>
          </w:tcPr>
          <w:p w14:paraId="27D4164A" w14:textId="77777777" w:rsidR="008B72E7" w:rsidRDefault="008B72E7">
            <w:pPr>
              <w:pStyle w:val="TableBody"/>
            </w:pPr>
            <w:r>
              <w:t>Network Element</w:t>
            </w:r>
          </w:p>
        </w:tc>
        <w:tc>
          <w:tcPr>
            <w:tcW w:w="1350" w:type="dxa"/>
            <w:tcBorders>
              <w:bottom w:val="single" w:sz="12" w:space="0" w:color="auto"/>
            </w:tcBorders>
          </w:tcPr>
          <w:p w14:paraId="0E67DF71" w14:textId="77777777" w:rsidR="008B72E7" w:rsidRDefault="008B72E7">
            <w:pPr>
              <w:pStyle w:val="TableBody"/>
            </w:pPr>
            <w:r>
              <w:t>FTSS CSCI</w:t>
            </w:r>
          </w:p>
        </w:tc>
      </w:tr>
      <w:tr w:rsidR="008B72E7" w14:paraId="638388F3" w14:textId="77777777">
        <w:tblPrEx>
          <w:tblCellMar>
            <w:top w:w="0" w:type="dxa"/>
            <w:bottom w:w="0" w:type="dxa"/>
          </w:tblCellMar>
        </w:tblPrEx>
        <w:tc>
          <w:tcPr>
            <w:tcW w:w="2214" w:type="dxa"/>
            <w:tcBorders>
              <w:bottom w:val="single" w:sz="12" w:space="0" w:color="auto"/>
            </w:tcBorders>
          </w:tcPr>
          <w:p w14:paraId="39982F6F" w14:textId="77777777" w:rsidR="008B72E7" w:rsidRDefault="008B72E7">
            <w:pPr>
              <w:pStyle w:val="TableBody"/>
            </w:pPr>
            <w:r>
              <w:t>Clock Errors</w:t>
            </w:r>
          </w:p>
        </w:tc>
        <w:tc>
          <w:tcPr>
            <w:tcW w:w="3204" w:type="dxa"/>
            <w:tcBorders>
              <w:bottom w:val="single" w:sz="12" w:space="0" w:color="auto"/>
            </w:tcBorders>
          </w:tcPr>
          <w:p w14:paraId="1E6083DA" w14:textId="77777777" w:rsidR="008B72E7" w:rsidRDefault="008B72E7">
            <w:pPr>
              <w:pStyle w:val="TableBody"/>
            </w:pPr>
            <w:r>
              <w:t>Indicate that sometime since the last packet was exchanged by the NE, the FTC signal from the indicated NE fell outside the allowable skew window.</w:t>
            </w:r>
          </w:p>
        </w:tc>
        <w:tc>
          <w:tcPr>
            <w:tcW w:w="1080" w:type="dxa"/>
            <w:tcBorders>
              <w:bottom w:val="single" w:sz="12" w:space="0" w:color="auto"/>
            </w:tcBorders>
          </w:tcPr>
          <w:p w14:paraId="77AF0374" w14:textId="77777777" w:rsidR="008B72E7" w:rsidRDefault="008B72E7">
            <w:pPr>
              <w:pStyle w:val="TableBody"/>
            </w:pPr>
            <w:r>
              <w:t>Network Element</w:t>
            </w:r>
          </w:p>
        </w:tc>
        <w:tc>
          <w:tcPr>
            <w:tcW w:w="1350" w:type="dxa"/>
            <w:tcBorders>
              <w:bottom w:val="single" w:sz="12" w:space="0" w:color="auto"/>
            </w:tcBorders>
          </w:tcPr>
          <w:p w14:paraId="1024815D" w14:textId="77777777" w:rsidR="008B72E7" w:rsidRDefault="008B72E7">
            <w:pPr>
              <w:pStyle w:val="TableBody"/>
            </w:pPr>
            <w:r>
              <w:t>FTSS CSCI</w:t>
            </w:r>
          </w:p>
        </w:tc>
      </w:tr>
      <w:tr w:rsidR="008B72E7" w14:paraId="0F2B382F" w14:textId="77777777">
        <w:tblPrEx>
          <w:tblCellMar>
            <w:top w:w="0" w:type="dxa"/>
            <w:bottom w:w="0" w:type="dxa"/>
          </w:tblCellMar>
        </w:tblPrEx>
        <w:tc>
          <w:tcPr>
            <w:tcW w:w="2214" w:type="dxa"/>
            <w:tcBorders>
              <w:bottom w:val="single" w:sz="12" w:space="0" w:color="auto"/>
            </w:tcBorders>
          </w:tcPr>
          <w:p w14:paraId="4829CD02" w14:textId="77777777" w:rsidR="008B72E7" w:rsidRDefault="008B72E7">
            <w:pPr>
              <w:pStyle w:val="TableBody"/>
            </w:pPr>
            <w:r>
              <w:t>Link Errors</w:t>
            </w:r>
          </w:p>
        </w:tc>
        <w:tc>
          <w:tcPr>
            <w:tcW w:w="3204" w:type="dxa"/>
            <w:tcBorders>
              <w:bottom w:val="single" w:sz="12" w:space="0" w:color="auto"/>
            </w:tcBorders>
          </w:tcPr>
          <w:p w14:paraId="06AAB3CD" w14:textId="77777777" w:rsidR="008B72E7" w:rsidRDefault="008B72E7">
            <w:pPr>
              <w:pStyle w:val="TableBody"/>
            </w:pPr>
            <w:r>
              <w:t>Indicate that sometime since the last packet was exchanged by the NE, an error was detected on the indicated fiber-optic link.</w:t>
            </w:r>
          </w:p>
        </w:tc>
        <w:tc>
          <w:tcPr>
            <w:tcW w:w="1080" w:type="dxa"/>
            <w:tcBorders>
              <w:bottom w:val="single" w:sz="12" w:space="0" w:color="auto"/>
            </w:tcBorders>
          </w:tcPr>
          <w:p w14:paraId="5DC06C6E" w14:textId="77777777" w:rsidR="008B72E7" w:rsidRDefault="008B72E7">
            <w:pPr>
              <w:pStyle w:val="TableBody"/>
            </w:pPr>
            <w:r>
              <w:t>Network Element</w:t>
            </w:r>
          </w:p>
        </w:tc>
        <w:tc>
          <w:tcPr>
            <w:tcW w:w="1350" w:type="dxa"/>
            <w:tcBorders>
              <w:bottom w:val="single" w:sz="12" w:space="0" w:color="auto"/>
            </w:tcBorders>
          </w:tcPr>
          <w:p w14:paraId="3A0C9134" w14:textId="77777777" w:rsidR="008B72E7" w:rsidRDefault="008B72E7">
            <w:pPr>
              <w:pStyle w:val="TableBody"/>
            </w:pPr>
            <w:r>
              <w:t>FTSS CSCI</w:t>
            </w:r>
          </w:p>
        </w:tc>
      </w:tr>
      <w:tr w:rsidR="008B72E7" w14:paraId="5061B3E6" w14:textId="77777777">
        <w:tblPrEx>
          <w:tblCellMar>
            <w:top w:w="0" w:type="dxa"/>
            <w:bottom w:w="0" w:type="dxa"/>
          </w:tblCellMar>
        </w:tblPrEx>
        <w:tc>
          <w:tcPr>
            <w:tcW w:w="2214" w:type="dxa"/>
            <w:tcBorders>
              <w:bottom w:val="single" w:sz="12" w:space="0" w:color="auto"/>
            </w:tcBorders>
          </w:tcPr>
          <w:p w14:paraId="081710B6" w14:textId="77777777" w:rsidR="008B72E7" w:rsidRDefault="008B72E7">
            <w:pPr>
              <w:pStyle w:val="TableBody"/>
            </w:pPr>
            <w:r>
              <w:t>OBNE time-out</w:t>
            </w:r>
          </w:p>
        </w:tc>
        <w:tc>
          <w:tcPr>
            <w:tcW w:w="3204" w:type="dxa"/>
            <w:tcBorders>
              <w:bottom w:val="single" w:sz="12" w:space="0" w:color="auto"/>
            </w:tcBorders>
          </w:tcPr>
          <w:p w14:paraId="77E8BAFB" w14:textId="77777777" w:rsidR="008B72E7" w:rsidRDefault="008B72E7">
            <w:pPr>
              <w:pStyle w:val="TableBody"/>
            </w:pPr>
            <w:r>
              <w:t>Indicates that the members of the source virtual group corresponding to the set bits did not request to send the packet within the allowable time skew.</w:t>
            </w:r>
          </w:p>
        </w:tc>
        <w:tc>
          <w:tcPr>
            <w:tcW w:w="1080" w:type="dxa"/>
            <w:tcBorders>
              <w:bottom w:val="single" w:sz="12" w:space="0" w:color="auto"/>
            </w:tcBorders>
          </w:tcPr>
          <w:p w14:paraId="365A171C" w14:textId="77777777" w:rsidR="008B72E7" w:rsidRDefault="008B72E7">
            <w:pPr>
              <w:pStyle w:val="TableBody"/>
            </w:pPr>
            <w:r>
              <w:t>Network Element</w:t>
            </w:r>
          </w:p>
        </w:tc>
        <w:tc>
          <w:tcPr>
            <w:tcW w:w="1350" w:type="dxa"/>
            <w:tcBorders>
              <w:bottom w:val="single" w:sz="12" w:space="0" w:color="auto"/>
            </w:tcBorders>
          </w:tcPr>
          <w:p w14:paraId="3935649D" w14:textId="77777777" w:rsidR="008B72E7" w:rsidRDefault="008B72E7">
            <w:pPr>
              <w:pStyle w:val="TableBody"/>
            </w:pPr>
            <w:r>
              <w:t>FTSS CSCI</w:t>
            </w:r>
          </w:p>
        </w:tc>
      </w:tr>
      <w:tr w:rsidR="008B72E7" w14:paraId="2BB38299" w14:textId="77777777">
        <w:tblPrEx>
          <w:tblCellMar>
            <w:top w:w="0" w:type="dxa"/>
            <w:bottom w:w="0" w:type="dxa"/>
          </w:tblCellMar>
        </w:tblPrEx>
        <w:tc>
          <w:tcPr>
            <w:tcW w:w="2214" w:type="dxa"/>
            <w:tcBorders>
              <w:bottom w:val="single" w:sz="12" w:space="0" w:color="auto"/>
            </w:tcBorders>
          </w:tcPr>
          <w:p w14:paraId="4F3F68BA" w14:textId="77777777" w:rsidR="008B72E7" w:rsidRDefault="008B72E7">
            <w:pPr>
              <w:pStyle w:val="TableBody"/>
            </w:pPr>
            <w:r>
              <w:t>IBNF time-out</w:t>
            </w:r>
          </w:p>
        </w:tc>
        <w:tc>
          <w:tcPr>
            <w:tcW w:w="3204" w:type="dxa"/>
            <w:tcBorders>
              <w:bottom w:val="single" w:sz="12" w:space="0" w:color="auto"/>
            </w:tcBorders>
          </w:tcPr>
          <w:p w14:paraId="4EA1902B" w14:textId="77777777" w:rsidR="008B72E7" w:rsidRDefault="008B72E7">
            <w:pPr>
              <w:pStyle w:val="TableBody"/>
            </w:pPr>
            <w:r>
              <w:t>Indicates that the members of the destination virtual group corresponding to the set bits did not free enough space in their input buffers to hold the incoming packet within the allowable time skew.</w:t>
            </w:r>
          </w:p>
        </w:tc>
        <w:tc>
          <w:tcPr>
            <w:tcW w:w="1080" w:type="dxa"/>
            <w:tcBorders>
              <w:bottom w:val="single" w:sz="12" w:space="0" w:color="auto"/>
            </w:tcBorders>
          </w:tcPr>
          <w:p w14:paraId="2724B157" w14:textId="77777777" w:rsidR="008B72E7" w:rsidRDefault="008B72E7">
            <w:pPr>
              <w:pStyle w:val="TableBody"/>
            </w:pPr>
            <w:r>
              <w:t>Network Element</w:t>
            </w:r>
          </w:p>
        </w:tc>
        <w:tc>
          <w:tcPr>
            <w:tcW w:w="1350" w:type="dxa"/>
            <w:tcBorders>
              <w:bottom w:val="single" w:sz="12" w:space="0" w:color="auto"/>
            </w:tcBorders>
          </w:tcPr>
          <w:p w14:paraId="45B429C7" w14:textId="77777777" w:rsidR="008B72E7" w:rsidRDefault="008B72E7">
            <w:pPr>
              <w:pStyle w:val="TableBody"/>
            </w:pPr>
            <w:r>
              <w:t>FTSS CSCI</w:t>
            </w:r>
          </w:p>
        </w:tc>
      </w:tr>
      <w:tr w:rsidR="008B72E7" w14:paraId="1ACB95A2" w14:textId="77777777">
        <w:tblPrEx>
          <w:tblCellMar>
            <w:top w:w="0" w:type="dxa"/>
            <w:bottom w:w="0" w:type="dxa"/>
          </w:tblCellMar>
        </w:tblPrEx>
        <w:tc>
          <w:tcPr>
            <w:tcW w:w="2214" w:type="dxa"/>
            <w:tcBorders>
              <w:bottom w:val="single" w:sz="12" w:space="0" w:color="auto"/>
            </w:tcBorders>
          </w:tcPr>
          <w:p w14:paraId="20A5F01D" w14:textId="77777777" w:rsidR="008B72E7" w:rsidRDefault="008B72E7">
            <w:pPr>
              <w:pStyle w:val="TableBody"/>
            </w:pPr>
            <w:r>
              <w:t>Scoreboard Vote Error</w:t>
            </w:r>
          </w:p>
        </w:tc>
        <w:tc>
          <w:tcPr>
            <w:tcW w:w="3204" w:type="dxa"/>
            <w:tcBorders>
              <w:bottom w:val="single" w:sz="12" w:space="0" w:color="auto"/>
            </w:tcBorders>
          </w:tcPr>
          <w:p w14:paraId="18F95BC8" w14:textId="77777777" w:rsidR="008B72E7" w:rsidRDefault="008B72E7">
            <w:pPr>
              <w:pStyle w:val="TableBody"/>
            </w:pPr>
            <w:r>
              <w:t>Indicates that the corresponding virtual group member did not agree with the majority regarding the type of packet to be exchanged.</w:t>
            </w:r>
          </w:p>
        </w:tc>
        <w:tc>
          <w:tcPr>
            <w:tcW w:w="1080" w:type="dxa"/>
            <w:tcBorders>
              <w:bottom w:val="single" w:sz="12" w:space="0" w:color="auto"/>
            </w:tcBorders>
          </w:tcPr>
          <w:p w14:paraId="3142D9EE" w14:textId="77777777" w:rsidR="008B72E7" w:rsidRDefault="008B72E7">
            <w:pPr>
              <w:pStyle w:val="TableBody"/>
            </w:pPr>
            <w:r>
              <w:t>Network Element</w:t>
            </w:r>
          </w:p>
        </w:tc>
        <w:tc>
          <w:tcPr>
            <w:tcW w:w="1350" w:type="dxa"/>
            <w:tcBorders>
              <w:bottom w:val="single" w:sz="12" w:space="0" w:color="auto"/>
            </w:tcBorders>
          </w:tcPr>
          <w:p w14:paraId="6CAF43DE" w14:textId="77777777" w:rsidR="008B72E7" w:rsidRDefault="008B72E7">
            <w:pPr>
              <w:pStyle w:val="TableBody"/>
            </w:pPr>
            <w:r>
              <w:t>FTSS CSCI</w:t>
            </w:r>
          </w:p>
        </w:tc>
      </w:tr>
      <w:tr w:rsidR="008B72E7" w14:paraId="01568477" w14:textId="77777777">
        <w:tblPrEx>
          <w:tblCellMar>
            <w:top w:w="0" w:type="dxa"/>
            <w:bottom w:w="0" w:type="dxa"/>
          </w:tblCellMar>
        </w:tblPrEx>
        <w:tc>
          <w:tcPr>
            <w:tcW w:w="2214" w:type="dxa"/>
            <w:tcBorders>
              <w:bottom w:val="single" w:sz="12" w:space="0" w:color="auto"/>
            </w:tcBorders>
          </w:tcPr>
          <w:p w14:paraId="0F38369B" w14:textId="77777777" w:rsidR="008B72E7" w:rsidRDefault="008B72E7">
            <w:pPr>
              <w:pStyle w:val="TableBody"/>
            </w:pPr>
            <w:r>
              <w:t>Time stamp</w:t>
            </w:r>
          </w:p>
        </w:tc>
        <w:tc>
          <w:tcPr>
            <w:tcW w:w="3204" w:type="dxa"/>
            <w:tcBorders>
              <w:bottom w:val="single" w:sz="12" w:space="0" w:color="auto"/>
            </w:tcBorders>
          </w:tcPr>
          <w:p w14:paraId="7A93881C" w14:textId="77777777" w:rsidR="008B72E7" w:rsidRDefault="008B72E7">
            <w:pPr>
              <w:pStyle w:val="TableBody"/>
            </w:pPr>
            <w:r>
              <w:t>32-bit field representing the time that the packet was exchanged.</w:t>
            </w:r>
          </w:p>
        </w:tc>
        <w:tc>
          <w:tcPr>
            <w:tcW w:w="1080" w:type="dxa"/>
            <w:tcBorders>
              <w:bottom w:val="single" w:sz="12" w:space="0" w:color="auto"/>
            </w:tcBorders>
          </w:tcPr>
          <w:p w14:paraId="08D99608" w14:textId="77777777" w:rsidR="008B72E7" w:rsidRDefault="008B72E7">
            <w:pPr>
              <w:pStyle w:val="TableBody"/>
            </w:pPr>
            <w:r>
              <w:t>Network Element</w:t>
            </w:r>
          </w:p>
        </w:tc>
        <w:tc>
          <w:tcPr>
            <w:tcW w:w="1350" w:type="dxa"/>
            <w:tcBorders>
              <w:bottom w:val="single" w:sz="12" w:space="0" w:color="auto"/>
            </w:tcBorders>
          </w:tcPr>
          <w:p w14:paraId="1E5D6E20" w14:textId="77777777" w:rsidR="008B72E7" w:rsidRDefault="008B72E7">
            <w:pPr>
              <w:pStyle w:val="TableBody"/>
            </w:pPr>
            <w:r>
              <w:t>FTSS CSCI</w:t>
            </w:r>
          </w:p>
        </w:tc>
      </w:tr>
    </w:tbl>
    <w:p w14:paraId="6F247D9A" w14:textId="77777777" w:rsidR="008B72E7" w:rsidRDefault="008B72E7"/>
    <w:p w14:paraId="65F37BDF" w14:textId="77777777" w:rsidR="008B72E7" w:rsidRDefault="008B72E7">
      <w:pPr>
        <w:pStyle w:val="tablecaption"/>
        <w:outlineLvl w:val="0"/>
      </w:pPr>
      <w:bookmarkStart w:id="180" w:name="_Toc427398577"/>
      <w:bookmarkStart w:id="181" w:name="_Toc440419681"/>
      <w:bookmarkStart w:id="182" w:name="_Ref427651233"/>
      <w:bookmarkStart w:id="183" w:name="_Toc515875726"/>
      <w:bookmarkStart w:id="184" w:name="_Toc515935960"/>
      <w:bookmarkStart w:id="185" w:name="_Toc518707785"/>
      <w:r>
        <w:t>Table 3.3-2.  Network Element Data Block Interface.</w:t>
      </w:r>
      <w:bookmarkEnd w:id="180"/>
      <w:bookmarkEnd w:id="181"/>
      <w:bookmarkEnd w:id="182"/>
      <w:bookmarkEnd w:id="183"/>
      <w:bookmarkEnd w:id="184"/>
      <w:bookmarkEnd w:id="1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14"/>
        <w:gridCol w:w="3204"/>
        <w:gridCol w:w="1170"/>
        <w:gridCol w:w="1350"/>
      </w:tblGrid>
      <w:tr w:rsidR="008B72E7" w14:paraId="737CB678" w14:textId="77777777">
        <w:tblPrEx>
          <w:tblCellMar>
            <w:top w:w="0" w:type="dxa"/>
            <w:bottom w:w="0" w:type="dxa"/>
          </w:tblCellMar>
        </w:tblPrEx>
        <w:trPr>
          <w:tblHeader/>
        </w:trPr>
        <w:tc>
          <w:tcPr>
            <w:tcW w:w="2214" w:type="dxa"/>
            <w:tcBorders>
              <w:bottom w:val="single" w:sz="12" w:space="0" w:color="auto"/>
            </w:tcBorders>
          </w:tcPr>
          <w:p w14:paraId="48E41A37" w14:textId="77777777" w:rsidR="008B72E7" w:rsidRDefault="008B72E7">
            <w:pPr>
              <w:pStyle w:val="TableBody"/>
              <w:rPr>
                <w:b/>
              </w:rPr>
            </w:pPr>
            <w:r>
              <w:rPr>
                <w:b/>
              </w:rPr>
              <w:t>Identifier</w:t>
            </w:r>
          </w:p>
        </w:tc>
        <w:tc>
          <w:tcPr>
            <w:tcW w:w="3204" w:type="dxa"/>
            <w:tcBorders>
              <w:bottom w:val="single" w:sz="12" w:space="0" w:color="auto"/>
            </w:tcBorders>
          </w:tcPr>
          <w:p w14:paraId="71CE81A6" w14:textId="77777777" w:rsidR="008B72E7" w:rsidRDefault="008B72E7">
            <w:pPr>
              <w:pStyle w:val="TableBody"/>
              <w:rPr>
                <w:b/>
              </w:rPr>
            </w:pPr>
            <w:r>
              <w:rPr>
                <w:b/>
              </w:rPr>
              <w:t>Description</w:t>
            </w:r>
          </w:p>
        </w:tc>
        <w:tc>
          <w:tcPr>
            <w:tcW w:w="1170" w:type="dxa"/>
            <w:tcBorders>
              <w:bottom w:val="single" w:sz="12" w:space="0" w:color="auto"/>
            </w:tcBorders>
          </w:tcPr>
          <w:p w14:paraId="1A50BD0F" w14:textId="77777777" w:rsidR="008B72E7" w:rsidRDefault="008B72E7">
            <w:pPr>
              <w:pStyle w:val="TableBody"/>
              <w:rPr>
                <w:b/>
              </w:rPr>
            </w:pPr>
            <w:r>
              <w:rPr>
                <w:b/>
              </w:rPr>
              <w:t>Source</w:t>
            </w:r>
          </w:p>
        </w:tc>
        <w:tc>
          <w:tcPr>
            <w:tcW w:w="1350" w:type="dxa"/>
            <w:tcBorders>
              <w:bottom w:val="single" w:sz="12" w:space="0" w:color="auto"/>
            </w:tcBorders>
          </w:tcPr>
          <w:p w14:paraId="2671B6C0" w14:textId="77777777" w:rsidR="008B72E7" w:rsidRDefault="008B72E7">
            <w:pPr>
              <w:pStyle w:val="TableBody"/>
              <w:rPr>
                <w:b/>
              </w:rPr>
            </w:pPr>
            <w:r>
              <w:rPr>
                <w:b/>
              </w:rPr>
              <w:t>Destination</w:t>
            </w:r>
          </w:p>
        </w:tc>
      </w:tr>
      <w:tr w:rsidR="008B72E7" w14:paraId="3C0DD9E4" w14:textId="77777777">
        <w:tblPrEx>
          <w:tblCellMar>
            <w:top w:w="0" w:type="dxa"/>
            <w:bottom w:w="0" w:type="dxa"/>
          </w:tblCellMar>
        </w:tblPrEx>
        <w:tc>
          <w:tcPr>
            <w:tcW w:w="2214" w:type="dxa"/>
            <w:tcBorders>
              <w:top w:val="nil"/>
            </w:tcBorders>
          </w:tcPr>
          <w:p w14:paraId="127107D1" w14:textId="77777777" w:rsidR="008B72E7" w:rsidRDefault="008B72E7">
            <w:pPr>
              <w:pStyle w:val="TableBody"/>
              <w:keepNext/>
              <w:widowControl w:val="0"/>
              <w:rPr>
                <w:b/>
              </w:rPr>
            </w:pPr>
            <w:r>
              <w:rPr>
                <w:b/>
              </w:rPr>
              <w:t>Output Data Packet:</w:t>
            </w:r>
          </w:p>
        </w:tc>
        <w:tc>
          <w:tcPr>
            <w:tcW w:w="3204" w:type="dxa"/>
            <w:tcBorders>
              <w:top w:val="nil"/>
            </w:tcBorders>
          </w:tcPr>
          <w:p w14:paraId="154597E6" w14:textId="77777777" w:rsidR="008B72E7" w:rsidRDefault="008B72E7">
            <w:pPr>
              <w:pStyle w:val="TableBody"/>
              <w:keepNext/>
              <w:widowControl w:val="0"/>
              <w:rPr>
                <w:b/>
              </w:rPr>
            </w:pPr>
          </w:p>
        </w:tc>
        <w:tc>
          <w:tcPr>
            <w:tcW w:w="1170" w:type="dxa"/>
            <w:tcBorders>
              <w:top w:val="nil"/>
            </w:tcBorders>
          </w:tcPr>
          <w:p w14:paraId="29E10429" w14:textId="77777777" w:rsidR="008B72E7" w:rsidRDefault="008B72E7">
            <w:pPr>
              <w:pStyle w:val="TableBody"/>
              <w:keepNext/>
              <w:widowControl w:val="0"/>
              <w:rPr>
                <w:b/>
              </w:rPr>
            </w:pPr>
          </w:p>
        </w:tc>
        <w:tc>
          <w:tcPr>
            <w:tcW w:w="1350" w:type="dxa"/>
            <w:tcBorders>
              <w:top w:val="nil"/>
            </w:tcBorders>
          </w:tcPr>
          <w:p w14:paraId="386955D0" w14:textId="77777777" w:rsidR="008B72E7" w:rsidRDefault="008B72E7">
            <w:pPr>
              <w:pStyle w:val="TableBody"/>
              <w:keepNext/>
              <w:widowControl w:val="0"/>
              <w:rPr>
                <w:b/>
              </w:rPr>
            </w:pPr>
          </w:p>
        </w:tc>
      </w:tr>
      <w:tr w:rsidR="008B72E7" w14:paraId="0E4714EB" w14:textId="77777777">
        <w:tblPrEx>
          <w:tblCellMar>
            <w:top w:w="0" w:type="dxa"/>
            <w:bottom w:w="0" w:type="dxa"/>
          </w:tblCellMar>
        </w:tblPrEx>
        <w:tc>
          <w:tcPr>
            <w:tcW w:w="2214" w:type="dxa"/>
            <w:tcBorders>
              <w:bottom w:val="nil"/>
            </w:tcBorders>
          </w:tcPr>
          <w:p w14:paraId="7A6CC4AF" w14:textId="77777777" w:rsidR="008B72E7" w:rsidRDefault="008B72E7">
            <w:pPr>
              <w:pStyle w:val="TableBody"/>
              <w:rPr>
                <w:b/>
              </w:rPr>
            </w:pPr>
            <w:r>
              <w:t>User data</w:t>
            </w:r>
          </w:p>
        </w:tc>
        <w:tc>
          <w:tcPr>
            <w:tcW w:w="3204" w:type="dxa"/>
            <w:tcBorders>
              <w:bottom w:val="nil"/>
            </w:tcBorders>
          </w:tcPr>
          <w:p w14:paraId="39C26B01" w14:textId="77777777" w:rsidR="008B72E7" w:rsidRDefault="008B72E7">
            <w:pPr>
              <w:pStyle w:val="TableBody"/>
            </w:pPr>
            <w:r>
              <w:t>64-byte packet of user data.</w:t>
            </w:r>
          </w:p>
        </w:tc>
        <w:tc>
          <w:tcPr>
            <w:tcW w:w="1170" w:type="dxa"/>
            <w:tcBorders>
              <w:bottom w:val="nil"/>
            </w:tcBorders>
          </w:tcPr>
          <w:p w14:paraId="728FE1E6" w14:textId="77777777" w:rsidR="008B72E7" w:rsidRDefault="008B72E7">
            <w:pPr>
              <w:pStyle w:val="TableBody"/>
            </w:pPr>
            <w:r>
              <w:t>FTSS CSCI</w:t>
            </w:r>
          </w:p>
        </w:tc>
        <w:tc>
          <w:tcPr>
            <w:tcW w:w="1350" w:type="dxa"/>
            <w:tcBorders>
              <w:bottom w:val="nil"/>
            </w:tcBorders>
          </w:tcPr>
          <w:p w14:paraId="14DA1AE9" w14:textId="77777777" w:rsidR="008B72E7" w:rsidRDefault="008B72E7">
            <w:pPr>
              <w:pStyle w:val="TableBody"/>
            </w:pPr>
            <w:r>
              <w:t>Network Element</w:t>
            </w:r>
          </w:p>
        </w:tc>
      </w:tr>
      <w:tr w:rsidR="008B72E7" w14:paraId="329F5FB8" w14:textId="77777777">
        <w:tblPrEx>
          <w:tblCellMar>
            <w:top w:w="0" w:type="dxa"/>
            <w:bottom w:w="0" w:type="dxa"/>
          </w:tblCellMar>
        </w:tblPrEx>
        <w:tc>
          <w:tcPr>
            <w:tcW w:w="2214" w:type="dxa"/>
            <w:tcBorders>
              <w:top w:val="single" w:sz="12" w:space="0" w:color="auto"/>
              <w:bottom w:val="single" w:sz="6" w:space="0" w:color="auto"/>
            </w:tcBorders>
          </w:tcPr>
          <w:p w14:paraId="57FA3EA8" w14:textId="77777777" w:rsidR="008B72E7" w:rsidRDefault="008B72E7">
            <w:pPr>
              <w:pStyle w:val="TableBody"/>
              <w:keepNext/>
              <w:widowControl w:val="0"/>
              <w:rPr>
                <w:b/>
              </w:rPr>
            </w:pPr>
            <w:r>
              <w:rPr>
                <w:b/>
              </w:rPr>
              <w:t>Input Data Packet:</w:t>
            </w:r>
          </w:p>
        </w:tc>
        <w:tc>
          <w:tcPr>
            <w:tcW w:w="3204" w:type="dxa"/>
            <w:tcBorders>
              <w:top w:val="single" w:sz="12" w:space="0" w:color="auto"/>
              <w:bottom w:val="single" w:sz="6" w:space="0" w:color="auto"/>
            </w:tcBorders>
          </w:tcPr>
          <w:p w14:paraId="36429138" w14:textId="77777777" w:rsidR="008B72E7" w:rsidRDefault="008B72E7">
            <w:pPr>
              <w:pStyle w:val="TableBody"/>
              <w:keepNext/>
              <w:widowControl w:val="0"/>
              <w:rPr>
                <w:b/>
              </w:rPr>
            </w:pPr>
          </w:p>
        </w:tc>
        <w:tc>
          <w:tcPr>
            <w:tcW w:w="1170" w:type="dxa"/>
            <w:tcBorders>
              <w:top w:val="single" w:sz="12" w:space="0" w:color="auto"/>
              <w:bottom w:val="single" w:sz="6" w:space="0" w:color="auto"/>
            </w:tcBorders>
          </w:tcPr>
          <w:p w14:paraId="32C9D12F" w14:textId="77777777" w:rsidR="008B72E7" w:rsidRDefault="008B72E7">
            <w:pPr>
              <w:pStyle w:val="TableBody"/>
              <w:keepNext/>
              <w:widowControl w:val="0"/>
              <w:rPr>
                <w:b/>
              </w:rPr>
            </w:pPr>
          </w:p>
        </w:tc>
        <w:tc>
          <w:tcPr>
            <w:tcW w:w="1350" w:type="dxa"/>
            <w:tcBorders>
              <w:top w:val="single" w:sz="12" w:space="0" w:color="auto"/>
              <w:bottom w:val="single" w:sz="6" w:space="0" w:color="auto"/>
            </w:tcBorders>
          </w:tcPr>
          <w:p w14:paraId="036AC8A0" w14:textId="77777777" w:rsidR="008B72E7" w:rsidRDefault="008B72E7">
            <w:pPr>
              <w:pStyle w:val="TableBody"/>
              <w:keepNext/>
              <w:widowControl w:val="0"/>
              <w:rPr>
                <w:b/>
              </w:rPr>
            </w:pPr>
          </w:p>
        </w:tc>
      </w:tr>
      <w:tr w:rsidR="008B72E7" w14:paraId="345494F2" w14:textId="77777777">
        <w:tblPrEx>
          <w:tblCellMar>
            <w:top w:w="0" w:type="dxa"/>
            <w:bottom w:w="0" w:type="dxa"/>
          </w:tblCellMar>
        </w:tblPrEx>
        <w:tc>
          <w:tcPr>
            <w:tcW w:w="2214" w:type="dxa"/>
            <w:tcBorders>
              <w:top w:val="nil"/>
              <w:bottom w:val="nil"/>
            </w:tcBorders>
          </w:tcPr>
          <w:p w14:paraId="2727D529" w14:textId="77777777" w:rsidR="008B72E7" w:rsidRDefault="008B72E7">
            <w:pPr>
              <w:pStyle w:val="TableBody"/>
              <w:rPr>
                <w:b/>
              </w:rPr>
            </w:pPr>
            <w:r>
              <w:t>User data</w:t>
            </w:r>
          </w:p>
        </w:tc>
        <w:tc>
          <w:tcPr>
            <w:tcW w:w="3204" w:type="dxa"/>
            <w:tcBorders>
              <w:top w:val="nil"/>
              <w:bottom w:val="nil"/>
            </w:tcBorders>
          </w:tcPr>
          <w:p w14:paraId="3E294C07" w14:textId="77777777" w:rsidR="008B72E7" w:rsidRDefault="008B72E7">
            <w:pPr>
              <w:pStyle w:val="TableBody"/>
            </w:pPr>
            <w:r>
              <w:t>64-byte packet of user data.</w:t>
            </w:r>
          </w:p>
        </w:tc>
        <w:tc>
          <w:tcPr>
            <w:tcW w:w="1170" w:type="dxa"/>
            <w:tcBorders>
              <w:top w:val="nil"/>
              <w:bottom w:val="nil"/>
            </w:tcBorders>
          </w:tcPr>
          <w:p w14:paraId="515682FB" w14:textId="77777777" w:rsidR="008B72E7" w:rsidRDefault="008B72E7">
            <w:pPr>
              <w:pStyle w:val="TableBody"/>
            </w:pPr>
            <w:r>
              <w:t>Network Element</w:t>
            </w:r>
          </w:p>
        </w:tc>
        <w:tc>
          <w:tcPr>
            <w:tcW w:w="1350" w:type="dxa"/>
            <w:tcBorders>
              <w:top w:val="nil"/>
              <w:bottom w:val="nil"/>
            </w:tcBorders>
          </w:tcPr>
          <w:p w14:paraId="7EEBBA3C" w14:textId="77777777" w:rsidR="008B72E7" w:rsidRDefault="008B72E7">
            <w:pPr>
              <w:pStyle w:val="TableBody"/>
            </w:pPr>
            <w:r>
              <w:t>FTSS CSCI</w:t>
            </w:r>
          </w:p>
        </w:tc>
      </w:tr>
      <w:tr w:rsidR="008B72E7" w14:paraId="7A635C32" w14:textId="77777777">
        <w:tblPrEx>
          <w:tblCellMar>
            <w:top w:w="0" w:type="dxa"/>
            <w:bottom w:w="0" w:type="dxa"/>
          </w:tblCellMar>
        </w:tblPrEx>
        <w:tc>
          <w:tcPr>
            <w:tcW w:w="2214" w:type="dxa"/>
            <w:tcBorders>
              <w:top w:val="single" w:sz="12" w:space="0" w:color="auto"/>
              <w:bottom w:val="single" w:sz="6" w:space="0" w:color="auto"/>
            </w:tcBorders>
          </w:tcPr>
          <w:p w14:paraId="2BE2D936" w14:textId="77777777" w:rsidR="008B72E7" w:rsidRDefault="008B72E7">
            <w:pPr>
              <w:pStyle w:val="TableBody"/>
              <w:keepNext/>
              <w:widowControl w:val="0"/>
              <w:rPr>
                <w:b/>
              </w:rPr>
            </w:pPr>
            <w:r>
              <w:rPr>
                <w:b/>
              </w:rPr>
              <w:t>Transient Network Element Recovery Packet:</w:t>
            </w:r>
          </w:p>
        </w:tc>
        <w:tc>
          <w:tcPr>
            <w:tcW w:w="3204" w:type="dxa"/>
            <w:tcBorders>
              <w:top w:val="single" w:sz="12" w:space="0" w:color="auto"/>
              <w:bottom w:val="single" w:sz="6" w:space="0" w:color="auto"/>
            </w:tcBorders>
          </w:tcPr>
          <w:p w14:paraId="38B3C987" w14:textId="77777777" w:rsidR="008B72E7" w:rsidRDefault="008B72E7">
            <w:pPr>
              <w:pStyle w:val="TableBody"/>
              <w:keepNext/>
              <w:widowControl w:val="0"/>
              <w:rPr>
                <w:b/>
              </w:rPr>
            </w:pPr>
          </w:p>
        </w:tc>
        <w:tc>
          <w:tcPr>
            <w:tcW w:w="1170" w:type="dxa"/>
            <w:tcBorders>
              <w:top w:val="single" w:sz="12" w:space="0" w:color="auto"/>
              <w:bottom w:val="single" w:sz="6" w:space="0" w:color="auto"/>
            </w:tcBorders>
          </w:tcPr>
          <w:p w14:paraId="644722DF" w14:textId="77777777" w:rsidR="008B72E7" w:rsidRDefault="008B72E7">
            <w:pPr>
              <w:pStyle w:val="TableBody"/>
              <w:keepNext/>
              <w:widowControl w:val="0"/>
              <w:rPr>
                <w:b/>
              </w:rPr>
            </w:pPr>
          </w:p>
        </w:tc>
        <w:tc>
          <w:tcPr>
            <w:tcW w:w="1350" w:type="dxa"/>
            <w:tcBorders>
              <w:top w:val="single" w:sz="12" w:space="0" w:color="auto"/>
              <w:bottom w:val="single" w:sz="6" w:space="0" w:color="auto"/>
            </w:tcBorders>
          </w:tcPr>
          <w:p w14:paraId="1811B542" w14:textId="77777777" w:rsidR="008B72E7" w:rsidRDefault="008B72E7">
            <w:pPr>
              <w:pStyle w:val="TableBody"/>
              <w:keepNext/>
              <w:widowControl w:val="0"/>
              <w:rPr>
                <w:b/>
              </w:rPr>
            </w:pPr>
          </w:p>
        </w:tc>
      </w:tr>
      <w:tr w:rsidR="008B72E7" w14:paraId="571B19B7" w14:textId="77777777">
        <w:tblPrEx>
          <w:tblCellMar>
            <w:top w:w="0" w:type="dxa"/>
            <w:bottom w:w="0" w:type="dxa"/>
          </w:tblCellMar>
        </w:tblPrEx>
        <w:tc>
          <w:tcPr>
            <w:tcW w:w="2214" w:type="dxa"/>
            <w:tcBorders>
              <w:top w:val="nil"/>
              <w:bottom w:val="single" w:sz="12" w:space="0" w:color="auto"/>
            </w:tcBorders>
          </w:tcPr>
          <w:p w14:paraId="50D4E558" w14:textId="77777777" w:rsidR="008B72E7" w:rsidRDefault="008B72E7">
            <w:pPr>
              <w:pStyle w:val="TableBody"/>
            </w:pPr>
            <w:r>
              <w:t>M(A)</w:t>
            </w:r>
          </w:p>
        </w:tc>
        <w:tc>
          <w:tcPr>
            <w:tcW w:w="3204" w:type="dxa"/>
            <w:tcBorders>
              <w:top w:val="nil"/>
              <w:bottom w:val="single" w:sz="12" w:space="0" w:color="auto"/>
            </w:tcBorders>
          </w:tcPr>
          <w:p w14:paraId="126F527D" w14:textId="77777777" w:rsidR="008B72E7" w:rsidRDefault="008B72E7">
            <w:pPr>
              <w:pStyle w:val="TableBody"/>
            </w:pPr>
            <w:r>
              <w:t xml:space="preserve">TNR message as sourced by </w:t>
            </w:r>
            <w:r>
              <w:lastRenderedPageBreak/>
              <w:t>Network Element A.</w:t>
            </w:r>
          </w:p>
        </w:tc>
        <w:tc>
          <w:tcPr>
            <w:tcW w:w="1170" w:type="dxa"/>
            <w:tcBorders>
              <w:top w:val="nil"/>
              <w:bottom w:val="single" w:sz="12" w:space="0" w:color="auto"/>
            </w:tcBorders>
          </w:tcPr>
          <w:p w14:paraId="53BC4001" w14:textId="77777777" w:rsidR="008B72E7" w:rsidRDefault="008B72E7">
            <w:pPr>
              <w:pStyle w:val="Body"/>
            </w:pPr>
            <w:r>
              <w:lastRenderedPageBreak/>
              <w:t xml:space="preserve">Network </w:t>
            </w:r>
            <w:r>
              <w:lastRenderedPageBreak/>
              <w:t>Element</w:t>
            </w:r>
          </w:p>
        </w:tc>
        <w:tc>
          <w:tcPr>
            <w:tcW w:w="1350" w:type="dxa"/>
            <w:tcBorders>
              <w:top w:val="nil"/>
              <w:bottom w:val="single" w:sz="12" w:space="0" w:color="auto"/>
            </w:tcBorders>
          </w:tcPr>
          <w:p w14:paraId="77F041D9" w14:textId="77777777" w:rsidR="008B72E7" w:rsidRDefault="008B72E7">
            <w:pPr>
              <w:pStyle w:val="Body"/>
            </w:pPr>
            <w:r>
              <w:lastRenderedPageBreak/>
              <w:t xml:space="preserve">FTSS </w:t>
            </w:r>
            <w:r>
              <w:lastRenderedPageBreak/>
              <w:t>CSCI</w:t>
            </w:r>
          </w:p>
        </w:tc>
      </w:tr>
      <w:tr w:rsidR="008B72E7" w14:paraId="754010B8" w14:textId="77777777">
        <w:tblPrEx>
          <w:tblCellMar>
            <w:top w:w="0" w:type="dxa"/>
            <w:bottom w:w="0" w:type="dxa"/>
          </w:tblCellMar>
        </w:tblPrEx>
        <w:tc>
          <w:tcPr>
            <w:tcW w:w="2214" w:type="dxa"/>
            <w:tcBorders>
              <w:bottom w:val="single" w:sz="12" w:space="0" w:color="auto"/>
            </w:tcBorders>
          </w:tcPr>
          <w:p w14:paraId="45B6734C" w14:textId="77777777" w:rsidR="008B72E7" w:rsidRDefault="008B72E7">
            <w:pPr>
              <w:pStyle w:val="TableBody"/>
            </w:pPr>
            <w:r>
              <w:lastRenderedPageBreak/>
              <w:t>M(B)</w:t>
            </w:r>
          </w:p>
        </w:tc>
        <w:tc>
          <w:tcPr>
            <w:tcW w:w="3204" w:type="dxa"/>
            <w:tcBorders>
              <w:bottom w:val="single" w:sz="12" w:space="0" w:color="auto"/>
            </w:tcBorders>
          </w:tcPr>
          <w:p w14:paraId="03720115" w14:textId="77777777" w:rsidR="008B72E7" w:rsidRDefault="008B72E7">
            <w:pPr>
              <w:pStyle w:val="TableBody"/>
            </w:pPr>
            <w:r>
              <w:t>TNR message as sourced by Network Element B.</w:t>
            </w:r>
          </w:p>
        </w:tc>
        <w:tc>
          <w:tcPr>
            <w:tcW w:w="1170" w:type="dxa"/>
            <w:tcBorders>
              <w:bottom w:val="single" w:sz="12" w:space="0" w:color="auto"/>
            </w:tcBorders>
          </w:tcPr>
          <w:p w14:paraId="47A02745" w14:textId="77777777" w:rsidR="008B72E7" w:rsidRDefault="008B72E7">
            <w:pPr>
              <w:pStyle w:val="Body"/>
            </w:pPr>
            <w:r>
              <w:t>Network Element</w:t>
            </w:r>
          </w:p>
        </w:tc>
        <w:tc>
          <w:tcPr>
            <w:tcW w:w="1350" w:type="dxa"/>
            <w:tcBorders>
              <w:bottom w:val="single" w:sz="12" w:space="0" w:color="auto"/>
            </w:tcBorders>
          </w:tcPr>
          <w:p w14:paraId="660F5516" w14:textId="77777777" w:rsidR="008B72E7" w:rsidRDefault="008B72E7">
            <w:pPr>
              <w:pStyle w:val="Body"/>
            </w:pPr>
            <w:r>
              <w:t>FTSS CSCI</w:t>
            </w:r>
          </w:p>
        </w:tc>
      </w:tr>
      <w:tr w:rsidR="008B72E7" w14:paraId="03BFD455" w14:textId="77777777">
        <w:tblPrEx>
          <w:tblCellMar>
            <w:top w:w="0" w:type="dxa"/>
            <w:bottom w:w="0" w:type="dxa"/>
          </w:tblCellMar>
        </w:tblPrEx>
        <w:tc>
          <w:tcPr>
            <w:tcW w:w="2214" w:type="dxa"/>
            <w:tcBorders>
              <w:bottom w:val="single" w:sz="12" w:space="0" w:color="auto"/>
            </w:tcBorders>
          </w:tcPr>
          <w:p w14:paraId="35CE59FB" w14:textId="77777777" w:rsidR="008B72E7" w:rsidRDefault="008B72E7">
            <w:pPr>
              <w:pStyle w:val="TableBody"/>
            </w:pPr>
            <w:r>
              <w:t>M(C)</w:t>
            </w:r>
          </w:p>
        </w:tc>
        <w:tc>
          <w:tcPr>
            <w:tcW w:w="3204" w:type="dxa"/>
            <w:tcBorders>
              <w:bottom w:val="single" w:sz="12" w:space="0" w:color="auto"/>
            </w:tcBorders>
          </w:tcPr>
          <w:p w14:paraId="485EC4D4" w14:textId="77777777" w:rsidR="008B72E7" w:rsidRDefault="008B72E7">
            <w:pPr>
              <w:pStyle w:val="TableBody"/>
            </w:pPr>
            <w:r>
              <w:t>TNR message as sourced by Network Element C.</w:t>
            </w:r>
          </w:p>
        </w:tc>
        <w:tc>
          <w:tcPr>
            <w:tcW w:w="1170" w:type="dxa"/>
            <w:tcBorders>
              <w:bottom w:val="single" w:sz="12" w:space="0" w:color="auto"/>
            </w:tcBorders>
          </w:tcPr>
          <w:p w14:paraId="76B1E044" w14:textId="77777777" w:rsidR="008B72E7" w:rsidRDefault="008B72E7">
            <w:pPr>
              <w:pStyle w:val="Body"/>
            </w:pPr>
            <w:r>
              <w:t>Network Element</w:t>
            </w:r>
          </w:p>
        </w:tc>
        <w:tc>
          <w:tcPr>
            <w:tcW w:w="1350" w:type="dxa"/>
            <w:tcBorders>
              <w:bottom w:val="single" w:sz="12" w:space="0" w:color="auto"/>
            </w:tcBorders>
          </w:tcPr>
          <w:p w14:paraId="20F57615" w14:textId="77777777" w:rsidR="008B72E7" w:rsidRDefault="008B72E7">
            <w:pPr>
              <w:pStyle w:val="Body"/>
            </w:pPr>
            <w:r>
              <w:t>FTSS CSCI</w:t>
            </w:r>
          </w:p>
        </w:tc>
      </w:tr>
      <w:tr w:rsidR="008B72E7" w14:paraId="29BD8447" w14:textId="77777777">
        <w:tblPrEx>
          <w:tblCellMar>
            <w:top w:w="0" w:type="dxa"/>
            <w:bottom w:w="0" w:type="dxa"/>
          </w:tblCellMar>
        </w:tblPrEx>
        <w:tc>
          <w:tcPr>
            <w:tcW w:w="2214" w:type="dxa"/>
            <w:tcBorders>
              <w:bottom w:val="single" w:sz="12" w:space="0" w:color="auto"/>
            </w:tcBorders>
          </w:tcPr>
          <w:p w14:paraId="7141660A" w14:textId="77777777" w:rsidR="008B72E7" w:rsidRDefault="008B72E7">
            <w:pPr>
              <w:pStyle w:val="TableBody"/>
            </w:pPr>
            <w:r>
              <w:t>M(D)</w:t>
            </w:r>
          </w:p>
        </w:tc>
        <w:tc>
          <w:tcPr>
            <w:tcW w:w="3204" w:type="dxa"/>
            <w:tcBorders>
              <w:bottom w:val="single" w:sz="12" w:space="0" w:color="auto"/>
            </w:tcBorders>
          </w:tcPr>
          <w:p w14:paraId="74F4916E" w14:textId="77777777" w:rsidR="008B72E7" w:rsidRDefault="008B72E7">
            <w:pPr>
              <w:pStyle w:val="TableBody"/>
            </w:pPr>
            <w:r>
              <w:t>TNR message as sourced by Network Element D.</w:t>
            </w:r>
          </w:p>
        </w:tc>
        <w:tc>
          <w:tcPr>
            <w:tcW w:w="1170" w:type="dxa"/>
            <w:tcBorders>
              <w:bottom w:val="single" w:sz="12" w:space="0" w:color="auto"/>
            </w:tcBorders>
          </w:tcPr>
          <w:p w14:paraId="657C1648" w14:textId="77777777" w:rsidR="008B72E7" w:rsidRDefault="008B72E7">
            <w:pPr>
              <w:pStyle w:val="Body"/>
            </w:pPr>
            <w:r>
              <w:t>Network Element</w:t>
            </w:r>
          </w:p>
        </w:tc>
        <w:tc>
          <w:tcPr>
            <w:tcW w:w="1350" w:type="dxa"/>
            <w:tcBorders>
              <w:bottom w:val="single" w:sz="12" w:space="0" w:color="auto"/>
            </w:tcBorders>
          </w:tcPr>
          <w:p w14:paraId="646FA298" w14:textId="77777777" w:rsidR="008B72E7" w:rsidRDefault="008B72E7">
            <w:pPr>
              <w:pStyle w:val="Body"/>
            </w:pPr>
            <w:r>
              <w:t>FTSS CSCI</w:t>
            </w:r>
          </w:p>
        </w:tc>
      </w:tr>
      <w:tr w:rsidR="008B72E7" w14:paraId="647A0B62" w14:textId="77777777">
        <w:tblPrEx>
          <w:tblCellMar>
            <w:top w:w="0" w:type="dxa"/>
            <w:bottom w:w="0" w:type="dxa"/>
          </w:tblCellMar>
        </w:tblPrEx>
        <w:tc>
          <w:tcPr>
            <w:tcW w:w="2214" w:type="dxa"/>
            <w:tcBorders>
              <w:bottom w:val="single" w:sz="12" w:space="0" w:color="auto"/>
            </w:tcBorders>
          </w:tcPr>
          <w:p w14:paraId="66885036" w14:textId="77777777" w:rsidR="008B72E7" w:rsidRDefault="008B72E7">
            <w:pPr>
              <w:pStyle w:val="TableBody"/>
            </w:pPr>
            <w:r>
              <w:t>M(E)</w:t>
            </w:r>
          </w:p>
        </w:tc>
        <w:tc>
          <w:tcPr>
            <w:tcW w:w="3204" w:type="dxa"/>
            <w:tcBorders>
              <w:bottom w:val="single" w:sz="12" w:space="0" w:color="auto"/>
            </w:tcBorders>
          </w:tcPr>
          <w:p w14:paraId="167A1F35" w14:textId="77777777" w:rsidR="008B72E7" w:rsidRDefault="008B72E7">
            <w:pPr>
              <w:pStyle w:val="TableBody"/>
            </w:pPr>
            <w:r>
              <w:t>TNR message as sourced by Network Element E.</w:t>
            </w:r>
          </w:p>
        </w:tc>
        <w:tc>
          <w:tcPr>
            <w:tcW w:w="1170" w:type="dxa"/>
            <w:tcBorders>
              <w:bottom w:val="single" w:sz="12" w:space="0" w:color="auto"/>
            </w:tcBorders>
          </w:tcPr>
          <w:p w14:paraId="660BE3D5" w14:textId="77777777" w:rsidR="008B72E7" w:rsidRDefault="008B72E7">
            <w:pPr>
              <w:pStyle w:val="Body"/>
            </w:pPr>
            <w:r>
              <w:t>Network Element</w:t>
            </w:r>
          </w:p>
        </w:tc>
        <w:tc>
          <w:tcPr>
            <w:tcW w:w="1350" w:type="dxa"/>
            <w:tcBorders>
              <w:bottom w:val="single" w:sz="12" w:space="0" w:color="auto"/>
            </w:tcBorders>
          </w:tcPr>
          <w:p w14:paraId="71304954" w14:textId="77777777" w:rsidR="008B72E7" w:rsidRDefault="008B72E7">
            <w:pPr>
              <w:pStyle w:val="Body"/>
            </w:pPr>
            <w:r>
              <w:t>FTSS CSCI</w:t>
            </w:r>
          </w:p>
        </w:tc>
      </w:tr>
      <w:tr w:rsidR="008B72E7" w14:paraId="7D5E9C1C" w14:textId="77777777">
        <w:tblPrEx>
          <w:tblCellMar>
            <w:top w:w="0" w:type="dxa"/>
            <w:bottom w:w="0" w:type="dxa"/>
          </w:tblCellMar>
        </w:tblPrEx>
        <w:tc>
          <w:tcPr>
            <w:tcW w:w="2214" w:type="dxa"/>
            <w:tcBorders>
              <w:bottom w:val="nil"/>
            </w:tcBorders>
          </w:tcPr>
          <w:p w14:paraId="39138FC9" w14:textId="77777777" w:rsidR="008B72E7" w:rsidRDefault="008B72E7">
            <w:pPr>
              <w:pStyle w:val="TableBody"/>
            </w:pPr>
            <w:r>
              <w:t>RESULT</w:t>
            </w:r>
          </w:p>
        </w:tc>
        <w:tc>
          <w:tcPr>
            <w:tcW w:w="3204" w:type="dxa"/>
            <w:tcBorders>
              <w:bottom w:val="nil"/>
            </w:tcBorders>
          </w:tcPr>
          <w:p w14:paraId="3E7FDC0D" w14:textId="77777777" w:rsidR="008B72E7" w:rsidRDefault="008B72E7">
            <w:pPr>
              <w:pStyle w:val="TableBody"/>
            </w:pPr>
            <w:r>
              <w:t>A byte indicating which NEs sourced the expected TNR message.</w:t>
            </w:r>
          </w:p>
        </w:tc>
        <w:tc>
          <w:tcPr>
            <w:tcW w:w="1170" w:type="dxa"/>
            <w:tcBorders>
              <w:bottom w:val="nil"/>
            </w:tcBorders>
          </w:tcPr>
          <w:p w14:paraId="4A29A3E2" w14:textId="77777777" w:rsidR="008B72E7" w:rsidRDefault="008B72E7">
            <w:pPr>
              <w:pStyle w:val="Body"/>
            </w:pPr>
            <w:r>
              <w:t>Network Element</w:t>
            </w:r>
          </w:p>
        </w:tc>
        <w:tc>
          <w:tcPr>
            <w:tcW w:w="1350" w:type="dxa"/>
            <w:tcBorders>
              <w:bottom w:val="nil"/>
            </w:tcBorders>
          </w:tcPr>
          <w:p w14:paraId="3A80E1AE" w14:textId="77777777" w:rsidR="008B72E7" w:rsidRDefault="008B72E7">
            <w:pPr>
              <w:pStyle w:val="Body"/>
            </w:pPr>
            <w:r>
              <w:t>FTSS CSCI</w:t>
            </w:r>
          </w:p>
        </w:tc>
      </w:tr>
      <w:tr w:rsidR="008B72E7" w14:paraId="3A6A5271" w14:textId="77777777">
        <w:tblPrEx>
          <w:tblCellMar>
            <w:top w:w="0" w:type="dxa"/>
            <w:bottom w:w="0" w:type="dxa"/>
          </w:tblCellMar>
        </w:tblPrEx>
        <w:tc>
          <w:tcPr>
            <w:tcW w:w="2214" w:type="dxa"/>
            <w:tcBorders>
              <w:top w:val="single" w:sz="12" w:space="0" w:color="auto"/>
              <w:bottom w:val="single" w:sz="6" w:space="0" w:color="auto"/>
            </w:tcBorders>
          </w:tcPr>
          <w:p w14:paraId="3197DE73" w14:textId="77777777" w:rsidR="008B72E7" w:rsidRDefault="008B72E7">
            <w:pPr>
              <w:pStyle w:val="TableBody"/>
              <w:keepNext/>
              <w:widowControl w:val="0"/>
              <w:rPr>
                <w:b/>
              </w:rPr>
            </w:pPr>
            <w:r>
              <w:rPr>
                <w:b/>
              </w:rPr>
              <w:t>Configuration Table Update Packet:</w:t>
            </w:r>
          </w:p>
        </w:tc>
        <w:tc>
          <w:tcPr>
            <w:tcW w:w="3204" w:type="dxa"/>
            <w:tcBorders>
              <w:top w:val="single" w:sz="12" w:space="0" w:color="auto"/>
              <w:bottom w:val="single" w:sz="6" w:space="0" w:color="auto"/>
            </w:tcBorders>
          </w:tcPr>
          <w:p w14:paraId="2A3DBA6B" w14:textId="77777777" w:rsidR="008B72E7" w:rsidRDefault="008B72E7">
            <w:pPr>
              <w:pStyle w:val="TableBody"/>
              <w:keepNext/>
              <w:widowControl w:val="0"/>
              <w:rPr>
                <w:b/>
              </w:rPr>
            </w:pPr>
          </w:p>
        </w:tc>
        <w:tc>
          <w:tcPr>
            <w:tcW w:w="1170" w:type="dxa"/>
            <w:tcBorders>
              <w:top w:val="single" w:sz="12" w:space="0" w:color="auto"/>
              <w:bottom w:val="single" w:sz="6" w:space="0" w:color="auto"/>
            </w:tcBorders>
          </w:tcPr>
          <w:p w14:paraId="1D257024" w14:textId="77777777" w:rsidR="008B72E7" w:rsidRDefault="008B72E7">
            <w:pPr>
              <w:pStyle w:val="TableBody"/>
              <w:keepNext/>
              <w:widowControl w:val="0"/>
              <w:rPr>
                <w:b/>
              </w:rPr>
            </w:pPr>
          </w:p>
        </w:tc>
        <w:tc>
          <w:tcPr>
            <w:tcW w:w="1350" w:type="dxa"/>
            <w:tcBorders>
              <w:top w:val="single" w:sz="12" w:space="0" w:color="auto"/>
              <w:bottom w:val="single" w:sz="6" w:space="0" w:color="auto"/>
            </w:tcBorders>
          </w:tcPr>
          <w:p w14:paraId="404BE3AE" w14:textId="77777777" w:rsidR="008B72E7" w:rsidRDefault="008B72E7">
            <w:pPr>
              <w:pStyle w:val="TableBody"/>
              <w:keepNext/>
              <w:widowControl w:val="0"/>
              <w:rPr>
                <w:b/>
              </w:rPr>
            </w:pPr>
          </w:p>
        </w:tc>
      </w:tr>
      <w:tr w:rsidR="008B72E7" w14:paraId="30F2F8D2" w14:textId="77777777">
        <w:tblPrEx>
          <w:tblCellMar>
            <w:top w:w="0" w:type="dxa"/>
            <w:bottom w:w="0" w:type="dxa"/>
          </w:tblCellMar>
        </w:tblPrEx>
        <w:tc>
          <w:tcPr>
            <w:tcW w:w="2214" w:type="dxa"/>
            <w:tcBorders>
              <w:top w:val="nil"/>
              <w:bottom w:val="single" w:sz="12" w:space="0" w:color="auto"/>
            </w:tcBorders>
          </w:tcPr>
          <w:p w14:paraId="1BE996CA" w14:textId="77777777" w:rsidR="008B72E7" w:rsidRDefault="008B72E7">
            <w:pPr>
              <w:pStyle w:val="TableBody"/>
            </w:pPr>
            <w:r>
              <w:t>VID</w:t>
            </w:r>
          </w:p>
        </w:tc>
        <w:tc>
          <w:tcPr>
            <w:tcW w:w="3204" w:type="dxa"/>
            <w:tcBorders>
              <w:top w:val="nil"/>
              <w:bottom w:val="single" w:sz="12" w:space="0" w:color="auto"/>
            </w:tcBorders>
          </w:tcPr>
          <w:p w14:paraId="6B4A7FC6" w14:textId="77777777" w:rsidR="008B72E7" w:rsidRDefault="008B72E7">
            <w:pPr>
              <w:pStyle w:val="TableBody"/>
            </w:pPr>
            <w:r>
              <w:t>The virtual group to be updated (VID 255 is reserved for NE and Clock masks).</w:t>
            </w:r>
          </w:p>
        </w:tc>
        <w:tc>
          <w:tcPr>
            <w:tcW w:w="1170" w:type="dxa"/>
            <w:tcBorders>
              <w:top w:val="nil"/>
              <w:bottom w:val="single" w:sz="12" w:space="0" w:color="auto"/>
            </w:tcBorders>
          </w:tcPr>
          <w:p w14:paraId="2414B835" w14:textId="77777777" w:rsidR="008B72E7" w:rsidRDefault="008B72E7">
            <w:pPr>
              <w:pStyle w:val="TableBody"/>
            </w:pPr>
            <w:r>
              <w:t>Network Element/</w:t>
            </w:r>
          </w:p>
          <w:p w14:paraId="49EB84AC" w14:textId="77777777" w:rsidR="008B72E7" w:rsidRDefault="008B72E7">
            <w:pPr>
              <w:pStyle w:val="Body"/>
            </w:pPr>
            <w:r>
              <w:t>FTSS CSCI</w:t>
            </w:r>
          </w:p>
        </w:tc>
        <w:tc>
          <w:tcPr>
            <w:tcW w:w="1350" w:type="dxa"/>
            <w:tcBorders>
              <w:top w:val="nil"/>
              <w:bottom w:val="single" w:sz="12" w:space="0" w:color="auto"/>
            </w:tcBorders>
          </w:tcPr>
          <w:p w14:paraId="6B4D95E5" w14:textId="77777777" w:rsidR="008B72E7" w:rsidRDefault="008B72E7">
            <w:pPr>
              <w:pStyle w:val="TableBody"/>
            </w:pPr>
            <w:r>
              <w:t>FTSS CSCI/</w:t>
            </w:r>
          </w:p>
          <w:p w14:paraId="1A7C631C" w14:textId="77777777" w:rsidR="008B72E7" w:rsidRDefault="008B72E7">
            <w:pPr>
              <w:pStyle w:val="Body"/>
            </w:pPr>
            <w:r>
              <w:t>Network Element</w:t>
            </w:r>
          </w:p>
        </w:tc>
      </w:tr>
      <w:tr w:rsidR="008B72E7" w14:paraId="7E9A5F04" w14:textId="77777777">
        <w:tblPrEx>
          <w:tblCellMar>
            <w:top w:w="0" w:type="dxa"/>
            <w:bottom w:w="0" w:type="dxa"/>
          </w:tblCellMar>
        </w:tblPrEx>
        <w:tc>
          <w:tcPr>
            <w:tcW w:w="2214" w:type="dxa"/>
            <w:tcBorders>
              <w:bottom w:val="single" w:sz="12" w:space="0" w:color="auto"/>
            </w:tcBorders>
          </w:tcPr>
          <w:p w14:paraId="74406D59" w14:textId="77777777" w:rsidR="008B72E7" w:rsidRDefault="008B72E7">
            <w:pPr>
              <w:pStyle w:val="TableBody"/>
            </w:pPr>
            <w:r>
              <w:t>Redundancy Level</w:t>
            </w:r>
          </w:p>
        </w:tc>
        <w:tc>
          <w:tcPr>
            <w:tcW w:w="3204" w:type="dxa"/>
            <w:tcBorders>
              <w:bottom w:val="single" w:sz="12" w:space="0" w:color="auto"/>
            </w:tcBorders>
          </w:tcPr>
          <w:p w14:paraId="66AFE019" w14:textId="77777777" w:rsidR="008B72E7" w:rsidRDefault="008B72E7">
            <w:pPr>
              <w:pStyle w:val="TableBody"/>
            </w:pPr>
            <w:r>
              <w:t>The redundancy level to be used for the virtual group.</w:t>
            </w:r>
          </w:p>
        </w:tc>
        <w:tc>
          <w:tcPr>
            <w:tcW w:w="1170" w:type="dxa"/>
            <w:tcBorders>
              <w:bottom w:val="single" w:sz="12" w:space="0" w:color="auto"/>
            </w:tcBorders>
          </w:tcPr>
          <w:p w14:paraId="04350729" w14:textId="77777777" w:rsidR="008B72E7" w:rsidRDefault="008B72E7">
            <w:pPr>
              <w:pStyle w:val="TableBody"/>
            </w:pPr>
            <w:r>
              <w:t>Network Element/</w:t>
            </w:r>
          </w:p>
          <w:p w14:paraId="01606ED7" w14:textId="77777777" w:rsidR="008B72E7" w:rsidRDefault="008B72E7">
            <w:pPr>
              <w:pStyle w:val="Body"/>
            </w:pPr>
            <w:r>
              <w:t>FTSS CSCI</w:t>
            </w:r>
          </w:p>
        </w:tc>
        <w:tc>
          <w:tcPr>
            <w:tcW w:w="1350" w:type="dxa"/>
            <w:tcBorders>
              <w:bottom w:val="single" w:sz="12" w:space="0" w:color="auto"/>
            </w:tcBorders>
          </w:tcPr>
          <w:p w14:paraId="6B88D165" w14:textId="77777777" w:rsidR="008B72E7" w:rsidRDefault="008B72E7">
            <w:pPr>
              <w:pStyle w:val="TableBody"/>
            </w:pPr>
            <w:r>
              <w:t>FTSS CSCI/</w:t>
            </w:r>
          </w:p>
          <w:p w14:paraId="7AD5FEBC" w14:textId="77777777" w:rsidR="008B72E7" w:rsidRDefault="008B72E7">
            <w:pPr>
              <w:pStyle w:val="Body"/>
            </w:pPr>
            <w:r>
              <w:t>Network Element</w:t>
            </w:r>
          </w:p>
        </w:tc>
      </w:tr>
      <w:tr w:rsidR="008B72E7" w14:paraId="2204A336" w14:textId="77777777">
        <w:tblPrEx>
          <w:tblCellMar>
            <w:top w:w="0" w:type="dxa"/>
            <w:bottom w:w="0" w:type="dxa"/>
          </w:tblCellMar>
        </w:tblPrEx>
        <w:tc>
          <w:tcPr>
            <w:tcW w:w="2214" w:type="dxa"/>
            <w:tcBorders>
              <w:bottom w:val="single" w:sz="12" w:space="0" w:color="auto"/>
            </w:tcBorders>
          </w:tcPr>
          <w:p w14:paraId="033C0BE0" w14:textId="77777777" w:rsidR="008B72E7" w:rsidRDefault="008B72E7">
            <w:pPr>
              <w:pStyle w:val="TableBody"/>
            </w:pPr>
            <w:r>
              <w:t>Processing Element Mask</w:t>
            </w:r>
          </w:p>
        </w:tc>
        <w:tc>
          <w:tcPr>
            <w:tcW w:w="3204" w:type="dxa"/>
            <w:tcBorders>
              <w:bottom w:val="single" w:sz="12" w:space="0" w:color="auto"/>
            </w:tcBorders>
          </w:tcPr>
          <w:p w14:paraId="31A047C0" w14:textId="77777777" w:rsidR="008B72E7" w:rsidRDefault="008B72E7">
            <w:pPr>
              <w:pStyle w:val="TableBody"/>
            </w:pPr>
            <w:r>
              <w:t>Used to mask in selected members of the virtual group during data voting (VID 255 – NE mask).</w:t>
            </w:r>
          </w:p>
        </w:tc>
        <w:tc>
          <w:tcPr>
            <w:tcW w:w="1170" w:type="dxa"/>
            <w:tcBorders>
              <w:bottom w:val="single" w:sz="12" w:space="0" w:color="auto"/>
            </w:tcBorders>
          </w:tcPr>
          <w:p w14:paraId="6CED4D24" w14:textId="77777777" w:rsidR="008B72E7" w:rsidRDefault="008B72E7">
            <w:pPr>
              <w:pStyle w:val="TableBody"/>
            </w:pPr>
            <w:r>
              <w:t>Network Element/</w:t>
            </w:r>
          </w:p>
          <w:p w14:paraId="66B55E5A" w14:textId="77777777" w:rsidR="008B72E7" w:rsidRDefault="008B72E7">
            <w:pPr>
              <w:pStyle w:val="Body"/>
            </w:pPr>
            <w:r>
              <w:t>FTSS CSCI</w:t>
            </w:r>
          </w:p>
        </w:tc>
        <w:tc>
          <w:tcPr>
            <w:tcW w:w="1350" w:type="dxa"/>
            <w:tcBorders>
              <w:bottom w:val="single" w:sz="12" w:space="0" w:color="auto"/>
            </w:tcBorders>
          </w:tcPr>
          <w:p w14:paraId="56F1A1B3" w14:textId="77777777" w:rsidR="008B72E7" w:rsidRDefault="008B72E7">
            <w:pPr>
              <w:pStyle w:val="TableBody"/>
            </w:pPr>
            <w:r>
              <w:t>FTSS CSCI/</w:t>
            </w:r>
          </w:p>
          <w:p w14:paraId="0ED5254D" w14:textId="77777777" w:rsidR="008B72E7" w:rsidRDefault="008B72E7">
            <w:pPr>
              <w:pStyle w:val="Body"/>
            </w:pPr>
            <w:r>
              <w:t>Network Element</w:t>
            </w:r>
          </w:p>
        </w:tc>
      </w:tr>
      <w:tr w:rsidR="008B72E7" w14:paraId="3F78A760" w14:textId="77777777">
        <w:tblPrEx>
          <w:tblCellMar>
            <w:top w:w="0" w:type="dxa"/>
            <w:bottom w:w="0" w:type="dxa"/>
          </w:tblCellMar>
        </w:tblPrEx>
        <w:tc>
          <w:tcPr>
            <w:tcW w:w="2214" w:type="dxa"/>
            <w:tcBorders>
              <w:bottom w:val="single" w:sz="12" w:space="0" w:color="auto"/>
            </w:tcBorders>
          </w:tcPr>
          <w:p w14:paraId="26F616DA" w14:textId="77777777" w:rsidR="008B72E7" w:rsidRDefault="008B72E7">
            <w:pPr>
              <w:pStyle w:val="TableBody"/>
            </w:pPr>
            <w:r>
              <w:t>Time-out</w:t>
            </w:r>
          </w:p>
        </w:tc>
        <w:tc>
          <w:tcPr>
            <w:tcW w:w="3204" w:type="dxa"/>
            <w:tcBorders>
              <w:bottom w:val="single" w:sz="12" w:space="0" w:color="auto"/>
            </w:tcBorders>
          </w:tcPr>
          <w:p w14:paraId="49D76091" w14:textId="77777777" w:rsidR="008B72E7" w:rsidRDefault="008B72E7">
            <w:pPr>
              <w:pStyle w:val="TableBody"/>
            </w:pPr>
            <w:r>
              <w:t>Selects the time-out to be used for the virtual group when calculating the OBNE and IBNF conditions (VID 255 – clock mask).</w:t>
            </w:r>
          </w:p>
        </w:tc>
        <w:tc>
          <w:tcPr>
            <w:tcW w:w="1170" w:type="dxa"/>
            <w:tcBorders>
              <w:bottom w:val="single" w:sz="12" w:space="0" w:color="auto"/>
            </w:tcBorders>
          </w:tcPr>
          <w:p w14:paraId="66A07D6E" w14:textId="77777777" w:rsidR="008B72E7" w:rsidRDefault="008B72E7">
            <w:pPr>
              <w:pStyle w:val="TableBody"/>
            </w:pPr>
            <w:r>
              <w:t>Network Element/</w:t>
            </w:r>
          </w:p>
          <w:p w14:paraId="35F8CE3C" w14:textId="77777777" w:rsidR="008B72E7" w:rsidRDefault="008B72E7">
            <w:pPr>
              <w:pStyle w:val="Body"/>
            </w:pPr>
            <w:r>
              <w:t>FTSS CSCI</w:t>
            </w:r>
          </w:p>
        </w:tc>
        <w:tc>
          <w:tcPr>
            <w:tcW w:w="1350" w:type="dxa"/>
            <w:tcBorders>
              <w:bottom w:val="single" w:sz="12" w:space="0" w:color="auto"/>
            </w:tcBorders>
          </w:tcPr>
          <w:p w14:paraId="250CB581" w14:textId="77777777" w:rsidR="008B72E7" w:rsidRDefault="008B72E7">
            <w:pPr>
              <w:pStyle w:val="TableBody"/>
            </w:pPr>
            <w:r>
              <w:t>FTSS CSCI/</w:t>
            </w:r>
          </w:p>
          <w:p w14:paraId="739BEA4E" w14:textId="77777777" w:rsidR="008B72E7" w:rsidRDefault="008B72E7">
            <w:pPr>
              <w:pStyle w:val="Body"/>
            </w:pPr>
            <w:r>
              <w:t>Network Element</w:t>
            </w:r>
          </w:p>
        </w:tc>
      </w:tr>
      <w:tr w:rsidR="008B72E7" w14:paraId="648BFD96" w14:textId="77777777">
        <w:tblPrEx>
          <w:tblCellMar>
            <w:top w:w="0" w:type="dxa"/>
            <w:bottom w:w="0" w:type="dxa"/>
          </w:tblCellMar>
        </w:tblPrEx>
        <w:tc>
          <w:tcPr>
            <w:tcW w:w="2214" w:type="dxa"/>
            <w:tcBorders>
              <w:bottom w:val="single" w:sz="12" w:space="0" w:color="auto"/>
            </w:tcBorders>
          </w:tcPr>
          <w:p w14:paraId="12B9DD3A" w14:textId="77777777" w:rsidR="008B72E7" w:rsidRDefault="008B72E7">
            <w:pPr>
              <w:pStyle w:val="TableBody"/>
            </w:pPr>
            <w:r>
              <w:t>Member 0</w:t>
            </w:r>
          </w:p>
        </w:tc>
        <w:tc>
          <w:tcPr>
            <w:tcW w:w="3204" w:type="dxa"/>
            <w:tcBorders>
              <w:bottom w:val="single" w:sz="12" w:space="0" w:color="auto"/>
            </w:tcBorders>
          </w:tcPr>
          <w:p w14:paraId="7F68BB41" w14:textId="77777777" w:rsidR="008B72E7" w:rsidRDefault="008B72E7">
            <w:pPr>
              <w:pStyle w:val="TableBody"/>
            </w:pPr>
            <w:r>
              <w:t>Processor in the virtual group.</w:t>
            </w:r>
          </w:p>
        </w:tc>
        <w:tc>
          <w:tcPr>
            <w:tcW w:w="1170" w:type="dxa"/>
            <w:tcBorders>
              <w:bottom w:val="single" w:sz="12" w:space="0" w:color="auto"/>
            </w:tcBorders>
          </w:tcPr>
          <w:p w14:paraId="6FE4ADDD" w14:textId="77777777" w:rsidR="008B72E7" w:rsidRDefault="008B72E7">
            <w:pPr>
              <w:pStyle w:val="TableBody"/>
            </w:pPr>
            <w:r>
              <w:t>Network Element/</w:t>
            </w:r>
          </w:p>
          <w:p w14:paraId="32EEDDDD" w14:textId="77777777" w:rsidR="008B72E7" w:rsidRDefault="008B72E7">
            <w:pPr>
              <w:pStyle w:val="Body"/>
            </w:pPr>
            <w:r>
              <w:t>FTSS CSCI</w:t>
            </w:r>
          </w:p>
        </w:tc>
        <w:tc>
          <w:tcPr>
            <w:tcW w:w="1350" w:type="dxa"/>
            <w:tcBorders>
              <w:bottom w:val="single" w:sz="12" w:space="0" w:color="auto"/>
            </w:tcBorders>
          </w:tcPr>
          <w:p w14:paraId="10C23464" w14:textId="77777777" w:rsidR="008B72E7" w:rsidRDefault="008B72E7">
            <w:pPr>
              <w:pStyle w:val="TableBody"/>
            </w:pPr>
            <w:r>
              <w:t>FTSS CSCI/</w:t>
            </w:r>
          </w:p>
          <w:p w14:paraId="05609049" w14:textId="77777777" w:rsidR="008B72E7" w:rsidRDefault="008B72E7">
            <w:pPr>
              <w:pStyle w:val="Body"/>
            </w:pPr>
            <w:r>
              <w:t>Network Element</w:t>
            </w:r>
          </w:p>
        </w:tc>
      </w:tr>
      <w:tr w:rsidR="008B72E7" w14:paraId="280D587C" w14:textId="77777777">
        <w:tblPrEx>
          <w:tblCellMar>
            <w:top w:w="0" w:type="dxa"/>
            <w:bottom w:w="0" w:type="dxa"/>
          </w:tblCellMar>
        </w:tblPrEx>
        <w:tc>
          <w:tcPr>
            <w:tcW w:w="2214" w:type="dxa"/>
            <w:tcBorders>
              <w:bottom w:val="single" w:sz="12" w:space="0" w:color="auto"/>
            </w:tcBorders>
          </w:tcPr>
          <w:p w14:paraId="698C3EC1" w14:textId="77777777" w:rsidR="008B72E7" w:rsidRDefault="008B72E7">
            <w:pPr>
              <w:pStyle w:val="TableBody"/>
            </w:pPr>
            <w:r>
              <w:t>Member 1</w:t>
            </w:r>
          </w:p>
        </w:tc>
        <w:tc>
          <w:tcPr>
            <w:tcW w:w="3204" w:type="dxa"/>
            <w:tcBorders>
              <w:bottom w:val="single" w:sz="12" w:space="0" w:color="auto"/>
            </w:tcBorders>
          </w:tcPr>
          <w:p w14:paraId="44505518" w14:textId="77777777" w:rsidR="008B72E7" w:rsidRDefault="008B72E7">
            <w:pPr>
              <w:pStyle w:val="TableBody"/>
            </w:pPr>
            <w:r>
              <w:t>Processor in the virtual group.</w:t>
            </w:r>
          </w:p>
        </w:tc>
        <w:tc>
          <w:tcPr>
            <w:tcW w:w="1170" w:type="dxa"/>
            <w:tcBorders>
              <w:bottom w:val="single" w:sz="12" w:space="0" w:color="auto"/>
            </w:tcBorders>
          </w:tcPr>
          <w:p w14:paraId="58DD5189" w14:textId="77777777" w:rsidR="008B72E7" w:rsidRDefault="008B72E7">
            <w:pPr>
              <w:pStyle w:val="TableBody"/>
            </w:pPr>
            <w:r>
              <w:t>Network Element/</w:t>
            </w:r>
          </w:p>
          <w:p w14:paraId="3D8DCA1D" w14:textId="77777777" w:rsidR="008B72E7" w:rsidRDefault="008B72E7">
            <w:pPr>
              <w:pStyle w:val="Body"/>
            </w:pPr>
            <w:r>
              <w:t>FTSS CSCI</w:t>
            </w:r>
          </w:p>
        </w:tc>
        <w:tc>
          <w:tcPr>
            <w:tcW w:w="1350" w:type="dxa"/>
            <w:tcBorders>
              <w:bottom w:val="single" w:sz="12" w:space="0" w:color="auto"/>
            </w:tcBorders>
          </w:tcPr>
          <w:p w14:paraId="038F901B" w14:textId="77777777" w:rsidR="008B72E7" w:rsidRDefault="008B72E7">
            <w:pPr>
              <w:pStyle w:val="TableBody"/>
            </w:pPr>
            <w:r>
              <w:t>FTSS CSCI/</w:t>
            </w:r>
          </w:p>
          <w:p w14:paraId="35981FEB" w14:textId="77777777" w:rsidR="008B72E7" w:rsidRDefault="008B72E7">
            <w:pPr>
              <w:pStyle w:val="Body"/>
            </w:pPr>
            <w:r>
              <w:t>Network Element</w:t>
            </w:r>
          </w:p>
        </w:tc>
      </w:tr>
      <w:tr w:rsidR="008B72E7" w14:paraId="37824074" w14:textId="77777777">
        <w:tblPrEx>
          <w:tblCellMar>
            <w:top w:w="0" w:type="dxa"/>
            <w:bottom w:w="0" w:type="dxa"/>
          </w:tblCellMar>
        </w:tblPrEx>
        <w:tc>
          <w:tcPr>
            <w:tcW w:w="2214" w:type="dxa"/>
            <w:tcBorders>
              <w:bottom w:val="nil"/>
            </w:tcBorders>
          </w:tcPr>
          <w:p w14:paraId="230845EB" w14:textId="77777777" w:rsidR="008B72E7" w:rsidRDefault="008B72E7">
            <w:pPr>
              <w:pStyle w:val="TableBody"/>
            </w:pPr>
            <w:r>
              <w:t>Member 2</w:t>
            </w:r>
          </w:p>
        </w:tc>
        <w:tc>
          <w:tcPr>
            <w:tcW w:w="3204" w:type="dxa"/>
            <w:tcBorders>
              <w:bottom w:val="nil"/>
            </w:tcBorders>
          </w:tcPr>
          <w:p w14:paraId="0F6F1D0B" w14:textId="77777777" w:rsidR="008B72E7" w:rsidRDefault="008B72E7">
            <w:pPr>
              <w:pStyle w:val="TableBody"/>
            </w:pPr>
            <w:r>
              <w:t>Processor in the virtual group.</w:t>
            </w:r>
          </w:p>
        </w:tc>
        <w:tc>
          <w:tcPr>
            <w:tcW w:w="1170" w:type="dxa"/>
            <w:tcBorders>
              <w:bottom w:val="nil"/>
            </w:tcBorders>
          </w:tcPr>
          <w:p w14:paraId="34B9EC37" w14:textId="77777777" w:rsidR="008B72E7" w:rsidRDefault="008B72E7">
            <w:pPr>
              <w:pStyle w:val="TableBody"/>
            </w:pPr>
            <w:r>
              <w:t>Network Element/</w:t>
            </w:r>
          </w:p>
          <w:p w14:paraId="5BA7BCD1" w14:textId="77777777" w:rsidR="008B72E7" w:rsidRDefault="008B72E7">
            <w:pPr>
              <w:pStyle w:val="Body"/>
            </w:pPr>
            <w:r>
              <w:lastRenderedPageBreak/>
              <w:t>FTSS CSCI</w:t>
            </w:r>
          </w:p>
        </w:tc>
        <w:tc>
          <w:tcPr>
            <w:tcW w:w="1350" w:type="dxa"/>
            <w:tcBorders>
              <w:bottom w:val="nil"/>
            </w:tcBorders>
          </w:tcPr>
          <w:p w14:paraId="4D0378AA" w14:textId="77777777" w:rsidR="008B72E7" w:rsidRDefault="008B72E7">
            <w:pPr>
              <w:pStyle w:val="TableBody"/>
            </w:pPr>
            <w:r>
              <w:lastRenderedPageBreak/>
              <w:t>FTSS CSCI/</w:t>
            </w:r>
          </w:p>
          <w:p w14:paraId="1938EA53" w14:textId="77777777" w:rsidR="008B72E7" w:rsidRDefault="008B72E7">
            <w:pPr>
              <w:pStyle w:val="Body"/>
            </w:pPr>
            <w:r>
              <w:lastRenderedPageBreak/>
              <w:t>Network Element</w:t>
            </w:r>
          </w:p>
        </w:tc>
      </w:tr>
      <w:tr w:rsidR="008B72E7" w14:paraId="293E657E" w14:textId="77777777">
        <w:tblPrEx>
          <w:tblCellMar>
            <w:top w:w="0" w:type="dxa"/>
            <w:bottom w:w="0" w:type="dxa"/>
          </w:tblCellMar>
        </w:tblPrEx>
        <w:tc>
          <w:tcPr>
            <w:tcW w:w="2214" w:type="dxa"/>
            <w:tcBorders>
              <w:bottom w:val="nil"/>
            </w:tcBorders>
          </w:tcPr>
          <w:p w14:paraId="1AEF74DD" w14:textId="77777777" w:rsidR="008B72E7" w:rsidRDefault="008B72E7">
            <w:pPr>
              <w:pStyle w:val="TableBody"/>
            </w:pPr>
            <w:r>
              <w:lastRenderedPageBreak/>
              <w:t>Member 3</w:t>
            </w:r>
          </w:p>
        </w:tc>
        <w:tc>
          <w:tcPr>
            <w:tcW w:w="3204" w:type="dxa"/>
            <w:tcBorders>
              <w:bottom w:val="nil"/>
            </w:tcBorders>
          </w:tcPr>
          <w:p w14:paraId="6F630A24" w14:textId="77777777" w:rsidR="008B72E7" w:rsidRDefault="008B72E7">
            <w:pPr>
              <w:pStyle w:val="TableBody"/>
            </w:pPr>
            <w:r>
              <w:t>Processor in the virtual group.</w:t>
            </w:r>
          </w:p>
        </w:tc>
        <w:tc>
          <w:tcPr>
            <w:tcW w:w="1170" w:type="dxa"/>
            <w:tcBorders>
              <w:bottom w:val="nil"/>
            </w:tcBorders>
          </w:tcPr>
          <w:p w14:paraId="4588E856" w14:textId="77777777" w:rsidR="008B72E7" w:rsidRDefault="008B72E7">
            <w:pPr>
              <w:pStyle w:val="TableBody"/>
            </w:pPr>
            <w:r>
              <w:t>Network Element/</w:t>
            </w:r>
          </w:p>
          <w:p w14:paraId="3045FC64" w14:textId="77777777" w:rsidR="008B72E7" w:rsidRDefault="008B72E7">
            <w:pPr>
              <w:pStyle w:val="Body"/>
            </w:pPr>
            <w:r>
              <w:t>FTSS CSCI</w:t>
            </w:r>
          </w:p>
        </w:tc>
        <w:tc>
          <w:tcPr>
            <w:tcW w:w="1350" w:type="dxa"/>
            <w:tcBorders>
              <w:bottom w:val="nil"/>
            </w:tcBorders>
          </w:tcPr>
          <w:p w14:paraId="07F0574E" w14:textId="77777777" w:rsidR="008B72E7" w:rsidRDefault="008B72E7">
            <w:pPr>
              <w:pStyle w:val="TableBody"/>
            </w:pPr>
            <w:r>
              <w:t>FTSS CSCI/</w:t>
            </w:r>
          </w:p>
          <w:p w14:paraId="2A52100C" w14:textId="77777777" w:rsidR="008B72E7" w:rsidRDefault="008B72E7">
            <w:pPr>
              <w:pStyle w:val="Body"/>
            </w:pPr>
            <w:r>
              <w:t>Network Element</w:t>
            </w:r>
          </w:p>
        </w:tc>
      </w:tr>
      <w:tr w:rsidR="008B72E7" w14:paraId="23956DF5" w14:textId="77777777">
        <w:tblPrEx>
          <w:tblCellMar>
            <w:top w:w="0" w:type="dxa"/>
            <w:bottom w:w="0" w:type="dxa"/>
          </w:tblCellMar>
        </w:tblPrEx>
        <w:tc>
          <w:tcPr>
            <w:tcW w:w="2214" w:type="dxa"/>
            <w:tcBorders>
              <w:top w:val="single" w:sz="12" w:space="0" w:color="auto"/>
            </w:tcBorders>
          </w:tcPr>
          <w:p w14:paraId="59C8510A" w14:textId="77777777" w:rsidR="008B72E7" w:rsidRDefault="008B72E7">
            <w:pPr>
              <w:pStyle w:val="TableBody"/>
              <w:keepNext/>
              <w:widowControl w:val="0"/>
              <w:rPr>
                <w:b/>
              </w:rPr>
            </w:pPr>
            <w:r>
              <w:rPr>
                <w:b/>
              </w:rPr>
              <w:t>Voted Reset Packet:</w:t>
            </w:r>
          </w:p>
        </w:tc>
        <w:tc>
          <w:tcPr>
            <w:tcW w:w="3204" w:type="dxa"/>
            <w:tcBorders>
              <w:top w:val="single" w:sz="12" w:space="0" w:color="auto"/>
            </w:tcBorders>
          </w:tcPr>
          <w:p w14:paraId="74D9C44C" w14:textId="77777777" w:rsidR="008B72E7" w:rsidRDefault="008B72E7">
            <w:pPr>
              <w:pStyle w:val="TableBody"/>
              <w:keepNext/>
              <w:widowControl w:val="0"/>
              <w:rPr>
                <w:b/>
              </w:rPr>
            </w:pPr>
          </w:p>
        </w:tc>
        <w:tc>
          <w:tcPr>
            <w:tcW w:w="1170" w:type="dxa"/>
            <w:tcBorders>
              <w:top w:val="single" w:sz="12" w:space="0" w:color="auto"/>
            </w:tcBorders>
          </w:tcPr>
          <w:p w14:paraId="614C8561" w14:textId="77777777" w:rsidR="008B72E7" w:rsidRDefault="008B72E7">
            <w:pPr>
              <w:pStyle w:val="TableBody"/>
              <w:keepNext/>
              <w:widowControl w:val="0"/>
              <w:rPr>
                <w:b/>
              </w:rPr>
            </w:pPr>
          </w:p>
        </w:tc>
        <w:tc>
          <w:tcPr>
            <w:tcW w:w="1350" w:type="dxa"/>
            <w:tcBorders>
              <w:top w:val="single" w:sz="12" w:space="0" w:color="auto"/>
            </w:tcBorders>
          </w:tcPr>
          <w:p w14:paraId="4FA5B81F" w14:textId="77777777" w:rsidR="008B72E7" w:rsidRDefault="008B72E7">
            <w:pPr>
              <w:pStyle w:val="TableBody"/>
              <w:keepNext/>
              <w:widowControl w:val="0"/>
              <w:rPr>
                <w:b/>
              </w:rPr>
            </w:pPr>
          </w:p>
        </w:tc>
      </w:tr>
      <w:tr w:rsidR="008B72E7" w14:paraId="7FBE5E15" w14:textId="77777777">
        <w:tblPrEx>
          <w:tblCellMar>
            <w:top w:w="0" w:type="dxa"/>
            <w:bottom w:w="0" w:type="dxa"/>
          </w:tblCellMar>
        </w:tblPrEx>
        <w:tc>
          <w:tcPr>
            <w:tcW w:w="2214" w:type="dxa"/>
            <w:tcBorders>
              <w:top w:val="nil"/>
              <w:bottom w:val="nil"/>
            </w:tcBorders>
          </w:tcPr>
          <w:p w14:paraId="36A80AAC" w14:textId="77777777" w:rsidR="008B72E7" w:rsidRDefault="008B72E7">
            <w:pPr>
              <w:pStyle w:val="TableBody"/>
              <w:rPr>
                <w:b/>
              </w:rPr>
            </w:pPr>
            <w:r>
              <w:t>VRESET Command</w:t>
            </w:r>
          </w:p>
        </w:tc>
        <w:tc>
          <w:tcPr>
            <w:tcW w:w="3204" w:type="dxa"/>
            <w:tcBorders>
              <w:top w:val="nil"/>
              <w:bottom w:val="nil"/>
            </w:tcBorders>
          </w:tcPr>
          <w:p w14:paraId="67AE4AF0" w14:textId="77777777" w:rsidR="008B72E7" w:rsidRDefault="008B72E7">
            <w:pPr>
              <w:pStyle w:val="TableBody"/>
            </w:pPr>
            <w:r>
              <w:t>Byte 1- Command to perform the voted reset operation.</w:t>
            </w:r>
          </w:p>
        </w:tc>
        <w:tc>
          <w:tcPr>
            <w:tcW w:w="1170" w:type="dxa"/>
            <w:tcBorders>
              <w:top w:val="nil"/>
              <w:bottom w:val="nil"/>
            </w:tcBorders>
          </w:tcPr>
          <w:p w14:paraId="247DCCF4" w14:textId="77777777" w:rsidR="008B72E7" w:rsidRDefault="008B72E7">
            <w:pPr>
              <w:pStyle w:val="TableBody"/>
            </w:pPr>
            <w:r>
              <w:t>Network Element/</w:t>
            </w:r>
          </w:p>
          <w:p w14:paraId="092C7879" w14:textId="77777777" w:rsidR="008B72E7" w:rsidRDefault="008B72E7">
            <w:pPr>
              <w:pStyle w:val="Body"/>
            </w:pPr>
            <w:r>
              <w:t>FTSS CSCI</w:t>
            </w:r>
          </w:p>
        </w:tc>
        <w:tc>
          <w:tcPr>
            <w:tcW w:w="1350" w:type="dxa"/>
            <w:tcBorders>
              <w:top w:val="nil"/>
              <w:bottom w:val="nil"/>
            </w:tcBorders>
          </w:tcPr>
          <w:p w14:paraId="0A16668B" w14:textId="77777777" w:rsidR="008B72E7" w:rsidRDefault="008B72E7">
            <w:pPr>
              <w:pStyle w:val="TableBody"/>
            </w:pPr>
            <w:r>
              <w:t>FTSS CSCI/</w:t>
            </w:r>
          </w:p>
          <w:p w14:paraId="186898E6" w14:textId="77777777" w:rsidR="008B72E7" w:rsidRDefault="008B72E7">
            <w:pPr>
              <w:pStyle w:val="Body"/>
            </w:pPr>
            <w:r>
              <w:t>Network Element</w:t>
            </w:r>
          </w:p>
        </w:tc>
      </w:tr>
      <w:tr w:rsidR="008B72E7" w14:paraId="07133024" w14:textId="77777777">
        <w:tblPrEx>
          <w:tblCellMar>
            <w:top w:w="0" w:type="dxa"/>
            <w:bottom w:w="0" w:type="dxa"/>
          </w:tblCellMar>
        </w:tblPrEx>
        <w:tc>
          <w:tcPr>
            <w:tcW w:w="2214" w:type="dxa"/>
            <w:tcBorders>
              <w:top w:val="single" w:sz="4" w:space="0" w:color="auto"/>
              <w:left w:val="single" w:sz="4" w:space="0" w:color="auto"/>
              <w:bottom w:val="single" w:sz="4" w:space="0" w:color="auto"/>
            </w:tcBorders>
          </w:tcPr>
          <w:p w14:paraId="452C441D" w14:textId="77777777" w:rsidR="008B72E7" w:rsidRDefault="008B72E7">
            <w:pPr>
              <w:pStyle w:val="TableBody"/>
              <w:rPr>
                <w:b/>
              </w:rPr>
            </w:pPr>
            <w:r>
              <w:t>User (FTSS) defined</w:t>
            </w:r>
          </w:p>
        </w:tc>
        <w:tc>
          <w:tcPr>
            <w:tcW w:w="3204" w:type="dxa"/>
            <w:tcBorders>
              <w:top w:val="single" w:sz="4" w:space="0" w:color="auto"/>
              <w:bottom w:val="single" w:sz="4" w:space="0" w:color="auto"/>
            </w:tcBorders>
          </w:tcPr>
          <w:p w14:paraId="4E3DE95F" w14:textId="77777777" w:rsidR="008B72E7" w:rsidRDefault="008B72E7">
            <w:pPr>
              <w:pStyle w:val="TableBody"/>
            </w:pPr>
            <w:r>
              <w:t>Remaining 63 bytes (unused).</w:t>
            </w:r>
          </w:p>
        </w:tc>
        <w:tc>
          <w:tcPr>
            <w:tcW w:w="1170" w:type="dxa"/>
            <w:tcBorders>
              <w:top w:val="single" w:sz="4" w:space="0" w:color="auto"/>
              <w:bottom w:val="single" w:sz="4" w:space="0" w:color="auto"/>
            </w:tcBorders>
          </w:tcPr>
          <w:p w14:paraId="382EBD60" w14:textId="77777777" w:rsidR="008B72E7" w:rsidRDefault="008B72E7">
            <w:pPr>
              <w:pStyle w:val="TableBody"/>
            </w:pPr>
            <w:r>
              <w:t>Network Element/</w:t>
            </w:r>
          </w:p>
          <w:p w14:paraId="7423D9DF" w14:textId="77777777" w:rsidR="008B72E7" w:rsidRDefault="008B72E7">
            <w:pPr>
              <w:pStyle w:val="Body"/>
            </w:pPr>
            <w:r>
              <w:t>FTSS CSCI</w:t>
            </w:r>
          </w:p>
        </w:tc>
        <w:tc>
          <w:tcPr>
            <w:tcW w:w="1350" w:type="dxa"/>
            <w:tcBorders>
              <w:top w:val="single" w:sz="4" w:space="0" w:color="auto"/>
              <w:bottom w:val="single" w:sz="4" w:space="0" w:color="auto"/>
              <w:right w:val="single" w:sz="4" w:space="0" w:color="auto"/>
            </w:tcBorders>
          </w:tcPr>
          <w:p w14:paraId="1E6A4397" w14:textId="77777777" w:rsidR="008B72E7" w:rsidRDefault="008B72E7">
            <w:pPr>
              <w:pStyle w:val="TableBody"/>
            </w:pPr>
            <w:r>
              <w:t>FTSS CSCI/</w:t>
            </w:r>
          </w:p>
          <w:p w14:paraId="6DAFA9D5" w14:textId="77777777" w:rsidR="008B72E7" w:rsidRDefault="008B72E7">
            <w:pPr>
              <w:pStyle w:val="Body"/>
            </w:pPr>
            <w:r>
              <w:t>Network Element</w:t>
            </w:r>
          </w:p>
        </w:tc>
      </w:tr>
    </w:tbl>
    <w:p w14:paraId="062A8DF4" w14:textId="77777777" w:rsidR="008B72E7" w:rsidRDefault="008B72E7">
      <w:pPr>
        <w:pStyle w:val="TableBody"/>
      </w:pPr>
    </w:p>
    <w:p w14:paraId="299477F3" w14:textId="77777777" w:rsidR="008B72E7" w:rsidRDefault="008B72E7">
      <w:pPr>
        <w:pStyle w:val="Heading3"/>
      </w:pPr>
      <w:bookmarkStart w:id="186" w:name="_Toc518715604"/>
      <w:r>
        <w:t>Radstone/FTSS Interfaces</w:t>
      </w:r>
      <w:bookmarkEnd w:id="186"/>
    </w:p>
    <w:p w14:paraId="3FCA627E" w14:textId="77777777" w:rsidR="008B72E7" w:rsidRDefault="008B72E7">
      <w:pPr>
        <w:pStyle w:val="Body"/>
      </w:pPr>
      <w:r>
        <w:t>The Radstone firmware provides BIT capability on all Radstone boards on power up or reset. At the end of BIT the Radstone firmware saves the fault log.</w:t>
      </w:r>
    </w:p>
    <w:p w14:paraId="523164F9" w14:textId="77777777" w:rsidR="008B72E7" w:rsidRDefault="008B72E7">
      <w:pPr>
        <w:pStyle w:val="Body"/>
      </w:pPr>
      <w:r>
        <w:t>Data element definitions for the Radstone/FTSS interface are shown in Table 3.3-3.</w:t>
      </w:r>
    </w:p>
    <w:p w14:paraId="4BFB7F32" w14:textId="77777777" w:rsidR="008B72E7" w:rsidRDefault="008B72E7">
      <w:pPr>
        <w:pStyle w:val="tablecaption"/>
        <w:outlineLvl w:val="0"/>
      </w:pPr>
      <w:bookmarkStart w:id="187" w:name="_Toc427398578"/>
      <w:bookmarkStart w:id="188" w:name="_Toc440419682"/>
      <w:bookmarkStart w:id="189" w:name="_Ref427651311"/>
      <w:bookmarkStart w:id="190" w:name="_Toc515875727"/>
      <w:bookmarkStart w:id="191" w:name="_Toc515935961"/>
      <w:bookmarkStart w:id="192" w:name="_Toc518707786"/>
      <w:r>
        <w:t>Table 3.3-3.  Data Element Definition Table for Radstone/FTSS Interfaces.</w:t>
      </w:r>
      <w:bookmarkEnd w:id="187"/>
      <w:bookmarkEnd w:id="188"/>
      <w:bookmarkEnd w:id="189"/>
      <w:bookmarkEnd w:id="190"/>
      <w:bookmarkEnd w:id="191"/>
      <w:bookmarkEnd w:id="1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780"/>
        <w:gridCol w:w="1335"/>
        <w:gridCol w:w="2285"/>
        <w:gridCol w:w="1170"/>
        <w:gridCol w:w="1350"/>
      </w:tblGrid>
      <w:tr w:rsidR="008B72E7" w14:paraId="084718CC" w14:textId="77777777">
        <w:tblPrEx>
          <w:tblCellMar>
            <w:top w:w="0" w:type="dxa"/>
            <w:bottom w:w="0" w:type="dxa"/>
          </w:tblCellMar>
        </w:tblPrEx>
        <w:tc>
          <w:tcPr>
            <w:tcW w:w="1368" w:type="dxa"/>
            <w:tcBorders>
              <w:bottom w:val="nil"/>
            </w:tcBorders>
          </w:tcPr>
          <w:p w14:paraId="0A4B79BC" w14:textId="77777777" w:rsidR="008B72E7" w:rsidRDefault="008B72E7">
            <w:pPr>
              <w:pStyle w:val="TableBody"/>
              <w:rPr>
                <w:b/>
              </w:rPr>
            </w:pPr>
            <w:r>
              <w:rPr>
                <w:b/>
              </w:rPr>
              <w:t>Identifier</w:t>
            </w:r>
          </w:p>
        </w:tc>
        <w:tc>
          <w:tcPr>
            <w:tcW w:w="1780" w:type="dxa"/>
            <w:tcBorders>
              <w:bottom w:val="nil"/>
            </w:tcBorders>
          </w:tcPr>
          <w:p w14:paraId="0C89C93D" w14:textId="77777777" w:rsidR="008B72E7" w:rsidRDefault="008B72E7">
            <w:pPr>
              <w:pStyle w:val="TableBody"/>
              <w:rPr>
                <w:b/>
              </w:rPr>
            </w:pPr>
            <w:r>
              <w:rPr>
                <w:b/>
              </w:rPr>
              <w:t>Description</w:t>
            </w:r>
          </w:p>
        </w:tc>
        <w:tc>
          <w:tcPr>
            <w:tcW w:w="1335" w:type="dxa"/>
            <w:tcBorders>
              <w:bottom w:val="nil"/>
            </w:tcBorders>
          </w:tcPr>
          <w:p w14:paraId="1CF9D585" w14:textId="77777777" w:rsidR="008B72E7" w:rsidRDefault="008B72E7">
            <w:pPr>
              <w:pStyle w:val="TableBody"/>
              <w:rPr>
                <w:b/>
              </w:rPr>
            </w:pPr>
            <w:r>
              <w:rPr>
                <w:b/>
              </w:rPr>
              <w:t>Data Type</w:t>
            </w:r>
          </w:p>
        </w:tc>
        <w:tc>
          <w:tcPr>
            <w:tcW w:w="2285" w:type="dxa"/>
            <w:tcBorders>
              <w:bottom w:val="nil"/>
            </w:tcBorders>
          </w:tcPr>
          <w:p w14:paraId="3781172C" w14:textId="77777777" w:rsidR="008B72E7" w:rsidRDefault="008B72E7">
            <w:pPr>
              <w:pStyle w:val="TableBody"/>
              <w:rPr>
                <w:b/>
              </w:rPr>
            </w:pPr>
            <w:r>
              <w:rPr>
                <w:b/>
              </w:rPr>
              <w:t>Limit/ Range</w:t>
            </w:r>
          </w:p>
        </w:tc>
        <w:tc>
          <w:tcPr>
            <w:tcW w:w="1170" w:type="dxa"/>
            <w:tcBorders>
              <w:bottom w:val="nil"/>
            </w:tcBorders>
          </w:tcPr>
          <w:p w14:paraId="6E62D43D" w14:textId="77777777" w:rsidR="008B72E7" w:rsidRDefault="008B72E7">
            <w:pPr>
              <w:pStyle w:val="TableBody"/>
              <w:rPr>
                <w:b/>
              </w:rPr>
            </w:pPr>
            <w:r>
              <w:rPr>
                <w:b/>
              </w:rPr>
              <w:t>Source</w:t>
            </w:r>
          </w:p>
        </w:tc>
        <w:tc>
          <w:tcPr>
            <w:tcW w:w="1350" w:type="dxa"/>
            <w:tcBorders>
              <w:bottom w:val="nil"/>
            </w:tcBorders>
          </w:tcPr>
          <w:p w14:paraId="60751F85" w14:textId="77777777" w:rsidR="008B72E7" w:rsidRDefault="008B72E7">
            <w:pPr>
              <w:pStyle w:val="TableBody"/>
              <w:rPr>
                <w:b/>
              </w:rPr>
            </w:pPr>
            <w:r>
              <w:rPr>
                <w:b/>
              </w:rPr>
              <w:t>Destination</w:t>
            </w:r>
          </w:p>
        </w:tc>
      </w:tr>
      <w:tr w:rsidR="008B72E7" w14:paraId="605C3B43" w14:textId="77777777">
        <w:tblPrEx>
          <w:tblCellMar>
            <w:top w:w="0" w:type="dxa"/>
            <w:bottom w:w="0" w:type="dxa"/>
          </w:tblCellMar>
        </w:tblPrEx>
        <w:tc>
          <w:tcPr>
            <w:tcW w:w="3148" w:type="dxa"/>
            <w:gridSpan w:val="2"/>
            <w:tcBorders>
              <w:bottom w:val="single" w:sz="6" w:space="0" w:color="auto"/>
              <w:right w:val="nil"/>
            </w:tcBorders>
          </w:tcPr>
          <w:p w14:paraId="2A8EF7AB" w14:textId="77777777" w:rsidR="008B72E7" w:rsidRDefault="008B72E7">
            <w:pPr>
              <w:pStyle w:val="TableBody"/>
              <w:rPr>
                <w:b/>
              </w:rPr>
            </w:pPr>
            <w:r>
              <w:rPr>
                <w:b/>
              </w:rPr>
              <w:t>Time Services:</w:t>
            </w:r>
          </w:p>
        </w:tc>
        <w:tc>
          <w:tcPr>
            <w:tcW w:w="1335" w:type="dxa"/>
            <w:tcBorders>
              <w:left w:val="nil"/>
              <w:bottom w:val="single" w:sz="6" w:space="0" w:color="auto"/>
              <w:right w:val="nil"/>
            </w:tcBorders>
          </w:tcPr>
          <w:p w14:paraId="49C01F61" w14:textId="77777777" w:rsidR="008B72E7" w:rsidRDefault="008B72E7">
            <w:pPr>
              <w:pStyle w:val="TableBody"/>
              <w:rPr>
                <w:b/>
              </w:rPr>
            </w:pPr>
          </w:p>
        </w:tc>
        <w:tc>
          <w:tcPr>
            <w:tcW w:w="2285" w:type="dxa"/>
            <w:tcBorders>
              <w:left w:val="nil"/>
              <w:bottom w:val="single" w:sz="6" w:space="0" w:color="auto"/>
              <w:right w:val="nil"/>
            </w:tcBorders>
          </w:tcPr>
          <w:p w14:paraId="6A80B848" w14:textId="77777777" w:rsidR="008B72E7" w:rsidRDefault="008B72E7">
            <w:pPr>
              <w:pStyle w:val="TableBody"/>
              <w:rPr>
                <w:b/>
              </w:rPr>
            </w:pPr>
          </w:p>
        </w:tc>
        <w:tc>
          <w:tcPr>
            <w:tcW w:w="1170" w:type="dxa"/>
            <w:tcBorders>
              <w:left w:val="nil"/>
              <w:bottom w:val="single" w:sz="6" w:space="0" w:color="auto"/>
              <w:right w:val="nil"/>
            </w:tcBorders>
          </w:tcPr>
          <w:p w14:paraId="672A9F82" w14:textId="77777777" w:rsidR="008B72E7" w:rsidRDefault="008B72E7">
            <w:pPr>
              <w:pStyle w:val="TableBody"/>
              <w:rPr>
                <w:b/>
              </w:rPr>
            </w:pPr>
          </w:p>
        </w:tc>
        <w:tc>
          <w:tcPr>
            <w:tcW w:w="1350" w:type="dxa"/>
            <w:tcBorders>
              <w:left w:val="nil"/>
              <w:bottom w:val="single" w:sz="6" w:space="0" w:color="auto"/>
            </w:tcBorders>
          </w:tcPr>
          <w:p w14:paraId="69363A02" w14:textId="77777777" w:rsidR="008B72E7" w:rsidRDefault="008B72E7">
            <w:pPr>
              <w:pStyle w:val="TableBody"/>
              <w:rPr>
                <w:b/>
              </w:rPr>
            </w:pPr>
          </w:p>
        </w:tc>
      </w:tr>
      <w:tr w:rsidR="008B72E7" w14:paraId="46A9E188" w14:textId="77777777">
        <w:tblPrEx>
          <w:tblCellMar>
            <w:top w:w="0" w:type="dxa"/>
            <w:bottom w:w="0" w:type="dxa"/>
          </w:tblCellMar>
        </w:tblPrEx>
        <w:tc>
          <w:tcPr>
            <w:tcW w:w="1368" w:type="dxa"/>
            <w:tcBorders>
              <w:top w:val="nil"/>
            </w:tcBorders>
          </w:tcPr>
          <w:p w14:paraId="4D5A5FB1" w14:textId="77777777" w:rsidR="008B72E7" w:rsidRDefault="008B72E7">
            <w:pPr>
              <w:pStyle w:val="TableBody"/>
            </w:pPr>
            <w:r>
              <w:t>start_minor_cycle</w:t>
            </w:r>
          </w:p>
        </w:tc>
        <w:tc>
          <w:tcPr>
            <w:tcW w:w="1780" w:type="dxa"/>
            <w:tcBorders>
              <w:top w:val="nil"/>
            </w:tcBorders>
          </w:tcPr>
          <w:p w14:paraId="1F15E7CA" w14:textId="77777777" w:rsidR="008B72E7" w:rsidRDefault="008B72E7">
            <w:pPr>
              <w:pStyle w:val="TableBody"/>
            </w:pPr>
            <w:r>
              <w:t>count down timer interrupt</w:t>
            </w:r>
          </w:p>
        </w:tc>
        <w:tc>
          <w:tcPr>
            <w:tcW w:w="1335" w:type="dxa"/>
            <w:tcBorders>
              <w:top w:val="nil"/>
            </w:tcBorders>
          </w:tcPr>
          <w:p w14:paraId="2669E5BC" w14:textId="77777777" w:rsidR="008B72E7" w:rsidRDefault="008B72E7">
            <w:pPr>
              <w:pStyle w:val="TableBody"/>
            </w:pPr>
            <w:r>
              <w:t>interrupt</w:t>
            </w:r>
          </w:p>
        </w:tc>
        <w:tc>
          <w:tcPr>
            <w:tcW w:w="2285" w:type="dxa"/>
            <w:tcBorders>
              <w:top w:val="nil"/>
            </w:tcBorders>
          </w:tcPr>
          <w:p w14:paraId="479F1D5C" w14:textId="77777777" w:rsidR="008B72E7" w:rsidRDefault="008B72E7">
            <w:pPr>
              <w:pStyle w:val="TableBody"/>
            </w:pPr>
            <w:r>
              <w:t>NA</w:t>
            </w:r>
          </w:p>
        </w:tc>
        <w:tc>
          <w:tcPr>
            <w:tcW w:w="1170" w:type="dxa"/>
            <w:tcBorders>
              <w:top w:val="nil"/>
            </w:tcBorders>
          </w:tcPr>
          <w:p w14:paraId="3E3637E0" w14:textId="77777777" w:rsidR="008B72E7" w:rsidRDefault="008B72E7">
            <w:pPr>
              <w:pStyle w:val="TableBody"/>
            </w:pPr>
            <w:r>
              <w:t>ISABridge HW timer</w:t>
            </w:r>
          </w:p>
        </w:tc>
        <w:tc>
          <w:tcPr>
            <w:tcW w:w="1350" w:type="dxa"/>
            <w:tcBorders>
              <w:top w:val="nil"/>
            </w:tcBorders>
          </w:tcPr>
          <w:p w14:paraId="410A63F7" w14:textId="77777777" w:rsidR="008B72E7" w:rsidRDefault="008B72E7">
            <w:pPr>
              <w:pStyle w:val="TableBody"/>
            </w:pPr>
            <w:r>
              <w:t xml:space="preserve">FTSS </w:t>
            </w:r>
          </w:p>
        </w:tc>
      </w:tr>
      <w:tr w:rsidR="008B72E7" w14:paraId="005135D2" w14:textId="77777777">
        <w:tblPrEx>
          <w:tblCellMar>
            <w:top w:w="0" w:type="dxa"/>
            <w:bottom w:w="0" w:type="dxa"/>
          </w:tblCellMar>
        </w:tblPrEx>
        <w:tc>
          <w:tcPr>
            <w:tcW w:w="1368" w:type="dxa"/>
          </w:tcPr>
          <w:p w14:paraId="7E3E0056" w14:textId="77777777" w:rsidR="008B72E7" w:rsidRDefault="008B72E7">
            <w:pPr>
              <w:pStyle w:val="TableBody"/>
            </w:pPr>
            <w:r>
              <w:t>utility_timer_value</w:t>
            </w:r>
          </w:p>
        </w:tc>
        <w:tc>
          <w:tcPr>
            <w:tcW w:w="1780" w:type="dxa"/>
          </w:tcPr>
          <w:p w14:paraId="2B9FCC98" w14:textId="77777777" w:rsidR="008B72E7" w:rsidRDefault="008B72E7">
            <w:pPr>
              <w:pStyle w:val="TableBody"/>
            </w:pPr>
            <w:r>
              <w:t>Utility timer output</w:t>
            </w:r>
          </w:p>
        </w:tc>
        <w:tc>
          <w:tcPr>
            <w:tcW w:w="1335" w:type="dxa"/>
          </w:tcPr>
          <w:p w14:paraId="2C78A5AF" w14:textId="77777777" w:rsidR="008B72E7" w:rsidRDefault="008B72E7">
            <w:pPr>
              <w:pStyle w:val="TableBody"/>
            </w:pPr>
            <w:r>
              <w:t>uword32</w:t>
            </w:r>
          </w:p>
        </w:tc>
        <w:tc>
          <w:tcPr>
            <w:tcW w:w="2285" w:type="dxa"/>
          </w:tcPr>
          <w:p w14:paraId="2B78E279" w14:textId="77777777" w:rsidR="008B72E7" w:rsidRDefault="008B72E7">
            <w:pPr>
              <w:pStyle w:val="TableBody"/>
            </w:pPr>
            <w:r>
              <w:t>2^32</w:t>
            </w:r>
          </w:p>
        </w:tc>
        <w:tc>
          <w:tcPr>
            <w:tcW w:w="1170" w:type="dxa"/>
          </w:tcPr>
          <w:p w14:paraId="579502C3" w14:textId="77777777" w:rsidR="008B72E7" w:rsidRDefault="008B72E7">
            <w:pPr>
              <w:pStyle w:val="TableBody"/>
            </w:pPr>
            <w:r>
              <w:t>PPC time base register</w:t>
            </w:r>
          </w:p>
        </w:tc>
        <w:tc>
          <w:tcPr>
            <w:tcW w:w="1350" w:type="dxa"/>
          </w:tcPr>
          <w:p w14:paraId="0A97E5A2" w14:textId="77777777" w:rsidR="008B72E7" w:rsidRDefault="008B72E7">
            <w:pPr>
              <w:pStyle w:val="TableBody"/>
            </w:pPr>
            <w:r>
              <w:t>FTSS</w:t>
            </w:r>
          </w:p>
        </w:tc>
      </w:tr>
      <w:tr w:rsidR="008B72E7" w14:paraId="102BBF62" w14:textId="77777777">
        <w:tblPrEx>
          <w:tblCellMar>
            <w:top w:w="0" w:type="dxa"/>
            <w:bottom w:w="0" w:type="dxa"/>
          </w:tblCellMar>
        </w:tblPrEx>
        <w:tc>
          <w:tcPr>
            <w:tcW w:w="1368" w:type="dxa"/>
          </w:tcPr>
          <w:p w14:paraId="468A7515" w14:textId="77777777" w:rsidR="008B72E7" w:rsidRDefault="008B72E7">
            <w:pPr>
              <w:pStyle w:val="TableBody"/>
            </w:pPr>
            <w:r>
              <w:t>ticks</w:t>
            </w:r>
          </w:p>
        </w:tc>
        <w:tc>
          <w:tcPr>
            <w:tcW w:w="1780" w:type="dxa"/>
          </w:tcPr>
          <w:p w14:paraId="48BA7E85" w14:textId="77777777" w:rsidR="008B72E7" w:rsidRDefault="008B72E7">
            <w:pPr>
              <w:pStyle w:val="TableBody"/>
            </w:pPr>
            <w:r>
              <w:t>count down value for next minor cycle interrupt</w:t>
            </w:r>
          </w:p>
        </w:tc>
        <w:tc>
          <w:tcPr>
            <w:tcW w:w="1335" w:type="dxa"/>
          </w:tcPr>
          <w:p w14:paraId="35949F04" w14:textId="77777777" w:rsidR="008B72E7" w:rsidRDefault="008B72E7">
            <w:pPr>
              <w:pStyle w:val="TableBody"/>
            </w:pPr>
            <w:r>
              <w:t>uword16</w:t>
            </w:r>
          </w:p>
        </w:tc>
        <w:tc>
          <w:tcPr>
            <w:tcW w:w="2285" w:type="dxa"/>
          </w:tcPr>
          <w:p w14:paraId="21A5291B" w14:textId="77777777" w:rsidR="008B72E7" w:rsidRDefault="008B72E7">
            <w:pPr>
              <w:pStyle w:val="TableBody"/>
            </w:pPr>
            <w:r>
              <w:t>65536</w:t>
            </w:r>
          </w:p>
        </w:tc>
        <w:tc>
          <w:tcPr>
            <w:tcW w:w="1170" w:type="dxa"/>
          </w:tcPr>
          <w:p w14:paraId="5826C3AE" w14:textId="77777777" w:rsidR="008B72E7" w:rsidRDefault="008B72E7">
            <w:pPr>
              <w:pStyle w:val="TableBody"/>
            </w:pPr>
            <w:r>
              <w:t xml:space="preserve">FTSS </w:t>
            </w:r>
          </w:p>
        </w:tc>
        <w:tc>
          <w:tcPr>
            <w:tcW w:w="1350" w:type="dxa"/>
          </w:tcPr>
          <w:p w14:paraId="622DC001" w14:textId="77777777" w:rsidR="008B72E7" w:rsidRDefault="008B72E7">
            <w:pPr>
              <w:pStyle w:val="TableBody"/>
            </w:pPr>
            <w:r>
              <w:t>ISABridge HW timer</w:t>
            </w:r>
          </w:p>
        </w:tc>
      </w:tr>
      <w:tr w:rsidR="008B72E7" w14:paraId="02DA4CE9" w14:textId="77777777">
        <w:tblPrEx>
          <w:tblCellMar>
            <w:top w:w="0" w:type="dxa"/>
            <w:bottom w:w="0" w:type="dxa"/>
          </w:tblCellMar>
        </w:tblPrEx>
        <w:tc>
          <w:tcPr>
            <w:tcW w:w="9288" w:type="dxa"/>
            <w:gridSpan w:val="6"/>
          </w:tcPr>
          <w:p w14:paraId="7959BDFB" w14:textId="77777777" w:rsidR="008B72E7" w:rsidRDefault="008B72E7">
            <w:pPr>
              <w:pStyle w:val="TableBody"/>
              <w:rPr>
                <w:b/>
              </w:rPr>
            </w:pPr>
            <w:r>
              <w:rPr>
                <w:b/>
              </w:rPr>
              <w:t>Fault Detection and Isolation Services:</w:t>
            </w:r>
          </w:p>
        </w:tc>
      </w:tr>
      <w:tr w:rsidR="008B72E7" w14:paraId="5906EA77" w14:textId="77777777">
        <w:tblPrEx>
          <w:tblCellMar>
            <w:top w:w="0" w:type="dxa"/>
            <w:bottom w:w="0" w:type="dxa"/>
          </w:tblCellMar>
        </w:tblPrEx>
        <w:tc>
          <w:tcPr>
            <w:tcW w:w="1368" w:type="dxa"/>
          </w:tcPr>
          <w:p w14:paraId="0BC52A8A" w14:textId="77777777" w:rsidR="008B72E7" w:rsidRDefault="008B72E7">
            <w:pPr>
              <w:pStyle w:val="TableBody"/>
            </w:pPr>
            <w:r>
              <w:t>rad_fault_log</w:t>
            </w:r>
          </w:p>
        </w:tc>
        <w:tc>
          <w:tcPr>
            <w:tcW w:w="1780" w:type="dxa"/>
          </w:tcPr>
          <w:p w14:paraId="25FDA3D6" w14:textId="77777777" w:rsidR="008B72E7" w:rsidRDefault="008B72E7">
            <w:pPr>
              <w:pStyle w:val="TableBody"/>
            </w:pPr>
            <w:r>
              <w:t>Radstone self-test log</w:t>
            </w:r>
          </w:p>
        </w:tc>
        <w:tc>
          <w:tcPr>
            <w:tcW w:w="1335" w:type="dxa"/>
          </w:tcPr>
          <w:p w14:paraId="0E831FF4" w14:textId="77777777" w:rsidR="008B72E7" w:rsidRDefault="008B72E7">
            <w:pPr>
              <w:pStyle w:val="TableBody"/>
            </w:pPr>
            <w:r>
              <w:t>char []</w:t>
            </w:r>
          </w:p>
        </w:tc>
        <w:tc>
          <w:tcPr>
            <w:tcW w:w="2285" w:type="dxa"/>
          </w:tcPr>
          <w:p w14:paraId="576D885A" w14:textId="77777777" w:rsidR="008B72E7" w:rsidRDefault="008B72E7">
            <w:pPr>
              <w:pStyle w:val="TableBody"/>
            </w:pPr>
          </w:p>
        </w:tc>
        <w:tc>
          <w:tcPr>
            <w:tcW w:w="1170" w:type="dxa"/>
          </w:tcPr>
          <w:p w14:paraId="2014C970" w14:textId="77777777" w:rsidR="008B72E7" w:rsidRDefault="008B72E7">
            <w:pPr>
              <w:pStyle w:val="TableBody"/>
            </w:pPr>
            <w:r>
              <w:t>Radstone firmware</w:t>
            </w:r>
          </w:p>
        </w:tc>
        <w:tc>
          <w:tcPr>
            <w:tcW w:w="1350" w:type="dxa"/>
          </w:tcPr>
          <w:p w14:paraId="58809CA9" w14:textId="77777777" w:rsidR="008B72E7" w:rsidRDefault="008B72E7">
            <w:pPr>
              <w:pStyle w:val="TableBody"/>
            </w:pPr>
            <w:r>
              <w:t>FTSS</w:t>
            </w:r>
          </w:p>
        </w:tc>
      </w:tr>
    </w:tbl>
    <w:p w14:paraId="795DC6B8" w14:textId="77777777" w:rsidR="008B72E7" w:rsidRDefault="008B72E7">
      <w:pPr>
        <w:pStyle w:val="Body"/>
      </w:pPr>
    </w:p>
    <w:p w14:paraId="1D9D8BD7" w14:textId="77777777" w:rsidR="008B72E7" w:rsidRDefault="008B72E7">
      <w:pPr>
        <w:pStyle w:val="Heading3"/>
      </w:pPr>
      <w:bookmarkStart w:id="193" w:name="_Toc518715605"/>
      <w:r>
        <w:t>VxWorks/FTSS Interfaces</w:t>
      </w:r>
      <w:bookmarkEnd w:id="193"/>
    </w:p>
    <w:p w14:paraId="400A687C" w14:textId="77777777" w:rsidR="008B72E7" w:rsidRDefault="008B72E7">
      <w:pPr>
        <w:pStyle w:val="Body"/>
      </w:pPr>
      <w:r>
        <w:t>For VxWorks/FTSS interfaces see VxWorks Reference Manual. Appendix A of the API manual defines the allowable subset of VxWorks calls that can be safely used by the FCP application software.</w:t>
      </w:r>
    </w:p>
    <w:p w14:paraId="6A572B6B" w14:textId="77777777" w:rsidR="008B72E7" w:rsidRDefault="008B72E7">
      <w:pPr>
        <w:pStyle w:val="Heading3"/>
      </w:pPr>
      <w:bookmarkStart w:id="194" w:name="_Toc518715606"/>
      <w:r>
        <w:t>Multi-Protocol Communications Controller (MPCC)/FTSS Interfaces</w:t>
      </w:r>
      <w:bookmarkEnd w:id="194"/>
    </w:p>
    <w:p w14:paraId="2D29A7ED" w14:textId="77777777" w:rsidR="008B72E7" w:rsidRDefault="008B72E7">
      <w:pPr>
        <w:pStyle w:val="Body"/>
      </w:pPr>
      <w:r>
        <w:t>For MPCC/FTSS interfaces see the Radstone MPCC01 Firmware Manual, Pub #YD681MPCC1, and Radstone MPCC01 Hardware Manual, Pub #HH681MPCC1.</w:t>
      </w:r>
    </w:p>
    <w:p w14:paraId="321BF2D6" w14:textId="77777777" w:rsidR="008B72E7" w:rsidRDefault="008B72E7">
      <w:pPr>
        <w:pStyle w:val="Body"/>
      </w:pPr>
      <w:r>
        <w:t>The telemetry serial line on the MPCC cards will be configured as follows:</w:t>
      </w:r>
    </w:p>
    <w:p w14:paraId="753FB702" w14:textId="77777777" w:rsidR="008B72E7" w:rsidRDefault="008B72E7">
      <w:pPr>
        <w:pStyle w:val="Body"/>
        <w:numPr>
          <w:ilvl w:val="0"/>
          <w:numId w:val="36"/>
        </w:numPr>
      </w:pPr>
      <w:r>
        <w:t>Mode: 0x1103</w:t>
      </w:r>
    </w:p>
    <w:p w14:paraId="285CBB91" w14:textId="77777777" w:rsidR="008B72E7" w:rsidRDefault="008B72E7">
      <w:pPr>
        <w:pStyle w:val="Body"/>
        <w:numPr>
          <w:ilvl w:val="1"/>
          <w:numId w:val="36"/>
        </w:numPr>
      </w:pPr>
      <w:r>
        <w:t>SLDC Mode</w:t>
      </w:r>
    </w:p>
    <w:p w14:paraId="08947CA0" w14:textId="77777777" w:rsidR="008B72E7" w:rsidRDefault="008B72E7">
      <w:pPr>
        <w:pStyle w:val="Body"/>
        <w:numPr>
          <w:ilvl w:val="1"/>
          <w:numId w:val="36"/>
        </w:numPr>
      </w:pPr>
      <w:r>
        <w:t>Buffered Transfer</w:t>
      </w:r>
    </w:p>
    <w:p w14:paraId="437DBC86" w14:textId="77777777" w:rsidR="008B72E7" w:rsidRDefault="008B72E7">
      <w:pPr>
        <w:pStyle w:val="Body"/>
        <w:numPr>
          <w:ilvl w:val="1"/>
          <w:numId w:val="36"/>
        </w:numPr>
      </w:pPr>
      <w:r>
        <w:t>Single Frame Transfer</w:t>
      </w:r>
    </w:p>
    <w:p w14:paraId="49B63593" w14:textId="77777777" w:rsidR="008B72E7" w:rsidRDefault="008B72E7">
      <w:pPr>
        <w:pStyle w:val="Body"/>
        <w:numPr>
          <w:ilvl w:val="1"/>
          <w:numId w:val="36"/>
        </w:numPr>
      </w:pPr>
      <w:r>
        <w:t>Report a Break character, but do not close the RX channel</w:t>
      </w:r>
    </w:p>
    <w:p w14:paraId="6E321A85" w14:textId="77777777" w:rsidR="008B72E7" w:rsidRDefault="008B72E7">
      <w:pPr>
        <w:pStyle w:val="Body"/>
        <w:numPr>
          <w:ilvl w:val="1"/>
          <w:numId w:val="36"/>
        </w:numPr>
      </w:pPr>
      <w:r>
        <w:t>Normal Operation</w:t>
      </w:r>
    </w:p>
    <w:p w14:paraId="13306385" w14:textId="77777777" w:rsidR="008B72E7" w:rsidRDefault="008B72E7">
      <w:pPr>
        <w:pStyle w:val="Body"/>
        <w:numPr>
          <w:ilvl w:val="2"/>
          <w:numId w:val="36"/>
        </w:numPr>
      </w:pPr>
      <w:r>
        <w:t>Note: CRC is always generated in SDLC mode</w:t>
      </w:r>
    </w:p>
    <w:p w14:paraId="42669AE4" w14:textId="77777777" w:rsidR="008B72E7" w:rsidRDefault="008B72E7">
      <w:pPr>
        <w:pStyle w:val="Body"/>
        <w:numPr>
          <w:ilvl w:val="0"/>
          <w:numId w:val="36"/>
        </w:numPr>
      </w:pPr>
      <w:r>
        <w:t>Baud Speed: 2,097,152 bps</w:t>
      </w:r>
    </w:p>
    <w:p w14:paraId="7550F1CB" w14:textId="77777777" w:rsidR="008B72E7" w:rsidRDefault="008B72E7">
      <w:pPr>
        <w:pStyle w:val="Body"/>
        <w:numPr>
          <w:ilvl w:val="0"/>
          <w:numId w:val="36"/>
        </w:numPr>
      </w:pPr>
      <w:r>
        <w:t>Buffer size: 13,000 bytes</w:t>
      </w:r>
    </w:p>
    <w:p w14:paraId="3D58F833" w14:textId="77777777" w:rsidR="008B72E7" w:rsidRDefault="008B72E7">
      <w:pPr>
        <w:pStyle w:val="Body"/>
        <w:numPr>
          <w:ilvl w:val="0"/>
          <w:numId w:val="36"/>
        </w:numPr>
      </w:pPr>
      <w:r>
        <w:t>No parity, 1 stop bit, 8 bit chars: 0x80</w:t>
      </w:r>
    </w:p>
    <w:p w14:paraId="19369552" w14:textId="77777777" w:rsidR="008B72E7" w:rsidRDefault="008B72E7">
      <w:pPr>
        <w:pStyle w:val="Body"/>
      </w:pPr>
      <w:r>
        <w:t>The command serial line on the MPCC cards will be configured as follows:</w:t>
      </w:r>
    </w:p>
    <w:p w14:paraId="5E0B27A1" w14:textId="77777777" w:rsidR="008B72E7" w:rsidRDefault="008B72E7">
      <w:pPr>
        <w:pStyle w:val="Body"/>
        <w:numPr>
          <w:ilvl w:val="0"/>
          <w:numId w:val="36"/>
        </w:numPr>
      </w:pPr>
      <w:r>
        <w:t>Mode: 0x1103</w:t>
      </w:r>
    </w:p>
    <w:p w14:paraId="6CFC3835" w14:textId="77777777" w:rsidR="008B72E7" w:rsidRDefault="008B72E7">
      <w:pPr>
        <w:pStyle w:val="Body"/>
        <w:numPr>
          <w:ilvl w:val="1"/>
          <w:numId w:val="36"/>
        </w:numPr>
      </w:pPr>
      <w:r>
        <w:t>SLDC Mode</w:t>
      </w:r>
    </w:p>
    <w:p w14:paraId="23053899" w14:textId="77777777" w:rsidR="008B72E7" w:rsidRDefault="008B72E7">
      <w:pPr>
        <w:pStyle w:val="Body"/>
        <w:numPr>
          <w:ilvl w:val="1"/>
          <w:numId w:val="36"/>
        </w:numPr>
      </w:pPr>
      <w:r>
        <w:t>Buffered Transfer</w:t>
      </w:r>
    </w:p>
    <w:p w14:paraId="1A591C6D" w14:textId="77777777" w:rsidR="008B72E7" w:rsidRDefault="008B72E7">
      <w:pPr>
        <w:pStyle w:val="Body"/>
        <w:numPr>
          <w:ilvl w:val="1"/>
          <w:numId w:val="36"/>
        </w:numPr>
      </w:pPr>
      <w:r>
        <w:t>Single Frame Transfer</w:t>
      </w:r>
    </w:p>
    <w:p w14:paraId="67A44914" w14:textId="77777777" w:rsidR="008B72E7" w:rsidRDefault="008B72E7">
      <w:pPr>
        <w:pStyle w:val="Body"/>
        <w:numPr>
          <w:ilvl w:val="1"/>
          <w:numId w:val="36"/>
        </w:numPr>
      </w:pPr>
      <w:r>
        <w:t>Report a Break character, but do not close the RX channel</w:t>
      </w:r>
    </w:p>
    <w:p w14:paraId="2494690C" w14:textId="77777777" w:rsidR="008B72E7" w:rsidRDefault="008B72E7">
      <w:pPr>
        <w:pStyle w:val="Body"/>
        <w:numPr>
          <w:ilvl w:val="1"/>
          <w:numId w:val="36"/>
        </w:numPr>
      </w:pPr>
      <w:r>
        <w:t>Normal Operation</w:t>
      </w:r>
    </w:p>
    <w:p w14:paraId="6C8EB099" w14:textId="77777777" w:rsidR="008B72E7" w:rsidRDefault="008B72E7">
      <w:pPr>
        <w:pStyle w:val="Body"/>
        <w:numPr>
          <w:ilvl w:val="2"/>
          <w:numId w:val="36"/>
        </w:numPr>
      </w:pPr>
      <w:r>
        <w:t>Note: CRC is always generated in SDLC mode</w:t>
      </w:r>
    </w:p>
    <w:p w14:paraId="3919C31C" w14:textId="77777777" w:rsidR="008B72E7" w:rsidRDefault="008B72E7">
      <w:pPr>
        <w:pStyle w:val="Body"/>
        <w:numPr>
          <w:ilvl w:val="0"/>
          <w:numId w:val="36"/>
        </w:numPr>
      </w:pPr>
      <w:r>
        <w:t>Buffer size: 332 bytes</w:t>
      </w:r>
    </w:p>
    <w:p w14:paraId="2C5EE7CF" w14:textId="77777777" w:rsidR="008B72E7" w:rsidRDefault="008B72E7">
      <w:pPr>
        <w:pStyle w:val="Body"/>
        <w:numPr>
          <w:ilvl w:val="0"/>
          <w:numId w:val="36"/>
        </w:numPr>
      </w:pPr>
      <w:r>
        <w:t>Baud Speed: 1,048,576 bps</w:t>
      </w:r>
    </w:p>
    <w:p w14:paraId="4FEFB37C" w14:textId="77777777" w:rsidR="008B72E7" w:rsidRDefault="008B72E7">
      <w:pPr>
        <w:pStyle w:val="Body"/>
        <w:numPr>
          <w:ilvl w:val="0"/>
          <w:numId w:val="36"/>
        </w:numPr>
      </w:pPr>
      <w:r>
        <w:t>No parity, 1 stop bit, 8 bit chars: 0x80</w:t>
      </w:r>
    </w:p>
    <w:p w14:paraId="39C57A3C" w14:textId="77777777" w:rsidR="008B72E7" w:rsidRDefault="008B72E7">
      <w:pPr>
        <w:pStyle w:val="Heading3"/>
      </w:pPr>
      <w:bookmarkStart w:id="195" w:name="_Toc518715607"/>
      <w:r>
        <w:t>FCP-ICP/FTSS Interfaces</w:t>
      </w:r>
      <w:bookmarkEnd w:id="195"/>
    </w:p>
    <w:p w14:paraId="67EF0FA2" w14:textId="77777777" w:rsidR="008B72E7" w:rsidRDefault="008B72E7">
      <w:pPr>
        <w:pStyle w:val="Body"/>
      </w:pPr>
      <w:r>
        <w:t>The scheduler will populate shared memory with the data defined in Section 3.2.2.1, Item 21. The scheduler will issue a VME interrupt to the ICP every FCP 50 Hz minor frame. This interrupt will alert the ICP to enter a new ICP 50 Hz minor frame cycle. The minor frame number the ICP should be executing on is denoted by the value of the minor_frame identifier in shared memory.</w:t>
      </w:r>
    </w:p>
    <w:p w14:paraId="5937B0C3" w14:textId="77777777" w:rsidR="008B72E7" w:rsidRDefault="008B72E7">
      <w:pPr>
        <w:pStyle w:val="Body"/>
      </w:pPr>
      <w:r>
        <w:t>Data element definitions for the ICP/FCP FTSS interface are shown in Table 3.3-4.</w:t>
      </w:r>
    </w:p>
    <w:p w14:paraId="48850CCB" w14:textId="77777777" w:rsidR="008B72E7" w:rsidRDefault="008B72E7"/>
    <w:p w14:paraId="3348AD6D" w14:textId="77777777" w:rsidR="008B72E7" w:rsidRDefault="008B72E7">
      <w:pPr>
        <w:pStyle w:val="tablecaption"/>
        <w:outlineLvl w:val="0"/>
      </w:pPr>
      <w:bookmarkStart w:id="196" w:name="_Toc427398579"/>
      <w:bookmarkStart w:id="197" w:name="_Toc440419683"/>
      <w:bookmarkStart w:id="198" w:name="_Ref469114201"/>
      <w:bookmarkStart w:id="199" w:name="_Toc515875728"/>
      <w:bookmarkStart w:id="200" w:name="_Toc515935962"/>
      <w:bookmarkStart w:id="201" w:name="_Toc518707787"/>
      <w:r>
        <w:t>Table 3.3-4.  Data Element Definition Table for FTSS Scheduler Interface.</w:t>
      </w:r>
      <w:bookmarkEnd w:id="196"/>
      <w:bookmarkEnd w:id="197"/>
      <w:bookmarkEnd w:id="198"/>
      <w:bookmarkEnd w:id="199"/>
      <w:bookmarkEnd w:id="200"/>
      <w:bookmarkEnd w:id="20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1350"/>
        <w:gridCol w:w="2250"/>
        <w:gridCol w:w="1170"/>
        <w:gridCol w:w="1350"/>
      </w:tblGrid>
      <w:tr w:rsidR="008B72E7" w14:paraId="1D6F7290" w14:textId="77777777">
        <w:tblPrEx>
          <w:tblCellMar>
            <w:top w:w="0" w:type="dxa"/>
            <w:bottom w:w="0" w:type="dxa"/>
          </w:tblCellMar>
        </w:tblPrEx>
        <w:trPr>
          <w:tblHeader/>
        </w:trPr>
        <w:tc>
          <w:tcPr>
            <w:tcW w:w="1458" w:type="dxa"/>
            <w:tcBorders>
              <w:bottom w:val="nil"/>
            </w:tcBorders>
          </w:tcPr>
          <w:p w14:paraId="0631F4BC" w14:textId="77777777" w:rsidR="008B72E7" w:rsidRDefault="008B72E7">
            <w:pPr>
              <w:pStyle w:val="TableBody"/>
              <w:rPr>
                <w:b/>
              </w:rPr>
            </w:pPr>
            <w:r>
              <w:rPr>
                <w:b/>
              </w:rPr>
              <w:t>Identifier</w:t>
            </w:r>
          </w:p>
        </w:tc>
        <w:tc>
          <w:tcPr>
            <w:tcW w:w="1710" w:type="dxa"/>
            <w:tcBorders>
              <w:bottom w:val="nil"/>
            </w:tcBorders>
          </w:tcPr>
          <w:p w14:paraId="4586845F" w14:textId="77777777" w:rsidR="008B72E7" w:rsidRDefault="008B72E7">
            <w:pPr>
              <w:pStyle w:val="TableBody"/>
              <w:rPr>
                <w:b/>
              </w:rPr>
            </w:pPr>
            <w:r>
              <w:rPr>
                <w:b/>
              </w:rPr>
              <w:t>Description</w:t>
            </w:r>
          </w:p>
        </w:tc>
        <w:tc>
          <w:tcPr>
            <w:tcW w:w="1350" w:type="dxa"/>
            <w:tcBorders>
              <w:bottom w:val="nil"/>
            </w:tcBorders>
          </w:tcPr>
          <w:p w14:paraId="54911391" w14:textId="77777777" w:rsidR="008B72E7" w:rsidRDefault="008B72E7">
            <w:pPr>
              <w:pStyle w:val="TableBody"/>
              <w:rPr>
                <w:b/>
              </w:rPr>
            </w:pPr>
            <w:r>
              <w:rPr>
                <w:b/>
              </w:rPr>
              <w:t>Data Type</w:t>
            </w:r>
          </w:p>
        </w:tc>
        <w:tc>
          <w:tcPr>
            <w:tcW w:w="2250" w:type="dxa"/>
            <w:tcBorders>
              <w:bottom w:val="nil"/>
            </w:tcBorders>
          </w:tcPr>
          <w:p w14:paraId="5CA88075" w14:textId="77777777" w:rsidR="008B72E7" w:rsidRDefault="008B72E7">
            <w:pPr>
              <w:pStyle w:val="TableBody"/>
              <w:rPr>
                <w:b/>
              </w:rPr>
            </w:pPr>
            <w:r>
              <w:rPr>
                <w:b/>
              </w:rPr>
              <w:t>Limit/ Range</w:t>
            </w:r>
          </w:p>
        </w:tc>
        <w:tc>
          <w:tcPr>
            <w:tcW w:w="1170" w:type="dxa"/>
            <w:tcBorders>
              <w:bottom w:val="nil"/>
            </w:tcBorders>
          </w:tcPr>
          <w:p w14:paraId="47550017" w14:textId="77777777" w:rsidR="008B72E7" w:rsidRDefault="008B72E7">
            <w:pPr>
              <w:pStyle w:val="TableBody"/>
              <w:rPr>
                <w:b/>
              </w:rPr>
            </w:pPr>
            <w:r>
              <w:rPr>
                <w:b/>
              </w:rPr>
              <w:t>Source</w:t>
            </w:r>
          </w:p>
        </w:tc>
        <w:tc>
          <w:tcPr>
            <w:tcW w:w="1350" w:type="dxa"/>
            <w:tcBorders>
              <w:bottom w:val="nil"/>
            </w:tcBorders>
          </w:tcPr>
          <w:p w14:paraId="22F1484D" w14:textId="77777777" w:rsidR="008B72E7" w:rsidRDefault="008B72E7">
            <w:pPr>
              <w:pStyle w:val="TableBody"/>
              <w:rPr>
                <w:b/>
              </w:rPr>
            </w:pPr>
            <w:r>
              <w:rPr>
                <w:b/>
              </w:rPr>
              <w:t>Destination</w:t>
            </w:r>
          </w:p>
        </w:tc>
      </w:tr>
      <w:tr w:rsidR="008B72E7" w14:paraId="570A2ED1" w14:textId="77777777">
        <w:tblPrEx>
          <w:tblCellMar>
            <w:top w:w="0" w:type="dxa"/>
            <w:bottom w:w="0" w:type="dxa"/>
          </w:tblCellMar>
        </w:tblPrEx>
        <w:tc>
          <w:tcPr>
            <w:tcW w:w="1458" w:type="dxa"/>
          </w:tcPr>
          <w:p w14:paraId="578AC7D1" w14:textId="77777777" w:rsidR="008B72E7" w:rsidRDefault="008B72E7">
            <w:pPr>
              <w:pStyle w:val="TableBody"/>
            </w:pPr>
            <w:r>
              <w:t>minor_frame number</w:t>
            </w:r>
          </w:p>
        </w:tc>
        <w:tc>
          <w:tcPr>
            <w:tcW w:w="1710" w:type="dxa"/>
          </w:tcPr>
          <w:p w14:paraId="02207E09" w14:textId="77777777" w:rsidR="008B72E7" w:rsidRDefault="008B72E7">
            <w:pPr>
              <w:pStyle w:val="TableBody"/>
            </w:pPr>
            <w:r>
              <w:t>Minor Frame FCP is currently executing</w:t>
            </w:r>
          </w:p>
        </w:tc>
        <w:tc>
          <w:tcPr>
            <w:tcW w:w="1350" w:type="dxa"/>
          </w:tcPr>
          <w:p w14:paraId="338FE255" w14:textId="77777777" w:rsidR="008B72E7" w:rsidRDefault="008B72E7">
            <w:pPr>
              <w:pStyle w:val="TableBody"/>
            </w:pPr>
            <w:r>
              <w:t>int</w:t>
            </w:r>
          </w:p>
        </w:tc>
        <w:tc>
          <w:tcPr>
            <w:tcW w:w="2250" w:type="dxa"/>
          </w:tcPr>
          <w:p w14:paraId="31EAA02A" w14:textId="77777777" w:rsidR="008B72E7" w:rsidRDefault="008B72E7">
            <w:pPr>
              <w:pStyle w:val="TableBody"/>
            </w:pPr>
            <w:r>
              <w:t>0 to 49</w:t>
            </w:r>
          </w:p>
        </w:tc>
        <w:tc>
          <w:tcPr>
            <w:tcW w:w="1170" w:type="dxa"/>
          </w:tcPr>
          <w:p w14:paraId="110F281A" w14:textId="77777777" w:rsidR="008B72E7" w:rsidRDefault="008B72E7">
            <w:pPr>
              <w:pStyle w:val="TableBody"/>
            </w:pPr>
            <w:r>
              <w:t>FTSS CSCI</w:t>
            </w:r>
          </w:p>
        </w:tc>
        <w:tc>
          <w:tcPr>
            <w:tcW w:w="1350" w:type="dxa"/>
          </w:tcPr>
          <w:p w14:paraId="0D8233CE" w14:textId="77777777" w:rsidR="008B72E7" w:rsidRDefault="008B72E7">
            <w:pPr>
              <w:pStyle w:val="TableBody"/>
            </w:pPr>
            <w:r>
              <w:t>ICP</w:t>
            </w:r>
          </w:p>
        </w:tc>
      </w:tr>
      <w:tr w:rsidR="008B72E7" w14:paraId="3A26DB8E" w14:textId="77777777">
        <w:tblPrEx>
          <w:tblCellMar>
            <w:top w:w="0" w:type="dxa"/>
            <w:bottom w:w="0" w:type="dxa"/>
          </w:tblCellMar>
        </w:tblPrEx>
        <w:tc>
          <w:tcPr>
            <w:tcW w:w="1458" w:type="dxa"/>
          </w:tcPr>
          <w:p w14:paraId="3CB2DE9E" w14:textId="77777777" w:rsidR="008B72E7" w:rsidRDefault="008B72E7">
            <w:pPr>
              <w:pStyle w:val="TableBody"/>
            </w:pPr>
            <w:r>
              <w:t>vehicle_mode</w:t>
            </w:r>
          </w:p>
        </w:tc>
        <w:tc>
          <w:tcPr>
            <w:tcW w:w="1710" w:type="dxa"/>
          </w:tcPr>
          <w:p w14:paraId="3513334F" w14:textId="77777777" w:rsidR="008B72E7" w:rsidRDefault="008B72E7">
            <w:pPr>
              <w:pStyle w:val="TableBody"/>
            </w:pPr>
            <w:r>
              <w:t>Current vehicle mode used to change tasking.</w:t>
            </w:r>
          </w:p>
        </w:tc>
        <w:tc>
          <w:tcPr>
            <w:tcW w:w="1350" w:type="dxa"/>
          </w:tcPr>
          <w:p w14:paraId="3CA4245B" w14:textId="77777777" w:rsidR="008B72E7" w:rsidRDefault="008B72E7">
            <w:pPr>
              <w:pStyle w:val="TableBody"/>
            </w:pPr>
            <w:r>
              <w:t>ulong</w:t>
            </w:r>
          </w:p>
        </w:tc>
        <w:tc>
          <w:tcPr>
            <w:tcW w:w="2250" w:type="dxa"/>
          </w:tcPr>
          <w:p w14:paraId="00139BEB" w14:textId="77777777" w:rsidR="008B72E7" w:rsidRDefault="008B72E7">
            <w:pPr>
              <w:pStyle w:val="Body"/>
              <w:jc w:val="left"/>
              <w:rPr>
                <w:sz w:val="18"/>
              </w:rPr>
            </w:pPr>
            <w:r>
              <w:rPr>
                <w:sz w:val="18"/>
              </w:rPr>
              <w:t>&gt; 0</w:t>
            </w:r>
          </w:p>
        </w:tc>
        <w:tc>
          <w:tcPr>
            <w:tcW w:w="1170" w:type="dxa"/>
          </w:tcPr>
          <w:p w14:paraId="0B512638" w14:textId="77777777" w:rsidR="008B72E7" w:rsidRDefault="008B72E7">
            <w:pPr>
              <w:pStyle w:val="TableBody"/>
            </w:pPr>
            <w:r>
              <w:t>FTSS CSCI</w:t>
            </w:r>
          </w:p>
        </w:tc>
        <w:tc>
          <w:tcPr>
            <w:tcW w:w="1350" w:type="dxa"/>
          </w:tcPr>
          <w:p w14:paraId="4333ED64" w14:textId="77777777" w:rsidR="008B72E7" w:rsidRDefault="008B72E7">
            <w:pPr>
              <w:pStyle w:val="TableBody"/>
            </w:pPr>
            <w:r>
              <w:t>ICP</w:t>
            </w:r>
          </w:p>
        </w:tc>
      </w:tr>
      <w:tr w:rsidR="008B72E7" w14:paraId="2AA58103" w14:textId="77777777">
        <w:tblPrEx>
          <w:tblCellMar>
            <w:top w:w="0" w:type="dxa"/>
            <w:bottom w:w="0" w:type="dxa"/>
          </w:tblCellMar>
        </w:tblPrEx>
        <w:tc>
          <w:tcPr>
            <w:tcW w:w="1458" w:type="dxa"/>
          </w:tcPr>
          <w:p w14:paraId="7FC1B01F" w14:textId="77777777" w:rsidR="008B72E7" w:rsidRDefault="008B72E7">
            <w:pPr>
              <w:pStyle w:val="TableBody"/>
            </w:pPr>
            <w:r>
              <w:t>met</w:t>
            </w:r>
          </w:p>
        </w:tc>
        <w:tc>
          <w:tcPr>
            <w:tcW w:w="1710" w:type="dxa"/>
          </w:tcPr>
          <w:p w14:paraId="448E97C9" w14:textId="77777777" w:rsidR="008B72E7" w:rsidRDefault="008B72E7">
            <w:pPr>
              <w:pStyle w:val="TableBody"/>
            </w:pPr>
            <w:r>
              <w:t>FCP mission elapsed time</w:t>
            </w:r>
          </w:p>
        </w:tc>
        <w:tc>
          <w:tcPr>
            <w:tcW w:w="1350" w:type="dxa"/>
          </w:tcPr>
          <w:p w14:paraId="2D61E40B" w14:textId="77777777" w:rsidR="008B72E7" w:rsidRDefault="008B72E7">
            <w:pPr>
              <w:pStyle w:val="TableBody"/>
            </w:pPr>
            <w:r>
              <w:t>unsigned int</w:t>
            </w:r>
          </w:p>
        </w:tc>
        <w:tc>
          <w:tcPr>
            <w:tcW w:w="2250" w:type="dxa"/>
          </w:tcPr>
          <w:p w14:paraId="1F7654A9" w14:textId="77777777" w:rsidR="008B72E7" w:rsidRDefault="008B72E7">
            <w:pPr>
              <w:pStyle w:val="TableBody"/>
            </w:pPr>
            <w:r>
              <w:t>&gt;0</w:t>
            </w:r>
          </w:p>
        </w:tc>
        <w:tc>
          <w:tcPr>
            <w:tcW w:w="1170" w:type="dxa"/>
          </w:tcPr>
          <w:p w14:paraId="199AA8FE" w14:textId="77777777" w:rsidR="008B72E7" w:rsidRDefault="008B72E7">
            <w:pPr>
              <w:pStyle w:val="TableBody"/>
            </w:pPr>
            <w:r>
              <w:t>FTSS CSCI</w:t>
            </w:r>
          </w:p>
        </w:tc>
        <w:tc>
          <w:tcPr>
            <w:tcW w:w="1350" w:type="dxa"/>
          </w:tcPr>
          <w:p w14:paraId="5D51EAB1" w14:textId="77777777" w:rsidR="008B72E7" w:rsidRDefault="008B72E7">
            <w:pPr>
              <w:pStyle w:val="TableBody"/>
            </w:pPr>
            <w:r>
              <w:t>ICP</w:t>
            </w:r>
          </w:p>
        </w:tc>
      </w:tr>
      <w:tr w:rsidR="008B72E7" w14:paraId="0604A2AE" w14:textId="77777777">
        <w:tblPrEx>
          <w:tblCellMar>
            <w:top w:w="0" w:type="dxa"/>
            <w:bottom w:w="0" w:type="dxa"/>
          </w:tblCellMar>
        </w:tblPrEx>
        <w:tc>
          <w:tcPr>
            <w:tcW w:w="1458" w:type="dxa"/>
          </w:tcPr>
          <w:p w14:paraId="2A531B78" w14:textId="77777777" w:rsidR="008B72E7" w:rsidRDefault="008B72E7">
            <w:pPr>
              <w:pStyle w:val="TableBody"/>
            </w:pPr>
            <w:r>
              <w:t>sep</w:t>
            </w:r>
          </w:p>
        </w:tc>
        <w:tc>
          <w:tcPr>
            <w:tcW w:w="1710" w:type="dxa"/>
          </w:tcPr>
          <w:p w14:paraId="51519A18" w14:textId="77777777" w:rsidR="008B72E7" w:rsidRDefault="008B72E7">
            <w:pPr>
              <w:pStyle w:val="TableBody"/>
            </w:pPr>
            <w:r>
              <w:t>FCP separation elapsed time</w:t>
            </w:r>
          </w:p>
        </w:tc>
        <w:tc>
          <w:tcPr>
            <w:tcW w:w="1350" w:type="dxa"/>
          </w:tcPr>
          <w:p w14:paraId="429159D8" w14:textId="77777777" w:rsidR="008B72E7" w:rsidRDefault="008B72E7">
            <w:pPr>
              <w:pStyle w:val="TableBody"/>
            </w:pPr>
            <w:r>
              <w:t>unsigned int</w:t>
            </w:r>
          </w:p>
        </w:tc>
        <w:tc>
          <w:tcPr>
            <w:tcW w:w="2250" w:type="dxa"/>
          </w:tcPr>
          <w:p w14:paraId="5D30861D" w14:textId="77777777" w:rsidR="008B72E7" w:rsidRDefault="008B72E7">
            <w:pPr>
              <w:pStyle w:val="TableBody"/>
            </w:pPr>
            <w:r>
              <w:t>&gt;0</w:t>
            </w:r>
          </w:p>
        </w:tc>
        <w:tc>
          <w:tcPr>
            <w:tcW w:w="1170" w:type="dxa"/>
          </w:tcPr>
          <w:p w14:paraId="2995EDCA" w14:textId="77777777" w:rsidR="008B72E7" w:rsidRDefault="008B72E7">
            <w:pPr>
              <w:pStyle w:val="TableBody"/>
            </w:pPr>
            <w:r>
              <w:t>FTSS CSCI</w:t>
            </w:r>
          </w:p>
        </w:tc>
        <w:tc>
          <w:tcPr>
            <w:tcW w:w="1350" w:type="dxa"/>
          </w:tcPr>
          <w:p w14:paraId="77D01D65" w14:textId="77777777" w:rsidR="008B72E7" w:rsidRDefault="008B72E7">
            <w:pPr>
              <w:pStyle w:val="TableBody"/>
            </w:pPr>
            <w:r>
              <w:t>ICP</w:t>
            </w:r>
          </w:p>
        </w:tc>
      </w:tr>
      <w:tr w:rsidR="008B72E7" w14:paraId="42245F52" w14:textId="77777777">
        <w:tblPrEx>
          <w:tblCellMar>
            <w:top w:w="0" w:type="dxa"/>
            <w:bottom w:w="0" w:type="dxa"/>
          </w:tblCellMar>
        </w:tblPrEx>
        <w:tc>
          <w:tcPr>
            <w:tcW w:w="1458" w:type="dxa"/>
          </w:tcPr>
          <w:p w14:paraId="7AE1B1C4" w14:textId="77777777" w:rsidR="008B72E7" w:rsidRDefault="008B72E7">
            <w:pPr>
              <w:pStyle w:val="TableBody"/>
            </w:pPr>
            <w:r>
              <w:t>VME Interrupt</w:t>
            </w:r>
          </w:p>
        </w:tc>
        <w:tc>
          <w:tcPr>
            <w:tcW w:w="1710" w:type="dxa"/>
          </w:tcPr>
          <w:p w14:paraId="3F6DB420" w14:textId="77777777" w:rsidR="008B72E7" w:rsidRDefault="008B72E7">
            <w:pPr>
              <w:pStyle w:val="TableBody"/>
            </w:pPr>
            <w:r>
              <w:t>Interrupt raised from FCP side to vector an ISR on ICP side. This is for 50 Hz minor frame sync across processors</w:t>
            </w:r>
          </w:p>
        </w:tc>
        <w:tc>
          <w:tcPr>
            <w:tcW w:w="1350" w:type="dxa"/>
          </w:tcPr>
          <w:p w14:paraId="6EA3F648" w14:textId="77777777" w:rsidR="008B72E7" w:rsidRDefault="008B72E7">
            <w:pPr>
              <w:pStyle w:val="TableBody"/>
            </w:pPr>
            <w:r>
              <w:t>n/a</w:t>
            </w:r>
          </w:p>
        </w:tc>
        <w:tc>
          <w:tcPr>
            <w:tcW w:w="2250" w:type="dxa"/>
          </w:tcPr>
          <w:p w14:paraId="232C0D03" w14:textId="77777777" w:rsidR="008B72E7" w:rsidRDefault="008B72E7">
            <w:pPr>
              <w:pStyle w:val="TableBody"/>
            </w:pPr>
            <w:r>
              <w:t>n/a</w:t>
            </w:r>
          </w:p>
        </w:tc>
        <w:tc>
          <w:tcPr>
            <w:tcW w:w="1170" w:type="dxa"/>
          </w:tcPr>
          <w:p w14:paraId="6BFBF272" w14:textId="77777777" w:rsidR="008B72E7" w:rsidRDefault="008B72E7">
            <w:pPr>
              <w:pStyle w:val="TableBody"/>
            </w:pPr>
            <w:r>
              <w:t xml:space="preserve">FCP </w:t>
            </w:r>
          </w:p>
        </w:tc>
        <w:tc>
          <w:tcPr>
            <w:tcW w:w="1350" w:type="dxa"/>
          </w:tcPr>
          <w:p w14:paraId="3B90EEC2" w14:textId="77777777" w:rsidR="008B72E7" w:rsidRDefault="008B72E7">
            <w:pPr>
              <w:pStyle w:val="TableBody"/>
            </w:pPr>
            <w:r>
              <w:t>ICP</w:t>
            </w:r>
          </w:p>
        </w:tc>
      </w:tr>
    </w:tbl>
    <w:p w14:paraId="08699446" w14:textId="77777777" w:rsidR="008B72E7" w:rsidRDefault="008B72E7">
      <w:pPr>
        <w:pStyle w:val="Body"/>
      </w:pPr>
    </w:p>
    <w:p w14:paraId="5569FFD8" w14:textId="77777777" w:rsidR="008B72E7" w:rsidRDefault="008B72E7">
      <w:pPr>
        <w:pStyle w:val="Heading2"/>
      </w:pPr>
      <w:bookmarkStart w:id="202" w:name="_Toc518715608"/>
      <w:r>
        <w:t>CSCI Internal Interface Requirements</w:t>
      </w:r>
      <w:bookmarkEnd w:id="202"/>
    </w:p>
    <w:p w14:paraId="5E88E712" w14:textId="77777777" w:rsidR="008B72E7" w:rsidRDefault="008B72E7">
      <w:pPr>
        <w:pStyle w:val="Body"/>
      </w:pPr>
      <w:r>
        <w:t>There are no requirements for internal interfaces.</w:t>
      </w:r>
    </w:p>
    <w:p w14:paraId="45158311" w14:textId="77777777" w:rsidR="008B72E7" w:rsidRDefault="008B72E7">
      <w:pPr>
        <w:pStyle w:val="Heading2"/>
      </w:pPr>
      <w:bookmarkStart w:id="203" w:name="_Toc518715609"/>
      <w:r>
        <w:t>CSCI Internal Data Requirements</w:t>
      </w:r>
      <w:bookmarkEnd w:id="203"/>
    </w:p>
    <w:p w14:paraId="655201BC" w14:textId="77777777" w:rsidR="008B72E7" w:rsidRDefault="008B72E7">
      <w:pPr>
        <w:pStyle w:val="Body"/>
      </w:pPr>
      <w:r>
        <w:t>There are no requirements for internal data.</w:t>
      </w:r>
    </w:p>
    <w:p w14:paraId="16196BFB" w14:textId="77777777" w:rsidR="008B72E7" w:rsidRDefault="008B72E7">
      <w:pPr>
        <w:pStyle w:val="Heading2"/>
      </w:pPr>
      <w:bookmarkStart w:id="204" w:name="_Toc518715610"/>
      <w:r>
        <w:t>Adaptation Requirements</w:t>
      </w:r>
      <w:bookmarkEnd w:id="204"/>
    </w:p>
    <w:p w14:paraId="68503820" w14:textId="77777777" w:rsidR="008B72E7" w:rsidRDefault="008B72E7">
      <w:pPr>
        <w:pStyle w:val="Body"/>
      </w:pPr>
      <w:r>
        <w:t>No requirements related to installation-dependent data or operational parameters have been identified.</w:t>
      </w:r>
    </w:p>
    <w:p w14:paraId="68860973" w14:textId="77777777" w:rsidR="008B72E7" w:rsidRDefault="008B72E7">
      <w:pPr>
        <w:pStyle w:val="Heading2"/>
      </w:pPr>
      <w:bookmarkStart w:id="205" w:name="_Toc518715611"/>
      <w:r>
        <w:t>Safety Requirements</w:t>
      </w:r>
      <w:bookmarkEnd w:id="205"/>
    </w:p>
    <w:p w14:paraId="79257B35" w14:textId="77777777" w:rsidR="008B72E7" w:rsidRDefault="008B72E7">
      <w:pPr>
        <w:pStyle w:val="Body"/>
      </w:pPr>
      <w:r>
        <w:t>No safety requirements have been identified.</w:t>
      </w:r>
    </w:p>
    <w:p w14:paraId="2DF498D1" w14:textId="77777777" w:rsidR="008B72E7" w:rsidRDefault="008B72E7">
      <w:pPr>
        <w:pStyle w:val="Heading2"/>
      </w:pPr>
      <w:bookmarkStart w:id="206" w:name="_Toc518715612"/>
      <w:r>
        <w:t>Security and Privacy Requirements</w:t>
      </w:r>
      <w:bookmarkEnd w:id="206"/>
    </w:p>
    <w:p w14:paraId="1B974772" w14:textId="77777777" w:rsidR="008B72E7" w:rsidRDefault="008B72E7">
      <w:pPr>
        <w:pStyle w:val="Body"/>
      </w:pPr>
      <w:r>
        <w:t>No security requirements have been identified.</w:t>
      </w:r>
    </w:p>
    <w:p w14:paraId="159C98C3" w14:textId="77777777" w:rsidR="008B72E7" w:rsidRDefault="008B72E7">
      <w:pPr>
        <w:pStyle w:val="Heading2"/>
      </w:pPr>
      <w:bookmarkStart w:id="207" w:name="_Toc518715613"/>
      <w:r>
        <w:t>CSCI Environment Requirements</w:t>
      </w:r>
      <w:bookmarkEnd w:id="207"/>
    </w:p>
    <w:p w14:paraId="339D3B18" w14:textId="77777777" w:rsidR="008B72E7" w:rsidRDefault="008B72E7">
      <w:pPr>
        <w:pStyle w:val="Body"/>
      </w:pPr>
      <w:r>
        <w:t>See Section 3.10.3.</w:t>
      </w:r>
    </w:p>
    <w:p w14:paraId="31F0E1C9" w14:textId="77777777" w:rsidR="008B72E7" w:rsidRDefault="008B72E7">
      <w:pPr>
        <w:pStyle w:val="Heading2"/>
      </w:pPr>
      <w:bookmarkStart w:id="208" w:name="_Toc518715614"/>
      <w:r>
        <w:t>Computer Resource Requirements</w:t>
      </w:r>
      <w:bookmarkEnd w:id="208"/>
    </w:p>
    <w:p w14:paraId="01129C3D" w14:textId="77777777" w:rsidR="008B72E7" w:rsidRDefault="008B72E7">
      <w:pPr>
        <w:pStyle w:val="Heading3"/>
      </w:pPr>
      <w:bookmarkStart w:id="209" w:name="_Toc518715615"/>
      <w:r>
        <w:t>Computer Hardware Requirements</w:t>
      </w:r>
      <w:bookmarkEnd w:id="209"/>
    </w:p>
    <w:p w14:paraId="420076D3" w14:textId="77777777" w:rsidR="008B72E7" w:rsidRDefault="008B72E7">
      <w:pPr>
        <w:pStyle w:val="Body"/>
      </w:pPr>
      <w:r>
        <w:t>The FTSS shall [SRS</w:t>
      </w:r>
      <w:r>
        <w:rPr>
          <w:noProof/>
        </w:rPr>
        <w:t>158</w:t>
      </w:r>
      <w:r>
        <w:t>] execute on the Radstone Power PC 604R.</w:t>
      </w:r>
    </w:p>
    <w:p w14:paraId="26DB4C01" w14:textId="77777777" w:rsidR="008B72E7" w:rsidRDefault="008B72E7">
      <w:pPr>
        <w:pStyle w:val="Heading3"/>
      </w:pPr>
      <w:bookmarkStart w:id="210" w:name="_Toc518715616"/>
      <w:r>
        <w:t>Computer Hardware Resource Utilization Requirements</w:t>
      </w:r>
      <w:bookmarkEnd w:id="210"/>
    </w:p>
    <w:p w14:paraId="45FF8F04" w14:textId="77777777" w:rsidR="008B72E7" w:rsidRDefault="008B72E7">
      <w:pPr>
        <w:pStyle w:val="Body"/>
      </w:pPr>
      <w:r>
        <w:t>The FTSS software and the VxWorks operating system, together shall [SRS193] utilize no more than 3 megabytes of ROM.</w:t>
      </w:r>
    </w:p>
    <w:p w14:paraId="781E5F52" w14:textId="77777777" w:rsidR="008B72E7" w:rsidRDefault="008B72E7">
      <w:pPr>
        <w:pStyle w:val="Body"/>
      </w:pPr>
      <w:r>
        <w:t>The largest single block of data transmitted on the VME Bus by the FTSS shall [SRS223] transmit in no longer than 100 microseconds.</w:t>
      </w:r>
    </w:p>
    <w:p w14:paraId="403BC8F2" w14:textId="77777777" w:rsidR="008B72E7" w:rsidRDefault="008B72E7">
      <w:pPr>
        <w:pStyle w:val="Body"/>
      </w:pPr>
      <w:r>
        <w:t xml:space="preserve">All FTSS data provided for telemetry (as specified in the requirements) shall [SRS250] fit within the allocated budget of 5000 bits per second.  </w:t>
      </w:r>
    </w:p>
    <w:p w14:paraId="5098C501" w14:textId="77777777" w:rsidR="008B72E7" w:rsidRDefault="008B72E7">
      <w:pPr>
        <w:pStyle w:val="Body"/>
      </w:pPr>
      <w:r>
        <w:t>In addition, the FTSS software shall [SRS280] provide up to 600 bits of start-up data that indicates the state of the FTPP system during start-up.</w:t>
      </w:r>
    </w:p>
    <w:p w14:paraId="0FCA9015" w14:textId="77777777" w:rsidR="008B72E7" w:rsidRDefault="008B72E7">
      <w:pPr>
        <w:pStyle w:val="Body"/>
      </w:pPr>
      <w:r>
        <w:t>Note that CPU usage limits, where needed, have been included in each of the sections with the requirements for the services provided.  It is not possible to limit the total CPU usage of all services provided by the FTSS since the application calls the services an unknown number of times per major cycle.</w:t>
      </w:r>
    </w:p>
    <w:p w14:paraId="69062B80" w14:textId="77777777" w:rsidR="008B72E7" w:rsidRDefault="008B72E7">
      <w:pPr>
        <w:pStyle w:val="Heading3"/>
      </w:pPr>
      <w:r>
        <w:br w:type="page"/>
      </w:r>
      <w:bookmarkStart w:id="211" w:name="_Toc518715617"/>
      <w:r>
        <w:t>Computer Software Requirements</w:t>
      </w:r>
      <w:bookmarkEnd w:id="211"/>
    </w:p>
    <w:p w14:paraId="2CBFBE58" w14:textId="77777777" w:rsidR="008B72E7" w:rsidRDefault="008B72E7">
      <w:pPr>
        <w:pStyle w:val="Body"/>
      </w:pPr>
      <w:r>
        <w:t>The FTSS software shall [SRS</w:t>
      </w:r>
      <w:r>
        <w:rPr>
          <w:noProof/>
        </w:rPr>
        <w:t>159</w:t>
      </w:r>
      <w:r>
        <w:t>] be written in the C programming language.</w:t>
      </w:r>
    </w:p>
    <w:p w14:paraId="52F5FE93" w14:textId="77777777" w:rsidR="008B72E7" w:rsidRDefault="008B72E7">
      <w:pPr>
        <w:pStyle w:val="Body"/>
      </w:pPr>
      <w:r>
        <w:t>FTSS shall [SRS</w:t>
      </w:r>
      <w:r>
        <w:rPr>
          <w:noProof/>
        </w:rPr>
        <w:t>160</w:t>
      </w:r>
      <w:r>
        <w:t>] use the VxWorks Operating System version 5.4.</w:t>
      </w:r>
    </w:p>
    <w:p w14:paraId="4234279E" w14:textId="77777777" w:rsidR="008B72E7" w:rsidRDefault="008B72E7">
      <w:r>
        <w:t>The FTSS software and the VxWorks operating system shall [SRS258]</w:t>
      </w:r>
      <w:r>
        <w:rPr>
          <w:b/>
        </w:rPr>
        <w:t xml:space="preserve"> </w:t>
      </w:r>
      <w:r>
        <w:t xml:space="preserve">utilize no more than 9 Megabytes of DRAM code and data space.  </w:t>
      </w:r>
    </w:p>
    <w:p w14:paraId="65E0A68C" w14:textId="77777777" w:rsidR="008B72E7" w:rsidRDefault="008B72E7"/>
    <w:p w14:paraId="76623401" w14:textId="77777777" w:rsidR="008B72E7" w:rsidRDefault="008B72E7">
      <w:r>
        <w:t>Of the 9 Megabytes of DRAM allocation, only 4 Megabytes of FTSS/VxWork’s DRAM shall [SRS259] be re-aligned during any re-alignment attempts.</w:t>
      </w:r>
    </w:p>
    <w:p w14:paraId="307200D4" w14:textId="77777777" w:rsidR="008B72E7" w:rsidRDefault="008B72E7">
      <w:pPr>
        <w:pStyle w:val="Body"/>
      </w:pPr>
    </w:p>
    <w:p w14:paraId="20967F3D" w14:textId="77777777" w:rsidR="008B72E7" w:rsidRDefault="008B72E7">
      <w:pPr>
        <w:pStyle w:val="Body"/>
      </w:pPr>
      <w:r>
        <w:t>FTSS shall [SRS253] be compiled, linked and downloaded using Tornado 2 for the NT environment prior to delivery, for all engineering and formal releases.</w:t>
      </w:r>
    </w:p>
    <w:p w14:paraId="489BFFCE" w14:textId="77777777" w:rsidR="008B72E7" w:rsidRDefault="008B72E7">
      <w:pPr>
        <w:pStyle w:val="Body"/>
      </w:pPr>
      <w:r>
        <w:t>FTSS object modules linked to the application on the four FCPs shall [SRS166] be identical.</w:t>
      </w:r>
    </w:p>
    <w:p w14:paraId="23B167F7" w14:textId="77777777" w:rsidR="008B72E7" w:rsidRDefault="008B72E7">
      <w:pPr>
        <w:pStyle w:val="Body"/>
      </w:pPr>
      <w:r>
        <w:t>After initial synchronization, the FCPs shall [SRS168] remain synchronized until a hardware fault occurs.  For example, asymmetric I/O calls will not be allowed to induce a large enough skew to force the FCPs to desynchronize.</w:t>
      </w:r>
    </w:p>
    <w:p w14:paraId="67EE384F" w14:textId="77777777" w:rsidR="008B72E7" w:rsidRDefault="008B72E7">
      <w:pPr>
        <w:pStyle w:val="Heading3"/>
      </w:pPr>
      <w:bookmarkStart w:id="212" w:name="_Toc518715618"/>
      <w:r>
        <w:t>Computer Communications Requirements</w:t>
      </w:r>
      <w:bookmarkEnd w:id="212"/>
    </w:p>
    <w:p w14:paraId="38F316C6" w14:textId="77777777" w:rsidR="008B72E7" w:rsidRDefault="008B72E7">
      <w:pPr>
        <w:pStyle w:val="Body"/>
      </w:pPr>
      <w:r>
        <w:t>NA</w:t>
      </w:r>
    </w:p>
    <w:p w14:paraId="60BD8F3B" w14:textId="77777777" w:rsidR="008B72E7" w:rsidRDefault="008B72E7">
      <w:pPr>
        <w:pStyle w:val="Heading2"/>
      </w:pPr>
      <w:bookmarkStart w:id="213" w:name="_Toc518715619"/>
      <w:r>
        <w:t>Software Quality Factors</w:t>
      </w:r>
      <w:bookmarkEnd w:id="213"/>
    </w:p>
    <w:p w14:paraId="632CBA73" w14:textId="77777777" w:rsidR="008B72E7" w:rsidRDefault="008B72E7">
      <w:pPr>
        <w:pStyle w:val="Body"/>
      </w:pPr>
      <w:r>
        <w:t>NA</w:t>
      </w:r>
    </w:p>
    <w:p w14:paraId="45F9BCD2" w14:textId="77777777" w:rsidR="008B72E7" w:rsidRDefault="008B72E7">
      <w:pPr>
        <w:pStyle w:val="Heading2"/>
      </w:pPr>
      <w:bookmarkStart w:id="214" w:name="_Toc518715620"/>
      <w:r>
        <w:t>Design and Implementation Constraints</w:t>
      </w:r>
      <w:bookmarkEnd w:id="214"/>
    </w:p>
    <w:p w14:paraId="18CDA579" w14:textId="77777777" w:rsidR="008B72E7" w:rsidRDefault="008B72E7">
      <w:pPr>
        <w:pStyle w:val="Body"/>
      </w:pPr>
      <w:r>
        <w:t>See Section 3.10.3.</w:t>
      </w:r>
    </w:p>
    <w:p w14:paraId="2451DCFD" w14:textId="77777777" w:rsidR="008B72E7" w:rsidRDefault="008B72E7">
      <w:pPr>
        <w:pStyle w:val="Heading2"/>
      </w:pPr>
      <w:bookmarkStart w:id="215" w:name="_Toc518715621"/>
      <w:r>
        <w:t>Personnel-related Requirements</w:t>
      </w:r>
      <w:bookmarkEnd w:id="215"/>
    </w:p>
    <w:p w14:paraId="73979B11" w14:textId="77777777" w:rsidR="008B72E7" w:rsidRDefault="008B72E7">
      <w:pPr>
        <w:pStyle w:val="Body"/>
      </w:pPr>
      <w:r>
        <w:t>No personnel-related requirements have been identified.</w:t>
      </w:r>
    </w:p>
    <w:p w14:paraId="1A24CE1E" w14:textId="77777777" w:rsidR="008B72E7" w:rsidRDefault="008B72E7">
      <w:pPr>
        <w:pStyle w:val="Heading2"/>
      </w:pPr>
      <w:bookmarkStart w:id="216" w:name="_Toc518715622"/>
      <w:r>
        <w:t>Training-related Requirements</w:t>
      </w:r>
      <w:bookmarkEnd w:id="216"/>
    </w:p>
    <w:p w14:paraId="110420F4" w14:textId="77777777" w:rsidR="008B72E7" w:rsidRDefault="008B72E7">
      <w:pPr>
        <w:pStyle w:val="Body"/>
      </w:pPr>
      <w:r>
        <w:t>No training-related requirements have been identified.</w:t>
      </w:r>
    </w:p>
    <w:p w14:paraId="6670F220" w14:textId="77777777" w:rsidR="008B72E7" w:rsidRDefault="008B72E7">
      <w:pPr>
        <w:pStyle w:val="Heading2"/>
      </w:pPr>
      <w:bookmarkStart w:id="217" w:name="_Toc518715623"/>
      <w:r>
        <w:t>Logistics-related Requirements</w:t>
      </w:r>
      <w:bookmarkEnd w:id="217"/>
    </w:p>
    <w:p w14:paraId="1605AC64" w14:textId="77777777" w:rsidR="008B72E7" w:rsidRDefault="008B72E7">
      <w:pPr>
        <w:pStyle w:val="Body"/>
      </w:pPr>
      <w:r>
        <w:t>NA</w:t>
      </w:r>
    </w:p>
    <w:p w14:paraId="72B327FB" w14:textId="77777777" w:rsidR="008B72E7" w:rsidRDefault="008B72E7">
      <w:pPr>
        <w:pStyle w:val="Heading2"/>
      </w:pPr>
      <w:bookmarkStart w:id="218" w:name="_Toc518715624"/>
      <w:r>
        <w:t>Other Requirements</w:t>
      </w:r>
      <w:bookmarkEnd w:id="218"/>
    </w:p>
    <w:p w14:paraId="5E11B61A" w14:textId="77777777" w:rsidR="008B72E7" w:rsidRDefault="008B72E7">
      <w:pPr>
        <w:pStyle w:val="Body"/>
      </w:pPr>
      <w:r>
        <w:t>This section contains the requirements for the ICP.</w:t>
      </w:r>
    </w:p>
    <w:p w14:paraId="6883EF44" w14:textId="77777777" w:rsidR="008B72E7" w:rsidRDefault="008B72E7">
      <w:pPr>
        <w:pStyle w:val="Heading3"/>
      </w:pPr>
      <w:bookmarkStart w:id="219" w:name="_Toc518715625"/>
      <w:r>
        <w:t>ICP Services</w:t>
      </w:r>
      <w:bookmarkEnd w:id="219"/>
    </w:p>
    <w:p w14:paraId="287EEC28" w14:textId="77777777" w:rsidR="008B72E7" w:rsidRDefault="008B72E7">
      <w:pPr>
        <w:pStyle w:val="Body"/>
      </w:pPr>
      <w:r>
        <w:t>FTSS shall [SRS303] provide an API call to allow the ICP application to determine on which channel it resides.</w:t>
      </w:r>
    </w:p>
    <w:p w14:paraId="283675F3" w14:textId="77777777" w:rsidR="008B72E7" w:rsidRDefault="008B72E7">
      <w:pPr>
        <w:pStyle w:val="Body"/>
      </w:pPr>
      <w:r>
        <w:t>FTSS shall [SRS225] provide an API call to allow applications to send a status message to FDIR running on the FCP.</w:t>
      </w:r>
    </w:p>
    <w:p w14:paraId="4C57C6B0" w14:textId="77777777" w:rsidR="008B72E7" w:rsidRDefault="008B72E7">
      <w:pPr>
        <w:pStyle w:val="Body"/>
      </w:pPr>
      <w:r>
        <w:t>FTSS shall [SRS</w:t>
      </w:r>
      <w:r>
        <w:rPr>
          <w:noProof/>
        </w:rPr>
        <w:t>226</w:t>
      </w:r>
      <w:r>
        <w:t>] provide "immediate" message passing services in the form of "pipes". "Pipes" provide fast data throughput between virtual groups or within a virtual group when minimal data latency is necessary.</w:t>
      </w:r>
    </w:p>
    <w:p w14:paraId="5E6E3EDA" w14:textId="77777777" w:rsidR="008B72E7" w:rsidRDefault="008B72E7">
      <w:pPr>
        <w:pStyle w:val="Body"/>
      </w:pPr>
      <w:r>
        <w:t>FTSS shall [SRS</w:t>
      </w:r>
      <w:r>
        <w:rPr>
          <w:noProof/>
        </w:rPr>
        <w:t>227</w:t>
      </w:r>
      <w:r>
        <w:t>] route messages to the proper virtual group(s) and socket.</w:t>
      </w:r>
    </w:p>
    <w:p w14:paraId="466E2722" w14:textId="77777777" w:rsidR="008B72E7" w:rsidRDefault="008B72E7">
      <w:pPr>
        <w:pStyle w:val="Body"/>
      </w:pPr>
      <w:r>
        <w:t>If there is insufficient space to enqueue a message for transmission, FTSS shall [SRS</w:t>
      </w:r>
      <w:r>
        <w:rPr>
          <w:noProof/>
        </w:rPr>
        <w:t>228</w:t>
      </w:r>
      <w:r>
        <w:t>] return an error to the corresponding task. Sockets are non-blocking and place the burden of polling on the application task.</w:t>
      </w:r>
    </w:p>
    <w:p w14:paraId="0AE01973" w14:textId="77777777" w:rsidR="008B72E7" w:rsidRDefault="008B72E7">
      <w:pPr>
        <w:pStyle w:val="Body"/>
      </w:pPr>
      <w:r>
        <w:t>FTSS shall [SRS</w:t>
      </w:r>
      <w:r>
        <w:rPr>
          <w:noProof/>
        </w:rPr>
        <w:t>229</w:t>
      </w:r>
      <w:r>
        <w:t>] provide the following error handling information as feedback to the "pipe" API calls:</w:t>
      </w:r>
    </w:p>
    <w:p w14:paraId="523CF8F0" w14:textId="77777777" w:rsidR="008B72E7" w:rsidRDefault="008B72E7">
      <w:pPr>
        <w:pStyle w:val="list1"/>
        <w:numPr>
          <w:ilvl w:val="1"/>
          <w:numId w:val="20"/>
        </w:numPr>
      </w:pPr>
      <w:r>
        <w:t>notification of invalid or out of range application specified parameters on all operations,</w:t>
      </w:r>
    </w:p>
    <w:p w14:paraId="0826F6D1" w14:textId="77777777" w:rsidR="008B72E7" w:rsidRDefault="008B72E7">
      <w:pPr>
        <w:pStyle w:val="list1"/>
        <w:numPr>
          <w:ilvl w:val="1"/>
          <w:numId w:val="20"/>
        </w:numPr>
      </w:pPr>
      <w:r>
        <w:t>pipe "open" of end point ( SENDER/RECEIVER ) by non-assigned virtual group,</w:t>
      </w:r>
    </w:p>
    <w:p w14:paraId="59D76B6B" w14:textId="77777777" w:rsidR="008B72E7" w:rsidRDefault="008B72E7">
      <w:pPr>
        <w:pStyle w:val="list1"/>
        <w:numPr>
          <w:ilvl w:val="1"/>
          <w:numId w:val="20"/>
        </w:numPr>
      </w:pPr>
      <w:r>
        <w:t>notification upon receiving a message that the previous message was overwritten,</w:t>
      </w:r>
    </w:p>
    <w:p w14:paraId="3840CA41" w14:textId="77777777" w:rsidR="008B72E7" w:rsidRDefault="008B72E7">
      <w:pPr>
        <w:pStyle w:val="list1"/>
        <w:numPr>
          <w:ilvl w:val="1"/>
          <w:numId w:val="20"/>
        </w:numPr>
      </w:pPr>
      <w:r>
        <w:t>connection/transmission error,</w:t>
      </w:r>
    </w:p>
    <w:p w14:paraId="289BE60C" w14:textId="77777777" w:rsidR="008B72E7" w:rsidRDefault="008B72E7">
      <w:pPr>
        <w:pStyle w:val="list1"/>
        <w:numPr>
          <w:ilvl w:val="1"/>
          <w:numId w:val="20"/>
        </w:numPr>
      </w:pPr>
      <w:r>
        <w:t>FTSS unable to create/open pipe, and</w:t>
      </w:r>
    </w:p>
    <w:p w14:paraId="7FD52A4E" w14:textId="77777777" w:rsidR="008B72E7" w:rsidRDefault="008B72E7">
      <w:pPr>
        <w:pStyle w:val="list1"/>
        <w:numPr>
          <w:ilvl w:val="1"/>
          <w:numId w:val="20"/>
        </w:numPr>
      </w:pPr>
      <w:r>
        <w:t>notification that a received message was truncated to the buffer size provided.</w:t>
      </w:r>
    </w:p>
    <w:p w14:paraId="2FC4EB46" w14:textId="77777777" w:rsidR="008B72E7" w:rsidRDefault="008B72E7">
      <w:pPr>
        <w:pStyle w:val="Body"/>
      </w:pPr>
      <w:r>
        <w:t>FTSS shall [SRS</w:t>
      </w:r>
      <w:r>
        <w:rPr>
          <w:noProof/>
        </w:rPr>
        <w:t>230</w:t>
      </w:r>
      <w:r>
        <w:t>] only allow a single task residing on each specified virtual group to "open" the respective end of the pipe.</w:t>
      </w:r>
    </w:p>
    <w:p w14:paraId="30829680" w14:textId="77777777" w:rsidR="008B72E7" w:rsidRDefault="008B72E7">
      <w:pPr>
        <w:pStyle w:val="Body"/>
      </w:pPr>
      <w:r>
        <w:t>The presence or absence of an NEFU ICP shall [SRS220] not impact the FTSS software (i.e. the FTSS ICP load will not be different).</w:t>
      </w:r>
    </w:p>
    <w:p w14:paraId="1CD47D93" w14:textId="77777777" w:rsidR="008B72E7" w:rsidRDefault="008B72E7">
      <w:pPr>
        <w:pStyle w:val="Body"/>
      </w:pPr>
      <w:r>
        <w:t>The FTSS shall [SRS231] provide an API call to retrieve the current minor frame number sent from the FCP over the VME interface.  Note that the NEFU ICP will not have this information since it does not have an FCP processor.</w:t>
      </w:r>
    </w:p>
    <w:p w14:paraId="1EE23869" w14:textId="77777777" w:rsidR="008B72E7" w:rsidRDefault="008B72E7">
      <w:pPr>
        <w:pStyle w:val="Body"/>
      </w:pPr>
      <w:r>
        <w:t>The FTSS shall [SRS232] provide an API call to retrieve the current MET value sent from the FCP over the VME interface.  Note that the NEFU ICP will not have this information since it does not have an FCP processor.</w:t>
      </w:r>
    </w:p>
    <w:p w14:paraId="679ADCF9" w14:textId="77777777" w:rsidR="008B72E7" w:rsidRDefault="008B72E7">
      <w:pPr>
        <w:pStyle w:val="Body"/>
      </w:pPr>
      <w:r>
        <w:t>The FTSS shall [SRS233] provide an API call to retrieve the current SEP value sent from the FCP over the VME interface.  Note that the NEFU ICP will not have this information since it does not have an FCP processor.</w:t>
      </w:r>
    </w:p>
    <w:p w14:paraId="3B1C2B94" w14:textId="77777777" w:rsidR="008B72E7" w:rsidRDefault="008B72E7">
      <w:pPr>
        <w:pStyle w:val="Body"/>
      </w:pPr>
      <w:r>
        <w:t>The FTSS shall [SRS295] notify the application on the ICP, via an API call, 2 minor frames prior to an alignment.</w:t>
      </w:r>
    </w:p>
    <w:p w14:paraId="42C08E8E" w14:textId="77777777" w:rsidR="008B72E7" w:rsidRDefault="008B72E7">
      <w:pPr>
        <w:pStyle w:val="Heading2"/>
      </w:pPr>
      <w:bookmarkStart w:id="220" w:name="_Toc518715626"/>
      <w:r>
        <w:t>Packaging Requirements</w:t>
      </w:r>
      <w:bookmarkEnd w:id="220"/>
    </w:p>
    <w:p w14:paraId="7029A37E" w14:textId="77777777" w:rsidR="008B72E7" w:rsidRDefault="008B72E7">
      <w:pPr>
        <w:pStyle w:val="Body"/>
      </w:pPr>
      <w:r>
        <w:t>FTSS deliveries shall [SRS252] be made using CD ROM media.</w:t>
      </w:r>
    </w:p>
    <w:p w14:paraId="087204AD" w14:textId="77777777" w:rsidR="008B72E7" w:rsidRDefault="008B72E7">
      <w:pPr>
        <w:pStyle w:val="Heading2"/>
      </w:pPr>
      <w:bookmarkStart w:id="221" w:name="_Toc518715627"/>
      <w:r>
        <w:t>Precedence and Criticality of Requirements</w:t>
      </w:r>
      <w:bookmarkEnd w:id="221"/>
    </w:p>
    <w:p w14:paraId="192A038B" w14:textId="77777777" w:rsidR="008B72E7" w:rsidRDefault="008B72E7">
      <w:pPr>
        <w:pStyle w:val="Body"/>
      </w:pPr>
      <w:r>
        <w:t>No precedence or criticality of requirements has been identified.</w:t>
      </w:r>
    </w:p>
    <w:p w14:paraId="7BD6A2CA" w14:textId="77777777" w:rsidR="008B72E7" w:rsidRDefault="008B72E7">
      <w:pPr>
        <w:pStyle w:val="Heading1"/>
      </w:pPr>
      <w:bookmarkStart w:id="222" w:name="_Ref427651554"/>
      <w:bookmarkStart w:id="223" w:name="_Toc518715628"/>
      <w:r>
        <w:t>Qualification Provisions</w:t>
      </w:r>
      <w:bookmarkEnd w:id="222"/>
      <w:bookmarkEnd w:id="223"/>
    </w:p>
    <w:p w14:paraId="74302188" w14:textId="77777777" w:rsidR="008B72E7" w:rsidRDefault="008B72E7">
      <w:pPr>
        <w:pStyle w:val="Body"/>
      </w:pPr>
      <w:r>
        <w:t xml:space="preserve">The following qualification methods will be used for the FTSS software. </w:t>
      </w:r>
    </w:p>
    <w:p w14:paraId="75834BE0" w14:textId="77777777" w:rsidR="008B72E7" w:rsidRDefault="008B72E7">
      <w:pPr>
        <w:pStyle w:val="Body"/>
      </w:pPr>
      <w:r>
        <w:t>Demonstration (D) - The operation of the CSCI (or some part of the CSCI) to observe its functional operation. The functional operation is directly observable, and it requires no elaborate instrumentation or special test equipment.</w:t>
      </w:r>
    </w:p>
    <w:p w14:paraId="4902B8C0" w14:textId="77777777" w:rsidR="008B72E7" w:rsidRDefault="008B72E7">
      <w:pPr>
        <w:pStyle w:val="Body"/>
      </w:pPr>
      <w:r>
        <w:t>Test (T) - The operation of the CSCI (or a part of the CSCI) using instrumentation or other special test equipment to collect data for later analysis.</w:t>
      </w:r>
    </w:p>
    <w:p w14:paraId="087678A4" w14:textId="77777777" w:rsidR="008B72E7" w:rsidRDefault="008B72E7">
      <w:pPr>
        <w:pStyle w:val="Body"/>
      </w:pPr>
      <w:r>
        <w:t>Analysis (A) - The processing of data accumulated from other qualification methods to determine correct results (e.g., interpretation of data collected by special test equipment).</w:t>
      </w:r>
    </w:p>
    <w:p w14:paraId="43FEEBB8" w14:textId="77777777" w:rsidR="008B72E7" w:rsidRDefault="008B72E7">
      <w:pPr>
        <w:pStyle w:val="Body"/>
      </w:pPr>
      <w:r>
        <w:t>Inspection (I) - The visual examination of CSCI code, documentation, etc.</w:t>
      </w:r>
    </w:p>
    <w:p w14:paraId="25A5B7E7" w14:textId="77777777" w:rsidR="008B72E7" w:rsidRDefault="008B72E7">
      <w:pPr>
        <w:pStyle w:val="Body"/>
      </w:pPr>
      <w:r>
        <w:t>The qualification methods that will be used for each software requirement are specified in the Certification Test Procedures document.</w:t>
      </w:r>
    </w:p>
    <w:p w14:paraId="618CEC63" w14:textId="77777777" w:rsidR="008B72E7" w:rsidRDefault="008B72E7">
      <w:pPr>
        <w:pStyle w:val="Heading1"/>
      </w:pPr>
      <w:bookmarkStart w:id="224" w:name="_Ref427651597"/>
      <w:bookmarkStart w:id="225" w:name="_Toc518715629"/>
      <w:r>
        <w:t>Requirements traceability</w:t>
      </w:r>
      <w:bookmarkEnd w:id="224"/>
      <w:bookmarkEnd w:id="225"/>
    </w:p>
    <w:p w14:paraId="76557923" w14:textId="77777777" w:rsidR="008B72E7" w:rsidRDefault="008B72E7">
      <w:pPr>
        <w:pStyle w:val="Body"/>
      </w:pPr>
      <w:r>
        <w:t>Table 5-1 provides the traceability between the X-38 Fault Tolerant Parallel Processor (FTPP) Requirements document number JSC 28671, and this document. The FTPP Requirements document specifies the FTSS system requirements.  Table 5-1 is sorted by the system requirement number.</w:t>
      </w:r>
    </w:p>
    <w:p w14:paraId="4815387D" w14:textId="77777777" w:rsidR="008B72E7" w:rsidRDefault="008B72E7">
      <w:pPr>
        <w:pStyle w:val="Body"/>
      </w:pPr>
    </w:p>
    <w:p w14:paraId="7124E827" w14:textId="77777777" w:rsidR="008B72E7" w:rsidRDefault="008B72E7">
      <w:pPr>
        <w:pStyle w:val="Caption"/>
        <w:keepNext/>
      </w:pPr>
      <w:bookmarkStart w:id="226" w:name="_Toc515875729"/>
      <w:bookmarkStart w:id="227" w:name="_Toc515935963"/>
      <w:bookmarkStart w:id="228" w:name="_Toc518707788"/>
      <w:r>
        <w:t>Table 5-1.  FTPP to SRS Trace Table.</w:t>
      </w:r>
      <w:bookmarkEnd w:id="226"/>
      <w:bookmarkEnd w:id="227"/>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520"/>
        <w:gridCol w:w="2430"/>
        <w:gridCol w:w="2430"/>
      </w:tblGrid>
      <w:tr w:rsidR="008B72E7" w14:paraId="07B57407" w14:textId="77777777">
        <w:tblPrEx>
          <w:tblCellMar>
            <w:top w:w="0" w:type="dxa"/>
            <w:bottom w:w="0" w:type="dxa"/>
          </w:tblCellMar>
        </w:tblPrEx>
        <w:trPr>
          <w:tblHeader/>
        </w:trPr>
        <w:tc>
          <w:tcPr>
            <w:tcW w:w="2430" w:type="dxa"/>
          </w:tcPr>
          <w:p w14:paraId="2FEB0AB8" w14:textId="77777777" w:rsidR="008B72E7" w:rsidRDefault="008B72E7">
            <w:pPr>
              <w:pStyle w:val="PlainText"/>
              <w:rPr>
                <w:rFonts w:ascii="Arial" w:hAnsi="Arial"/>
                <w:b/>
              </w:rPr>
            </w:pPr>
            <w:r>
              <w:rPr>
                <w:rFonts w:ascii="Arial" w:hAnsi="Arial"/>
                <w:b/>
              </w:rPr>
              <w:t>FTPP Section #</w:t>
            </w:r>
          </w:p>
        </w:tc>
        <w:tc>
          <w:tcPr>
            <w:tcW w:w="2520" w:type="dxa"/>
          </w:tcPr>
          <w:p w14:paraId="6706F3B5" w14:textId="77777777" w:rsidR="008B72E7" w:rsidRDefault="008B72E7">
            <w:pPr>
              <w:pStyle w:val="PlainText"/>
              <w:rPr>
                <w:rFonts w:ascii="Arial" w:hAnsi="Arial"/>
                <w:b/>
              </w:rPr>
            </w:pPr>
            <w:r>
              <w:rPr>
                <w:rFonts w:ascii="Arial" w:hAnsi="Arial"/>
                <w:b/>
              </w:rPr>
              <w:t>FTPP Section Name</w:t>
            </w:r>
          </w:p>
        </w:tc>
        <w:tc>
          <w:tcPr>
            <w:tcW w:w="2430" w:type="dxa"/>
          </w:tcPr>
          <w:p w14:paraId="10C04FCE" w14:textId="77777777" w:rsidR="008B72E7" w:rsidRDefault="008B72E7">
            <w:pPr>
              <w:pStyle w:val="PlainText"/>
              <w:rPr>
                <w:rFonts w:ascii="Arial" w:hAnsi="Arial"/>
                <w:b/>
              </w:rPr>
            </w:pPr>
            <w:r>
              <w:rPr>
                <w:rFonts w:ascii="Arial" w:hAnsi="Arial"/>
                <w:b/>
              </w:rPr>
              <w:t>FTPP Requirement</w:t>
            </w:r>
          </w:p>
        </w:tc>
        <w:tc>
          <w:tcPr>
            <w:tcW w:w="2430" w:type="dxa"/>
          </w:tcPr>
          <w:p w14:paraId="3CC25EA3" w14:textId="77777777" w:rsidR="008B72E7" w:rsidRDefault="008B72E7">
            <w:pPr>
              <w:pStyle w:val="PlainText"/>
              <w:rPr>
                <w:rFonts w:ascii="Arial" w:hAnsi="Arial"/>
                <w:b/>
              </w:rPr>
            </w:pPr>
            <w:r>
              <w:rPr>
                <w:rFonts w:ascii="Arial" w:hAnsi="Arial"/>
                <w:b/>
              </w:rPr>
              <w:t>SRS Req #s</w:t>
            </w:r>
          </w:p>
        </w:tc>
      </w:tr>
      <w:tr w:rsidR="008B72E7" w14:paraId="37128144" w14:textId="77777777">
        <w:tblPrEx>
          <w:tblCellMar>
            <w:top w:w="0" w:type="dxa"/>
            <w:bottom w:w="0" w:type="dxa"/>
          </w:tblCellMar>
        </w:tblPrEx>
        <w:tc>
          <w:tcPr>
            <w:tcW w:w="2430" w:type="dxa"/>
          </w:tcPr>
          <w:p w14:paraId="5730D7BB"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07D0FAB4"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772E6FBA" w14:textId="77777777" w:rsidR="008B72E7" w:rsidRDefault="008B72E7">
            <w:pPr>
              <w:rPr>
                <w:rFonts w:ascii="Arial" w:hAnsi="Arial"/>
                <w:snapToGrid w:val="0"/>
                <w:color w:val="000000"/>
              </w:rPr>
            </w:pPr>
            <w:r>
              <w:rPr>
                <w:rFonts w:ascii="Arial" w:hAnsi="Arial"/>
                <w:snapToGrid w:val="0"/>
                <w:color w:val="000000"/>
              </w:rPr>
              <w:t>Each FTPP shall  (3.1.1) consist of five (5) NEs (one for each FCC and one for the NEFU) and FTSS software.</w:t>
            </w:r>
          </w:p>
        </w:tc>
        <w:tc>
          <w:tcPr>
            <w:tcW w:w="2430" w:type="dxa"/>
          </w:tcPr>
          <w:p w14:paraId="4B813672" w14:textId="77777777" w:rsidR="008B72E7" w:rsidRDefault="008B72E7">
            <w:pPr>
              <w:rPr>
                <w:rFonts w:ascii="Arial" w:hAnsi="Arial"/>
                <w:snapToGrid w:val="0"/>
                <w:color w:val="000000"/>
              </w:rPr>
            </w:pPr>
            <w:r>
              <w:rPr>
                <w:rFonts w:ascii="Arial" w:hAnsi="Arial"/>
                <w:snapToGrid w:val="0"/>
                <w:color w:val="000000"/>
              </w:rPr>
              <w:t>NA</w:t>
            </w:r>
          </w:p>
        </w:tc>
      </w:tr>
      <w:tr w:rsidR="008B72E7" w14:paraId="3C88BC27" w14:textId="77777777">
        <w:tblPrEx>
          <w:tblCellMar>
            <w:top w:w="0" w:type="dxa"/>
            <w:bottom w:w="0" w:type="dxa"/>
          </w:tblCellMar>
        </w:tblPrEx>
        <w:tc>
          <w:tcPr>
            <w:tcW w:w="2430" w:type="dxa"/>
          </w:tcPr>
          <w:p w14:paraId="5BF5DCFA"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022B4368"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50C5A56D" w14:textId="77777777" w:rsidR="008B72E7" w:rsidRDefault="008B72E7">
            <w:pPr>
              <w:rPr>
                <w:rFonts w:ascii="Arial" w:hAnsi="Arial"/>
                <w:snapToGrid w:val="0"/>
                <w:color w:val="000000"/>
              </w:rPr>
            </w:pPr>
            <w:r>
              <w:rPr>
                <w:rFonts w:ascii="Arial" w:hAnsi="Arial"/>
                <w:snapToGrid w:val="0"/>
                <w:color w:val="000000"/>
              </w:rPr>
              <w:t>For the FTPP system (5 NEs per flight system), the contractor shall (3.1.2) deliver the following end products:</w:t>
            </w:r>
          </w:p>
        </w:tc>
        <w:tc>
          <w:tcPr>
            <w:tcW w:w="2430" w:type="dxa"/>
          </w:tcPr>
          <w:p w14:paraId="49682CBA" w14:textId="77777777" w:rsidR="008B72E7" w:rsidRDefault="008B72E7">
            <w:pPr>
              <w:rPr>
                <w:rFonts w:ascii="Arial" w:hAnsi="Arial"/>
                <w:snapToGrid w:val="0"/>
                <w:color w:val="000000"/>
              </w:rPr>
            </w:pPr>
            <w:r>
              <w:rPr>
                <w:rFonts w:ascii="Arial" w:hAnsi="Arial"/>
                <w:snapToGrid w:val="0"/>
                <w:color w:val="000000"/>
              </w:rPr>
              <w:t>NA</w:t>
            </w:r>
          </w:p>
        </w:tc>
      </w:tr>
      <w:tr w:rsidR="008B72E7" w14:paraId="377C489C" w14:textId="77777777">
        <w:tblPrEx>
          <w:tblCellMar>
            <w:top w:w="0" w:type="dxa"/>
            <w:bottom w:w="0" w:type="dxa"/>
          </w:tblCellMar>
        </w:tblPrEx>
        <w:tc>
          <w:tcPr>
            <w:tcW w:w="2430" w:type="dxa"/>
          </w:tcPr>
          <w:p w14:paraId="64A7032D"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7631BB79"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6CF200E6" w14:textId="77777777" w:rsidR="008B72E7" w:rsidRDefault="008B72E7">
            <w:pPr>
              <w:rPr>
                <w:rFonts w:ascii="Arial" w:hAnsi="Arial"/>
                <w:snapToGrid w:val="0"/>
                <w:color w:val="000000"/>
              </w:rPr>
            </w:pPr>
            <w:r>
              <w:rPr>
                <w:rFonts w:ascii="Arial" w:hAnsi="Arial"/>
                <w:snapToGrid w:val="0"/>
                <w:color w:val="000000"/>
              </w:rPr>
              <w:t>The FTPP spare hardware shall (3.1.28) include one (1) radiation hardened FTPP set (5 NEs) and three (3) individual NEs including all optical connects, cables, and required accessories which are flight certified to meet the requirements specified herein for the X-38 space flight vehicles.</w:t>
            </w:r>
          </w:p>
        </w:tc>
        <w:tc>
          <w:tcPr>
            <w:tcW w:w="2430" w:type="dxa"/>
          </w:tcPr>
          <w:p w14:paraId="1B195FC8" w14:textId="77777777" w:rsidR="008B72E7" w:rsidRDefault="008B72E7">
            <w:pPr>
              <w:rPr>
                <w:rFonts w:ascii="Arial" w:hAnsi="Arial"/>
                <w:snapToGrid w:val="0"/>
                <w:color w:val="000000"/>
              </w:rPr>
            </w:pPr>
            <w:r>
              <w:rPr>
                <w:rFonts w:ascii="Arial" w:hAnsi="Arial"/>
                <w:snapToGrid w:val="0"/>
                <w:color w:val="000000"/>
              </w:rPr>
              <w:t>NA</w:t>
            </w:r>
          </w:p>
        </w:tc>
      </w:tr>
      <w:tr w:rsidR="008B72E7" w14:paraId="40DD6BAC" w14:textId="77777777">
        <w:tblPrEx>
          <w:tblCellMar>
            <w:top w:w="0" w:type="dxa"/>
            <w:bottom w:w="0" w:type="dxa"/>
          </w:tblCellMar>
        </w:tblPrEx>
        <w:tc>
          <w:tcPr>
            <w:tcW w:w="2430" w:type="dxa"/>
          </w:tcPr>
          <w:p w14:paraId="35FA510E"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F044B65"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42CD3C34" w14:textId="77777777" w:rsidR="008B72E7" w:rsidRDefault="008B72E7">
            <w:pPr>
              <w:rPr>
                <w:rFonts w:ascii="Arial" w:hAnsi="Arial"/>
                <w:snapToGrid w:val="0"/>
                <w:color w:val="000000"/>
              </w:rPr>
            </w:pPr>
            <w:r>
              <w:rPr>
                <w:rFonts w:ascii="Arial" w:hAnsi="Arial"/>
                <w:snapToGrid w:val="0"/>
                <w:color w:val="000000"/>
              </w:rPr>
              <w:t>The contractor shall (3.1.3) develop a preliminary design for the FTPP Architecture.</w:t>
            </w:r>
          </w:p>
        </w:tc>
        <w:tc>
          <w:tcPr>
            <w:tcW w:w="2430" w:type="dxa"/>
          </w:tcPr>
          <w:p w14:paraId="568B80EA" w14:textId="77777777" w:rsidR="008B72E7" w:rsidRDefault="008B72E7">
            <w:pPr>
              <w:rPr>
                <w:rFonts w:ascii="Arial" w:hAnsi="Arial"/>
                <w:snapToGrid w:val="0"/>
                <w:color w:val="000000"/>
              </w:rPr>
            </w:pPr>
            <w:r>
              <w:rPr>
                <w:rFonts w:ascii="Arial" w:hAnsi="Arial"/>
                <w:snapToGrid w:val="0"/>
                <w:color w:val="000000"/>
              </w:rPr>
              <w:t>NA</w:t>
            </w:r>
          </w:p>
        </w:tc>
      </w:tr>
      <w:tr w:rsidR="008B72E7" w14:paraId="59B4FBD0" w14:textId="77777777">
        <w:tblPrEx>
          <w:tblCellMar>
            <w:top w:w="0" w:type="dxa"/>
            <w:bottom w:w="0" w:type="dxa"/>
          </w:tblCellMar>
        </w:tblPrEx>
        <w:tc>
          <w:tcPr>
            <w:tcW w:w="2430" w:type="dxa"/>
          </w:tcPr>
          <w:p w14:paraId="09787716"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6D7D330C"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771C4C11" w14:textId="77777777" w:rsidR="008B72E7" w:rsidRDefault="008B72E7">
            <w:pPr>
              <w:rPr>
                <w:rFonts w:ascii="Arial" w:hAnsi="Arial"/>
                <w:snapToGrid w:val="0"/>
                <w:color w:val="000000"/>
              </w:rPr>
            </w:pPr>
            <w:r>
              <w:rPr>
                <w:rFonts w:ascii="Arial" w:hAnsi="Arial"/>
                <w:snapToGrid w:val="0"/>
                <w:color w:val="000000"/>
              </w:rPr>
              <w:t>This system shall (3.1.4) provide real time redundancy and fault tolerance among the four FCCs and the NEFU.</w:t>
            </w:r>
          </w:p>
        </w:tc>
        <w:tc>
          <w:tcPr>
            <w:tcW w:w="2430" w:type="dxa"/>
          </w:tcPr>
          <w:p w14:paraId="139F19FF" w14:textId="77777777" w:rsidR="008B72E7" w:rsidRDefault="008B72E7">
            <w:pPr>
              <w:rPr>
                <w:rFonts w:ascii="Arial" w:hAnsi="Arial"/>
                <w:snapToGrid w:val="0"/>
                <w:color w:val="000000"/>
              </w:rPr>
            </w:pPr>
            <w:r>
              <w:rPr>
                <w:rFonts w:ascii="Arial" w:hAnsi="Arial"/>
                <w:snapToGrid w:val="0"/>
                <w:color w:val="000000"/>
              </w:rPr>
              <w:t>SRS043, SRS091, SRS093, SRS094, SRS095, SRS096, SRS102, SRS104, SRS106, SRS109, SRS128, SRS183, SRS184, SRS187, SRS235, SRS282, SRS283</w:t>
            </w:r>
          </w:p>
        </w:tc>
      </w:tr>
      <w:tr w:rsidR="008B72E7" w14:paraId="2667EEF9" w14:textId="77777777">
        <w:tblPrEx>
          <w:tblCellMar>
            <w:top w:w="0" w:type="dxa"/>
            <w:bottom w:w="0" w:type="dxa"/>
          </w:tblCellMar>
        </w:tblPrEx>
        <w:tc>
          <w:tcPr>
            <w:tcW w:w="2430" w:type="dxa"/>
          </w:tcPr>
          <w:p w14:paraId="0F2D52E7"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8D21074"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0DCE1640" w14:textId="77777777" w:rsidR="008B72E7" w:rsidRDefault="008B72E7">
            <w:pPr>
              <w:rPr>
                <w:rFonts w:ascii="Arial" w:hAnsi="Arial"/>
                <w:snapToGrid w:val="0"/>
                <w:color w:val="000000"/>
              </w:rPr>
            </w:pPr>
            <w:r>
              <w:rPr>
                <w:rFonts w:ascii="Arial" w:hAnsi="Arial"/>
                <w:snapToGrid w:val="0"/>
                <w:color w:val="000000"/>
              </w:rPr>
              <w:t>The FTPP system shall not (3.1.5) solely exceed these timing requirement budgets.</w:t>
            </w:r>
          </w:p>
        </w:tc>
        <w:tc>
          <w:tcPr>
            <w:tcW w:w="2430" w:type="dxa"/>
          </w:tcPr>
          <w:p w14:paraId="36383C24" w14:textId="77777777" w:rsidR="008B72E7" w:rsidRDefault="008B72E7">
            <w:pPr>
              <w:rPr>
                <w:rFonts w:ascii="Arial" w:hAnsi="Arial"/>
                <w:snapToGrid w:val="0"/>
                <w:color w:val="000000"/>
              </w:rPr>
            </w:pPr>
            <w:r>
              <w:rPr>
                <w:rFonts w:ascii="Arial" w:hAnsi="Arial"/>
                <w:snapToGrid w:val="0"/>
                <w:color w:val="000000"/>
              </w:rPr>
              <w:t>SRS034, SRS035</w:t>
            </w:r>
          </w:p>
        </w:tc>
      </w:tr>
      <w:tr w:rsidR="008B72E7" w14:paraId="6D6D2875" w14:textId="77777777">
        <w:tblPrEx>
          <w:tblCellMar>
            <w:top w:w="0" w:type="dxa"/>
            <w:bottom w:w="0" w:type="dxa"/>
          </w:tblCellMar>
        </w:tblPrEx>
        <w:tc>
          <w:tcPr>
            <w:tcW w:w="2430" w:type="dxa"/>
          </w:tcPr>
          <w:p w14:paraId="7C477B47"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D51552B"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143D2E90" w14:textId="77777777" w:rsidR="008B72E7" w:rsidRDefault="008B72E7">
            <w:pPr>
              <w:rPr>
                <w:rFonts w:ascii="Arial" w:hAnsi="Arial"/>
                <w:snapToGrid w:val="0"/>
                <w:color w:val="000000"/>
              </w:rPr>
            </w:pPr>
            <w:r>
              <w:rPr>
                <w:rFonts w:ascii="Arial" w:hAnsi="Arial"/>
                <w:snapToGrid w:val="0"/>
                <w:color w:val="000000"/>
              </w:rPr>
              <w:t>In the presence of a maximum 2.5 second power-on skew, the FTPP system shall (3.1.6) be capable of completing FCC system power-up and initialization without synchronization errors.</w:t>
            </w:r>
          </w:p>
        </w:tc>
        <w:tc>
          <w:tcPr>
            <w:tcW w:w="2430" w:type="dxa"/>
          </w:tcPr>
          <w:p w14:paraId="0A2FF8EC" w14:textId="77777777" w:rsidR="008B72E7" w:rsidRDefault="008B72E7">
            <w:pPr>
              <w:rPr>
                <w:rFonts w:ascii="Arial" w:hAnsi="Arial"/>
                <w:snapToGrid w:val="0"/>
                <w:color w:val="000000"/>
              </w:rPr>
            </w:pPr>
            <w:r>
              <w:rPr>
                <w:rFonts w:ascii="Arial" w:hAnsi="Arial"/>
                <w:snapToGrid w:val="0"/>
                <w:color w:val="000000"/>
              </w:rPr>
              <w:t>SRS008</w:t>
            </w:r>
          </w:p>
        </w:tc>
      </w:tr>
      <w:tr w:rsidR="008B72E7" w14:paraId="3A6426EF" w14:textId="77777777">
        <w:tblPrEx>
          <w:tblCellMar>
            <w:top w:w="0" w:type="dxa"/>
            <w:bottom w:w="0" w:type="dxa"/>
          </w:tblCellMar>
        </w:tblPrEx>
        <w:tc>
          <w:tcPr>
            <w:tcW w:w="2430" w:type="dxa"/>
          </w:tcPr>
          <w:p w14:paraId="0FB60F96"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680A35D"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200817A1" w14:textId="77777777" w:rsidR="008B72E7" w:rsidRDefault="008B72E7">
            <w:pPr>
              <w:rPr>
                <w:rFonts w:ascii="Arial" w:hAnsi="Arial"/>
                <w:snapToGrid w:val="0"/>
                <w:color w:val="000000"/>
              </w:rPr>
            </w:pPr>
            <w:r>
              <w:rPr>
                <w:rFonts w:ascii="Arial" w:hAnsi="Arial"/>
                <w:snapToGrid w:val="0"/>
                <w:color w:val="000000"/>
              </w:rPr>
              <w:t>Following power being applied to all five chassis, the FTPP system shall (3.1.7) become operational in at most 1.5 minutes.</w:t>
            </w:r>
          </w:p>
        </w:tc>
        <w:tc>
          <w:tcPr>
            <w:tcW w:w="2430" w:type="dxa"/>
          </w:tcPr>
          <w:p w14:paraId="717F4417" w14:textId="77777777" w:rsidR="008B72E7" w:rsidRDefault="008B72E7">
            <w:pPr>
              <w:rPr>
                <w:rFonts w:ascii="Arial" w:hAnsi="Arial"/>
                <w:snapToGrid w:val="0"/>
                <w:color w:val="000000"/>
              </w:rPr>
            </w:pPr>
            <w:r>
              <w:rPr>
                <w:rFonts w:ascii="Arial" w:hAnsi="Arial"/>
                <w:snapToGrid w:val="0"/>
                <w:color w:val="000000"/>
              </w:rPr>
              <w:t>SRS015</w:t>
            </w:r>
          </w:p>
        </w:tc>
      </w:tr>
      <w:tr w:rsidR="008B72E7" w14:paraId="6695F9EC" w14:textId="77777777">
        <w:tblPrEx>
          <w:tblCellMar>
            <w:top w:w="0" w:type="dxa"/>
            <w:bottom w:w="0" w:type="dxa"/>
          </w:tblCellMar>
        </w:tblPrEx>
        <w:tc>
          <w:tcPr>
            <w:tcW w:w="2430" w:type="dxa"/>
          </w:tcPr>
          <w:p w14:paraId="2F366CFA"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5FF779A"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449C4568" w14:textId="77777777" w:rsidR="008B72E7" w:rsidRDefault="008B72E7">
            <w:pPr>
              <w:rPr>
                <w:rFonts w:ascii="Arial" w:hAnsi="Arial"/>
                <w:snapToGrid w:val="0"/>
                <w:color w:val="000000"/>
              </w:rPr>
            </w:pPr>
            <w:r>
              <w:rPr>
                <w:rFonts w:ascii="Arial" w:hAnsi="Arial"/>
                <w:snapToGrid w:val="0"/>
                <w:color w:val="000000"/>
              </w:rPr>
              <w:t>The FTPP shall (3.1.26) detect a babbling NE or ICP within 20 milliseconds of the receipt of the first erroneous packet.</w:t>
            </w:r>
          </w:p>
        </w:tc>
        <w:tc>
          <w:tcPr>
            <w:tcW w:w="2430" w:type="dxa"/>
          </w:tcPr>
          <w:p w14:paraId="3A1F874A" w14:textId="77777777" w:rsidR="008B72E7" w:rsidRDefault="008B72E7">
            <w:pPr>
              <w:rPr>
                <w:rFonts w:ascii="Arial" w:hAnsi="Arial"/>
                <w:snapToGrid w:val="0"/>
                <w:color w:val="000000"/>
              </w:rPr>
            </w:pPr>
            <w:r>
              <w:rPr>
                <w:rFonts w:ascii="Arial" w:hAnsi="Arial"/>
                <w:snapToGrid w:val="0"/>
                <w:color w:val="000000"/>
              </w:rPr>
              <w:t>SRS235</w:t>
            </w:r>
          </w:p>
        </w:tc>
      </w:tr>
      <w:tr w:rsidR="008B72E7" w14:paraId="42399585" w14:textId="77777777">
        <w:tblPrEx>
          <w:tblCellMar>
            <w:top w:w="0" w:type="dxa"/>
            <w:bottom w:w="0" w:type="dxa"/>
          </w:tblCellMar>
        </w:tblPrEx>
        <w:tc>
          <w:tcPr>
            <w:tcW w:w="2430" w:type="dxa"/>
          </w:tcPr>
          <w:p w14:paraId="22A1BCFC"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31DBD8C1"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5A172959" w14:textId="77777777" w:rsidR="008B72E7" w:rsidRDefault="008B72E7">
            <w:pPr>
              <w:rPr>
                <w:rFonts w:ascii="Arial" w:hAnsi="Arial"/>
                <w:snapToGrid w:val="0"/>
                <w:color w:val="000000"/>
              </w:rPr>
            </w:pPr>
            <w:r>
              <w:rPr>
                <w:rFonts w:ascii="Arial" w:hAnsi="Arial"/>
                <w:snapToGrid w:val="0"/>
                <w:color w:val="000000"/>
              </w:rPr>
              <w:t>The FTPP shall (3.1.27) recover from a babbling NE or ICP within 40 milliseconds after it is detected.</w:t>
            </w:r>
          </w:p>
        </w:tc>
        <w:tc>
          <w:tcPr>
            <w:tcW w:w="2430" w:type="dxa"/>
          </w:tcPr>
          <w:p w14:paraId="459A0EE1" w14:textId="77777777" w:rsidR="008B72E7" w:rsidRDefault="008B72E7">
            <w:pPr>
              <w:rPr>
                <w:rFonts w:ascii="Arial" w:hAnsi="Arial"/>
                <w:snapToGrid w:val="0"/>
                <w:color w:val="000000"/>
              </w:rPr>
            </w:pPr>
            <w:r>
              <w:rPr>
                <w:rFonts w:ascii="Arial" w:hAnsi="Arial"/>
                <w:snapToGrid w:val="0"/>
                <w:color w:val="000000"/>
              </w:rPr>
              <w:t>SRS255</w:t>
            </w:r>
          </w:p>
        </w:tc>
      </w:tr>
      <w:tr w:rsidR="008B72E7" w14:paraId="561FD812" w14:textId="77777777">
        <w:tblPrEx>
          <w:tblCellMar>
            <w:top w:w="0" w:type="dxa"/>
            <w:bottom w:w="0" w:type="dxa"/>
          </w:tblCellMar>
        </w:tblPrEx>
        <w:tc>
          <w:tcPr>
            <w:tcW w:w="2430" w:type="dxa"/>
          </w:tcPr>
          <w:p w14:paraId="3629E99B"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00F3B46E"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205DA0A0" w14:textId="77777777" w:rsidR="008B72E7" w:rsidRDefault="008B72E7">
            <w:pPr>
              <w:rPr>
                <w:rFonts w:ascii="Arial" w:hAnsi="Arial"/>
                <w:snapToGrid w:val="0"/>
                <w:color w:val="000000"/>
              </w:rPr>
            </w:pPr>
            <w:r>
              <w:rPr>
                <w:rFonts w:ascii="Arial" w:hAnsi="Arial"/>
                <w:snapToGrid w:val="0"/>
                <w:color w:val="000000"/>
              </w:rPr>
              <w:t>An exchange of a single packet of data from an ICP to the FCPs via the NE shall (3.1.8) take no longer than 200 microseconds.</w:t>
            </w:r>
          </w:p>
        </w:tc>
        <w:tc>
          <w:tcPr>
            <w:tcW w:w="2430" w:type="dxa"/>
          </w:tcPr>
          <w:p w14:paraId="42E7EA99" w14:textId="77777777" w:rsidR="008B72E7" w:rsidRDefault="008B72E7">
            <w:pPr>
              <w:rPr>
                <w:rFonts w:ascii="Arial" w:hAnsi="Arial"/>
                <w:snapToGrid w:val="0"/>
                <w:color w:val="000000"/>
              </w:rPr>
            </w:pPr>
            <w:r>
              <w:rPr>
                <w:rFonts w:ascii="Arial" w:hAnsi="Arial"/>
                <w:snapToGrid w:val="0"/>
                <w:color w:val="000000"/>
              </w:rPr>
              <w:t>hw</w:t>
            </w:r>
          </w:p>
        </w:tc>
      </w:tr>
      <w:tr w:rsidR="008B72E7" w14:paraId="118541E3" w14:textId="77777777">
        <w:tblPrEx>
          <w:tblCellMar>
            <w:top w:w="0" w:type="dxa"/>
            <w:bottom w:w="0" w:type="dxa"/>
          </w:tblCellMar>
        </w:tblPrEx>
        <w:tc>
          <w:tcPr>
            <w:tcW w:w="2430" w:type="dxa"/>
          </w:tcPr>
          <w:p w14:paraId="1EB0FCAA"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06D9BC3C"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6A16FF4B" w14:textId="77777777" w:rsidR="008B72E7" w:rsidRDefault="008B72E7">
            <w:pPr>
              <w:rPr>
                <w:rFonts w:ascii="Arial" w:hAnsi="Arial"/>
                <w:snapToGrid w:val="0"/>
                <w:color w:val="000000"/>
              </w:rPr>
            </w:pPr>
            <w:r>
              <w:rPr>
                <w:rFonts w:ascii="Arial" w:hAnsi="Arial"/>
                <w:snapToGrid w:val="0"/>
                <w:color w:val="000000"/>
              </w:rPr>
              <w:t>An exchange and broadcast of a single packet of data from the FCPs to the ICPs and the FCPs via the NE shall (3.1.9) take no longer than 150 microseconds.  A packet size is assumed to be 60 bytes</w:t>
            </w:r>
          </w:p>
        </w:tc>
        <w:tc>
          <w:tcPr>
            <w:tcW w:w="2430" w:type="dxa"/>
          </w:tcPr>
          <w:p w14:paraId="0F4CD49D" w14:textId="77777777" w:rsidR="008B72E7" w:rsidRDefault="008B72E7">
            <w:pPr>
              <w:rPr>
                <w:rFonts w:ascii="Arial" w:hAnsi="Arial"/>
                <w:snapToGrid w:val="0"/>
                <w:color w:val="000000"/>
              </w:rPr>
            </w:pPr>
            <w:r>
              <w:rPr>
                <w:rFonts w:ascii="Arial" w:hAnsi="Arial"/>
                <w:snapToGrid w:val="0"/>
                <w:color w:val="000000"/>
              </w:rPr>
              <w:t>hw</w:t>
            </w:r>
          </w:p>
        </w:tc>
      </w:tr>
      <w:tr w:rsidR="008B72E7" w14:paraId="69A2CB12" w14:textId="77777777">
        <w:tblPrEx>
          <w:tblCellMar>
            <w:top w:w="0" w:type="dxa"/>
            <w:bottom w:w="0" w:type="dxa"/>
          </w:tblCellMar>
        </w:tblPrEx>
        <w:tc>
          <w:tcPr>
            <w:tcW w:w="2430" w:type="dxa"/>
          </w:tcPr>
          <w:p w14:paraId="403D5371"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0BB6F5D0"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0500E54A" w14:textId="77777777" w:rsidR="008B72E7" w:rsidRDefault="008B72E7">
            <w:pPr>
              <w:rPr>
                <w:rFonts w:ascii="Arial" w:hAnsi="Arial"/>
                <w:snapToGrid w:val="0"/>
                <w:color w:val="000000"/>
              </w:rPr>
            </w:pPr>
            <w:r>
              <w:rPr>
                <w:rFonts w:ascii="Arial" w:hAnsi="Arial"/>
                <w:snapToGrid w:val="0"/>
                <w:color w:val="000000"/>
              </w:rPr>
              <w:t>Under no fault conditions, after initial power on, the FTPP system shall (3.1.10) create six Virtual Groups (VGs), a fault masking FCP, and the five ICPs, and enter the data in the NE Configuration Table (CT).</w:t>
            </w:r>
          </w:p>
        </w:tc>
        <w:tc>
          <w:tcPr>
            <w:tcW w:w="2430" w:type="dxa"/>
          </w:tcPr>
          <w:p w14:paraId="0E68E841" w14:textId="77777777" w:rsidR="008B72E7" w:rsidRDefault="008B72E7">
            <w:pPr>
              <w:rPr>
                <w:rFonts w:ascii="Arial" w:hAnsi="Arial"/>
                <w:snapToGrid w:val="0"/>
                <w:color w:val="000000"/>
              </w:rPr>
            </w:pPr>
            <w:r>
              <w:rPr>
                <w:rFonts w:ascii="Arial" w:hAnsi="Arial"/>
                <w:snapToGrid w:val="0"/>
                <w:color w:val="000000"/>
              </w:rPr>
              <w:t>SRS101, SRS296</w:t>
            </w:r>
          </w:p>
        </w:tc>
      </w:tr>
      <w:tr w:rsidR="008B72E7" w14:paraId="2D6EECD8" w14:textId="77777777">
        <w:tblPrEx>
          <w:tblCellMar>
            <w:top w:w="0" w:type="dxa"/>
            <w:bottom w:w="0" w:type="dxa"/>
          </w:tblCellMar>
        </w:tblPrEx>
        <w:tc>
          <w:tcPr>
            <w:tcW w:w="2430" w:type="dxa"/>
          </w:tcPr>
          <w:p w14:paraId="255559FE"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66A20B1"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407501B7" w14:textId="77777777" w:rsidR="008B72E7" w:rsidRDefault="008B72E7">
            <w:pPr>
              <w:rPr>
                <w:rFonts w:ascii="Arial" w:hAnsi="Arial"/>
                <w:snapToGrid w:val="0"/>
                <w:color w:val="000000"/>
              </w:rPr>
            </w:pPr>
            <w:r>
              <w:rPr>
                <w:rFonts w:ascii="Arial" w:hAnsi="Arial"/>
                <w:snapToGrid w:val="0"/>
                <w:color w:val="000000"/>
              </w:rPr>
              <w:t>From the time that the NE failure has been identified, and the NE is recoverable, to the time the NE is recovered shall (3.1.11) be no more than 1.5 minutes.</w:t>
            </w:r>
          </w:p>
        </w:tc>
        <w:tc>
          <w:tcPr>
            <w:tcW w:w="2430" w:type="dxa"/>
          </w:tcPr>
          <w:p w14:paraId="63CF9408" w14:textId="77777777" w:rsidR="008B72E7" w:rsidRDefault="008B72E7">
            <w:pPr>
              <w:rPr>
                <w:rFonts w:ascii="Arial" w:hAnsi="Arial"/>
                <w:snapToGrid w:val="0"/>
                <w:color w:val="000000"/>
              </w:rPr>
            </w:pPr>
            <w:r>
              <w:rPr>
                <w:rFonts w:ascii="Arial" w:hAnsi="Arial"/>
                <w:snapToGrid w:val="0"/>
                <w:color w:val="000000"/>
              </w:rPr>
              <w:t>SRS205</w:t>
            </w:r>
          </w:p>
        </w:tc>
      </w:tr>
      <w:tr w:rsidR="008B72E7" w14:paraId="3CDD7BBF" w14:textId="77777777">
        <w:tblPrEx>
          <w:tblCellMar>
            <w:top w:w="0" w:type="dxa"/>
            <w:bottom w:w="0" w:type="dxa"/>
          </w:tblCellMar>
        </w:tblPrEx>
        <w:tc>
          <w:tcPr>
            <w:tcW w:w="2430" w:type="dxa"/>
          </w:tcPr>
          <w:p w14:paraId="1380F090"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49992D6"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22A3035F" w14:textId="77777777" w:rsidR="008B72E7" w:rsidRDefault="008B72E7">
            <w:pPr>
              <w:rPr>
                <w:rFonts w:ascii="Arial" w:hAnsi="Arial"/>
                <w:snapToGrid w:val="0"/>
                <w:color w:val="000000"/>
              </w:rPr>
            </w:pPr>
            <w:r>
              <w:rPr>
                <w:rFonts w:ascii="Arial" w:hAnsi="Arial"/>
                <w:snapToGrid w:val="0"/>
                <w:color w:val="000000"/>
              </w:rPr>
              <w:t>The FTPP shall (3.1.12) be capable of restoring a corrected faulty computer into the flight critical computer set.</w:t>
            </w:r>
          </w:p>
        </w:tc>
        <w:tc>
          <w:tcPr>
            <w:tcW w:w="2430" w:type="dxa"/>
          </w:tcPr>
          <w:p w14:paraId="62C50F01" w14:textId="77777777" w:rsidR="008B72E7" w:rsidRDefault="008B72E7">
            <w:pPr>
              <w:rPr>
                <w:rFonts w:ascii="Arial" w:hAnsi="Arial"/>
                <w:snapToGrid w:val="0"/>
                <w:color w:val="000000"/>
              </w:rPr>
            </w:pPr>
            <w:r>
              <w:rPr>
                <w:rFonts w:ascii="Arial" w:hAnsi="Arial"/>
                <w:snapToGrid w:val="0"/>
                <w:color w:val="000000"/>
              </w:rPr>
              <w:t>SRS124, SRS214</w:t>
            </w:r>
          </w:p>
        </w:tc>
      </w:tr>
      <w:tr w:rsidR="008B72E7" w14:paraId="15DB977B" w14:textId="77777777">
        <w:tblPrEx>
          <w:tblCellMar>
            <w:top w:w="0" w:type="dxa"/>
            <w:bottom w:w="0" w:type="dxa"/>
          </w:tblCellMar>
        </w:tblPrEx>
        <w:tc>
          <w:tcPr>
            <w:tcW w:w="2430" w:type="dxa"/>
          </w:tcPr>
          <w:p w14:paraId="17E114D2"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30E88C3D"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6458D2BB" w14:textId="77777777" w:rsidR="008B72E7" w:rsidRDefault="008B72E7">
            <w:pPr>
              <w:rPr>
                <w:rFonts w:ascii="Arial" w:hAnsi="Arial"/>
                <w:snapToGrid w:val="0"/>
                <w:color w:val="000000"/>
              </w:rPr>
            </w:pPr>
            <w:r>
              <w:rPr>
                <w:rFonts w:ascii="Arial" w:hAnsi="Arial"/>
                <w:snapToGrid w:val="0"/>
                <w:color w:val="000000"/>
              </w:rPr>
              <w:t>The FTPP shall (3.1.14) take no more than 1 second per Megabyte of data to be realigned.</w:t>
            </w:r>
          </w:p>
        </w:tc>
        <w:tc>
          <w:tcPr>
            <w:tcW w:w="2430" w:type="dxa"/>
          </w:tcPr>
          <w:p w14:paraId="3E993038" w14:textId="77777777" w:rsidR="008B72E7" w:rsidRDefault="008B72E7">
            <w:pPr>
              <w:rPr>
                <w:rFonts w:ascii="Arial" w:hAnsi="Arial"/>
                <w:snapToGrid w:val="0"/>
                <w:color w:val="000000"/>
              </w:rPr>
            </w:pPr>
            <w:r>
              <w:rPr>
                <w:rFonts w:ascii="Arial" w:hAnsi="Arial"/>
                <w:snapToGrid w:val="0"/>
                <w:color w:val="000000"/>
              </w:rPr>
              <w:t>SRS203</w:t>
            </w:r>
          </w:p>
        </w:tc>
      </w:tr>
      <w:tr w:rsidR="008B72E7" w14:paraId="0F8F89DE" w14:textId="77777777">
        <w:tblPrEx>
          <w:tblCellMar>
            <w:top w:w="0" w:type="dxa"/>
            <w:bottom w:w="0" w:type="dxa"/>
          </w:tblCellMar>
        </w:tblPrEx>
        <w:tc>
          <w:tcPr>
            <w:tcW w:w="2430" w:type="dxa"/>
          </w:tcPr>
          <w:p w14:paraId="244F19EF"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09A2ADE9"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40F66D15" w14:textId="77777777" w:rsidR="008B72E7" w:rsidRDefault="008B72E7">
            <w:pPr>
              <w:rPr>
                <w:rFonts w:ascii="Arial" w:hAnsi="Arial"/>
                <w:snapToGrid w:val="0"/>
                <w:color w:val="000000"/>
              </w:rPr>
            </w:pPr>
            <w:r>
              <w:rPr>
                <w:rFonts w:ascii="Arial" w:hAnsi="Arial"/>
                <w:snapToGrid w:val="0"/>
                <w:color w:val="000000"/>
              </w:rPr>
              <w:t>The failed channel, provided it is recoverable, shall (3.1.15) be recovered in less than 1.5 minutes.</w:t>
            </w:r>
          </w:p>
        </w:tc>
        <w:tc>
          <w:tcPr>
            <w:tcW w:w="2430" w:type="dxa"/>
          </w:tcPr>
          <w:p w14:paraId="48C38343" w14:textId="77777777" w:rsidR="008B72E7" w:rsidRDefault="008B72E7">
            <w:pPr>
              <w:rPr>
                <w:rFonts w:ascii="Arial" w:hAnsi="Arial"/>
                <w:snapToGrid w:val="0"/>
                <w:color w:val="000000"/>
              </w:rPr>
            </w:pPr>
            <w:r>
              <w:rPr>
                <w:rFonts w:ascii="Arial" w:hAnsi="Arial"/>
                <w:snapToGrid w:val="0"/>
                <w:color w:val="000000"/>
              </w:rPr>
              <w:t>SRS205</w:t>
            </w:r>
          </w:p>
        </w:tc>
      </w:tr>
      <w:tr w:rsidR="008B72E7" w14:paraId="79360053" w14:textId="77777777">
        <w:tblPrEx>
          <w:tblCellMar>
            <w:top w:w="0" w:type="dxa"/>
            <w:bottom w:w="0" w:type="dxa"/>
          </w:tblCellMar>
        </w:tblPrEx>
        <w:tc>
          <w:tcPr>
            <w:tcW w:w="2430" w:type="dxa"/>
          </w:tcPr>
          <w:p w14:paraId="10A8CC0A"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36A84C90"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718DFB3D" w14:textId="77777777" w:rsidR="008B72E7" w:rsidRDefault="008B72E7">
            <w:pPr>
              <w:rPr>
                <w:rFonts w:ascii="Arial" w:hAnsi="Arial"/>
                <w:snapToGrid w:val="0"/>
                <w:color w:val="000000"/>
              </w:rPr>
            </w:pPr>
            <w:r>
              <w:rPr>
                <w:rFonts w:ascii="Arial" w:hAnsi="Arial"/>
                <w:snapToGrid w:val="0"/>
                <w:color w:val="000000"/>
              </w:rPr>
              <w:t>The FTPP voting implementation shall (3.1.16) isolate and remove a faulty computer from the flight critical computer set within 60 milliseconds, once the fault has manifested itself.</w:t>
            </w:r>
          </w:p>
        </w:tc>
        <w:tc>
          <w:tcPr>
            <w:tcW w:w="2430" w:type="dxa"/>
          </w:tcPr>
          <w:p w14:paraId="6EEC4593" w14:textId="77777777" w:rsidR="008B72E7" w:rsidRDefault="008B72E7">
            <w:pPr>
              <w:rPr>
                <w:rFonts w:ascii="Arial" w:hAnsi="Arial"/>
                <w:snapToGrid w:val="0"/>
                <w:color w:val="000000"/>
              </w:rPr>
            </w:pPr>
            <w:r>
              <w:rPr>
                <w:rFonts w:ascii="Arial" w:hAnsi="Arial"/>
                <w:snapToGrid w:val="0"/>
                <w:color w:val="000000"/>
              </w:rPr>
              <w:t>SRS109</w:t>
            </w:r>
          </w:p>
        </w:tc>
      </w:tr>
      <w:tr w:rsidR="008B72E7" w14:paraId="4B5D0A63" w14:textId="77777777">
        <w:tblPrEx>
          <w:tblCellMar>
            <w:top w:w="0" w:type="dxa"/>
            <w:bottom w:w="0" w:type="dxa"/>
          </w:tblCellMar>
        </w:tblPrEx>
        <w:tc>
          <w:tcPr>
            <w:tcW w:w="2430" w:type="dxa"/>
          </w:tcPr>
          <w:p w14:paraId="27B76DF5"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430228F2"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44E996B1" w14:textId="77777777" w:rsidR="008B72E7" w:rsidRDefault="008B72E7">
            <w:pPr>
              <w:rPr>
                <w:rFonts w:ascii="Arial" w:hAnsi="Arial"/>
                <w:snapToGrid w:val="0"/>
                <w:color w:val="000000"/>
              </w:rPr>
            </w:pPr>
            <w:r>
              <w:rPr>
                <w:rFonts w:ascii="Arial" w:hAnsi="Arial"/>
                <w:snapToGrid w:val="0"/>
                <w:color w:val="000000"/>
              </w:rPr>
              <w:t>The FTPP system shall (3.1.17) be two fault tolerant for any two non-simultaneous hardware faults through out all phases of the X-38 mission (i.e., from power on to power off, without degradation).</w:t>
            </w:r>
          </w:p>
        </w:tc>
        <w:tc>
          <w:tcPr>
            <w:tcW w:w="2430" w:type="dxa"/>
          </w:tcPr>
          <w:p w14:paraId="5046E8C7" w14:textId="77777777" w:rsidR="008B72E7" w:rsidRDefault="008B72E7">
            <w:pPr>
              <w:rPr>
                <w:rFonts w:ascii="Arial" w:hAnsi="Arial"/>
                <w:snapToGrid w:val="0"/>
                <w:color w:val="000000"/>
              </w:rPr>
            </w:pPr>
            <w:r>
              <w:rPr>
                <w:rFonts w:ascii="Arial" w:hAnsi="Arial"/>
                <w:snapToGrid w:val="0"/>
                <w:color w:val="000000"/>
              </w:rPr>
              <w:t>SRS043, SRS091, SRS093, SRS094, SRS095, SRS096, SRS102, SRS104, SRS106, SRS109, SRS128, SRS183, SRS184, SRS187 SRS235, SRS282, SRS283, SRS281</w:t>
            </w:r>
          </w:p>
        </w:tc>
      </w:tr>
      <w:tr w:rsidR="008B72E7" w14:paraId="75728FB1" w14:textId="77777777">
        <w:tblPrEx>
          <w:tblCellMar>
            <w:top w:w="0" w:type="dxa"/>
            <w:bottom w:w="0" w:type="dxa"/>
          </w:tblCellMar>
        </w:tblPrEx>
        <w:tc>
          <w:tcPr>
            <w:tcW w:w="2430" w:type="dxa"/>
          </w:tcPr>
          <w:p w14:paraId="4B64479D"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611C2F18"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11479C7D" w14:textId="77777777" w:rsidR="008B72E7" w:rsidRDefault="008B72E7">
            <w:pPr>
              <w:rPr>
                <w:rFonts w:ascii="Arial" w:hAnsi="Arial"/>
                <w:snapToGrid w:val="0"/>
                <w:color w:val="000000"/>
              </w:rPr>
            </w:pPr>
            <w:r>
              <w:rPr>
                <w:rFonts w:ascii="Arial" w:hAnsi="Arial"/>
                <w:snapToGrid w:val="0"/>
                <w:color w:val="000000"/>
              </w:rPr>
              <w:t>The FTPP system shall (3.1.18) be capable of powering up and operating with any combination of 3 of the 5 FCR's active.</w:t>
            </w:r>
          </w:p>
        </w:tc>
        <w:tc>
          <w:tcPr>
            <w:tcW w:w="2430" w:type="dxa"/>
          </w:tcPr>
          <w:p w14:paraId="034B290D" w14:textId="77777777" w:rsidR="008B72E7" w:rsidRDefault="008B72E7">
            <w:pPr>
              <w:rPr>
                <w:rFonts w:ascii="Arial" w:hAnsi="Arial"/>
                <w:snapToGrid w:val="0"/>
                <w:color w:val="000000"/>
              </w:rPr>
            </w:pPr>
            <w:r>
              <w:rPr>
                <w:rFonts w:ascii="Arial" w:hAnsi="Arial"/>
                <w:snapToGrid w:val="0"/>
                <w:color w:val="000000"/>
              </w:rPr>
              <w:t>SRS010, SRS102</w:t>
            </w:r>
          </w:p>
        </w:tc>
      </w:tr>
      <w:tr w:rsidR="008B72E7" w14:paraId="3612740F" w14:textId="77777777">
        <w:tblPrEx>
          <w:tblCellMar>
            <w:top w:w="0" w:type="dxa"/>
            <w:bottom w:w="0" w:type="dxa"/>
          </w:tblCellMar>
        </w:tblPrEx>
        <w:tc>
          <w:tcPr>
            <w:tcW w:w="2430" w:type="dxa"/>
          </w:tcPr>
          <w:p w14:paraId="46FF6D71"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016676F"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068AEFEF" w14:textId="77777777" w:rsidR="008B72E7" w:rsidRDefault="008B72E7">
            <w:pPr>
              <w:rPr>
                <w:rFonts w:ascii="Arial" w:hAnsi="Arial"/>
                <w:snapToGrid w:val="0"/>
                <w:color w:val="000000"/>
              </w:rPr>
            </w:pPr>
            <w:r>
              <w:rPr>
                <w:rFonts w:ascii="Arial" w:hAnsi="Arial"/>
                <w:snapToGrid w:val="0"/>
                <w:color w:val="000000"/>
              </w:rPr>
              <w:t>The FTPP system shall (3.1.19) be able to accommodate power up of all 5 channels and maintain all 5 NEs active, assuming no failures.</w:t>
            </w:r>
          </w:p>
        </w:tc>
        <w:tc>
          <w:tcPr>
            <w:tcW w:w="2430" w:type="dxa"/>
          </w:tcPr>
          <w:p w14:paraId="1B2358CD" w14:textId="77777777" w:rsidR="008B72E7" w:rsidRDefault="008B72E7">
            <w:pPr>
              <w:rPr>
                <w:rFonts w:ascii="Arial" w:hAnsi="Arial"/>
                <w:snapToGrid w:val="0"/>
                <w:color w:val="000000"/>
              </w:rPr>
            </w:pPr>
            <w:r>
              <w:rPr>
                <w:rFonts w:ascii="Arial" w:hAnsi="Arial"/>
                <w:snapToGrid w:val="0"/>
                <w:color w:val="000000"/>
              </w:rPr>
              <w:t>SRS201</w:t>
            </w:r>
          </w:p>
        </w:tc>
      </w:tr>
      <w:tr w:rsidR="008B72E7" w14:paraId="5DD521DA" w14:textId="77777777">
        <w:tblPrEx>
          <w:tblCellMar>
            <w:top w:w="0" w:type="dxa"/>
            <w:bottom w:w="0" w:type="dxa"/>
          </w:tblCellMar>
        </w:tblPrEx>
        <w:tc>
          <w:tcPr>
            <w:tcW w:w="2430" w:type="dxa"/>
          </w:tcPr>
          <w:p w14:paraId="7CFB3724"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4C7F5C29"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4CFF62F1" w14:textId="77777777" w:rsidR="008B72E7" w:rsidRDefault="008B72E7">
            <w:pPr>
              <w:rPr>
                <w:rFonts w:ascii="Arial" w:hAnsi="Arial"/>
                <w:snapToGrid w:val="0"/>
                <w:color w:val="000000"/>
              </w:rPr>
            </w:pPr>
            <w:r>
              <w:rPr>
                <w:rFonts w:ascii="Arial" w:hAnsi="Arial"/>
                <w:snapToGrid w:val="0"/>
                <w:color w:val="000000"/>
              </w:rPr>
              <w:t>The FTPP system shall (3.1.20) incorporate additional channels in the active set as they are powered-on by the application software.</w:t>
            </w:r>
          </w:p>
        </w:tc>
        <w:tc>
          <w:tcPr>
            <w:tcW w:w="2430" w:type="dxa"/>
          </w:tcPr>
          <w:p w14:paraId="7C838D6A" w14:textId="77777777" w:rsidR="008B72E7" w:rsidRDefault="008B72E7">
            <w:pPr>
              <w:rPr>
                <w:rFonts w:ascii="Arial" w:hAnsi="Arial"/>
                <w:snapToGrid w:val="0"/>
                <w:color w:val="000000"/>
              </w:rPr>
            </w:pPr>
            <w:r>
              <w:rPr>
                <w:rFonts w:ascii="Arial" w:hAnsi="Arial"/>
                <w:snapToGrid w:val="0"/>
                <w:color w:val="000000"/>
              </w:rPr>
              <w:t>SRS124, SRS125, SRS126, SRS214</w:t>
            </w:r>
          </w:p>
        </w:tc>
      </w:tr>
      <w:tr w:rsidR="008B72E7" w14:paraId="7F168A31" w14:textId="77777777">
        <w:tblPrEx>
          <w:tblCellMar>
            <w:top w:w="0" w:type="dxa"/>
            <w:bottom w:w="0" w:type="dxa"/>
          </w:tblCellMar>
        </w:tblPrEx>
        <w:tc>
          <w:tcPr>
            <w:tcW w:w="2430" w:type="dxa"/>
          </w:tcPr>
          <w:p w14:paraId="54809C42"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64F777AD"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04B710AD" w14:textId="77777777" w:rsidR="008B72E7" w:rsidRDefault="008B72E7">
            <w:pPr>
              <w:rPr>
                <w:rFonts w:ascii="Arial" w:hAnsi="Arial"/>
                <w:snapToGrid w:val="0"/>
                <w:color w:val="000000"/>
              </w:rPr>
            </w:pPr>
            <w:r>
              <w:rPr>
                <w:rFonts w:ascii="Arial" w:hAnsi="Arial"/>
                <w:snapToGrid w:val="0"/>
                <w:color w:val="000000"/>
              </w:rPr>
              <w:t>After the initial power-up of only two FCRs and the NEFU, the FTPP system shall (3.1.25) be able to incorporate two more FCRs, upon their simultaneous or separate power-up.</w:t>
            </w:r>
          </w:p>
        </w:tc>
        <w:tc>
          <w:tcPr>
            <w:tcW w:w="2430" w:type="dxa"/>
          </w:tcPr>
          <w:p w14:paraId="7E0774BE" w14:textId="77777777" w:rsidR="008B72E7" w:rsidRDefault="008B72E7">
            <w:pPr>
              <w:rPr>
                <w:rFonts w:ascii="Arial" w:hAnsi="Arial"/>
                <w:snapToGrid w:val="0"/>
                <w:color w:val="000000"/>
              </w:rPr>
            </w:pPr>
            <w:r>
              <w:rPr>
                <w:rFonts w:ascii="Arial" w:hAnsi="Arial"/>
                <w:snapToGrid w:val="0"/>
                <w:color w:val="000000"/>
              </w:rPr>
              <w:t>SRS236</w:t>
            </w:r>
          </w:p>
        </w:tc>
      </w:tr>
      <w:tr w:rsidR="008B72E7" w14:paraId="6CA4E11C" w14:textId="77777777">
        <w:tblPrEx>
          <w:tblCellMar>
            <w:top w:w="0" w:type="dxa"/>
            <w:bottom w:w="0" w:type="dxa"/>
          </w:tblCellMar>
        </w:tblPrEx>
        <w:tc>
          <w:tcPr>
            <w:tcW w:w="2430" w:type="dxa"/>
          </w:tcPr>
          <w:p w14:paraId="1EC06CAB"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715A121"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73D353FD" w14:textId="77777777" w:rsidR="008B72E7" w:rsidRDefault="008B72E7">
            <w:pPr>
              <w:rPr>
                <w:rFonts w:ascii="Arial" w:hAnsi="Arial"/>
                <w:snapToGrid w:val="0"/>
                <w:color w:val="000000"/>
              </w:rPr>
            </w:pPr>
            <w:r>
              <w:rPr>
                <w:rFonts w:ascii="Arial" w:hAnsi="Arial"/>
                <w:snapToGrid w:val="0"/>
                <w:color w:val="000000"/>
              </w:rPr>
              <w:t>The FTPP system shall (3.1.21) monitor for the presence of new channels at a 1 Hz periodic rate.</w:t>
            </w:r>
          </w:p>
        </w:tc>
        <w:tc>
          <w:tcPr>
            <w:tcW w:w="2430" w:type="dxa"/>
          </w:tcPr>
          <w:p w14:paraId="0D4A0B6C" w14:textId="77777777" w:rsidR="008B72E7" w:rsidRDefault="008B72E7">
            <w:pPr>
              <w:rPr>
                <w:rFonts w:ascii="Arial" w:hAnsi="Arial"/>
                <w:snapToGrid w:val="0"/>
                <w:color w:val="000000"/>
              </w:rPr>
            </w:pPr>
            <w:r>
              <w:rPr>
                <w:rFonts w:ascii="Arial" w:hAnsi="Arial"/>
                <w:snapToGrid w:val="0"/>
                <w:color w:val="000000"/>
              </w:rPr>
              <w:t>SRS124</w:t>
            </w:r>
          </w:p>
        </w:tc>
      </w:tr>
      <w:tr w:rsidR="008B72E7" w14:paraId="6ADD1BA6" w14:textId="77777777">
        <w:tblPrEx>
          <w:tblCellMar>
            <w:top w:w="0" w:type="dxa"/>
            <w:bottom w:w="0" w:type="dxa"/>
          </w:tblCellMar>
        </w:tblPrEx>
        <w:tc>
          <w:tcPr>
            <w:tcW w:w="2430" w:type="dxa"/>
          </w:tcPr>
          <w:p w14:paraId="0C5CD5D4"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6083D3CC"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3C611246" w14:textId="77777777" w:rsidR="008B72E7" w:rsidRDefault="008B72E7">
            <w:pPr>
              <w:rPr>
                <w:rFonts w:ascii="Arial" w:hAnsi="Arial"/>
                <w:snapToGrid w:val="0"/>
                <w:color w:val="000000"/>
              </w:rPr>
            </w:pPr>
            <w:r>
              <w:rPr>
                <w:rFonts w:ascii="Arial" w:hAnsi="Arial"/>
                <w:snapToGrid w:val="0"/>
                <w:color w:val="000000"/>
              </w:rPr>
              <w:t>All healthy FCRs shall (3.1.22) be incorporated as they become available.</w:t>
            </w:r>
          </w:p>
        </w:tc>
        <w:tc>
          <w:tcPr>
            <w:tcW w:w="2430" w:type="dxa"/>
          </w:tcPr>
          <w:p w14:paraId="7306E71C" w14:textId="77777777" w:rsidR="008B72E7" w:rsidRDefault="008B72E7">
            <w:pPr>
              <w:rPr>
                <w:rFonts w:ascii="Arial" w:hAnsi="Arial"/>
                <w:snapToGrid w:val="0"/>
                <w:color w:val="000000"/>
              </w:rPr>
            </w:pPr>
            <w:r>
              <w:rPr>
                <w:rFonts w:ascii="Arial" w:hAnsi="Arial"/>
                <w:snapToGrid w:val="0"/>
                <w:color w:val="000000"/>
              </w:rPr>
              <w:t>SRS125, SRS126, SRS214</w:t>
            </w:r>
          </w:p>
        </w:tc>
      </w:tr>
      <w:tr w:rsidR="008B72E7" w14:paraId="06FEF43D" w14:textId="77777777">
        <w:tblPrEx>
          <w:tblCellMar>
            <w:top w:w="0" w:type="dxa"/>
            <w:bottom w:w="0" w:type="dxa"/>
          </w:tblCellMar>
        </w:tblPrEx>
        <w:tc>
          <w:tcPr>
            <w:tcW w:w="2430" w:type="dxa"/>
          </w:tcPr>
          <w:p w14:paraId="3F7AA086"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5E6CF9D6"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15B979AF" w14:textId="77777777" w:rsidR="008B72E7" w:rsidRDefault="008B72E7">
            <w:pPr>
              <w:rPr>
                <w:rFonts w:ascii="Arial" w:hAnsi="Arial"/>
                <w:snapToGrid w:val="0"/>
                <w:color w:val="000000"/>
              </w:rPr>
            </w:pPr>
            <w:r>
              <w:rPr>
                <w:rFonts w:ascii="Arial" w:hAnsi="Arial"/>
                <w:snapToGrid w:val="0"/>
                <w:color w:val="000000"/>
              </w:rPr>
              <w:t>All FCP processing channels (up to 4) shall (3.1.23) be incorporated into the FCP virtual group as they become available, provided that recovery and memory alignment is allowed by the application software.</w:t>
            </w:r>
          </w:p>
        </w:tc>
        <w:tc>
          <w:tcPr>
            <w:tcW w:w="2430" w:type="dxa"/>
          </w:tcPr>
          <w:p w14:paraId="077DFA7B" w14:textId="77777777" w:rsidR="008B72E7" w:rsidRDefault="008B72E7">
            <w:pPr>
              <w:rPr>
                <w:rFonts w:ascii="Arial" w:hAnsi="Arial"/>
                <w:snapToGrid w:val="0"/>
                <w:color w:val="000000"/>
              </w:rPr>
            </w:pPr>
            <w:r>
              <w:rPr>
                <w:rFonts w:ascii="Arial" w:hAnsi="Arial"/>
                <w:snapToGrid w:val="0"/>
                <w:color w:val="000000"/>
              </w:rPr>
              <w:t>SRS123, SRS124, SRS125, SRS126, SRS214</w:t>
            </w:r>
          </w:p>
        </w:tc>
      </w:tr>
      <w:tr w:rsidR="008B72E7" w14:paraId="14861186" w14:textId="77777777">
        <w:tblPrEx>
          <w:tblCellMar>
            <w:top w:w="0" w:type="dxa"/>
            <w:bottom w:w="0" w:type="dxa"/>
          </w:tblCellMar>
        </w:tblPrEx>
        <w:tc>
          <w:tcPr>
            <w:tcW w:w="2430" w:type="dxa"/>
          </w:tcPr>
          <w:p w14:paraId="7DEC7A6F" w14:textId="77777777" w:rsidR="008B72E7" w:rsidRDefault="008B72E7">
            <w:pPr>
              <w:rPr>
                <w:rFonts w:ascii="Arial" w:hAnsi="Arial"/>
                <w:snapToGrid w:val="0"/>
                <w:color w:val="000000"/>
              </w:rPr>
            </w:pPr>
            <w:r>
              <w:rPr>
                <w:rFonts w:ascii="Arial" w:hAnsi="Arial"/>
                <w:snapToGrid w:val="0"/>
                <w:color w:val="000000"/>
              </w:rPr>
              <w:t>3.1</w:t>
            </w:r>
          </w:p>
        </w:tc>
        <w:tc>
          <w:tcPr>
            <w:tcW w:w="2520" w:type="dxa"/>
          </w:tcPr>
          <w:p w14:paraId="7421EFF4" w14:textId="77777777" w:rsidR="008B72E7" w:rsidRDefault="008B72E7">
            <w:pPr>
              <w:rPr>
                <w:rFonts w:ascii="Arial" w:hAnsi="Arial"/>
                <w:snapToGrid w:val="0"/>
                <w:color w:val="000000"/>
              </w:rPr>
            </w:pPr>
            <w:r>
              <w:rPr>
                <w:rFonts w:ascii="Arial" w:hAnsi="Arial"/>
                <w:snapToGrid w:val="0"/>
                <w:color w:val="000000"/>
              </w:rPr>
              <w:t>FTPP System Requirements</w:t>
            </w:r>
          </w:p>
        </w:tc>
        <w:tc>
          <w:tcPr>
            <w:tcW w:w="2430" w:type="dxa"/>
          </w:tcPr>
          <w:p w14:paraId="54FF58C1" w14:textId="77777777" w:rsidR="008B72E7" w:rsidRDefault="008B72E7">
            <w:pPr>
              <w:rPr>
                <w:rFonts w:ascii="Arial" w:hAnsi="Arial"/>
                <w:snapToGrid w:val="0"/>
                <w:color w:val="000000"/>
              </w:rPr>
            </w:pPr>
            <w:r>
              <w:rPr>
                <w:rFonts w:ascii="Arial" w:hAnsi="Arial"/>
                <w:snapToGrid w:val="0"/>
                <w:color w:val="000000"/>
              </w:rPr>
              <w:t>When memory realignment is not permitted, the FTPP system shall (3.1.24) maintain, at a minimum, 3 channels of I/O or 2 channels of I/O and the NEFU.</w:t>
            </w:r>
          </w:p>
        </w:tc>
        <w:tc>
          <w:tcPr>
            <w:tcW w:w="2430" w:type="dxa"/>
          </w:tcPr>
          <w:p w14:paraId="62FCBA5B" w14:textId="77777777" w:rsidR="008B72E7" w:rsidRDefault="008B72E7">
            <w:pPr>
              <w:rPr>
                <w:rFonts w:ascii="Arial" w:hAnsi="Arial"/>
                <w:snapToGrid w:val="0"/>
                <w:color w:val="000000"/>
              </w:rPr>
            </w:pPr>
            <w:r>
              <w:rPr>
                <w:rFonts w:ascii="Arial" w:hAnsi="Arial"/>
                <w:snapToGrid w:val="0"/>
                <w:color w:val="000000"/>
              </w:rPr>
              <w:t>SRS254</w:t>
            </w:r>
          </w:p>
        </w:tc>
      </w:tr>
      <w:tr w:rsidR="008B72E7" w14:paraId="3CB7CDCF" w14:textId="77777777">
        <w:tblPrEx>
          <w:tblCellMar>
            <w:top w:w="0" w:type="dxa"/>
            <w:bottom w:w="0" w:type="dxa"/>
          </w:tblCellMar>
        </w:tblPrEx>
        <w:tc>
          <w:tcPr>
            <w:tcW w:w="2430" w:type="dxa"/>
          </w:tcPr>
          <w:p w14:paraId="765AFAB2" w14:textId="77777777" w:rsidR="008B72E7" w:rsidRDefault="008B72E7">
            <w:pPr>
              <w:rPr>
                <w:rFonts w:ascii="Arial" w:hAnsi="Arial"/>
                <w:snapToGrid w:val="0"/>
                <w:color w:val="000000"/>
              </w:rPr>
            </w:pPr>
            <w:r>
              <w:rPr>
                <w:rFonts w:ascii="Arial" w:hAnsi="Arial"/>
                <w:snapToGrid w:val="0"/>
                <w:color w:val="000000"/>
              </w:rPr>
              <w:t>3.2.1</w:t>
            </w:r>
          </w:p>
        </w:tc>
        <w:tc>
          <w:tcPr>
            <w:tcW w:w="2520" w:type="dxa"/>
          </w:tcPr>
          <w:p w14:paraId="1B5087A3" w14:textId="77777777" w:rsidR="008B72E7" w:rsidRDefault="008B72E7">
            <w:pPr>
              <w:rPr>
                <w:rFonts w:ascii="Arial" w:hAnsi="Arial"/>
                <w:snapToGrid w:val="0"/>
                <w:color w:val="000000"/>
              </w:rPr>
            </w:pPr>
            <w:r>
              <w:rPr>
                <w:rFonts w:ascii="Arial" w:hAnsi="Arial"/>
                <w:snapToGrid w:val="0"/>
                <w:color w:val="000000"/>
              </w:rPr>
              <w:t>Network Element Addressing Convention</w:t>
            </w:r>
          </w:p>
        </w:tc>
        <w:tc>
          <w:tcPr>
            <w:tcW w:w="2430" w:type="dxa"/>
          </w:tcPr>
          <w:p w14:paraId="7B702D30" w14:textId="77777777" w:rsidR="008B72E7" w:rsidRDefault="008B72E7">
            <w:pPr>
              <w:rPr>
                <w:rFonts w:ascii="Arial" w:hAnsi="Arial"/>
                <w:snapToGrid w:val="0"/>
                <w:color w:val="000000"/>
              </w:rPr>
            </w:pPr>
            <w:r>
              <w:rPr>
                <w:rFonts w:ascii="Arial" w:hAnsi="Arial"/>
                <w:snapToGrid w:val="0"/>
                <w:color w:val="000000"/>
              </w:rPr>
              <w:t>The FCC hardware shall (3.2.1.1) use 3-digit binary numbers as outlined above for both addresses.</w:t>
            </w:r>
          </w:p>
        </w:tc>
        <w:tc>
          <w:tcPr>
            <w:tcW w:w="2430" w:type="dxa"/>
          </w:tcPr>
          <w:p w14:paraId="19827464" w14:textId="77777777" w:rsidR="008B72E7" w:rsidRDefault="008B72E7">
            <w:pPr>
              <w:rPr>
                <w:rFonts w:ascii="Arial" w:hAnsi="Arial"/>
                <w:snapToGrid w:val="0"/>
                <w:color w:val="000000"/>
              </w:rPr>
            </w:pPr>
            <w:r>
              <w:rPr>
                <w:rFonts w:ascii="Arial" w:hAnsi="Arial"/>
                <w:snapToGrid w:val="0"/>
                <w:color w:val="000000"/>
              </w:rPr>
              <w:t>hw</w:t>
            </w:r>
          </w:p>
        </w:tc>
      </w:tr>
      <w:tr w:rsidR="008B72E7" w14:paraId="256BD418" w14:textId="77777777">
        <w:tblPrEx>
          <w:tblCellMar>
            <w:top w:w="0" w:type="dxa"/>
            <w:bottom w:w="0" w:type="dxa"/>
          </w:tblCellMar>
        </w:tblPrEx>
        <w:tc>
          <w:tcPr>
            <w:tcW w:w="2430" w:type="dxa"/>
          </w:tcPr>
          <w:p w14:paraId="725F61DA" w14:textId="77777777" w:rsidR="008B72E7" w:rsidRDefault="008B72E7">
            <w:pPr>
              <w:rPr>
                <w:rFonts w:ascii="Arial" w:hAnsi="Arial"/>
                <w:snapToGrid w:val="0"/>
                <w:color w:val="000000"/>
              </w:rPr>
            </w:pPr>
            <w:r>
              <w:rPr>
                <w:rFonts w:ascii="Arial" w:hAnsi="Arial"/>
                <w:snapToGrid w:val="0"/>
                <w:color w:val="000000"/>
              </w:rPr>
              <w:t>3.2.2.1</w:t>
            </w:r>
          </w:p>
        </w:tc>
        <w:tc>
          <w:tcPr>
            <w:tcW w:w="2520" w:type="dxa"/>
          </w:tcPr>
          <w:p w14:paraId="5039D85D" w14:textId="77777777" w:rsidR="008B72E7" w:rsidRDefault="008B72E7">
            <w:pPr>
              <w:rPr>
                <w:rFonts w:ascii="Arial" w:hAnsi="Arial"/>
                <w:snapToGrid w:val="0"/>
                <w:color w:val="000000"/>
              </w:rPr>
            </w:pPr>
            <w:r>
              <w:rPr>
                <w:rFonts w:ascii="Arial" w:hAnsi="Arial"/>
                <w:snapToGrid w:val="0"/>
                <w:color w:val="000000"/>
              </w:rPr>
              <w:t>Data Exchange Primitives</w:t>
            </w:r>
          </w:p>
        </w:tc>
        <w:tc>
          <w:tcPr>
            <w:tcW w:w="2430" w:type="dxa"/>
          </w:tcPr>
          <w:p w14:paraId="562E3E7A" w14:textId="77777777" w:rsidR="008B72E7" w:rsidRDefault="008B72E7">
            <w:pPr>
              <w:rPr>
                <w:rFonts w:ascii="Arial" w:hAnsi="Arial"/>
                <w:snapToGrid w:val="0"/>
                <w:color w:val="000000"/>
              </w:rPr>
            </w:pPr>
            <w:r>
              <w:rPr>
                <w:rFonts w:ascii="Arial" w:hAnsi="Arial"/>
                <w:snapToGrid w:val="0"/>
                <w:color w:val="000000"/>
              </w:rPr>
              <w:t>The X-38 NE shall (3.2.2.1.1) provide four types of data exchange primitives as described below, in accordance with the Byzantine-resilient replicated determinism requirements described in [1]. (Class 0, 1, 2, Broadcast)</w:t>
            </w:r>
          </w:p>
        </w:tc>
        <w:tc>
          <w:tcPr>
            <w:tcW w:w="2430" w:type="dxa"/>
          </w:tcPr>
          <w:p w14:paraId="471FAE3A" w14:textId="77777777" w:rsidR="008B72E7" w:rsidRDefault="008B72E7">
            <w:pPr>
              <w:rPr>
                <w:rFonts w:ascii="Arial" w:hAnsi="Arial"/>
                <w:snapToGrid w:val="0"/>
                <w:color w:val="000000"/>
              </w:rPr>
            </w:pPr>
            <w:r>
              <w:rPr>
                <w:rFonts w:ascii="Arial" w:hAnsi="Arial"/>
                <w:snapToGrid w:val="0"/>
                <w:color w:val="000000"/>
              </w:rPr>
              <w:t>hw</w:t>
            </w:r>
          </w:p>
        </w:tc>
      </w:tr>
      <w:tr w:rsidR="008B72E7" w14:paraId="516990D6" w14:textId="77777777">
        <w:tblPrEx>
          <w:tblCellMar>
            <w:top w:w="0" w:type="dxa"/>
            <w:bottom w:w="0" w:type="dxa"/>
          </w:tblCellMar>
        </w:tblPrEx>
        <w:tc>
          <w:tcPr>
            <w:tcW w:w="2430" w:type="dxa"/>
          </w:tcPr>
          <w:p w14:paraId="34B45B36" w14:textId="77777777" w:rsidR="008B72E7" w:rsidRDefault="008B72E7">
            <w:pPr>
              <w:rPr>
                <w:rFonts w:ascii="Arial" w:hAnsi="Arial"/>
                <w:snapToGrid w:val="0"/>
                <w:color w:val="000000"/>
              </w:rPr>
            </w:pPr>
            <w:r>
              <w:rPr>
                <w:rFonts w:ascii="Arial" w:hAnsi="Arial"/>
                <w:snapToGrid w:val="0"/>
                <w:color w:val="000000"/>
              </w:rPr>
              <w:t>3.2.2.2</w:t>
            </w:r>
          </w:p>
        </w:tc>
        <w:tc>
          <w:tcPr>
            <w:tcW w:w="2520" w:type="dxa"/>
          </w:tcPr>
          <w:p w14:paraId="061BECD4" w14:textId="77777777" w:rsidR="008B72E7" w:rsidRDefault="008B72E7">
            <w:pPr>
              <w:rPr>
                <w:rFonts w:ascii="Arial" w:hAnsi="Arial"/>
                <w:snapToGrid w:val="0"/>
                <w:color w:val="000000"/>
              </w:rPr>
            </w:pPr>
            <w:r>
              <w:rPr>
                <w:rFonts w:ascii="Arial" w:hAnsi="Arial"/>
                <w:snapToGrid w:val="0"/>
                <w:color w:val="000000"/>
              </w:rPr>
              <w:t>Configuration Table Updates</w:t>
            </w:r>
          </w:p>
        </w:tc>
        <w:tc>
          <w:tcPr>
            <w:tcW w:w="2430" w:type="dxa"/>
          </w:tcPr>
          <w:p w14:paraId="78593C0E" w14:textId="77777777" w:rsidR="008B72E7" w:rsidRDefault="008B72E7">
            <w:pPr>
              <w:rPr>
                <w:rFonts w:ascii="Arial" w:hAnsi="Arial"/>
                <w:snapToGrid w:val="0"/>
                <w:color w:val="000000"/>
              </w:rPr>
            </w:pPr>
            <w:r>
              <w:rPr>
                <w:rFonts w:ascii="Arial" w:hAnsi="Arial"/>
                <w:snapToGrid w:val="0"/>
                <w:color w:val="000000"/>
              </w:rPr>
              <w:t>The NE shall (3.2.2.2.1) keep track of the grouping of physical processors into virtual groups. This mapping is contained in the Configuration Table (CT).</w:t>
            </w:r>
          </w:p>
        </w:tc>
        <w:tc>
          <w:tcPr>
            <w:tcW w:w="2430" w:type="dxa"/>
          </w:tcPr>
          <w:p w14:paraId="1261EA63" w14:textId="77777777" w:rsidR="008B72E7" w:rsidRDefault="008B72E7">
            <w:pPr>
              <w:rPr>
                <w:rFonts w:ascii="Arial" w:hAnsi="Arial"/>
                <w:snapToGrid w:val="0"/>
                <w:color w:val="000000"/>
              </w:rPr>
            </w:pPr>
            <w:r>
              <w:rPr>
                <w:rFonts w:ascii="Arial" w:hAnsi="Arial"/>
                <w:snapToGrid w:val="0"/>
                <w:color w:val="000000"/>
              </w:rPr>
              <w:t>hw</w:t>
            </w:r>
          </w:p>
        </w:tc>
      </w:tr>
      <w:tr w:rsidR="008B72E7" w14:paraId="1309D9E2" w14:textId="77777777">
        <w:tblPrEx>
          <w:tblCellMar>
            <w:top w:w="0" w:type="dxa"/>
            <w:bottom w:w="0" w:type="dxa"/>
          </w:tblCellMar>
        </w:tblPrEx>
        <w:tc>
          <w:tcPr>
            <w:tcW w:w="2430" w:type="dxa"/>
          </w:tcPr>
          <w:p w14:paraId="59E63669" w14:textId="77777777" w:rsidR="008B72E7" w:rsidRDefault="008B72E7">
            <w:pPr>
              <w:rPr>
                <w:rFonts w:ascii="Arial" w:hAnsi="Arial"/>
                <w:snapToGrid w:val="0"/>
                <w:color w:val="000000"/>
              </w:rPr>
            </w:pPr>
            <w:r>
              <w:rPr>
                <w:rFonts w:ascii="Arial" w:hAnsi="Arial"/>
                <w:snapToGrid w:val="0"/>
                <w:color w:val="000000"/>
              </w:rPr>
              <w:t>3.2.2.2</w:t>
            </w:r>
          </w:p>
        </w:tc>
        <w:tc>
          <w:tcPr>
            <w:tcW w:w="2520" w:type="dxa"/>
          </w:tcPr>
          <w:p w14:paraId="6FC23DB9" w14:textId="77777777" w:rsidR="008B72E7" w:rsidRDefault="008B72E7">
            <w:pPr>
              <w:rPr>
                <w:rFonts w:ascii="Arial" w:hAnsi="Arial"/>
                <w:snapToGrid w:val="0"/>
                <w:color w:val="000000"/>
              </w:rPr>
            </w:pPr>
            <w:r>
              <w:rPr>
                <w:rFonts w:ascii="Arial" w:hAnsi="Arial"/>
                <w:snapToGrid w:val="0"/>
                <w:color w:val="000000"/>
              </w:rPr>
              <w:t>Configuration Table Updates</w:t>
            </w:r>
          </w:p>
        </w:tc>
        <w:tc>
          <w:tcPr>
            <w:tcW w:w="2430" w:type="dxa"/>
          </w:tcPr>
          <w:p w14:paraId="09C6CB69" w14:textId="77777777" w:rsidR="008B72E7" w:rsidRDefault="008B72E7">
            <w:pPr>
              <w:rPr>
                <w:rFonts w:ascii="Arial" w:hAnsi="Arial"/>
                <w:snapToGrid w:val="0"/>
                <w:color w:val="000000"/>
              </w:rPr>
            </w:pPr>
            <w:r>
              <w:rPr>
                <w:rFonts w:ascii="Arial" w:hAnsi="Arial"/>
                <w:snapToGrid w:val="0"/>
                <w:color w:val="000000"/>
              </w:rPr>
              <w:t>The CT shall (3.2.2.2.2) also contain time-outs and vote masks.</w:t>
            </w:r>
          </w:p>
        </w:tc>
        <w:tc>
          <w:tcPr>
            <w:tcW w:w="2430" w:type="dxa"/>
          </w:tcPr>
          <w:p w14:paraId="2A762F85" w14:textId="77777777" w:rsidR="008B72E7" w:rsidRDefault="008B72E7">
            <w:pPr>
              <w:rPr>
                <w:rFonts w:ascii="Arial" w:hAnsi="Arial"/>
                <w:snapToGrid w:val="0"/>
                <w:color w:val="000000"/>
              </w:rPr>
            </w:pPr>
            <w:r>
              <w:rPr>
                <w:rFonts w:ascii="Arial" w:hAnsi="Arial"/>
                <w:snapToGrid w:val="0"/>
                <w:color w:val="000000"/>
              </w:rPr>
              <w:t>hw</w:t>
            </w:r>
          </w:p>
        </w:tc>
      </w:tr>
      <w:tr w:rsidR="008B72E7" w14:paraId="08D2C7A1" w14:textId="77777777">
        <w:tblPrEx>
          <w:tblCellMar>
            <w:top w:w="0" w:type="dxa"/>
            <w:bottom w:w="0" w:type="dxa"/>
          </w:tblCellMar>
        </w:tblPrEx>
        <w:tc>
          <w:tcPr>
            <w:tcW w:w="2430" w:type="dxa"/>
          </w:tcPr>
          <w:p w14:paraId="7BF88166" w14:textId="77777777" w:rsidR="008B72E7" w:rsidRDefault="008B72E7">
            <w:pPr>
              <w:rPr>
                <w:rFonts w:ascii="Arial" w:hAnsi="Arial"/>
                <w:snapToGrid w:val="0"/>
                <w:color w:val="000000"/>
              </w:rPr>
            </w:pPr>
            <w:r>
              <w:rPr>
                <w:rFonts w:ascii="Arial" w:hAnsi="Arial"/>
                <w:snapToGrid w:val="0"/>
                <w:color w:val="000000"/>
              </w:rPr>
              <w:t>3.2.2.2</w:t>
            </w:r>
          </w:p>
        </w:tc>
        <w:tc>
          <w:tcPr>
            <w:tcW w:w="2520" w:type="dxa"/>
          </w:tcPr>
          <w:p w14:paraId="07891F24" w14:textId="77777777" w:rsidR="008B72E7" w:rsidRDefault="008B72E7">
            <w:pPr>
              <w:rPr>
                <w:rFonts w:ascii="Arial" w:hAnsi="Arial"/>
                <w:snapToGrid w:val="0"/>
                <w:color w:val="000000"/>
              </w:rPr>
            </w:pPr>
            <w:r>
              <w:rPr>
                <w:rFonts w:ascii="Arial" w:hAnsi="Arial"/>
                <w:snapToGrid w:val="0"/>
                <w:color w:val="000000"/>
              </w:rPr>
              <w:t>Configuration Table Updates</w:t>
            </w:r>
          </w:p>
        </w:tc>
        <w:tc>
          <w:tcPr>
            <w:tcW w:w="2430" w:type="dxa"/>
          </w:tcPr>
          <w:p w14:paraId="327C6FEF" w14:textId="77777777" w:rsidR="008B72E7" w:rsidRDefault="008B72E7">
            <w:pPr>
              <w:rPr>
                <w:rFonts w:ascii="Arial" w:hAnsi="Arial"/>
                <w:snapToGrid w:val="0"/>
                <w:color w:val="000000"/>
              </w:rPr>
            </w:pPr>
            <w:r>
              <w:rPr>
                <w:rFonts w:ascii="Arial" w:hAnsi="Arial"/>
                <w:snapToGrid w:val="0"/>
                <w:color w:val="000000"/>
              </w:rPr>
              <w:t>It shall (3.2.2.2.3) be possible to modify the CT whenever any of this information is changed by using a CT update primitive in a synchronous and atomic manner.</w:t>
            </w:r>
          </w:p>
        </w:tc>
        <w:tc>
          <w:tcPr>
            <w:tcW w:w="2430" w:type="dxa"/>
          </w:tcPr>
          <w:p w14:paraId="6ADF0514" w14:textId="77777777" w:rsidR="008B72E7" w:rsidRDefault="008B72E7">
            <w:pPr>
              <w:rPr>
                <w:rFonts w:ascii="Arial" w:hAnsi="Arial"/>
                <w:snapToGrid w:val="0"/>
                <w:color w:val="000000"/>
              </w:rPr>
            </w:pPr>
            <w:r>
              <w:rPr>
                <w:rFonts w:ascii="Arial" w:hAnsi="Arial"/>
                <w:snapToGrid w:val="0"/>
                <w:color w:val="000000"/>
              </w:rPr>
              <w:t>hw</w:t>
            </w:r>
          </w:p>
        </w:tc>
      </w:tr>
      <w:tr w:rsidR="008B72E7" w14:paraId="2AAFF461" w14:textId="77777777">
        <w:tblPrEx>
          <w:tblCellMar>
            <w:top w:w="0" w:type="dxa"/>
            <w:bottom w:w="0" w:type="dxa"/>
          </w:tblCellMar>
        </w:tblPrEx>
        <w:tc>
          <w:tcPr>
            <w:tcW w:w="2430" w:type="dxa"/>
          </w:tcPr>
          <w:p w14:paraId="19412C9B" w14:textId="77777777" w:rsidR="008B72E7" w:rsidRDefault="008B72E7">
            <w:pPr>
              <w:rPr>
                <w:rFonts w:ascii="Arial" w:hAnsi="Arial"/>
                <w:snapToGrid w:val="0"/>
                <w:color w:val="000000"/>
              </w:rPr>
            </w:pPr>
            <w:r>
              <w:rPr>
                <w:rFonts w:ascii="Arial" w:hAnsi="Arial"/>
                <w:snapToGrid w:val="0"/>
                <w:color w:val="000000"/>
              </w:rPr>
              <w:t>3.2.2.3</w:t>
            </w:r>
          </w:p>
        </w:tc>
        <w:tc>
          <w:tcPr>
            <w:tcW w:w="2520" w:type="dxa"/>
          </w:tcPr>
          <w:p w14:paraId="7458E3DD" w14:textId="77777777" w:rsidR="008B72E7" w:rsidRDefault="008B72E7">
            <w:pPr>
              <w:rPr>
                <w:rFonts w:ascii="Arial" w:hAnsi="Arial"/>
                <w:snapToGrid w:val="0"/>
                <w:color w:val="000000"/>
              </w:rPr>
            </w:pPr>
            <w:r>
              <w:rPr>
                <w:rFonts w:ascii="Arial" w:hAnsi="Arial"/>
                <w:snapToGrid w:val="0"/>
                <w:color w:val="000000"/>
              </w:rPr>
              <w:t>Initial Synchronization (ISYNC)</w:t>
            </w:r>
          </w:p>
        </w:tc>
        <w:tc>
          <w:tcPr>
            <w:tcW w:w="2430" w:type="dxa"/>
          </w:tcPr>
          <w:p w14:paraId="112A7FE9" w14:textId="77777777" w:rsidR="008B72E7" w:rsidRDefault="008B72E7">
            <w:pPr>
              <w:rPr>
                <w:rFonts w:ascii="Arial" w:hAnsi="Arial"/>
                <w:snapToGrid w:val="0"/>
                <w:color w:val="000000"/>
              </w:rPr>
            </w:pPr>
            <w:r>
              <w:rPr>
                <w:rFonts w:ascii="Arial" w:hAnsi="Arial"/>
                <w:snapToGrid w:val="0"/>
                <w:color w:val="000000"/>
              </w:rPr>
              <w:t>The NE shall (3.2.2.3.1) be configured to automatically enter ISYNC microcode following power on.</w:t>
            </w:r>
          </w:p>
        </w:tc>
        <w:tc>
          <w:tcPr>
            <w:tcW w:w="2430" w:type="dxa"/>
          </w:tcPr>
          <w:p w14:paraId="2679D368" w14:textId="77777777" w:rsidR="008B72E7" w:rsidRDefault="008B72E7">
            <w:pPr>
              <w:rPr>
                <w:rFonts w:ascii="Arial" w:hAnsi="Arial"/>
                <w:snapToGrid w:val="0"/>
                <w:color w:val="000000"/>
              </w:rPr>
            </w:pPr>
            <w:r>
              <w:rPr>
                <w:rFonts w:ascii="Arial" w:hAnsi="Arial"/>
                <w:snapToGrid w:val="0"/>
                <w:color w:val="000000"/>
              </w:rPr>
              <w:t>hw</w:t>
            </w:r>
          </w:p>
        </w:tc>
      </w:tr>
      <w:tr w:rsidR="008B72E7" w14:paraId="338519E8" w14:textId="77777777">
        <w:tblPrEx>
          <w:tblCellMar>
            <w:top w:w="0" w:type="dxa"/>
            <w:bottom w:w="0" w:type="dxa"/>
          </w:tblCellMar>
        </w:tblPrEx>
        <w:tc>
          <w:tcPr>
            <w:tcW w:w="2430" w:type="dxa"/>
          </w:tcPr>
          <w:p w14:paraId="3B3EFE89" w14:textId="77777777" w:rsidR="008B72E7" w:rsidRDefault="008B72E7">
            <w:pPr>
              <w:rPr>
                <w:rFonts w:ascii="Arial" w:hAnsi="Arial"/>
                <w:snapToGrid w:val="0"/>
                <w:color w:val="000000"/>
              </w:rPr>
            </w:pPr>
            <w:r>
              <w:rPr>
                <w:rFonts w:ascii="Arial" w:hAnsi="Arial"/>
                <w:snapToGrid w:val="0"/>
                <w:color w:val="000000"/>
              </w:rPr>
              <w:t>3.2.2.3</w:t>
            </w:r>
          </w:p>
        </w:tc>
        <w:tc>
          <w:tcPr>
            <w:tcW w:w="2520" w:type="dxa"/>
          </w:tcPr>
          <w:p w14:paraId="7AB7AAAD" w14:textId="77777777" w:rsidR="008B72E7" w:rsidRDefault="008B72E7">
            <w:pPr>
              <w:rPr>
                <w:rFonts w:ascii="Arial" w:hAnsi="Arial"/>
                <w:snapToGrid w:val="0"/>
                <w:color w:val="000000"/>
              </w:rPr>
            </w:pPr>
            <w:r>
              <w:rPr>
                <w:rFonts w:ascii="Arial" w:hAnsi="Arial"/>
                <w:snapToGrid w:val="0"/>
                <w:color w:val="000000"/>
              </w:rPr>
              <w:t>Initial Synchronization (ISYNC)</w:t>
            </w:r>
          </w:p>
        </w:tc>
        <w:tc>
          <w:tcPr>
            <w:tcW w:w="2430" w:type="dxa"/>
          </w:tcPr>
          <w:p w14:paraId="731BB80A" w14:textId="77777777" w:rsidR="008B72E7" w:rsidRDefault="008B72E7">
            <w:pPr>
              <w:rPr>
                <w:rFonts w:ascii="Arial" w:hAnsi="Arial"/>
                <w:snapToGrid w:val="0"/>
                <w:color w:val="000000"/>
              </w:rPr>
            </w:pPr>
            <w:r>
              <w:rPr>
                <w:rFonts w:ascii="Arial" w:hAnsi="Arial"/>
                <w:snapToGrid w:val="0"/>
                <w:color w:val="000000"/>
              </w:rPr>
              <w:t>The NE shall (3.2.2.3.2) start transmitting a sync message using class 2 exchanges once 3 fault tolerant clocks have synchronized, thus enabling inter-NE data exchanges.</w:t>
            </w:r>
          </w:p>
        </w:tc>
        <w:tc>
          <w:tcPr>
            <w:tcW w:w="2430" w:type="dxa"/>
          </w:tcPr>
          <w:p w14:paraId="097047F4" w14:textId="77777777" w:rsidR="008B72E7" w:rsidRDefault="008B72E7">
            <w:pPr>
              <w:rPr>
                <w:rFonts w:ascii="Arial" w:hAnsi="Arial"/>
                <w:snapToGrid w:val="0"/>
                <w:color w:val="000000"/>
              </w:rPr>
            </w:pPr>
            <w:r>
              <w:rPr>
                <w:rFonts w:ascii="Arial" w:hAnsi="Arial"/>
                <w:snapToGrid w:val="0"/>
                <w:color w:val="000000"/>
              </w:rPr>
              <w:t>hw</w:t>
            </w:r>
          </w:p>
        </w:tc>
      </w:tr>
      <w:tr w:rsidR="008B72E7" w14:paraId="648E9E4E" w14:textId="77777777">
        <w:tblPrEx>
          <w:tblCellMar>
            <w:top w:w="0" w:type="dxa"/>
            <w:bottom w:w="0" w:type="dxa"/>
          </w:tblCellMar>
        </w:tblPrEx>
        <w:tc>
          <w:tcPr>
            <w:tcW w:w="2430" w:type="dxa"/>
          </w:tcPr>
          <w:p w14:paraId="143FB0F3" w14:textId="77777777" w:rsidR="008B72E7" w:rsidRDefault="008B72E7">
            <w:pPr>
              <w:rPr>
                <w:rFonts w:ascii="Arial" w:hAnsi="Arial"/>
                <w:snapToGrid w:val="0"/>
                <w:color w:val="000000"/>
              </w:rPr>
            </w:pPr>
            <w:r>
              <w:rPr>
                <w:rFonts w:ascii="Arial" w:hAnsi="Arial"/>
                <w:snapToGrid w:val="0"/>
                <w:color w:val="000000"/>
              </w:rPr>
              <w:t>3.2.2.3</w:t>
            </w:r>
          </w:p>
        </w:tc>
        <w:tc>
          <w:tcPr>
            <w:tcW w:w="2520" w:type="dxa"/>
          </w:tcPr>
          <w:p w14:paraId="6A7421AF" w14:textId="77777777" w:rsidR="008B72E7" w:rsidRDefault="008B72E7">
            <w:pPr>
              <w:rPr>
                <w:rFonts w:ascii="Arial" w:hAnsi="Arial"/>
                <w:snapToGrid w:val="0"/>
                <w:color w:val="000000"/>
              </w:rPr>
            </w:pPr>
            <w:r>
              <w:rPr>
                <w:rFonts w:ascii="Arial" w:hAnsi="Arial"/>
                <w:snapToGrid w:val="0"/>
                <w:color w:val="000000"/>
              </w:rPr>
              <w:t>Initial Synchronization (ISYNC)</w:t>
            </w:r>
          </w:p>
        </w:tc>
        <w:tc>
          <w:tcPr>
            <w:tcW w:w="2430" w:type="dxa"/>
          </w:tcPr>
          <w:p w14:paraId="043D1463" w14:textId="77777777" w:rsidR="008B72E7" w:rsidRDefault="008B72E7">
            <w:pPr>
              <w:rPr>
                <w:rFonts w:ascii="Arial" w:hAnsi="Arial"/>
                <w:snapToGrid w:val="0"/>
                <w:color w:val="000000"/>
              </w:rPr>
            </w:pPr>
            <w:r>
              <w:rPr>
                <w:rFonts w:ascii="Arial" w:hAnsi="Arial"/>
                <w:snapToGrid w:val="0"/>
                <w:color w:val="000000"/>
              </w:rPr>
              <w:t xml:space="preserve"> A time-out period shall (3.2.2.3.3) be started when 3 NEs have joined in.</w:t>
            </w:r>
          </w:p>
        </w:tc>
        <w:tc>
          <w:tcPr>
            <w:tcW w:w="2430" w:type="dxa"/>
          </w:tcPr>
          <w:p w14:paraId="3643DD54" w14:textId="77777777" w:rsidR="008B72E7" w:rsidRDefault="008B72E7">
            <w:pPr>
              <w:rPr>
                <w:rFonts w:ascii="Arial" w:hAnsi="Arial"/>
                <w:snapToGrid w:val="0"/>
                <w:color w:val="000000"/>
              </w:rPr>
            </w:pPr>
            <w:r>
              <w:rPr>
                <w:rFonts w:ascii="Arial" w:hAnsi="Arial"/>
                <w:snapToGrid w:val="0"/>
                <w:color w:val="000000"/>
              </w:rPr>
              <w:t>hw</w:t>
            </w:r>
          </w:p>
        </w:tc>
      </w:tr>
      <w:tr w:rsidR="008B72E7" w14:paraId="44420907" w14:textId="77777777">
        <w:tblPrEx>
          <w:tblCellMar>
            <w:top w:w="0" w:type="dxa"/>
            <w:bottom w:w="0" w:type="dxa"/>
          </w:tblCellMar>
        </w:tblPrEx>
        <w:tc>
          <w:tcPr>
            <w:tcW w:w="2430" w:type="dxa"/>
          </w:tcPr>
          <w:p w14:paraId="4E5BF86B" w14:textId="77777777" w:rsidR="008B72E7" w:rsidRDefault="008B72E7">
            <w:pPr>
              <w:rPr>
                <w:rFonts w:ascii="Arial" w:hAnsi="Arial"/>
                <w:snapToGrid w:val="0"/>
                <w:color w:val="000000"/>
              </w:rPr>
            </w:pPr>
            <w:r>
              <w:rPr>
                <w:rFonts w:ascii="Arial" w:hAnsi="Arial"/>
                <w:snapToGrid w:val="0"/>
                <w:color w:val="000000"/>
              </w:rPr>
              <w:t>3.2.2.3</w:t>
            </w:r>
          </w:p>
        </w:tc>
        <w:tc>
          <w:tcPr>
            <w:tcW w:w="2520" w:type="dxa"/>
          </w:tcPr>
          <w:p w14:paraId="3955F1CB" w14:textId="77777777" w:rsidR="008B72E7" w:rsidRDefault="008B72E7">
            <w:pPr>
              <w:rPr>
                <w:rFonts w:ascii="Arial" w:hAnsi="Arial"/>
                <w:snapToGrid w:val="0"/>
                <w:color w:val="000000"/>
              </w:rPr>
            </w:pPr>
            <w:r>
              <w:rPr>
                <w:rFonts w:ascii="Arial" w:hAnsi="Arial"/>
                <w:snapToGrid w:val="0"/>
                <w:color w:val="000000"/>
              </w:rPr>
              <w:t>Initial Synchronization (ISYNC)</w:t>
            </w:r>
          </w:p>
        </w:tc>
        <w:tc>
          <w:tcPr>
            <w:tcW w:w="2430" w:type="dxa"/>
          </w:tcPr>
          <w:p w14:paraId="3129D92E" w14:textId="77777777" w:rsidR="008B72E7" w:rsidRDefault="008B72E7">
            <w:pPr>
              <w:rPr>
                <w:rFonts w:ascii="Arial" w:hAnsi="Arial"/>
                <w:snapToGrid w:val="0"/>
                <w:color w:val="000000"/>
              </w:rPr>
            </w:pPr>
            <w:r>
              <w:rPr>
                <w:rFonts w:ascii="Arial" w:hAnsi="Arial"/>
                <w:snapToGrid w:val="0"/>
                <w:color w:val="000000"/>
              </w:rPr>
              <w:t>The ISYNC procedure shall (3.2.2.3.4) terminate when all 5 NEs are synchronized, four NEs are synchronized (when only four NEs are powered), or after the time-out period.</w:t>
            </w:r>
          </w:p>
        </w:tc>
        <w:tc>
          <w:tcPr>
            <w:tcW w:w="2430" w:type="dxa"/>
          </w:tcPr>
          <w:p w14:paraId="2D7D8AC9" w14:textId="77777777" w:rsidR="008B72E7" w:rsidRDefault="008B72E7">
            <w:pPr>
              <w:rPr>
                <w:rFonts w:ascii="Arial" w:hAnsi="Arial"/>
                <w:snapToGrid w:val="0"/>
                <w:color w:val="000000"/>
              </w:rPr>
            </w:pPr>
            <w:r>
              <w:rPr>
                <w:rFonts w:ascii="Arial" w:hAnsi="Arial"/>
                <w:snapToGrid w:val="0"/>
                <w:color w:val="000000"/>
              </w:rPr>
              <w:t>hw</w:t>
            </w:r>
          </w:p>
        </w:tc>
      </w:tr>
      <w:tr w:rsidR="008B72E7" w14:paraId="68BE2EF1" w14:textId="77777777">
        <w:tblPrEx>
          <w:tblCellMar>
            <w:top w:w="0" w:type="dxa"/>
            <w:bottom w:w="0" w:type="dxa"/>
          </w:tblCellMar>
        </w:tblPrEx>
        <w:tc>
          <w:tcPr>
            <w:tcW w:w="2430" w:type="dxa"/>
          </w:tcPr>
          <w:p w14:paraId="34611A60" w14:textId="77777777" w:rsidR="008B72E7" w:rsidRDefault="008B72E7">
            <w:pPr>
              <w:rPr>
                <w:rFonts w:ascii="Arial" w:hAnsi="Arial"/>
                <w:snapToGrid w:val="0"/>
                <w:color w:val="000000"/>
              </w:rPr>
            </w:pPr>
            <w:r>
              <w:rPr>
                <w:rFonts w:ascii="Arial" w:hAnsi="Arial"/>
                <w:snapToGrid w:val="0"/>
                <w:color w:val="000000"/>
              </w:rPr>
              <w:t>3.2.2.3</w:t>
            </w:r>
          </w:p>
        </w:tc>
        <w:tc>
          <w:tcPr>
            <w:tcW w:w="2520" w:type="dxa"/>
          </w:tcPr>
          <w:p w14:paraId="0C3D9DA2" w14:textId="77777777" w:rsidR="008B72E7" w:rsidRDefault="008B72E7">
            <w:pPr>
              <w:rPr>
                <w:rFonts w:ascii="Arial" w:hAnsi="Arial"/>
                <w:snapToGrid w:val="0"/>
                <w:color w:val="000000"/>
              </w:rPr>
            </w:pPr>
            <w:r>
              <w:rPr>
                <w:rFonts w:ascii="Arial" w:hAnsi="Arial"/>
                <w:snapToGrid w:val="0"/>
                <w:color w:val="000000"/>
              </w:rPr>
              <w:t>Initial Synchronization (ISYNC)</w:t>
            </w:r>
          </w:p>
        </w:tc>
        <w:tc>
          <w:tcPr>
            <w:tcW w:w="2430" w:type="dxa"/>
          </w:tcPr>
          <w:p w14:paraId="32D511A4" w14:textId="77777777" w:rsidR="008B72E7" w:rsidRDefault="008B72E7">
            <w:pPr>
              <w:rPr>
                <w:rFonts w:ascii="Arial" w:hAnsi="Arial"/>
                <w:snapToGrid w:val="0"/>
                <w:color w:val="000000"/>
              </w:rPr>
            </w:pPr>
            <w:r>
              <w:rPr>
                <w:rFonts w:ascii="Arial" w:hAnsi="Arial"/>
                <w:snapToGrid w:val="0"/>
                <w:color w:val="000000"/>
              </w:rPr>
              <w:t>The NE microcode shall (3.2.2.3.6) initialize the time-outs and vote masks in the NE CT using values stored in the NE.</w:t>
            </w:r>
          </w:p>
        </w:tc>
        <w:tc>
          <w:tcPr>
            <w:tcW w:w="2430" w:type="dxa"/>
          </w:tcPr>
          <w:p w14:paraId="3312867D" w14:textId="77777777" w:rsidR="008B72E7" w:rsidRDefault="008B72E7">
            <w:pPr>
              <w:rPr>
                <w:rFonts w:ascii="Arial" w:hAnsi="Arial"/>
                <w:snapToGrid w:val="0"/>
                <w:color w:val="000000"/>
              </w:rPr>
            </w:pPr>
            <w:r>
              <w:rPr>
                <w:rFonts w:ascii="Arial" w:hAnsi="Arial"/>
                <w:snapToGrid w:val="0"/>
                <w:color w:val="000000"/>
              </w:rPr>
              <w:t>hw</w:t>
            </w:r>
          </w:p>
        </w:tc>
      </w:tr>
      <w:tr w:rsidR="008B72E7" w14:paraId="6022639C" w14:textId="77777777">
        <w:tblPrEx>
          <w:tblCellMar>
            <w:top w:w="0" w:type="dxa"/>
            <w:bottom w:w="0" w:type="dxa"/>
          </w:tblCellMar>
        </w:tblPrEx>
        <w:tc>
          <w:tcPr>
            <w:tcW w:w="2430" w:type="dxa"/>
          </w:tcPr>
          <w:p w14:paraId="631BC2F8" w14:textId="77777777" w:rsidR="008B72E7" w:rsidRDefault="008B72E7">
            <w:pPr>
              <w:rPr>
                <w:rFonts w:ascii="Arial" w:hAnsi="Arial"/>
                <w:snapToGrid w:val="0"/>
                <w:color w:val="000000"/>
              </w:rPr>
            </w:pPr>
            <w:r>
              <w:rPr>
                <w:rFonts w:ascii="Arial" w:hAnsi="Arial"/>
                <w:snapToGrid w:val="0"/>
                <w:color w:val="000000"/>
              </w:rPr>
              <w:t>3.2.2.3</w:t>
            </w:r>
          </w:p>
        </w:tc>
        <w:tc>
          <w:tcPr>
            <w:tcW w:w="2520" w:type="dxa"/>
          </w:tcPr>
          <w:p w14:paraId="3B1381C1" w14:textId="77777777" w:rsidR="008B72E7" w:rsidRDefault="008B72E7">
            <w:pPr>
              <w:rPr>
                <w:rFonts w:ascii="Arial" w:hAnsi="Arial"/>
                <w:snapToGrid w:val="0"/>
                <w:color w:val="000000"/>
              </w:rPr>
            </w:pPr>
            <w:r>
              <w:rPr>
                <w:rFonts w:ascii="Arial" w:hAnsi="Arial"/>
                <w:snapToGrid w:val="0"/>
                <w:color w:val="000000"/>
              </w:rPr>
              <w:t>Initial Synchronization (ISYNC)</w:t>
            </w:r>
          </w:p>
        </w:tc>
        <w:tc>
          <w:tcPr>
            <w:tcW w:w="2430" w:type="dxa"/>
          </w:tcPr>
          <w:p w14:paraId="7665A4E6" w14:textId="77777777" w:rsidR="008B72E7" w:rsidRDefault="008B72E7">
            <w:pPr>
              <w:rPr>
                <w:rFonts w:ascii="Arial" w:hAnsi="Arial"/>
                <w:snapToGrid w:val="0"/>
                <w:color w:val="000000"/>
              </w:rPr>
            </w:pPr>
            <w:r>
              <w:rPr>
                <w:rFonts w:ascii="Arial" w:hAnsi="Arial"/>
                <w:snapToGrid w:val="0"/>
                <w:color w:val="000000"/>
              </w:rPr>
              <w:t>The maximum time-out value shall (3.2.2.3.7) be 327.68 microseconds (256 counts of the least significant bit of the fault tolerant clock which is 1.28 microseconds).</w:t>
            </w:r>
          </w:p>
        </w:tc>
        <w:tc>
          <w:tcPr>
            <w:tcW w:w="2430" w:type="dxa"/>
          </w:tcPr>
          <w:p w14:paraId="3473F8F3" w14:textId="77777777" w:rsidR="008B72E7" w:rsidRDefault="008B72E7">
            <w:pPr>
              <w:rPr>
                <w:rFonts w:ascii="Arial" w:hAnsi="Arial"/>
                <w:snapToGrid w:val="0"/>
                <w:color w:val="000000"/>
              </w:rPr>
            </w:pPr>
            <w:r>
              <w:rPr>
                <w:rFonts w:ascii="Arial" w:hAnsi="Arial"/>
                <w:snapToGrid w:val="0"/>
                <w:color w:val="000000"/>
              </w:rPr>
              <w:t>hw</w:t>
            </w:r>
          </w:p>
        </w:tc>
      </w:tr>
      <w:tr w:rsidR="008B72E7" w14:paraId="1B27676D" w14:textId="77777777">
        <w:tblPrEx>
          <w:tblCellMar>
            <w:top w:w="0" w:type="dxa"/>
            <w:bottom w:w="0" w:type="dxa"/>
          </w:tblCellMar>
        </w:tblPrEx>
        <w:tc>
          <w:tcPr>
            <w:tcW w:w="2430" w:type="dxa"/>
          </w:tcPr>
          <w:p w14:paraId="22542FA4"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12B4637F"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2D59CC77" w14:textId="77777777" w:rsidR="008B72E7" w:rsidRDefault="008B72E7">
            <w:pPr>
              <w:rPr>
                <w:rFonts w:ascii="Arial" w:hAnsi="Arial"/>
                <w:snapToGrid w:val="0"/>
                <w:color w:val="000000"/>
              </w:rPr>
            </w:pPr>
            <w:r>
              <w:rPr>
                <w:rFonts w:ascii="Arial" w:hAnsi="Arial"/>
                <w:snapToGrid w:val="0"/>
                <w:color w:val="000000"/>
              </w:rPr>
              <w:t>An NE that fails to synchronize with other NEs during ISYNC after a pre-defined time-out period shall (3.2.2.4.1) then enter TNR microcode.</w:t>
            </w:r>
          </w:p>
        </w:tc>
        <w:tc>
          <w:tcPr>
            <w:tcW w:w="2430" w:type="dxa"/>
          </w:tcPr>
          <w:p w14:paraId="6905B616" w14:textId="77777777" w:rsidR="008B72E7" w:rsidRDefault="008B72E7">
            <w:pPr>
              <w:rPr>
                <w:rFonts w:ascii="Arial" w:hAnsi="Arial"/>
                <w:snapToGrid w:val="0"/>
                <w:color w:val="000000"/>
              </w:rPr>
            </w:pPr>
            <w:r>
              <w:rPr>
                <w:rFonts w:ascii="Arial" w:hAnsi="Arial"/>
                <w:snapToGrid w:val="0"/>
                <w:color w:val="000000"/>
              </w:rPr>
              <w:t>hw</w:t>
            </w:r>
          </w:p>
        </w:tc>
      </w:tr>
      <w:tr w:rsidR="008B72E7" w14:paraId="5C0A51C1" w14:textId="77777777">
        <w:tblPrEx>
          <w:tblCellMar>
            <w:top w:w="0" w:type="dxa"/>
            <w:bottom w:w="0" w:type="dxa"/>
          </w:tblCellMar>
        </w:tblPrEx>
        <w:tc>
          <w:tcPr>
            <w:tcW w:w="2430" w:type="dxa"/>
          </w:tcPr>
          <w:p w14:paraId="51B7769F"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064E8A2E"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0E17C714" w14:textId="77777777" w:rsidR="008B72E7" w:rsidRDefault="008B72E7">
            <w:pPr>
              <w:rPr>
                <w:rFonts w:ascii="Arial" w:hAnsi="Arial"/>
                <w:snapToGrid w:val="0"/>
                <w:color w:val="000000"/>
              </w:rPr>
            </w:pPr>
            <w:r>
              <w:rPr>
                <w:rFonts w:ascii="Arial" w:hAnsi="Arial"/>
                <w:snapToGrid w:val="0"/>
                <w:color w:val="000000"/>
              </w:rPr>
              <w:t>An NE shall (3.2.2.4.12) directly enter TNR microcode after a voted reset or an NE watchdog timer reset.</w:t>
            </w:r>
          </w:p>
        </w:tc>
        <w:tc>
          <w:tcPr>
            <w:tcW w:w="2430" w:type="dxa"/>
          </w:tcPr>
          <w:p w14:paraId="413CFEDE" w14:textId="77777777" w:rsidR="008B72E7" w:rsidRDefault="008B72E7">
            <w:pPr>
              <w:rPr>
                <w:rFonts w:ascii="Arial" w:hAnsi="Arial"/>
                <w:snapToGrid w:val="0"/>
                <w:color w:val="000000"/>
              </w:rPr>
            </w:pPr>
            <w:r>
              <w:rPr>
                <w:rFonts w:ascii="Arial" w:hAnsi="Arial"/>
                <w:snapToGrid w:val="0"/>
                <w:color w:val="000000"/>
              </w:rPr>
              <w:t>hw</w:t>
            </w:r>
          </w:p>
        </w:tc>
      </w:tr>
      <w:tr w:rsidR="008B72E7" w14:paraId="0AE531DD" w14:textId="77777777">
        <w:tblPrEx>
          <w:tblCellMar>
            <w:top w:w="0" w:type="dxa"/>
            <w:bottom w:w="0" w:type="dxa"/>
          </w:tblCellMar>
        </w:tblPrEx>
        <w:tc>
          <w:tcPr>
            <w:tcW w:w="2430" w:type="dxa"/>
          </w:tcPr>
          <w:p w14:paraId="12EF416B"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7FAD5359"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3763875A" w14:textId="77777777" w:rsidR="008B72E7" w:rsidRDefault="008B72E7">
            <w:pPr>
              <w:rPr>
                <w:rFonts w:ascii="Arial" w:hAnsi="Arial"/>
                <w:snapToGrid w:val="0"/>
                <w:color w:val="000000"/>
              </w:rPr>
            </w:pPr>
            <w:r>
              <w:rPr>
                <w:rFonts w:ascii="Arial" w:hAnsi="Arial"/>
                <w:snapToGrid w:val="0"/>
                <w:color w:val="000000"/>
              </w:rPr>
              <w:t>It shall (3.2.2.4.2) stay in TNR mode indefinitely until a successful TNR exchange is observed.</w:t>
            </w:r>
          </w:p>
        </w:tc>
        <w:tc>
          <w:tcPr>
            <w:tcW w:w="2430" w:type="dxa"/>
          </w:tcPr>
          <w:p w14:paraId="004C51A7" w14:textId="77777777" w:rsidR="008B72E7" w:rsidRDefault="008B72E7">
            <w:pPr>
              <w:rPr>
                <w:rFonts w:ascii="Arial" w:hAnsi="Arial"/>
                <w:snapToGrid w:val="0"/>
                <w:color w:val="000000"/>
              </w:rPr>
            </w:pPr>
            <w:r>
              <w:rPr>
                <w:rFonts w:ascii="Arial" w:hAnsi="Arial"/>
                <w:snapToGrid w:val="0"/>
                <w:color w:val="000000"/>
              </w:rPr>
              <w:t>hw</w:t>
            </w:r>
          </w:p>
        </w:tc>
      </w:tr>
      <w:tr w:rsidR="008B72E7" w14:paraId="64212822" w14:textId="77777777">
        <w:tblPrEx>
          <w:tblCellMar>
            <w:top w:w="0" w:type="dxa"/>
            <w:bottom w:w="0" w:type="dxa"/>
          </w:tblCellMar>
        </w:tblPrEx>
        <w:tc>
          <w:tcPr>
            <w:tcW w:w="2430" w:type="dxa"/>
          </w:tcPr>
          <w:p w14:paraId="15B695A0"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1896CEAB"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6C833F83" w14:textId="77777777" w:rsidR="008B72E7" w:rsidRDefault="008B72E7">
            <w:pPr>
              <w:rPr>
                <w:rFonts w:ascii="Arial" w:hAnsi="Arial"/>
                <w:snapToGrid w:val="0"/>
                <w:color w:val="000000"/>
              </w:rPr>
            </w:pPr>
            <w:r>
              <w:rPr>
                <w:rFonts w:ascii="Arial" w:hAnsi="Arial"/>
                <w:snapToGrid w:val="0"/>
                <w:color w:val="000000"/>
              </w:rPr>
              <w:t>The operational NEs shall (3.2.2.4.3) enter a "working group" TNR routine when the FCPs request to send a TNR packet.</w:t>
            </w:r>
          </w:p>
        </w:tc>
        <w:tc>
          <w:tcPr>
            <w:tcW w:w="2430" w:type="dxa"/>
          </w:tcPr>
          <w:p w14:paraId="02286E6E" w14:textId="77777777" w:rsidR="008B72E7" w:rsidRDefault="008B72E7">
            <w:pPr>
              <w:rPr>
                <w:rFonts w:ascii="Arial" w:hAnsi="Arial"/>
                <w:snapToGrid w:val="0"/>
                <w:color w:val="000000"/>
              </w:rPr>
            </w:pPr>
            <w:r>
              <w:rPr>
                <w:rFonts w:ascii="Arial" w:hAnsi="Arial"/>
                <w:snapToGrid w:val="0"/>
                <w:color w:val="000000"/>
              </w:rPr>
              <w:t>hw</w:t>
            </w:r>
          </w:p>
        </w:tc>
      </w:tr>
      <w:tr w:rsidR="008B72E7" w14:paraId="6C8F7492" w14:textId="77777777">
        <w:tblPrEx>
          <w:tblCellMar>
            <w:top w:w="0" w:type="dxa"/>
            <w:bottom w:w="0" w:type="dxa"/>
          </w:tblCellMar>
        </w:tblPrEx>
        <w:tc>
          <w:tcPr>
            <w:tcW w:w="2430" w:type="dxa"/>
          </w:tcPr>
          <w:p w14:paraId="670D86B4"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0CF59CE2"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45903662" w14:textId="77777777" w:rsidR="008B72E7" w:rsidRDefault="008B72E7">
            <w:pPr>
              <w:rPr>
                <w:rFonts w:ascii="Arial" w:hAnsi="Arial"/>
                <w:snapToGrid w:val="0"/>
                <w:color w:val="000000"/>
              </w:rPr>
            </w:pPr>
            <w:r>
              <w:rPr>
                <w:rFonts w:ascii="Arial" w:hAnsi="Arial"/>
                <w:snapToGrid w:val="0"/>
                <w:color w:val="000000"/>
              </w:rPr>
              <w:t>If no new NE is observed, the functioning NEs shall (3.2.2.4.6) return to the operational mode within 500 microseconds.</w:t>
            </w:r>
          </w:p>
        </w:tc>
        <w:tc>
          <w:tcPr>
            <w:tcW w:w="2430" w:type="dxa"/>
          </w:tcPr>
          <w:p w14:paraId="488334DA" w14:textId="77777777" w:rsidR="008B72E7" w:rsidRDefault="008B72E7">
            <w:pPr>
              <w:rPr>
                <w:rFonts w:ascii="Arial" w:hAnsi="Arial"/>
                <w:snapToGrid w:val="0"/>
                <w:color w:val="000000"/>
              </w:rPr>
            </w:pPr>
            <w:r>
              <w:rPr>
                <w:rFonts w:ascii="Arial" w:hAnsi="Arial"/>
                <w:snapToGrid w:val="0"/>
                <w:color w:val="000000"/>
              </w:rPr>
              <w:t>hw</w:t>
            </w:r>
          </w:p>
        </w:tc>
      </w:tr>
      <w:tr w:rsidR="008B72E7" w14:paraId="69E50E00" w14:textId="77777777">
        <w:tblPrEx>
          <w:tblCellMar>
            <w:top w:w="0" w:type="dxa"/>
            <w:bottom w:w="0" w:type="dxa"/>
          </w:tblCellMar>
        </w:tblPrEx>
        <w:tc>
          <w:tcPr>
            <w:tcW w:w="2430" w:type="dxa"/>
          </w:tcPr>
          <w:p w14:paraId="5677FC06"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540C5D1A"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795C9000" w14:textId="77777777" w:rsidR="008B72E7" w:rsidRDefault="008B72E7">
            <w:pPr>
              <w:rPr>
                <w:rFonts w:ascii="Arial" w:hAnsi="Arial"/>
                <w:snapToGrid w:val="0"/>
                <w:color w:val="000000"/>
              </w:rPr>
            </w:pPr>
            <w:r>
              <w:rPr>
                <w:rFonts w:ascii="Arial" w:hAnsi="Arial"/>
                <w:snapToGrid w:val="0"/>
                <w:color w:val="000000"/>
              </w:rPr>
              <w:t>If there is a new NE, the state of the reintegrated NE shall (3.2.2.4.13) be made congruent with the state of the operational NEs as follows.</w:t>
            </w:r>
          </w:p>
        </w:tc>
        <w:tc>
          <w:tcPr>
            <w:tcW w:w="2430" w:type="dxa"/>
          </w:tcPr>
          <w:p w14:paraId="6F0D3CDE" w14:textId="77777777" w:rsidR="008B72E7" w:rsidRDefault="008B72E7">
            <w:pPr>
              <w:rPr>
                <w:rFonts w:ascii="Arial" w:hAnsi="Arial"/>
                <w:snapToGrid w:val="0"/>
                <w:color w:val="000000"/>
              </w:rPr>
            </w:pPr>
            <w:r>
              <w:rPr>
                <w:rFonts w:ascii="Arial" w:hAnsi="Arial"/>
                <w:snapToGrid w:val="0"/>
                <w:color w:val="000000"/>
              </w:rPr>
              <w:t>hw</w:t>
            </w:r>
          </w:p>
        </w:tc>
      </w:tr>
      <w:tr w:rsidR="008B72E7" w14:paraId="346B8FC0" w14:textId="77777777">
        <w:tblPrEx>
          <w:tblCellMar>
            <w:top w:w="0" w:type="dxa"/>
            <w:bottom w:w="0" w:type="dxa"/>
          </w:tblCellMar>
        </w:tblPrEx>
        <w:tc>
          <w:tcPr>
            <w:tcW w:w="2430" w:type="dxa"/>
          </w:tcPr>
          <w:p w14:paraId="135711DC"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0E54E211"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6971620B" w14:textId="77777777" w:rsidR="008B72E7" w:rsidRDefault="008B72E7">
            <w:pPr>
              <w:rPr>
                <w:rFonts w:ascii="Arial" w:hAnsi="Arial"/>
                <w:snapToGrid w:val="0"/>
                <w:color w:val="000000"/>
              </w:rPr>
            </w:pPr>
            <w:r>
              <w:rPr>
                <w:rFonts w:ascii="Arial" w:hAnsi="Arial"/>
                <w:snapToGrid w:val="0"/>
                <w:color w:val="000000"/>
              </w:rPr>
              <w:t>The Configuration Table shall (3.2.2.4.7) be exchanged and voted into the newly recovered NE.</w:t>
            </w:r>
          </w:p>
        </w:tc>
        <w:tc>
          <w:tcPr>
            <w:tcW w:w="2430" w:type="dxa"/>
          </w:tcPr>
          <w:p w14:paraId="3DCB1EDB" w14:textId="77777777" w:rsidR="008B72E7" w:rsidRDefault="008B72E7">
            <w:pPr>
              <w:rPr>
                <w:rFonts w:ascii="Arial" w:hAnsi="Arial"/>
                <w:snapToGrid w:val="0"/>
                <w:color w:val="000000"/>
              </w:rPr>
            </w:pPr>
            <w:r>
              <w:rPr>
                <w:rFonts w:ascii="Arial" w:hAnsi="Arial"/>
                <w:snapToGrid w:val="0"/>
                <w:color w:val="000000"/>
              </w:rPr>
              <w:t>hw</w:t>
            </w:r>
          </w:p>
        </w:tc>
      </w:tr>
      <w:tr w:rsidR="008B72E7" w14:paraId="6442B87E" w14:textId="77777777">
        <w:tblPrEx>
          <w:tblCellMar>
            <w:top w:w="0" w:type="dxa"/>
            <w:bottom w:w="0" w:type="dxa"/>
          </w:tblCellMar>
        </w:tblPrEx>
        <w:tc>
          <w:tcPr>
            <w:tcW w:w="2430" w:type="dxa"/>
          </w:tcPr>
          <w:p w14:paraId="1D768A93"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67AEEA5D"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3C61DE22" w14:textId="77777777" w:rsidR="008B72E7" w:rsidRDefault="008B72E7">
            <w:pPr>
              <w:rPr>
                <w:rFonts w:ascii="Arial" w:hAnsi="Arial"/>
                <w:snapToGrid w:val="0"/>
                <w:color w:val="000000"/>
              </w:rPr>
            </w:pPr>
            <w:r>
              <w:rPr>
                <w:rFonts w:ascii="Arial" w:hAnsi="Arial"/>
                <w:snapToGrid w:val="0"/>
                <w:color w:val="000000"/>
              </w:rPr>
              <w:t>Time-outs in the scoreboard shall (3.2.2.4.8) be aligned by resetting all time-outs.</w:t>
            </w:r>
          </w:p>
        </w:tc>
        <w:tc>
          <w:tcPr>
            <w:tcW w:w="2430" w:type="dxa"/>
          </w:tcPr>
          <w:p w14:paraId="11938ADB" w14:textId="77777777" w:rsidR="008B72E7" w:rsidRDefault="008B72E7">
            <w:pPr>
              <w:rPr>
                <w:rFonts w:ascii="Arial" w:hAnsi="Arial"/>
                <w:snapToGrid w:val="0"/>
                <w:color w:val="000000"/>
              </w:rPr>
            </w:pPr>
            <w:r>
              <w:rPr>
                <w:rFonts w:ascii="Arial" w:hAnsi="Arial"/>
                <w:snapToGrid w:val="0"/>
                <w:color w:val="000000"/>
              </w:rPr>
              <w:t>hw</w:t>
            </w:r>
          </w:p>
        </w:tc>
      </w:tr>
      <w:tr w:rsidR="008B72E7" w14:paraId="347BCD44" w14:textId="77777777">
        <w:tblPrEx>
          <w:tblCellMar>
            <w:top w:w="0" w:type="dxa"/>
            <w:bottom w:w="0" w:type="dxa"/>
          </w:tblCellMar>
        </w:tblPrEx>
        <w:tc>
          <w:tcPr>
            <w:tcW w:w="2430" w:type="dxa"/>
          </w:tcPr>
          <w:p w14:paraId="6EAC97CE"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6E48B876"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76D9862B" w14:textId="77777777" w:rsidR="008B72E7" w:rsidRDefault="008B72E7">
            <w:pPr>
              <w:rPr>
                <w:rFonts w:ascii="Arial" w:hAnsi="Arial"/>
                <w:snapToGrid w:val="0"/>
                <w:color w:val="000000"/>
              </w:rPr>
            </w:pPr>
            <w:r>
              <w:rPr>
                <w:rFonts w:ascii="Arial" w:hAnsi="Arial"/>
                <w:snapToGrid w:val="0"/>
                <w:color w:val="000000"/>
              </w:rPr>
              <w:t>The global synchronous timer shall (3.2.2.4.9) be realigned by exchanging and voting the timer value.  The timer value will stop incrementing until the realignment of the timer is complete.</w:t>
            </w:r>
          </w:p>
        </w:tc>
        <w:tc>
          <w:tcPr>
            <w:tcW w:w="2430" w:type="dxa"/>
          </w:tcPr>
          <w:p w14:paraId="11FD10D7" w14:textId="77777777" w:rsidR="008B72E7" w:rsidRDefault="008B72E7">
            <w:pPr>
              <w:rPr>
                <w:rFonts w:ascii="Arial" w:hAnsi="Arial"/>
                <w:snapToGrid w:val="0"/>
                <w:color w:val="000000"/>
              </w:rPr>
            </w:pPr>
            <w:r>
              <w:rPr>
                <w:rFonts w:ascii="Arial" w:hAnsi="Arial"/>
                <w:snapToGrid w:val="0"/>
                <w:color w:val="000000"/>
              </w:rPr>
              <w:t>hw</w:t>
            </w:r>
          </w:p>
        </w:tc>
      </w:tr>
      <w:tr w:rsidR="008B72E7" w14:paraId="6435B7DD" w14:textId="77777777">
        <w:tblPrEx>
          <w:tblCellMar>
            <w:top w:w="0" w:type="dxa"/>
            <w:bottom w:w="0" w:type="dxa"/>
          </w:tblCellMar>
        </w:tblPrEx>
        <w:tc>
          <w:tcPr>
            <w:tcW w:w="2430" w:type="dxa"/>
          </w:tcPr>
          <w:p w14:paraId="0C7E7649" w14:textId="77777777" w:rsidR="008B72E7" w:rsidRDefault="008B72E7">
            <w:pPr>
              <w:rPr>
                <w:rFonts w:ascii="Arial" w:hAnsi="Arial"/>
                <w:snapToGrid w:val="0"/>
                <w:color w:val="000000"/>
              </w:rPr>
            </w:pPr>
            <w:r>
              <w:rPr>
                <w:rFonts w:ascii="Arial" w:hAnsi="Arial"/>
                <w:snapToGrid w:val="0"/>
                <w:color w:val="000000"/>
              </w:rPr>
              <w:t>3.2.2.4</w:t>
            </w:r>
          </w:p>
        </w:tc>
        <w:tc>
          <w:tcPr>
            <w:tcW w:w="2520" w:type="dxa"/>
          </w:tcPr>
          <w:p w14:paraId="6A8C740E" w14:textId="77777777" w:rsidR="008B72E7" w:rsidRDefault="008B72E7">
            <w:pPr>
              <w:rPr>
                <w:rFonts w:ascii="Arial" w:hAnsi="Arial"/>
                <w:snapToGrid w:val="0"/>
                <w:color w:val="000000"/>
              </w:rPr>
            </w:pPr>
            <w:r>
              <w:rPr>
                <w:rFonts w:ascii="Arial" w:hAnsi="Arial"/>
                <w:snapToGrid w:val="0"/>
                <w:color w:val="000000"/>
              </w:rPr>
              <w:t>Transient NE Recovery (TNR)</w:t>
            </w:r>
          </w:p>
        </w:tc>
        <w:tc>
          <w:tcPr>
            <w:tcW w:w="2430" w:type="dxa"/>
          </w:tcPr>
          <w:p w14:paraId="294D3D5D" w14:textId="77777777" w:rsidR="008B72E7" w:rsidRDefault="008B72E7">
            <w:pPr>
              <w:rPr>
                <w:rFonts w:ascii="Arial" w:hAnsi="Arial"/>
                <w:snapToGrid w:val="0"/>
                <w:color w:val="000000"/>
              </w:rPr>
            </w:pPr>
            <w:r>
              <w:rPr>
                <w:rFonts w:ascii="Arial" w:hAnsi="Arial"/>
                <w:snapToGrid w:val="0"/>
                <w:color w:val="000000"/>
              </w:rPr>
              <w:t>Provided the failed NE is in a recoverable state, recovery of a failed NE shall (3.2.2.4.11) take no longer than 500 microseconds.  This recovery requirement includes the time from which the FTSS software initiates the recovery to the time the recovery is complete.</w:t>
            </w:r>
          </w:p>
        </w:tc>
        <w:tc>
          <w:tcPr>
            <w:tcW w:w="2430" w:type="dxa"/>
          </w:tcPr>
          <w:p w14:paraId="1337F16E" w14:textId="77777777" w:rsidR="008B72E7" w:rsidRDefault="008B72E7">
            <w:pPr>
              <w:rPr>
                <w:rFonts w:ascii="Arial" w:hAnsi="Arial"/>
                <w:snapToGrid w:val="0"/>
                <w:color w:val="000000"/>
              </w:rPr>
            </w:pPr>
            <w:r>
              <w:rPr>
                <w:rFonts w:ascii="Arial" w:hAnsi="Arial"/>
                <w:snapToGrid w:val="0"/>
                <w:color w:val="000000"/>
              </w:rPr>
              <w:t>hw</w:t>
            </w:r>
          </w:p>
        </w:tc>
      </w:tr>
      <w:tr w:rsidR="008B72E7" w14:paraId="5D3FB766" w14:textId="77777777">
        <w:tblPrEx>
          <w:tblCellMar>
            <w:top w:w="0" w:type="dxa"/>
            <w:bottom w:w="0" w:type="dxa"/>
          </w:tblCellMar>
        </w:tblPrEx>
        <w:tc>
          <w:tcPr>
            <w:tcW w:w="2430" w:type="dxa"/>
          </w:tcPr>
          <w:p w14:paraId="7BDB8E3F" w14:textId="77777777" w:rsidR="008B72E7" w:rsidRDefault="008B72E7">
            <w:pPr>
              <w:rPr>
                <w:rFonts w:ascii="Arial" w:hAnsi="Arial"/>
                <w:snapToGrid w:val="0"/>
                <w:color w:val="000000"/>
              </w:rPr>
            </w:pPr>
            <w:r>
              <w:rPr>
                <w:rFonts w:ascii="Arial" w:hAnsi="Arial"/>
                <w:snapToGrid w:val="0"/>
                <w:color w:val="000000"/>
              </w:rPr>
              <w:t>3.2.2.5</w:t>
            </w:r>
          </w:p>
        </w:tc>
        <w:tc>
          <w:tcPr>
            <w:tcW w:w="2520" w:type="dxa"/>
          </w:tcPr>
          <w:p w14:paraId="30ECF57B" w14:textId="77777777" w:rsidR="008B72E7" w:rsidRDefault="008B72E7">
            <w:pPr>
              <w:rPr>
                <w:rFonts w:ascii="Arial" w:hAnsi="Arial"/>
                <w:snapToGrid w:val="0"/>
                <w:color w:val="000000"/>
              </w:rPr>
            </w:pPr>
            <w:r>
              <w:rPr>
                <w:rFonts w:ascii="Arial" w:hAnsi="Arial"/>
                <w:snapToGrid w:val="0"/>
                <w:color w:val="000000"/>
              </w:rPr>
              <w:t>Voted Resets</w:t>
            </w:r>
          </w:p>
        </w:tc>
        <w:tc>
          <w:tcPr>
            <w:tcW w:w="2430" w:type="dxa"/>
          </w:tcPr>
          <w:p w14:paraId="0D924D6C" w14:textId="77777777" w:rsidR="008B72E7" w:rsidRDefault="008B72E7">
            <w:pPr>
              <w:rPr>
                <w:rFonts w:ascii="Arial" w:hAnsi="Arial"/>
                <w:snapToGrid w:val="0"/>
                <w:color w:val="000000"/>
              </w:rPr>
            </w:pPr>
            <w:r>
              <w:rPr>
                <w:rFonts w:ascii="Arial" w:hAnsi="Arial"/>
                <w:snapToGrid w:val="0"/>
                <w:color w:val="000000"/>
              </w:rPr>
              <w:t>There shall (3.2.2.5.1) be built-in support on the NE for voted resets, including a special packet type for executing the primitive.</w:t>
            </w:r>
          </w:p>
        </w:tc>
        <w:tc>
          <w:tcPr>
            <w:tcW w:w="2430" w:type="dxa"/>
          </w:tcPr>
          <w:p w14:paraId="40B0E4A0" w14:textId="77777777" w:rsidR="008B72E7" w:rsidRDefault="008B72E7">
            <w:pPr>
              <w:rPr>
                <w:rFonts w:ascii="Arial" w:hAnsi="Arial"/>
                <w:snapToGrid w:val="0"/>
                <w:color w:val="000000"/>
              </w:rPr>
            </w:pPr>
            <w:r>
              <w:rPr>
                <w:rFonts w:ascii="Arial" w:hAnsi="Arial"/>
                <w:snapToGrid w:val="0"/>
                <w:color w:val="000000"/>
              </w:rPr>
              <w:t>hw</w:t>
            </w:r>
          </w:p>
        </w:tc>
      </w:tr>
      <w:tr w:rsidR="008B72E7" w14:paraId="0218F92A" w14:textId="77777777">
        <w:tblPrEx>
          <w:tblCellMar>
            <w:top w:w="0" w:type="dxa"/>
            <w:bottom w:w="0" w:type="dxa"/>
          </w:tblCellMar>
        </w:tblPrEx>
        <w:tc>
          <w:tcPr>
            <w:tcW w:w="2430" w:type="dxa"/>
          </w:tcPr>
          <w:p w14:paraId="706BA5C2" w14:textId="77777777" w:rsidR="008B72E7" w:rsidRDefault="008B72E7">
            <w:pPr>
              <w:rPr>
                <w:rFonts w:ascii="Arial" w:hAnsi="Arial"/>
                <w:snapToGrid w:val="0"/>
                <w:color w:val="000000"/>
              </w:rPr>
            </w:pPr>
            <w:r>
              <w:rPr>
                <w:rFonts w:ascii="Arial" w:hAnsi="Arial"/>
                <w:snapToGrid w:val="0"/>
                <w:color w:val="000000"/>
              </w:rPr>
              <w:t>3.2.2.5</w:t>
            </w:r>
          </w:p>
        </w:tc>
        <w:tc>
          <w:tcPr>
            <w:tcW w:w="2520" w:type="dxa"/>
          </w:tcPr>
          <w:p w14:paraId="6CC2FE48" w14:textId="77777777" w:rsidR="008B72E7" w:rsidRDefault="008B72E7">
            <w:pPr>
              <w:rPr>
                <w:rFonts w:ascii="Arial" w:hAnsi="Arial"/>
                <w:snapToGrid w:val="0"/>
                <w:color w:val="000000"/>
              </w:rPr>
            </w:pPr>
            <w:r>
              <w:rPr>
                <w:rFonts w:ascii="Arial" w:hAnsi="Arial"/>
                <w:snapToGrid w:val="0"/>
                <w:color w:val="000000"/>
              </w:rPr>
              <w:t>Voted Resets</w:t>
            </w:r>
          </w:p>
        </w:tc>
        <w:tc>
          <w:tcPr>
            <w:tcW w:w="2430" w:type="dxa"/>
          </w:tcPr>
          <w:p w14:paraId="0FA20546" w14:textId="77777777" w:rsidR="008B72E7" w:rsidRDefault="008B72E7">
            <w:pPr>
              <w:rPr>
                <w:rFonts w:ascii="Arial" w:hAnsi="Arial"/>
                <w:snapToGrid w:val="0"/>
                <w:color w:val="000000"/>
              </w:rPr>
            </w:pPr>
            <w:r>
              <w:rPr>
                <w:rFonts w:ascii="Arial" w:hAnsi="Arial"/>
                <w:snapToGrid w:val="0"/>
                <w:color w:val="000000"/>
              </w:rPr>
              <w:t>The NE shall (3.2.2.5.3) provide the capability to perform a voted VME bus reset.</w:t>
            </w:r>
          </w:p>
        </w:tc>
        <w:tc>
          <w:tcPr>
            <w:tcW w:w="2430" w:type="dxa"/>
          </w:tcPr>
          <w:p w14:paraId="55B0FE4F" w14:textId="77777777" w:rsidR="008B72E7" w:rsidRDefault="008B72E7">
            <w:pPr>
              <w:rPr>
                <w:rFonts w:ascii="Arial" w:hAnsi="Arial"/>
                <w:snapToGrid w:val="0"/>
                <w:color w:val="000000"/>
              </w:rPr>
            </w:pPr>
            <w:r>
              <w:rPr>
                <w:rFonts w:ascii="Arial" w:hAnsi="Arial"/>
                <w:snapToGrid w:val="0"/>
                <w:color w:val="000000"/>
              </w:rPr>
              <w:t>hw</w:t>
            </w:r>
          </w:p>
        </w:tc>
      </w:tr>
      <w:tr w:rsidR="008B72E7" w14:paraId="63BDACEC" w14:textId="77777777">
        <w:tblPrEx>
          <w:tblCellMar>
            <w:top w:w="0" w:type="dxa"/>
            <w:bottom w:w="0" w:type="dxa"/>
          </w:tblCellMar>
        </w:tblPrEx>
        <w:tc>
          <w:tcPr>
            <w:tcW w:w="2430" w:type="dxa"/>
          </w:tcPr>
          <w:p w14:paraId="131B7948"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20087B67"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0072EA66" w14:textId="77777777" w:rsidR="008B72E7" w:rsidRDefault="008B72E7">
            <w:pPr>
              <w:rPr>
                <w:rFonts w:ascii="Arial" w:hAnsi="Arial"/>
                <w:snapToGrid w:val="0"/>
                <w:color w:val="000000"/>
              </w:rPr>
            </w:pPr>
            <w:r>
              <w:rPr>
                <w:rFonts w:ascii="Arial" w:hAnsi="Arial"/>
                <w:snapToGrid w:val="0"/>
                <w:color w:val="000000"/>
              </w:rPr>
              <w:t>The NE shall (3.2.2.6.1) place error syndromes in the input information block whenever a packet is successfully delivered to the FCP.</w:t>
            </w:r>
          </w:p>
        </w:tc>
        <w:tc>
          <w:tcPr>
            <w:tcW w:w="2430" w:type="dxa"/>
          </w:tcPr>
          <w:p w14:paraId="53970593" w14:textId="77777777" w:rsidR="008B72E7" w:rsidRDefault="008B72E7">
            <w:pPr>
              <w:rPr>
                <w:rFonts w:ascii="Arial" w:hAnsi="Arial"/>
                <w:snapToGrid w:val="0"/>
                <w:color w:val="000000"/>
              </w:rPr>
            </w:pPr>
            <w:r>
              <w:rPr>
                <w:rFonts w:ascii="Arial" w:hAnsi="Arial"/>
                <w:snapToGrid w:val="0"/>
                <w:color w:val="000000"/>
              </w:rPr>
              <w:t>hw</w:t>
            </w:r>
          </w:p>
        </w:tc>
      </w:tr>
      <w:tr w:rsidR="008B72E7" w14:paraId="370E1365" w14:textId="77777777">
        <w:tblPrEx>
          <w:tblCellMar>
            <w:top w:w="0" w:type="dxa"/>
            <w:bottom w:w="0" w:type="dxa"/>
          </w:tblCellMar>
        </w:tblPrEx>
        <w:tc>
          <w:tcPr>
            <w:tcW w:w="2430" w:type="dxa"/>
          </w:tcPr>
          <w:p w14:paraId="7E9FBAD7"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50CFB387"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4B2731C3" w14:textId="77777777" w:rsidR="008B72E7" w:rsidRDefault="008B72E7">
            <w:pPr>
              <w:rPr>
                <w:rFonts w:ascii="Arial" w:hAnsi="Arial"/>
                <w:snapToGrid w:val="0"/>
                <w:color w:val="000000"/>
              </w:rPr>
            </w:pPr>
            <w:r>
              <w:rPr>
                <w:rFonts w:ascii="Arial" w:hAnsi="Arial"/>
                <w:snapToGrid w:val="0"/>
                <w:color w:val="000000"/>
              </w:rPr>
              <w:t>The NE syndromes shall (3.2.2.6.2) be located in the second longword of the input information block buffer cell.</w:t>
            </w:r>
          </w:p>
        </w:tc>
        <w:tc>
          <w:tcPr>
            <w:tcW w:w="2430" w:type="dxa"/>
          </w:tcPr>
          <w:p w14:paraId="39ACD903" w14:textId="77777777" w:rsidR="008B72E7" w:rsidRDefault="008B72E7">
            <w:pPr>
              <w:rPr>
                <w:rFonts w:ascii="Arial" w:hAnsi="Arial"/>
                <w:snapToGrid w:val="0"/>
                <w:color w:val="000000"/>
              </w:rPr>
            </w:pPr>
            <w:r>
              <w:rPr>
                <w:rFonts w:ascii="Arial" w:hAnsi="Arial"/>
                <w:snapToGrid w:val="0"/>
                <w:color w:val="000000"/>
              </w:rPr>
              <w:t>hw</w:t>
            </w:r>
          </w:p>
        </w:tc>
      </w:tr>
      <w:tr w:rsidR="008B72E7" w14:paraId="56A1727D" w14:textId="77777777">
        <w:tblPrEx>
          <w:tblCellMar>
            <w:top w:w="0" w:type="dxa"/>
            <w:bottom w:w="0" w:type="dxa"/>
          </w:tblCellMar>
        </w:tblPrEx>
        <w:tc>
          <w:tcPr>
            <w:tcW w:w="2430" w:type="dxa"/>
          </w:tcPr>
          <w:p w14:paraId="320AD239"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642FA7F3"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134B0DEA" w14:textId="77777777" w:rsidR="008B72E7" w:rsidRDefault="008B72E7">
            <w:pPr>
              <w:rPr>
                <w:rFonts w:ascii="Arial" w:hAnsi="Arial"/>
                <w:snapToGrid w:val="0"/>
                <w:color w:val="000000"/>
              </w:rPr>
            </w:pPr>
            <w:r>
              <w:rPr>
                <w:rFonts w:ascii="Arial" w:hAnsi="Arial"/>
                <w:snapToGrid w:val="0"/>
                <w:color w:val="000000"/>
              </w:rPr>
              <w:t>The NE syndromes shall (3.2.2.6.3) include indications of vote errors, fault-tolerant clock synchronization errors, and fiber-optic link errors, as detailed below.</w:t>
            </w:r>
          </w:p>
        </w:tc>
        <w:tc>
          <w:tcPr>
            <w:tcW w:w="2430" w:type="dxa"/>
          </w:tcPr>
          <w:p w14:paraId="41618E6B" w14:textId="77777777" w:rsidR="008B72E7" w:rsidRDefault="008B72E7">
            <w:pPr>
              <w:rPr>
                <w:rFonts w:ascii="Arial" w:hAnsi="Arial"/>
                <w:snapToGrid w:val="0"/>
                <w:color w:val="000000"/>
              </w:rPr>
            </w:pPr>
            <w:r>
              <w:rPr>
                <w:rFonts w:ascii="Arial" w:hAnsi="Arial"/>
                <w:snapToGrid w:val="0"/>
                <w:color w:val="000000"/>
              </w:rPr>
              <w:t>hw</w:t>
            </w:r>
          </w:p>
        </w:tc>
      </w:tr>
      <w:tr w:rsidR="008B72E7" w14:paraId="6E0D8C21" w14:textId="77777777">
        <w:tblPrEx>
          <w:tblCellMar>
            <w:top w:w="0" w:type="dxa"/>
            <w:bottom w:w="0" w:type="dxa"/>
          </w:tblCellMar>
        </w:tblPrEx>
        <w:tc>
          <w:tcPr>
            <w:tcW w:w="2430" w:type="dxa"/>
          </w:tcPr>
          <w:p w14:paraId="0AB21A87"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6DB05CD8"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21E6C654" w14:textId="77777777" w:rsidR="008B72E7" w:rsidRDefault="008B72E7">
            <w:pPr>
              <w:rPr>
                <w:rFonts w:ascii="Arial" w:hAnsi="Arial"/>
                <w:snapToGrid w:val="0"/>
                <w:color w:val="000000"/>
              </w:rPr>
            </w:pPr>
            <w:r>
              <w:rPr>
                <w:rFonts w:ascii="Arial" w:hAnsi="Arial"/>
                <w:snapToGrid w:val="0"/>
                <w:color w:val="000000"/>
              </w:rPr>
              <w:t>Each syndrome shall (3.2.2.6.4) represent an occurrence of the indicated error at some time between delivery of the previous packet and delivery of the current packet.</w:t>
            </w:r>
          </w:p>
        </w:tc>
        <w:tc>
          <w:tcPr>
            <w:tcW w:w="2430" w:type="dxa"/>
          </w:tcPr>
          <w:p w14:paraId="2D5341BC" w14:textId="77777777" w:rsidR="008B72E7" w:rsidRDefault="008B72E7">
            <w:pPr>
              <w:rPr>
                <w:rFonts w:ascii="Arial" w:hAnsi="Arial"/>
                <w:snapToGrid w:val="0"/>
                <w:color w:val="000000"/>
              </w:rPr>
            </w:pPr>
            <w:r>
              <w:rPr>
                <w:rFonts w:ascii="Arial" w:hAnsi="Arial"/>
                <w:snapToGrid w:val="0"/>
                <w:color w:val="000000"/>
              </w:rPr>
              <w:t>hw</w:t>
            </w:r>
          </w:p>
        </w:tc>
      </w:tr>
      <w:tr w:rsidR="008B72E7" w14:paraId="39438413" w14:textId="77777777">
        <w:tblPrEx>
          <w:tblCellMar>
            <w:top w:w="0" w:type="dxa"/>
            <w:bottom w:w="0" w:type="dxa"/>
          </w:tblCellMar>
        </w:tblPrEx>
        <w:tc>
          <w:tcPr>
            <w:tcW w:w="2430" w:type="dxa"/>
          </w:tcPr>
          <w:p w14:paraId="18C5CF18"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77A67DFE"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493C74E8" w14:textId="77777777" w:rsidR="008B72E7" w:rsidRDefault="008B72E7">
            <w:pPr>
              <w:rPr>
                <w:rFonts w:ascii="Arial" w:hAnsi="Arial"/>
                <w:snapToGrid w:val="0"/>
                <w:color w:val="000000"/>
              </w:rPr>
            </w:pPr>
            <w:r>
              <w:rPr>
                <w:rFonts w:ascii="Arial" w:hAnsi="Arial"/>
                <w:snapToGrid w:val="0"/>
                <w:color w:val="000000"/>
              </w:rPr>
              <w:t>The scoreboard syndromes shall (3.2.2.6.5) be located in the third longword of the input information block buffer cell.</w:t>
            </w:r>
          </w:p>
        </w:tc>
        <w:tc>
          <w:tcPr>
            <w:tcW w:w="2430" w:type="dxa"/>
          </w:tcPr>
          <w:p w14:paraId="2F5DB708" w14:textId="77777777" w:rsidR="008B72E7" w:rsidRDefault="008B72E7">
            <w:pPr>
              <w:rPr>
                <w:rFonts w:ascii="Arial" w:hAnsi="Arial"/>
                <w:snapToGrid w:val="0"/>
                <w:color w:val="000000"/>
              </w:rPr>
            </w:pPr>
            <w:r>
              <w:rPr>
                <w:rFonts w:ascii="Arial" w:hAnsi="Arial"/>
                <w:snapToGrid w:val="0"/>
                <w:color w:val="000000"/>
              </w:rPr>
              <w:t>hw</w:t>
            </w:r>
          </w:p>
        </w:tc>
      </w:tr>
      <w:tr w:rsidR="008B72E7" w14:paraId="5FD01690" w14:textId="77777777">
        <w:tblPrEx>
          <w:tblCellMar>
            <w:top w:w="0" w:type="dxa"/>
            <w:bottom w:w="0" w:type="dxa"/>
          </w:tblCellMar>
        </w:tblPrEx>
        <w:tc>
          <w:tcPr>
            <w:tcW w:w="2430" w:type="dxa"/>
          </w:tcPr>
          <w:p w14:paraId="6E2EA265"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0E18E033"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6B5DC065" w14:textId="77777777" w:rsidR="008B72E7" w:rsidRDefault="008B72E7">
            <w:pPr>
              <w:rPr>
                <w:rFonts w:ascii="Arial" w:hAnsi="Arial"/>
                <w:snapToGrid w:val="0"/>
                <w:color w:val="000000"/>
              </w:rPr>
            </w:pPr>
            <w:r>
              <w:rPr>
                <w:rFonts w:ascii="Arial" w:hAnsi="Arial"/>
                <w:snapToGrid w:val="0"/>
                <w:color w:val="000000"/>
              </w:rPr>
              <w:t>They shall (3.2.2.6.6) include indications of scoreboard vote errors, Output Buffer Not Empty (OBNE) time-outs, and Input Buffer Not Full (IBNF) time-outs, as follows.</w:t>
            </w:r>
          </w:p>
        </w:tc>
        <w:tc>
          <w:tcPr>
            <w:tcW w:w="2430" w:type="dxa"/>
          </w:tcPr>
          <w:p w14:paraId="06AAC18E" w14:textId="77777777" w:rsidR="008B72E7" w:rsidRDefault="008B72E7">
            <w:pPr>
              <w:rPr>
                <w:rFonts w:ascii="Arial" w:hAnsi="Arial"/>
                <w:snapToGrid w:val="0"/>
                <w:color w:val="000000"/>
              </w:rPr>
            </w:pPr>
            <w:r>
              <w:rPr>
                <w:rFonts w:ascii="Arial" w:hAnsi="Arial"/>
                <w:snapToGrid w:val="0"/>
                <w:color w:val="000000"/>
              </w:rPr>
              <w:t>hw</w:t>
            </w:r>
          </w:p>
        </w:tc>
      </w:tr>
      <w:tr w:rsidR="008B72E7" w14:paraId="2590C1B1" w14:textId="77777777">
        <w:tblPrEx>
          <w:tblCellMar>
            <w:top w:w="0" w:type="dxa"/>
            <w:bottom w:w="0" w:type="dxa"/>
          </w:tblCellMar>
        </w:tblPrEx>
        <w:tc>
          <w:tcPr>
            <w:tcW w:w="2430" w:type="dxa"/>
          </w:tcPr>
          <w:p w14:paraId="4CFE7212"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586AFB9F"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1B43EFDC" w14:textId="77777777" w:rsidR="008B72E7" w:rsidRDefault="008B72E7">
            <w:pPr>
              <w:rPr>
                <w:rFonts w:ascii="Arial" w:hAnsi="Arial"/>
                <w:snapToGrid w:val="0"/>
                <w:color w:val="000000"/>
              </w:rPr>
            </w:pPr>
            <w:r>
              <w:rPr>
                <w:rFonts w:ascii="Arial" w:hAnsi="Arial"/>
                <w:snapToGrid w:val="0"/>
                <w:color w:val="000000"/>
              </w:rPr>
              <w:t>When a majority, but not a unanimity, of FCP members are observed with packets in their output buffers, a time-out shall (3.2.2.6.7) be initiated.</w:t>
            </w:r>
          </w:p>
        </w:tc>
        <w:tc>
          <w:tcPr>
            <w:tcW w:w="2430" w:type="dxa"/>
          </w:tcPr>
          <w:p w14:paraId="18559062" w14:textId="77777777" w:rsidR="008B72E7" w:rsidRDefault="008B72E7">
            <w:pPr>
              <w:rPr>
                <w:rFonts w:ascii="Arial" w:hAnsi="Arial"/>
                <w:snapToGrid w:val="0"/>
                <w:color w:val="000000"/>
              </w:rPr>
            </w:pPr>
            <w:r>
              <w:rPr>
                <w:rFonts w:ascii="Arial" w:hAnsi="Arial"/>
                <w:snapToGrid w:val="0"/>
                <w:color w:val="000000"/>
              </w:rPr>
              <w:t>hw</w:t>
            </w:r>
          </w:p>
        </w:tc>
      </w:tr>
      <w:tr w:rsidR="008B72E7" w14:paraId="59516546" w14:textId="77777777">
        <w:tblPrEx>
          <w:tblCellMar>
            <w:top w:w="0" w:type="dxa"/>
            <w:bottom w:w="0" w:type="dxa"/>
          </w:tblCellMar>
        </w:tblPrEx>
        <w:tc>
          <w:tcPr>
            <w:tcW w:w="2430" w:type="dxa"/>
          </w:tcPr>
          <w:p w14:paraId="3D635EB8"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28359442"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2A857288" w14:textId="77777777" w:rsidR="008B72E7" w:rsidRDefault="008B72E7">
            <w:pPr>
              <w:rPr>
                <w:rFonts w:ascii="Arial" w:hAnsi="Arial"/>
                <w:snapToGrid w:val="0"/>
                <w:color w:val="000000"/>
              </w:rPr>
            </w:pPr>
            <w:r>
              <w:rPr>
                <w:rFonts w:ascii="Arial" w:hAnsi="Arial"/>
                <w:snapToGrid w:val="0"/>
                <w:color w:val="000000"/>
              </w:rPr>
              <w:t>If the time-out expires before the other members transmit the packet, the remaining member shall (3.2.2.6.8) be ignored, the packet exchanged, and an OBNE time-out recorded.</w:t>
            </w:r>
          </w:p>
        </w:tc>
        <w:tc>
          <w:tcPr>
            <w:tcW w:w="2430" w:type="dxa"/>
          </w:tcPr>
          <w:p w14:paraId="5C879AFB" w14:textId="77777777" w:rsidR="008B72E7" w:rsidRDefault="008B72E7">
            <w:pPr>
              <w:rPr>
                <w:rFonts w:ascii="Arial" w:hAnsi="Arial"/>
                <w:snapToGrid w:val="0"/>
                <w:color w:val="000000"/>
              </w:rPr>
            </w:pPr>
            <w:r>
              <w:rPr>
                <w:rFonts w:ascii="Arial" w:hAnsi="Arial"/>
                <w:snapToGrid w:val="0"/>
                <w:color w:val="000000"/>
              </w:rPr>
              <w:t>hw</w:t>
            </w:r>
          </w:p>
        </w:tc>
      </w:tr>
      <w:tr w:rsidR="008B72E7" w14:paraId="1AF591B4" w14:textId="77777777">
        <w:tblPrEx>
          <w:tblCellMar>
            <w:top w:w="0" w:type="dxa"/>
            <w:bottom w:w="0" w:type="dxa"/>
          </w:tblCellMar>
        </w:tblPrEx>
        <w:tc>
          <w:tcPr>
            <w:tcW w:w="2430" w:type="dxa"/>
          </w:tcPr>
          <w:p w14:paraId="22A72352"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0102C20E"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61DB4E94" w14:textId="77777777" w:rsidR="008B72E7" w:rsidRDefault="008B72E7">
            <w:pPr>
              <w:rPr>
                <w:rFonts w:ascii="Arial" w:hAnsi="Arial"/>
                <w:snapToGrid w:val="0"/>
                <w:color w:val="000000"/>
              </w:rPr>
            </w:pPr>
            <w:r>
              <w:rPr>
                <w:rFonts w:ascii="Arial" w:hAnsi="Arial"/>
                <w:snapToGrid w:val="0"/>
                <w:color w:val="000000"/>
              </w:rPr>
              <w:t>When a majority, but not a unanimity, of FCP members are observed with room in their input buffers, a time-out shall (3.2.2.6.15) be initiated.</w:t>
            </w:r>
          </w:p>
        </w:tc>
        <w:tc>
          <w:tcPr>
            <w:tcW w:w="2430" w:type="dxa"/>
          </w:tcPr>
          <w:p w14:paraId="35626626" w14:textId="77777777" w:rsidR="008B72E7" w:rsidRDefault="008B72E7">
            <w:pPr>
              <w:rPr>
                <w:rFonts w:ascii="Arial" w:hAnsi="Arial"/>
                <w:snapToGrid w:val="0"/>
                <w:color w:val="000000"/>
              </w:rPr>
            </w:pPr>
            <w:r>
              <w:rPr>
                <w:rFonts w:ascii="Arial" w:hAnsi="Arial"/>
                <w:snapToGrid w:val="0"/>
                <w:color w:val="000000"/>
              </w:rPr>
              <w:t>hw</w:t>
            </w:r>
          </w:p>
        </w:tc>
      </w:tr>
      <w:tr w:rsidR="008B72E7" w14:paraId="085EAAAE" w14:textId="77777777">
        <w:tblPrEx>
          <w:tblCellMar>
            <w:top w:w="0" w:type="dxa"/>
            <w:bottom w:w="0" w:type="dxa"/>
          </w:tblCellMar>
        </w:tblPrEx>
        <w:tc>
          <w:tcPr>
            <w:tcW w:w="2430" w:type="dxa"/>
          </w:tcPr>
          <w:p w14:paraId="59E36E52" w14:textId="77777777" w:rsidR="008B72E7" w:rsidRDefault="008B72E7">
            <w:pPr>
              <w:rPr>
                <w:rFonts w:ascii="Arial" w:hAnsi="Arial"/>
                <w:snapToGrid w:val="0"/>
                <w:color w:val="000000"/>
              </w:rPr>
            </w:pPr>
            <w:r>
              <w:rPr>
                <w:rFonts w:ascii="Arial" w:hAnsi="Arial"/>
                <w:snapToGrid w:val="0"/>
                <w:color w:val="000000"/>
              </w:rPr>
              <w:t>3.2.2.6</w:t>
            </w:r>
          </w:p>
        </w:tc>
        <w:tc>
          <w:tcPr>
            <w:tcW w:w="2520" w:type="dxa"/>
          </w:tcPr>
          <w:p w14:paraId="050C2805" w14:textId="77777777" w:rsidR="008B72E7" w:rsidRDefault="008B72E7">
            <w:pPr>
              <w:rPr>
                <w:rFonts w:ascii="Arial" w:hAnsi="Arial"/>
                <w:snapToGrid w:val="0"/>
                <w:color w:val="000000"/>
              </w:rPr>
            </w:pPr>
            <w:r>
              <w:rPr>
                <w:rFonts w:ascii="Arial" w:hAnsi="Arial"/>
                <w:snapToGrid w:val="0"/>
                <w:color w:val="000000"/>
              </w:rPr>
              <w:t>Error Syndrome Reports</w:t>
            </w:r>
          </w:p>
        </w:tc>
        <w:tc>
          <w:tcPr>
            <w:tcW w:w="2430" w:type="dxa"/>
          </w:tcPr>
          <w:p w14:paraId="3E67EE54" w14:textId="77777777" w:rsidR="008B72E7" w:rsidRDefault="008B72E7">
            <w:pPr>
              <w:rPr>
                <w:rFonts w:ascii="Arial" w:hAnsi="Arial"/>
                <w:snapToGrid w:val="0"/>
                <w:color w:val="000000"/>
              </w:rPr>
            </w:pPr>
            <w:r>
              <w:rPr>
                <w:rFonts w:ascii="Arial" w:hAnsi="Arial"/>
                <w:snapToGrid w:val="0"/>
                <w:color w:val="000000"/>
              </w:rPr>
              <w:t>If the time-out expires before the other members have room in their input buffers, any member without room in their input buffer shall (3.2.2.6.16) be ignored, the packet exchanged, and an IBNF time-out recorded.</w:t>
            </w:r>
          </w:p>
        </w:tc>
        <w:tc>
          <w:tcPr>
            <w:tcW w:w="2430" w:type="dxa"/>
          </w:tcPr>
          <w:p w14:paraId="342EF44B" w14:textId="77777777" w:rsidR="008B72E7" w:rsidRDefault="008B72E7">
            <w:pPr>
              <w:rPr>
                <w:rFonts w:ascii="Arial" w:hAnsi="Arial"/>
                <w:snapToGrid w:val="0"/>
                <w:color w:val="000000"/>
              </w:rPr>
            </w:pPr>
            <w:r>
              <w:rPr>
                <w:rFonts w:ascii="Arial" w:hAnsi="Arial"/>
                <w:snapToGrid w:val="0"/>
                <w:color w:val="000000"/>
              </w:rPr>
              <w:t>hw</w:t>
            </w:r>
          </w:p>
        </w:tc>
      </w:tr>
      <w:tr w:rsidR="008B72E7" w14:paraId="7DEC13DC" w14:textId="77777777">
        <w:tblPrEx>
          <w:tblCellMar>
            <w:top w:w="0" w:type="dxa"/>
            <w:bottom w:w="0" w:type="dxa"/>
          </w:tblCellMar>
        </w:tblPrEx>
        <w:tc>
          <w:tcPr>
            <w:tcW w:w="2430" w:type="dxa"/>
          </w:tcPr>
          <w:p w14:paraId="32C688FD" w14:textId="77777777" w:rsidR="008B72E7" w:rsidRDefault="008B72E7">
            <w:pPr>
              <w:rPr>
                <w:rFonts w:ascii="Arial" w:hAnsi="Arial"/>
                <w:snapToGrid w:val="0"/>
                <w:color w:val="000000"/>
              </w:rPr>
            </w:pPr>
            <w:r>
              <w:rPr>
                <w:rFonts w:ascii="Arial" w:hAnsi="Arial"/>
                <w:snapToGrid w:val="0"/>
                <w:color w:val="000000"/>
              </w:rPr>
              <w:t>3.2.2.7</w:t>
            </w:r>
          </w:p>
        </w:tc>
        <w:tc>
          <w:tcPr>
            <w:tcW w:w="2520" w:type="dxa"/>
          </w:tcPr>
          <w:p w14:paraId="05821919" w14:textId="77777777" w:rsidR="008B72E7" w:rsidRDefault="008B72E7">
            <w:pPr>
              <w:rPr>
                <w:rFonts w:ascii="Arial" w:hAnsi="Arial"/>
                <w:snapToGrid w:val="0"/>
                <w:color w:val="000000"/>
              </w:rPr>
            </w:pPr>
            <w:r>
              <w:rPr>
                <w:rFonts w:ascii="Arial" w:hAnsi="Arial"/>
                <w:snapToGrid w:val="0"/>
                <w:color w:val="000000"/>
              </w:rPr>
              <w:t>Timestamps</w:t>
            </w:r>
          </w:p>
        </w:tc>
        <w:tc>
          <w:tcPr>
            <w:tcW w:w="2430" w:type="dxa"/>
          </w:tcPr>
          <w:p w14:paraId="6B09769F" w14:textId="77777777" w:rsidR="008B72E7" w:rsidRDefault="008B72E7">
            <w:pPr>
              <w:rPr>
                <w:rFonts w:ascii="Arial" w:hAnsi="Arial"/>
                <w:snapToGrid w:val="0"/>
                <w:color w:val="000000"/>
              </w:rPr>
            </w:pPr>
            <w:r>
              <w:rPr>
                <w:rFonts w:ascii="Arial" w:hAnsi="Arial"/>
                <w:snapToGrid w:val="0"/>
                <w:color w:val="000000"/>
              </w:rPr>
              <w:t>The NE shall (3.2.2.7.1) place a timestamp in the input information block of each packet successfully delivered to an FCP or ICP.</w:t>
            </w:r>
          </w:p>
        </w:tc>
        <w:tc>
          <w:tcPr>
            <w:tcW w:w="2430" w:type="dxa"/>
          </w:tcPr>
          <w:p w14:paraId="6518A7D9" w14:textId="77777777" w:rsidR="008B72E7" w:rsidRDefault="008B72E7">
            <w:pPr>
              <w:rPr>
                <w:rFonts w:ascii="Arial" w:hAnsi="Arial"/>
                <w:snapToGrid w:val="0"/>
                <w:color w:val="000000"/>
              </w:rPr>
            </w:pPr>
            <w:r>
              <w:rPr>
                <w:rFonts w:ascii="Arial" w:hAnsi="Arial"/>
                <w:snapToGrid w:val="0"/>
                <w:color w:val="000000"/>
              </w:rPr>
              <w:t>hw</w:t>
            </w:r>
          </w:p>
        </w:tc>
      </w:tr>
      <w:tr w:rsidR="008B72E7" w14:paraId="03CF6500" w14:textId="77777777">
        <w:tblPrEx>
          <w:tblCellMar>
            <w:top w:w="0" w:type="dxa"/>
            <w:bottom w:w="0" w:type="dxa"/>
          </w:tblCellMar>
        </w:tblPrEx>
        <w:tc>
          <w:tcPr>
            <w:tcW w:w="2430" w:type="dxa"/>
          </w:tcPr>
          <w:p w14:paraId="64C2CB91" w14:textId="77777777" w:rsidR="008B72E7" w:rsidRDefault="008B72E7">
            <w:pPr>
              <w:rPr>
                <w:rFonts w:ascii="Arial" w:hAnsi="Arial"/>
                <w:snapToGrid w:val="0"/>
                <w:color w:val="000000"/>
              </w:rPr>
            </w:pPr>
            <w:r>
              <w:rPr>
                <w:rFonts w:ascii="Arial" w:hAnsi="Arial"/>
                <w:snapToGrid w:val="0"/>
                <w:color w:val="000000"/>
              </w:rPr>
              <w:t>3.2.2.7</w:t>
            </w:r>
          </w:p>
        </w:tc>
        <w:tc>
          <w:tcPr>
            <w:tcW w:w="2520" w:type="dxa"/>
          </w:tcPr>
          <w:p w14:paraId="20086234" w14:textId="77777777" w:rsidR="008B72E7" w:rsidRDefault="008B72E7">
            <w:pPr>
              <w:rPr>
                <w:rFonts w:ascii="Arial" w:hAnsi="Arial"/>
                <w:snapToGrid w:val="0"/>
                <w:color w:val="000000"/>
              </w:rPr>
            </w:pPr>
            <w:r>
              <w:rPr>
                <w:rFonts w:ascii="Arial" w:hAnsi="Arial"/>
                <w:snapToGrid w:val="0"/>
                <w:color w:val="000000"/>
              </w:rPr>
              <w:t>Timestamps</w:t>
            </w:r>
          </w:p>
        </w:tc>
        <w:tc>
          <w:tcPr>
            <w:tcW w:w="2430" w:type="dxa"/>
          </w:tcPr>
          <w:p w14:paraId="7CAC2746" w14:textId="77777777" w:rsidR="008B72E7" w:rsidRDefault="008B72E7">
            <w:pPr>
              <w:rPr>
                <w:rFonts w:ascii="Arial" w:hAnsi="Arial"/>
                <w:snapToGrid w:val="0"/>
                <w:color w:val="000000"/>
              </w:rPr>
            </w:pPr>
            <w:r>
              <w:rPr>
                <w:rFonts w:ascii="Arial" w:hAnsi="Arial"/>
                <w:snapToGrid w:val="0"/>
                <w:color w:val="000000"/>
              </w:rPr>
              <w:t>The timestamps shall (3.2.2.7.2) be congruent across all members of the destination FCP.</w:t>
            </w:r>
          </w:p>
        </w:tc>
        <w:tc>
          <w:tcPr>
            <w:tcW w:w="2430" w:type="dxa"/>
          </w:tcPr>
          <w:p w14:paraId="736BA615" w14:textId="77777777" w:rsidR="008B72E7" w:rsidRDefault="008B72E7">
            <w:pPr>
              <w:rPr>
                <w:rFonts w:ascii="Arial" w:hAnsi="Arial"/>
                <w:snapToGrid w:val="0"/>
                <w:color w:val="000000"/>
              </w:rPr>
            </w:pPr>
            <w:r>
              <w:rPr>
                <w:rFonts w:ascii="Arial" w:hAnsi="Arial"/>
                <w:snapToGrid w:val="0"/>
                <w:color w:val="000000"/>
              </w:rPr>
              <w:t>hw</w:t>
            </w:r>
          </w:p>
        </w:tc>
      </w:tr>
      <w:tr w:rsidR="008B72E7" w14:paraId="14C9B518" w14:textId="77777777">
        <w:tblPrEx>
          <w:tblCellMar>
            <w:top w:w="0" w:type="dxa"/>
            <w:bottom w:w="0" w:type="dxa"/>
          </w:tblCellMar>
        </w:tblPrEx>
        <w:tc>
          <w:tcPr>
            <w:tcW w:w="2430" w:type="dxa"/>
          </w:tcPr>
          <w:p w14:paraId="46625DBB" w14:textId="77777777" w:rsidR="008B72E7" w:rsidRDefault="008B72E7">
            <w:pPr>
              <w:rPr>
                <w:rFonts w:ascii="Arial" w:hAnsi="Arial"/>
                <w:snapToGrid w:val="0"/>
                <w:color w:val="000000"/>
              </w:rPr>
            </w:pPr>
            <w:r>
              <w:rPr>
                <w:rFonts w:ascii="Arial" w:hAnsi="Arial"/>
                <w:snapToGrid w:val="0"/>
                <w:color w:val="000000"/>
              </w:rPr>
              <w:t>3.2.2.7</w:t>
            </w:r>
          </w:p>
        </w:tc>
        <w:tc>
          <w:tcPr>
            <w:tcW w:w="2520" w:type="dxa"/>
          </w:tcPr>
          <w:p w14:paraId="46B2B9A2" w14:textId="77777777" w:rsidR="008B72E7" w:rsidRDefault="008B72E7">
            <w:pPr>
              <w:rPr>
                <w:rFonts w:ascii="Arial" w:hAnsi="Arial"/>
                <w:snapToGrid w:val="0"/>
                <w:color w:val="000000"/>
              </w:rPr>
            </w:pPr>
            <w:r>
              <w:rPr>
                <w:rFonts w:ascii="Arial" w:hAnsi="Arial"/>
                <w:snapToGrid w:val="0"/>
                <w:color w:val="000000"/>
              </w:rPr>
              <w:t>Timestamps</w:t>
            </w:r>
          </w:p>
        </w:tc>
        <w:tc>
          <w:tcPr>
            <w:tcW w:w="2430" w:type="dxa"/>
          </w:tcPr>
          <w:p w14:paraId="51884881" w14:textId="77777777" w:rsidR="008B72E7" w:rsidRDefault="008B72E7">
            <w:pPr>
              <w:rPr>
                <w:rFonts w:ascii="Arial" w:hAnsi="Arial"/>
                <w:snapToGrid w:val="0"/>
                <w:color w:val="000000"/>
              </w:rPr>
            </w:pPr>
            <w:r>
              <w:rPr>
                <w:rFonts w:ascii="Arial" w:hAnsi="Arial"/>
                <w:snapToGrid w:val="0"/>
                <w:color w:val="000000"/>
              </w:rPr>
              <w:t>The timestamps shall (3.2.2.7.3) also be congruent across all active processors in the case of a broadcast.</w:t>
            </w:r>
          </w:p>
        </w:tc>
        <w:tc>
          <w:tcPr>
            <w:tcW w:w="2430" w:type="dxa"/>
          </w:tcPr>
          <w:p w14:paraId="74524FBB" w14:textId="77777777" w:rsidR="008B72E7" w:rsidRDefault="008B72E7">
            <w:pPr>
              <w:rPr>
                <w:rFonts w:ascii="Arial" w:hAnsi="Arial"/>
                <w:snapToGrid w:val="0"/>
                <w:color w:val="000000"/>
              </w:rPr>
            </w:pPr>
            <w:r>
              <w:rPr>
                <w:rFonts w:ascii="Arial" w:hAnsi="Arial"/>
                <w:snapToGrid w:val="0"/>
                <w:color w:val="000000"/>
              </w:rPr>
              <w:t>hw</w:t>
            </w:r>
          </w:p>
        </w:tc>
      </w:tr>
      <w:tr w:rsidR="008B72E7" w14:paraId="39EAC8D4" w14:textId="77777777">
        <w:tblPrEx>
          <w:tblCellMar>
            <w:top w:w="0" w:type="dxa"/>
            <w:bottom w:w="0" w:type="dxa"/>
          </w:tblCellMar>
        </w:tblPrEx>
        <w:tc>
          <w:tcPr>
            <w:tcW w:w="2430" w:type="dxa"/>
          </w:tcPr>
          <w:p w14:paraId="19350C73" w14:textId="77777777" w:rsidR="008B72E7" w:rsidRDefault="008B72E7">
            <w:pPr>
              <w:rPr>
                <w:rFonts w:ascii="Arial" w:hAnsi="Arial"/>
                <w:snapToGrid w:val="0"/>
                <w:color w:val="000000"/>
              </w:rPr>
            </w:pPr>
            <w:r>
              <w:rPr>
                <w:rFonts w:ascii="Arial" w:hAnsi="Arial"/>
                <w:snapToGrid w:val="0"/>
                <w:color w:val="000000"/>
              </w:rPr>
              <w:t>3.2.2.7</w:t>
            </w:r>
          </w:p>
        </w:tc>
        <w:tc>
          <w:tcPr>
            <w:tcW w:w="2520" w:type="dxa"/>
          </w:tcPr>
          <w:p w14:paraId="232B4A22" w14:textId="77777777" w:rsidR="008B72E7" w:rsidRDefault="008B72E7">
            <w:pPr>
              <w:rPr>
                <w:rFonts w:ascii="Arial" w:hAnsi="Arial"/>
                <w:snapToGrid w:val="0"/>
                <w:color w:val="000000"/>
              </w:rPr>
            </w:pPr>
            <w:r>
              <w:rPr>
                <w:rFonts w:ascii="Arial" w:hAnsi="Arial"/>
                <w:snapToGrid w:val="0"/>
                <w:color w:val="000000"/>
              </w:rPr>
              <w:t>Timestamps</w:t>
            </w:r>
          </w:p>
        </w:tc>
        <w:tc>
          <w:tcPr>
            <w:tcW w:w="2430" w:type="dxa"/>
          </w:tcPr>
          <w:p w14:paraId="4EC7B039" w14:textId="77777777" w:rsidR="008B72E7" w:rsidRDefault="008B72E7">
            <w:pPr>
              <w:rPr>
                <w:rFonts w:ascii="Arial" w:hAnsi="Arial"/>
                <w:snapToGrid w:val="0"/>
                <w:color w:val="000000"/>
              </w:rPr>
            </w:pPr>
            <w:r>
              <w:rPr>
                <w:rFonts w:ascii="Arial" w:hAnsi="Arial"/>
                <w:snapToGrid w:val="0"/>
                <w:color w:val="000000"/>
              </w:rPr>
              <w:t>The timestamp shall (3.2.2.7.4) be a 32-bit quantity that indicates relative time within the FCC.</w:t>
            </w:r>
          </w:p>
        </w:tc>
        <w:tc>
          <w:tcPr>
            <w:tcW w:w="2430" w:type="dxa"/>
          </w:tcPr>
          <w:p w14:paraId="5DC06B8C" w14:textId="77777777" w:rsidR="008B72E7" w:rsidRDefault="008B72E7">
            <w:pPr>
              <w:rPr>
                <w:rFonts w:ascii="Arial" w:hAnsi="Arial"/>
                <w:snapToGrid w:val="0"/>
                <w:color w:val="000000"/>
              </w:rPr>
            </w:pPr>
            <w:r>
              <w:rPr>
                <w:rFonts w:ascii="Arial" w:hAnsi="Arial"/>
                <w:snapToGrid w:val="0"/>
                <w:color w:val="000000"/>
              </w:rPr>
              <w:t>hw</w:t>
            </w:r>
          </w:p>
        </w:tc>
      </w:tr>
      <w:tr w:rsidR="008B72E7" w14:paraId="1D31E361" w14:textId="77777777">
        <w:tblPrEx>
          <w:tblCellMar>
            <w:top w:w="0" w:type="dxa"/>
            <w:bottom w:w="0" w:type="dxa"/>
          </w:tblCellMar>
        </w:tblPrEx>
        <w:tc>
          <w:tcPr>
            <w:tcW w:w="2430" w:type="dxa"/>
          </w:tcPr>
          <w:p w14:paraId="7F27473A" w14:textId="77777777" w:rsidR="008B72E7" w:rsidRDefault="008B72E7">
            <w:pPr>
              <w:rPr>
                <w:rFonts w:ascii="Arial" w:hAnsi="Arial"/>
                <w:snapToGrid w:val="0"/>
                <w:color w:val="000000"/>
              </w:rPr>
            </w:pPr>
            <w:r>
              <w:rPr>
                <w:rFonts w:ascii="Arial" w:hAnsi="Arial"/>
                <w:snapToGrid w:val="0"/>
                <w:color w:val="000000"/>
              </w:rPr>
              <w:t>3.2.2.7</w:t>
            </w:r>
          </w:p>
        </w:tc>
        <w:tc>
          <w:tcPr>
            <w:tcW w:w="2520" w:type="dxa"/>
          </w:tcPr>
          <w:p w14:paraId="20E47096" w14:textId="77777777" w:rsidR="008B72E7" w:rsidRDefault="008B72E7">
            <w:pPr>
              <w:rPr>
                <w:rFonts w:ascii="Arial" w:hAnsi="Arial"/>
                <w:snapToGrid w:val="0"/>
                <w:color w:val="000000"/>
              </w:rPr>
            </w:pPr>
            <w:r>
              <w:rPr>
                <w:rFonts w:ascii="Arial" w:hAnsi="Arial"/>
                <w:snapToGrid w:val="0"/>
                <w:color w:val="000000"/>
              </w:rPr>
              <w:t>Timestamps</w:t>
            </w:r>
          </w:p>
        </w:tc>
        <w:tc>
          <w:tcPr>
            <w:tcW w:w="2430" w:type="dxa"/>
          </w:tcPr>
          <w:p w14:paraId="76BFEF59" w14:textId="77777777" w:rsidR="008B72E7" w:rsidRDefault="008B72E7">
            <w:pPr>
              <w:rPr>
                <w:rFonts w:ascii="Arial" w:hAnsi="Arial"/>
                <w:snapToGrid w:val="0"/>
                <w:color w:val="000000"/>
              </w:rPr>
            </w:pPr>
            <w:r>
              <w:rPr>
                <w:rFonts w:ascii="Arial" w:hAnsi="Arial"/>
                <w:snapToGrid w:val="0"/>
                <w:color w:val="000000"/>
              </w:rPr>
              <w:t>The resolution of the timestamp shall (3.2.2.7.5) be 1.28 microseconds.</w:t>
            </w:r>
          </w:p>
        </w:tc>
        <w:tc>
          <w:tcPr>
            <w:tcW w:w="2430" w:type="dxa"/>
          </w:tcPr>
          <w:p w14:paraId="3C4E26C3" w14:textId="77777777" w:rsidR="008B72E7" w:rsidRDefault="008B72E7">
            <w:pPr>
              <w:rPr>
                <w:rFonts w:ascii="Arial" w:hAnsi="Arial"/>
                <w:snapToGrid w:val="0"/>
                <w:color w:val="000000"/>
              </w:rPr>
            </w:pPr>
            <w:r>
              <w:rPr>
                <w:rFonts w:ascii="Arial" w:hAnsi="Arial"/>
                <w:snapToGrid w:val="0"/>
                <w:color w:val="000000"/>
              </w:rPr>
              <w:t>hw</w:t>
            </w:r>
          </w:p>
        </w:tc>
      </w:tr>
      <w:tr w:rsidR="008B72E7" w14:paraId="182E26BA" w14:textId="77777777">
        <w:tblPrEx>
          <w:tblCellMar>
            <w:top w:w="0" w:type="dxa"/>
            <w:bottom w:w="0" w:type="dxa"/>
          </w:tblCellMar>
        </w:tblPrEx>
        <w:tc>
          <w:tcPr>
            <w:tcW w:w="2430" w:type="dxa"/>
          </w:tcPr>
          <w:p w14:paraId="1DECC03B" w14:textId="77777777" w:rsidR="008B72E7" w:rsidRDefault="008B72E7">
            <w:pPr>
              <w:rPr>
                <w:rFonts w:ascii="Arial" w:hAnsi="Arial"/>
                <w:snapToGrid w:val="0"/>
                <w:color w:val="000000"/>
              </w:rPr>
            </w:pPr>
            <w:r>
              <w:rPr>
                <w:rFonts w:ascii="Arial" w:hAnsi="Arial"/>
                <w:snapToGrid w:val="0"/>
                <w:color w:val="000000"/>
              </w:rPr>
              <w:t>3.2.2.7</w:t>
            </w:r>
          </w:p>
        </w:tc>
        <w:tc>
          <w:tcPr>
            <w:tcW w:w="2520" w:type="dxa"/>
          </w:tcPr>
          <w:p w14:paraId="1E974F8F" w14:textId="77777777" w:rsidR="008B72E7" w:rsidRDefault="008B72E7">
            <w:pPr>
              <w:rPr>
                <w:rFonts w:ascii="Arial" w:hAnsi="Arial"/>
                <w:snapToGrid w:val="0"/>
                <w:color w:val="000000"/>
              </w:rPr>
            </w:pPr>
            <w:r>
              <w:rPr>
                <w:rFonts w:ascii="Arial" w:hAnsi="Arial"/>
                <w:snapToGrid w:val="0"/>
                <w:color w:val="000000"/>
              </w:rPr>
              <w:t>Timestamps</w:t>
            </w:r>
          </w:p>
        </w:tc>
        <w:tc>
          <w:tcPr>
            <w:tcW w:w="2430" w:type="dxa"/>
          </w:tcPr>
          <w:p w14:paraId="2DD3D64D" w14:textId="77777777" w:rsidR="008B72E7" w:rsidRDefault="008B72E7">
            <w:pPr>
              <w:rPr>
                <w:rFonts w:ascii="Arial" w:hAnsi="Arial"/>
                <w:snapToGrid w:val="0"/>
                <w:color w:val="000000"/>
              </w:rPr>
            </w:pPr>
            <w:r>
              <w:rPr>
                <w:rFonts w:ascii="Arial" w:hAnsi="Arial"/>
                <w:snapToGrid w:val="0"/>
                <w:color w:val="000000"/>
              </w:rPr>
              <w:t>When the timestamp counter reaches the maximum value (Hex FFFFFFFF or approximately 5500 seconds), it shall (3.2.2.7.6) wrap around to zero.</w:t>
            </w:r>
          </w:p>
        </w:tc>
        <w:tc>
          <w:tcPr>
            <w:tcW w:w="2430" w:type="dxa"/>
          </w:tcPr>
          <w:p w14:paraId="32D1080A" w14:textId="77777777" w:rsidR="008B72E7" w:rsidRDefault="008B72E7">
            <w:pPr>
              <w:rPr>
                <w:rFonts w:ascii="Arial" w:hAnsi="Arial"/>
                <w:snapToGrid w:val="0"/>
                <w:color w:val="000000"/>
              </w:rPr>
            </w:pPr>
            <w:r>
              <w:rPr>
                <w:rFonts w:ascii="Arial" w:hAnsi="Arial"/>
                <w:snapToGrid w:val="0"/>
                <w:color w:val="000000"/>
              </w:rPr>
              <w:t>hw</w:t>
            </w:r>
          </w:p>
        </w:tc>
      </w:tr>
      <w:tr w:rsidR="008B72E7" w14:paraId="7AE62092" w14:textId="77777777">
        <w:tblPrEx>
          <w:tblCellMar>
            <w:top w:w="0" w:type="dxa"/>
            <w:bottom w:w="0" w:type="dxa"/>
          </w:tblCellMar>
        </w:tblPrEx>
        <w:tc>
          <w:tcPr>
            <w:tcW w:w="2430" w:type="dxa"/>
          </w:tcPr>
          <w:p w14:paraId="3D905ECC" w14:textId="77777777" w:rsidR="008B72E7" w:rsidRDefault="008B72E7">
            <w:pPr>
              <w:rPr>
                <w:rFonts w:ascii="Arial" w:hAnsi="Arial"/>
                <w:snapToGrid w:val="0"/>
                <w:color w:val="000000"/>
              </w:rPr>
            </w:pPr>
            <w:r>
              <w:rPr>
                <w:rFonts w:ascii="Arial" w:hAnsi="Arial"/>
                <w:snapToGrid w:val="0"/>
                <w:color w:val="000000"/>
              </w:rPr>
              <w:t>3.2.2.7</w:t>
            </w:r>
          </w:p>
        </w:tc>
        <w:tc>
          <w:tcPr>
            <w:tcW w:w="2520" w:type="dxa"/>
          </w:tcPr>
          <w:p w14:paraId="66919EE9" w14:textId="77777777" w:rsidR="008B72E7" w:rsidRDefault="008B72E7">
            <w:pPr>
              <w:rPr>
                <w:rFonts w:ascii="Arial" w:hAnsi="Arial"/>
                <w:snapToGrid w:val="0"/>
                <w:color w:val="000000"/>
              </w:rPr>
            </w:pPr>
            <w:r>
              <w:rPr>
                <w:rFonts w:ascii="Arial" w:hAnsi="Arial"/>
                <w:snapToGrid w:val="0"/>
                <w:color w:val="000000"/>
              </w:rPr>
              <w:t>Timestamps</w:t>
            </w:r>
          </w:p>
        </w:tc>
        <w:tc>
          <w:tcPr>
            <w:tcW w:w="2430" w:type="dxa"/>
          </w:tcPr>
          <w:p w14:paraId="7B8A3293" w14:textId="77777777" w:rsidR="008B72E7" w:rsidRDefault="008B72E7">
            <w:pPr>
              <w:rPr>
                <w:rFonts w:ascii="Arial" w:hAnsi="Arial"/>
                <w:snapToGrid w:val="0"/>
                <w:color w:val="000000"/>
              </w:rPr>
            </w:pPr>
            <w:r>
              <w:rPr>
                <w:rFonts w:ascii="Arial" w:hAnsi="Arial"/>
                <w:snapToGrid w:val="0"/>
                <w:color w:val="000000"/>
              </w:rPr>
              <w:t>The timestamp counter shall (3.2.2.7.7) be initialized to zero during ISYNC.</w:t>
            </w:r>
          </w:p>
        </w:tc>
        <w:tc>
          <w:tcPr>
            <w:tcW w:w="2430" w:type="dxa"/>
          </w:tcPr>
          <w:p w14:paraId="7FC31ABF" w14:textId="77777777" w:rsidR="008B72E7" w:rsidRDefault="008B72E7">
            <w:pPr>
              <w:rPr>
                <w:rFonts w:ascii="Arial" w:hAnsi="Arial"/>
                <w:snapToGrid w:val="0"/>
                <w:color w:val="000000"/>
              </w:rPr>
            </w:pPr>
            <w:r>
              <w:rPr>
                <w:rFonts w:ascii="Arial" w:hAnsi="Arial"/>
                <w:snapToGrid w:val="0"/>
                <w:color w:val="000000"/>
              </w:rPr>
              <w:t>hw</w:t>
            </w:r>
          </w:p>
        </w:tc>
      </w:tr>
      <w:tr w:rsidR="008B72E7" w14:paraId="7EB88EA7" w14:textId="77777777">
        <w:tblPrEx>
          <w:tblCellMar>
            <w:top w:w="0" w:type="dxa"/>
            <w:bottom w:w="0" w:type="dxa"/>
          </w:tblCellMar>
        </w:tblPrEx>
        <w:tc>
          <w:tcPr>
            <w:tcW w:w="2430" w:type="dxa"/>
          </w:tcPr>
          <w:p w14:paraId="697C85BC" w14:textId="77777777" w:rsidR="008B72E7" w:rsidRDefault="008B72E7">
            <w:pPr>
              <w:rPr>
                <w:rFonts w:ascii="Arial" w:hAnsi="Arial"/>
                <w:snapToGrid w:val="0"/>
                <w:color w:val="000000"/>
              </w:rPr>
            </w:pPr>
            <w:r>
              <w:rPr>
                <w:rFonts w:ascii="Arial" w:hAnsi="Arial"/>
                <w:snapToGrid w:val="0"/>
                <w:color w:val="000000"/>
              </w:rPr>
              <w:t>3.2.2.7</w:t>
            </w:r>
          </w:p>
        </w:tc>
        <w:tc>
          <w:tcPr>
            <w:tcW w:w="2520" w:type="dxa"/>
          </w:tcPr>
          <w:p w14:paraId="69237182" w14:textId="77777777" w:rsidR="008B72E7" w:rsidRDefault="008B72E7">
            <w:pPr>
              <w:rPr>
                <w:rFonts w:ascii="Arial" w:hAnsi="Arial"/>
                <w:snapToGrid w:val="0"/>
                <w:color w:val="000000"/>
              </w:rPr>
            </w:pPr>
            <w:r>
              <w:rPr>
                <w:rFonts w:ascii="Arial" w:hAnsi="Arial"/>
                <w:snapToGrid w:val="0"/>
                <w:color w:val="000000"/>
              </w:rPr>
              <w:t>Timestamps</w:t>
            </w:r>
          </w:p>
        </w:tc>
        <w:tc>
          <w:tcPr>
            <w:tcW w:w="2430" w:type="dxa"/>
          </w:tcPr>
          <w:p w14:paraId="0FC67DDE" w14:textId="77777777" w:rsidR="008B72E7" w:rsidRDefault="008B72E7">
            <w:pPr>
              <w:rPr>
                <w:rFonts w:ascii="Arial" w:hAnsi="Arial"/>
                <w:snapToGrid w:val="0"/>
                <w:color w:val="000000"/>
              </w:rPr>
            </w:pPr>
            <w:r>
              <w:rPr>
                <w:rFonts w:ascii="Arial" w:hAnsi="Arial"/>
                <w:snapToGrid w:val="0"/>
                <w:color w:val="000000"/>
              </w:rPr>
              <w:t>The counter shall (3.2.2.7.8) increase monotonically after that, except during TNR.</w:t>
            </w:r>
          </w:p>
        </w:tc>
        <w:tc>
          <w:tcPr>
            <w:tcW w:w="2430" w:type="dxa"/>
          </w:tcPr>
          <w:p w14:paraId="4CD767DE" w14:textId="77777777" w:rsidR="008B72E7" w:rsidRDefault="008B72E7">
            <w:pPr>
              <w:rPr>
                <w:rFonts w:ascii="Arial" w:hAnsi="Arial"/>
                <w:snapToGrid w:val="0"/>
                <w:color w:val="000000"/>
              </w:rPr>
            </w:pPr>
            <w:r>
              <w:rPr>
                <w:rFonts w:ascii="Arial" w:hAnsi="Arial"/>
                <w:snapToGrid w:val="0"/>
                <w:color w:val="000000"/>
              </w:rPr>
              <w:t>hw</w:t>
            </w:r>
          </w:p>
        </w:tc>
      </w:tr>
      <w:tr w:rsidR="008B72E7" w14:paraId="69FD6279" w14:textId="77777777">
        <w:tblPrEx>
          <w:tblCellMar>
            <w:top w:w="0" w:type="dxa"/>
            <w:bottom w:w="0" w:type="dxa"/>
          </w:tblCellMar>
        </w:tblPrEx>
        <w:tc>
          <w:tcPr>
            <w:tcW w:w="2430" w:type="dxa"/>
          </w:tcPr>
          <w:p w14:paraId="0945A92A" w14:textId="77777777" w:rsidR="008B72E7" w:rsidRDefault="008B72E7">
            <w:pPr>
              <w:rPr>
                <w:rFonts w:ascii="Arial" w:hAnsi="Arial"/>
                <w:snapToGrid w:val="0"/>
                <w:color w:val="000000"/>
              </w:rPr>
            </w:pPr>
            <w:r>
              <w:rPr>
                <w:rFonts w:ascii="Arial" w:hAnsi="Arial"/>
                <w:snapToGrid w:val="0"/>
                <w:color w:val="000000"/>
              </w:rPr>
              <w:t>3.2.2.7</w:t>
            </w:r>
          </w:p>
        </w:tc>
        <w:tc>
          <w:tcPr>
            <w:tcW w:w="2520" w:type="dxa"/>
          </w:tcPr>
          <w:p w14:paraId="5077538C" w14:textId="77777777" w:rsidR="008B72E7" w:rsidRDefault="008B72E7">
            <w:pPr>
              <w:rPr>
                <w:rFonts w:ascii="Arial" w:hAnsi="Arial"/>
                <w:snapToGrid w:val="0"/>
                <w:color w:val="000000"/>
              </w:rPr>
            </w:pPr>
            <w:r>
              <w:rPr>
                <w:rFonts w:ascii="Arial" w:hAnsi="Arial"/>
                <w:snapToGrid w:val="0"/>
                <w:color w:val="000000"/>
              </w:rPr>
              <w:t>Timestamps</w:t>
            </w:r>
          </w:p>
        </w:tc>
        <w:tc>
          <w:tcPr>
            <w:tcW w:w="2430" w:type="dxa"/>
          </w:tcPr>
          <w:p w14:paraId="0CCD10E8" w14:textId="77777777" w:rsidR="008B72E7" w:rsidRDefault="008B72E7">
            <w:pPr>
              <w:rPr>
                <w:rFonts w:ascii="Arial" w:hAnsi="Arial"/>
                <w:snapToGrid w:val="0"/>
                <w:color w:val="000000"/>
              </w:rPr>
            </w:pPr>
            <w:r>
              <w:rPr>
                <w:rFonts w:ascii="Arial" w:hAnsi="Arial"/>
                <w:snapToGrid w:val="0"/>
                <w:color w:val="000000"/>
              </w:rPr>
              <w:t>The timestamps shall (3.2.2.7.9) be frozen during TNR until the realignment is complete.</w:t>
            </w:r>
          </w:p>
        </w:tc>
        <w:tc>
          <w:tcPr>
            <w:tcW w:w="2430" w:type="dxa"/>
          </w:tcPr>
          <w:p w14:paraId="320E4F1A" w14:textId="77777777" w:rsidR="008B72E7" w:rsidRDefault="008B72E7">
            <w:pPr>
              <w:rPr>
                <w:rFonts w:ascii="Arial" w:hAnsi="Arial"/>
                <w:snapToGrid w:val="0"/>
                <w:color w:val="000000"/>
              </w:rPr>
            </w:pPr>
            <w:r>
              <w:rPr>
                <w:rFonts w:ascii="Arial" w:hAnsi="Arial"/>
                <w:snapToGrid w:val="0"/>
                <w:color w:val="000000"/>
              </w:rPr>
              <w:t>hw</w:t>
            </w:r>
          </w:p>
        </w:tc>
      </w:tr>
      <w:tr w:rsidR="008B72E7" w14:paraId="27441933" w14:textId="77777777">
        <w:tblPrEx>
          <w:tblCellMar>
            <w:top w:w="0" w:type="dxa"/>
            <w:bottom w:w="0" w:type="dxa"/>
          </w:tblCellMar>
        </w:tblPrEx>
        <w:tc>
          <w:tcPr>
            <w:tcW w:w="2430" w:type="dxa"/>
          </w:tcPr>
          <w:p w14:paraId="38B7A77B" w14:textId="77777777" w:rsidR="008B72E7" w:rsidRDefault="008B72E7">
            <w:pPr>
              <w:rPr>
                <w:rFonts w:ascii="Arial" w:hAnsi="Arial"/>
                <w:snapToGrid w:val="0"/>
                <w:color w:val="000000"/>
              </w:rPr>
            </w:pPr>
            <w:r>
              <w:rPr>
                <w:rFonts w:ascii="Arial" w:hAnsi="Arial"/>
                <w:snapToGrid w:val="0"/>
                <w:color w:val="000000"/>
              </w:rPr>
              <w:t>3.2.2.8</w:t>
            </w:r>
          </w:p>
        </w:tc>
        <w:tc>
          <w:tcPr>
            <w:tcW w:w="2520" w:type="dxa"/>
          </w:tcPr>
          <w:p w14:paraId="78A0E642" w14:textId="77777777" w:rsidR="008B72E7" w:rsidRDefault="008B72E7">
            <w:pPr>
              <w:rPr>
                <w:rFonts w:ascii="Arial" w:hAnsi="Arial"/>
                <w:snapToGrid w:val="0"/>
                <w:color w:val="000000"/>
              </w:rPr>
            </w:pPr>
            <w:r>
              <w:rPr>
                <w:rFonts w:ascii="Arial" w:hAnsi="Arial"/>
                <w:snapToGrid w:val="0"/>
                <w:color w:val="000000"/>
              </w:rPr>
              <w:t>Debug Commands</w:t>
            </w:r>
          </w:p>
        </w:tc>
        <w:tc>
          <w:tcPr>
            <w:tcW w:w="2430" w:type="dxa"/>
          </w:tcPr>
          <w:p w14:paraId="4FAE643E" w14:textId="77777777" w:rsidR="008B72E7" w:rsidRDefault="008B72E7">
            <w:pPr>
              <w:rPr>
                <w:rFonts w:ascii="Arial" w:hAnsi="Arial"/>
                <w:snapToGrid w:val="0"/>
                <w:color w:val="000000"/>
              </w:rPr>
            </w:pPr>
            <w:r>
              <w:rPr>
                <w:rFonts w:ascii="Arial" w:hAnsi="Arial"/>
                <w:snapToGrid w:val="0"/>
                <w:color w:val="000000"/>
              </w:rPr>
              <w:t>The NE shall (3.2.2.8.1) implement in microcode support commands to aid in debugging new NEs and for performing stand-alone diagnostics and self-tests.</w:t>
            </w:r>
          </w:p>
        </w:tc>
        <w:tc>
          <w:tcPr>
            <w:tcW w:w="2430" w:type="dxa"/>
          </w:tcPr>
          <w:p w14:paraId="70487882" w14:textId="77777777" w:rsidR="008B72E7" w:rsidRDefault="008B72E7">
            <w:pPr>
              <w:rPr>
                <w:rFonts w:ascii="Arial" w:hAnsi="Arial"/>
                <w:snapToGrid w:val="0"/>
                <w:color w:val="000000"/>
              </w:rPr>
            </w:pPr>
            <w:r>
              <w:rPr>
                <w:rFonts w:ascii="Arial" w:hAnsi="Arial"/>
                <w:snapToGrid w:val="0"/>
                <w:color w:val="000000"/>
              </w:rPr>
              <w:t>hw</w:t>
            </w:r>
          </w:p>
        </w:tc>
      </w:tr>
      <w:tr w:rsidR="008B72E7" w14:paraId="7BB9AD90" w14:textId="77777777">
        <w:tblPrEx>
          <w:tblCellMar>
            <w:top w:w="0" w:type="dxa"/>
            <w:bottom w:w="0" w:type="dxa"/>
          </w:tblCellMar>
        </w:tblPrEx>
        <w:tc>
          <w:tcPr>
            <w:tcW w:w="2430" w:type="dxa"/>
          </w:tcPr>
          <w:p w14:paraId="7A878AAC" w14:textId="77777777" w:rsidR="008B72E7" w:rsidRDefault="008B72E7">
            <w:pPr>
              <w:rPr>
                <w:rFonts w:ascii="Arial" w:hAnsi="Arial"/>
                <w:snapToGrid w:val="0"/>
                <w:color w:val="000000"/>
              </w:rPr>
            </w:pPr>
            <w:r>
              <w:rPr>
                <w:rFonts w:ascii="Arial" w:hAnsi="Arial"/>
                <w:snapToGrid w:val="0"/>
                <w:color w:val="000000"/>
              </w:rPr>
              <w:t>3.2.2.8</w:t>
            </w:r>
          </w:p>
        </w:tc>
        <w:tc>
          <w:tcPr>
            <w:tcW w:w="2520" w:type="dxa"/>
          </w:tcPr>
          <w:p w14:paraId="3CDFDDD3" w14:textId="77777777" w:rsidR="008B72E7" w:rsidRDefault="008B72E7">
            <w:pPr>
              <w:rPr>
                <w:rFonts w:ascii="Arial" w:hAnsi="Arial"/>
                <w:snapToGrid w:val="0"/>
                <w:color w:val="000000"/>
              </w:rPr>
            </w:pPr>
            <w:r>
              <w:rPr>
                <w:rFonts w:ascii="Arial" w:hAnsi="Arial"/>
                <w:snapToGrid w:val="0"/>
                <w:color w:val="000000"/>
              </w:rPr>
              <w:t>Debug Commands</w:t>
            </w:r>
          </w:p>
        </w:tc>
        <w:tc>
          <w:tcPr>
            <w:tcW w:w="2430" w:type="dxa"/>
          </w:tcPr>
          <w:p w14:paraId="734DAC82" w14:textId="77777777" w:rsidR="008B72E7" w:rsidRDefault="008B72E7">
            <w:pPr>
              <w:rPr>
                <w:rFonts w:ascii="Arial" w:hAnsi="Arial"/>
                <w:snapToGrid w:val="0"/>
                <w:color w:val="000000"/>
              </w:rPr>
            </w:pPr>
            <w:r>
              <w:rPr>
                <w:rFonts w:ascii="Arial" w:hAnsi="Arial"/>
                <w:snapToGrid w:val="0"/>
                <w:color w:val="000000"/>
              </w:rPr>
              <w:t>As a minimum, the following diagnostic functionality shall (3.2.2.8.2) be supported.                                             1. VMEbus Interface test                                    2. Message wraparound test                          3. Class 1 Voter test                                             4. Class 2 Voter test                                                  5. Input Buffer Test                                              6. Output Buffer test                                               7. CT entry test                                                          8. CT update test                                                         9. Timestamp test</w:t>
            </w:r>
          </w:p>
        </w:tc>
        <w:tc>
          <w:tcPr>
            <w:tcW w:w="2430" w:type="dxa"/>
          </w:tcPr>
          <w:p w14:paraId="05DFF4A9" w14:textId="77777777" w:rsidR="008B72E7" w:rsidRDefault="008B72E7">
            <w:pPr>
              <w:rPr>
                <w:rFonts w:ascii="Arial" w:hAnsi="Arial"/>
                <w:snapToGrid w:val="0"/>
                <w:color w:val="000000"/>
              </w:rPr>
            </w:pPr>
            <w:r>
              <w:rPr>
                <w:rFonts w:ascii="Arial" w:hAnsi="Arial"/>
                <w:snapToGrid w:val="0"/>
                <w:color w:val="000000"/>
              </w:rPr>
              <w:t>hw</w:t>
            </w:r>
          </w:p>
        </w:tc>
      </w:tr>
      <w:tr w:rsidR="008B72E7" w14:paraId="3946F27E" w14:textId="77777777">
        <w:tblPrEx>
          <w:tblCellMar>
            <w:top w:w="0" w:type="dxa"/>
            <w:bottom w:w="0" w:type="dxa"/>
          </w:tblCellMar>
        </w:tblPrEx>
        <w:tc>
          <w:tcPr>
            <w:tcW w:w="2430" w:type="dxa"/>
          </w:tcPr>
          <w:p w14:paraId="1D447A08" w14:textId="77777777" w:rsidR="008B72E7" w:rsidRDefault="008B72E7">
            <w:pPr>
              <w:rPr>
                <w:rFonts w:ascii="Arial" w:hAnsi="Arial"/>
                <w:snapToGrid w:val="0"/>
                <w:color w:val="000000"/>
              </w:rPr>
            </w:pPr>
            <w:r>
              <w:rPr>
                <w:rFonts w:ascii="Arial" w:hAnsi="Arial"/>
                <w:snapToGrid w:val="0"/>
                <w:color w:val="000000"/>
              </w:rPr>
              <w:t>3.2.3.1.1</w:t>
            </w:r>
          </w:p>
        </w:tc>
        <w:tc>
          <w:tcPr>
            <w:tcW w:w="2520" w:type="dxa"/>
          </w:tcPr>
          <w:p w14:paraId="670A3D2D" w14:textId="77777777" w:rsidR="008B72E7" w:rsidRDefault="008B72E7">
            <w:pPr>
              <w:rPr>
                <w:rFonts w:ascii="Arial" w:hAnsi="Arial"/>
                <w:snapToGrid w:val="0"/>
                <w:color w:val="000000"/>
              </w:rPr>
            </w:pPr>
            <w:r>
              <w:rPr>
                <w:rFonts w:ascii="Arial" w:hAnsi="Arial"/>
                <w:snapToGrid w:val="0"/>
                <w:color w:val="000000"/>
              </w:rPr>
              <w:t>Prototype NE Physical Characteristics</w:t>
            </w:r>
          </w:p>
        </w:tc>
        <w:tc>
          <w:tcPr>
            <w:tcW w:w="2430" w:type="dxa"/>
          </w:tcPr>
          <w:p w14:paraId="0ED9D100" w14:textId="77777777" w:rsidR="008B72E7" w:rsidRDefault="008B72E7">
            <w:pPr>
              <w:rPr>
                <w:rFonts w:ascii="Arial" w:hAnsi="Arial"/>
                <w:snapToGrid w:val="0"/>
                <w:color w:val="000000"/>
              </w:rPr>
            </w:pPr>
            <w:r>
              <w:rPr>
                <w:rFonts w:ascii="Arial" w:hAnsi="Arial"/>
                <w:snapToGrid w:val="0"/>
                <w:color w:val="000000"/>
              </w:rPr>
              <w:t>The prototype NE shall (3.2.3.1.1.1) reside on a single commercial grade 6U VME board.</w:t>
            </w:r>
          </w:p>
        </w:tc>
        <w:tc>
          <w:tcPr>
            <w:tcW w:w="2430" w:type="dxa"/>
          </w:tcPr>
          <w:p w14:paraId="5533A4D2" w14:textId="77777777" w:rsidR="008B72E7" w:rsidRDefault="008B72E7">
            <w:pPr>
              <w:rPr>
                <w:rFonts w:ascii="Arial" w:hAnsi="Arial"/>
                <w:snapToGrid w:val="0"/>
                <w:color w:val="000000"/>
              </w:rPr>
            </w:pPr>
            <w:r>
              <w:rPr>
                <w:rFonts w:ascii="Arial" w:hAnsi="Arial"/>
                <w:snapToGrid w:val="0"/>
                <w:color w:val="000000"/>
              </w:rPr>
              <w:t>hw</w:t>
            </w:r>
          </w:p>
        </w:tc>
      </w:tr>
      <w:tr w:rsidR="008B72E7" w14:paraId="46E330E6" w14:textId="77777777">
        <w:tblPrEx>
          <w:tblCellMar>
            <w:top w:w="0" w:type="dxa"/>
            <w:bottom w:w="0" w:type="dxa"/>
          </w:tblCellMar>
        </w:tblPrEx>
        <w:tc>
          <w:tcPr>
            <w:tcW w:w="2430" w:type="dxa"/>
          </w:tcPr>
          <w:p w14:paraId="71D19C52" w14:textId="77777777" w:rsidR="008B72E7" w:rsidRDefault="008B72E7">
            <w:pPr>
              <w:rPr>
                <w:rFonts w:ascii="Arial" w:hAnsi="Arial"/>
                <w:snapToGrid w:val="0"/>
                <w:color w:val="000000"/>
              </w:rPr>
            </w:pPr>
            <w:r>
              <w:rPr>
                <w:rFonts w:ascii="Arial" w:hAnsi="Arial"/>
                <w:snapToGrid w:val="0"/>
                <w:color w:val="000000"/>
              </w:rPr>
              <w:t>3.2.3.1.1</w:t>
            </w:r>
          </w:p>
        </w:tc>
        <w:tc>
          <w:tcPr>
            <w:tcW w:w="2520" w:type="dxa"/>
          </w:tcPr>
          <w:p w14:paraId="1166D9BF" w14:textId="77777777" w:rsidR="008B72E7" w:rsidRDefault="008B72E7">
            <w:pPr>
              <w:rPr>
                <w:rFonts w:ascii="Arial" w:hAnsi="Arial"/>
                <w:snapToGrid w:val="0"/>
                <w:color w:val="000000"/>
              </w:rPr>
            </w:pPr>
            <w:r>
              <w:rPr>
                <w:rFonts w:ascii="Arial" w:hAnsi="Arial"/>
                <w:snapToGrid w:val="0"/>
                <w:color w:val="000000"/>
              </w:rPr>
              <w:t>Prototype NE Physical Characteristics</w:t>
            </w:r>
          </w:p>
        </w:tc>
        <w:tc>
          <w:tcPr>
            <w:tcW w:w="2430" w:type="dxa"/>
          </w:tcPr>
          <w:p w14:paraId="31BC33DA" w14:textId="77777777" w:rsidR="008B72E7" w:rsidRDefault="008B72E7">
            <w:pPr>
              <w:rPr>
                <w:rFonts w:ascii="Arial" w:hAnsi="Arial"/>
                <w:snapToGrid w:val="0"/>
                <w:color w:val="000000"/>
              </w:rPr>
            </w:pPr>
            <w:r>
              <w:rPr>
                <w:rFonts w:ascii="Arial" w:hAnsi="Arial"/>
                <w:snapToGrid w:val="0"/>
                <w:color w:val="000000"/>
              </w:rPr>
              <w:t>The prototype NE shall (3.2.3.1.1.2) dissipate no more than 35 Watts.</w:t>
            </w:r>
          </w:p>
        </w:tc>
        <w:tc>
          <w:tcPr>
            <w:tcW w:w="2430" w:type="dxa"/>
          </w:tcPr>
          <w:p w14:paraId="1C1E0644" w14:textId="77777777" w:rsidR="008B72E7" w:rsidRDefault="008B72E7">
            <w:pPr>
              <w:rPr>
                <w:rFonts w:ascii="Arial" w:hAnsi="Arial"/>
                <w:snapToGrid w:val="0"/>
                <w:color w:val="000000"/>
              </w:rPr>
            </w:pPr>
            <w:r>
              <w:rPr>
                <w:rFonts w:ascii="Arial" w:hAnsi="Arial"/>
                <w:snapToGrid w:val="0"/>
                <w:color w:val="000000"/>
              </w:rPr>
              <w:t>hw</w:t>
            </w:r>
          </w:p>
        </w:tc>
      </w:tr>
      <w:tr w:rsidR="008B72E7" w14:paraId="3BF8B93B" w14:textId="77777777">
        <w:tblPrEx>
          <w:tblCellMar>
            <w:top w:w="0" w:type="dxa"/>
            <w:bottom w:w="0" w:type="dxa"/>
          </w:tblCellMar>
        </w:tblPrEx>
        <w:tc>
          <w:tcPr>
            <w:tcW w:w="2430" w:type="dxa"/>
          </w:tcPr>
          <w:p w14:paraId="14D7CB5D" w14:textId="77777777" w:rsidR="008B72E7" w:rsidRDefault="008B72E7">
            <w:pPr>
              <w:rPr>
                <w:rFonts w:ascii="Arial" w:hAnsi="Arial"/>
                <w:snapToGrid w:val="0"/>
                <w:color w:val="000000"/>
              </w:rPr>
            </w:pPr>
            <w:r>
              <w:rPr>
                <w:rFonts w:ascii="Arial" w:hAnsi="Arial"/>
                <w:snapToGrid w:val="0"/>
                <w:color w:val="000000"/>
              </w:rPr>
              <w:t>3.2.3.1.1</w:t>
            </w:r>
          </w:p>
        </w:tc>
        <w:tc>
          <w:tcPr>
            <w:tcW w:w="2520" w:type="dxa"/>
          </w:tcPr>
          <w:p w14:paraId="35A1602A" w14:textId="77777777" w:rsidR="008B72E7" w:rsidRDefault="008B72E7">
            <w:pPr>
              <w:rPr>
                <w:rFonts w:ascii="Arial" w:hAnsi="Arial"/>
                <w:snapToGrid w:val="0"/>
                <w:color w:val="000000"/>
              </w:rPr>
            </w:pPr>
            <w:r>
              <w:rPr>
                <w:rFonts w:ascii="Arial" w:hAnsi="Arial"/>
                <w:snapToGrid w:val="0"/>
                <w:color w:val="000000"/>
              </w:rPr>
              <w:t>Prototype NE Physical Characteristics</w:t>
            </w:r>
          </w:p>
        </w:tc>
        <w:tc>
          <w:tcPr>
            <w:tcW w:w="2430" w:type="dxa"/>
          </w:tcPr>
          <w:p w14:paraId="0AF2F9A3" w14:textId="77777777" w:rsidR="008B72E7" w:rsidRDefault="008B72E7">
            <w:pPr>
              <w:rPr>
                <w:rFonts w:ascii="Arial" w:hAnsi="Arial"/>
                <w:snapToGrid w:val="0"/>
                <w:color w:val="000000"/>
              </w:rPr>
            </w:pPr>
            <w:r>
              <w:rPr>
                <w:rFonts w:ascii="Arial" w:hAnsi="Arial"/>
                <w:snapToGrid w:val="0"/>
                <w:color w:val="000000"/>
              </w:rPr>
              <w:t>The operating temperature range for the prototype NEs shall (3.2.3.1.1.3) be from 0 to 32.2º C at the inlet to the cooling fans.</w:t>
            </w:r>
          </w:p>
        </w:tc>
        <w:tc>
          <w:tcPr>
            <w:tcW w:w="2430" w:type="dxa"/>
          </w:tcPr>
          <w:p w14:paraId="265F958B" w14:textId="77777777" w:rsidR="008B72E7" w:rsidRDefault="008B72E7">
            <w:pPr>
              <w:rPr>
                <w:rFonts w:ascii="Arial" w:hAnsi="Arial"/>
                <w:snapToGrid w:val="0"/>
                <w:color w:val="000000"/>
              </w:rPr>
            </w:pPr>
            <w:r>
              <w:rPr>
                <w:rFonts w:ascii="Arial" w:hAnsi="Arial"/>
                <w:snapToGrid w:val="0"/>
                <w:color w:val="000000"/>
              </w:rPr>
              <w:t>hw</w:t>
            </w:r>
          </w:p>
        </w:tc>
      </w:tr>
      <w:tr w:rsidR="008B72E7" w14:paraId="6F93F639" w14:textId="77777777">
        <w:tblPrEx>
          <w:tblCellMar>
            <w:top w:w="0" w:type="dxa"/>
            <w:bottom w:w="0" w:type="dxa"/>
          </w:tblCellMar>
        </w:tblPrEx>
        <w:tc>
          <w:tcPr>
            <w:tcW w:w="2430" w:type="dxa"/>
          </w:tcPr>
          <w:p w14:paraId="4FE6EE11" w14:textId="77777777" w:rsidR="008B72E7" w:rsidRDefault="008B72E7">
            <w:pPr>
              <w:rPr>
                <w:rFonts w:ascii="Arial" w:hAnsi="Arial"/>
                <w:snapToGrid w:val="0"/>
                <w:color w:val="000000"/>
              </w:rPr>
            </w:pPr>
            <w:r>
              <w:rPr>
                <w:rFonts w:ascii="Arial" w:hAnsi="Arial"/>
                <w:snapToGrid w:val="0"/>
                <w:color w:val="000000"/>
              </w:rPr>
              <w:t>3.2.3.1.1</w:t>
            </w:r>
          </w:p>
        </w:tc>
        <w:tc>
          <w:tcPr>
            <w:tcW w:w="2520" w:type="dxa"/>
          </w:tcPr>
          <w:p w14:paraId="6947CFA6" w14:textId="77777777" w:rsidR="008B72E7" w:rsidRDefault="008B72E7">
            <w:pPr>
              <w:rPr>
                <w:rFonts w:ascii="Arial" w:hAnsi="Arial"/>
                <w:snapToGrid w:val="0"/>
                <w:color w:val="000000"/>
              </w:rPr>
            </w:pPr>
            <w:r>
              <w:rPr>
                <w:rFonts w:ascii="Arial" w:hAnsi="Arial"/>
                <w:snapToGrid w:val="0"/>
                <w:color w:val="000000"/>
              </w:rPr>
              <w:t>Prototype NE Physical Characteristics</w:t>
            </w:r>
          </w:p>
        </w:tc>
        <w:tc>
          <w:tcPr>
            <w:tcW w:w="2430" w:type="dxa"/>
          </w:tcPr>
          <w:p w14:paraId="02F60C78" w14:textId="77777777" w:rsidR="008B72E7" w:rsidRDefault="008B72E7">
            <w:pPr>
              <w:rPr>
                <w:rFonts w:ascii="Arial" w:hAnsi="Arial"/>
                <w:snapToGrid w:val="0"/>
                <w:color w:val="000000"/>
              </w:rPr>
            </w:pPr>
            <w:r>
              <w:rPr>
                <w:rFonts w:ascii="Arial" w:hAnsi="Arial"/>
                <w:snapToGrid w:val="0"/>
                <w:color w:val="000000"/>
              </w:rPr>
              <w:t>The storage temperature range shall (3.2.3.1.1.4) be from - 30º to + 60º C.</w:t>
            </w:r>
          </w:p>
        </w:tc>
        <w:tc>
          <w:tcPr>
            <w:tcW w:w="2430" w:type="dxa"/>
          </w:tcPr>
          <w:p w14:paraId="3449000E" w14:textId="77777777" w:rsidR="008B72E7" w:rsidRDefault="008B72E7">
            <w:pPr>
              <w:rPr>
                <w:rFonts w:ascii="Arial" w:hAnsi="Arial"/>
                <w:snapToGrid w:val="0"/>
                <w:color w:val="000000"/>
              </w:rPr>
            </w:pPr>
            <w:r>
              <w:rPr>
                <w:rFonts w:ascii="Arial" w:hAnsi="Arial"/>
                <w:snapToGrid w:val="0"/>
                <w:color w:val="000000"/>
              </w:rPr>
              <w:t>hw</w:t>
            </w:r>
          </w:p>
        </w:tc>
      </w:tr>
      <w:tr w:rsidR="008B72E7" w14:paraId="019213CA" w14:textId="77777777">
        <w:tblPrEx>
          <w:tblCellMar>
            <w:top w:w="0" w:type="dxa"/>
            <w:bottom w:w="0" w:type="dxa"/>
          </w:tblCellMar>
        </w:tblPrEx>
        <w:tc>
          <w:tcPr>
            <w:tcW w:w="2430" w:type="dxa"/>
          </w:tcPr>
          <w:p w14:paraId="1A59D116" w14:textId="77777777" w:rsidR="008B72E7" w:rsidRDefault="008B72E7">
            <w:pPr>
              <w:rPr>
                <w:rFonts w:ascii="Arial" w:hAnsi="Arial"/>
                <w:snapToGrid w:val="0"/>
                <w:color w:val="000000"/>
              </w:rPr>
            </w:pPr>
            <w:r>
              <w:rPr>
                <w:rFonts w:ascii="Arial" w:hAnsi="Arial"/>
                <w:snapToGrid w:val="0"/>
                <w:color w:val="000000"/>
              </w:rPr>
              <w:t>3.2.3.1.1</w:t>
            </w:r>
          </w:p>
        </w:tc>
        <w:tc>
          <w:tcPr>
            <w:tcW w:w="2520" w:type="dxa"/>
          </w:tcPr>
          <w:p w14:paraId="02B6ED85" w14:textId="77777777" w:rsidR="008B72E7" w:rsidRDefault="008B72E7">
            <w:pPr>
              <w:rPr>
                <w:rFonts w:ascii="Arial" w:hAnsi="Arial"/>
                <w:snapToGrid w:val="0"/>
                <w:color w:val="000000"/>
              </w:rPr>
            </w:pPr>
            <w:r>
              <w:rPr>
                <w:rFonts w:ascii="Arial" w:hAnsi="Arial"/>
                <w:snapToGrid w:val="0"/>
                <w:color w:val="000000"/>
              </w:rPr>
              <w:t>Prototype NE Physical Characteristics</w:t>
            </w:r>
          </w:p>
        </w:tc>
        <w:tc>
          <w:tcPr>
            <w:tcW w:w="2430" w:type="dxa"/>
          </w:tcPr>
          <w:p w14:paraId="3EC2C775" w14:textId="77777777" w:rsidR="008B72E7" w:rsidRDefault="008B72E7">
            <w:pPr>
              <w:rPr>
                <w:rFonts w:ascii="Arial" w:hAnsi="Arial"/>
                <w:snapToGrid w:val="0"/>
                <w:color w:val="000000"/>
              </w:rPr>
            </w:pPr>
            <w:r>
              <w:rPr>
                <w:rFonts w:ascii="Arial" w:hAnsi="Arial"/>
                <w:snapToGrid w:val="0"/>
                <w:color w:val="000000"/>
              </w:rPr>
              <w:t>The prototype NEs shall (3.2.3.1.1.5) use convection cooling.</w:t>
            </w:r>
          </w:p>
        </w:tc>
        <w:tc>
          <w:tcPr>
            <w:tcW w:w="2430" w:type="dxa"/>
          </w:tcPr>
          <w:p w14:paraId="516A9990" w14:textId="77777777" w:rsidR="008B72E7" w:rsidRDefault="008B72E7">
            <w:pPr>
              <w:rPr>
                <w:rFonts w:ascii="Arial" w:hAnsi="Arial"/>
                <w:snapToGrid w:val="0"/>
                <w:color w:val="000000"/>
              </w:rPr>
            </w:pPr>
            <w:r>
              <w:rPr>
                <w:rFonts w:ascii="Arial" w:hAnsi="Arial"/>
                <w:snapToGrid w:val="0"/>
                <w:color w:val="000000"/>
              </w:rPr>
              <w:t>hw</w:t>
            </w:r>
          </w:p>
        </w:tc>
      </w:tr>
      <w:tr w:rsidR="008B72E7" w14:paraId="481ED29C" w14:textId="77777777">
        <w:tblPrEx>
          <w:tblCellMar>
            <w:top w:w="0" w:type="dxa"/>
            <w:bottom w:w="0" w:type="dxa"/>
          </w:tblCellMar>
        </w:tblPrEx>
        <w:tc>
          <w:tcPr>
            <w:tcW w:w="2430" w:type="dxa"/>
          </w:tcPr>
          <w:p w14:paraId="5C0DE421" w14:textId="77777777" w:rsidR="008B72E7" w:rsidRDefault="008B72E7">
            <w:pPr>
              <w:rPr>
                <w:rFonts w:ascii="Arial" w:hAnsi="Arial"/>
                <w:snapToGrid w:val="0"/>
                <w:color w:val="000000"/>
              </w:rPr>
            </w:pPr>
            <w:r>
              <w:rPr>
                <w:rFonts w:ascii="Arial" w:hAnsi="Arial"/>
                <w:snapToGrid w:val="0"/>
                <w:color w:val="000000"/>
              </w:rPr>
              <w:t>3.2.3.1.1</w:t>
            </w:r>
          </w:p>
        </w:tc>
        <w:tc>
          <w:tcPr>
            <w:tcW w:w="2520" w:type="dxa"/>
          </w:tcPr>
          <w:p w14:paraId="1BF5A53A" w14:textId="77777777" w:rsidR="008B72E7" w:rsidRDefault="008B72E7">
            <w:pPr>
              <w:rPr>
                <w:rFonts w:ascii="Arial" w:hAnsi="Arial"/>
                <w:snapToGrid w:val="0"/>
                <w:color w:val="000000"/>
              </w:rPr>
            </w:pPr>
            <w:r>
              <w:rPr>
                <w:rFonts w:ascii="Arial" w:hAnsi="Arial"/>
                <w:snapToGrid w:val="0"/>
                <w:color w:val="000000"/>
              </w:rPr>
              <w:t>Prototype NE Physical Characteristics</w:t>
            </w:r>
          </w:p>
        </w:tc>
        <w:tc>
          <w:tcPr>
            <w:tcW w:w="2430" w:type="dxa"/>
          </w:tcPr>
          <w:p w14:paraId="39D05BD7" w14:textId="77777777" w:rsidR="008B72E7" w:rsidRDefault="008B72E7">
            <w:pPr>
              <w:rPr>
                <w:rFonts w:ascii="Arial" w:hAnsi="Arial"/>
                <w:snapToGrid w:val="0"/>
                <w:color w:val="000000"/>
              </w:rPr>
            </w:pPr>
            <w:r>
              <w:rPr>
                <w:rFonts w:ascii="Arial" w:hAnsi="Arial"/>
                <w:snapToGrid w:val="0"/>
                <w:color w:val="000000"/>
              </w:rPr>
              <w:t>The prototype NE shall (3.2.3.1.1.6) be fabricated using commercial grade components.</w:t>
            </w:r>
          </w:p>
        </w:tc>
        <w:tc>
          <w:tcPr>
            <w:tcW w:w="2430" w:type="dxa"/>
          </w:tcPr>
          <w:p w14:paraId="096022AC" w14:textId="77777777" w:rsidR="008B72E7" w:rsidRDefault="008B72E7">
            <w:pPr>
              <w:rPr>
                <w:rFonts w:ascii="Arial" w:hAnsi="Arial"/>
                <w:snapToGrid w:val="0"/>
                <w:color w:val="000000"/>
              </w:rPr>
            </w:pPr>
            <w:r>
              <w:rPr>
                <w:rFonts w:ascii="Arial" w:hAnsi="Arial"/>
                <w:snapToGrid w:val="0"/>
                <w:color w:val="000000"/>
              </w:rPr>
              <w:t>hw</w:t>
            </w:r>
          </w:p>
        </w:tc>
      </w:tr>
      <w:tr w:rsidR="008B72E7" w14:paraId="3592236F" w14:textId="77777777">
        <w:tblPrEx>
          <w:tblCellMar>
            <w:top w:w="0" w:type="dxa"/>
            <w:bottom w:w="0" w:type="dxa"/>
          </w:tblCellMar>
        </w:tblPrEx>
        <w:tc>
          <w:tcPr>
            <w:tcW w:w="2430" w:type="dxa"/>
          </w:tcPr>
          <w:p w14:paraId="6182985D"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6A1C24FD"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54C3EBC1" w14:textId="77777777" w:rsidR="008B72E7" w:rsidRDefault="008B72E7">
            <w:pPr>
              <w:rPr>
                <w:rFonts w:ascii="Arial" w:hAnsi="Arial"/>
                <w:snapToGrid w:val="0"/>
                <w:color w:val="000000"/>
              </w:rPr>
            </w:pPr>
            <w:r>
              <w:rPr>
                <w:rFonts w:ascii="Arial" w:hAnsi="Arial"/>
                <w:snapToGrid w:val="0"/>
                <w:color w:val="000000"/>
              </w:rPr>
              <w:t>Each flight NE shall (3.2.3.1.2.1) reside on a single ruggedized, wedge-locked, conduction-cooled 6U VME board.</w:t>
            </w:r>
          </w:p>
        </w:tc>
        <w:tc>
          <w:tcPr>
            <w:tcW w:w="2430" w:type="dxa"/>
          </w:tcPr>
          <w:p w14:paraId="7B382FE3" w14:textId="77777777" w:rsidR="008B72E7" w:rsidRDefault="008B72E7">
            <w:pPr>
              <w:rPr>
                <w:rFonts w:ascii="Arial" w:hAnsi="Arial"/>
                <w:snapToGrid w:val="0"/>
                <w:color w:val="000000"/>
              </w:rPr>
            </w:pPr>
            <w:r>
              <w:rPr>
                <w:rFonts w:ascii="Arial" w:hAnsi="Arial"/>
                <w:snapToGrid w:val="0"/>
                <w:color w:val="000000"/>
              </w:rPr>
              <w:t>hw</w:t>
            </w:r>
          </w:p>
        </w:tc>
      </w:tr>
      <w:tr w:rsidR="008B72E7" w14:paraId="26EE7AA0" w14:textId="77777777">
        <w:tblPrEx>
          <w:tblCellMar>
            <w:top w:w="0" w:type="dxa"/>
            <w:bottom w:w="0" w:type="dxa"/>
          </w:tblCellMar>
        </w:tblPrEx>
        <w:tc>
          <w:tcPr>
            <w:tcW w:w="2430" w:type="dxa"/>
          </w:tcPr>
          <w:p w14:paraId="4266187D"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61C651F8"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104379C7" w14:textId="77777777" w:rsidR="008B72E7" w:rsidRDefault="008B72E7">
            <w:pPr>
              <w:rPr>
                <w:rFonts w:ascii="Arial" w:hAnsi="Arial"/>
                <w:snapToGrid w:val="0"/>
                <w:color w:val="000000"/>
              </w:rPr>
            </w:pPr>
            <w:r>
              <w:rPr>
                <w:rFonts w:ascii="Arial" w:hAnsi="Arial"/>
                <w:snapToGrid w:val="0"/>
                <w:color w:val="000000"/>
              </w:rPr>
              <w:t>It shall (3.2.3.1.2.2) be able to be installed in an Air Transportable Rack (ATR) Chassis with .8 pitch spacing card slots.</w:t>
            </w:r>
          </w:p>
        </w:tc>
        <w:tc>
          <w:tcPr>
            <w:tcW w:w="2430" w:type="dxa"/>
          </w:tcPr>
          <w:p w14:paraId="07A3833D" w14:textId="77777777" w:rsidR="008B72E7" w:rsidRDefault="008B72E7">
            <w:pPr>
              <w:rPr>
                <w:rFonts w:ascii="Arial" w:hAnsi="Arial"/>
                <w:snapToGrid w:val="0"/>
                <w:color w:val="000000"/>
              </w:rPr>
            </w:pPr>
            <w:r>
              <w:rPr>
                <w:rFonts w:ascii="Arial" w:hAnsi="Arial"/>
                <w:snapToGrid w:val="0"/>
                <w:color w:val="000000"/>
              </w:rPr>
              <w:t>hw</w:t>
            </w:r>
          </w:p>
        </w:tc>
      </w:tr>
      <w:tr w:rsidR="008B72E7" w14:paraId="570BE6F0" w14:textId="77777777">
        <w:tblPrEx>
          <w:tblCellMar>
            <w:top w:w="0" w:type="dxa"/>
            <w:bottom w:w="0" w:type="dxa"/>
          </w:tblCellMar>
        </w:tblPrEx>
        <w:tc>
          <w:tcPr>
            <w:tcW w:w="2430" w:type="dxa"/>
          </w:tcPr>
          <w:p w14:paraId="25E32032"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1556F05D"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434FDD3A" w14:textId="77777777" w:rsidR="008B72E7" w:rsidRDefault="008B72E7">
            <w:pPr>
              <w:rPr>
                <w:rFonts w:ascii="Arial" w:hAnsi="Arial"/>
                <w:snapToGrid w:val="0"/>
                <w:color w:val="000000"/>
              </w:rPr>
            </w:pPr>
            <w:r>
              <w:rPr>
                <w:rFonts w:ascii="Arial" w:hAnsi="Arial"/>
                <w:snapToGrid w:val="0"/>
                <w:color w:val="000000"/>
              </w:rPr>
              <w:t>The conduction-cooled boards’ mechanical core shall (3.2.3.1.2.3) be designed in accordance with IEEE 1101.2.</w:t>
            </w:r>
          </w:p>
        </w:tc>
        <w:tc>
          <w:tcPr>
            <w:tcW w:w="2430" w:type="dxa"/>
          </w:tcPr>
          <w:p w14:paraId="69E6D1CF" w14:textId="77777777" w:rsidR="008B72E7" w:rsidRDefault="008B72E7">
            <w:pPr>
              <w:rPr>
                <w:rFonts w:ascii="Arial" w:hAnsi="Arial"/>
                <w:snapToGrid w:val="0"/>
                <w:color w:val="000000"/>
              </w:rPr>
            </w:pPr>
            <w:r>
              <w:rPr>
                <w:rFonts w:ascii="Arial" w:hAnsi="Arial"/>
                <w:snapToGrid w:val="0"/>
                <w:color w:val="000000"/>
              </w:rPr>
              <w:t>hw</w:t>
            </w:r>
          </w:p>
        </w:tc>
      </w:tr>
      <w:tr w:rsidR="008B72E7" w14:paraId="5D55E58B" w14:textId="77777777">
        <w:tblPrEx>
          <w:tblCellMar>
            <w:top w:w="0" w:type="dxa"/>
            <w:bottom w:w="0" w:type="dxa"/>
          </w:tblCellMar>
        </w:tblPrEx>
        <w:tc>
          <w:tcPr>
            <w:tcW w:w="2430" w:type="dxa"/>
          </w:tcPr>
          <w:p w14:paraId="7EA75EE0"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75EFA178"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05128098" w14:textId="77777777" w:rsidR="008B72E7" w:rsidRDefault="008B72E7">
            <w:pPr>
              <w:rPr>
                <w:rFonts w:ascii="Arial" w:hAnsi="Arial"/>
                <w:snapToGrid w:val="0"/>
                <w:color w:val="000000"/>
              </w:rPr>
            </w:pPr>
            <w:r>
              <w:rPr>
                <w:rFonts w:ascii="Arial" w:hAnsi="Arial"/>
                <w:snapToGrid w:val="0"/>
                <w:color w:val="000000"/>
              </w:rPr>
              <w:t>Power de-coupling mechanisms shall (3.2.3.1.2.4) be designed into the NE.</w:t>
            </w:r>
          </w:p>
        </w:tc>
        <w:tc>
          <w:tcPr>
            <w:tcW w:w="2430" w:type="dxa"/>
          </w:tcPr>
          <w:p w14:paraId="31DBEE68" w14:textId="77777777" w:rsidR="008B72E7" w:rsidRDefault="008B72E7">
            <w:pPr>
              <w:rPr>
                <w:rFonts w:ascii="Arial" w:hAnsi="Arial"/>
                <w:snapToGrid w:val="0"/>
                <w:color w:val="000000"/>
              </w:rPr>
            </w:pPr>
            <w:r>
              <w:rPr>
                <w:rFonts w:ascii="Arial" w:hAnsi="Arial"/>
                <w:snapToGrid w:val="0"/>
                <w:color w:val="000000"/>
              </w:rPr>
              <w:t>hw</w:t>
            </w:r>
          </w:p>
        </w:tc>
      </w:tr>
      <w:tr w:rsidR="008B72E7" w14:paraId="032E0A74" w14:textId="77777777">
        <w:tblPrEx>
          <w:tblCellMar>
            <w:top w:w="0" w:type="dxa"/>
            <w:bottom w:w="0" w:type="dxa"/>
          </w:tblCellMar>
        </w:tblPrEx>
        <w:tc>
          <w:tcPr>
            <w:tcW w:w="2430" w:type="dxa"/>
          </w:tcPr>
          <w:p w14:paraId="4353F690"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0726CFD4"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76FF9F80" w14:textId="77777777" w:rsidR="008B72E7" w:rsidRDefault="008B72E7">
            <w:pPr>
              <w:rPr>
                <w:rFonts w:ascii="Arial" w:hAnsi="Arial"/>
                <w:snapToGrid w:val="0"/>
                <w:color w:val="000000"/>
              </w:rPr>
            </w:pPr>
            <w:r>
              <w:rPr>
                <w:rFonts w:ascii="Arial" w:hAnsi="Arial"/>
                <w:snapToGrid w:val="0"/>
                <w:color w:val="000000"/>
              </w:rPr>
              <w:t>Backplane connector form factors shall (3.2.3.1.2.5) be in accordance with the VME64 with extensions (5 row P1 and P2) draft standard.</w:t>
            </w:r>
          </w:p>
        </w:tc>
        <w:tc>
          <w:tcPr>
            <w:tcW w:w="2430" w:type="dxa"/>
          </w:tcPr>
          <w:p w14:paraId="4796E723" w14:textId="77777777" w:rsidR="008B72E7" w:rsidRDefault="008B72E7">
            <w:pPr>
              <w:rPr>
                <w:rFonts w:ascii="Arial" w:hAnsi="Arial"/>
                <w:snapToGrid w:val="0"/>
                <w:color w:val="000000"/>
              </w:rPr>
            </w:pPr>
            <w:r>
              <w:rPr>
                <w:rFonts w:ascii="Arial" w:hAnsi="Arial"/>
                <w:snapToGrid w:val="0"/>
                <w:color w:val="000000"/>
              </w:rPr>
              <w:t>hw</w:t>
            </w:r>
          </w:p>
        </w:tc>
      </w:tr>
      <w:tr w:rsidR="008B72E7" w14:paraId="55468F4A" w14:textId="77777777">
        <w:tblPrEx>
          <w:tblCellMar>
            <w:top w:w="0" w:type="dxa"/>
            <w:bottom w:w="0" w:type="dxa"/>
          </w:tblCellMar>
        </w:tblPrEx>
        <w:tc>
          <w:tcPr>
            <w:tcW w:w="2430" w:type="dxa"/>
          </w:tcPr>
          <w:p w14:paraId="1853A45D"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5BD53B4F"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1E512709" w14:textId="77777777" w:rsidR="008B72E7" w:rsidRDefault="008B72E7">
            <w:pPr>
              <w:rPr>
                <w:rFonts w:ascii="Arial" w:hAnsi="Arial"/>
                <w:snapToGrid w:val="0"/>
                <w:color w:val="000000"/>
              </w:rPr>
            </w:pPr>
            <w:r>
              <w:rPr>
                <w:rFonts w:ascii="Arial" w:hAnsi="Arial"/>
                <w:snapToGrid w:val="0"/>
                <w:color w:val="000000"/>
              </w:rPr>
              <w:t>Connector P2 shall (3.2.3.1.2.6) have all pins in row z connected to ground;Row d pins 1 through 31 connected to ground and row d pin 32 connected to +5 VDC.</w:t>
            </w:r>
          </w:p>
        </w:tc>
        <w:tc>
          <w:tcPr>
            <w:tcW w:w="2430" w:type="dxa"/>
          </w:tcPr>
          <w:p w14:paraId="2A5335E0" w14:textId="77777777" w:rsidR="008B72E7" w:rsidRDefault="008B72E7">
            <w:pPr>
              <w:rPr>
                <w:rFonts w:ascii="Arial" w:hAnsi="Arial"/>
                <w:snapToGrid w:val="0"/>
                <w:color w:val="000000"/>
              </w:rPr>
            </w:pPr>
            <w:r>
              <w:rPr>
                <w:rFonts w:ascii="Arial" w:hAnsi="Arial"/>
                <w:snapToGrid w:val="0"/>
                <w:color w:val="000000"/>
              </w:rPr>
              <w:t>hw</w:t>
            </w:r>
          </w:p>
        </w:tc>
      </w:tr>
      <w:tr w:rsidR="008B72E7" w14:paraId="1072E60A" w14:textId="77777777">
        <w:tblPrEx>
          <w:tblCellMar>
            <w:top w:w="0" w:type="dxa"/>
            <w:bottom w:w="0" w:type="dxa"/>
          </w:tblCellMar>
        </w:tblPrEx>
        <w:tc>
          <w:tcPr>
            <w:tcW w:w="2430" w:type="dxa"/>
          </w:tcPr>
          <w:p w14:paraId="0EF3FD93"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4153B543"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435DA268" w14:textId="77777777" w:rsidR="008B72E7" w:rsidRDefault="008B72E7">
            <w:pPr>
              <w:rPr>
                <w:rFonts w:ascii="Arial" w:hAnsi="Arial"/>
                <w:snapToGrid w:val="0"/>
                <w:color w:val="000000"/>
              </w:rPr>
            </w:pPr>
            <w:r>
              <w:rPr>
                <w:rFonts w:ascii="Arial" w:hAnsi="Arial"/>
                <w:snapToGrid w:val="0"/>
                <w:color w:val="000000"/>
              </w:rPr>
              <w:t>Connector P1 shall (3.2.3.1.2.7) have Row z pins 1 through 32 connected to ground, row d pins 1 and 32 connected to +5 VDC, row d pins 2 through 31 connected to ground with the exception of pins 3 through 8, pins 12, 14, 16, 18, 20, 22, 24, 26, 28, and 30 which will not be connected.</w:t>
            </w:r>
          </w:p>
        </w:tc>
        <w:tc>
          <w:tcPr>
            <w:tcW w:w="2430" w:type="dxa"/>
          </w:tcPr>
          <w:p w14:paraId="7A2C4C2A" w14:textId="77777777" w:rsidR="008B72E7" w:rsidRDefault="008B72E7">
            <w:pPr>
              <w:rPr>
                <w:rFonts w:ascii="Arial" w:hAnsi="Arial"/>
                <w:snapToGrid w:val="0"/>
                <w:color w:val="000000"/>
              </w:rPr>
            </w:pPr>
            <w:r>
              <w:rPr>
                <w:rFonts w:ascii="Arial" w:hAnsi="Arial"/>
                <w:snapToGrid w:val="0"/>
                <w:color w:val="000000"/>
              </w:rPr>
              <w:t>hw</w:t>
            </w:r>
          </w:p>
        </w:tc>
      </w:tr>
      <w:tr w:rsidR="008B72E7" w14:paraId="6253EE06" w14:textId="77777777">
        <w:tblPrEx>
          <w:tblCellMar>
            <w:top w:w="0" w:type="dxa"/>
            <w:bottom w:w="0" w:type="dxa"/>
          </w:tblCellMar>
        </w:tblPrEx>
        <w:tc>
          <w:tcPr>
            <w:tcW w:w="2430" w:type="dxa"/>
          </w:tcPr>
          <w:p w14:paraId="22EFCE00"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64BE8A99"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7CD7FD0D" w14:textId="77777777" w:rsidR="008B72E7" w:rsidRDefault="008B72E7">
            <w:pPr>
              <w:rPr>
                <w:rFonts w:ascii="Arial" w:hAnsi="Arial"/>
                <w:snapToGrid w:val="0"/>
                <w:color w:val="000000"/>
              </w:rPr>
            </w:pPr>
            <w:r>
              <w:rPr>
                <w:rFonts w:ascii="Arial" w:hAnsi="Arial"/>
                <w:snapToGrid w:val="0"/>
                <w:color w:val="000000"/>
              </w:rPr>
              <w:t>Connector P1 pins 1 and 32 of row d shall (3.2.3.1.2.8) be connected to +5V.</w:t>
            </w:r>
          </w:p>
        </w:tc>
        <w:tc>
          <w:tcPr>
            <w:tcW w:w="2430" w:type="dxa"/>
          </w:tcPr>
          <w:p w14:paraId="0513C407" w14:textId="77777777" w:rsidR="008B72E7" w:rsidRDefault="008B72E7">
            <w:pPr>
              <w:rPr>
                <w:rFonts w:ascii="Arial" w:hAnsi="Arial"/>
                <w:snapToGrid w:val="0"/>
                <w:color w:val="000000"/>
              </w:rPr>
            </w:pPr>
            <w:r>
              <w:rPr>
                <w:rFonts w:ascii="Arial" w:hAnsi="Arial"/>
                <w:snapToGrid w:val="0"/>
                <w:color w:val="000000"/>
              </w:rPr>
              <w:t>hw</w:t>
            </w:r>
          </w:p>
        </w:tc>
      </w:tr>
      <w:tr w:rsidR="008B72E7" w14:paraId="0CB9A11F" w14:textId="77777777">
        <w:tblPrEx>
          <w:tblCellMar>
            <w:top w:w="0" w:type="dxa"/>
            <w:bottom w:w="0" w:type="dxa"/>
          </w:tblCellMar>
        </w:tblPrEx>
        <w:tc>
          <w:tcPr>
            <w:tcW w:w="2430" w:type="dxa"/>
          </w:tcPr>
          <w:p w14:paraId="48DF3FD6"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37A0BE8C"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2CBAD77A" w14:textId="77777777" w:rsidR="008B72E7" w:rsidRDefault="008B72E7">
            <w:pPr>
              <w:rPr>
                <w:rFonts w:ascii="Arial" w:hAnsi="Arial"/>
                <w:snapToGrid w:val="0"/>
                <w:color w:val="000000"/>
              </w:rPr>
            </w:pPr>
            <w:r>
              <w:rPr>
                <w:rFonts w:ascii="Arial" w:hAnsi="Arial"/>
                <w:snapToGrid w:val="0"/>
                <w:color w:val="000000"/>
              </w:rPr>
              <w:t>The inter-NE communications shall (3.2.3.1.2.9) be through fiber.</w:t>
            </w:r>
          </w:p>
        </w:tc>
        <w:tc>
          <w:tcPr>
            <w:tcW w:w="2430" w:type="dxa"/>
          </w:tcPr>
          <w:p w14:paraId="16E93C43" w14:textId="77777777" w:rsidR="008B72E7" w:rsidRDefault="008B72E7">
            <w:pPr>
              <w:rPr>
                <w:rFonts w:ascii="Arial" w:hAnsi="Arial"/>
                <w:snapToGrid w:val="0"/>
                <w:color w:val="000000"/>
              </w:rPr>
            </w:pPr>
            <w:r>
              <w:rPr>
                <w:rFonts w:ascii="Arial" w:hAnsi="Arial"/>
                <w:snapToGrid w:val="0"/>
                <w:color w:val="000000"/>
              </w:rPr>
              <w:t>hw</w:t>
            </w:r>
          </w:p>
        </w:tc>
      </w:tr>
      <w:tr w:rsidR="008B72E7" w14:paraId="179F4F8C" w14:textId="77777777">
        <w:tblPrEx>
          <w:tblCellMar>
            <w:top w:w="0" w:type="dxa"/>
            <w:bottom w:w="0" w:type="dxa"/>
          </w:tblCellMar>
        </w:tblPrEx>
        <w:tc>
          <w:tcPr>
            <w:tcW w:w="2430" w:type="dxa"/>
          </w:tcPr>
          <w:p w14:paraId="4866E061"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2DBAB2F8"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6E70A3BD" w14:textId="77777777" w:rsidR="008B72E7" w:rsidRDefault="008B72E7">
            <w:pPr>
              <w:rPr>
                <w:rFonts w:ascii="Arial" w:hAnsi="Arial"/>
                <w:snapToGrid w:val="0"/>
                <w:color w:val="000000"/>
              </w:rPr>
            </w:pPr>
            <w:r>
              <w:rPr>
                <w:rFonts w:ascii="Arial" w:hAnsi="Arial"/>
                <w:snapToGrid w:val="0"/>
                <w:color w:val="000000"/>
              </w:rPr>
              <w:t>Test points shall (3.2.3.1.2.10) be made available at the P2 connector for examining the operational status of the NE.</w:t>
            </w:r>
          </w:p>
        </w:tc>
        <w:tc>
          <w:tcPr>
            <w:tcW w:w="2430" w:type="dxa"/>
          </w:tcPr>
          <w:p w14:paraId="72468D15" w14:textId="77777777" w:rsidR="008B72E7" w:rsidRDefault="008B72E7">
            <w:pPr>
              <w:rPr>
                <w:rFonts w:ascii="Arial" w:hAnsi="Arial"/>
                <w:snapToGrid w:val="0"/>
                <w:color w:val="000000"/>
              </w:rPr>
            </w:pPr>
            <w:r>
              <w:rPr>
                <w:rFonts w:ascii="Arial" w:hAnsi="Arial"/>
                <w:snapToGrid w:val="0"/>
                <w:color w:val="000000"/>
              </w:rPr>
              <w:t>hw</w:t>
            </w:r>
          </w:p>
        </w:tc>
      </w:tr>
      <w:tr w:rsidR="008B72E7" w14:paraId="2474B2A7" w14:textId="77777777">
        <w:tblPrEx>
          <w:tblCellMar>
            <w:top w:w="0" w:type="dxa"/>
            <w:bottom w:w="0" w:type="dxa"/>
          </w:tblCellMar>
        </w:tblPrEx>
        <w:tc>
          <w:tcPr>
            <w:tcW w:w="2430" w:type="dxa"/>
          </w:tcPr>
          <w:p w14:paraId="55BB7D82"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14CAC14A"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4165FE49" w14:textId="77777777" w:rsidR="008B72E7" w:rsidRDefault="008B72E7">
            <w:pPr>
              <w:rPr>
                <w:rFonts w:ascii="Arial" w:hAnsi="Arial"/>
                <w:snapToGrid w:val="0"/>
                <w:color w:val="000000"/>
              </w:rPr>
            </w:pPr>
            <w:r>
              <w:rPr>
                <w:rFonts w:ascii="Arial" w:hAnsi="Arial"/>
                <w:snapToGrid w:val="0"/>
                <w:color w:val="000000"/>
              </w:rPr>
              <w:t>Each flight NE shall (3.2.3.1.2.11) dissipate no more than 35 Watts.</w:t>
            </w:r>
          </w:p>
        </w:tc>
        <w:tc>
          <w:tcPr>
            <w:tcW w:w="2430" w:type="dxa"/>
          </w:tcPr>
          <w:p w14:paraId="00D91E86" w14:textId="77777777" w:rsidR="008B72E7" w:rsidRDefault="008B72E7">
            <w:pPr>
              <w:rPr>
                <w:rFonts w:ascii="Arial" w:hAnsi="Arial"/>
                <w:snapToGrid w:val="0"/>
                <w:color w:val="000000"/>
              </w:rPr>
            </w:pPr>
            <w:r>
              <w:rPr>
                <w:rFonts w:ascii="Arial" w:hAnsi="Arial"/>
                <w:snapToGrid w:val="0"/>
                <w:color w:val="000000"/>
              </w:rPr>
              <w:t>hw</w:t>
            </w:r>
          </w:p>
        </w:tc>
      </w:tr>
      <w:tr w:rsidR="008B72E7" w14:paraId="06B05597" w14:textId="77777777">
        <w:tblPrEx>
          <w:tblCellMar>
            <w:top w:w="0" w:type="dxa"/>
            <w:bottom w:w="0" w:type="dxa"/>
          </w:tblCellMar>
        </w:tblPrEx>
        <w:tc>
          <w:tcPr>
            <w:tcW w:w="2430" w:type="dxa"/>
          </w:tcPr>
          <w:p w14:paraId="2BF67E72"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2A5DAF39"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6717EAB2" w14:textId="77777777" w:rsidR="008B72E7" w:rsidRDefault="008B72E7">
            <w:pPr>
              <w:rPr>
                <w:rFonts w:ascii="Arial" w:hAnsi="Arial"/>
                <w:snapToGrid w:val="0"/>
                <w:color w:val="000000"/>
              </w:rPr>
            </w:pPr>
            <w:r>
              <w:rPr>
                <w:rFonts w:ascii="Arial" w:hAnsi="Arial"/>
                <w:snapToGrid w:val="0"/>
                <w:color w:val="000000"/>
              </w:rPr>
              <w:t>Each flight NE shall (3.2.3.1.2.12) be conduction-cooled.</w:t>
            </w:r>
          </w:p>
        </w:tc>
        <w:tc>
          <w:tcPr>
            <w:tcW w:w="2430" w:type="dxa"/>
          </w:tcPr>
          <w:p w14:paraId="1B938DB7" w14:textId="77777777" w:rsidR="008B72E7" w:rsidRDefault="008B72E7">
            <w:pPr>
              <w:rPr>
                <w:rFonts w:ascii="Arial" w:hAnsi="Arial"/>
                <w:snapToGrid w:val="0"/>
                <w:color w:val="000000"/>
              </w:rPr>
            </w:pPr>
            <w:r>
              <w:rPr>
                <w:rFonts w:ascii="Arial" w:hAnsi="Arial"/>
                <w:snapToGrid w:val="0"/>
                <w:color w:val="000000"/>
              </w:rPr>
              <w:t>hw</w:t>
            </w:r>
          </w:p>
        </w:tc>
      </w:tr>
      <w:tr w:rsidR="008B72E7" w14:paraId="017E792F" w14:textId="77777777">
        <w:tblPrEx>
          <w:tblCellMar>
            <w:top w:w="0" w:type="dxa"/>
            <w:bottom w:w="0" w:type="dxa"/>
          </w:tblCellMar>
        </w:tblPrEx>
        <w:tc>
          <w:tcPr>
            <w:tcW w:w="2430" w:type="dxa"/>
          </w:tcPr>
          <w:p w14:paraId="35D0267F"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0D61A929"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76A34742" w14:textId="77777777" w:rsidR="008B72E7" w:rsidRDefault="008B72E7">
            <w:pPr>
              <w:rPr>
                <w:rFonts w:ascii="Arial" w:hAnsi="Arial"/>
                <w:snapToGrid w:val="0"/>
                <w:color w:val="000000"/>
              </w:rPr>
            </w:pPr>
            <w:r>
              <w:rPr>
                <w:rFonts w:ascii="Arial" w:hAnsi="Arial"/>
                <w:snapToGrid w:val="0"/>
                <w:color w:val="000000"/>
              </w:rPr>
              <w:t>Flight hardware shall (3.2.3.1.2.13) be fabricated using radiation-hardened and/or radiation tolerant components.</w:t>
            </w:r>
          </w:p>
        </w:tc>
        <w:tc>
          <w:tcPr>
            <w:tcW w:w="2430" w:type="dxa"/>
          </w:tcPr>
          <w:p w14:paraId="70F1A61C" w14:textId="77777777" w:rsidR="008B72E7" w:rsidRDefault="008B72E7">
            <w:pPr>
              <w:rPr>
                <w:rFonts w:ascii="Arial" w:hAnsi="Arial"/>
                <w:snapToGrid w:val="0"/>
                <w:color w:val="000000"/>
              </w:rPr>
            </w:pPr>
            <w:r>
              <w:rPr>
                <w:rFonts w:ascii="Arial" w:hAnsi="Arial"/>
                <w:snapToGrid w:val="0"/>
                <w:color w:val="000000"/>
              </w:rPr>
              <w:t>hw</w:t>
            </w:r>
          </w:p>
        </w:tc>
      </w:tr>
      <w:tr w:rsidR="008B72E7" w14:paraId="7DA2C164" w14:textId="77777777">
        <w:tblPrEx>
          <w:tblCellMar>
            <w:top w:w="0" w:type="dxa"/>
            <w:bottom w:w="0" w:type="dxa"/>
          </w:tblCellMar>
        </w:tblPrEx>
        <w:tc>
          <w:tcPr>
            <w:tcW w:w="2430" w:type="dxa"/>
          </w:tcPr>
          <w:p w14:paraId="6BFBC109" w14:textId="77777777" w:rsidR="008B72E7" w:rsidRDefault="008B72E7">
            <w:pPr>
              <w:rPr>
                <w:rFonts w:ascii="Arial" w:hAnsi="Arial"/>
                <w:snapToGrid w:val="0"/>
                <w:color w:val="000000"/>
              </w:rPr>
            </w:pPr>
            <w:r>
              <w:rPr>
                <w:rFonts w:ascii="Arial" w:hAnsi="Arial"/>
                <w:snapToGrid w:val="0"/>
                <w:color w:val="000000"/>
              </w:rPr>
              <w:t>3.2.3.1.2</w:t>
            </w:r>
          </w:p>
        </w:tc>
        <w:tc>
          <w:tcPr>
            <w:tcW w:w="2520" w:type="dxa"/>
          </w:tcPr>
          <w:p w14:paraId="3429629E" w14:textId="77777777" w:rsidR="008B72E7" w:rsidRDefault="008B72E7">
            <w:pPr>
              <w:rPr>
                <w:rFonts w:ascii="Arial" w:hAnsi="Arial"/>
                <w:snapToGrid w:val="0"/>
                <w:color w:val="000000"/>
              </w:rPr>
            </w:pPr>
            <w:r>
              <w:rPr>
                <w:rFonts w:ascii="Arial" w:hAnsi="Arial"/>
                <w:snapToGrid w:val="0"/>
                <w:color w:val="000000"/>
              </w:rPr>
              <w:t>Flight NE Physical Characteristics</w:t>
            </w:r>
          </w:p>
        </w:tc>
        <w:tc>
          <w:tcPr>
            <w:tcW w:w="2430" w:type="dxa"/>
          </w:tcPr>
          <w:p w14:paraId="32B91F71" w14:textId="77777777" w:rsidR="008B72E7" w:rsidRDefault="008B72E7">
            <w:pPr>
              <w:rPr>
                <w:rFonts w:ascii="Arial" w:hAnsi="Arial"/>
                <w:snapToGrid w:val="0"/>
                <w:color w:val="000000"/>
              </w:rPr>
            </w:pPr>
            <w:r>
              <w:rPr>
                <w:rFonts w:ascii="Arial" w:hAnsi="Arial"/>
                <w:snapToGrid w:val="0"/>
                <w:color w:val="000000"/>
              </w:rPr>
              <w:t>Fabrication and assembly of the boards shall (3.2.3.1.2.14) meet  NAS 5300.4(3L), NAS 5300.4(3J-1), NHB5300.4(3A-2), IPC 275, IPC 6011, IPC 6012 and GSFC-S-312-P-003.</w:t>
            </w:r>
          </w:p>
        </w:tc>
        <w:tc>
          <w:tcPr>
            <w:tcW w:w="2430" w:type="dxa"/>
          </w:tcPr>
          <w:p w14:paraId="02F7F5F1" w14:textId="77777777" w:rsidR="008B72E7" w:rsidRDefault="008B72E7">
            <w:pPr>
              <w:rPr>
                <w:rFonts w:ascii="Arial" w:hAnsi="Arial"/>
                <w:snapToGrid w:val="0"/>
                <w:color w:val="000000"/>
              </w:rPr>
            </w:pPr>
            <w:r>
              <w:rPr>
                <w:rFonts w:ascii="Arial" w:hAnsi="Arial"/>
                <w:snapToGrid w:val="0"/>
                <w:color w:val="000000"/>
              </w:rPr>
              <w:t>hw</w:t>
            </w:r>
          </w:p>
        </w:tc>
      </w:tr>
      <w:tr w:rsidR="008B72E7" w14:paraId="763A02B4" w14:textId="77777777">
        <w:tblPrEx>
          <w:tblCellMar>
            <w:top w:w="0" w:type="dxa"/>
            <w:bottom w:w="0" w:type="dxa"/>
          </w:tblCellMar>
        </w:tblPrEx>
        <w:tc>
          <w:tcPr>
            <w:tcW w:w="2430" w:type="dxa"/>
          </w:tcPr>
          <w:p w14:paraId="67E204ED" w14:textId="77777777" w:rsidR="008B72E7" w:rsidRDefault="008B72E7">
            <w:pPr>
              <w:rPr>
                <w:rFonts w:ascii="Arial" w:hAnsi="Arial"/>
                <w:snapToGrid w:val="0"/>
                <w:color w:val="000000"/>
              </w:rPr>
            </w:pPr>
            <w:r>
              <w:rPr>
                <w:rFonts w:ascii="Arial" w:hAnsi="Arial"/>
                <w:snapToGrid w:val="0"/>
                <w:color w:val="000000"/>
              </w:rPr>
              <w:t>3.2.3.1.3</w:t>
            </w:r>
          </w:p>
        </w:tc>
        <w:tc>
          <w:tcPr>
            <w:tcW w:w="2520" w:type="dxa"/>
          </w:tcPr>
          <w:p w14:paraId="64E3E2B8" w14:textId="77777777" w:rsidR="008B72E7" w:rsidRDefault="008B72E7">
            <w:pPr>
              <w:rPr>
                <w:rFonts w:ascii="Arial" w:hAnsi="Arial"/>
                <w:snapToGrid w:val="0"/>
                <w:color w:val="000000"/>
              </w:rPr>
            </w:pPr>
            <w:r>
              <w:rPr>
                <w:rFonts w:ascii="Arial" w:hAnsi="Arial"/>
                <w:snapToGrid w:val="0"/>
                <w:color w:val="000000"/>
              </w:rPr>
              <w:t>Flight NE Environmental Qualification Conditions</w:t>
            </w:r>
          </w:p>
        </w:tc>
        <w:tc>
          <w:tcPr>
            <w:tcW w:w="2430" w:type="dxa"/>
          </w:tcPr>
          <w:p w14:paraId="157D98E5" w14:textId="77777777" w:rsidR="008B72E7" w:rsidRDefault="008B72E7">
            <w:pPr>
              <w:rPr>
                <w:rFonts w:ascii="Arial" w:hAnsi="Arial"/>
                <w:snapToGrid w:val="0"/>
                <w:color w:val="000000"/>
              </w:rPr>
            </w:pPr>
            <w:r>
              <w:rPr>
                <w:rFonts w:ascii="Arial" w:hAnsi="Arial"/>
                <w:snapToGrid w:val="0"/>
                <w:color w:val="000000"/>
              </w:rPr>
              <w:t xml:space="preserve">The flight NE shall (3.2.3.1.3.1) be capable of meeting all performance requirements specified herein during and after exposure to the environmental service conditions specified herein. </w:t>
            </w:r>
          </w:p>
        </w:tc>
        <w:tc>
          <w:tcPr>
            <w:tcW w:w="2430" w:type="dxa"/>
          </w:tcPr>
          <w:p w14:paraId="0E5F39D3" w14:textId="77777777" w:rsidR="008B72E7" w:rsidRDefault="008B72E7">
            <w:pPr>
              <w:rPr>
                <w:rFonts w:ascii="Arial" w:hAnsi="Arial"/>
                <w:snapToGrid w:val="0"/>
                <w:color w:val="000000"/>
              </w:rPr>
            </w:pPr>
            <w:r>
              <w:rPr>
                <w:rFonts w:ascii="Arial" w:hAnsi="Arial"/>
                <w:snapToGrid w:val="0"/>
                <w:color w:val="000000"/>
              </w:rPr>
              <w:t>hw</w:t>
            </w:r>
          </w:p>
        </w:tc>
      </w:tr>
      <w:tr w:rsidR="008B72E7" w14:paraId="7B79AF46" w14:textId="77777777">
        <w:tblPrEx>
          <w:tblCellMar>
            <w:top w:w="0" w:type="dxa"/>
            <w:bottom w:w="0" w:type="dxa"/>
          </w:tblCellMar>
        </w:tblPrEx>
        <w:tc>
          <w:tcPr>
            <w:tcW w:w="2430" w:type="dxa"/>
          </w:tcPr>
          <w:p w14:paraId="2A86B64B" w14:textId="77777777" w:rsidR="008B72E7" w:rsidRDefault="008B72E7">
            <w:pPr>
              <w:rPr>
                <w:rFonts w:ascii="Arial" w:hAnsi="Arial"/>
                <w:snapToGrid w:val="0"/>
                <w:color w:val="000000"/>
              </w:rPr>
            </w:pPr>
            <w:r>
              <w:rPr>
                <w:rFonts w:ascii="Arial" w:hAnsi="Arial"/>
                <w:snapToGrid w:val="0"/>
                <w:color w:val="000000"/>
              </w:rPr>
              <w:t>3.2.3.1.3</w:t>
            </w:r>
          </w:p>
        </w:tc>
        <w:tc>
          <w:tcPr>
            <w:tcW w:w="2520" w:type="dxa"/>
          </w:tcPr>
          <w:p w14:paraId="0D0C1B50" w14:textId="77777777" w:rsidR="008B72E7" w:rsidRDefault="008B72E7">
            <w:pPr>
              <w:rPr>
                <w:rFonts w:ascii="Arial" w:hAnsi="Arial"/>
                <w:snapToGrid w:val="0"/>
                <w:color w:val="000000"/>
              </w:rPr>
            </w:pPr>
            <w:r>
              <w:rPr>
                <w:rFonts w:ascii="Arial" w:hAnsi="Arial"/>
                <w:snapToGrid w:val="0"/>
                <w:color w:val="000000"/>
              </w:rPr>
              <w:t>Flight NE Environmental Qualification Conditions</w:t>
            </w:r>
          </w:p>
        </w:tc>
        <w:tc>
          <w:tcPr>
            <w:tcW w:w="2430" w:type="dxa"/>
          </w:tcPr>
          <w:p w14:paraId="24808B27" w14:textId="77777777" w:rsidR="008B72E7" w:rsidRDefault="008B72E7">
            <w:pPr>
              <w:rPr>
                <w:rFonts w:ascii="Arial" w:hAnsi="Arial"/>
                <w:snapToGrid w:val="0"/>
                <w:color w:val="000000"/>
              </w:rPr>
            </w:pPr>
            <w:r>
              <w:rPr>
                <w:rFonts w:ascii="Arial" w:hAnsi="Arial"/>
                <w:snapToGrid w:val="0"/>
                <w:color w:val="000000"/>
              </w:rPr>
              <w:t>The flight NE  shall (3.2.3.1.3.2)  be designed and constructed so that no part of any component shifts in setting, position, or adjustment.</w:t>
            </w:r>
          </w:p>
        </w:tc>
        <w:tc>
          <w:tcPr>
            <w:tcW w:w="2430" w:type="dxa"/>
          </w:tcPr>
          <w:p w14:paraId="72672EC2" w14:textId="77777777" w:rsidR="008B72E7" w:rsidRDefault="008B72E7">
            <w:pPr>
              <w:rPr>
                <w:rFonts w:ascii="Arial" w:hAnsi="Arial"/>
                <w:snapToGrid w:val="0"/>
                <w:color w:val="000000"/>
              </w:rPr>
            </w:pPr>
            <w:r>
              <w:rPr>
                <w:rFonts w:ascii="Arial" w:hAnsi="Arial"/>
                <w:snapToGrid w:val="0"/>
                <w:color w:val="000000"/>
              </w:rPr>
              <w:t>hw</w:t>
            </w:r>
          </w:p>
        </w:tc>
      </w:tr>
      <w:tr w:rsidR="008B72E7" w14:paraId="54A03D02" w14:textId="77777777">
        <w:tblPrEx>
          <w:tblCellMar>
            <w:top w:w="0" w:type="dxa"/>
            <w:bottom w:w="0" w:type="dxa"/>
          </w:tblCellMar>
        </w:tblPrEx>
        <w:tc>
          <w:tcPr>
            <w:tcW w:w="2430" w:type="dxa"/>
          </w:tcPr>
          <w:p w14:paraId="064618BA" w14:textId="77777777" w:rsidR="008B72E7" w:rsidRDefault="008B72E7">
            <w:pPr>
              <w:rPr>
                <w:rFonts w:ascii="Arial" w:hAnsi="Arial"/>
                <w:snapToGrid w:val="0"/>
                <w:color w:val="000000"/>
              </w:rPr>
            </w:pPr>
            <w:r>
              <w:rPr>
                <w:rFonts w:ascii="Arial" w:hAnsi="Arial"/>
                <w:snapToGrid w:val="0"/>
                <w:color w:val="000000"/>
              </w:rPr>
              <w:t>3.2.3.1.3</w:t>
            </w:r>
          </w:p>
        </w:tc>
        <w:tc>
          <w:tcPr>
            <w:tcW w:w="2520" w:type="dxa"/>
          </w:tcPr>
          <w:p w14:paraId="4A2F5AA1" w14:textId="77777777" w:rsidR="008B72E7" w:rsidRDefault="008B72E7">
            <w:pPr>
              <w:rPr>
                <w:rFonts w:ascii="Arial" w:hAnsi="Arial"/>
                <w:snapToGrid w:val="0"/>
                <w:color w:val="000000"/>
              </w:rPr>
            </w:pPr>
            <w:r>
              <w:rPr>
                <w:rFonts w:ascii="Arial" w:hAnsi="Arial"/>
                <w:snapToGrid w:val="0"/>
                <w:color w:val="000000"/>
              </w:rPr>
              <w:t>Flight NE Environmental Qualification Conditions</w:t>
            </w:r>
          </w:p>
        </w:tc>
        <w:tc>
          <w:tcPr>
            <w:tcW w:w="2430" w:type="dxa"/>
          </w:tcPr>
          <w:p w14:paraId="15B4C222" w14:textId="77777777" w:rsidR="008B72E7" w:rsidRDefault="008B72E7">
            <w:pPr>
              <w:rPr>
                <w:rFonts w:ascii="Arial" w:hAnsi="Arial"/>
                <w:snapToGrid w:val="0"/>
                <w:color w:val="000000"/>
              </w:rPr>
            </w:pPr>
            <w:r>
              <w:rPr>
                <w:rFonts w:ascii="Arial" w:hAnsi="Arial"/>
                <w:snapToGrid w:val="0"/>
                <w:color w:val="000000"/>
              </w:rPr>
              <w:t>No degradation shall (3.2.3.1.3.3) be caused in the performance that is specified in Subsections 3.2.3.1.3.1 through 3.2.3.1.3.11</w:t>
            </w:r>
          </w:p>
        </w:tc>
        <w:tc>
          <w:tcPr>
            <w:tcW w:w="2430" w:type="dxa"/>
          </w:tcPr>
          <w:p w14:paraId="52885E8E" w14:textId="77777777" w:rsidR="008B72E7" w:rsidRDefault="008B72E7">
            <w:pPr>
              <w:rPr>
                <w:rFonts w:ascii="Arial" w:hAnsi="Arial"/>
                <w:snapToGrid w:val="0"/>
                <w:color w:val="000000"/>
              </w:rPr>
            </w:pPr>
            <w:r>
              <w:rPr>
                <w:rFonts w:ascii="Arial" w:hAnsi="Arial"/>
                <w:snapToGrid w:val="0"/>
                <w:color w:val="000000"/>
              </w:rPr>
              <w:t>hw</w:t>
            </w:r>
          </w:p>
        </w:tc>
      </w:tr>
      <w:tr w:rsidR="008B72E7" w14:paraId="53C1CCEB" w14:textId="77777777">
        <w:tblPrEx>
          <w:tblCellMar>
            <w:top w:w="0" w:type="dxa"/>
            <w:bottom w:w="0" w:type="dxa"/>
          </w:tblCellMar>
        </w:tblPrEx>
        <w:tc>
          <w:tcPr>
            <w:tcW w:w="2430" w:type="dxa"/>
          </w:tcPr>
          <w:p w14:paraId="2251643F" w14:textId="77777777" w:rsidR="008B72E7" w:rsidRDefault="008B72E7">
            <w:pPr>
              <w:rPr>
                <w:rFonts w:ascii="Arial" w:hAnsi="Arial"/>
                <w:snapToGrid w:val="0"/>
                <w:color w:val="000000"/>
              </w:rPr>
            </w:pPr>
            <w:r>
              <w:rPr>
                <w:rFonts w:ascii="Arial" w:hAnsi="Arial"/>
                <w:snapToGrid w:val="0"/>
                <w:color w:val="000000"/>
              </w:rPr>
              <w:t>3.2.3.1.3.1</w:t>
            </w:r>
          </w:p>
        </w:tc>
        <w:tc>
          <w:tcPr>
            <w:tcW w:w="2520" w:type="dxa"/>
          </w:tcPr>
          <w:p w14:paraId="277F9BA8" w14:textId="77777777" w:rsidR="008B72E7" w:rsidRDefault="008B72E7">
            <w:pPr>
              <w:rPr>
                <w:rFonts w:ascii="Arial" w:hAnsi="Arial"/>
                <w:snapToGrid w:val="0"/>
                <w:color w:val="000000"/>
              </w:rPr>
            </w:pPr>
            <w:r>
              <w:rPr>
                <w:rFonts w:ascii="Arial" w:hAnsi="Arial"/>
                <w:snapToGrid w:val="0"/>
                <w:color w:val="000000"/>
              </w:rPr>
              <w:t>Temperature</w:t>
            </w:r>
          </w:p>
        </w:tc>
        <w:tc>
          <w:tcPr>
            <w:tcW w:w="2430" w:type="dxa"/>
          </w:tcPr>
          <w:p w14:paraId="65833C8B" w14:textId="77777777" w:rsidR="008B72E7" w:rsidRDefault="008B72E7">
            <w:pPr>
              <w:rPr>
                <w:rFonts w:ascii="Arial" w:hAnsi="Arial"/>
                <w:snapToGrid w:val="0"/>
                <w:color w:val="000000"/>
              </w:rPr>
            </w:pPr>
            <w:r>
              <w:rPr>
                <w:rFonts w:ascii="Arial" w:hAnsi="Arial"/>
                <w:snapToGrid w:val="0"/>
                <w:color w:val="000000"/>
              </w:rPr>
              <w:t xml:space="preserve">The flight NE shall (3.2.3.1.3.1.1)  meet the following temperature requirement while operating, </w:t>
            </w:r>
            <w:smartTag w:uri="urn:schemas-microsoft-com:office:smarttags" w:element="metricconverter">
              <w:smartTagPr>
                <w:attr w:name="ProductID" w:val="32 F"/>
              </w:smartTagPr>
              <w:r>
                <w:rPr>
                  <w:rFonts w:ascii="Arial" w:hAnsi="Arial"/>
                  <w:snapToGrid w:val="0"/>
                  <w:color w:val="000000"/>
                </w:rPr>
                <w:t>32 F</w:t>
              </w:r>
            </w:smartTag>
            <w:r>
              <w:rPr>
                <w:rFonts w:ascii="Arial" w:hAnsi="Arial"/>
                <w:snapToGrid w:val="0"/>
                <w:color w:val="000000"/>
              </w:rPr>
              <w:t xml:space="preserve"> to </w:t>
            </w:r>
            <w:smartTag w:uri="urn:schemas-microsoft-com:office:smarttags" w:element="metricconverter">
              <w:smartTagPr>
                <w:attr w:name="ProductID" w:val="149 F"/>
              </w:smartTagPr>
              <w:r>
                <w:rPr>
                  <w:rFonts w:ascii="Arial" w:hAnsi="Arial"/>
                  <w:snapToGrid w:val="0"/>
                  <w:color w:val="000000"/>
                </w:rPr>
                <w:t>149 F</w:t>
              </w:r>
            </w:smartTag>
            <w:r>
              <w:rPr>
                <w:rFonts w:ascii="Arial" w:hAnsi="Arial"/>
                <w:snapToGrid w:val="0"/>
                <w:color w:val="000000"/>
              </w:rPr>
              <w:t xml:space="preserve"> (</w:t>
            </w:r>
            <w:smartTag w:uri="urn:schemas-microsoft-com:office:smarttags" w:element="metricconverter">
              <w:smartTagPr>
                <w:attr w:name="ProductID" w:val="0 C"/>
              </w:smartTagPr>
              <w:r>
                <w:rPr>
                  <w:rFonts w:ascii="Arial" w:hAnsi="Arial"/>
                  <w:snapToGrid w:val="0"/>
                  <w:color w:val="000000"/>
                </w:rPr>
                <w:t>0 C</w:t>
              </w:r>
            </w:smartTag>
            <w:r>
              <w:rPr>
                <w:rFonts w:ascii="Arial" w:hAnsi="Arial"/>
                <w:snapToGrid w:val="0"/>
                <w:color w:val="000000"/>
              </w:rPr>
              <w:t xml:space="preserve"> to </w:t>
            </w:r>
            <w:smartTag w:uri="urn:schemas-microsoft-com:office:smarttags" w:element="metricconverter">
              <w:smartTagPr>
                <w:attr w:name="ProductID" w:val="65 C"/>
              </w:smartTagPr>
              <w:r>
                <w:rPr>
                  <w:rFonts w:ascii="Arial" w:hAnsi="Arial"/>
                  <w:snapToGrid w:val="0"/>
                  <w:color w:val="000000"/>
                </w:rPr>
                <w:t>65 C</w:t>
              </w:r>
            </w:smartTag>
            <w:r>
              <w:rPr>
                <w:rFonts w:ascii="Arial" w:hAnsi="Arial"/>
                <w:snapToGrid w:val="0"/>
                <w:color w:val="000000"/>
              </w:rPr>
              <w:t>) at the card edge.</w:t>
            </w:r>
          </w:p>
        </w:tc>
        <w:tc>
          <w:tcPr>
            <w:tcW w:w="2430" w:type="dxa"/>
          </w:tcPr>
          <w:p w14:paraId="76B68965" w14:textId="77777777" w:rsidR="008B72E7" w:rsidRDefault="008B72E7">
            <w:pPr>
              <w:rPr>
                <w:rFonts w:ascii="Arial" w:hAnsi="Arial"/>
                <w:snapToGrid w:val="0"/>
                <w:color w:val="000000"/>
              </w:rPr>
            </w:pPr>
            <w:r>
              <w:rPr>
                <w:rFonts w:ascii="Arial" w:hAnsi="Arial"/>
                <w:snapToGrid w:val="0"/>
                <w:color w:val="000000"/>
              </w:rPr>
              <w:t>hw</w:t>
            </w:r>
          </w:p>
        </w:tc>
      </w:tr>
      <w:tr w:rsidR="008B72E7" w14:paraId="47A4910F" w14:textId="77777777">
        <w:tblPrEx>
          <w:tblCellMar>
            <w:top w:w="0" w:type="dxa"/>
            <w:bottom w:w="0" w:type="dxa"/>
          </w:tblCellMar>
        </w:tblPrEx>
        <w:tc>
          <w:tcPr>
            <w:tcW w:w="2430" w:type="dxa"/>
          </w:tcPr>
          <w:p w14:paraId="4CDF3C7F" w14:textId="77777777" w:rsidR="008B72E7" w:rsidRDefault="008B72E7">
            <w:pPr>
              <w:rPr>
                <w:rFonts w:ascii="Arial" w:hAnsi="Arial"/>
                <w:snapToGrid w:val="0"/>
                <w:color w:val="000000"/>
              </w:rPr>
            </w:pPr>
            <w:r>
              <w:rPr>
                <w:rFonts w:ascii="Arial" w:hAnsi="Arial"/>
                <w:snapToGrid w:val="0"/>
                <w:color w:val="000000"/>
              </w:rPr>
              <w:t>3.2.3.1.3.1</w:t>
            </w:r>
          </w:p>
        </w:tc>
        <w:tc>
          <w:tcPr>
            <w:tcW w:w="2520" w:type="dxa"/>
          </w:tcPr>
          <w:p w14:paraId="2B20A7E8" w14:textId="77777777" w:rsidR="008B72E7" w:rsidRDefault="008B72E7">
            <w:pPr>
              <w:rPr>
                <w:rFonts w:ascii="Arial" w:hAnsi="Arial"/>
                <w:snapToGrid w:val="0"/>
                <w:color w:val="000000"/>
              </w:rPr>
            </w:pPr>
            <w:r>
              <w:rPr>
                <w:rFonts w:ascii="Arial" w:hAnsi="Arial"/>
                <w:snapToGrid w:val="0"/>
                <w:color w:val="000000"/>
              </w:rPr>
              <w:t>Temperature</w:t>
            </w:r>
          </w:p>
        </w:tc>
        <w:tc>
          <w:tcPr>
            <w:tcW w:w="2430" w:type="dxa"/>
          </w:tcPr>
          <w:p w14:paraId="1ED64BF8" w14:textId="77777777" w:rsidR="008B72E7" w:rsidRDefault="008B72E7">
            <w:pPr>
              <w:rPr>
                <w:rFonts w:ascii="Arial" w:hAnsi="Arial"/>
                <w:snapToGrid w:val="0"/>
                <w:color w:val="000000"/>
              </w:rPr>
            </w:pPr>
            <w:r>
              <w:rPr>
                <w:rFonts w:ascii="Arial" w:hAnsi="Arial"/>
                <w:snapToGrid w:val="0"/>
                <w:color w:val="000000"/>
              </w:rPr>
              <w:t>The NE shall (3.2.3.1.3.1.2) operate with a worst case card edge thermal interface temperature of +</w:t>
            </w:r>
            <w:smartTag w:uri="urn:schemas-microsoft-com:office:smarttags" w:element="metricconverter">
              <w:smartTagPr>
                <w:attr w:name="ProductID" w:val="65 °C"/>
              </w:smartTagPr>
              <w:r>
                <w:rPr>
                  <w:rFonts w:ascii="Arial" w:hAnsi="Arial"/>
                  <w:snapToGrid w:val="0"/>
                  <w:color w:val="000000"/>
                </w:rPr>
                <w:t>65 °C</w:t>
              </w:r>
            </w:smartTag>
            <w:r>
              <w:rPr>
                <w:rFonts w:ascii="Arial" w:hAnsi="Arial"/>
                <w:snapToGrid w:val="0"/>
                <w:color w:val="000000"/>
              </w:rPr>
              <w:t xml:space="preserve"> for greater than 10 hours.</w:t>
            </w:r>
          </w:p>
        </w:tc>
        <w:tc>
          <w:tcPr>
            <w:tcW w:w="2430" w:type="dxa"/>
          </w:tcPr>
          <w:p w14:paraId="1E2D3706" w14:textId="77777777" w:rsidR="008B72E7" w:rsidRDefault="008B72E7">
            <w:pPr>
              <w:rPr>
                <w:rFonts w:ascii="Arial" w:hAnsi="Arial"/>
                <w:snapToGrid w:val="0"/>
                <w:color w:val="000000"/>
              </w:rPr>
            </w:pPr>
            <w:r>
              <w:rPr>
                <w:rFonts w:ascii="Arial" w:hAnsi="Arial"/>
                <w:snapToGrid w:val="0"/>
                <w:color w:val="000000"/>
              </w:rPr>
              <w:t>hw</w:t>
            </w:r>
          </w:p>
        </w:tc>
      </w:tr>
      <w:tr w:rsidR="008B72E7" w14:paraId="2CE86907" w14:textId="77777777">
        <w:tblPrEx>
          <w:tblCellMar>
            <w:top w:w="0" w:type="dxa"/>
            <w:bottom w:w="0" w:type="dxa"/>
          </w:tblCellMar>
        </w:tblPrEx>
        <w:tc>
          <w:tcPr>
            <w:tcW w:w="2430" w:type="dxa"/>
          </w:tcPr>
          <w:p w14:paraId="0F5DC8EA" w14:textId="77777777" w:rsidR="008B72E7" w:rsidRDefault="008B72E7">
            <w:pPr>
              <w:rPr>
                <w:rFonts w:ascii="Arial" w:hAnsi="Arial"/>
                <w:snapToGrid w:val="0"/>
                <w:color w:val="000000"/>
              </w:rPr>
            </w:pPr>
            <w:r>
              <w:rPr>
                <w:rFonts w:ascii="Arial" w:hAnsi="Arial"/>
                <w:snapToGrid w:val="0"/>
                <w:color w:val="000000"/>
              </w:rPr>
              <w:t>3.2.3.1.3.1</w:t>
            </w:r>
          </w:p>
        </w:tc>
        <w:tc>
          <w:tcPr>
            <w:tcW w:w="2520" w:type="dxa"/>
          </w:tcPr>
          <w:p w14:paraId="1BF17208" w14:textId="77777777" w:rsidR="008B72E7" w:rsidRDefault="008B72E7">
            <w:pPr>
              <w:rPr>
                <w:rFonts w:ascii="Arial" w:hAnsi="Arial"/>
                <w:snapToGrid w:val="0"/>
                <w:color w:val="000000"/>
              </w:rPr>
            </w:pPr>
            <w:r>
              <w:rPr>
                <w:rFonts w:ascii="Arial" w:hAnsi="Arial"/>
                <w:snapToGrid w:val="0"/>
                <w:color w:val="000000"/>
              </w:rPr>
              <w:t>Temperature</w:t>
            </w:r>
          </w:p>
        </w:tc>
        <w:tc>
          <w:tcPr>
            <w:tcW w:w="2430" w:type="dxa"/>
          </w:tcPr>
          <w:p w14:paraId="18B05927" w14:textId="77777777" w:rsidR="008B72E7" w:rsidRDefault="008B72E7">
            <w:pPr>
              <w:rPr>
                <w:rFonts w:ascii="Arial" w:hAnsi="Arial"/>
                <w:snapToGrid w:val="0"/>
                <w:color w:val="000000"/>
              </w:rPr>
            </w:pPr>
            <w:r>
              <w:rPr>
                <w:rFonts w:ascii="Arial" w:hAnsi="Arial"/>
                <w:snapToGrid w:val="0"/>
                <w:color w:val="000000"/>
              </w:rPr>
              <w:t xml:space="preserve">The storage (i.e., non-operating) temperature range for the flight NE shall (3.2.3.1.3.1.3) be from </w:t>
            </w:r>
            <w:smartTag w:uri="urn:schemas-microsoft-com:office:smarttags" w:element="metricconverter">
              <w:smartTagPr>
                <w:attr w:name="ProductID" w:val="-30 °C"/>
              </w:smartTagPr>
              <w:r>
                <w:rPr>
                  <w:rFonts w:ascii="Arial" w:hAnsi="Arial"/>
                  <w:snapToGrid w:val="0"/>
                  <w:color w:val="000000"/>
                </w:rPr>
                <w:t>-30 °C</w:t>
              </w:r>
            </w:smartTag>
            <w:r>
              <w:rPr>
                <w:rFonts w:ascii="Arial" w:hAnsi="Arial"/>
                <w:snapToGrid w:val="0"/>
                <w:color w:val="000000"/>
              </w:rPr>
              <w:t xml:space="preserve"> to </w:t>
            </w:r>
            <w:smartTag w:uri="urn:schemas-microsoft-com:office:smarttags" w:element="metricconverter">
              <w:smartTagPr>
                <w:attr w:name="ProductID" w:val="60 °C"/>
              </w:smartTagPr>
              <w:r>
                <w:rPr>
                  <w:rFonts w:ascii="Arial" w:hAnsi="Arial"/>
                  <w:snapToGrid w:val="0"/>
                  <w:color w:val="000000"/>
                </w:rPr>
                <w:t>60 °C</w:t>
              </w:r>
            </w:smartTag>
            <w:r>
              <w:rPr>
                <w:rFonts w:ascii="Arial" w:hAnsi="Arial"/>
                <w:snapToGrid w:val="0"/>
                <w:color w:val="000000"/>
              </w:rPr>
              <w:t>.</w:t>
            </w:r>
          </w:p>
        </w:tc>
        <w:tc>
          <w:tcPr>
            <w:tcW w:w="2430" w:type="dxa"/>
          </w:tcPr>
          <w:p w14:paraId="4058E225" w14:textId="77777777" w:rsidR="008B72E7" w:rsidRDefault="008B72E7">
            <w:pPr>
              <w:rPr>
                <w:rFonts w:ascii="Arial" w:hAnsi="Arial"/>
                <w:snapToGrid w:val="0"/>
                <w:color w:val="000000"/>
              </w:rPr>
            </w:pPr>
            <w:r>
              <w:rPr>
                <w:rFonts w:ascii="Arial" w:hAnsi="Arial"/>
                <w:snapToGrid w:val="0"/>
                <w:color w:val="000000"/>
              </w:rPr>
              <w:t>hw</w:t>
            </w:r>
          </w:p>
        </w:tc>
      </w:tr>
      <w:tr w:rsidR="008B72E7" w14:paraId="7A5F0B72" w14:textId="77777777">
        <w:tblPrEx>
          <w:tblCellMar>
            <w:top w:w="0" w:type="dxa"/>
            <w:bottom w:w="0" w:type="dxa"/>
          </w:tblCellMar>
        </w:tblPrEx>
        <w:tc>
          <w:tcPr>
            <w:tcW w:w="2430" w:type="dxa"/>
          </w:tcPr>
          <w:p w14:paraId="6B12053C" w14:textId="77777777" w:rsidR="008B72E7" w:rsidRDefault="008B72E7">
            <w:pPr>
              <w:rPr>
                <w:rFonts w:ascii="Arial" w:hAnsi="Arial"/>
                <w:snapToGrid w:val="0"/>
                <w:color w:val="000000"/>
              </w:rPr>
            </w:pPr>
            <w:r>
              <w:rPr>
                <w:rFonts w:ascii="Arial" w:hAnsi="Arial"/>
                <w:snapToGrid w:val="0"/>
                <w:color w:val="000000"/>
              </w:rPr>
              <w:t>3.2.3.1.3.1</w:t>
            </w:r>
          </w:p>
        </w:tc>
        <w:tc>
          <w:tcPr>
            <w:tcW w:w="2520" w:type="dxa"/>
          </w:tcPr>
          <w:p w14:paraId="2D5FCAE1" w14:textId="77777777" w:rsidR="008B72E7" w:rsidRDefault="008B72E7">
            <w:pPr>
              <w:rPr>
                <w:rFonts w:ascii="Arial" w:hAnsi="Arial"/>
                <w:snapToGrid w:val="0"/>
                <w:color w:val="000000"/>
              </w:rPr>
            </w:pPr>
            <w:r>
              <w:rPr>
                <w:rFonts w:ascii="Arial" w:hAnsi="Arial"/>
                <w:snapToGrid w:val="0"/>
                <w:color w:val="000000"/>
              </w:rPr>
              <w:t>Temperature</w:t>
            </w:r>
          </w:p>
        </w:tc>
        <w:tc>
          <w:tcPr>
            <w:tcW w:w="2430" w:type="dxa"/>
          </w:tcPr>
          <w:p w14:paraId="4EF6EBC9" w14:textId="77777777" w:rsidR="008B72E7" w:rsidRDefault="008B72E7">
            <w:pPr>
              <w:rPr>
                <w:rFonts w:ascii="Arial" w:hAnsi="Arial"/>
                <w:snapToGrid w:val="0"/>
                <w:color w:val="000000"/>
              </w:rPr>
            </w:pPr>
            <w:r>
              <w:rPr>
                <w:rFonts w:ascii="Arial" w:hAnsi="Arial"/>
                <w:snapToGrid w:val="0"/>
                <w:color w:val="000000"/>
              </w:rPr>
              <w:t xml:space="preserve">For qualification testing, the flight NE shall (3.2.3.1.3.1.4) meet the following temperature requirement while operating, </w:t>
            </w:r>
            <w:smartTag w:uri="urn:schemas-microsoft-com:office:smarttags" w:element="metricconverter">
              <w:smartTagPr>
                <w:attr w:name="ProductID" w:val="12 F"/>
              </w:smartTagPr>
              <w:r>
                <w:rPr>
                  <w:rFonts w:ascii="Arial" w:hAnsi="Arial"/>
                  <w:snapToGrid w:val="0"/>
                  <w:color w:val="000000"/>
                </w:rPr>
                <w:t>12 F</w:t>
              </w:r>
            </w:smartTag>
            <w:r>
              <w:rPr>
                <w:rFonts w:ascii="Arial" w:hAnsi="Arial"/>
                <w:snapToGrid w:val="0"/>
                <w:color w:val="000000"/>
              </w:rPr>
              <w:t xml:space="preserve"> to </w:t>
            </w:r>
            <w:smartTag w:uri="urn:schemas-microsoft-com:office:smarttags" w:element="metricconverter">
              <w:smartTagPr>
                <w:attr w:name="ProductID" w:val="152 F"/>
              </w:smartTagPr>
              <w:r>
                <w:rPr>
                  <w:rFonts w:ascii="Arial" w:hAnsi="Arial"/>
                  <w:snapToGrid w:val="0"/>
                  <w:color w:val="000000"/>
                </w:rPr>
                <w:t>152 F</w:t>
              </w:r>
            </w:smartTag>
            <w:r>
              <w:rPr>
                <w:rFonts w:ascii="Arial" w:hAnsi="Arial"/>
                <w:snapToGrid w:val="0"/>
                <w:color w:val="000000"/>
              </w:rPr>
              <w:t xml:space="preserve"> (</w:t>
            </w:r>
            <w:smartTag w:uri="urn:schemas-microsoft-com:office:smarttags" w:element="metricconverter">
              <w:smartTagPr>
                <w:attr w:name="ProductID" w:val="-11 C"/>
              </w:smartTagPr>
              <w:r>
                <w:rPr>
                  <w:rFonts w:ascii="Arial" w:hAnsi="Arial"/>
                  <w:snapToGrid w:val="0"/>
                  <w:color w:val="000000"/>
                </w:rPr>
                <w:t>-11 C</w:t>
              </w:r>
            </w:smartTag>
            <w:r>
              <w:rPr>
                <w:rFonts w:ascii="Arial" w:hAnsi="Arial"/>
                <w:snapToGrid w:val="0"/>
                <w:color w:val="000000"/>
              </w:rPr>
              <w:t xml:space="preserve"> to </w:t>
            </w:r>
            <w:smartTag w:uri="urn:schemas-microsoft-com:office:smarttags" w:element="metricconverter">
              <w:smartTagPr>
                <w:attr w:name="ProductID" w:val="66.7 C"/>
              </w:smartTagPr>
              <w:r>
                <w:rPr>
                  <w:rFonts w:ascii="Arial" w:hAnsi="Arial"/>
                  <w:snapToGrid w:val="0"/>
                  <w:color w:val="000000"/>
                </w:rPr>
                <w:t>66.7 C</w:t>
              </w:r>
            </w:smartTag>
            <w:r>
              <w:rPr>
                <w:rFonts w:ascii="Arial" w:hAnsi="Arial"/>
                <w:snapToGrid w:val="0"/>
                <w:color w:val="000000"/>
              </w:rPr>
              <w:t>) at the card edge.</w:t>
            </w:r>
          </w:p>
        </w:tc>
        <w:tc>
          <w:tcPr>
            <w:tcW w:w="2430" w:type="dxa"/>
          </w:tcPr>
          <w:p w14:paraId="71C053E2" w14:textId="77777777" w:rsidR="008B72E7" w:rsidRDefault="008B72E7">
            <w:pPr>
              <w:rPr>
                <w:rFonts w:ascii="Arial" w:hAnsi="Arial"/>
                <w:snapToGrid w:val="0"/>
                <w:color w:val="000000"/>
              </w:rPr>
            </w:pPr>
            <w:r>
              <w:rPr>
                <w:rFonts w:ascii="Arial" w:hAnsi="Arial"/>
                <w:snapToGrid w:val="0"/>
                <w:color w:val="000000"/>
              </w:rPr>
              <w:t>hw</w:t>
            </w:r>
          </w:p>
        </w:tc>
      </w:tr>
      <w:tr w:rsidR="008B72E7" w14:paraId="12EBBC32" w14:textId="77777777">
        <w:tblPrEx>
          <w:tblCellMar>
            <w:top w:w="0" w:type="dxa"/>
            <w:bottom w:w="0" w:type="dxa"/>
          </w:tblCellMar>
        </w:tblPrEx>
        <w:tc>
          <w:tcPr>
            <w:tcW w:w="2430" w:type="dxa"/>
          </w:tcPr>
          <w:p w14:paraId="2B47087B" w14:textId="77777777" w:rsidR="008B72E7" w:rsidRDefault="008B72E7">
            <w:pPr>
              <w:rPr>
                <w:rFonts w:ascii="Arial" w:hAnsi="Arial"/>
                <w:snapToGrid w:val="0"/>
                <w:color w:val="000000"/>
              </w:rPr>
            </w:pPr>
            <w:r>
              <w:rPr>
                <w:rFonts w:ascii="Arial" w:hAnsi="Arial"/>
                <w:snapToGrid w:val="0"/>
                <w:color w:val="000000"/>
              </w:rPr>
              <w:t>3.2.3.1.3.2</w:t>
            </w:r>
          </w:p>
        </w:tc>
        <w:tc>
          <w:tcPr>
            <w:tcW w:w="2520" w:type="dxa"/>
          </w:tcPr>
          <w:p w14:paraId="5F1D1818" w14:textId="77777777" w:rsidR="008B72E7" w:rsidRDefault="008B72E7">
            <w:pPr>
              <w:rPr>
                <w:rFonts w:ascii="Arial" w:hAnsi="Arial"/>
                <w:snapToGrid w:val="0"/>
                <w:color w:val="000000"/>
              </w:rPr>
            </w:pPr>
            <w:r>
              <w:rPr>
                <w:rFonts w:ascii="Arial" w:hAnsi="Arial"/>
                <w:snapToGrid w:val="0"/>
                <w:color w:val="000000"/>
              </w:rPr>
              <w:t>Vibration</w:t>
            </w:r>
          </w:p>
        </w:tc>
        <w:tc>
          <w:tcPr>
            <w:tcW w:w="2430" w:type="dxa"/>
          </w:tcPr>
          <w:p w14:paraId="7A324082" w14:textId="77777777" w:rsidR="008B72E7" w:rsidRDefault="008B72E7">
            <w:pPr>
              <w:rPr>
                <w:rFonts w:ascii="Arial" w:hAnsi="Arial"/>
                <w:snapToGrid w:val="0"/>
                <w:color w:val="000000"/>
              </w:rPr>
            </w:pPr>
            <w:r>
              <w:rPr>
                <w:rFonts w:ascii="Arial" w:hAnsi="Arial"/>
                <w:snapToGrid w:val="0"/>
                <w:color w:val="000000"/>
              </w:rPr>
              <w:t>The flight NE shall (3.2.3.1.3.2.1) be capable of complying with all of the performance specified herein while not operating during all specified levels.</w:t>
            </w:r>
          </w:p>
        </w:tc>
        <w:tc>
          <w:tcPr>
            <w:tcW w:w="2430" w:type="dxa"/>
          </w:tcPr>
          <w:p w14:paraId="74E1BBBA" w14:textId="77777777" w:rsidR="008B72E7" w:rsidRDefault="008B72E7">
            <w:pPr>
              <w:rPr>
                <w:rFonts w:ascii="Arial" w:hAnsi="Arial"/>
                <w:snapToGrid w:val="0"/>
                <w:color w:val="000000"/>
              </w:rPr>
            </w:pPr>
            <w:r>
              <w:rPr>
                <w:rFonts w:ascii="Arial" w:hAnsi="Arial"/>
                <w:snapToGrid w:val="0"/>
                <w:color w:val="000000"/>
              </w:rPr>
              <w:t>hw</w:t>
            </w:r>
          </w:p>
        </w:tc>
      </w:tr>
      <w:tr w:rsidR="008B72E7" w14:paraId="1E34A4AA" w14:textId="77777777">
        <w:tblPrEx>
          <w:tblCellMar>
            <w:top w:w="0" w:type="dxa"/>
            <w:bottom w:w="0" w:type="dxa"/>
          </w:tblCellMar>
        </w:tblPrEx>
        <w:tc>
          <w:tcPr>
            <w:tcW w:w="2430" w:type="dxa"/>
          </w:tcPr>
          <w:p w14:paraId="789F73BF" w14:textId="77777777" w:rsidR="008B72E7" w:rsidRDefault="008B72E7">
            <w:pPr>
              <w:rPr>
                <w:rFonts w:ascii="Arial" w:hAnsi="Arial"/>
                <w:snapToGrid w:val="0"/>
                <w:color w:val="000000"/>
              </w:rPr>
            </w:pPr>
            <w:r>
              <w:rPr>
                <w:rFonts w:ascii="Arial" w:hAnsi="Arial"/>
                <w:snapToGrid w:val="0"/>
                <w:color w:val="000000"/>
              </w:rPr>
              <w:t>3.2.3.1.3.2.1</w:t>
            </w:r>
          </w:p>
        </w:tc>
        <w:tc>
          <w:tcPr>
            <w:tcW w:w="2520" w:type="dxa"/>
          </w:tcPr>
          <w:p w14:paraId="18285F53" w14:textId="77777777" w:rsidR="008B72E7" w:rsidRDefault="008B72E7">
            <w:pPr>
              <w:rPr>
                <w:rFonts w:ascii="Arial" w:hAnsi="Arial"/>
                <w:snapToGrid w:val="0"/>
                <w:color w:val="000000"/>
              </w:rPr>
            </w:pPr>
            <w:r>
              <w:rPr>
                <w:rFonts w:ascii="Arial" w:hAnsi="Arial"/>
                <w:snapToGrid w:val="0"/>
                <w:color w:val="000000"/>
              </w:rPr>
              <w:t>Random Vibration</w:t>
            </w:r>
          </w:p>
        </w:tc>
        <w:tc>
          <w:tcPr>
            <w:tcW w:w="2430" w:type="dxa"/>
          </w:tcPr>
          <w:p w14:paraId="5FDDAD38" w14:textId="77777777" w:rsidR="008B72E7" w:rsidRDefault="008B72E7">
            <w:pPr>
              <w:rPr>
                <w:rFonts w:ascii="Arial" w:hAnsi="Arial"/>
                <w:snapToGrid w:val="0"/>
                <w:color w:val="000000"/>
              </w:rPr>
            </w:pPr>
            <w:r>
              <w:rPr>
                <w:rFonts w:ascii="Arial" w:hAnsi="Arial"/>
                <w:snapToGrid w:val="0"/>
                <w:color w:val="000000"/>
              </w:rPr>
              <w:t>The flight NE shall (3.2.3.1.3.2.1.1) be capable of withstanding the following environment in non-operational mode:                                                            Frequency, Hz Qualification Level g2/Hz                   20                       0.026                                               20-50                +3 dB/Octave                             50-800               0.16                                                      800-2000          -3 dB/Octave                                            2000                  0.026</w:t>
            </w:r>
          </w:p>
        </w:tc>
        <w:tc>
          <w:tcPr>
            <w:tcW w:w="2430" w:type="dxa"/>
          </w:tcPr>
          <w:p w14:paraId="564B34C7" w14:textId="77777777" w:rsidR="008B72E7" w:rsidRDefault="008B72E7">
            <w:pPr>
              <w:rPr>
                <w:rFonts w:ascii="Arial" w:hAnsi="Arial"/>
                <w:snapToGrid w:val="0"/>
                <w:color w:val="000000"/>
              </w:rPr>
            </w:pPr>
            <w:r>
              <w:rPr>
                <w:rFonts w:ascii="Arial" w:hAnsi="Arial"/>
                <w:snapToGrid w:val="0"/>
                <w:color w:val="000000"/>
              </w:rPr>
              <w:t>hw</w:t>
            </w:r>
          </w:p>
        </w:tc>
      </w:tr>
      <w:tr w:rsidR="008B72E7" w14:paraId="046DF8DA" w14:textId="77777777">
        <w:tblPrEx>
          <w:tblCellMar>
            <w:top w:w="0" w:type="dxa"/>
            <w:bottom w:w="0" w:type="dxa"/>
          </w:tblCellMar>
        </w:tblPrEx>
        <w:tc>
          <w:tcPr>
            <w:tcW w:w="2430" w:type="dxa"/>
          </w:tcPr>
          <w:p w14:paraId="649DD696" w14:textId="77777777" w:rsidR="008B72E7" w:rsidRDefault="008B72E7">
            <w:pPr>
              <w:rPr>
                <w:rFonts w:ascii="Arial" w:hAnsi="Arial"/>
                <w:snapToGrid w:val="0"/>
                <w:color w:val="000000"/>
              </w:rPr>
            </w:pPr>
            <w:r>
              <w:rPr>
                <w:rFonts w:ascii="Arial" w:hAnsi="Arial"/>
                <w:snapToGrid w:val="0"/>
                <w:color w:val="000000"/>
              </w:rPr>
              <w:t>3.2.3.1.3.2.1</w:t>
            </w:r>
          </w:p>
        </w:tc>
        <w:tc>
          <w:tcPr>
            <w:tcW w:w="2520" w:type="dxa"/>
          </w:tcPr>
          <w:p w14:paraId="163E279D" w14:textId="77777777" w:rsidR="008B72E7" w:rsidRDefault="008B72E7">
            <w:pPr>
              <w:rPr>
                <w:rFonts w:ascii="Arial" w:hAnsi="Arial"/>
                <w:snapToGrid w:val="0"/>
                <w:color w:val="000000"/>
              </w:rPr>
            </w:pPr>
            <w:r>
              <w:rPr>
                <w:rFonts w:ascii="Arial" w:hAnsi="Arial"/>
                <w:snapToGrid w:val="0"/>
                <w:color w:val="000000"/>
              </w:rPr>
              <w:t>Random Vibration</w:t>
            </w:r>
          </w:p>
        </w:tc>
        <w:tc>
          <w:tcPr>
            <w:tcW w:w="2430" w:type="dxa"/>
          </w:tcPr>
          <w:p w14:paraId="698273D2" w14:textId="77777777" w:rsidR="008B72E7" w:rsidRDefault="008B72E7">
            <w:pPr>
              <w:rPr>
                <w:rFonts w:ascii="Arial" w:hAnsi="Arial"/>
                <w:snapToGrid w:val="0"/>
                <w:color w:val="000000"/>
              </w:rPr>
            </w:pPr>
            <w:r>
              <w:rPr>
                <w:rFonts w:ascii="Arial" w:hAnsi="Arial"/>
                <w:snapToGrid w:val="0"/>
                <w:color w:val="000000"/>
              </w:rPr>
              <w:t xml:space="preserve">For qualification testing, the sweep time per axis shall (3.2.3.1.3.2.1.2) be 3 minutes, 14.1 g-rms overall. </w:t>
            </w:r>
          </w:p>
        </w:tc>
        <w:tc>
          <w:tcPr>
            <w:tcW w:w="2430" w:type="dxa"/>
          </w:tcPr>
          <w:p w14:paraId="4CA22B8F" w14:textId="77777777" w:rsidR="008B72E7" w:rsidRDefault="008B72E7">
            <w:pPr>
              <w:rPr>
                <w:rFonts w:ascii="Arial" w:hAnsi="Arial"/>
                <w:snapToGrid w:val="0"/>
                <w:color w:val="000000"/>
              </w:rPr>
            </w:pPr>
            <w:r>
              <w:rPr>
                <w:rFonts w:ascii="Arial" w:hAnsi="Arial"/>
                <w:snapToGrid w:val="0"/>
                <w:color w:val="000000"/>
              </w:rPr>
              <w:t>hw</w:t>
            </w:r>
          </w:p>
        </w:tc>
      </w:tr>
      <w:tr w:rsidR="008B72E7" w14:paraId="7C27F276" w14:textId="77777777">
        <w:tblPrEx>
          <w:tblCellMar>
            <w:top w:w="0" w:type="dxa"/>
            <w:bottom w:w="0" w:type="dxa"/>
          </w:tblCellMar>
        </w:tblPrEx>
        <w:tc>
          <w:tcPr>
            <w:tcW w:w="2430" w:type="dxa"/>
          </w:tcPr>
          <w:p w14:paraId="09F065E4" w14:textId="77777777" w:rsidR="008B72E7" w:rsidRDefault="008B72E7">
            <w:pPr>
              <w:rPr>
                <w:rFonts w:ascii="Arial" w:hAnsi="Arial"/>
                <w:snapToGrid w:val="0"/>
                <w:color w:val="000000"/>
              </w:rPr>
            </w:pPr>
            <w:r>
              <w:rPr>
                <w:rFonts w:ascii="Arial" w:hAnsi="Arial"/>
                <w:snapToGrid w:val="0"/>
                <w:color w:val="000000"/>
              </w:rPr>
              <w:t>3.2.3.1.3.2.1</w:t>
            </w:r>
          </w:p>
        </w:tc>
        <w:tc>
          <w:tcPr>
            <w:tcW w:w="2520" w:type="dxa"/>
          </w:tcPr>
          <w:p w14:paraId="66819320" w14:textId="77777777" w:rsidR="008B72E7" w:rsidRDefault="008B72E7">
            <w:pPr>
              <w:rPr>
                <w:rFonts w:ascii="Arial" w:hAnsi="Arial"/>
                <w:snapToGrid w:val="0"/>
                <w:color w:val="000000"/>
              </w:rPr>
            </w:pPr>
            <w:r>
              <w:rPr>
                <w:rFonts w:ascii="Arial" w:hAnsi="Arial"/>
                <w:snapToGrid w:val="0"/>
                <w:color w:val="000000"/>
              </w:rPr>
              <w:t>Random Vibration</w:t>
            </w:r>
          </w:p>
        </w:tc>
        <w:tc>
          <w:tcPr>
            <w:tcW w:w="2430" w:type="dxa"/>
          </w:tcPr>
          <w:p w14:paraId="13F60E6A" w14:textId="77777777" w:rsidR="008B72E7" w:rsidRDefault="008B72E7">
            <w:pPr>
              <w:rPr>
                <w:rFonts w:ascii="Arial" w:hAnsi="Arial"/>
                <w:snapToGrid w:val="0"/>
                <w:color w:val="000000"/>
              </w:rPr>
            </w:pPr>
            <w:r>
              <w:rPr>
                <w:rFonts w:ascii="Arial" w:hAnsi="Arial"/>
                <w:snapToGrid w:val="0"/>
                <w:color w:val="000000"/>
              </w:rPr>
              <w:t>The flight NE shall (3.2.3.1.3.2.1.3) be non operating during the application of this vibration in all axes.</w:t>
            </w:r>
          </w:p>
        </w:tc>
        <w:tc>
          <w:tcPr>
            <w:tcW w:w="2430" w:type="dxa"/>
          </w:tcPr>
          <w:p w14:paraId="6193BF8A" w14:textId="77777777" w:rsidR="008B72E7" w:rsidRDefault="008B72E7">
            <w:pPr>
              <w:rPr>
                <w:rFonts w:ascii="Arial" w:hAnsi="Arial"/>
                <w:snapToGrid w:val="0"/>
                <w:color w:val="000000"/>
              </w:rPr>
            </w:pPr>
            <w:r>
              <w:rPr>
                <w:rFonts w:ascii="Arial" w:hAnsi="Arial"/>
                <w:snapToGrid w:val="0"/>
                <w:color w:val="000000"/>
              </w:rPr>
              <w:t>hw</w:t>
            </w:r>
          </w:p>
        </w:tc>
      </w:tr>
      <w:tr w:rsidR="008B72E7" w14:paraId="5BA81C93" w14:textId="77777777">
        <w:tblPrEx>
          <w:tblCellMar>
            <w:top w:w="0" w:type="dxa"/>
            <w:bottom w:w="0" w:type="dxa"/>
          </w:tblCellMar>
        </w:tblPrEx>
        <w:tc>
          <w:tcPr>
            <w:tcW w:w="2430" w:type="dxa"/>
          </w:tcPr>
          <w:p w14:paraId="238D9733" w14:textId="77777777" w:rsidR="008B72E7" w:rsidRDefault="008B72E7">
            <w:pPr>
              <w:rPr>
                <w:rFonts w:ascii="Arial" w:hAnsi="Arial"/>
                <w:snapToGrid w:val="0"/>
                <w:color w:val="000000"/>
              </w:rPr>
            </w:pPr>
            <w:r>
              <w:rPr>
                <w:rFonts w:ascii="Arial" w:hAnsi="Arial"/>
                <w:snapToGrid w:val="0"/>
                <w:color w:val="000000"/>
              </w:rPr>
              <w:t>3.2.3.1.3.3</w:t>
            </w:r>
          </w:p>
        </w:tc>
        <w:tc>
          <w:tcPr>
            <w:tcW w:w="2520" w:type="dxa"/>
          </w:tcPr>
          <w:p w14:paraId="09EE3C99" w14:textId="77777777" w:rsidR="008B72E7" w:rsidRDefault="008B72E7">
            <w:pPr>
              <w:rPr>
                <w:rFonts w:ascii="Arial" w:hAnsi="Arial"/>
                <w:snapToGrid w:val="0"/>
                <w:color w:val="000000"/>
              </w:rPr>
            </w:pPr>
            <w:r>
              <w:rPr>
                <w:rFonts w:ascii="Arial" w:hAnsi="Arial"/>
                <w:snapToGrid w:val="0"/>
                <w:color w:val="000000"/>
              </w:rPr>
              <w:t>Ionization Radiation</w:t>
            </w:r>
          </w:p>
        </w:tc>
        <w:tc>
          <w:tcPr>
            <w:tcW w:w="2430" w:type="dxa"/>
          </w:tcPr>
          <w:p w14:paraId="13976E7C" w14:textId="77777777" w:rsidR="008B72E7" w:rsidRDefault="008B72E7">
            <w:pPr>
              <w:rPr>
                <w:rFonts w:ascii="Arial" w:hAnsi="Arial"/>
                <w:snapToGrid w:val="0"/>
                <w:color w:val="000000"/>
              </w:rPr>
            </w:pPr>
            <w:r>
              <w:rPr>
                <w:rFonts w:ascii="Arial" w:hAnsi="Arial"/>
                <w:snapToGrid w:val="0"/>
                <w:color w:val="000000"/>
              </w:rPr>
              <w:t>The flight NE shall (3.2.3.1.3.3.1) be designed to be capable of complying with all the performance requirements specified herein while being subjected to the total dose, single event upset and latchup immune requirements in SSP 30512 Rev. C.</w:t>
            </w:r>
          </w:p>
        </w:tc>
        <w:tc>
          <w:tcPr>
            <w:tcW w:w="2430" w:type="dxa"/>
          </w:tcPr>
          <w:p w14:paraId="337647AA" w14:textId="77777777" w:rsidR="008B72E7" w:rsidRDefault="008B72E7">
            <w:pPr>
              <w:rPr>
                <w:rFonts w:ascii="Arial" w:hAnsi="Arial"/>
                <w:snapToGrid w:val="0"/>
                <w:color w:val="000000"/>
              </w:rPr>
            </w:pPr>
            <w:r>
              <w:rPr>
                <w:rFonts w:ascii="Arial" w:hAnsi="Arial"/>
                <w:snapToGrid w:val="0"/>
                <w:color w:val="000000"/>
              </w:rPr>
              <w:t>hw</w:t>
            </w:r>
          </w:p>
        </w:tc>
      </w:tr>
      <w:tr w:rsidR="008B72E7" w14:paraId="30AD962D" w14:textId="77777777">
        <w:tblPrEx>
          <w:tblCellMar>
            <w:top w:w="0" w:type="dxa"/>
            <w:bottom w:w="0" w:type="dxa"/>
          </w:tblCellMar>
        </w:tblPrEx>
        <w:tc>
          <w:tcPr>
            <w:tcW w:w="2430" w:type="dxa"/>
          </w:tcPr>
          <w:p w14:paraId="5B5D08BF" w14:textId="77777777" w:rsidR="008B72E7" w:rsidRDefault="008B72E7">
            <w:pPr>
              <w:rPr>
                <w:rFonts w:ascii="Arial" w:hAnsi="Arial"/>
                <w:snapToGrid w:val="0"/>
                <w:color w:val="000000"/>
              </w:rPr>
            </w:pPr>
            <w:r>
              <w:rPr>
                <w:rFonts w:ascii="Arial" w:hAnsi="Arial"/>
                <w:snapToGrid w:val="0"/>
                <w:color w:val="000000"/>
              </w:rPr>
              <w:t>3.2.3.1.3.3</w:t>
            </w:r>
          </w:p>
        </w:tc>
        <w:tc>
          <w:tcPr>
            <w:tcW w:w="2520" w:type="dxa"/>
          </w:tcPr>
          <w:p w14:paraId="1B255CF5" w14:textId="77777777" w:rsidR="008B72E7" w:rsidRDefault="008B72E7">
            <w:pPr>
              <w:rPr>
                <w:rFonts w:ascii="Arial" w:hAnsi="Arial"/>
                <w:snapToGrid w:val="0"/>
                <w:color w:val="000000"/>
              </w:rPr>
            </w:pPr>
            <w:r>
              <w:rPr>
                <w:rFonts w:ascii="Arial" w:hAnsi="Arial"/>
                <w:snapToGrid w:val="0"/>
                <w:color w:val="000000"/>
              </w:rPr>
              <w:t>Ionization Radiation</w:t>
            </w:r>
          </w:p>
        </w:tc>
        <w:tc>
          <w:tcPr>
            <w:tcW w:w="2430" w:type="dxa"/>
          </w:tcPr>
          <w:p w14:paraId="036BE71E" w14:textId="77777777" w:rsidR="008B72E7" w:rsidRDefault="008B72E7">
            <w:pPr>
              <w:rPr>
                <w:rFonts w:ascii="Arial" w:hAnsi="Arial"/>
                <w:snapToGrid w:val="0"/>
                <w:color w:val="000000"/>
              </w:rPr>
            </w:pPr>
            <w:r>
              <w:rPr>
                <w:rFonts w:ascii="Arial" w:hAnsi="Arial"/>
                <w:snapToGrid w:val="0"/>
                <w:color w:val="000000"/>
              </w:rPr>
              <w:t>All radiation test results shall (3.2.3.1.3.3.7) be characterized and documented.</w:t>
            </w:r>
          </w:p>
        </w:tc>
        <w:tc>
          <w:tcPr>
            <w:tcW w:w="2430" w:type="dxa"/>
          </w:tcPr>
          <w:p w14:paraId="5D8E21A5" w14:textId="77777777" w:rsidR="008B72E7" w:rsidRDefault="008B72E7">
            <w:pPr>
              <w:rPr>
                <w:rFonts w:ascii="Arial" w:hAnsi="Arial"/>
                <w:snapToGrid w:val="0"/>
                <w:color w:val="000000"/>
              </w:rPr>
            </w:pPr>
            <w:r>
              <w:rPr>
                <w:rFonts w:ascii="Arial" w:hAnsi="Arial"/>
                <w:snapToGrid w:val="0"/>
                <w:color w:val="000000"/>
              </w:rPr>
              <w:t>hw</w:t>
            </w:r>
          </w:p>
        </w:tc>
      </w:tr>
      <w:tr w:rsidR="008B72E7" w14:paraId="7110AF6C" w14:textId="77777777">
        <w:tblPrEx>
          <w:tblCellMar>
            <w:top w:w="0" w:type="dxa"/>
            <w:bottom w:w="0" w:type="dxa"/>
          </w:tblCellMar>
        </w:tblPrEx>
        <w:tc>
          <w:tcPr>
            <w:tcW w:w="2430" w:type="dxa"/>
          </w:tcPr>
          <w:p w14:paraId="0E671105" w14:textId="77777777" w:rsidR="008B72E7" w:rsidRDefault="008B72E7">
            <w:pPr>
              <w:rPr>
                <w:rFonts w:ascii="Arial" w:hAnsi="Arial"/>
                <w:snapToGrid w:val="0"/>
                <w:color w:val="000000"/>
              </w:rPr>
            </w:pPr>
            <w:r>
              <w:rPr>
                <w:rFonts w:ascii="Arial" w:hAnsi="Arial"/>
                <w:snapToGrid w:val="0"/>
                <w:color w:val="000000"/>
              </w:rPr>
              <w:t>3.2.3.1.3.4</w:t>
            </w:r>
          </w:p>
        </w:tc>
        <w:tc>
          <w:tcPr>
            <w:tcW w:w="2520" w:type="dxa"/>
          </w:tcPr>
          <w:p w14:paraId="2304AA09" w14:textId="77777777" w:rsidR="008B72E7" w:rsidRDefault="008B72E7">
            <w:pPr>
              <w:rPr>
                <w:rFonts w:ascii="Arial" w:hAnsi="Arial"/>
                <w:snapToGrid w:val="0"/>
                <w:color w:val="000000"/>
              </w:rPr>
            </w:pPr>
            <w:r>
              <w:rPr>
                <w:rFonts w:ascii="Arial" w:hAnsi="Arial"/>
                <w:snapToGrid w:val="0"/>
                <w:color w:val="000000"/>
              </w:rPr>
              <w:t>Shock (Non-operating)</w:t>
            </w:r>
          </w:p>
        </w:tc>
        <w:tc>
          <w:tcPr>
            <w:tcW w:w="2430" w:type="dxa"/>
          </w:tcPr>
          <w:p w14:paraId="04FBDE1C" w14:textId="77777777" w:rsidR="008B72E7" w:rsidRDefault="008B72E7">
            <w:pPr>
              <w:rPr>
                <w:rFonts w:ascii="Arial" w:hAnsi="Arial"/>
                <w:snapToGrid w:val="0"/>
                <w:color w:val="000000"/>
              </w:rPr>
            </w:pPr>
            <w:r>
              <w:rPr>
                <w:rFonts w:ascii="Arial" w:hAnsi="Arial"/>
                <w:snapToGrid w:val="0"/>
                <w:color w:val="000000"/>
              </w:rPr>
              <w:t xml:space="preserve">The flight NE shall (3.2.3.1.3.4.1) be designed to be capable of complying with all the performance requirements specified herein after being subjected to a total of six impact shocks, consisting of six shocks (one in each opposite direction) along each of three orthogonal axes. </w:t>
            </w:r>
          </w:p>
        </w:tc>
        <w:tc>
          <w:tcPr>
            <w:tcW w:w="2430" w:type="dxa"/>
          </w:tcPr>
          <w:p w14:paraId="4D848C8C" w14:textId="77777777" w:rsidR="008B72E7" w:rsidRDefault="008B72E7">
            <w:pPr>
              <w:rPr>
                <w:rFonts w:ascii="Arial" w:hAnsi="Arial"/>
                <w:snapToGrid w:val="0"/>
                <w:color w:val="000000"/>
              </w:rPr>
            </w:pPr>
            <w:r>
              <w:rPr>
                <w:rFonts w:ascii="Arial" w:hAnsi="Arial"/>
                <w:snapToGrid w:val="0"/>
                <w:color w:val="000000"/>
              </w:rPr>
              <w:t>hw</w:t>
            </w:r>
          </w:p>
        </w:tc>
      </w:tr>
      <w:tr w:rsidR="008B72E7" w14:paraId="0CBEDD84" w14:textId="77777777">
        <w:tblPrEx>
          <w:tblCellMar>
            <w:top w:w="0" w:type="dxa"/>
            <w:bottom w:w="0" w:type="dxa"/>
          </w:tblCellMar>
        </w:tblPrEx>
        <w:tc>
          <w:tcPr>
            <w:tcW w:w="2430" w:type="dxa"/>
          </w:tcPr>
          <w:p w14:paraId="2826B6E6" w14:textId="77777777" w:rsidR="008B72E7" w:rsidRDefault="008B72E7">
            <w:pPr>
              <w:rPr>
                <w:rFonts w:ascii="Arial" w:hAnsi="Arial"/>
                <w:snapToGrid w:val="0"/>
                <w:color w:val="000000"/>
              </w:rPr>
            </w:pPr>
            <w:r>
              <w:rPr>
                <w:rFonts w:ascii="Arial" w:hAnsi="Arial"/>
                <w:snapToGrid w:val="0"/>
                <w:color w:val="000000"/>
              </w:rPr>
              <w:t>3.2.3.1.3.4</w:t>
            </w:r>
          </w:p>
        </w:tc>
        <w:tc>
          <w:tcPr>
            <w:tcW w:w="2520" w:type="dxa"/>
          </w:tcPr>
          <w:p w14:paraId="70436859" w14:textId="77777777" w:rsidR="008B72E7" w:rsidRDefault="008B72E7">
            <w:pPr>
              <w:rPr>
                <w:rFonts w:ascii="Arial" w:hAnsi="Arial"/>
                <w:snapToGrid w:val="0"/>
                <w:color w:val="000000"/>
              </w:rPr>
            </w:pPr>
            <w:r>
              <w:rPr>
                <w:rFonts w:ascii="Arial" w:hAnsi="Arial"/>
                <w:snapToGrid w:val="0"/>
                <w:color w:val="000000"/>
              </w:rPr>
              <w:t>Shock (Non-operating)</w:t>
            </w:r>
          </w:p>
        </w:tc>
        <w:tc>
          <w:tcPr>
            <w:tcW w:w="2430" w:type="dxa"/>
          </w:tcPr>
          <w:p w14:paraId="65071385" w14:textId="77777777" w:rsidR="008B72E7" w:rsidRDefault="008B72E7">
            <w:pPr>
              <w:rPr>
                <w:rFonts w:ascii="Arial" w:hAnsi="Arial"/>
                <w:snapToGrid w:val="0"/>
                <w:color w:val="000000"/>
              </w:rPr>
            </w:pPr>
            <w:r>
              <w:rPr>
                <w:rFonts w:ascii="Arial" w:hAnsi="Arial"/>
                <w:snapToGrid w:val="0"/>
                <w:color w:val="000000"/>
              </w:rPr>
              <w:t>The waveform and amplitude of the shock pulses shall (3.2.3.1.3.4.2) be sawtooth shock pulse 20g peak, 11 milliseconds nominal duration.</w:t>
            </w:r>
          </w:p>
        </w:tc>
        <w:tc>
          <w:tcPr>
            <w:tcW w:w="2430" w:type="dxa"/>
          </w:tcPr>
          <w:p w14:paraId="5B84B273" w14:textId="77777777" w:rsidR="008B72E7" w:rsidRDefault="008B72E7">
            <w:pPr>
              <w:rPr>
                <w:rFonts w:ascii="Arial" w:hAnsi="Arial"/>
                <w:snapToGrid w:val="0"/>
                <w:color w:val="000000"/>
              </w:rPr>
            </w:pPr>
            <w:r>
              <w:rPr>
                <w:rFonts w:ascii="Arial" w:hAnsi="Arial"/>
                <w:snapToGrid w:val="0"/>
                <w:color w:val="000000"/>
              </w:rPr>
              <w:t>hw</w:t>
            </w:r>
          </w:p>
        </w:tc>
      </w:tr>
      <w:tr w:rsidR="008B72E7" w14:paraId="7171A9F2" w14:textId="77777777">
        <w:tblPrEx>
          <w:tblCellMar>
            <w:top w:w="0" w:type="dxa"/>
            <w:bottom w:w="0" w:type="dxa"/>
          </w:tblCellMar>
        </w:tblPrEx>
        <w:tc>
          <w:tcPr>
            <w:tcW w:w="2430" w:type="dxa"/>
          </w:tcPr>
          <w:p w14:paraId="1144CE79" w14:textId="77777777" w:rsidR="008B72E7" w:rsidRDefault="008B72E7">
            <w:pPr>
              <w:rPr>
                <w:rFonts w:ascii="Arial" w:hAnsi="Arial"/>
                <w:snapToGrid w:val="0"/>
                <w:color w:val="000000"/>
              </w:rPr>
            </w:pPr>
            <w:r>
              <w:rPr>
                <w:rFonts w:ascii="Arial" w:hAnsi="Arial"/>
                <w:snapToGrid w:val="0"/>
                <w:color w:val="000000"/>
              </w:rPr>
              <w:t>3.2.3.1.3.5</w:t>
            </w:r>
          </w:p>
        </w:tc>
        <w:tc>
          <w:tcPr>
            <w:tcW w:w="2520" w:type="dxa"/>
          </w:tcPr>
          <w:p w14:paraId="17B1B04E" w14:textId="77777777" w:rsidR="008B72E7" w:rsidRDefault="008B72E7">
            <w:pPr>
              <w:rPr>
                <w:rFonts w:ascii="Arial" w:hAnsi="Arial"/>
                <w:snapToGrid w:val="0"/>
                <w:color w:val="000000"/>
              </w:rPr>
            </w:pPr>
            <w:r>
              <w:rPr>
                <w:rFonts w:ascii="Arial" w:hAnsi="Arial"/>
                <w:snapToGrid w:val="0"/>
                <w:color w:val="000000"/>
              </w:rPr>
              <w:t>Humidity</w:t>
            </w:r>
          </w:p>
        </w:tc>
        <w:tc>
          <w:tcPr>
            <w:tcW w:w="2430" w:type="dxa"/>
          </w:tcPr>
          <w:p w14:paraId="16C56A98" w14:textId="77777777" w:rsidR="008B72E7" w:rsidRDefault="008B72E7">
            <w:pPr>
              <w:rPr>
                <w:rFonts w:ascii="Arial" w:hAnsi="Arial"/>
                <w:snapToGrid w:val="0"/>
                <w:color w:val="000000"/>
              </w:rPr>
            </w:pPr>
            <w:r>
              <w:rPr>
                <w:rFonts w:ascii="Arial" w:hAnsi="Arial"/>
                <w:snapToGrid w:val="0"/>
                <w:color w:val="000000"/>
              </w:rPr>
              <w:t>The flight NE shall (3.2.3.1.3.5.1) be designed to comply with all of the performance requirements specified herein while withstanding the effects of up to 90% relative humidity, non condensing while operating.</w:t>
            </w:r>
          </w:p>
        </w:tc>
        <w:tc>
          <w:tcPr>
            <w:tcW w:w="2430" w:type="dxa"/>
          </w:tcPr>
          <w:p w14:paraId="2E96FCEC" w14:textId="77777777" w:rsidR="008B72E7" w:rsidRDefault="008B72E7">
            <w:pPr>
              <w:rPr>
                <w:rFonts w:ascii="Arial" w:hAnsi="Arial"/>
                <w:snapToGrid w:val="0"/>
                <w:color w:val="000000"/>
              </w:rPr>
            </w:pPr>
            <w:r>
              <w:rPr>
                <w:rFonts w:ascii="Arial" w:hAnsi="Arial"/>
                <w:snapToGrid w:val="0"/>
                <w:color w:val="000000"/>
              </w:rPr>
              <w:t>hw</w:t>
            </w:r>
          </w:p>
        </w:tc>
      </w:tr>
      <w:tr w:rsidR="008B72E7" w14:paraId="779A9617" w14:textId="77777777">
        <w:tblPrEx>
          <w:tblCellMar>
            <w:top w:w="0" w:type="dxa"/>
            <w:bottom w:w="0" w:type="dxa"/>
          </w:tblCellMar>
        </w:tblPrEx>
        <w:tc>
          <w:tcPr>
            <w:tcW w:w="2430" w:type="dxa"/>
          </w:tcPr>
          <w:p w14:paraId="30919C4E" w14:textId="77777777" w:rsidR="008B72E7" w:rsidRDefault="008B72E7">
            <w:pPr>
              <w:rPr>
                <w:rFonts w:ascii="Arial" w:hAnsi="Arial"/>
                <w:snapToGrid w:val="0"/>
                <w:color w:val="000000"/>
              </w:rPr>
            </w:pPr>
            <w:r>
              <w:rPr>
                <w:rFonts w:ascii="Arial" w:hAnsi="Arial"/>
                <w:snapToGrid w:val="0"/>
                <w:color w:val="000000"/>
              </w:rPr>
              <w:t>3.2.3.1.3.6</w:t>
            </w:r>
          </w:p>
        </w:tc>
        <w:tc>
          <w:tcPr>
            <w:tcW w:w="2520" w:type="dxa"/>
          </w:tcPr>
          <w:p w14:paraId="5D262BAF" w14:textId="77777777" w:rsidR="008B72E7" w:rsidRDefault="008B72E7">
            <w:pPr>
              <w:rPr>
                <w:rFonts w:ascii="Arial" w:hAnsi="Arial"/>
                <w:snapToGrid w:val="0"/>
                <w:color w:val="000000"/>
              </w:rPr>
            </w:pPr>
            <w:r>
              <w:rPr>
                <w:rFonts w:ascii="Arial" w:hAnsi="Arial"/>
                <w:snapToGrid w:val="0"/>
                <w:color w:val="000000"/>
              </w:rPr>
              <w:t>Pressure</w:t>
            </w:r>
          </w:p>
        </w:tc>
        <w:tc>
          <w:tcPr>
            <w:tcW w:w="2430" w:type="dxa"/>
          </w:tcPr>
          <w:p w14:paraId="1C66C021" w14:textId="77777777" w:rsidR="008B72E7" w:rsidRDefault="008B72E7">
            <w:pPr>
              <w:rPr>
                <w:rFonts w:ascii="Arial" w:hAnsi="Arial"/>
                <w:snapToGrid w:val="0"/>
                <w:color w:val="000000"/>
              </w:rPr>
            </w:pPr>
            <w:r>
              <w:rPr>
                <w:rFonts w:ascii="Arial" w:hAnsi="Arial"/>
                <w:snapToGrid w:val="0"/>
                <w:color w:val="000000"/>
              </w:rPr>
              <w:t>The flight NE shall (3.2.3.1.3.6.1) be designed to be capable of complying with all the performance requirements specified herein while non-operating in an atmosphere of 8 to 18 Psia.</w:t>
            </w:r>
          </w:p>
        </w:tc>
        <w:tc>
          <w:tcPr>
            <w:tcW w:w="2430" w:type="dxa"/>
          </w:tcPr>
          <w:p w14:paraId="2CE56684" w14:textId="77777777" w:rsidR="008B72E7" w:rsidRDefault="008B72E7">
            <w:pPr>
              <w:rPr>
                <w:rFonts w:ascii="Arial" w:hAnsi="Arial"/>
                <w:snapToGrid w:val="0"/>
                <w:color w:val="000000"/>
              </w:rPr>
            </w:pPr>
            <w:r>
              <w:rPr>
                <w:rFonts w:ascii="Arial" w:hAnsi="Arial"/>
                <w:snapToGrid w:val="0"/>
                <w:color w:val="000000"/>
              </w:rPr>
              <w:t>hw</w:t>
            </w:r>
          </w:p>
        </w:tc>
      </w:tr>
      <w:tr w:rsidR="008B72E7" w14:paraId="3BA43F73" w14:textId="77777777">
        <w:tblPrEx>
          <w:tblCellMar>
            <w:top w:w="0" w:type="dxa"/>
            <w:bottom w:w="0" w:type="dxa"/>
          </w:tblCellMar>
        </w:tblPrEx>
        <w:tc>
          <w:tcPr>
            <w:tcW w:w="2430" w:type="dxa"/>
          </w:tcPr>
          <w:p w14:paraId="007CDCC8" w14:textId="77777777" w:rsidR="008B72E7" w:rsidRDefault="008B72E7">
            <w:pPr>
              <w:rPr>
                <w:rFonts w:ascii="Arial" w:hAnsi="Arial"/>
                <w:snapToGrid w:val="0"/>
                <w:color w:val="000000"/>
              </w:rPr>
            </w:pPr>
            <w:r>
              <w:rPr>
                <w:rFonts w:ascii="Arial" w:hAnsi="Arial"/>
                <w:snapToGrid w:val="0"/>
                <w:color w:val="000000"/>
              </w:rPr>
              <w:t>3.2.3.1.3.8</w:t>
            </w:r>
          </w:p>
        </w:tc>
        <w:tc>
          <w:tcPr>
            <w:tcW w:w="2520" w:type="dxa"/>
          </w:tcPr>
          <w:p w14:paraId="512E91D6" w14:textId="77777777" w:rsidR="008B72E7" w:rsidRDefault="008B72E7">
            <w:pPr>
              <w:rPr>
                <w:rFonts w:ascii="Arial" w:hAnsi="Arial"/>
                <w:snapToGrid w:val="0"/>
                <w:color w:val="000000"/>
              </w:rPr>
            </w:pPr>
            <w:r>
              <w:rPr>
                <w:rFonts w:ascii="Arial" w:hAnsi="Arial"/>
                <w:snapToGrid w:val="0"/>
                <w:color w:val="000000"/>
              </w:rPr>
              <w:t>Electromagnetic Radiation</w:t>
            </w:r>
          </w:p>
        </w:tc>
        <w:tc>
          <w:tcPr>
            <w:tcW w:w="2430" w:type="dxa"/>
          </w:tcPr>
          <w:p w14:paraId="029DACE4" w14:textId="77777777" w:rsidR="008B72E7" w:rsidRDefault="008B72E7">
            <w:pPr>
              <w:rPr>
                <w:rFonts w:ascii="Arial" w:hAnsi="Arial"/>
                <w:snapToGrid w:val="0"/>
                <w:color w:val="000000"/>
              </w:rPr>
            </w:pPr>
            <w:r>
              <w:rPr>
                <w:rFonts w:ascii="Arial" w:hAnsi="Arial"/>
                <w:snapToGrid w:val="0"/>
                <w:color w:val="000000"/>
              </w:rPr>
              <w:t xml:space="preserve">The flight NE shall (3.2.3.1.3.8.1) be designed to be electromagnetically compatible with the Radstone Power PC 604R </w:t>
            </w:r>
          </w:p>
        </w:tc>
        <w:tc>
          <w:tcPr>
            <w:tcW w:w="2430" w:type="dxa"/>
          </w:tcPr>
          <w:p w14:paraId="75FE6637" w14:textId="77777777" w:rsidR="008B72E7" w:rsidRDefault="008B72E7">
            <w:pPr>
              <w:rPr>
                <w:rFonts w:ascii="Arial" w:hAnsi="Arial"/>
                <w:snapToGrid w:val="0"/>
                <w:color w:val="000000"/>
              </w:rPr>
            </w:pPr>
            <w:r>
              <w:rPr>
                <w:rFonts w:ascii="Arial" w:hAnsi="Arial"/>
                <w:snapToGrid w:val="0"/>
                <w:color w:val="000000"/>
              </w:rPr>
              <w:t>hw</w:t>
            </w:r>
          </w:p>
        </w:tc>
      </w:tr>
      <w:tr w:rsidR="008B72E7" w14:paraId="5254E42B" w14:textId="77777777">
        <w:tblPrEx>
          <w:tblCellMar>
            <w:top w:w="0" w:type="dxa"/>
            <w:bottom w:w="0" w:type="dxa"/>
          </w:tblCellMar>
        </w:tblPrEx>
        <w:tc>
          <w:tcPr>
            <w:tcW w:w="2430" w:type="dxa"/>
          </w:tcPr>
          <w:p w14:paraId="2722E5BC" w14:textId="77777777" w:rsidR="008B72E7" w:rsidRDefault="008B72E7">
            <w:pPr>
              <w:rPr>
                <w:rFonts w:ascii="Arial" w:hAnsi="Arial"/>
                <w:snapToGrid w:val="0"/>
                <w:color w:val="000000"/>
              </w:rPr>
            </w:pPr>
            <w:r>
              <w:rPr>
                <w:rFonts w:ascii="Arial" w:hAnsi="Arial"/>
                <w:snapToGrid w:val="0"/>
                <w:color w:val="000000"/>
              </w:rPr>
              <w:t>3.2.3.1.3.10.1</w:t>
            </w:r>
          </w:p>
        </w:tc>
        <w:tc>
          <w:tcPr>
            <w:tcW w:w="2520" w:type="dxa"/>
          </w:tcPr>
          <w:p w14:paraId="00D437AA" w14:textId="77777777" w:rsidR="008B72E7" w:rsidRDefault="008B72E7">
            <w:pPr>
              <w:rPr>
                <w:rFonts w:ascii="Arial" w:hAnsi="Arial"/>
                <w:snapToGrid w:val="0"/>
                <w:color w:val="000000"/>
              </w:rPr>
            </w:pPr>
            <w:r>
              <w:rPr>
                <w:rFonts w:ascii="Arial" w:hAnsi="Arial"/>
                <w:snapToGrid w:val="0"/>
                <w:color w:val="000000"/>
              </w:rPr>
              <w:t>MTBF</w:t>
            </w:r>
          </w:p>
        </w:tc>
        <w:tc>
          <w:tcPr>
            <w:tcW w:w="2430" w:type="dxa"/>
          </w:tcPr>
          <w:p w14:paraId="68682A7B" w14:textId="77777777" w:rsidR="008B72E7" w:rsidRDefault="008B72E7">
            <w:pPr>
              <w:rPr>
                <w:rFonts w:ascii="Arial" w:hAnsi="Arial"/>
                <w:snapToGrid w:val="0"/>
                <w:color w:val="000000"/>
              </w:rPr>
            </w:pPr>
            <w:r>
              <w:rPr>
                <w:rFonts w:ascii="Arial" w:hAnsi="Arial"/>
                <w:snapToGrid w:val="0"/>
                <w:color w:val="000000"/>
              </w:rPr>
              <w:t xml:space="preserve">The design, manufacturing, and radiation environment composite failure rate/Mean Time Between Failures (MTBFs) of the flight NE shall (3.2.3.1.3.10.1.1) be predicted using techniques in MIL-HDBK 217 or other commonly accepted procedures. </w:t>
            </w:r>
          </w:p>
        </w:tc>
        <w:tc>
          <w:tcPr>
            <w:tcW w:w="2430" w:type="dxa"/>
          </w:tcPr>
          <w:p w14:paraId="7F329396" w14:textId="77777777" w:rsidR="008B72E7" w:rsidRDefault="008B72E7">
            <w:pPr>
              <w:rPr>
                <w:rFonts w:ascii="Arial" w:hAnsi="Arial"/>
                <w:snapToGrid w:val="0"/>
                <w:color w:val="000000"/>
              </w:rPr>
            </w:pPr>
            <w:r>
              <w:rPr>
                <w:rFonts w:ascii="Arial" w:hAnsi="Arial"/>
                <w:snapToGrid w:val="0"/>
                <w:color w:val="000000"/>
              </w:rPr>
              <w:t>hw</w:t>
            </w:r>
          </w:p>
        </w:tc>
      </w:tr>
      <w:tr w:rsidR="008B72E7" w14:paraId="59DA3EB4" w14:textId="77777777">
        <w:tblPrEx>
          <w:tblCellMar>
            <w:top w:w="0" w:type="dxa"/>
            <w:bottom w:w="0" w:type="dxa"/>
          </w:tblCellMar>
        </w:tblPrEx>
        <w:tc>
          <w:tcPr>
            <w:tcW w:w="2430" w:type="dxa"/>
          </w:tcPr>
          <w:p w14:paraId="1DC21712" w14:textId="77777777" w:rsidR="008B72E7" w:rsidRDefault="008B72E7">
            <w:pPr>
              <w:rPr>
                <w:rFonts w:ascii="Arial" w:hAnsi="Arial"/>
                <w:snapToGrid w:val="0"/>
                <w:color w:val="000000"/>
              </w:rPr>
            </w:pPr>
            <w:r>
              <w:rPr>
                <w:rFonts w:ascii="Arial" w:hAnsi="Arial"/>
                <w:snapToGrid w:val="0"/>
                <w:color w:val="000000"/>
              </w:rPr>
              <w:t>3.2.3.1.3.10.2</w:t>
            </w:r>
          </w:p>
        </w:tc>
        <w:tc>
          <w:tcPr>
            <w:tcW w:w="2520" w:type="dxa"/>
          </w:tcPr>
          <w:p w14:paraId="39FBD206" w14:textId="77777777" w:rsidR="008B72E7" w:rsidRDefault="008B72E7">
            <w:pPr>
              <w:rPr>
                <w:rFonts w:ascii="Arial" w:hAnsi="Arial"/>
                <w:snapToGrid w:val="0"/>
                <w:color w:val="000000"/>
              </w:rPr>
            </w:pPr>
            <w:r>
              <w:rPr>
                <w:rFonts w:ascii="Arial" w:hAnsi="Arial"/>
                <w:snapToGrid w:val="0"/>
                <w:color w:val="000000"/>
              </w:rPr>
              <w:t xml:space="preserve"> Operational Service Life</w:t>
            </w:r>
          </w:p>
        </w:tc>
        <w:tc>
          <w:tcPr>
            <w:tcW w:w="2430" w:type="dxa"/>
          </w:tcPr>
          <w:p w14:paraId="0CB50AC5" w14:textId="77777777" w:rsidR="008B72E7" w:rsidRDefault="008B72E7">
            <w:pPr>
              <w:rPr>
                <w:rFonts w:ascii="Arial" w:hAnsi="Arial"/>
                <w:snapToGrid w:val="0"/>
                <w:color w:val="000000"/>
              </w:rPr>
            </w:pPr>
            <w:r>
              <w:rPr>
                <w:rFonts w:ascii="Arial" w:hAnsi="Arial"/>
                <w:snapToGrid w:val="0"/>
                <w:color w:val="000000"/>
              </w:rPr>
              <w:t xml:space="preserve">The useful operating service life shall (3.2.3.1.3.10.2.1) be a minimum of 30,000 hours. </w:t>
            </w:r>
          </w:p>
        </w:tc>
        <w:tc>
          <w:tcPr>
            <w:tcW w:w="2430" w:type="dxa"/>
          </w:tcPr>
          <w:p w14:paraId="186AF233" w14:textId="77777777" w:rsidR="008B72E7" w:rsidRDefault="008B72E7">
            <w:pPr>
              <w:rPr>
                <w:rFonts w:ascii="Arial" w:hAnsi="Arial"/>
                <w:snapToGrid w:val="0"/>
                <w:color w:val="000000"/>
              </w:rPr>
            </w:pPr>
            <w:r>
              <w:rPr>
                <w:rFonts w:ascii="Arial" w:hAnsi="Arial"/>
                <w:snapToGrid w:val="0"/>
                <w:color w:val="000000"/>
              </w:rPr>
              <w:t>hw</w:t>
            </w:r>
          </w:p>
        </w:tc>
      </w:tr>
      <w:tr w:rsidR="008B72E7" w14:paraId="00FE4C20" w14:textId="77777777">
        <w:tblPrEx>
          <w:tblCellMar>
            <w:top w:w="0" w:type="dxa"/>
            <w:bottom w:w="0" w:type="dxa"/>
          </w:tblCellMar>
        </w:tblPrEx>
        <w:tc>
          <w:tcPr>
            <w:tcW w:w="2430" w:type="dxa"/>
          </w:tcPr>
          <w:p w14:paraId="24A477BA" w14:textId="77777777" w:rsidR="008B72E7" w:rsidRDefault="008B72E7">
            <w:pPr>
              <w:rPr>
                <w:rFonts w:ascii="Arial" w:hAnsi="Arial"/>
                <w:snapToGrid w:val="0"/>
                <w:color w:val="000000"/>
              </w:rPr>
            </w:pPr>
            <w:r>
              <w:rPr>
                <w:rFonts w:ascii="Arial" w:hAnsi="Arial"/>
                <w:snapToGrid w:val="0"/>
                <w:color w:val="000000"/>
              </w:rPr>
              <w:t>3.2.3.1.3.10.2</w:t>
            </w:r>
          </w:p>
        </w:tc>
        <w:tc>
          <w:tcPr>
            <w:tcW w:w="2520" w:type="dxa"/>
          </w:tcPr>
          <w:p w14:paraId="5491E978" w14:textId="77777777" w:rsidR="008B72E7" w:rsidRDefault="008B72E7">
            <w:pPr>
              <w:rPr>
                <w:rFonts w:ascii="Arial" w:hAnsi="Arial"/>
                <w:snapToGrid w:val="0"/>
                <w:color w:val="000000"/>
              </w:rPr>
            </w:pPr>
            <w:r>
              <w:rPr>
                <w:rFonts w:ascii="Arial" w:hAnsi="Arial"/>
                <w:snapToGrid w:val="0"/>
                <w:color w:val="000000"/>
              </w:rPr>
              <w:t xml:space="preserve"> Operational Service Life</w:t>
            </w:r>
          </w:p>
        </w:tc>
        <w:tc>
          <w:tcPr>
            <w:tcW w:w="2430" w:type="dxa"/>
          </w:tcPr>
          <w:p w14:paraId="7CB684B2" w14:textId="77777777" w:rsidR="008B72E7" w:rsidRDefault="008B72E7">
            <w:pPr>
              <w:rPr>
                <w:rFonts w:ascii="Arial" w:hAnsi="Arial"/>
                <w:snapToGrid w:val="0"/>
                <w:color w:val="000000"/>
              </w:rPr>
            </w:pPr>
            <w:r>
              <w:rPr>
                <w:rFonts w:ascii="Arial" w:hAnsi="Arial"/>
                <w:snapToGrid w:val="0"/>
                <w:color w:val="000000"/>
              </w:rPr>
              <w:t>The useful operating life shall (3.2.3.1.3.10.2.2) be determined by analysis and presented at the critical design review.</w:t>
            </w:r>
          </w:p>
        </w:tc>
        <w:tc>
          <w:tcPr>
            <w:tcW w:w="2430" w:type="dxa"/>
          </w:tcPr>
          <w:p w14:paraId="010D9448" w14:textId="77777777" w:rsidR="008B72E7" w:rsidRDefault="008B72E7">
            <w:pPr>
              <w:rPr>
                <w:rFonts w:ascii="Arial" w:hAnsi="Arial"/>
                <w:snapToGrid w:val="0"/>
                <w:color w:val="000000"/>
              </w:rPr>
            </w:pPr>
            <w:r>
              <w:rPr>
                <w:rFonts w:ascii="Arial" w:hAnsi="Arial"/>
                <w:snapToGrid w:val="0"/>
                <w:color w:val="000000"/>
              </w:rPr>
              <w:t>hw</w:t>
            </w:r>
          </w:p>
        </w:tc>
      </w:tr>
      <w:tr w:rsidR="008B72E7" w14:paraId="09EE9686" w14:textId="77777777">
        <w:tblPrEx>
          <w:tblCellMar>
            <w:top w:w="0" w:type="dxa"/>
            <w:bottom w:w="0" w:type="dxa"/>
          </w:tblCellMar>
        </w:tblPrEx>
        <w:tc>
          <w:tcPr>
            <w:tcW w:w="2430" w:type="dxa"/>
          </w:tcPr>
          <w:p w14:paraId="36BB236B" w14:textId="77777777" w:rsidR="008B72E7" w:rsidRDefault="008B72E7">
            <w:pPr>
              <w:rPr>
                <w:rFonts w:ascii="Arial" w:hAnsi="Arial"/>
                <w:snapToGrid w:val="0"/>
                <w:color w:val="000000"/>
              </w:rPr>
            </w:pPr>
            <w:r>
              <w:rPr>
                <w:rFonts w:ascii="Arial" w:hAnsi="Arial"/>
                <w:snapToGrid w:val="0"/>
                <w:color w:val="000000"/>
              </w:rPr>
              <w:t>3.2.3.1.3.10.3</w:t>
            </w:r>
          </w:p>
        </w:tc>
        <w:tc>
          <w:tcPr>
            <w:tcW w:w="2520" w:type="dxa"/>
          </w:tcPr>
          <w:p w14:paraId="444AA343" w14:textId="77777777" w:rsidR="008B72E7" w:rsidRDefault="008B72E7">
            <w:pPr>
              <w:rPr>
                <w:rFonts w:ascii="Arial" w:hAnsi="Arial"/>
                <w:snapToGrid w:val="0"/>
                <w:color w:val="000000"/>
              </w:rPr>
            </w:pPr>
            <w:r>
              <w:rPr>
                <w:rFonts w:ascii="Arial" w:hAnsi="Arial"/>
                <w:snapToGrid w:val="0"/>
                <w:color w:val="000000"/>
              </w:rPr>
              <w:t xml:space="preserve"> Storage Life</w:t>
            </w:r>
          </w:p>
        </w:tc>
        <w:tc>
          <w:tcPr>
            <w:tcW w:w="2430" w:type="dxa"/>
          </w:tcPr>
          <w:p w14:paraId="7E661555" w14:textId="77777777" w:rsidR="008B72E7" w:rsidRDefault="008B72E7">
            <w:pPr>
              <w:rPr>
                <w:rFonts w:ascii="Arial" w:hAnsi="Arial"/>
                <w:snapToGrid w:val="0"/>
                <w:color w:val="000000"/>
              </w:rPr>
            </w:pPr>
            <w:r>
              <w:rPr>
                <w:rFonts w:ascii="Arial" w:hAnsi="Arial"/>
                <w:snapToGrid w:val="0"/>
                <w:color w:val="000000"/>
              </w:rPr>
              <w:t xml:space="preserve">The flight NE storage life shall (3.2.3.1.3.10.3.1) be 5 years or better.  </w:t>
            </w:r>
          </w:p>
        </w:tc>
        <w:tc>
          <w:tcPr>
            <w:tcW w:w="2430" w:type="dxa"/>
          </w:tcPr>
          <w:p w14:paraId="2D4D4F79" w14:textId="77777777" w:rsidR="008B72E7" w:rsidRDefault="008B72E7">
            <w:pPr>
              <w:rPr>
                <w:rFonts w:ascii="Arial" w:hAnsi="Arial"/>
                <w:snapToGrid w:val="0"/>
                <w:color w:val="000000"/>
              </w:rPr>
            </w:pPr>
            <w:r>
              <w:rPr>
                <w:rFonts w:ascii="Arial" w:hAnsi="Arial"/>
                <w:snapToGrid w:val="0"/>
                <w:color w:val="000000"/>
              </w:rPr>
              <w:t>hw</w:t>
            </w:r>
          </w:p>
        </w:tc>
      </w:tr>
      <w:tr w:rsidR="008B72E7" w14:paraId="50ECEA40" w14:textId="77777777">
        <w:tblPrEx>
          <w:tblCellMar>
            <w:top w:w="0" w:type="dxa"/>
            <w:bottom w:w="0" w:type="dxa"/>
          </w:tblCellMar>
        </w:tblPrEx>
        <w:tc>
          <w:tcPr>
            <w:tcW w:w="2430" w:type="dxa"/>
          </w:tcPr>
          <w:p w14:paraId="211143AF" w14:textId="77777777" w:rsidR="008B72E7" w:rsidRDefault="008B72E7">
            <w:pPr>
              <w:rPr>
                <w:rFonts w:ascii="Arial" w:hAnsi="Arial"/>
                <w:snapToGrid w:val="0"/>
                <w:color w:val="000000"/>
              </w:rPr>
            </w:pPr>
            <w:r>
              <w:rPr>
                <w:rFonts w:ascii="Arial" w:hAnsi="Arial"/>
                <w:snapToGrid w:val="0"/>
                <w:color w:val="000000"/>
              </w:rPr>
              <w:t>3.2.3.1.3.12.1</w:t>
            </w:r>
          </w:p>
        </w:tc>
        <w:tc>
          <w:tcPr>
            <w:tcW w:w="2520" w:type="dxa"/>
          </w:tcPr>
          <w:p w14:paraId="2E5E6279" w14:textId="77777777" w:rsidR="008B72E7" w:rsidRDefault="008B72E7">
            <w:pPr>
              <w:rPr>
                <w:rFonts w:ascii="Arial" w:hAnsi="Arial"/>
                <w:snapToGrid w:val="0"/>
                <w:color w:val="000000"/>
              </w:rPr>
            </w:pPr>
            <w:r>
              <w:rPr>
                <w:rFonts w:ascii="Arial" w:hAnsi="Arial"/>
                <w:snapToGrid w:val="0"/>
                <w:color w:val="000000"/>
              </w:rPr>
              <w:t>Temperature Range</w:t>
            </w:r>
          </w:p>
        </w:tc>
        <w:tc>
          <w:tcPr>
            <w:tcW w:w="2430" w:type="dxa"/>
          </w:tcPr>
          <w:p w14:paraId="75F483E3" w14:textId="77777777" w:rsidR="008B72E7" w:rsidRDefault="008B72E7">
            <w:pPr>
              <w:rPr>
                <w:rFonts w:ascii="Arial" w:hAnsi="Arial"/>
                <w:snapToGrid w:val="0"/>
                <w:color w:val="000000"/>
              </w:rPr>
            </w:pPr>
            <w:r>
              <w:rPr>
                <w:rFonts w:ascii="Arial" w:hAnsi="Arial"/>
                <w:snapToGrid w:val="0"/>
                <w:color w:val="000000"/>
              </w:rPr>
              <w:t xml:space="preserve">For acceptance testing, the flight NE shall (3.2.3.1.3.12.1.3) meet the following temperature requirement while operating, </w:t>
            </w:r>
            <w:smartTag w:uri="urn:schemas-microsoft-com:office:smarttags" w:element="metricconverter">
              <w:smartTagPr>
                <w:attr w:name="ProductID" w:val="32 F"/>
              </w:smartTagPr>
              <w:r>
                <w:rPr>
                  <w:rFonts w:ascii="Arial" w:hAnsi="Arial"/>
                  <w:snapToGrid w:val="0"/>
                  <w:color w:val="000000"/>
                </w:rPr>
                <w:t>32 F</w:t>
              </w:r>
            </w:smartTag>
            <w:r>
              <w:rPr>
                <w:rFonts w:ascii="Arial" w:hAnsi="Arial"/>
                <w:snapToGrid w:val="0"/>
                <w:color w:val="000000"/>
              </w:rPr>
              <w:t xml:space="preserve"> to </w:t>
            </w:r>
            <w:smartTag w:uri="urn:schemas-microsoft-com:office:smarttags" w:element="metricconverter">
              <w:smartTagPr>
                <w:attr w:name="ProductID" w:val="132 F"/>
              </w:smartTagPr>
              <w:r>
                <w:rPr>
                  <w:rFonts w:ascii="Arial" w:hAnsi="Arial"/>
                  <w:snapToGrid w:val="0"/>
                  <w:color w:val="000000"/>
                </w:rPr>
                <w:t>132 F</w:t>
              </w:r>
            </w:smartTag>
            <w:r>
              <w:rPr>
                <w:rFonts w:ascii="Arial" w:hAnsi="Arial"/>
                <w:snapToGrid w:val="0"/>
                <w:color w:val="000000"/>
              </w:rPr>
              <w:t xml:space="preserve"> (</w:t>
            </w:r>
            <w:smartTag w:uri="urn:schemas-microsoft-com:office:smarttags" w:element="metricconverter">
              <w:smartTagPr>
                <w:attr w:name="ProductID" w:val="0 C"/>
              </w:smartTagPr>
              <w:r>
                <w:rPr>
                  <w:rFonts w:ascii="Arial" w:hAnsi="Arial"/>
                  <w:snapToGrid w:val="0"/>
                  <w:color w:val="000000"/>
                </w:rPr>
                <w:t>0 C</w:t>
              </w:r>
            </w:smartTag>
            <w:r>
              <w:rPr>
                <w:rFonts w:ascii="Arial" w:hAnsi="Arial"/>
                <w:snapToGrid w:val="0"/>
                <w:color w:val="000000"/>
              </w:rPr>
              <w:t xml:space="preserve"> to </w:t>
            </w:r>
            <w:smartTag w:uri="urn:schemas-microsoft-com:office:smarttags" w:element="metricconverter">
              <w:smartTagPr>
                <w:attr w:name="ProductID" w:val="55.6 C"/>
              </w:smartTagPr>
              <w:r>
                <w:rPr>
                  <w:rFonts w:ascii="Arial" w:hAnsi="Arial"/>
                  <w:snapToGrid w:val="0"/>
                  <w:color w:val="000000"/>
                </w:rPr>
                <w:t>55.6 C</w:t>
              </w:r>
            </w:smartTag>
            <w:r>
              <w:rPr>
                <w:rFonts w:ascii="Arial" w:hAnsi="Arial"/>
                <w:snapToGrid w:val="0"/>
                <w:color w:val="000000"/>
              </w:rPr>
              <w:t>) at the card edge.</w:t>
            </w:r>
          </w:p>
        </w:tc>
        <w:tc>
          <w:tcPr>
            <w:tcW w:w="2430" w:type="dxa"/>
          </w:tcPr>
          <w:p w14:paraId="407483B1" w14:textId="77777777" w:rsidR="008B72E7" w:rsidRDefault="008B72E7">
            <w:pPr>
              <w:rPr>
                <w:rFonts w:ascii="Arial" w:hAnsi="Arial"/>
                <w:snapToGrid w:val="0"/>
                <w:color w:val="000000"/>
              </w:rPr>
            </w:pPr>
            <w:r>
              <w:rPr>
                <w:rFonts w:ascii="Arial" w:hAnsi="Arial"/>
                <w:snapToGrid w:val="0"/>
                <w:color w:val="000000"/>
              </w:rPr>
              <w:t>hw</w:t>
            </w:r>
          </w:p>
        </w:tc>
      </w:tr>
      <w:tr w:rsidR="008B72E7" w14:paraId="47FE3D6D" w14:textId="77777777">
        <w:tblPrEx>
          <w:tblCellMar>
            <w:top w:w="0" w:type="dxa"/>
            <w:bottom w:w="0" w:type="dxa"/>
          </w:tblCellMar>
        </w:tblPrEx>
        <w:tc>
          <w:tcPr>
            <w:tcW w:w="2430" w:type="dxa"/>
          </w:tcPr>
          <w:p w14:paraId="2BE387FF" w14:textId="77777777" w:rsidR="008B72E7" w:rsidRDefault="008B72E7">
            <w:pPr>
              <w:rPr>
                <w:rFonts w:ascii="Arial" w:hAnsi="Arial"/>
                <w:snapToGrid w:val="0"/>
                <w:color w:val="000000"/>
              </w:rPr>
            </w:pPr>
            <w:r>
              <w:rPr>
                <w:rFonts w:ascii="Arial" w:hAnsi="Arial"/>
                <w:snapToGrid w:val="0"/>
                <w:color w:val="000000"/>
              </w:rPr>
              <w:t>3.2.3.1.3.12.2</w:t>
            </w:r>
          </w:p>
        </w:tc>
        <w:tc>
          <w:tcPr>
            <w:tcW w:w="2520" w:type="dxa"/>
          </w:tcPr>
          <w:p w14:paraId="52E506F2" w14:textId="77777777" w:rsidR="008B72E7" w:rsidRDefault="008B72E7">
            <w:pPr>
              <w:rPr>
                <w:rFonts w:ascii="Arial" w:hAnsi="Arial"/>
                <w:snapToGrid w:val="0"/>
                <w:color w:val="000000"/>
              </w:rPr>
            </w:pPr>
            <w:r>
              <w:rPr>
                <w:rFonts w:ascii="Arial" w:hAnsi="Arial"/>
                <w:snapToGrid w:val="0"/>
                <w:color w:val="000000"/>
              </w:rPr>
              <w:t>Random Vibration Requirements</w:t>
            </w:r>
          </w:p>
        </w:tc>
        <w:tc>
          <w:tcPr>
            <w:tcW w:w="2430" w:type="dxa"/>
          </w:tcPr>
          <w:p w14:paraId="37484C6E" w14:textId="77777777" w:rsidR="008B72E7" w:rsidRDefault="008B72E7">
            <w:pPr>
              <w:rPr>
                <w:rFonts w:ascii="Arial" w:hAnsi="Arial"/>
                <w:snapToGrid w:val="0"/>
                <w:color w:val="000000"/>
              </w:rPr>
            </w:pPr>
            <w:r>
              <w:rPr>
                <w:rFonts w:ascii="Arial" w:hAnsi="Arial"/>
                <w:snapToGrid w:val="0"/>
                <w:color w:val="000000"/>
              </w:rPr>
              <w:t>The ESS random vibration Power Spectral Density for the flight NE shall (3.2.3.1.3.12.2.1) be as follows:                                          Total 10.8 grms …[                                                             Frequency, Hz     Level g2/Hz              20                      0.015                                               20-50                +3 dB/Octave                             50-800               0.09                                                      800-2000           -3 dB/Octave                                            2000                  0.015</w:t>
            </w:r>
          </w:p>
        </w:tc>
        <w:tc>
          <w:tcPr>
            <w:tcW w:w="2430" w:type="dxa"/>
          </w:tcPr>
          <w:p w14:paraId="6BA8DB9E" w14:textId="77777777" w:rsidR="008B72E7" w:rsidRDefault="008B72E7">
            <w:pPr>
              <w:rPr>
                <w:rFonts w:ascii="Arial" w:hAnsi="Arial"/>
                <w:snapToGrid w:val="0"/>
                <w:color w:val="000000"/>
              </w:rPr>
            </w:pPr>
            <w:r>
              <w:rPr>
                <w:rFonts w:ascii="Arial" w:hAnsi="Arial"/>
                <w:snapToGrid w:val="0"/>
                <w:color w:val="000000"/>
              </w:rPr>
              <w:t>hw</w:t>
            </w:r>
          </w:p>
        </w:tc>
      </w:tr>
      <w:tr w:rsidR="008B72E7" w14:paraId="091A8A12" w14:textId="77777777">
        <w:tblPrEx>
          <w:tblCellMar>
            <w:top w:w="0" w:type="dxa"/>
            <w:bottom w:w="0" w:type="dxa"/>
          </w:tblCellMar>
        </w:tblPrEx>
        <w:tc>
          <w:tcPr>
            <w:tcW w:w="2430" w:type="dxa"/>
          </w:tcPr>
          <w:p w14:paraId="7F875057" w14:textId="77777777" w:rsidR="008B72E7" w:rsidRDefault="008B72E7">
            <w:pPr>
              <w:rPr>
                <w:rFonts w:ascii="Arial" w:hAnsi="Arial"/>
                <w:snapToGrid w:val="0"/>
                <w:color w:val="000000"/>
              </w:rPr>
            </w:pPr>
            <w:r>
              <w:rPr>
                <w:rFonts w:ascii="Arial" w:hAnsi="Arial"/>
                <w:snapToGrid w:val="0"/>
                <w:color w:val="000000"/>
              </w:rPr>
              <w:t>3.2.3.2</w:t>
            </w:r>
          </w:p>
        </w:tc>
        <w:tc>
          <w:tcPr>
            <w:tcW w:w="2520" w:type="dxa"/>
          </w:tcPr>
          <w:p w14:paraId="05222055" w14:textId="77777777" w:rsidR="008B72E7" w:rsidRDefault="008B72E7">
            <w:pPr>
              <w:rPr>
                <w:rFonts w:ascii="Arial" w:hAnsi="Arial"/>
                <w:snapToGrid w:val="0"/>
                <w:color w:val="000000"/>
              </w:rPr>
            </w:pPr>
            <w:r>
              <w:rPr>
                <w:rFonts w:ascii="Arial" w:hAnsi="Arial"/>
                <w:snapToGrid w:val="0"/>
                <w:color w:val="000000"/>
              </w:rPr>
              <w:t>Operational Characteristics</w:t>
            </w:r>
          </w:p>
        </w:tc>
        <w:tc>
          <w:tcPr>
            <w:tcW w:w="2430" w:type="dxa"/>
          </w:tcPr>
          <w:p w14:paraId="093F00C6" w14:textId="77777777" w:rsidR="008B72E7" w:rsidRDefault="008B72E7">
            <w:pPr>
              <w:rPr>
                <w:rFonts w:ascii="Arial" w:hAnsi="Arial"/>
                <w:snapToGrid w:val="0"/>
                <w:color w:val="000000"/>
              </w:rPr>
            </w:pPr>
            <w:r>
              <w:rPr>
                <w:rFonts w:ascii="Arial" w:hAnsi="Arial"/>
                <w:snapToGrid w:val="0"/>
                <w:color w:val="000000"/>
              </w:rPr>
              <w:t>The X-38 NE shall (3.2.3.2.1) be able to communicate with 4 other NEs.</w:t>
            </w:r>
          </w:p>
        </w:tc>
        <w:tc>
          <w:tcPr>
            <w:tcW w:w="2430" w:type="dxa"/>
          </w:tcPr>
          <w:p w14:paraId="510D5FA1" w14:textId="77777777" w:rsidR="008B72E7" w:rsidRDefault="008B72E7">
            <w:pPr>
              <w:rPr>
                <w:rFonts w:ascii="Arial" w:hAnsi="Arial"/>
                <w:snapToGrid w:val="0"/>
                <w:color w:val="000000"/>
              </w:rPr>
            </w:pPr>
            <w:r>
              <w:rPr>
                <w:rFonts w:ascii="Arial" w:hAnsi="Arial"/>
                <w:snapToGrid w:val="0"/>
                <w:color w:val="000000"/>
              </w:rPr>
              <w:t>hw</w:t>
            </w:r>
          </w:p>
        </w:tc>
      </w:tr>
      <w:tr w:rsidR="008B72E7" w14:paraId="55EC19DD" w14:textId="77777777">
        <w:tblPrEx>
          <w:tblCellMar>
            <w:top w:w="0" w:type="dxa"/>
            <w:bottom w:w="0" w:type="dxa"/>
          </w:tblCellMar>
        </w:tblPrEx>
        <w:tc>
          <w:tcPr>
            <w:tcW w:w="2430" w:type="dxa"/>
          </w:tcPr>
          <w:p w14:paraId="5A2F7B33" w14:textId="77777777" w:rsidR="008B72E7" w:rsidRDefault="008B72E7">
            <w:pPr>
              <w:rPr>
                <w:rFonts w:ascii="Arial" w:hAnsi="Arial"/>
                <w:snapToGrid w:val="0"/>
                <w:color w:val="000000"/>
              </w:rPr>
            </w:pPr>
            <w:r>
              <w:rPr>
                <w:rFonts w:ascii="Arial" w:hAnsi="Arial"/>
                <w:snapToGrid w:val="0"/>
                <w:color w:val="000000"/>
              </w:rPr>
              <w:t>3.2.3.2</w:t>
            </w:r>
          </w:p>
        </w:tc>
        <w:tc>
          <w:tcPr>
            <w:tcW w:w="2520" w:type="dxa"/>
          </w:tcPr>
          <w:p w14:paraId="6A96493D" w14:textId="77777777" w:rsidR="008B72E7" w:rsidRDefault="008B72E7">
            <w:pPr>
              <w:rPr>
                <w:rFonts w:ascii="Arial" w:hAnsi="Arial"/>
                <w:snapToGrid w:val="0"/>
                <w:color w:val="000000"/>
              </w:rPr>
            </w:pPr>
            <w:r>
              <w:rPr>
                <w:rFonts w:ascii="Arial" w:hAnsi="Arial"/>
                <w:snapToGrid w:val="0"/>
                <w:color w:val="000000"/>
              </w:rPr>
              <w:t>Operational Characteristics</w:t>
            </w:r>
          </w:p>
        </w:tc>
        <w:tc>
          <w:tcPr>
            <w:tcW w:w="2430" w:type="dxa"/>
          </w:tcPr>
          <w:p w14:paraId="228490B7" w14:textId="77777777" w:rsidR="008B72E7" w:rsidRDefault="008B72E7">
            <w:pPr>
              <w:rPr>
                <w:rFonts w:ascii="Arial" w:hAnsi="Arial"/>
                <w:snapToGrid w:val="0"/>
                <w:color w:val="000000"/>
              </w:rPr>
            </w:pPr>
            <w:r>
              <w:rPr>
                <w:rFonts w:ascii="Arial" w:hAnsi="Arial"/>
                <w:snapToGrid w:val="0"/>
                <w:color w:val="000000"/>
              </w:rPr>
              <w:t xml:space="preserve">The NE shall (3.2.3.2.2) support at least two physical processors per FCR. </w:t>
            </w:r>
          </w:p>
        </w:tc>
        <w:tc>
          <w:tcPr>
            <w:tcW w:w="2430" w:type="dxa"/>
          </w:tcPr>
          <w:p w14:paraId="52B07101" w14:textId="77777777" w:rsidR="008B72E7" w:rsidRDefault="008B72E7">
            <w:pPr>
              <w:rPr>
                <w:rFonts w:ascii="Arial" w:hAnsi="Arial"/>
                <w:snapToGrid w:val="0"/>
                <w:color w:val="000000"/>
              </w:rPr>
            </w:pPr>
            <w:r>
              <w:rPr>
                <w:rFonts w:ascii="Arial" w:hAnsi="Arial"/>
                <w:snapToGrid w:val="0"/>
                <w:color w:val="000000"/>
              </w:rPr>
              <w:t>hw</w:t>
            </w:r>
          </w:p>
        </w:tc>
      </w:tr>
      <w:tr w:rsidR="008B72E7" w14:paraId="3B708956" w14:textId="77777777">
        <w:tblPrEx>
          <w:tblCellMar>
            <w:top w:w="0" w:type="dxa"/>
            <w:bottom w:w="0" w:type="dxa"/>
          </w:tblCellMar>
        </w:tblPrEx>
        <w:tc>
          <w:tcPr>
            <w:tcW w:w="2430" w:type="dxa"/>
          </w:tcPr>
          <w:p w14:paraId="5DA91FB4" w14:textId="77777777" w:rsidR="008B72E7" w:rsidRDefault="008B72E7">
            <w:pPr>
              <w:rPr>
                <w:rFonts w:ascii="Arial" w:hAnsi="Arial"/>
                <w:snapToGrid w:val="0"/>
                <w:color w:val="000000"/>
              </w:rPr>
            </w:pPr>
            <w:r>
              <w:rPr>
                <w:rFonts w:ascii="Arial" w:hAnsi="Arial"/>
                <w:snapToGrid w:val="0"/>
                <w:color w:val="000000"/>
              </w:rPr>
              <w:t>3.2.3.2</w:t>
            </w:r>
          </w:p>
        </w:tc>
        <w:tc>
          <w:tcPr>
            <w:tcW w:w="2520" w:type="dxa"/>
          </w:tcPr>
          <w:p w14:paraId="3C323639" w14:textId="77777777" w:rsidR="008B72E7" w:rsidRDefault="008B72E7">
            <w:pPr>
              <w:rPr>
                <w:rFonts w:ascii="Arial" w:hAnsi="Arial"/>
                <w:snapToGrid w:val="0"/>
                <w:color w:val="000000"/>
              </w:rPr>
            </w:pPr>
            <w:r>
              <w:rPr>
                <w:rFonts w:ascii="Arial" w:hAnsi="Arial"/>
                <w:snapToGrid w:val="0"/>
                <w:color w:val="000000"/>
              </w:rPr>
              <w:t>Operational Characteristics</w:t>
            </w:r>
          </w:p>
        </w:tc>
        <w:tc>
          <w:tcPr>
            <w:tcW w:w="2430" w:type="dxa"/>
          </w:tcPr>
          <w:p w14:paraId="6D570FE1" w14:textId="77777777" w:rsidR="008B72E7" w:rsidRDefault="008B72E7">
            <w:pPr>
              <w:rPr>
                <w:rFonts w:ascii="Arial" w:hAnsi="Arial"/>
                <w:snapToGrid w:val="0"/>
                <w:color w:val="000000"/>
              </w:rPr>
            </w:pPr>
            <w:r>
              <w:rPr>
                <w:rFonts w:ascii="Arial" w:hAnsi="Arial"/>
                <w:snapToGrid w:val="0"/>
                <w:color w:val="000000"/>
              </w:rPr>
              <w:t xml:space="preserve">The NE shall (3.2.3.2.3) support at least 6 virtual groups. </w:t>
            </w:r>
          </w:p>
        </w:tc>
        <w:tc>
          <w:tcPr>
            <w:tcW w:w="2430" w:type="dxa"/>
          </w:tcPr>
          <w:p w14:paraId="40092F83" w14:textId="77777777" w:rsidR="008B72E7" w:rsidRDefault="008B72E7">
            <w:pPr>
              <w:rPr>
                <w:rFonts w:ascii="Arial" w:hAnsi="Arial"/>
                <w:snapToGrid w:val="0"/>
                <w:color w:val="000000"/>
              </w:rPr>
            </w:pPr>
            <w:r>
              <w:rPr>
                <w:rFonts w:ascii="Arial" w:hAnsi="Arial"/>
                <w:snapToGrid w:val="0"/>
                <w:color w:val="000000"/>
              </w:rPr>
              <w:t>hw</w:t>
            </w:r>
          </w:p>
        </w:tc>
      </w:tr>
      <w:tr w:rsidR="008B72E7" w14:paraId="0EC2D335" w14:textId="77777777">
        <w:tblPrEx>
          <w:tblCellMar>
            <w:top w:w="0" w:type="dxa"/>
            <w:bottom w:w="0" w:type="dxa"/>
          </w:tblCellMar>
        </w:tblPrEx>
        <w:tc>
          <w:tcPr>
            <w:tcW w:w="2430" w:type="dxa"/>
          </w:tcPr>
          <w:p w14:paraId="67516C6D" w14:textId="77777777" w:rsidR="008B72E7" w:rsidRDefault="008B72E7">
            <w:pPr>
              <w:rPr>
                <w:rFonts w:ascii="Arial" w:hAnsi="Arial"/>
                <w:snapToGrid w:val="0"/>
                <w:color w:val="000000"/>
              </w:rPr>
            </w:pPr>
            <w:r>
              <w:rPr>
                <w:rFonts w:ascii="Arial" w:hAnsi="Arial"/>
                <w:snapToGrid w:val="0"/>
                <w:color w:val="000000"/>
              </w:rPr>
              <w:t>3.2.3.2</w:t>
            </w:r>
          </w:p>
        </w:tc>
        <w:tc>
          <w:tcPr>
            <w:tcW w:w="2520" w:type="dxa"/>
          </w:tcPr>
          <w:p w14:paraId="39B976AD" w14:textId="77777777" w:rsidR="008B72E7" w:rsidRDefault="008B72E7">
            <w:pPr>
              <w:rPr>
                <w:rFonts w:ascii="Arial" w:hAnsi="Arial"/>
                <w:snapToGrid w:val="0"/>
                <w:color w:val="000000"/>
              </w:rPr>
            </w:pPr>
            <w:r>
              <w:rPr>
                <w:rFonts w:ascii="Arial" w:hAnsi="Arial"/>
                <w:snapToGrid w:val="0"/>
                <w:color w:val="000000"/>
              </w:rPr>
              <w:t>Operational Characteristics</w:t>
            </w:r>
          </w:p>
        </w:tc>
        <w:tc>
          <w:tcPr>
            <w:tcW w:w="2430" w:type="dxa"/>
          </w:tcPr>
          <w:p w14:paraId="1B0AA5F7" w14:textId="77777777" w:rsidR="008B72E7" w:rsidRDefault="008B72E7">
            <w:pPr>
              <w:rPr>
                <w:rFonts w:ascii="Arial" w:hAnsi="Arial"/>
                <w:snapToGrid w:val="0"/>
                <w:color w:val="000000"/>
              </w:rPr>
            </w:pPr>
            <w:r>
              <w:rPr>
                <w:rFonts w:ascii="Arial" w:hAnsi="Arial"/>
                <w:snapToGrid w:val="0"/>
                <w:color w:val="000000"/>
              </w:rPr>
              <w:t>The NE shall (3.2.3.2.5) support class 1 and class 2 bandwidth of at least 1 Mbyte/sec.</w:t>
            </w:r>
          </w:p>
        </w:tc>
        <w:tc>
          <w:tcPr>
            <w:tcW w:w="2430" w:type="dxa"/>
          </w:tcPr>
          <w:p w14:paraId="028DA36A" w14:textId="77777777" w:rsidR="008B72E7" w:rsidRDefault="008B72E7">
            <w:pPr>
              <w:rPr>
                <w:rFonts w:ascii="Arial" w:hAnsi="Arial"/>
                <w:snapToGrid w:val="0"/>
                <w:color w:val="000000"/>
              </w:rPr>
            </w:pPr>
            <w:r>
              <w:rPr>
                <w:rFonts w:ascii="Arial" w:hAnsi="Arial"/>
                <w:snapToGrid w:val="0"/>
                <w:color w:val="000000"/>
              </w:rPr>
              <w:t>hw</w:t>
            </w:r>
          </w:p>
        </w:tc>
      </w:tr>
      <w:tr w:rsidR="008B72E7" w14:paraId="5330A9C9" w14:textId="77777777">
        <w:tblPrEx>
          <w:tblCellMar>
            <w:top w:w="0" w:type="dxa"/>
            <w:bottom w:w="0" w:type="dxa"/>
          </w:tblCellMar>
        </w:tblPrEx>
        <w:tc>
          <w:tcPr>
            <w:tcW w:w="2430" w:type="dxa"/>
          </w:tcPr>
          <w:p w14:paraId="632D467C" w14:textId="77777777" w:rsidR="008B72E7" w:rsidRDefault="008B72E7">
            <w:pPr>
              <w:rPr>
                <w:rFonts w:ascii="Arial" w:hAnsi="Arial"/>
                <w:snapToGrid w:val="0"/>
                <w:color w:val="000000"/>
              </w:rPr>
            </w:pPr>
            <w:r>
              <w:rPr>
                <w:rFonts w:ascii="Arial" w:hAnsi="Arial"/>
                <w:snapToGrid w:val="0"/>
                <w:color w:val="000000"/>
              </w:rPr>
              <w:t>3.2.3.2</w:t>
            </w:r>
          </w:p>
        </w:tc>
        <w:tc>
          <w:tcPr>
            <w:tcW w:w="2520" w:type="dxa"/>
          </w:tcPr>
          <w:p w14:paraId="5AF5F6A9" w14:textId="77777777" w:rsidR="008B72E7" w:rsidRDefault="008B72E7">
            <w:pPr>
              <w:rPr>
                <w:rFonts w:ascii="Arial" w:hAnsi="Arial"/>
                <w:snapToGrid w:val="0"/>
                <w:color w:val="000000"/>
              </w:rPr>
            </w:pPr>
            <w:r>
              <w:rPr>
                <w:rFonts w:ascii="Arial" w:hAnsi="Arial"/>
                <w:snapToGrid w:val="0"/>
                <w:color w:val="000000"/>
              </w:rPr>
              <w:t>Operational Characteristics</w:t>
            </w:r>
          </w:p>
        </w:tc>
        <w:tc>
          <w:tcPr>
            <w:tcW w:w="2430" w:type="dxa"/>
          </w:tcPr>
          <w:p w14:paraId="290495A6" w14:textId="77777777" w:rsidR="008B72E7" w:rsidRDefault="008B72E7">
            <w:pPr>
              <w:rPr>
                <w:rFonts w:ascii="Arial" w:hAnsi="Arial"/>
                <w:snapToGrid w:val="0"/>
                <w:color w:val="000000"/>
              </w:rPr>
            </w:pPr>
            <w:r>
              <w:rPr>
                <w:rFonts w:ascii="Arial" w:hAnsi="Arial"/>
                <w:snapToGrid w:val="0"/>
                <w:color w:val="000000"/>
              </w:rPr>
              <w:t>The skew between NEs, measured at delivery of messages to dual-port RAM accessible by the processors via the VME bus, shall (3.2.3.2.6) be no more than 100 nsecs.</w:t>
            </w:r>
          </w:p>
        </w:tc>
        <w:tc>
          <w:tcPr>
            <w:tcW w:w="2430" w:type="dxa"/>
          </w:tcPr>
          <w:p w14:paraId="2FEDDC7E" w14:textId="77777777" w:rsidR="008B72E7" w:rsidRDefault="008B72E7">
            <w:pPr>
              <w:rPr>
                <w:rFonts w:ascii="Arial" w:hAnsi="Arial"/>
                <w:snapToGrid w:val="0"/>
                <w:color w:val="000000"/>
              </w:rPr>
            </w:pPr>
            <w:r>
              <w:rPr>
                <w:rFonts w:ascii="Arial" w:hAnsi="Arial"/>
                <w:snapToGrid w:val="0"/>
                <w:color w:val="000000"/>
              </w:rPr>
              <w:t>hw</w:t>
            </w:r>
          </w:p>
        </w:tc>
      </w:tr>
      <w:tr w:rsidR="008B72E7" w14:paraId="19CA01A4" w14:textId="77777777">
        <w:tblPrEx>
          <w:tblCellMar>
            <w:top w:w="0" w:type="dxa"/>
            <w:bottom w:w="0" w:type="dxa"/>
          </w:tblCellMar>
        </w:tblPrEx>
        <w:tc>
          <w:tcPr>
            <w:tcW w:w="2430" w:type="dxa"/>
          </w:tcPr>
          <w:p w14:paraId="0CEE5FF6" w14:textId="77777777" w:rsidR="008B72E7" w:rsidRDefault="008B72E7">
            <w:pPr>
              <w:rPr>
                <w:rFonts w:ascii="Arial" w:hAnsi="Arial"/>
                <w:snapToGrid w:val="0"/>
                <w:color w:val="000000"/>
              </w:rPr>
            </w:pPr>
            <w:r>
              <w:rPr>
                <w:rFonts w:ascii="Arial" w:hAnsi="Arial"/>
                <w:snapToGrid w:val="0"/>
                <w:color w:val="000000"/>
              </w:rPr>
              <w:t>3.2.3.2</w:t>
            </w:r>
          </w:p>
        </w:tc>
        <w:tc>
          <w:tcPr>
            <w:tcW w:w="2520" w:type="dxa"/>
          </w:tcPr>
          <w:p w14:paraId="2FE40EF9" w14:textId="77777777" w:rsidR="008B72E7" w:rsidRDefault="008B72E7">
            <w:pPr>
              <w:rPr>
                <w:rFonts w:ascii="Arial" w:hAnsi="Arial"/>
                <w:snapToGrid w:val="0"/>
                <w:color w:val="000000"/>
              </w:rPr>
            </w:pPr>
            <w:r>
              <w:rPr>
                <w:rFonts w:ascii="Arial" w:hAnsi="Arial"/>
                <w:snapToGrid w:val="0"/>
                <w:color w:val="000000"/>
              </w:rPr>
              <w:t>Operational Characteristics</w:t>
            </w:r>
          </w:p>
        </w:tc>
        <w:tc>
          <w:tcPr>
            <w:tcW w:w="2430" w:type="dxa"/>
          </w:tcPr>
          <w:p w14:paraId="5B1F3F8C" w14:textId="77777777" w:rsidR="008B72E7" w:rsidRDefault="008B72E7">
            <w:pPr>
              <w:rPr>
                <w:rFonts w:ascii="Arial" w:hAnsi="Arial"/>
                <w:snapToGrid w:val="0"/>
                <w:color w:val="000000"/>
              </w:rPr>
            </w:pPr>
            <w:r>
              <w:rPr>
                <w:rFonts w:ascii="Arial" w:hAnsi="Arial"/>
                <w:snapToGrid w:val="0"/>
                <w:color w:val="000000"/>
              </w:rPr>
              <w:t>The NEs shall (3.2.3.2.7) be able to achieve phase-locked synchronization of the fault-tolerant clocks in less than 5 milliseconds from the time the last FCC powered up and exited the reset state</w:t>
            </w:r>
          </w:p>
        </w:tc>
        <w:tc>
          <w:tcPr>
            <w:tcW w:w="2430" w:type="dxa"/>
          </w:tcPr>
          <w:p w14:paraId="58D5B693" w14:textId="77777777" w:rsidR="008B72E7" w:rsidRDefault="008B72E7">
            <w:pPr>
              <w:rPr>
                <w:rFonts w:ascii="Arial" w:hAnsi="Arial"/>
                <w:snapToGrid w:val="0"/>
                <w:color w:val="000000"/>
              </w:rPr>
            </w:pPr>
            <w:r>
              <w:rPr>
                <w:rFonts w:ascii="Arial" w:hAnsi="Arial"/>
                <w:snapToGrid w:val="0"/>
                <w:color w:val="000000"/>
              </w:rPr>
              <w:t>hw</w:t>
            </w:r>
          </w:p>
        </w:tc>
      </w:tr>
      <w:tr w:rsidR="008B72E7" w14:paraId="4A01904D" w14:textId="77777777">
        <w:tblPrEx>
          <w:tblCellMar>
            <w:top w:w="0" w:type="dxa"/>
            <w:bottom w:w="0" w:type="dxa"/>
          </w:tblCellMar>
        </w:tblPrEx>
        <w:tc>
          <w:tcPr>
            <w:tcW w:w="2430" w:type="dxa"/>
          </w:tcPr>
          <w:p w14:paraId="75ADBB0E" w14:textId="77777777" w:rsidR="008B72E7" w:rsidRDefault="008B72E7">
            <w:pPr>
              <w:rPr>
                <w:rFonts w:ascii="Arial" w:hAnsi="Arial"/>
                <w:snapToGrid w:val="0"/>
                <w:color w:val="000000"/>
              </w:rPr>
            </w:pPr>
            <w:r>
              <w:rPr>
                <w:rFonts w:ascii="Arial" w:hAnsi="Arial"/>
                <w:snapToGrid w:val="0"/>
                <w:color w:val="000000"/>
              </w:rPr>
              <w:t>3.2.4</w:t>
            </w:r>
          </w:p>
        </w:tc>
        <w:tc>
          <w:tcPr>
            <w:tcW w:w="2520" w:type="dxa"/>
          </w:tcPr>
          <w:p w14:paraId="24EDF70F" w14:textId="77777777" w:rsidR="008B72E7" w:rsidRDefault="008B72E7">
            <w:pPr>
              <w:rPr>
                <w:rFonts w:ascii="Arial" w:hAnsi="Arial"/>
                <w:snapToGrid w:val="0"/>
                <w:color w:val="000000"/>
              </w:rPr>
            </w:pPr>
            <w:r>
              <w:rPr>
                <w:rFonts w:ascii="Arial" w:hAnsi="Arial"/>
                <w:snapToGrid w:val="0"/>
                <w:color w:val="000000"/>
              </w:rPr>
              <w:t>Miscellaneous NE Requirements</w:t>
            </w:r>
          </w:p>
        </w:tc>
        <w:tc>
          <w:tcPr>
            <w:tcW w:w="2430" w:type="dxa"/>
          </w:tcPr>
          <w:p w14:paraId="582BAE60" w14:textId="77777777" w:rsidR="008B72E7" w:rsidRDefault="008B72E7">
            <w:pPr>
              <w:rPr>
                <w:rFonts w:ascii="Arial" w:hAnsi="Arial"/>
                <w:snapToGrid w:val="0"/>
                <w:color w:val="000000"/>
              </w:rPr>
            </w:pPr>
            <w:r>
              <w:rPr>
                <w:rFonts w:ascii="Arial" w:hAnsi="Arial"/>
                <w:snapToGrid w:val="0"/>
                <w:color w:val="000000"/>
              </w:rPr>
              <w:t>The contractor shall (3.2.4.1) maintain a product identification and tracking system.</w:t>
            </w:r>
          </w:p>
        </w:tc>
        <w:tc>
          <w:tcPr>
            <w:tcW w:w="2430" w:type="dxa"/>
          </w:tcPr>
          <w:p w14:paraId="1ECD6DFF" w14:textId="77777777" w:rsidR="008B72E7" w:rsidRDefault="008B72E7">
            <w:pPr>
              <w:rPr>
                <w:rFonts w:ascii="Arial" w:hAnsi="Arial"/>
                <w:snapToGrid w:val="0"/>
                <w:color w:val="000000"/>
              </w:rPr>
            </w:pPr>
            <w:r>
              <w:rPr>
                <w:rFonts w:ascii="Arial" w:hAnsi="Arial"/>
                <w:snapToGrid w:val="0"/>
                <w:color w:val="000000"/>
              </w:rPr>
              <w:t>NA</w:t>
            </w:r>
          </w:p>
        </w:tc>
      </w:tr>
      <w:tr w:rsidR="008B72E7" w14:paraId="3E0FA263" w14:textId="77777777">
        <w:tblPrEx>
          <w:tblCellMar>
            <w:top w:w="0" w:type="dxa"/>
            <w:bottom w:w="0" w:type="dxa"/>
          </w:tblCellMar>
        </w:tblPrEx>
        <w:tc>
          <w:tcPr>
            <w:tcW w:w="2430" w:type="dxa"/>
          </w:tcPr>
          <w:p w14:paraId="3909AA72" w14:textId="77777777" w:rsidR="008B72E7" w:rsidRDefault="008B72E7">
            <w:pPr>
              <w:rPr>
                <w:rFonts w:ascii="Arial" w:hAnsi="Arial"/>
                <w:snapToGrid w:val="0"/>
                <w:color w:val="000000"/>
              </w:rPr>
            </w:pPr>
            <w:r>
              <w:rPr>
                <w:rFonts w:ascii="Arial" w:hAnsi="Arial"/>
                <w:snapToGrid w:val="0"/>
                <w:color w:val="000000"/>
              </w:rPr>
              <w:t>3.2.4</w:t>
            </w:r>
          </w:p>
        </w:tc>
        <w:tc>
          <w:tcPr>
            <w:tcW w:w="2520" w:type="dxa"/>
          </w:tcPr>
          <w:p w14:paraId="42DCB466" w14:textId="77777777" w:rsidR="008B72E7" w:rsidRDefault="008B72E7">
            <w:pPr>
              <w:rPr>
                <w:rFonts w:ascii="Arial" w:hAnsi="Arial"/>
                <w:snapToGrid w:val="0"/>
                <w:color w:val="000000"/>
              </w:rPr>
            </w:pPr>
            <w:r>
              <w:rPr>
                <w:rFonts w:ascii="Arial" w:hAnsi="Arial"/>
                <w:snapToGrid w:val="0"/>
                <w:color w:val="000000"/>
              </w:rPr>
              <w:t>Miscellaneous NE Requirements</w:t>
            </w:r>
          </w:p>
        </w:tc>
        <w:tc>
          <w:tcPr>
            <w:tcW w:w="2430" w:type="dxa"/>
          </w:tcPr>
          <w:p w14:paraId="280196DB" w14:textId="77777777" w:rsidR="008B72E7" w:rsidRDefault="008B72E7">
            <w:pPr>
              <w:rPr>
                <w:rFonts w:ascii="Arial" w:hAnsi="Arial"/>
                <w:snapToGrid w:val="0"/>
                <w:color w:val="000000"/>
              </w:rPr>
            </w:pPr>
            <w:r>
              <w:rPr>
                <w:rFonts w:ascii="Arial" w:hAnsi="Arial"/>
                <w:snapToGrid w:val="0"/>
                <w:color w:val="000000"/>
              </w:rPr>
              <w:t>Each NE and flight cable assembly shall (3.2.4.2) be identified by a part or type number and a unique serial number, consistent with the configuration management system and the specification for the contract.</w:t>
            </w:r>
          </w:p>
        </w:tc>
        <w:tc>
          <w:tcPr>
            <w:tcW w:w="2430" w:type="dxa"/>
          </w:tcPr>
          <w:p w14:paraId="60051551" w14:textId="77777777" w:rsidR="008B72E7" w:rsidRDefault="008B72E7">
            <w:pPr>
              <w:rPr>
                <w:rFonts w:ascii="Arial" w:hAnsi="Arial"/>
                <w:snapToGrid w:val="0"/>
                <w:color w:val="000000"/>
              </w:rPr>
            </w:pPr>
            <w:r>
              <w:rPr>
                <w:rFonts w:ascii="Arial" w:hAnsi="Arial"/>
                <w:snapToGrid w:val="0"/>
                <w:color w:val="000000"/>
              </w:rPr>
              <w:t>NA</w:t>
            </w:r>
          </w:p>
        </w:tc>
      </w:tr>
      <w:tr w:rsidR="008B72E7" w14:paraId="2E3BC9D0" w14:textId="77777777">
        <w:tblPrEx>
          <w:tblCellMar>
            <w:top w:w="0" w:type="dxa"/>
            <w:bottom w:w="0" w:type="dxa"/>
          </w:tblCellMar>
        </w:tblPrEx>
        <w:tc>
          <w:tcPr>
            <w:tcW w:w="2430" w:type="dxa"/>
          </w:tcPr>
          <w:p w14:paraId="78D58142" w14:textId="77777777" w:rsidR="008B72E7" w:rsidRDefault="008B72E7">
            <w:pPr>
              <w:rPr>
                <w:rFonts w:ascii="Arial" w:hAnsi="Arial"/>
                <w:snapToGrid w:val="0"/>
                <w:color w:val="000000"/>
              </w:rPr>
            </w:pPr>
            <w:r>
              <w:rPr>
                <w:rFonts w:ascii="Arial" w:hAnsi="Arial"/>
                <w:snapToGrid w:val="0"/>
                <w:color w:val="000000"/>
              </w:rPr>
              <w:t>3.2.5</w:t>
            </w:r>
          </w:p>
        </w:tc>
        <w:tc>
          <w:tcPr>
            <w:tcW w:w="2520" w:type="dxa"/>
          </w:tcPr>
          <w:p w14:paraId="31CCC441" w14:textId="77777777" w:rsidR="008B72E7" w:rsidRDefault="008B72E7">
            <w:pPr>
              <w:rPr>
                <w:rFonts w:ascii="Arial" w:hAnsi="Arial"/>
                <w:snapToGrid w:val="0"/>
                <w:color w:val="000000"/>
              </w:rPr>
            </w:pPr>
            <w:r>
              <w:rPr>
                <w:rFonts w:ascii="Arial" w:hAnsi="Arial"/>
                <w:snapToGrid w:val="0"/>
                <w:color w:val="000000"/>
              </w:rPr>
              <w:t>Network Element Fifth Unit (NEFU) Requirements</w:t>
            </w:r>
          </w:p>
        </w:tc>
        <w:tc>
          <w:tcPr>
            <w:tcW w:w="2430" w:type="dxa"/>
          </w:tcPr>
          <w:p w14:paraId="1791AE15" w14:textId="77777777" w:rsidR="008B72E7" w:rsidRDefault="008B72E7">
            <w:pPr>
              <w:rPr>
                <w:rFonts w:ascii="Arial" w:hAnsi="Arial"/>
                <w:snapToGrid w:val="0"/>
                <w:color w:val="000000"/>
              </w:rPr>
            </w:pPr>
            <w:r>
              <w:rPr>
                <w:rFonts w:ascii="Arial" w:hAnsi="Arial"/>
                <w:snapToGrid w:val="0"/>
                <w:color w:val="000000"/>
              </w:rPr>
              <w:t>The presence, or absence of, an NEFU ICP shall (3.2.5.2) not impact the NE firmware (i.e., the NE firmware will not be different).</w:t>
            </w:r>
          </w:p>
        </w:tc>
        <w:tc>
          <w:tcPr>
            <w:tcW w:w="2430" w:type="dxa"/>
          </w:tcPr>
          <w:p w14:paraId="4AD02582" w14:textId="77777777" w:rsidR="008B72E7" w:rsidRDefault="008B72E7">
            <w:pPr>
              <w:rPr>
                <w:rFonts w:ascii="Arial" w:hAnsi="Arial"/>
                <w:snapToGrid w:val="0"/>
                <w:color w:val="000000"/>
              </w:rPr>
            </w:pPr>
            <w:r>
              <w:rPr>
                <w:rFonts w:ascii="Arial" w:hAnsi="Arial"/>
                <w:snapToGrid w:val="0"/>
                <w:color w:val="000000"/>
              </w:rPr>
              <w:t>hw</w:t>
            </w:r>
          </w:p>
        </w:tc>
      </w:tr>
      <w:tr w:rsidR="008B72E7" w14:paraId="24ADE011" w14:textId="77777777">
        <w:tblPrEx>
          <w:tblCellMar>
            <w:top w:w="0" w:type="dxa"/>
            <w:bottom w:w="0" w:type="dxa"/>
          </w:tblCellMar>
        </w:tblPrEx>
        <w:tc>
          <w:tcPr>
            <w:tcW w:w="2430" w:type="dxa"/>
          </w:tcPr>
          <w:p w14:paraId="46BA0562" w14:textId="77777777" w:rsidR="008B72E7" w:rsidRDefault="008B72E7">
            <w:pPr>
              <w:rPr>
                <w:rFonts w:ascii="Arial" w:hAnsi="Arial"/>
                <w:snapToGrid w:val="0"/>
                <w:color w:val="000000"/>
              </w:rPr>
            </w:pPr>
            <w:r>
              <w:rPr>
                <w:rFonts w:ascii="Arial" w:hAnsi="Arial"/>
                <w:snapToGrid w:val="0"/>
                <w:color w:val="000000"/>
              </w:rPr>
              <w:t>3.3.1</w:t>
            </w:r>
          </w:p>
        </w:tc>
        <w:tc>
          <w:tcPr>
            <w:tcW w:w="2520" w:type="dxa"/>
          </w:tcPr>
          <w:p w14:paraId="696D4BC1" w14:textId="77777777" w:rsidR="008B72E7" w:rsidRDefault="008B72E7">
            <w:pPr>
              <w:rPr>
                <w:rFonts w:ascii="Arial" w:hAnsi="Arial"/>
                <w:snapToGrid w:val="0"/>
                <w:color w:val="000000"/>
              </w:rPr>
            </w:pPr>
            <w:r>
              <w:rPr>
                <w:rFonts w:ascii="Arial" w:hAnsi="Arial"/>
                <w:snapToGrid w:val="0"/>
                <w:color w:val="000000"/>
              </w:rPr>
              <w:t>Programming Language and Operating System [2]</w:t>
            </w:r>
          </w:p>
        </w:tc>
        <w:tc>
          <w:tcPr>
            <w:tcW w:w="2430" w:type="dxa"/>
          </w:tcPr>
          <w:p w14:paraId="21000C13" w14:textId="77777777" w:rsidR="008B72E7" w:rsidRDefault="008B72E7">
            <w:pPr>
              <w:rPr>
                <w:rFonts w:ascii="Arial" w:hAnsi="Arial"/>
                <w:snapToGrid w:val="0"/>
                <w:color w:val="000000"/>
              </w:rPr>
            </w:pPr>
            <w:r>
              <w:rPr>
                <w:rFonts w:ascii="Arial" w:hAnsi="Arial"/>
                <w:snapToGrid w:val="0"/>
                <w:color w:val="000000"/>
              </w:rPr>
              <w:t>Fault Tolerant System Services (FTSS) software shall (3.3.1.1) use VxWorks Version 5.4 as the Operating System.</w:t>
            </w:r>
          </w:p>
        </w:tc>
        <w:tc>
          <w:tcPr>
            <w:tcW w:w="2430" w:type="dxa"/>
          </w:tcPr>
          <w:p w14:paraId="19DBEA07" w14:textId="77777777" w:rsidR="008B72E7" w:rsidRDefault="008B72E7">
            <w:pPr>
              <w:rPr>
                <w:rFonts w:ascii="Arial" w:hAnsi="Arial"/>
                <w:snapToGrid w:val="0"/>
                <w:color w:val="000000"/>
              </w:rPr>
            </w:pPr>
            <w:r>
              <w:rPr>
                <w:rFonts w:ascii="Arial" w:hAnsi="Arial"/>
                <w:snapToGrid w:val="0"/>
                <w:color w:val="000000"/>
              </w:rPr>
              <w:t>SRS160</w:t>
            </w:r>
          </w:p>
        </w:tc>
      </w:tr>
      <w:tr w:rsidR="008B72E7" w14:paraId="7949189D" w14:textId="77777777">
        <w:tblPrEx>
          <w:tblCellMar>
            <w:top w:w="0" w:type="dxa"/>
            <w:bottom w:w="0" w:type="dxa"/>
          </w:tblCellMar>
        </w:tblPrEx>
        <w:tc>
          <w:tcPr>
            <w:tcW w:w="2430" w:type="dxa"/>
          </w:tcPr>
          <w:p w14:paraId="3D79B7A1" w14:textId="77777777" w:rsidR="008B72E7" w:rsidRDefault="008B72E7">
            <w:pPr>
              <w:rPr>
                <w:rFonts w:ascii="Arial" w:hAnsi="Arial"/>
                <w:snapToGrid w:val="0"/>
                <w:color w:val="000000"/>
              </w:rPr>
            </w:pPr>
            <w:r>
              <w:rPr>
                <w:rFonts w:ascii="Arial" w:hAnsi="Arial"/>
                <w:snapToGrid w:val="0"/>
                <w:color w:val="000000"/>
              </w:rPr>
              <w:t>3.3.1</w:t>
            </w:r>
          </w:p>
        </w:tc>
        <w:tc>
          <w:tcPr>
            <w:tcW w:w="2520" w:type="dxa"/>
          </w:tcPr>
          <w:p w14:paraId="018671F6" w14:textId="77777777" w:rsidR="008B72E7" w:rsidRDefault="008B72E7">
            <w:pPr>
              <w:rPr>
                <w:rFonts w:ascii="Arial" w:hAnsi="Arial"/>
                <w:snapToGrid w:val="0"/>
                <w:color w:val="000000"/>
              </w:rPr>
            </w:pPr>
            <w:r>
              <w:rPr>
                <w:rFonts w:ascii="Arial" w:hAnsi="Arial"/>
                <w:snapToGrid w:val="0"/>
                <w:color w:val="000000"/>
              </w:rPr>
              <w:t>Programming Language and Operating System [2]</w:t>
            </w:r>
          </w:p>
        </w:tc>
        <w:tc>
          <w:tcPr>
            <w:tcW w:w="2430" w:type="dxa"/>
          </w:tcPr>
          <w:p w14:paraId="1DCE8F02" w14:textId="77777777" w:rsidR="008B72E7" w:rsidRDefault="008B72E7">
            <w:pPr>
              <w:rPr>
                <w:rFonts w:ascii="Arial" w:hAnsi="Arial"/>
                <w:snapToGrid w:val="0"/>
                <w:color w:val="000000"/>
              </w:rPr>
            </w:pPr>
            <w:r>
              <w:rPr>
                <w:rFonts w:ascii="Arial" w:hAnsi="Arial"/>
                <w:snapToGrid w:val="0"/>
                <w:color w:val="000000"/>
              </w:rPr>
              <w:t>The software shall (3.3.1.2) be written in the C programming language, with the exception of the system loader software which may be written in scripts, and operate on a PowerPC 604R.</w:t>
            </w:r>
          </w:p>
        </w:tc>
        <w:tc>
          <w:tcPr>
            <w:tcW w:w="2430" w:type="dxa"/>
          </w:tcPr>
          <w:p w14:paraId="185112C0" w14:textId="77777777" w:rsidR="008B72E7" w:rsidRDefault="008B72E7">
            <w:pPr>
              <w:rPr>
                <w:rFonts w:ascii="Arial" w:hAnsi="Arial"/>
                <w:snapToGrid w:val="0"/>
                <w:color w:val="000000"/>
              </w:rPr>
            </w:pPr>
            <w:r>
              <w:rPr>
                <w:rFonts w:ascii="Arial" w:hAnsi="Arial"/>
                <w:snapToGrid w:val="0"/>
                <w:color w:val="000000"/>
              </w:rPr>
              <w:t>SRS158, SRS159</w:t>
            </w:r>
          </w:p>
        </w:tc>
      </w:tr>
      <w:tr w:rsidR="008B72E7" w14:paraId="2F760F55" w14:textId="77777777">
        <w:tblPrEx>
          <w:tblCellMar>
            <w:top w:w="0" w:type="dxa"/>
            <w:bottom w:w="0" w:type="dxa"/>
          </w:tblCellMar>
        </w:tblPrEx>
        <w:tc>
          <w:tcPr>
            <w:tcW w:w="2430" w:type="dxa"/>
          </w:tcPr>
          <w:p w14:paraId="044244D3" w14:textId="77777777" w:rsidR="008B72E7" w:rsidRDefault="008B72E7">
            <w:pPr>
              <w:rPr>
                <w:rFonts w:ascii="Arial" w:hAnsi="Arial"/>
                <w:snapToGrid w:val="0"/>
                <w:color w:val="000000"/>
              </w:rPr>
            </w:pPr>
            <w:r>
              <w:rPr>
                <w:rFonts w:ascii="Arial" w:hAnsi="Arial"/>
                <w:snapToGrid w:val="0"/>
                <w:color w:val="000000"/>
              </w:rPr>
              <w:t>3.3.1</w:t>
            </w:r>
          </w:p>
        </w:tc>
        <w:tc>
          <w:tcPr>
            <w:tcW w:w="2520" w:type="dxa"/>
          </w:tcPr>
          <w:p w14:paraId="7D56FF3B" w14:textId="77777777" w:rsidR="008B72E7" w:rsidRDefault="008B72E7">
            <w:pPr>
              <w:rPr>
                <w:rFonts w:ascii="Arial" w:hAnsi="Arial"/>
                <w:snapToGrid w:val="0"/>
                <w:color w:val="000000"/>
              </w:rPr>
            </w:pPr>
            <w:r>
              <w:rPr>
                <w:rFonts w:ascii="Arial" w:hAnsi="Arial"/>
                <w:snapToGrid w:val="0"/>
                <w:color w:val="000000"/>
              </w:rPr>
              <w:t>Programming Language and Operating System [2]</w:t>
            </w:r>
          </w:p>
        </w:tc>
        <w:tc>
          <w:tcPr>
            <w:tcW w:w="2430" w:type="dxa"/>
          </w:tcPr>
          <w:p w14:paraId="0D8A7D90" w14:textId="77777777" w:rsidR="008B72E7" w:rsidRDefault="008B72E7">
            <w:pPr>
              <w:rPr>
                <w:rFonts w:ascii="Arial" w:hAnsi="Arial"/>
                <w:snapToGrid w:val="0"/>
                <w:color w:val="000000"/>
              </w:rPr>
            </w:pPr>
            <w:r>
              <w:rPr>
                <w:rFonts w:ascii="Arial" w:hAnsi="Arial"/>
                <w:snapToGrid w:val="0"/>
                <w:color w:val="000000"/>
              </w:rPr>
              <w:t>The FTSS software and the VxWorks operating system, together, shall (3.3.1.3) take up no more than 3 Megabytes of ROM, when loaded into FCP or ICP memory.</w:t>
            </w:r>
          </w:p>
        </w:tc>
        <w:tc>
          <w:tcPr>
            <w:tcW w:w="2430" w:type="dxa"/>
          </w:tcPr>
          <w:p w14:paraId="14FFABFF" w14:textId="77777777" w:rsidR="008B72E7" w:rsidRDefault="008B72E7">
            <w:pPr>
              <w:rPr>
                <w:rFonts w:ascii="Arial" w:hAnsi="Arial"/>
                <w:snapToGrid w:val="0"/>
                <w:color w:val="000000"/>
              </w:rPr>
            </w:pPr>
            <w:r>
              <w:rPr>
                <w:rFonts w:ascii="Arial" w:hAnsi="Arial"/>
                <w:snapToGrid w:val="0"/>
                <w:color w:val="000000"/>
              </w:rPr>
              <w:t>SRS193</w:t>
            </w:r>
          </w:p>
        </w:tc>
      </w:tr>
      <w:tr w:rsidR="008B72E7" w14:paraId="0431623E" w14:textId="77777777">
        <w:tblPrEx>
          <w:tblCellMar>
            <w:top w:w="0" w:type="dxa"/>
            <w:bottom w:w="0" w:type="dxa"/>
          </w:tblCellMar>
        </w:tblPrEx>
        <w:tc>
          <w:tcPr>
            <w:tcW w:w="2430" w:type="dxa"/>
          </w:tcPr>
          <w:p w14:paraId="5F370479" w14:textId="77777777" w:rsidR="008B72E7" w:rsidRDefault="008B72E7">
            <w:pPr>
              <w:rPr>
                <w:rFonts w:ascii="Arial" w:hAnsi="Arial"/>
                <w:snapToGrid w:val="0"/>
                <w:color w:val="000000"/>
              </w:rPr>
            </w:pPr>
            <w:r>
              <w:rPr>
                <w:rFonts w:ascii="Arial" w:hAnsi="Arial"/>
                <w:snapToGrid w:val="0"/>
                <w:color w:val="000000"/>
              </w:rPr>
              <w:t>3.3.1</w:t>
            </w:r>
          </w:p>
        </w:tc>
        <w:tc>
          <w:tcPr>
            <w:tcW w:w="2520" w:type="dxa"/>
          </w:tcPr>
          <w:p w14:paraId="5CB37291" w14:textId="77777777" w:rsidR="008B72E7" w:rsidRDefault="008B72E7">
            <w:pPr>
              <w:rPr>
                <w:rFonts w:ascii="Arial" w:hAnsi="Arial"/>
                <w:snapToGrid w:val="0"/>
                <w:color w:val="000000"/>
              </w:rPr>
            </w:pPr>
            <w:r>
              <w:rPr>
                <w:rFonts w:ascii="Arial" w:hAnsi="Arial"/>
                <w:snapToGrid w:val="0"/>
                <w:color w:val="000000"/>
              </w:rPr>
              <w:t>Programming Language and Operating System [2]</w:t>
            </w:r>
          </w:p>
        </w:tc>
        <w:tc>
          <w:tcPr>
            <w:tcW w:w="2430" w:type="dxa"/>
          </w:tcPr>
          <w:p w14:paraId="6B3F11FE" w14:textId="77777777" w:rsidR="008B72E7" w:rsidRDefault="008B72E7">
            <w:pPr>
              <w:rPr>
                <w:rFonts w:ascii="Arial" w:hAnsi="Arial"/>
                <w:snapToGrid w:val="0"/>
                <w:color w:val="000000"/>
              </w:rPr>
            </w:pPr>
            <w:r>
              <w:rPr>
                <w:rFonts w:ascii="Arial" w:hAnsi="Arial"/>
                <w:snapToGrid w:val="0"/>
                <w:color w:val="000000"/>
              </w:rPr>
              <w:t xml:space="preserve">The FTSS software and the VxWorks operating system shall (3.3.1.4) utilize no more than 9 Megabytes of DRAM code and data space. </w:t>
            </w:r>
          </w:p>
        </w:tc>
        <w:tc>
          <w:tcPr>
            <w:tcW w:w="2430" w:type="dxa"/>
          </w:tcPr>
          <w:p w14:paraId="6DA23DFF" w14:textId="77777777" w:rsidR="008B72E7" w:rsidRDefault="008B72E7">
            <w:pPr>
              <w:rPr>
                <w:rFonts w:ascii="Arial" w:hAnsi="Arial"/>
                <w:snapToGrid w:val="0"/>
                <w:color w:val="000000"/>
              </w:rPr>
            </w:pPr>
            <w:r>
              <w:rPr>
                <w:rFonts w:ascii="Arial" w:hAnsi="Arial"/>
                <w:snapToGrid w:val="0"/>
                <w:color w:val="000000"/>
              </w:rPr>
              <w:t>SRS258</w:t>
            </w:r>
          </w:p>
        </w:tc>
      </w:tr>
      <w:tr w:rsidR="008B72E7" w14:paraId="2C8B9B35" w14:textId="77777777">
        <w:tblPrEx>
          <w:tblCellMar>
            <w:top w:w="0" w:type="dxa"/>
            <w:bottom w:w="0" w:type="dxa"/>
          </w:tblCellMar>
        </w:tblPrEx>
        <w:tc>
          <w:tcPr>
            <w:tcW w:w="2430" w:type="dxa"/>
          </w:tcPr>
          <w:p w14:paraId="759288B6" w14:textId="77777777" w:rsidR="008B72E7" w:rsidRDefault="008B72E7">
            <w:pPr>
              <w:rPr>
                <w:rFonts w:ascii="Arial" w:hAnsi="Arial"/>
                <w:snapToGrid w:val="0"/>
                <w:color w:val="000000"/>
              </w:rPr>
            </w:pPr>
            <w:r>
              <w:rPr>
                <w:rFonts w:ascii="Arial" w:hAnsi="Arial"/>
                <w:snapToGrid w:val="0"/>
                <w:color w:val="000000"/>
              </w:rPr>
              <w:t>3.3.1</w:t>
            </w:r>
          </w:p>
        </w:tc>
        <w:tc>
          <w:tcPr>
            <w:tcW w:w="2520" w:type="dxa"/>
          </w:tcPr>
          <w:p w14:paraId="1193A40F" w14:textId="77777777" w:rsidR="008B72E7" w:rsidRDefault="008B72E7">
            <w:pPr>
              <w:rPr>
                <w:rFonts w:ascii="Arial" w:hAnsi="Arial"/>
                <w:snapToGrid w:val="0"/>
                <w:color w:val="000000"/>
              </w:rPr>
            </w:pPr>
            <w:r>
              <w:rPr>
                <w:rFonts w:ascii="Arial" w:hAnsi="Arial"/>
                <w:snapToGrid w:val="0"/>
                <w:color w:val="000000"/>
              </w:rPr>
              <w:t>Programming Language and Operating System [2]</w:t>
            </w:r>
          </w:p>
        </w:tc>
        <w:tc>
          <w:tcPr>
            <w:tcW w:w="2430" w:type="dxa"/>
          </w:tcPr>
          <w:p w14:paraId="68098354" w14:textId="77777777" w:rsidR="008B72E7" w:rsidRDefault="008B72E7">
            <w:pPr>
              <w:rPr>
                <w:rFonts w:ascii="Arial" w:hAnsi="Arial"/>
                <w:snapToGrid w:val="0"/>
                <w:color w:val="000000"/>
              </w:rPr>
            </w:pPr>
            <w:r>
              <w:rPr>
                <w:rFonts w:ascii="Arial" w:hAnsi="Arial"/>
                <w:snapToGrid w:val="0"/>
                <w:color w:val="000000"/>
              </w:rPr>
              <w:t>Of the 9 Megabytes of DRAM allocation, only 4 Megabytes of FTSS/VxWork’s DRAM shall (3.3.1.5) be re-aligned during any re-alignment attempts.</w:t>
            </w:r>
          </w:p>
        </w:tc>
        <w:tc>
          <w:tcPr>
            <w:tcW w:w="2430" w:type="dxa"/>
          </w:tcPr>
          <w:p w14:paraId="500009FA" w14:textId="77777777" w:rsidR="008B72E7" w:rsidRDefault="008B72E7">
            <w:pPr>
              <w:rPr>
                <w:rFonts w:ascii="Arial" w:hAnsi="Arial"/>
                <w:snapToGrid w:val="0"/>
                <w:color w:val="000000"/>
              </w:rPr>
            </w:pPr>
            <w:r>
              <w:rPr>
                <w:rFonts w:ascii="Arial" w:hAnsi="Arial"/>
                <w:snapToGrid w:val="0"/>
                <w:color w:val="000000"/>
              </w:rPr>
              <w:t>SRS259</w:t>
            </w:r>
          </w:p>
        </w:tc>
      </w:tr>
      <w:tr w:rsidR="008B72E7" w14:paraId="2F5D6DD6" w14:textId="77777777">
        <w:tblPrEx>
          <w:tblCellMar>
            <w:top w:w="0" w:type="dxa"/>
            <w:bottom w:w="0" w:type="dxa"/>
          </w:tblCellMar>
        </w:tblPrEx>
        <w:tc>
          <w:tcPr>
            <w:tcW w:w="2430" w:type="dxa"/>
          </w:tcPr>
          <w:p w14:paraId="02CDFC80"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335C6F7A"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7C2D5EE8" w14:textId="77777777" w:rsidR="008B72E7" w:rsidRDefault="008B72E7">
            <w:pPr>
              <w:rPr>
                <w:rFonts w:ascii="Arial" w:hAnsi="Arial"/>
                <w:snapToGrid w:val="0"/>
                <w:color w:val="000000"/>
              </w:rPr>
            </w:pPr>
            <w:r>
              <w:rPr>
                <w:rFonts w:ascii="Arial" w:hAnsi="Arial"/>
                <w:snapToGrid w:val="0"/>
                <w:color w:val="000000"/>
              </w:rPr>
              <w:t>Upon CPU reset caused by power on, watchdog timer or by other means, Start Up shall (3.3.2.1) execute the initial BIT (IBIT).</w:t>
            </w:r>
          </w:p>
        </w:tc>
        <w:tc>
          <w:tcPr>
            <w:tcW w:w="2430" w:type="dxa"/>
          </w:tcPr>
          <w:p w14:paraId="739ED4FA" w14:textId="77777777" w:rsidR="008B72E7" w:rsidRDefault="008B72E7">
            <w:pPr>
              <w:rPr>
                <w:rFonts w:ascii="Arial" w:hAnsi="Arial"/>
                <w:snapToGrid w:val="0"/>
                <w:color w:val="000000"/>
              </w:rPr>
            </w:pPr>
            <w:r>
              <w:rPr>
                <w:rFonts w:ascii="Arial" w:hAnsi="Arial"/>
                <w:snapToGrid w:val="0"/>
                <w:color w:val="000000"/>
              </w:rPr>
              <w:t>SRS237</w:t>
            </w:r>
          </w:p>
        </w:tc>
      </w:tr>
      <w:tr w:rsidR="008B72E7" w14:paraId="41A61965" w14:textId="77777777">
        <w:tblPrEx>
          <w:tblCellMar>
            <w:top w:w="0" w:type="dxa"/>
            <w:bottom w:w="0" w:type="dxa"/>
          </w:tblCellMar>
        </w:tblPrEx>
        <w:tc>
          <w:tcPr>
            <w:tcW w:w="2430" w:type="dxa"/>
          </w:tcPr>
          <w:p w14:paraId="2E4B7DB0"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2121A5B3"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22DE98EC" w14:textId="77777777" w:rsidR="008B72E7" w:rsidRDefault="008B72E7">
            <w:pPr>
              <w:rPr>
                <w:rFonts w:ascii="Arial" w:hAnsi="Arial"/>
                <w:snapToGrid w:val="0"/>
                <w:color w:val="000000"/>
              </w:rPr>
            </w:pPr>
            <w:r>
              <w:rPr>
                <w:rFonts w:ascii="Arial" w:hAnsi="Arial"/>
                <w:snapToGrid w:val="0"/>
                <w:color w:val="000000"/>
              </w:rPr>
              <w:t>After successfully completing IBIT, the software shall (3.3.2.3) continue with the initialization of VxWorks and FTSS software.</w:t>
            </w:r>
          </w:p>
        </w:tc>
        <w:tc>
          <w:tcPr>
            <w:tcW w:w="2430" w:type="dxa"/>
          </w:tcPr>
          <w:p w14:paraId="509D67DB" w14:textId="77777777" w:rsidR="008B72E7" w:rsidRDefault="008B72E7">
            <w:pPr>
              <w:rPr>
                <w:rFonts w:ascii="Arial" w:hAnsi="Arial"/>
                <w:snapToGrid w:val="0"/>
                <w:color w:val="000000"/>
              </w:rPr>
            </w:pPr>
            <w:r>
              <w:rPr>
                <w:rFonts w:ascii="Arial" w:hAnsi="Arial"/>
                <w:snapToGrid w:val="0"/>
                <w:color w:val="000000"/>
              </w:rPr>
              <w:t>SRS234</w:t>
            </w:r>
          </w:p>
        </w:tc>
      </w:tr>
      <w:tr w:rsidR="008B72E7" w14:paraId="0BE00DB2" w14:textId="77777777">
        <w:tblPrEx>
          <w:tblCellMar>
            <w:top w:w="0" w:type="dxa"/>
            <w:bottom w:w="0" w:type="dxa"/>
          </w:tblCellMar>
        </w:tblPrEx>
        <w:tc>
          <w:tcPr>
            <w:tcW w:w="2430" w:type="dxa"/>
          </w:tcPr>
          <w:p w14:paraId="1C29138E"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6EDFFC95"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21E9E3B5" w14:textId="77777777" w:rsidR="008B72E7" w:rsidRDefault="008B72E7">
            <w:pPr>
              <w:rPr>
                <w:rFonts w:ascii="Arial" w:hAnsi="Arial"/>
                <w:snapToGrid w:val="0"/>
                <w:color w:val="000000"/>
              </w:rPr>
            </w:pPr>
            <w:r>
              <w:rPr>
                <w:rFonts w:ascii="Arial" w:hAnsi="Arial"/>
                <w:snapToGrid w:val="0"/>
                <w:color w:val="000000"/>
              </w:rPr>
              <w:t>If MPCC IBIT failed, the FTSS SW shall (3.3.2.24) switch to using the redundant MPCC card in that C&amp;T FCR.</w:t>
            </w:r>
          </w:p>
        </w:tc>
        <w:tc>
          <w:tcPr>
            <w:tcW w:w="2430" w:type="dxa"/>
          </w:tcPr>
          <w:p w14:paraId="24D148BC" w14:textId="77777777" w:rsidR="008B72E7" w:rsidRDefault="008B72E7">
            <w:pPr>
              <w:rPr>
                <w:rFonts w:ascii="Arial" w:hAnsi="Arial"/>
                <w:snapToGrid w:val="0"/>
                <w:color w:val="000000"/>
              </w:rPr>
            </w:pPr>
            <w:r>
              <w:rPr>
                <w:rFonts w:ascii="Arial" w:hAnsi="Arial"/>
                <w:snapToGrid w:val="0"/>
                <w:color w:val="000000"/>
              </w:rPr>
              <w:t>SRS299</w:t>
            </w:r>
          </w:p>
        </w:tc>
      </w:tr>
      <w:tr w:rsidR="008B72E7" w14:paraId="479B34EB" w14:textId="77777777">
        <w:tblPrEx>
          <w:tblCellMar>
            <w:top w:w="0" w:type="dxa"/>
            <w:bottom w:w="0" w:type="dxa"/>
          </w:tblCellMar>
        </w:tblPrEx>
        <w:tc>
          <w:tcPr>
            <w:tcW w:w="2430" w:type="dxa"/>
          </w:tcPr>
          <w:p w14:paraId="2D7A1E63"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40EC82B3"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4C5ED27C" w14:textId="77777777" w:rsidR="008B72E7" w:rsidRDefault="008B72E7">
            <w:pPr>
              <w:rPr>
                <w:rFonts w:ascii="Arial" w:hAnsi="Arial"/>
                <w:snapToGrid w:val="0"/>
                <w:color w:val="000000"/>
              </w:rPr>
            </w:pPr>
            <w:r>
              <w:rPr>
                <w:rFonts w:ascii="Arial" w:hAnsi="Arial"/>
                <w:snapToGrid w:val="0"/>
                <w:color w:val="000000"/>
              </w:rPr>
              <w:t>If the 5th ICP fails, the FTSS SW shall (3.3.2.25) ignore the error and allow the NE to continue the synch process and become part of the voting group, if possible.</w:t>
            </w:r>
          </w:p>
        </w:tc>
        <w:tc>
          <w:tcPr>
            <w:tcW w:w="2430" w:type="dxa"/>
          </w:tcPr>
          <w:p w14:paraId="6CBDC77F" w14:textId="77777777" w:rsidR="008B72E7" w:rsidRDefault="008B72E7">
            <w:pPr>
              <w:rPr>
                <w:rFonts w:ascii="Arial" w:hAnsi="Arial"/>
                <w:snapToGrid w:val="0"/>
                <w:color w:val="000000"/>
              </w:rPr>
            </w:pPr>
            <w:r>
              <w:rPr>
                <w:rFonts w:ascii="Arial" w:hAnsi="Arial"/>
                <w:snapToGrid w:val="0"/>
                <w:color w:val="000000"/>
              </w:rPr>
              <w:t>SRS243</w:t>
            </w:r>
          </w:p>
        </w:tc>
      </w:tr>
      <w:tr w:rsidR="008B72E7" w14:paraId="29F0BBE7" w14:textId="77777777">
        <w:tblPrEx>
          <w:tblCellMar>
            <w:top w:w="0" w:type="dxa"/>
            <w:bottom w:w="0" w:type="dxa"/>
          </w:tblCellMar>
        </w:tblPrEx>
        <w:tc>
          <w:tcPr>
            <w:tcW w:w="2430" w:type="dxa"/>
          </w:tcPr>
          <w:p w14:paraId="2849F6DC"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38902772"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0D460BDF" w14:textId="77777777" w:rsidR="008B72E7" w:rsidRDefault="008B72E7">
            <w:pPr>
              <w:rPr>
                <w:rFonts w:ascii="Arial" w:hAnsi="Arial"/>
                <w:snapToGrid w:val="0"/>
                <w:color w:val="000000"/>
              </w:rPr>
            </w:pPr>
            <w:r>
              <w:rPr>
                <w:rFonts w:ascii="Arial" w:hAnsi="Arial"/>
                <w:snapToGrid w:val="0"/>
                <w:color w:val="000000"/>
              </w:rPr>
              <w:t>On each FCP, the FTPP system shall (3.3.2.26) configure the Radstone firmware to perform the IBIT tests shown in Table 3.3.2.1, FCP IBIT Table.</w:t>
            </w:r>
          </w:p>
        </w:tc>
        <w:tc>
          <w:tcPr>
            <w:tcW w:w="2430" w:type="dxa"/>
          </w:tcPr>
          <w:p w14:paraId="53421A1D" w14:textId="77777777" w:rsidR="008B72E7" w:rsidRDefault="008B72E7">
            <w:pPr>
              <w:rPr>
                <w:rFonts w:ascii="Arial" w:hAnsi="Arial"/>
                <w:snapToGrid w:val="0"/>
                <w:color w:val="000000"/>
              </w:rPr>
            </w:pPr>
            <w:r>
              <w:rPr>
                <w:rFonts w:ascii="Arial" w:hAnsi="Arial"/>
                <w:snapToGrid w:val="0"/>
                <w:color w:val="000000"/>
              </w:rPr>
              <w:t>SRS260</w:t>
            </w:r>
          </w:p>
        </w:tc>
      </w:tr>
      <w:tr w:rsidR="008B72E7" w14:paraId="5088B280" w14:textId="77777777">
        <w:tblPrEx>
          <w:tblCellMar>
            <w:top w:w="0" w:type="dxa"/>
            <w:bottom w:w="0" w:type="dxa"/>
          </w:tblCellMar>
        </w:tblPrEx>
        <w:tc>
          <w:tcPr>
            <w:tcW w:w="2430" w:type="dxa"/>
          </w:tcPr>
          <w:p w14:paraId="13655FF1"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331E5DEB"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2F05D125" w14:textId="77777777" w:rsidR="008B72E7" w:rsidRDefault="008B72E7">
            <w:pPr>
              <w:rPr>
                <w:rFonts w:ascii="Arial" w:hAnsi="Arial"/>
                <w:snapToGrid w:val="0"/>
                <w:color w:val="000000"/>
              </w:rPr>
            </w:pPr>
            <w:r>
              <w:rPr>
                <w:rFonts w:ascii="Arial" w:hAnsi="Arial"/>
                <w:snapToGrid w:val="0"/>
                <w:color w:val="000000"/>
              </w:rPr>
              <w:t>The FTPP system shall (3.3.2.27) configure the Radstone processor to halt processing if any of the MPE tests, mentioned in Table 3.3.2.1, FCP IBIT Table, fail.</w:t>
            </w:r>
          </w:p>
        </w:tc>
        <w:tc>
          <w:tcPr>
            <w:tcW w:w="2430" w:type="dxa"/>
          </w:tcPr>
          <w:p w14:paraId="0D354AF1" w14:textId="77777777" w:rsidR="008B72E7" w:rsidRDefault="008B72E7">
            <w:pPr>
              <w:rPr>
                <w:rFonts w:ascii="Arial" w:hAnsi="Arial"/>
                <w:snapToGrid w:val="0"/>
                <w:color w:val="000000"/>
              </w:rPr>
            </w:pPr>
            <w:r>
              <w:rPr>
                <w:rFonts w:ascii="Arial" w:hAnsi="Arial"/>
                <w:snapToGrid w:val="0"/>
                <w:color w:val="000000"/>
              </w:rPr>
              <w:t>SRS261</w:t>
            </w:r>
          </w:p>
        </w:tc>
      </w:tr>
      <w:tr w:rsidR="008B72E7" w14:paraId="4A590224" w14:textId="77777777">
        <w:tblPrEx>
          <w:tblCellMar>
            <w:top w:w="0" w:type="dxa"/>
            <w:bottom w:w="0" w:type="dxa"/>
          </w:tblCellMar>
        </w:tblPrEx>
        <w:tc>
          <w:tcPr>
            <w:tcW w:w="2430" w:type="dxa"/>
          </w:tcPr>
          <w:p w14:paraId="2734C61F"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2EA16323"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00650152" w14:textId="77777777" w:rsidR="008B72E7" w:rsidRDefault="008B72E7">
            <w:pPr>
              <w:rPr>
                <w:rFonts w:ascii="Arial" w:hAnsi="Arial"/>
                <w:snapToGrid w:val="0"/>
                <w:color w:val="000000"/>
              </w:rPr>
            </w:pPr>
            <w:r>
              <w:rPr>
                <w:rFonts w:ascii="Arial" w:hAnsi="Arial"/>
                <w:snapToGrid w:val="0"/>
                <w:color w:val="000000"/>
              </w:rPr>
              <w:t>The FTPP system shall (3.3.2.28) configure the Radstone processor to continue processing if any of the Power-up tests or Initial BIT tests mentioned in Table 3.3.2.1, FCP IBIT Table, fail.</w:t>
            </w:r>
          </w:p>
        </w:tc>
        <w:tc>
          <w:tcPr>
            <w:tcW w:w="2430" w:type="dxa"/>
          </w:tcPr>
          <w:p w14:paraId="3DF064D5" w14:textId="77777777" w:rsidR="008B72E7" w:rsidRDefault="008B72E7">
            <w:pPr>
              <w:rPr>
                <w:rFonts w:ascii="Arial" w:hAnsi="Arial"/>
                <w:snapToGrid w:val="0"/>
                <w:color w:val="000000"/>
              </w:rPr>
            </w:pPr>
            <w:r>
              <w:rPr>
                <w:rFonts w:ascii="Arial" w:hAnsi="Arial"/>
                <w:snapToGrid w:val="0"/>
                <w:color w:val="000000"/>
              </w:rPr>
              <w:t>SRS262</w:t>
            </w:r>
          </w:p>
        </w:tc>
      </w:tr>
      <w:tr w:rsidR="008B72E7" w14:paraId="5A067583" w14:textId="77777777">
        <w:tblPrEx>
          <w:tblCellMar>
            <w:top w:w="0" w:type="dxa"/>
            <w:bottom w:w="0" w:type="dxa"/>
          </w:tblCellMar>
        </w:tblPrEx>
        <w:tc>
          <w:tcPr>
            <w:tcW w:w="2430" w:type="dxa"/>
          </w:tcPr>
          <w:p w14:paraId="53B4013C"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3BA032B0"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0BC56641" w14:textId="77777777" w:rsidR="008B72E7" w:rsidRDefault="008B72E7">
            <w:pPr>
              <w:rPr>
                <w:rFonts w:ascii="Arial" w:hAnsi="Arial"/>
                <w:snapToGrid w:val="0"/>
                <w:color w:val="000000"/>
              </w:rPr>
            </w:pPr>
            <w:r>
              <w:rPr>
                <w:rFonts w:ascii="Arial" w:hAnsi="Arial"/>
                <w:snapToGrid w:val="0"/>
                <w:color w:val="000000"/>
              </w:rPr>
              <w:t>In all FCP IBIT cases, provided the hardware state permits, the FTSS shall (3.3.2.29) log the error and report it in the X-38 telemetry stream.</w:t>
            </w:r>
          </w:p>
        </w:tc>
        <w:tc>
          <w:tcPr>
            <w:tcW w:w="2430" w:type="dxa"/>
          </w:tcPr>
          <w:p w14:paraId="2EF076B3" w14:textId="77777777" w:rsidR="008B72E7" w:rsidRDefault="008B72E7">
            <w:pPr>
              <w:rPr>
                <w:rFonts w:ascii="Arial" w:hAnsi="Arial"/>
                <w:snapToGrid w:val="0"/>
                <w:color w:val="000000"/>
              </w:rPr>
            </w:pPr>
            <w:r>
              <w:rPr>
                <w:rFonts w:ascii="Arial" w:hAnsi="Arial"/>
                <w:snapToGrid w:val="0"/>
                <w:color w:val="000000"/>
              </w:rPr>
              <w:t>SRS239</w:t>
            </w:r>
          </w:p>
        </w:tc>
      </w:tr>
      <w:tr w:rsidR="008B72E7" w14:paraId="2A711032" w14:textId="77777777">
        <w:tblPrEx>
          <w:tblCellMar>
            <w:top w:w="0" w:type="dxa"/>
            <w:bottom w:w="0" w:type="dxa"/>
          </w:tblCellMar>
        </w:tblPrEx>
        <w:tc>
          <w:tcPr>
            <w:tcW w:w="2430" w:type="dxa"/>
          </w:tcPr>
          <w:p w14:paraId="44D6FD2E"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06BB9858"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65D01825" w14:textId="77777777" w:rsidR="008B72E7" w:rsidRDefault="008B72E7">
            <w:pPr>
              <w:rPr>
                <w:rFonts w:ascii="Arial" w:hAnsi="Arial"/>
                <w:snapToGrid w:val="0"/>
                <w:color w:val="000000"/>
              </w:rPr>
            </w:pPr>
            <w:r>
              <w:rPr>
                <w:rFonts w:ascii="Arial" w:hAnsi="Arial"/>
                <w:snapToGrid w:val="0"/>
                <w:color w:val="000000"/>
              </w:rPr>
              <w:t>Upon completion of logging a Power-up test or Initial BIT test failure, the FTSS system shall (3.3.2.43) consider the FCP failed and attempt recovery actions as stated in requirement 3.3.5.29.</w:t>
            </w:r>
          </w:p>
        </w:tc>
        <w:tc>
          <w:tcPr>
            <w:tcW w:w="2430" w:type="dxa"/>
          </w:tcPr>
          <w:p w14:paraId="7B3B3BC6" w14:textId="77777777" w:rsidR="008B72E7" w:rsidRDefault="008B72E7">
            <w:pPr>
              <w:rPr>
                <w:rFonts w:ascii="Arial" w:hAnsi="Arial"/>
                <w:snapToGrid w:val="0"/>
                <w:color w:val="000000"/>
              </w:rPr>
            </w:pPr>
            <w:r>
              <w:rPr>
                <w:rFonts w:ascii="Arial" w:hAnsi="Arial"/>
                <w:snapToGrid w:val="0"/>
                <w:color w:val="000000"/>
              </w:rPr>
              <w:t>SRS290</w:t>
            </w:r>
          </w:p>
        </w:tc>
      </w:tr>
      <w:tr w:rsidR="008B72E7" w14:paraId="0769BA83" w14:textId="77777777">
        <w:tblPrEx>
          <w:tblCellMar>
            <w:top w:w="0" w:type="dxa"/>
            <w:bottom w:w="0" w:type="dxa"/>
          </w:tblCellMar>
        </w:tblPrEx>
        <w:tc>
          <w:tcPr>
            <w:tcW w:w="2430" w:type="dxa"/>
          </w:tcPr>
          <w:p w14:paraId="4E870BFB"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2DE37068"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095BFF8E" w14:textId="77777777" w:rsidR="008B72E7" w:rsidRDefault="008B72E7">
            <w:pPr>
              <w:rPr>
                <w:rFonts w:ascii="Arial" w:hAnsi="Arial"/>
                <w:snapToGrid w:val="0"/>
                <w:color w:val="000000"/>
              </w:rPr>
            </w:pPr>
            <w:r>
              <w:rPr>
                <w:rFonts w:ascii="Arial" w:hAnsi="Arial"/>
                <w:snapToGrid w:val="0"/>
                <w:color w:val="000000"/>
              </w:rPr>
              <w:t xml:space="preserve">On each ICP, the FTPP system shall (3.3.2.30) configure the Radstone firmware to perform the IBIT tests shown in Table 3.3.2.2, ICP IBIT Table. </w:t>
            </w:r>
          </w:p>
        </w:tc>
        <w:tc>
          <w:tcPr>
            <w:tcW w:w="2430" w:type="dxa"/>
          </w:tcPr>
          <w:p w14:paraId="29679FC9" w14:textId="77777777" w:rsidR="008B72E7" w:rsidRDefault="008B72E7">
            <w:pPr>
              <w:rPr>
                <w:rFonts w:ascii="Arial" w:hAnsi="Arial"/>
                <w:snapToGrid w:val="0"/>
                <w:color w:val="000000"/>
              </w:rPr>
            </w:pPr>
            <w:r>
              <w:rPr>
                <w:rFonts w:ascii="Arial" w:hAnsi="Arial"/>
                <w:snapToGrid w:val="0"/>
                <w:color w:val="000000"/>
              </w:rPr>
              <w:t>SRS287</w:t>
            </w:r>
          </w:p>
        </w:tc>
      </w:tr>
      <w:tr w:rsidR="008B72E7" w14:paraId="42D50520" w14:textId="77777777">
        <w:tblPrEx>
          <w:tblCellMar>
            <w:top w:w="0" w:type="dxa"/>
            <w:bottom w:w="0" w:type="dxa"/>
          </w:tblCellMar>
        </w:tblPrEx>
        <w:tc>
          <w:tcPr>
            <w:tcW w:w="2430" w:type="dxa"/>
          </w:tcPr>
          <w:p w14:paraId="7E24FAEB"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6BBB0693"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00F82354" w14:textId="77777777" w:rsidR="008B72E7" w:rsidRDefault="008B72E7">
            <w:pPr>
              <w:rPr>
                <w:rFonts w:ascii="Arial" w:hAnsi="Arial"/>
                <w:snapToGrid w:val="0"/>
                <w:color w:val="000000"/>
              </w:rPr>
            </w:pPr>
            <w:r>
              <w:rPr>
                <w:rFonts w:ascii="Arial" w:hAnsi="Arial"/>
                <w:snapToGrid w:val="0"/>
                <w:color w:val="000000"/>
              </w:rPr>
              <w:t>The FTPP system shall (3.3.2.31) configure the Radstone processor to halt processing if any of the MPE tests, mentioned in Table 3.3.2.2, ICP IBIT Table, fail.</w:t>
            </w:r>
          </w:p>
        </w:tc>
        <w:tc>
          <w:tcPr>
            <w:tcW w:w="2430" w:type="dxa"/>
          </w:tcPr>
          <w:p w14:paraId="4A6FEC9C" w14:textId="77777777" w:rsidR="008B72E7" w:rsidRDefault="008B72E7">
            <w:pPr>
              <w:rPr>
                <w:rFonts w:ascii="Arial" w:hAnsi="Arial"/>
                <w:snapToGrid w:val="0"/>
                <w:color w:val="000000"/>
              </w:rPr>
            </w:pPr>
            <w:r>
              <w:rPr>
                <w:rFonts w:ascii="Arial" w:hAnsi="Arial"/>
                <w:snapToGrid w:val="0"/>
                <w:color w:val="000000"/>
              </w:rPr>
              <w:t>SRS288</w:t>
            </w:r>
          </w:p>
        </w:tc>
      </w:tr>
      <w:tr w:rsidR="008B72E7" w14:paraId="0F551CAD" w14:textId="77777777">
        <w:tblPrEx>
          <w:tblCellMar>
            <w:top w:w="0" w:type="dxa"/>
            <w:bottom w:w="0" w:type="dxa"/>
          </w:tblCellMar>
        </w:tblPrEx>
        <w:tc>
          <w:tcPr>
            <w:tcW w:w="2430" w:type="dxa"/>
          </w:tcPr>
          <w:p w14:paraId="01326383"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052045A0"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421BC4F9" w14:textId="77777777" w:rsidR="008B72E7" w:rsidRDefault="008B72E7">
            <w:pPr>
              <w:rPr>
                <w:rFonts w:ascii="Arial" w:hAnsi="Arial"/>
                <w:snapToGrid w:val="0"/>
                <w:color w:val="000000"/>
              </w:rPr>
            </w:pPr>
            <w:r>
              <w:rPr>
                <w:rFonts w:ascii="Arial" w:hAnsi="Arial"/>
                <w:snapToGrid w:val="0"/>
                <w:color w:val="000000"/>
              </w:rPr>
              <w:t>The FTPP system shall (3.3.2.32) configure the Radstone processor to continue processing if any of the Power-up tests or Initial BIT tests mentioned in Table 3.3.2.2, ICP IBIT Table, fail.</w:t>
            </w:r>
          </w:p>
        </w:tc>
        <w:tc>
          <w:tcPr>
            <w:tcW w:w="2430" w:type="dxa"/>
          </w:tcPr>
          <w:p w14:paraId="3E604C1F" w14:textId="77777777" w:rsidR="008B72E7" w:rsidRDefault="008B72E7">
            <w:pPr>
              <w:rPr>
                <w:rFonts w:ascii="Arial" w:hAnsi="Arial"/>
                <w:snapToGrid w:val="0"/>
                <w:color w:val="000000"/>
              </w:rPr>
            </w:pPr>
            <w:r>
              <w:rPr>
                <w:rFonts w:ascii="Arial" w:hAnsi="Arial"/>
                <w:snapToGrid w:val="0"/>
                <w:color w:val="000000"/>
              </w:rPr>
              <w:t>SRS289</w:t>
            </w:r>
          </w:p>
        </w:tc>
      </w:tr>
      <w:tr w:rsidR="008B72E7" w14:paraId="051F810F" w14:textId="77777777">
        <w:tblPrEx>
          <w:tblCellMar>
            <w:top w:w="0" w:type="dxa"/>
            <w:bottom w:w="0" w:type="dxa"/>
          </w:tblCellMar>
        </w:tblPrEx>
        <w:tc>
          <w:tcPr>
            <w:tcW w:w="2430" w:type="dxa"/>
          </w:tcPr>
          <w:p w14:paraId="4F39E367"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7AD5B5FD"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73B3A75D" w14:textId="77777777" w:rsidR="008B72E7" w:rsidRDefault="008B72E7">
            <w:pPr>
              <w:rPr>
                <w:rFonts w:ascii="Arial" w:hAnsi="Arial"/>
                <w:snapToGrid w:val="0"/>
                <w:color w:val="000000"/>
              </w:rPr>
            </w:pPr>
            <w:r>
              <w:rPr>
                <w:rFonts w:ascii="Arial" w:hAnsi="Arial"/>
                <w:snapToGrid w:val="0"/>
                <w:color w:val="000000"/>
              </w:rPr>
              <w:t>In all ICP IBIT cases, provided the hardware state permits, the FTSS shall (3.3.2.33) log the error and report it in the X-38 telemetry stream.</w:t>
            </w:r>
          </w:p>
        </w:tc>
        <w:tc>
          <w:tcPr>
            <w:tcW w:w="2430" w:type="dxa"/>
          </w:tcPr>
          <w:p w14:paraId="4E288FBF" w14:textId="77777777" w:rsidR="008B72E7" w:rsidRDefault="008B72E7">
            <w:pPr>
              <w:rPr>
                <w:rFonts w:ascii="Arial" w:hAnsi="Arial"/>
                <w:snapToGrid w:val="0"/>
                <w:color w:val="000000"/>
              </w:rPr>
            </w:pPr>
            <w:r>
              <w:rPr>
                <w:rFonts w:ascii="Arial" w:hAnsi="Arial"/>
                <w:snapToGrid w:val="0"/>
                <w:color w:val="000000"/>
              </w:rPr>
              <w:t>SRS239</w:t>
            </w:r>
          </w:p>
        </w:tc>
      </w:tr>
      <w:tr w:rsidR="008B72E7" w14:paraId="176666C5" w14:textId="77777777">
        <w:tblPrEx>
          <w:tblCellMar>
            <w:top w:w="0" w:type="dxa"/>
            <w:bottom w:w="0" w:type="dxa"/>
          </w:tblCellMar>
        </w:tblPrEx>
        <w:tc>
          <w:tcPr>
            <w:tcW w:w="2430" w:type="dxa"/>
          </w:tcPr>
          <w:p w14:paraId="24A6DACB"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30245605"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7D04C119" w14:textId="77777777" w:rsidR="008B72E7" w:rsidRDefault="008B72E7">
            <w:pPr>
              <w:rPr>
                <w:rFonts w:ascii="Arial" w:hAnsi="Arial"/>
                <w:snapToGrid w:val="0"/>
                <w:color w:val="000000"/>
              </w:rPr>
            </w:pPr>
            <w:r>
              <w:rPr>
                <w:rFonts w:ascii="Arial" w:hAnsi="Arial"/>
                <w:snapToGrid w:val="0"/>
                <w:color w:val="000000"/>
              </w:rPr>
              <w:t>Upon completion of logging a Power-up test or Initial BIT test failure, the FTSS system shall (3.3.2.44) consider the ICP failed and attempt recovery actions as stated in requirement 3.3.5.29.</w:t>
            </w:r>
          </w:p>
        </w:tc>
        <w:tc>
          <w:tcPr>
            <w:tcW w:w="2430" w:type="dxa"/>
          </w:tcPr>
          <w:p w14:paraId="3A70E0A1" w14:textId="77777777" w:rsidR="008B72E7" w:rsidRDefault="008B72E7">
            <w:pPr>
              <w:rPr>
                <w:rFonts w:ascii="Arial" w:hAnsi="Arial"/>
                <w:snapToGrid w:val="0"/>
                <w:color w:val="000000"/>
              </w:rPr>
            </w:pPr>
            <w:r>
              <w:rPr>
                <w:rFonts w:ascii="Arial" w:hAnsi="Arial"/>
                <w:snapToGrid w:val="0"/>
                <w:color w:val="000000"/>
              </w:rPr>
              <w:t>SRS290</w:t>
            </w:r>
          </w:p>
        </w:tc>
      </w:tr>
      <w:tr w:rsidR="008B72E7" w14:paraId="5CDAA73D" w14:textId="77777777">
        <w:tblPrEx>
          <w:tblCellMar>
            <w:top w:w="0" w:type="dxa"/>
            <w:bottom w:w="0" w:type="dxa"/>
          </w:tblCellMar>
        </w:tblPrEx>
        <w:tc>
          <w:tcPr>
            <w:tcW w:w="2430" w:type="dxa"/>
          </w:tcPr>
          <w:p w14:paraId="4E8144B8"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503626AD"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4876A0E6" w14:textId="77777777" w:rsidR="008B72E7" w:rsidRDefault="008B72E7">
            <w:pPr>
              <w:rPr>
                <w:rFonts w:ascii="Arial" w:hAnsi="Arial"/>
                <w:snapToGrid w:val="0"/>
                <w:color w:val="000000"/>
              </w:rPr>
            </w:pPr>
            <w:r>
              <w:rPr>
                <w:rFonts w:ascii="Arial" w:hAnsi="Arial"/>
                <w:snapToGrid w:val="0"/>
                <w:color w:val="000000"/>
              </w:rPr>
              <w:t xml:space="preserve">On each ICP/PMC1553, the FTPP system shall (3.3.2.34) configure the Radstone firmware to perform the IBIT tests shown in Table 3.3.2.3, ICP/PMC1553 IBIT Table. </w:t>
            </w:r>
          </w:p>
        </w:tc>
        <w:tc>
          <w:tcPr>
            <w:tcW w:w="2430" w:type="dxa"/>
          </w:tcPr>
          <w:p w14:paraId="0A078088" w14:textId="77777777" w:rsidR="008B72E7" w:rsidRDefault="008B72E7">
            <w:pPr>
              <w:rPr>
                <w:rFonts w:ascii="Arial" w:hAnsi="Arial"/>
                <w:snapToGrid w:val="0"/>
                <w:color w:val="000000"/>
              </w:rPr>
            </w:pPr>
            <w:r>
              <w:rPr>
                <w:rFonts w:ascii="Arial" w:hAnsi="Arial"/>
                <w:snapToGrid w:val="0"/>
                <w:color w:val="000000"/>
              </w:rPr>
              <w:t>SRS264</w:t>
            </w:r>
          </w:p>
        </w:tc>
      </w:tr>
      <w:tr w:rsidR="008B72E7" w14:paraId="3687CA4F" w14:textId="77777777">
        <w:tblPrEx>
          <w:tblCellMar>
            <w:top w:w="0" w:type="dxa"/>
            <w:bottom w:w="0" w:type="dxa"/>
          </w:tblCellMar>
        </w:tblPrEx>
        <w:tc>
          <w:tcPr>
            <w:tcW w:w="2430" w:type="dxa"/>
          </w:tcPr>
          <w:p w14:paraId="4B4EB417"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255FA389"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611175B1" w14:textId="77777777" w:rsidR="008B72E7" w:rsidRDefault="008B72E7">
            <w:pPr>
              <w:rPr>
                <w:rFonts w:ascii="Arial" w:hAnsi="Arial"/>
                <w:snapToGrid w:val="0"/>
                <w:color w:val="000000"/>
              </w:rPr>
            </w:pPr>
            <w:r>
              <w:rPr>
                <w:rFonts w:ascii="Arial" w:hAnsi="Arial"/>
                <w:snapToGrid w:val="0"/>
                <w:color w:val="000000"/>
              </w:rPr>
              <w:t>The FTPP system shall (3.3.2.35) configure the Radstone ICP/PMC1553 card to halt processing if any of the MPE tests, mentioned in Table 3.3.2.3, ICP/PMC1553 IBIT Table, fail.</w:t>
            </w:r>
          </w:p>
        </w:tc>
        <w:tc>
          <w:tcPr>
            <w:tcW w:w="2430" w:type="dxa"/>
          </w:tcPr>
          <w:p w14:paraId="75DCE69B" w14:textId="77777777" w:rsidR="008B72E7" w:rsidRDefault="008B72E7">
            <w:pPr>
              <w:rPr>
                <w:rFonts w:ascii="Arial" w:hAnsi="Arial"/>
                <w:snapToGrid w:val="0"/>
                <w:color w:val="000000"/>
              </w:rPr>
            </w:pPr>
            <w:r>
              <w:rPr>
                <w:rFonts w:ascii="Arial" w:hAnsi="Arial"/>
                <w:snapToGrid w:val="0"/>
                <w:color w:val="000000"/>
              </w:rPr>
              <w:t>SRS265</w:t>
            </w:r>
          </w:p>
        </w:tc>
      </w:tr>
      <w:tr w:rsidR="008B72E7" w14:paraId="6C91E767" w14:textId="77777777">
        <w:tblPrEx>
          <w:tblCellMar>
            <w:top w:w="0" w:type="dxa"/>
            <w:bottom w:w="0" w:type="dxa"/>
          </w:tblCellMar>
        </w:tblPrEx>
        <w:trPr>
          <w:del w:id="229" w:author="Alex Edsall" w:date="2002-03-12T09:35:00Z"/>
        </w:trPr>
        <w:tc>
          <w:tcPr>
            <w:tcW w:w="2430" w:type="dxa"/>
          </w:tcPr>
          <w:p w14:paraId="1269183C" w14:textId="77777777" w:rsidR="008B72E7" w:rsidRDefault="008B72E7">
            <w:pPr>
              <w:rPr>
                <w:del w:id="230" w:author="Alex Edsall" w:date="2002-03-12T09:35:00Z"/>
                <w:rFonts w:ascii="Arial" w:hAnsi="Arial"/>
                <w:snapToGrid w:val="0"/>
              </w:rPr>
            </w:pPr>
            <w:del w:id="231" w:author="Alex Edsall" w:date="2002-03-12T09:35:00Z">
              <w:r>
                <w:rPr>
                  <w:rFonts w:ascii="Arial" w:hAnsi="Arial"/>
                  <w:snapToGrid w:val="0"/>
                </w:rPr>
                <w:delText>3.3.2</w:delText>
              </w:r>
            </w:del>
          </w:p>
        </w:tc>
        <w:tc>
          <w:tcPr>
            <w:tcW w:w="2520" w:type="dxa"/>
          </w:tcPr>
          <w:p w14:paraId="64D37FF9" w14:textId="77777777" w:rsidR="008B72E7" w:rsidRDefault="008B72E7">
            <w:pPr>
              <w:rPr>
                <w:del w:id="232" w:author="Alex Edsall" w:date="2002-03-12T09:35:00Z"/>
                <w:rFonts w:ascii="Arial" w:hAnsi="Arial"/>
                <w:snapToGrid w:val="0"/>
              </w:rPr>
            </w:pPr>
            <w:del w:id="233" w:author="Alex Edsall" w:date="2002-03-12T09:35:00Z">
              <w:r>
                <w:rPr>
                  <w:rFonts w:ascii="Arial" w:hAnsi="Arial"/>
                  <w:snapToGrid w:val="0"/>
                </w:rPr>
                <w:delText>Start Up</w:delText>
              </w:r>
            </w:del>
          </w:p>
        </w:tc>
        <w:tc>
          <w:tcPr>
            <w:tcW w:w="2430" w:type="dxa"/>
          </w:tcPr>
          <w:p w14:paraId="20E16CEB" w14:textId="77777777" w:rsidR="008B72E7" w:rsidRDefault="008B72E7">
            <w:pPr>
              <w:rPr>
                <w:del w:id="234" w:author="Alex Edsall" w:date="2002-03-12T09:35:00Z"/>
                <w:rFonts w:ascii="Arial" w:hAnsi="Arial"/>
                <w:snapToGrid w:val="0"/>
              </w:rPr>
            </w:pPr>
            <w:del w:id="235" w:author="Alex Edsall" w:date="2002-03-12T09:35:00Z">
              <w:r>
                <w:rPr>
                  <w:rFonts w:ascii="Arial" w:hAnsi="Arial"/>
                  <w:snapToGrid w:val="0"/>
                </w:rPr>
                <w:delText>The FTPP system shall (3.3.2.36) configure the Radstone ICP/PMC1553 card processor to continue processing if any of the Power-up tests or Initial BIT tests mentioned in Table 3.3.2.3, ICP/PMC1553 IBIT Table, fail.</w:delText>
              </w:r>
            </w:del>
          </w:p>
        </w:tc>
        <w:tc>
          <w:tcPr>
            <w:tcW w:w="2430" w:type="dxa"/>
          </w:tcPr>
          <w:p w14:paraId="031C37B6" w14:textId="77777777" w:rsidR="008B72E7" w:rsidRDefault="008B72E7">
            <w:pPr>
              <w:rPr>
                <w:del w:id="236" w:author="Alex Edsall" w:date="2002-03-12T09:35:00Z"/>
                <w:rFonts w:ascii="Arial" w:hAnsi="Arial"/>
                <w:snapToGrid w:val="0"/>
              </w:rPr>
            </w:pPr>
            <w:del w:id="237" w:author="Alex Edsall" w:date="2002-03-12T09:35:00Z">
              <w:r>
                <w:rPr>
                  <w:rFonts w:ascii="Arial" w:hAnsi="Arial"/>
                  <w:snapToGrid w:val="0"/>
                </w:rPr>
                <w:delText>SRS266</w:delText>
              </w:r>
            </w:del>
          </w:p>
        </w:tc>
      </w:tr>
      <w:tr w:rsidR="008B72E7" w14:paraId="18ED84B8" w14:textId="77777777">
        <w:tblPrEx>
          <w:tblCellMar>
            <w:top w:w="0" w:type="dxa"/>
            <w:bottom w:w="0" w:type="dxa"/>
          </w:tblCellMar>
        </w:tblPrEx>
        <w:trPr>
          <w:ins w:id="238" w:author="Alex Edsall" w:date="2002-03-12T09:35:00Z"/>
        </w:trPr>
        <w:tc>
          <w:tcPr>
            <w:tcW w:w="2430" w:type="dxa"/>
          </w:tcPr>
          <w:p w14:paraId="346753A8" w14:textId="77777777" w:rsidR="008B72E7" w:rsidRDefault="008B72E7">
            <w:pPr>
              <w:numPr>
                <w:ins w:id="239" w:author="Alex Edsall" w:date="2002-03-12T09:35:00Z"/>
              </w:numPr>
              <w:rPr>
                <w:ins w:id="240" w:author="Alex Edsall" w:date="2002-03-12T09:35:00Z"/>
                <w:rFonts w:ascii="Arial" w:hAnsi="Arial"/>
                <w:snapToGrid w:val="0"/>
                <w:color w:val="000000"/>
              </w:rPr>
            </w:pPr>
            <w:ins w:id="241" w:author="Alex Edsall" w:date="2002-03-12T09:35:00Z">
              <w:r>
                <w:rPr>
                  <w:rFonts w:ascii="Arial" w:hAnsi="Arial"/>
                  <w:snapToGrid w:val="0"/>
                  <w:color w:val="000000"/>
                </w:rPr>
                <w:t>3.3.2</w:t>
              </w:r>
            </w:ins>
          </w:p>
        </w:tc>
        <w:tc>
          <w:tcPr>
            <w:tcW w:w="2520" w:type="dxa"/>
          </w:tcPr>
          <w:p w14:paraId="7B011A89" w14:textId="77777777" w:rsidR="008B72E7" w:rsidRDefault="008B72E7">
            <w:pPr>
              <w:numPr>
                <w:ins w:id="242" w:author="Alex Edsall" w:date="2002-03-12T09:35:00Z"/>
              </w:numPr>
              <w:rPr>
                <w:ins w:id="243" w:author="Alex Edsall" w:date="2002-03-12T09:35:00Z"/>
                <w:rFonts w:ascii="Arial" w:hAnsi="Arial"/>
                <w:snapToGrid w:val="0"/>
                <w:color w:val="000000"/>
              </w:rPr>
            </w:pPr>
            <w:ins w:id="244" w:author="Alex Edsall" w:date="2002-03-12T09:35:00Z">
              <w:r>
                <w:rPr>
                  <w:rFonts w:ascii="Arial" w:hAnsi="Arial"/>
                  <w:snapToGrid w:val="0"/>
                  <w:color w:val="000000"/>
                </w:rPr>
                <w:t>Start Up</w:t>
              </w:r>
            </w:ins>
          </w:p>
        </w:tc>
        <w:tc>
          <w:tcPr>
            <w:tcW w:w="2430" w:type="dxa"/>
          </w:tcPr>
          <w:p w14:paraId="7463F70C" w14:textId="77777777" w:rsidR="008B72E7" w:rsidRDefault="008B72E7">
            <w:pPr>
              <w:numPr>
                <w:ins w:id="245" w:author="Alex Edsall" w:date="2002-03-12T09:35:00Z"/>
              </w:numPr>
              <w:rPr>
                <w:ins w:id="246" w:author="Alex Edsall" w:date="2002-03-12T09:35:00Z"/>
                <w:rFonts w:ascii="Arial" w:hAnsi="Arial"/>
                <w:snapToGrid w:val="0"/>
                <w:color w:val="000000"/>
              </w:rPr>
            </w:pPr>
            <w:ins w:id="247" w:author="Alex Edsall" w:date="2002-03-12T09:35:00Z">
              <w:r>
                <w:rPr>
                  <w:rFonts w:ascii="Arial" w:hAnsi="Arial"/>
                  <w:snapToGrid w:val="0"/>
                  <w:color w:val="000000"/>
                </w:rPr>
                <w:t>The FTPP system shall (3.3.2.36) configure the Radstone ICP/PMC1553 card to continue processing if any of the  Initial BIT tests mentioned in Table 3.3.2.3, ICP/PMC1553 IBIT Table, fail.</w:t>
              </w:r>
            </w:ins>
          </w:p>
        </w:tc>
        <w:tc>
          <w:tcPr>
            <w:tcW w:w="2430" w:type="dxa"/>
          </w:tcPr>
          <w:p w14:paraId="3A097C2C" w14:textId="77777777" w:rsidR="008B72E7" w:rsidRDefault="008B72E7">
            <w:pPr>
              <w:numPr>
                <w:ins w:id="248" w:author="Alex Edsall" w:date="2002-03-12T09:35:00Z"/>
              </w:numPr>
              <w:rPr>
                <w:ins w:id="249" w:author="Alex Edsall" w:date="2002-03-12T09:35:00Z"/>
                <w:rFonts w:ascii="Arial" w:hAnsi="Arial"/>
                <w:snapToGrid w:val="0"/>
                <w:color w:val="000000"/>
              </w:rPr>
            </w:pPr>
            <w:ins w:id="250" w:author="Alex Edsall" w:date="2002-03-12T09:35:00Z">
              <w:r>
                <w:rPr>
                  <w:rFonts w:ascii="Arial" w:hAnsi="Arial"/>
                  <w:snapToGrid w:val="0"/>
                  <w:color w:val="000000"/>
                </w:rPr>
                <w:t>SRS266</w:t>
              </w:r>
            </w:ins>
          </w:p>
        </w:tc>
      </w:tr>
      <w:tr w:rsidR="008B72E7" w14:paraId="6510DAA0" w14:textId="77777777">
        <w:tblPrEx>
          <w:tblCellMar>
            <w:top w:w="0" w:type="dxa"/>
            <w:bottom w:w="0" w:type="dxa"/>
          </w:tblCellMar>
        </w:tblPrEx>
        <w:tc>
          <w:tcPr>
            <w:tcW w:w="2430" w:type="dxa"/>
          </w:tcPr>
          <w:p w14:paraId="6B094D6D"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5EEC2C7B"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25735B74" w14:textId="77777777" w:rsidR="008B72E7" w:rsidRDefault="008B72E7">
            <w:pPr>
              <w:rPr>
                <w:rFonts w:ascii="Arial" w:hAnsi="Arial"/>
                <w:snapToGrid w:val="0"/>
                <w:color w:val="000000"/>
              </w:rPr>
            </w:pPr>
            <w:r>
              <w:rPr>
                <w:rFonts w:ascii="Arial" w:hAnsi="Arial"/>
                <w:snapToGrid w:val="0"/>
                <w:color w:val="000000"/>
              </w:rPr>
              <w:t>In all ICP/PMC1553 IBIT cases, provided the hardware state permits, the FTSS shall (3.3.2.37) log the error and report it in the X-38 telemetry stream.</w:t>
            </w:r>
          </w:p>
        </w:tc>
        <w:tc>
          <w:tcPr>
            <w:tcW w:w="2430" w:type="dxa"/>
          </w:tcPr>
          <w:p w14:paraId="558832C7" w14:textId="77777777" w:rsidR="008B72E7" w:rsidRDefault="008B72E7">
            <w:pPr>
              <w:rPr>
                <w:rFonts w:ascii="Arial" w:hAnsi="Arial"/>
                <w:snapToGrid w:val="0"/>
                <w:color w:val="000000"/>
              </w:rPr>
            </w:pPr>
            <w:r>
              <w:rPr>
                <w:rFonts w:ascii="Arial" w:hAnsi="Arial"/>
                <w:snapToGrid w:val="0"/>
                <w:color w:val="000000"/>
              </w:rPr>
              <w:t>SRS239</w:t>
            </w:r>
          </w:p>
        </w:tc>
      </w:tr>
      <w:tr w:rsidR="008B72E7" w14:paraId="7046D8DD" w14:textId="77777777">
        <w:tblPrEx>
          <w:tblCellMar>
            <w:top w:w="0" w:type="dxa"/>
            <w:bottom w:w="0" w:type="dxa"/>
          </w:tblCellMar>
        </w:tblPrEx>
        <w:tc>
          <w:tcPr>
            <w:tcW w:w="2430" w:type="dxa"/>
          </w:tcPr>
          <w:p w14:paraId="52A02043"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64029902"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52B4C66E" w14:textId="77777777" w:rsidR="008B72E7" w:rsidRDefault="008B72E7">
            <w:pPr>
              <w:rPr>
                <w:rFonts w:ascii="Arial" w:hAnsi="Arial"/>
                <w:snapToGrid w:val="0"/>
                <w:color w:val="000000"/>
              </w:rPr>
            </w:pPr>
            <w:r>
              <w:rPr>
                <w:rFonts w:ascii="Arial" w:hAnsi="Arial"/>
                <w:snapToGrid w:val="0"/>
                <w:color w:val="000000"/>
              </w:rPr>
              <w:t>On each MPCC, the FTPP system shall (3.3.2.38) configure the Radstone firmware to perform the IBIT tests shown in Table 3.3.2.4, MPCC IBIT Table.</w:t>
            </w:r>
          </w:p>
        </w:tc>
        <w:tc>
          <w:tcPr>
            <w:tcW w:w="2430" w:type="dxa"/>
          </w:tcPr>
          <w:p w14:paraId="7C2D4898" w14:textId="77777777" w:rsidR="008B72E7" w:rsidRDefault="008B72E7">
            <w:pPr>
              <w:rPr>
                <w:rFonts w:ascii="Arial" w:hAnsi="Arial"/>
                <w:snapToGrid w:val="0"/>
                <w:color w:val="000000"/>
              </w:rPr>
            </w:pPr>
            <w:r>
              <w:rPr>
                <w:rFonts w:ascii="Arial" w:hAnsi="Arial"/>
                <w:snapToGrid w:val="0"/>
                <w:color w:val="000000"/>
              </w:rPr>
              <w:t>SRS267</w:t>
            </w:r>
          </w:p>
        </w:tc>
      </w:tr>
      <w:tr w:rsidR="008B72E7" w14:paraId="7E99FFD4" w14:textId="77777777">
        <w:tblPrEx>
          <w:tblCellMar>
            <w:top w:w="0" w:type="dxa"/>
            <w:bottom w:w="0" w:type="dxa"/>
          </w:tblCellMar>
        </w:tblPrEx>
        <w:tc>
          <w:tcPr>
            <w:tcW w:w="2430" w:type="dxa"/>
          </w:tcPr>
          <w:p w14:paraId="68FA9AFB"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71188365"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5475AF54" w14:textId="77777777" w:rsidR="008B72E7" w:rsidRDefault="008B72E7">
            <w:pPr>
              <w:rPr>
                <w:rFonts w:ascii="Arial" w:hAnsi="Arial"/>
                <w:snapToGrid w:val="0"/>
                <w:color w:val="000000"/>
              </w:rPr>
            </w:pPr>
            <w:r>
              <w:rPr>
                <w:rFonts w:ascii="Arial" w:hAnsi="Arial"/>
                <w:snapToGrid w:val="0"/>
                <w:color w:val="000000"/>
              </w:rPr>
              <w:t>In all MPCC IBIT cases, provided the hardware state permits, the FTSS shall (3.3.2.40) log the error and report it in the X-38 telemetry stream.</w:t>
            </w:r>
          </w:p>
        </w:tc>
        <w:tc>
          <w:tcPr>
            <w:tcW w:w="2430" w:type="dxa"/>
          </w:tcPr>
          <w:p w14:paraId="41D40A40" w14:textId="77777777" w:rsidR="008B72E7" w:rsidRDefault="008B72E7">
            <w:pPr>
              <w:rPr>
                <w:rFonts w:ascii="Arial" w:hAnsi="Arial"/>
                <w:snapToGrid w:val="0"/>
                <w:color w:val="000000"/>
              </w:rPr>
            </w:pPr>
            <w:r>
              <w:rPr>
                <w:rFonts w:ascii="Arial" w:hAnsi="Arial"/>
                <w:snapToGrid w:val="0"/>
                <w:color w:val="000000"/>
              </w:rPr>
              <w:t>SRS239</w:t>
            </w:r>
          </w:p>
        </w:tc>
      </w:tr>
      <w:tr w:rsidR="008B72E7" w14:paraId="4B92F44E" w14:textId="77777777">
        <w:tblPrEx>
          <w:tblCellMar>
            <w:top w:w="0" w:type="dxa"/>
            <w:bottom w:w="0" w:type="dxa"/>
          </w:tblCellMar>
        </w:tblPrEx>
        <w:tc>
          <w:tcPr>
            <w:tcW w:w="2430" w:type="dxa"/>
          </w:tcPr>
          <w:p w14:paraId="74F86C43"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795E371B"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2E74EEE3" w14:textId="77777777" w:rsidR="008B72E7" w:rsidRDefault="008B72E7">
            <w:pPr>
              <w:rPr>
                <w:rFonts w:ascii="Arial" w:hAnsi="Arial"/>
                <w:snapToGrid w:val="0"/>
                <w:color w:val="000000"/>
              </w:rPr>
            </w:pPr>
            <w:r>
              <w:rPr>
                <w:rFonts w:ascii="Arial" w:hAnsi="Arial"/>
                <w:snapToGrid w:val="0"/>
                <w:color w:val="000000"/>
              </w:rPr>
              <w:t>If IBIT fails, the FTSS SW shall (3.3.2.41) handle the failure as stated in the preceding IBIT requirements and in requirement 3.3.5.29’s table, FTPP Failure Response/Recovery Mechanisms.</w:t>
            </w:r>
          </w:p>
        </w:tc>
        <w:tc>
          <w:tcPr>
            <w:tcW w:w="2430" w:type="dxa"/>
          </w:tcPr>
          <w:p w14:paraId="56FD397A" w14:textId="77777777" w:rsidR="008B72E7" w:rsidRDefault="008B72E7">
            <w:pPr>
              <w:rPr>
                <w:rFonts w:ascii="Arial" w:hAnsi="Arial"/>
                <w:snapToGrid w:val="0"/>
                <w:color w:val="000000"/>
              </w:rPr>
            </w:pPr>
            <w:r>
              <w:rPr>
                <w:rFonts w:ascii="Arial" w:hAnsi="Arial"/>
                <w:snapToGrid w:val="0"/>
                <w:color w:val="000000"/>
              </w:rPr>
              <w:t>SRS269</w:t>
            </w:r>
          </w:p>
        </w:tc>
      </w:tr>
      <w:tr w:rsidR="008B72E7" w14:paraId="5493CC70" w14:textId="77777777">
        <w:tblPrEx>
          <w:tblCellMar>
            <w:top w:w="0" w:type="dxa"/>
            <w:bottom w:w="0" w:type="dxa"/>
          </w:tblCellMar>
        </w:tblPrEx>
        <w:tc>
          <w:tcPr>
            <w:tcW w:w="2430" w:type="dxa"/>
          </w:tcPr>
          <w:p w14:paraId="5FB33F42"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7A8EA888"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4DE45647" w14:textId="77777777" w:rsidR="008B72E7" w:rsidRDefault="008B72E7">
            <w:pPr>
              <w:rPr>
                <w:rFonts w:ascii="Arial" w:hAnsi="Arial"/>
                <w:snapToGrid w:val="0"/>
                <w:color w:val="000000"/>
              </w:rPr>
            </w:pPr>
            <w:r>
              <w:rPr>
                <w:rFonts w:ascii="Arial" w:hAnsi="Arial"/>
                <w:snapToGrid w:val="0"/>
                <w:color w:val="000000"/>
              </w:rPr>
              <w:t>However, the FTSS SW shall (3.3.2.42) notify the application software if the 5th ICP’s heartbeat ceases to exist.</w:t>
            </w:r>
          </w:p>
        </w:tc>
        <w:tc>
          <w:tcPr>
            <w:tcW w:w="2430" w:type="dxa"/>
          </w:tcPr>
          <w:p w14:paraId="4BCEB8C9" w14:textId="77777777" w:rsidR="008B72E7" w:rsidRDefault="008B72E7">
            <w:pPr>
              <w:rPr>
                <w:rFonts w:ascii="Arial" w:hAnsi="Arial"/>
                <w:snapToGrid w:val="0"/>
                <w:color w:val="000000"/>
              </w:rPr>
            </w:pPr>
            <w:r>
              <w:rPr>
                <w:rFonts w:ascii="Arial" w:hAnsi="Arial"/>
                <w:snapToGrid w:val="0"/>
                <w:color w:val="000000"/>
              </w:rPr>
              <w:t>SRS098</w:t>
            </w:r>
          </w:p>
        </w:tc>
      </w:tr>
      <w:tr w:rsidR="008B72E7" w14:paraId="598C7532" w14:textId="77777777">
        <w:tblPrEx>
          <w:tblCellMar>
            <w:top w:w="0" w:type="dxa"/>
            <w:bottom w:w="0" w:type="dxa"/>
          </w:tblCellMar>
        </w:tblPrEx>
        <w:tc>
          <w:tcPr>
            <w:tcW w:w="2430" w:type="dxa"/>
          </w:tcPr>
          <w:p w14:paraId="4516C139"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14FF8E10"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2AF9B3EF" w14:textId="77777777" w:rsidR="008B72E7" w:rsidRDefault="008B72E7">
            <w:pPr>
              <w:rPr>
                <w:rFonts w:ascii="Arial" w:hAnsi="Arial"/>
                <w:snapToGrid w:val="0"/>
                <w:color w:val="000000"/>
              </w:rPr>
            </w:pPr>
            <w:r>
              <w:rPr>
                <w:rFonts w:ascii="Arial" w:hAnsi="Arial"/>
                <w:snapToGrid w:val="0"/>
                <w:color w:val="000000"/>
              </w:rPr>
              <w:t>The surviving triplex shall (3.3.2.5) attempt to sync with the failed FCP.</w:t>
            </w:r>
          </w:p>
        </w:tc>
        <w:tc>
          <w:tcPr>
            <w:tcW w:w="2430" w:type="dxa"/>
          </w:tcPr>
          <w:p w14:paraId="4878B389" w14:textId="77777777" w:rsidR="008B72E7" w:rsidRDefault="008B72E7">
            <w:pPr>
              <w:rPr>
                <w:rFonts w:ascii="Arial" w:hAnsi="Arial"/>
                <w:snapToGrid w:val="0"/>
                <w:color w:val="000000"/>
              </w:rPr>
            </w:pPr>
            <w:r>
              <w:rPr>
                <w:rFonts w:ascii="Arial" w:hAnsi="Arial"/>
                <w:snapToGrid w:val="0"/>
                <w:color w:val="000000"/>
              </w:rPr>
              <w:t>SRS177</w:t>
            </w:r>
          </w:p>
        </w:tc>
      </w:tr>
      <w:tr w:rsidR="008B72E7" w14:paraId="0895AF9A" w14:textId="77777777">
        <w:tblPrEx>
          <w:tblCellMar>
            <w:top w:w="0" w:type="dxa"/>
            <w:bottom w:w="0" w:type="dxa"/>
          </w:tblCellMar>
        </w:tblPrEx>
        <w:tc>
          <w:tcPr>
            <w:tcW w:w="2430" w:type="dxa"/>
          </w:tcPr>
          <w:p w14:paraId="7C78E49D"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44E758FD"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7A4DC8C9" w14:textId="77777777" w:rsidR="008B72E7" w:rsidRDefault="008B72E7">
            <w:pPr>
              <w:rPr>
                <w:rFonts w:ascii="Arial" w:hAnsi="Arial"/>
                <w:snapToGrid w:val="0"/>
                <w:color w:val="000000"/>
              </w:rPr>
            </w:pPr>
            <w:r>
              <w:rPr>
                <w:rFonts w:ascii="Arial" w:hAnsi="Arial"/>
                <w:snapToGrid w:val="0"/>
                <w:color w:val="000000"/>
              </w:rPr>
              <w:t>If the failed FCP has not synced in 2.5 seconds, after the surviving triplex has detected the loss of the FCP, then the surviving triplex shall (3.3.2.6) send a voted VMEbus reset through the NE to the failed FCP.</w:t>
            </w:r>
          </w:p>
        </w:tc>
        <w:tc>
          <w:tcPr>
            <w:tcW w:w="2430" w:type="dxa"/>
          </w:tcPr>
          <w:p w14:paraId="151CAFEC" w14:textId="77777777" w:rsidR="008B72E7" w:rsidRDefault="008B72E7">
            <w:pPr>
              <w:rPr>
                <w:rFonts w:ascii="Arial" w:hAnsi="Arial"/>
                <w:snapToGrid w:val="0"/>
                <w:color w:val="000000"/>
              </w:rPr>
            </w:pPr>
            <w:r>
              <w:rPr>
                <w:rFonts w:ascii="Arial" w:hAnsi="Arial"/>
                <w:snapToGrid w:val="0"/>
                <w:color w:val="000000"/>
              </w:rPr>
              <w:t>SRS178</w:t>
            </w:r>
          </w:p>
        </w:tc>
      </w:tr>
      <w:tr w:rsidR="008B72E7" w14:paraId="722EC6AA" w14:textId="77777777">
        <w:tblPrEx>
          <w:tblCellMar>
            <w:top w:w="0" w:type="dxa"/>
            <w:bottom w:w="0" w:type="dxa"/>
          </w:tblCellMar>
        </w:tblPrEx>
        <w:tc>
          <w:tcPr>
            <w:tcW w:w="2430" w:type="dxa"/>
          </w:tcPr>
          <w:p w14:paraId="717E69A1"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19A738A8"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3F353F8D" w14:textId="77777777" w:rsidR="008B72E7" w:rsidRDefault="008B72E7">
            <w:pPr>
              <w:rPr>
                <w:rFonts w:ascii="Arial" w:hAnsi="Arial"/>
                <w:snapToGrid w:val="0"/>
                <w:color w:val="000000"/>
              </w:rPr>
            </w:pPr>
            <w:r>
              <w:rPr>
                <w:rFonts w:ascii="Arial" w:hAnsi="Arial"/>
                <w:snapToGrid w:val="0"/>
                <w:color w:val="000000"/>
              </w:rPr>
              <w:t>Start Up shall (3.3.2.12) synchronize its FCP with other operational FCPs.</w:t>
            </w:r>
          </w:p>
        </w:tc>
        <w:tc>
          <w:tcPr>
            <w:tcW w:w="2430" w:type="dxa"/>
          </w:tcPr>
          <w:p w14:paraId="78D3D8BD" w14:textId="77777777" w:rsidR="008B72E7" w:rsidRDefault="008B72E7">
            <w:pPr>
              <w:rPr>
                <w:rFonts w:ascii="Arial" w:hAnsi="Arial"/>
                <w:snapToGrid w:val="0"/>
                <w:color w:val="000000"/>
              </w:rPr>
            </w:pPr>
            <w:r>
              <w:rPr>
                <w:rFonts w:ascii="Arial" w:hAnsi="Arial"/>
                <w:snapToGrid w:val="0"/>
                <w:color w:val="000000"/>
              </w:rPr>
              <w:t>SRS008</w:t>
            </w:r>
          </w:p>
        </w:tc>
      </w:tr>
      <w:tr w:rsidR="008B72E7" w14:paraId="226C946A" w14:textId="77777777">
        <w:tblPrEx>
          <w:tblCellMar>
            <w:top w:w="0" w:type="dxa"/>
            <w:bottom w:w="0" w:type="dxa"/>
          </w:tblCellMar>
        </w:tblPrEx>
        <w:tc>
          <w:tcPr>
            <w:tcW w:w="2430" w:type="dxa"/>
          </w:tcPr>
          <w:p w14:paraId="07885947"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14D5B377"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65529852" w14:textId="77777777" w:rsidR="008B72E7" w:rsidRDefault="008B72E7">
            <w:pPr>
              <w:rPr>
                <w:rFonts w:ascii="Arial" w:hAnsi="Arial"/>
                <w:snapToGrid w:val="0"/>
                <w:color w:val="000000"/>
              </w:rPr>
            </w:pPr>
            <w:r>
              <w:rPr>
                <w:rFonts w:ascii="Arial" w:hAnsi="Arial"/>
                <w:snapToGrid w:val="0"/>
                <w:color w:val="000000"/>
              </w:rPr>
              <w:t>Start Up shall (3.3.2.13) make their state congruent.</w:t>
            </w:r>
          </w:p>
        </w:tc>
        <w:tc>
          <w:tcPr>
            <w:tcW w:w="2430" w:type="dxa"/>
          </w:tcPr>
          <w:p w14:paraId="2CAA758E" w14:textId="77777777" w:rsidR="008B72E7" w:rsidRDefault="008B72E7">
            <w:pPr>
              <w:rPr>
                <w:rFonts w:ascii="Arial" w:hAnsi="Arial"/>
                <w:snapToGrid w:val="0"/>
                <w:color w:val="000000"/>
              </w:rPr>
            </w:pPr>
            <w:r>
              <w:rPr>
                <w:rFonts w:ascii="Arial" w:hAnsi="Arial"/>
                <w:snapToGrid w:val="0"/>
                <w:color w:val="000000"/>
              </w:rPr>
              <w:t>SRS011</w:t>
            </w:r>
          </w:p>
        </w:tc>
      </w:tr>
      <w:tr w:rsidR="008B72E7" w14:paraId="33998069" w14:textId="77777777">
        <w:tblPrEx>
          <w:tblCellMar>
            <w:top w:w="0" w:type="dxa"/>
            <w:bottom w:w="0" w:type="dxa"/>
          </w:tblCellMar>
        </w:tblPrEx>
        <w:tc>
          <w:tcPr>
            <w:tcW w:w="2430" w:type="dxa"/>
          </w:tcPr>
          <w:p w14:paraId="3A867974"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53EE33E7"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7449F9CF" w14:textId="77777777" w:rsidR="008B72E7" w:rsidRDefault="008B72E7">
            <w:pPr>
              <w:rPr>
                <w:rFonts w:ascii="Arial" w:hAnsi="Arial"/>
                <w:snapToGrid w:val="0"/>
                <w:color w:val="000000"/>
              </w:rPr>
            </w:pPr>
            <w:r>
              <w:rPr>
                <w:rFonts w:ascii="Arial" w:hAnsi="Arial"/>
                <w:snapToGrid w:val="0"/>
                <w:color w:val="000000"/>
              </w:rPr>
              <w:t>The FCP state shall (3.3.2.14) include all volatile memory, read/write memory, registers, timers, and counters, except that part of the memory exclusively set aside for channel-unique information.</w:t>
            </w:r>
          </w:p>
        </w:tc>
        <w:tc>
          <w:tcPr>
            <w:tcW w:w="2430" w:type="dxa"/>
          </w:tcPr>
          <w:p w14:paraId="550172AF" w14:textId="77777777" w:rsidR="008B72E7" w:rsidRDefault="008B72E7">
            <w:pPr>
              <w:rPr>
                <w:rFonts w:ascii="Arial" w:hAnsi="Arial"/>
                <w:snapToGrid w:val="0"/>
                <w:color w:val="000000"/>
              </w:rPr>
            </w:pPr>
            <w:r>
              <w:rPr>
                <w:rFonts w:ascii="Arial" w:hAnsi="Arial"/>
                <w:snapToGrid w:val="0"/>
                <w:color w:val="000000"/>
              </w:rPr>
              <w:t>SRS011</w:t>
            </w:r>
          </w:p>
        </w:tc>
      </w:tr>
      <w:tr w:rsidR="008B72E7" w14:paraId="52955C65" w14:textId="77777777">
        <w:tblPrEx>
          <w:tblCellMar>
            <w:top w:w="0" w:type="dxa"/>
            <w:bottom w:w="0" w:type="dxa"/>
          </w:tblCellMar>
        </w:tblPrEx>
        <w:trPr>
          <w:del w:id="251" w:author="Alex Edsall" w:date="2002-03-12T09:35:00Z"/>
        </w:trPr>
        <w:tc>
          <w:tcPr>
            <w:tcW w:w="2430" w:type="dxa"/>
          </w:tcPr>
          <w:p w14:paraId="22E01802" w14:textId="77777777" w:rsidR="008B72E7" w:rsidRDefault="008B72E7">
            <w:pPr>
              <w:rPr>
                <w:del w:id="252" w:author="Alex Edsall" w:date="2002-03-12T09:35:00Z"/>
                <w:rFonts w:ascii="Arial" w:hAnsi="Arial"/>
                <w:snapToGrid w:val="0"/>
              </w:rPr>
            </w:pPr>
            <w:del w:id="253" w:author="Alex Edsall" w:date="2002-03-12T09:35:00Z">
              <w:r>
                <w:rPr>
                  <w:rFonts w:ascii="Arial" w:hAnsi="Arial"/>
                  <w:snapToGrid w:val="0"/>
                </w:rPr>
                <w:delText>3.3.2</w:delText>
              </w:r>
            </w:del>
          </w:p>
        </w:tc>
        <w:tc>
          <w:tcPr>
            <w:tcW w:w="2520" w:type="dxa"/>
          </w:tcPr>
          <w:p w14:paraId="0A05D2BB" w14:textId="77777777" w:rsidR="008B72E7" w:rsidRDefault="008B72E7">
            <w:pPr>
              <w:rPr>
                <w:del w:id="254" w:author="Alex Edsall" w:date="2002-03-12T09:35:00Z"/>
                <w:rFonts w:ascii="Arial" w:hAnsi="Arial"/>
                <w:snapToGrid w:val="0"/>
              </w:rPr>
            </w:pPr>
            <w:del w:id="255" w:author="Alex Edsall" w:date="2002-03-12T09:35:00Z">
              <w:r>
                <w:rPr>
                  <w:rFonts w:ascii="Arial" w:hAnsi="Arial"/>
                  <w:snapToGrid w:val="0"/>
                </w:rPr>
                <w:delText>Start Up</w:delText>
              </w:r>
            </w:del>
          </w:p>
        </w:tc>
        <w:tc>
          <w:tcPr>
            <w:tcW w:w="2430" w:type="dxa"/>
          </w:tcPr>
          <w:p w14:paraId="1C7206C9" w14:textId="77777777" w:rsidR="008B72E7" w:rsidRDefault="008B72E7">
            <w:pPr>
              <w:rPr>
                <w:del w:id="256" w:author="Alex Edsall" w:date="2002-03-12T09:35:00Z"/>
                <w:rFonts w:ascii="Arial" w:hAnsi="Arial"/>
                <w:snapToGrid w:val="0"/>
              </w:rPr>
            </w:pPr>
            <w:del w:id="257" w:author="Alex Edsall" w:date="2002-03-12T09:35:00Z">
              <w:r>
                <w:rPr>
                  <w:rFonts w:ascii="Arial" w:hAnsi="Arial"/>
                  <w:snapToGrid w:val="0"/>
                </w:rPr>
                <w:delText>It shall (3.3.2.17) support normal synchronization following power on or reset</w:delText>
              </w:r>
            </w:del>
          </w:p>
        </w:tc>
        <w:tc>
          <w:tcPr>
            <w:tcW w:w="2430" w:type="dxa"/>
          </w:tcPr>
          <w:p w14:paraId="5D7AFEFF" w14:textId="77777777" w:rsidR="008B72E7" w:rsidRDefault="008B72E7">
            <w:pPr>
              <w:rPr>
                <w:del w:id="258" w:author="Alex Edsall" w:date="2002-03-12T09:35:00Z"/>
                <w:rFonts w:ascii="Arial" w:hAnsi="Arial"/>
                <w:snapToGrid w:val="0"/>
              </w:rPr>
            </w:pPr>
            <w:del w:id="259" w:author="Alex Edsall" w:date="2002-03-12T09:35:00Z">
              <w:r>
                <w:rPr>
                  <w:rFonts w:ascii="Arial" w:hAnsi="Arial"/>
                  <w:snapToGrid w:val="0"/>
                </w:rPr>
                <w:delText>SRS194</w:delText>
              </w:r>
            </w:del>
          </w:p>
        </w:tc>
      </w:tr>
      <w:tr w:rsidR="008B72E7" w14:paraId="15994190" w14:textId="77777777">
        <w:tblPrEx>
          <w:tblCellMar>
            <w:top w:w="0" w:type="dxa"/>
            <w:bottom w:w="0" w:type="dxa"/>
          </w:tblCellMar>
        </w:tblPrEx>
        <w:trPr>
          <w:ins w:id="260" w:author="Alex Edsall" w:date="2002-03-12T09:35:00Z"/>
        </w:trPr>
        <w:tc>
          <w:tcPr>
            <w:tcW w:w="2430" w:type="dxa"/>
          </w:tcPr>
          <w:p w14:paraId="47066DC6" w14:textId="77777777" w:rsidR="008B72E7" w:rsidRDefault="008B72E7">
            <w:pPr>
              <w:numPr>
                <w:ins w:id="261" w:author="Alex Edsall" w:date="2002-03-12T09:35:00Z"/>
              </w:numPr>
              <w:rPr>
                <w:ins w:id="262" w:author="Alex Edsall" w:date="2002-03-12T09:35:00Z"/>
                <w:rFonts w:ascii="Arial" w:hAnsi="Arial"/>
                <w:snapToGrid w:val="0"/>
                <w:color w:val="000000"/>
              </w:rPr>
            </w:pPr>
            <w:ins w:id="263" w:author="Alex Edsall" w:date="2002-03-12T09:35:00Z">
              <w:r>
                <w:rPr>
                  <w:rFonts w:ascii="Arial" w:hAnsi="Arial"/>
                  <w:snapToGrid w:val="0"/>
                  <w:color w:val="000000"/>
                </w:rPr>
                <w:t>3.3.2</w:t>
              </w:r>
            </w:ins>
          </w:p>
        </w:tc>
        <w:tc>
          <w:tcPr>
            <w:tcW w:w="2520" w:type="dxa"/>
          </w:tcPr>
          <w:p w14:paraId="5CAE3206" w14:textId="77777777" w:rsidR="008B72E7" w:rsidRDefault="008B72E7">
            <w:pPr>
              <w:numPr>
                <w:ins w:id="264" w:author="Alex Edsall" w:date="2002-03-12T09:35:00Z"/>
              </w:numPr>
              <w:rPr>
                <w:ins w:id="265" w:author="Alex Edsall" w:date="2002-03-12T09:35:00Z"/>
                <w:rFonts w:ascii="Arial" w:hAnsi="Arial"/>
                <w:snapToGrid w:val="0"/>
                <w:color w:val="000000"/>
              </w:rPr>
            </w:pPr>
            <w:ins w:id="266" w:author="Alex Edsall" w:date="2002-03-12T09:35:00Z">
              <w:r>
                <w:rPr>
                  <w:rFonts w:ascii="Arial" w:hAnsi="Arial"/>
                  <w:snapToGrid w:val="0"/>
                  <w:color w:val="000000"/>
                </w:rPr>
                <w:t>Start Up</w:t>
              </w:r>
            </w:ins>
          </w:p>
        </w:tc>
        <w:tc>
          <w:tcPr>
            <w:tcW w:w="2430" w:type="dxa"/>
          </w:tcPr>
          <w:p w14:paraId="21C1FC01" w14:textId="77777777" w:rsidR="008B72E7" w:rsidRDefault="008B72E7">
            <w:pPr>
              <w:numPr>
                <w:ins w:id="267" w:author="Alex Edsall" w:date="2002-03-12T09:35:00Z"/>
              </w:numPr>
              <w:rPr>
                <w:ins w:id="268" w:author="Alex Edsall" w:date="2002-03-12T09:35:00Z"/>
                <w:rFonts w:ascii="Arial" w:hAnsi="Arial"/>
                <w:snapToGrid w:val="0"/>
                <w:color w:val="000000"/>
              </w:rPr>
            </w:pPr>
            <w:ins w:id="269" w:author="Alex Edsall" w:date="2002-03-12T09:35:00Z">
              <w:r>
                <w:rPr>
                  <w:rFonts w:ascii="Arial" w:hAnsi="Arial"/>
                  <w:snapToGrid w:val="0"/>
                  <w:color w:val="000000"/>
                </w:rPr>
                <w:t>It shall (3.3.2.17) support normal synchronization following power on or reset.</w:t>
              </w:r>
            </w:ins>
          </w:p>
        </w:tc>
        <w:tc>
          <w:tcPr>
            <w:tcW w:w="2430" w:type="dxa"/>
          </w:tcPr>
          <w:p w14:paraId="29ED7474" w14:textId="77777777" w:rsidR="008B72E7" w:rsidRDefault="008B72E7">
            <w:pPr>
              <w:numPr>
                <w:ins w:id="270" w:author="Alex Edsall" w:date="2002-03-12T09:35:00Z"/>
              </w:numPr>
              <w:rPr>
                <w:ins w:id="271" w:author="Alex Edsall" w:date="2002-03-12T09:35:00Z"/>
                <w:rFonts w:ascii="Arial" w:hAnsi="Arial"/>
                <w:snapToGrid w:val="0"/>
                <w:color w:val="000000"/>
              </w:rPr>
            </w:pPr>
            <w:ins w:id="272" w:author="Alex Edsall" w:date="2002-03-12T09:35:00Z">
              <w:r>
                <w:rPr>
                  <w:rFonts w:ascii="Arial" w:hAnsi="Arial"/>
                  <w:snapToGrid w:val="0"/>
                  <w:color w:val="000000"/>
                </w:rPr>
                <w:t>SRS194</w:t>
              </w:r>
            </w:ins>
          </w:p>
        </w:tc>
      </w:tr>
      <w:tr w:rsidR="008B72E7" w14:paraId="2442085D" w14:textId="77777777">
        <w:tblPrEx>
          <w:tblCellMar>
            <w:top w:w="0" w:type="dxa"/>
            <w:bottom w:w="0" w:type="dxa"/>
          </w:tblCellMar>
        </w:tblPrEx>
        <w:tc>
          <w:tcPr>
            <w:tcW w:w="2430" w:type="dxa"/>
          </w:tcPr>
          <w:p w14:paraId="3374E65D"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26B64857"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3A02012E" w14:textId="77777777" w:rsidR="008B72E7" w:rsidRDefault="008B72E7">
            <w:pPr>
              <w:rPr>
                <w:rFonts w:ascii="Arial" w:hAnsi="Arial"/>
                <w:snapToGrid w:val="0"/>
                <w:color w:val="000000"/>
              </w:rPr>
            </w:pPr>
            <w:r>
              <w:rPr>
                <w:rFonts w:ascii="Arial" w:hAnsi="Arial"/>
                <w:snapToGrid w:val="0"/>
                <w:color w:val="000000"/>
              </w:rPr>
              <w:t>Start Up shall (3.3.2.18) be able to synchronize all operational FCPs in the presence of this skew in the power on sequence.</w:t>
            </w:r>
          </w:p>
        </w:tc>
        <w:tc>
          <w:tcPr>
            <w:tcW w:w="2430" w:type="dxa"/>
          </w:tcPr>
          <w:p w14:paraId="79F417CD" w14:textId="77777777" w:rsidR="008B72E7" w:rsidRDefault="008B72E7">
            <w:pPr>
              <w:rPr>
                <w:rFonts w:ascii="Arial" w:hAnsi="Arial"/>
                <w:snapToGrid w:val="0"/>
                <w:color w:val="000000"/>
              </w:rPr>
            </w:pPr>
            <w:r>
              <w:rPr>
                <w:rFonts w:ascii="Arial" w:hAnsi="Arial"/>
                <w:snapToGrid w:val="0"/>
                <w:color w:val="000000"/>
              </w:rPr>
              <w:t>SRS008</w:t>
            </w:r>
          </w:p>
        </w:tc>
      </w:tr>
      <w:tr w:rsidR="008B72E7" w14:paraId="0D3FC14C" w14:textId="77777777">
        <w:tblPrEx>
          <w:tblCellMar>
            <w:top w:w="0" w:type="dxa"/>
            <w:bottom w:w="0" w:type="dxa"/>
          </w:tblCellMar>
        </w:tblPrEx>
        <w:tc>
          <w:tcPr>
            <w:tcW w:w="2430" w:type="dxa"/>
          </w:tcPr>
          <w:p w14:paraId="1447990D"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19C74338"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0C6A775D" w14:textId="77777777" w:rsidR="008B72E7" w:rsidRDefault="008B72E7">
            <w:pPr>
              <w:rPr>
                <w:rFonts w:ascii="Arial" w:hAnsi="Arial"/>
                <w:snapToGrid w:val="0"/>
                <w:color w:val="000000"/>
              </w:rPr>
            </w:pPr>
            <w:r>
              <w:rPr>
                <w:rFonts w:ascii="Arial" w:hAnsi="Arial"/>
                <w:snapToGrid w:val="0"/>
                <w:color w:val="000000"/>
              </w:rPr>
              <w:t>Start Up shall (3.3.2.19) test to ensure that all four FCPs are synchronized.</w:t>
            </w:r>
          </w:p>
        </w:tc>
        <w:tc>
          <w:tcPr>
            <w:tcW w:w="2430" w:type="dxa"/>
          </w:tcPr>
          <w:p w14:paraId="6B71F137" w14:textId="77777777" w:rsidR="008B72E7" w:rsidRDefault="008B72E7">
            <w:pPr>
              <w:rPr>
                <w:rFonts w:ascii="Arial" w:hAnsi="Arial"/>
                <w:snapToGrid w:val="0"/>
                <w:color w:val="000000"/>
              </w:rPr>
            </w:pPr>
            <w:r>
              <w:rPr>
                <w:rFonts w:ascii="Arial" w:hAnsi="Arial"/>
                <w:snapToGrid w:val="0"/>
                <w:color w:val="000000"/>
              </w:rPr>
              <w:t>SRS008, SRS010</w:t>
            </w:r>
          </w:p>
        </w:tc>
      </w:tr>
      <w:tr w:rsidR="008B72E7" w14:paraId="357CCB1B" w14:textId="77777777">
        <w:tblPrEx>
          <w:tblCellMar>
            <w:top w:w="0" w:type="dxa"/>
            <w:bottom w:w="0" w:type="dxa"/>
          </w:tblCellMar>
        </w:tblPrEx>
        <w:tc>
          <w:tcPr>
            <w:tcW w:w="2430" w:type="dxa"/>
          </w:tcPr>
          <w:p w14:paraId="61E72CE4"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7CB20E13"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55D2FAA5" w14:textId="77777777" w:rsidR="008B72E7" w:rsidRDefault="008B72E7">
            <w:pPr>
              <w:rPr>
                <w:rFonts w:ascii="Arial" w:hAnsi="Arial"/>
                <w:snapToGrid w:val="0"/>
                <w:color w:val="000000"/>
              </w:rPr>
            </w:pPr>
            <w:r>
              <w:rPr>
                <w:rFonts w:ascii="Arial" w:hAnsi="Arial"/>
                <w:snapToGrid w:val="0"/>
                <w:color w:val="000000"/>
              </w:rPr>
              <w:t>Unsynchronized processors shall (3.3.2.20) be excluded from the FCP configuration.</w:t>
            </w:r>
          </w:p>
        </w:tc>
        <w:tc>
          <w:tcPr>
            <w:tcW w:w="2430" w:type="dxa"/>
          </w:tcPr>
          <w:p w14:paraId="19E65CA4" w14:textId="77777777" w:rsidR="008B72E7" w:rsidRDefault="008B72E7">
            <w:pPr>
              <w:rPr>
                <w:rFonts w:ascii="Arial" w:hAnsi="Arial"/>
                <w:snapToGrid w:val="0"/>
                <w:color w:val="000000"/>
              </w:rPr>
            </w:pPr>
            <w:r>
              <w:rPr>
                <w:rFonts w:ascii="Arial" w:hAnsi="Arial"/>
                <w:snapToGrid w:val="0"/>
                <w:color w:val="000000"/>
              </w:rPr>
              <w:t>SRS010, SRS296</w:t>
            </w:r>
          </w:p>
        </w:tc>
      </w:tr>
      <w:tr w:rsidR="008B72E7" w14:paraId="7F09E5EE" w14:textId="77777777">
        <w:tblPrEx>
          <w:tblCellMar>
            <w:top w:w="0" w:type="dxa"/>
            <w:bottom w:w="0" w:type="dxa"/>
          </w:tblCellMar>
        </w:tblPrEx>
        <w:tc>
          <w:tcPr>
            <w:tcW w:w="2430" w:type="dxa"/>
          </w:tcPr>
          <w:p w14:paraId="0F88A83F"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08AB3FC6"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2CBA3BF7" w14:textId="77777777" w:rsidR="008B72E7" w:rsidRDefault="008B72E7">
            <w:pPr>
              <w:rPr>
                <w:rFonts w:ascii="Arial" w:hAnsi="Arial"/>
                <w:snapToGrid w:val="0"/>
                <w:color w:val="000000"/>
              </w:rPr>
            </w:pPr>
            <w:r>
              <w:rPr>
                <w:rFonts w:ascii="Arial" w:hAnsi="Arial"/>
                <w:snapToGrid w:val="0"/>
                <w:color w:val="000000"/>
              </w:rPr>
              <w:t>During start up the FCP watchdog timer shall (3.3.2.45) be active.</w:t>
            </w:r>
          </w:p>
        </w:tc>
        <w:tc>
          <w:tcPr>
            <w:tcW w:w="2430" w:type="dxa"/>
          </w:tcPr>
          <w:p w14:paraId="7F9B2C92" w14:textId="77777777" w:rsidR="008B72E7" w:rsidRDefault="008B72E7">
            <w:pPr>
              <w:rPr>
                <w:rFonts w:ascii="Arial" w:hAnsi="Arial"/>
                <w:snapToGrid w:val="0"/>
                <w:color w:val="000000"/>
              </w:rPr>
            </w:pPr>
            <w:r>
              <w:rPr>
                <w:rFonts w:ascii="Arial" w:hAnsi="Arial"/>
                <w:snapToGrid w:val="0"/>
                <w:color w:val="000000"/>
              </w:rPr>
              <w:t>SRS014, SRS292</w:t>
            </w:r>
          </w:p>
        </w:tc>
      </w:tr>
      <w:tr w:rsidR="008B72E7" w14:paraId="2E5EC820" w14:textId="77777777">
        <w:tblPrEx>
          <w:tblCellMar>
            <w:top w:w="0" w:type="dxa"/>
            <w:bottom w:w="0" w:type="dxa"/>
          </w:tblCellMar>
        </w:tblPrEx>
        <w:tc>
          <w:tcPr>
            <w:tcW w:w="2430" w:type="dxa"/>
          </w:tcPr>
          <w:p w14:paraId="39C6D645" w14:textId="77777777" w:rsidR="008B72E7" w:rsidRDefault="008B72E7">
            <w:pPr>
              <w:rPr>
                <w:rFonts w:ascii="Arial" w:hAnsi="Arial"/>
                <w:snapToGrid w:val="0"/>
                <w:color w:val="000000"/>
              </w:rPr>
            </w:pPr>
            <w:r>
              <w:rPr>
                <w:rFonts w:ascii="Arial" w:hAnsi="Arial"/>
                <w:snapToGrid w:val="0"/>
                <w:color w:val="000000"/>
              </w:rPr>
              <w:t>3.3.2</w:t>
            </w:r>
          </w:p>
        </w:tc>
        <w:tc>
          <w:tcPr>
            <w:tcW w:w="2520" w:type="dxa"/>
          </w:tcPr>
          <w:p w14:paraId="1C16E3D2" w14:textId="77777777" w:rsidR="008B72E7" w:rsidRDefault="008B72E7">
            <w:pPr>
              <w:rPr>
                <w:rFonts w:ascii="Arial" w:hAnsi="Arial"/>
                <w:snapToGrid w:val="0"/>
                <w:color w:val="000000"/>
              </w:rPr>
            </w:pPr>
            <w:r>
              <w:rPr>
                <w:rFonts w:ascii="Arial" w:hAnsi="Arial"/>
                <w:snapToGrid w:val="0"/>
                <w:color w:val="000000"/>
              </w:rPr>
              <w:t>Start Up</w:t>
            </w:r>
          </w:p>
        </w:tc>
        <w:tc>
          <w:tcPr>
            <w:tcW w:w="2430" w:type="dxa"/>
          </w:tcPr>
          <w:p w14:paraId="352E9F18" w14:textId="77777777" w:rsidR="008B72E7" w:rsidRDefault="008B72E7">
            <w:pPr>
              <w:rPr>
                <w:rFonts w:ascii="Arial" w:hAnsi="Arial"/>
                <w:snapToGrid w:val="0"/>
                <w:color w:val="000000"/>
              </w:rPr>
            </w:pPr>
            <w:r>
              <w:rPr>
                <w:rFonts w:ascii="Arial" w:hAnsi="Arial"/>
                <w:snapToGrid w:val="0"/>
                <w:color w:val="000000"/>
              </w:rPr>
              <w:t>System Initialization shall (3.3.2.21) initiate execution of FTSS and X-38 application code.</w:t>
            </w:r>
          </w:p>
        </w:tc>
        <w:tc>
          <w:tcPr>
            <w:tcW w:w="2430" w:type="dxa"/>
          </w:tcPr>
          <w:p w14:paraId="589A3136" w14:textId="77777777" w:rsidR="008B72E7" w:rsidRDefault="008B72E7">
            <w:pPr>
              <w:rPr>
                <w:rFonts w:ascii="Arial" w:hAnsi="Arial"/>
                <w:snapToGrid w:val="0"/>
                <w:color w:val="000000"/>
              </w:rPr>
            </w:pPr>
            <w:r>
              <w:rPr>
                <w:rFonts w:ascii="Arial" w:hAnsi="Arial"/>
                <w:snapToGrid w:val="0"/>
                <w:color w:val="000000"/>
              </w:rPr>
              <w:t>SRS199</w:t>
            </w:r>
          </w:p>
        </w:tc>
      </w:tr>
      <w:tr w:rsidR="008B72E7" w14:paraId="02FDEA42" w14:textId="77777777">
        <w:tblPrEx>
          <w:tblCellMar>
            <w:top w:w="0" w:type="dxa"/>
            <w:bottom w:w="0" w:type="dxa"/>
          </w:tblCellMar>
        </w:tblPrEx>
        <w:tc>
          <w:tcPr>
            <w:tcW w:w="2430" w:type="dxa"/>
          </w:tcPr>
          <w:p w14:paraId="05302F7F" w14:textId="77777777" w:rsidR="008B72E7" w:rsidRDefault="008B72E7">
            <w:pPr>
              <w:rPr>
                <w:rFonts w:ascii="Arial" w:hAnsi="Arial"/>
                <w:snapToGrid w:val="0"/>
                <w:color w:val="000000"/>
              </w:rPr>
            </w:pPr>
            <w:r>
              <w:rPr>
                <w:rFonts w:ascii="Arial" w:hAnsi="Arial"/>
                <w:snapToGrid w:val="0"/>
                <w:color w:val="000000"/>
              </w:rPr>
              <w:t>3.3.3</w:t>
            </w:r>
          </w:p>
        </w:tc>
        <w:tc>
          <w:tcPr>
            <w:tcW w:w="2520" w:type="dxa"/>
          </w:tcPr>
          <w:p w14:paraId="249AD3A2" w14:textId="77777777" w:rsidR="008B72E7" w:rsidRDefault="008B72E7">
            <w:pPr>
              <w:rPr>
                <w:rFonts w:ascii="Arial" w:hAnsi="Arial"/>
                <w:snapToGrid w:val="0"/>
                <w:color w:val="000000"/>
              </w:rPr>
            </w:pPr>
            <w:r>
              <w:rPr>
                <w:rFonts w:ascii="Arial" w:hAnsi="Arial"/>
                <w:snapToGrid w:val="0"/>
                <w:color w:val="000000"/>
              </w:rPr>
              <w:t>Vehicle/Mission Manager</w:t>
            </w:r>
          </w:p>
        </w:tc>
        <w:tc>
          <w:tcPr>
            <w:tcW w:w="2430" w:type="dxa"/>
          </w:tcPr>
          <w:p w14:paraId="62B5C60A" w14:textId="77777777" w:rsidR="008B72E7" w:rsidRDefault="008B72E7">
            <w:pPr>
              <w:rPr>
                <w:rFonts w:ascii="Arial" w:hAnsi="Arial"/>
                <w:snapToGrid w:val="0"/>
                <w:color w:val="000000"/>
              </w:rPr>
            </w:pPr>
            <w:r>
              <w:rPr>
                <w:rFonts w:ascii="Arial" w:hAnsi="Arial"/>
                <w:snapToGrid w:val="0"/>
                <w:color w:val="000000"/>
              </w:rPr>
              <w:t>The Mission Manager Template shall (3.3.3.1) provide a mechanism for (but not limited to) creating and controlling task execution, creating message queues and other interprocessor communication mechanisms, and provide on/off capability for processor resynchronization.</w:t>
            </w:r>
          </w:p>
        </w:tc>
        <w:tc>
          <w:tcPr>
            <w:tcW w:w="2430" w:type="dxa"/>
          </w:tcPr>
          <w:p w14:paraId="727B65D1" w14:textId="77777777" w:rsidR="008B72E7" w:rsidRDefault="008B72E7">
            <w:pPr>
              <w:rPr>
                <w:rFonts w:ascii="Arial" w:hAnsi="Arial"/>
                <w:snapToGrid w:val="0"/>
                <w:color w:val="000000"/>
              </w:rPr>
            </w:pPr>
            <w:r>
              <w:rPr>
                <w:rFonts w:ascii="Arial" w:hAnsi="Arial"/>
                <w:snapToGrid w:val="0"/>
                <w:color w:val="000000"/>
              </w:rPr>
              <w:t>SRS215, SRS302</w:t>
            </w:r>
          </w:p>
        </w:tc>
      </w:tr>
      <w:tr w:rsidR="008B72E7" w14:paraId="0EB2256C" w14:textId="77777777">
        <w:tblPrEx>
          <w:tblCellMar>
            <w:top w:w="0" w:type="dxa"/>
            <w:bottom w:w="0" w:type="dxa"/>
          </w:tblCellMar>
        </w:tblPrEx>
        <w:trPr>
          <w:del w:id="273" w:author="Alex Edsall" w:date="2002-03-12T09:35:00Z"/>
        </w:trPr>
        <w:tc>
          <w:tcPr>
            <w:tcW w:w="2430" w:type="dxa"/>
          </w:tcPr>
          <w:p w14:paraId="621085AB" w14:textId="77777777" w:rsidR="008B72E7" w:rsidRDefault="008B72E7">
            <w:pPr>
              <w:rPr>
                <w:del w:id="274" w:author="Alex Edsall" w:date="2002-03-12T09:35:00Z"/>
                <w:rFonts w:ascii="Arial" w:hAnsi="Arial"/>
                <w:snapToGrid w:val="0"/>
              </w:rPr>
            </w:pPr>
            <w:del w:id="275" w:author="Alex Edsall" w:date="2002-03-12T09:35:00Z">
              <w:r>
                <w:rPr>
                  <w:rFonts w:ascii="Arial" w:hAnsi="Arial"/>
                  <w:snapToGrid w:val="0"/>
                </w:rPr>
                <w:delText>3.3.4</w:delText>
              </w:r>
            </w:del>
          </w:p>
        </w:tc>
        <w:tc>
          <w:tcPr>
            <w:tcW w:w="2520" w:type="dxa"/>
          </w:tcPr>
          <w:p w14:paraId="2EE4EAF5" w14:textId="77777777" w:rsidR="008B72E7" w:rsidRDefault="008B72E7">
            <w:pPr>
              <w:rPr>
                <w:del w:id="276" w:author="Alex Edsall" w:date="2002-03-12T09:35:00Z"/>
                <w:rFonts w:ascii="Arial" w:hAnsi="Arial"/>
                <w:snapToGrid w:val="0"/>
              </w:rPr>
            </w:pPr>
            <w:del w:id="277" w:author="Alex Edsall" w:date="2002-03-12T09:35:00Z">
              <w:r>
                <w:rPr>
                  <w:rFonts w:ascii="Arial" w:hAnsi="Arial"/>
                  <w:snapToGrid w:val="0"/>
                </w:rPr>
                <w:delText>Scheduler</w:delText>
              </w:r>
            </w:del>
          </w:p>
        </w:tc>
        <w:tc>
          <w:tcPr>
            <w:tcW w:w="2430" w:type="dxa"/>
          </w:tcPr>
          <w:p w14:paraId="1F1690D2" w14:textId="77777777" w:rsidR="008B72E7" w:rsidRDefault="008B72E7">
            <w:pPr>
              <w:rPr>
                <w:del w:id="278" w:author="Alex Edsall" w:date="2002-03-12T09:35:00Z"/>
                <w:rFonts w:ascii="Arial" w:hAnsi="Arial"/>
                <w:snapToGrid w:val="0"/>
              </w:rPr>
            </w:pPr>
            <w:del w:id="279" w:author="Alex Edsall" w:date="2002-03-12T09:35:00Z">
              <w:r>
                <w:rPr>
                  <w:rFonts w:ascii="Arial" w:hAnsi="Arial"/>
                  <w:snapToGrid w:val="0"/>
                </w:rPr>
                <w:delText>The Scheduler shall (3.3.4.1) support three rate groups:</w:delText>
              </w:r>
            </w:del>
          </w:p>
        </w:tc>
        <w:tc>
          <w:tcPr>
            <w:tcW w:w="2430" w:type="dxa"/>
          </w:tcPr>
          <w:p w14:paraId="3FBE9DA2" w14:textId="77777777" w:rsidR="008B72E7" w:rsidRDefault="008B72E7">
            <w:pPr>
              <w:rPr>
                <w:del w:id="280" w:author="Alex Edsall" w:date="2002-03-12T09:35:00Z"/>
                <w:rFonts w:ascii="Arial" w:hAnsi="Arial"/>
                <w:snapToGrid w:val="0"/>
              </w:rPr>
            </w:pPr>
            <w:del w:id="281" w:author="Alex Edsall" w:date="2002-03-12T09:35:00Z">
              <w:r>
                <w:rPr>
                  <w:rFonts w:ascii="Arial" w:hAnsi="Arial"/>
                  <w:snapToGrid w:val="0"/>
                </w:rPr>
                <w:delText>SRS197, SRS195, SRS035</w:delText>
              </w:r>
            </w:del>
          </w:p>
        </w:tc>
      </w:tr>
      <w:tr w:rsidR="008B72E7" w14:paraId="77768412" w14:textId="77777777">
        <w:tblPrEx>
          <w:tblCellMar>
            <w:top w:w="0" w:type="dxa"/>
            <w:bottom w:w="0" w:type="dxa"/>
          </w:tblCellMar>
        </w:tblPrEx>
        <w:trPr>
          <w:ins w:id="282" w:author="Alex Edsall" w:date="2002-03-12T09:35:00Z"/>
        </w:trPr>
        <w:tc>
          <w:tcPr>
            <w:tcW w:w="2430" w:type="dxa"/>
          </w:tcPr>
          <w:p w14:paraId="63526458" w14:textId="77777777" w:rsidR="008B72E7" w:rsidRDefault="008B72E7">
            <w:pPr>
              <w:numPr>
                <w:ins w:id="283" w:author="Alex Edsall" w:date="2002-03-12T09:35:00Z"/>
              </w:numPr>
              <w:rPr>
                <w:ins w:id="284" w:author="Alex Edsall" w:date="2002-03-12T09:35:00Z"/>
                <w:rFonts w:ascii="Arial" w:hAnsi="Arial"/>
                <w:snapToGrid w:val="0"/>
                <w:color w:val="000000"/>
              </w:rPr>
            </w:pPr>
            <w:ins w:id="285" w:author="Alex Edsall" w:date="2002-03-12T09:35:00Z">
              <w:r>
                <w:rPr>
                  <w:rFonts w:ascii="Arial" w:hAnsi="Arial"/>
                  <w:snapToGrid w:val="0"/>
                  <w:color w:val="000000"/>
                </w:rPr>
                <w:t>3.3.4</w:t>
              </w:r>
            </w:ins>
          </w:p>
        </w:tc>
        <w:tc>
          <w:tcPr>
            <w:tcW w:w="2520" w:type="dxa"/>
          </w:tcPr>
          <w:p w14:paraId="6AE06214" w14:textId="77777777" w:rsidR="008B72E7" w:rsidRDefault="008B72E7">
            <w:pPr>
              <w:numPr>
                <w:ins w:id="286" w:author="Alex Edsall" w:date="2002-03-12T09:35:00Z"/>
              </w:numPr>
              <w:rPr>
                <w:ins w:id="287" w:author="Alex Edsall" w:date="2002-03-12T09:35:00Z"/>
                <w:rFonts w:ascii="Arial" w:hAnsi="Arial"/>
                <w:snapToGrid w:val="0"/>
                <w:color w:val="000000"/>
              </w:rPr>
            </w:pPr>
            <w:ins w:id="288" w:author="Alex Edsall" w:date="2002-03-12T09:35:00Z">
              <w:r>
                <w:rPr>
                  <w:rFonts w:ascii="Arial" w:hAnsi="Arial"/>
                  <w:snapToGrid w:val="0"/>
                  <w:color w:val="000000"/>
                </w:rPr>
                <w:t>Scheduler</w:t>
              </w:r>
            </w:ins>
          </w:p>
        </w:tc>
        <w:tc>
          <w:tcPr>
            <w:tcW w:w="2430" w:type="dxa"/>
          </w:tcPr>
          <w:p w14:paraId="3D1F7880" w14:textId="77777777" w:rsidR="008B72E7" w:rsidRDefault="008B72E7">
            <w:pPr>
              <w:numPr>
                <w:ins w:id="289" w:author="Alex Edsall" w:date="2002-03-12T09:35:00Z"/>
              </w:numPr>
              <w:rPr>
                <w:ins w:id="290" w:author="Alex Edsall" w:date="2002-03-12T09:35:00Z"/>
                <w:rFonts w:ascii="Arial" w:hAnsi="Arial"/>
                <w:snapToGrid w:val="0"/>
                <w:color w:val="000000"/>
              </w:rPr>
            </w:pPr>
            <w:ins w:id="291" w:author="Alex Edsall" w:date="2002-03-12T09:35:00Z">
              <w:r>
                <w:rPr>
                  <w:rFonts w:ascii="Arial" w:hAnsi="Arial"/>
                  <w:snapToGrid w:val="0"/>
                  <w:color w:val="000000"/>
                </w:rPr>
                <w:t>The Scheduler shall (3.3.4.1) support three rate groups: 50 Hz (minor frame), 10 Hz (medium frame), and 1 Hz (major frame).</w:t>
              </w:r>
            </w:ins>
          </w:p>
        </w:tc>
        <w:tc>
          <w:tcPr>
            <w:tcW w:w="2430" w:type="dxa"/>
          </w:tcPr>
          <w:p w14:paraId="7B5E9B3E" w14:textId="77777777" w:rsidR="008B72E7" w:rsidRDefault="008B72E7">
            <w:pPr>
              <w:numPr>
                <w:ins w:id="292" w:author="Alex Edsall" w:date="2002-03-12T09:35:00Z"/>
              </w:numPr>
              <w:rPr>
                <w:ins w:id="293" w:author="Alex Edsall" w:date="2002-03-12T09:35:00Z"/>
                <w:rFonts w:ascii="Arial" w:hAnsi="Arial"/>
                <w:snapToGrid w:val="0"/>
                <w:color w:val="000000"/>
              </w:rPr>
            </w:pPr>
            <w:ins w:id="294" w:author="Alex Edsall" w:date="2002-03-12T09:35:00Z">
              <w:r>
                <w:rPr>
                  <w:rFonts w:ascii="Arial" w:hAnsi="Arial"/>
                  <w:snapToGrid w:val="0"/>
                  <w:color w:val="000000"/>
                </w:rPr>
                <w:t>SRS197, SRS195, SRS035</w:t>
              </w:r>
            </w:ins>
          </w:p>
        </w:tc>
      </w:tr>
      <w:tr w:rsidR="008B72E7" w14:paraId="1A95552F" w14:textId="77777777">
        <w:tblPrEx>
          <w:tblCellMar>
            <w:top w:w="0" w:type="dxa"/>
            <w:bottom w:w="0" w:type="dxa"/>
          </w:tblCellMar>
        </w:tblPrEx>
        <w:tc>
          <w:tcPr>
            <w:tcW w:w="2430" w:type="dxa"/>
          </w:tcPr>
          <w:p w14:paraId="18B58BC5"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07BFC755"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634EB549" w14:textId="77777777" w:rsidR="008B72E7" w:rsidRDefault="008B72E7">
            <w:pPr>
              <w:rPr>
                <w:rFonts w:ascii="Arial" w:hAnsi="Arial"/>
                <w:snapToGrid w:val="0"/>
                <w:color w:val="000000"/>
              </w:rPr>
            </w:pPr>
            <w:r>
              <w:rPr>
                <w:rFonts w:ascii="Arial" w:hAnsi="Arial"/>
                <w:snapToGrid w:val="0"/>
                <w:color w:val="000000"/>
              </w:rPr>
              <w:t>The FTSS software shall (3.3.4.18) take at most 1 msec of a 50 Hz minor frame.</w:t>
            </w:r>
          </w:p>
        </w:tc>
        <w:tc>
          <w:tcPr>
            <w:tcW w:w="2430" w:type="dxa"/>
          </w:tcPr>
          <w:p w14:paraId="5D8D8E34" w14:textId="77777777" w:rsidR="008B72E7" w:rsidRDefault="008B72E7">
            <w:pPr>
              <w:rPr>
                <w:rFonts w:ascii="Arial" w:hAnsi="Arial"/>
                <w:snapToGrid w:val="0"/>
                <w:color w:val="000000"/>
              </w:rPr>
            </w:pPr>
            <w:r>
              <w:rPr>
                <w:rFonts w:ascii="Arial" w:hAnsi="Arial"/>
                <w:snapToGrid w:val="0"/>
                <w:color w:val="000000"/>
              </w:rPr>
              <w:t>SRS024, SRS034</w:t>
            </w:r>
          </w:p>
        </w:tc>
      </w:tr>
      <w:tr w:rsidR="008B72E7" w14:paraId="284DBDE2" w14:textId="77777777">
        <w:tblPrEx>
          <w:tblCellMar>
            <w:top w:w="0" w:type="dxa"/>
            <w:bottom w:w="0" w:type="dxa"/>
          </w:tblCellMar>
        </w:tblPrEx>
        <w:tc>
          <w:tcPr>
            <w:tcW w:w="2430" w:type="dxa"/>
          </w:tcPr>
          <w:p w14:paraId="6DF19BF3"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68F8BC1A"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295510FB" w14:textId="77777777" w:rsidR="008B72E7" w:rsidRDefault="008B72E7">
            <w:pPr>
              <w:rPr>
                <w:rFonts w:ascii="Arial" w:hAnsi="Arial"/>
                <w:snapToGrid w:val="0"/>
                <w:color w:val="000000"/>
              </w:rPr>
            </w:pPr>
            <w:r>
              <w:rPr>
                <w:rFonts w:ascii="Arial" w:hAnsi="Arial"/>
                <w:snapToGrid w:val="0"/>
                <w:color w:val="000000"/>
              </w:rPr>
              <w:t>The Scheduler shall (3.3.4.3) set the timer to a count down value so as to cause the next minor frame interrupt at 20 msec (+/- 330 usecs) from the previous interrupt congruently in all operational FCPs.</w:t>
            </w:r>
          </w:p>
        </w:tc>
        <w:tc>
          <w:tcPr>
            <w:tcW w:w="2430" w:type="dxa"/>
          </w:tcPr>
          <w:p w14:paraId="3F79375D" w14:textId="77777777" w:rsidR="008B72E7" w:rsidRDefault="008B72E7">
            <w:pPr>
              <w:rPr>
                <w:rFonts w:ascii="Arial" w:hAnsi="Arial"/>
                <w:snapToGrid w:val="0"/>
                <w:color w:val="000000"/>
              </w:rPr>
            </w:pPr>
            <w:r>
              <w:rPr>
                <w:rFonts w:ascii="Arial" w:hAnsi="Arial"/>
                <w:snapToGrid w:val="0"/>
                <w:color w:val="000000"/>
              </w:rPr>
              <w:t>SRS035, SRS181</w:t>
            </w:r>
          </w:p>
        </w:tc>
      </w:tr>
      <w:tr w:rsidR="008B72E7" w14:paraId="1A92B74B" w14:textId="77777777">
        <w:tblPrEx>
          <w:tblCellMar>
            <w:top w:w="0" w:type="dxa"/>
            <w:bottom w:w="0" w:type="dxa"/>
          </w:tblCellMar>
        </w:tblPrEx>
        <w:tc>
          <w:tcPr>
            <w:tcW w:w="2430" w:type="dxa"/>
          </w:tcPr>
          <w:p w14:paraId="497A4B70"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73ACD456"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485AE07A" w14:textId="77777777" w:rsidR="008B72E7" w:rsidRDefault="008B72E7">
            <w:pPr>
              <w:rPr>
                <w:rFonts w:ascii="Arial" w:hAnsi="Arial"/>
                <w:snapToGrid w:val="0"/>
                <w:color w:val="000000"/>
              </w:rPr>
            </w:pPr>
            <w:r>
              <w:rPr>
                <w:rFonts w:ascii="Arial" w:hAnsi="Arial"/>
                <w:snapToGrid w:val="0"/>
                <w:color w:val="000000"/>
              </w:rPr>
              <w:t>The FTSS software shall (3.3.4.19) provide an API call which provides the application program the minor frame number.</w:t>
            </w:r>
          </w:p>
        </w:tc>
        <w:tc>
          <w:tcPr>
            <w:tcW w:w="2430" w:type="dxa"/>
          </w:tcPr>
          <w:p w14:paraId="61627E43" w14:textId="77777777" w:rsidR="008B72E7" w:rsidRDefault="008B72E7">
            <w:pPr>
              <w:rPr>
                <w:rFonts w:ascii="Arial" w:hAnsi="Arial"/>
                <w:snapToGrid w:val="0"/>
                <w:color w:val="000000"/>
              </w:rPr>
            </w:pPr>
            <w:r>
              <w:rPr>
                <w:rFonts w:ascii="Arial" w:hAnsi="Arial"/>
                <w:snapToGrid w:val="0"/>
                <w:color w:val="000000"/>
              </w:rPr>
              <w:t>SRS278</w:t>
            </w:r>
          </w:p>
        </w:tc>
      </w:tr>
      <w:tr w:rsidR="008B72E7" w14:paraId="03490639" w14:textId="77777777">
        <w:tblPrEx>
          <w:tblCellMar>
            <w:top w:w="0" w:type="dxa"/>
            <w:bottom w:w="0" w:type="dxa"/>
          </w:tblCellMar>
        </w:tblPrEx>
        <w:tc>
          <w:tcPr>
            <w:tcW w:w="2430" w:type="dxa"/>
          </w:tcPr>
          <w:p w14:paraId="098E81C1"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3B1483DC"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1D1351FC" w14:textId="77777777" w:rsidR="008B72E7" w:rsidRDefault="008B72E7">
            <w:pPr>
              <w:rPr>
                <w:rFonts w:ascii="Arial" w:hAnsi="Arial"/>
                <w:snapToGrid w:val="0"/>
                <w:color w:val="000000"/>
              </w:rPr>
            </w:pPr>
            <w:r>
              <w:rPr>
                <w:rFonts w:ascii="Arial" w:hAnsi="Arial"/>
                <w:snapToGrid w:val="0"/>
                <w:color w:val="000000"/>
              </w:rPr>
              <w:t>Process scheduling shall (3.3.4.4) only be performed at certain controlled locations (synchronization points).</w:t>
            </w:r>
          </w:p>
        </w:tc>
        <w:tc>
          <w:tcPr>
            <w:tcW w:w="2430" w:type="dxa"/>
          </w:tcPr>
          <w:p w14:paraId="093CF9D5" w14:textId="77777777" w:rsidR="008B72E7" w:rsidRDefault="008B72E7">
            <w:pPr>
              <w:rPr>
                <w:rFonts w:ascii="Arial" w:hAnsi="Arial"/>
                <w:snapToGrid w:val="0"/>
                <w:color w:val="000000"/>
              </w:rPr>
            </w:pPr>
            <w:r>
              <w:rPr>
                <w:rFonts w:ascii="Arial" w:hAnsi="Arial"/>
                <w:snapToGrid w:val="0"/>
                <w:color w:val="000000"/>
              </w:rPr>
              <w:t>SRS022</w:t>
            </w:r>
          </w:p>
        </w:tc>
      </w:tr>
      <w:tr w:rsidR="008B72E7" w14:paraId="722F9636" w14:textId="77777777">
        <w:tblPrEx>
          <w:tblCellMar>
            <w:top w:w="0" w:type="dxa"/>
            <w:bottom w:w="0" w:type="dxa"/>
          </w:tblCellMar>
        </w:tblPrEx>
        <w:tc>
          <w:tcPr>
            <w:tcW w:w="2430" w:type="dxa"/>
          </w:tcPr>
          <w:p w14:paraId="238061C5"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0F338ABA"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475DC8FA" w14:textId="77777777" w:rsidR="008B72E7" w:rsidRDefault="008B72E7">
            <w:pPr>
              <w:rPr>
                <w:rFonts w:ascii="Arial" w:hAnsi="Arial"/>
                <w:snapToGrid w:val="0"/>
                <w:color w:val="000000"/>
              </w:rPr>
            </w:pPr>
            <w:r>
              <w:rPr>
                <w:rFonts w:ascii="Arial" w:hAnsi="Arial"/>
                <w:snapToGrid w:val="0"/>
                <w:color w:val="000000"/>
              </w:rPr>
              <w:t>The Scheduler shall (3.3.4.5) place processing time bounds on all rate groups to ensure that no rate group monopolizes the FCC's processor.</w:t>
            </w:r>
          </w:p>
        </w:tc>
        <w:tc>
          <w:tcPr>
            <w:tcW w:w="2430" w:type="dxa"/>
          </w:tcPr>
          <w:p w14:paraId="73F3FCA1" w14:textId="77777777" w:rsidR="008B72E7" w:rsidRDefault="008B72E7">
            <w:pPr>
              <w:rPr>
                <w:rFonts w:ascii="Arial" w:hAnsi="Arial"/>
                <w:snapToGrid w:val="0"/>
                <w:color w:val="000000"/>
              </w:rPr>
            </w:pPr>
            <w:r>
              <w:rPr>
                <w:rFonts w:ascii="Arial" w:hAnsi="Arial"/>
                <w:snapToGrid w:val="0"/>
                <w:color w:val="000000"/>
              </w:rPr>
              <w:t>SRS028</w:t>
            </w:r>
          </w:p>
        </w:tc>
      </w:tr>
      <w:tr w:rsidR="008B72E7" w14:paraId="19B59083" w14:textId="77777777">
        <w:tblPrEx>
          <w:tblCellMar>
            <w:top w:w="0" w:type="dxa"/>
            <w:bottom w:w="0" w:type="dxa"/>
          </w:tblCellMar>
        </w:tblPrEx>
        <w:tc>
          <w:tcPr>
            <w:tcW w:w="2430" w:type="dxa"/>
          </w:tcPr>
          <w:p w14:paraId="26A27AD9"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424F9998"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02C42FFE" w14:textId="77777777" w:rsidR="008B72E7" w:rsidRDefault="008B72E7">
            <w:pPr>
              <w:rPr>
                <w:rFonts w:ascii="Arial" w:hAnsi="Arial"/>
                <w:snapToGrid w:val="0"/>
                <w:color w:val="000000"/>
              </w:rPr>
            </w:pPr>
            <w:r>
              <w:rPr>
                <w:rFonts w:ascii="Arial" w:hAnsi="Arial"/>
                <w:snapToGrid w:val="0"/>
                <w:color w:val="000000"/>
              </w:rPr>
              <w:t>It shall (3.3.4.6) be possible to reassign a task to a different rate group as a function of the mission mode.</w:t>
            </w:r>
          </w:p>
        </w:tc>
        <w:tc>
          <w:tcPr>
            <w:tcW w:w="2430" w:type="dxa"/>
          </w:tcPr>
          <w:p w14:paraId="3B71D999" w14:textId="77777777" w:rsidR="008B72E7" w:rsidRDefault="008B72E7">
            <w:pPr>
              <w:rPr>
                <w:rFonts w:ascii="Arial" w:hAnsi="Arial"/>
                <w:snapToGrid w:val="0"/>
                <w:color w:val="000000"/>
              </w:rPr>
            </w:pPr>
            <w:r>
              <w:rPr>
                <w:rFonts w:ascii="Arial" w:hAnsi="Arial"/>
                <w:snapToGrid w:val="0"/>
                <w:color w:val="000000"/>
              </w:rPr>
              <w:t>SRS017, SRS018, SRS195, SRS196, SRS197, SRS198</w:t>
            </w:r>
          </w:p>
        </w:tc>
      </w:tr>
      <w:tr w:rsidR="008B72E7" w14:paraId="4223CD26" w14:textId="77777777">
        <w:tblPrEx>
          <w:tblCellMar>
            <w:top w:w="0" w:type="dxa"/>
            <w:bottom w:w="0" w:type="dxa"/>
          </w:tblCellMar>
        </w:tblPrEx>
        <w:tc>
          <w:tcPr>
            <w:tcW w:w="2430" w:type="dxa"/>
          </w:tcPr>
          <w:p w14:paraId="6575B878"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7032CD59"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67FCD5E7" w14:textId="77777777" w:rsidR="008B72E7" w:rsidRDefault="008B72E7">
            <w:pPr>
              <w:rPr>
                <w:rFonts w:ascii="Arial" w:hAnsi="Arial"/>
                <w:snapToGrid w:val="0"/>
                <w:color w:val="000000"/>
              </w:rPr>
            </w:pPr>
            <w:r>
              <w:rPr>
                <w:rFonts w:ascii="Arial" w:hAnsi="Arial"/>
                <w:snapToGrid w:val="0"/>
                <w:color w:val="000000"/>
              </w:rPr>
              <w:t>Tasks within a rate group shall (3.3.4.7) be executed in the order in which the mission manager registers the tasks.</w:t>
            </w:r>
          </w:p>
        </w:tc>
        <w:tc>
          <w:tcPr>
            <w:tcW w:w="2430" w:type="dxa"/>
          </w:tcPr>
          <w:p w14:paraId="69A6E172" w14:textId="77777777" w:rsidR="008B72E7" w:rsidRDefault="008B72E7">
            <w:pPr>
              <w:rPr>
                <w:rFonts w:ascii="Arial" w:hAnsi="Arial"/>
                <w:snapToGrid w:val="0"/>
                <w:color w:val="000000"/>
              </w:rPr>
            </w:pPr>
            <w:r>
              <w:rPr>
                <w:rFonts w:ascii="Arial" w:hAnsi="Arial"/>
                <w:snapToGrid w:val="0"/>
                <w:color w:val="000000"/>
              </w:rPr>
              <w:t>SRS022, SRS039, SRS037, SRS198</w:t>
            </w:r>
          </w:p>
        </w:tc>
      </w:tr>
      <w:tr w:rsidR="008B72E7" w14:paraId="076FC4FB" w14:textId="77777777">
        <w:tblPrEx>
          <w:tblCellMar>
            <w:top w:w="0" w:type="dxa"/>
            <w:bottom w:w="0" w:type="dxa"/>
          </w:tblCellMar>
        </w:tblPrEx>
        <w:tc>
          <w:tcPr>
            <w:tcW w:w="2430" w:type="dxa"/>
          </w:tcPr>
          <w:p w14:paraId="7281F282"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7E415EE8"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2CE2E9E3" w14:textId="77777777" w:rsidR="008B72E7" w:rsidRDefault="008B72E7">
            <w:pPr>
              <w:rPr>
                <w:rFonts w:ascii="Arial" w:hAnsi="Arial"/>
                <w:snapToGrid w:val="0"/>
                <w:color w:val="000000"/>
              </w:rPr>
            </w:pPr>
            <w:r>
              <w:rPr>
                <w:rFonts w:ascii="Arial" w:hAnsi="Arial"/>
                <w:snapToGrid w:val="0"/>
                <w:color w:val="000000"/>
              </w:rPr>
              <w:t>It shall (3.3.4.8) be possible to alter the execution sequence of tasks within a rate group as a function of mission mode.</w:t>
            </w:r>
          </w:p>
        </w:tc>
        <w:tc>
          <w:tcPr>
            <w:tcW w:w="2430" w:type="dxa"/>
          </w:tcPr>
          <w:p w14:paraId="183369D5" w14:textId="77777777" w:rsidR="008B72E7" w:rsidRDefault="008B72E7">
            <w:pPr>
              <w:rPr>
                <w:rFonts w:ascii="Arial" w:hAnsi="Arial"/>
                <w:snapToGrid w:val="0"/>
                <w:color w:val="000000"/>
              </w:rPr>
            </w:pPr>
            <w:r>
              <w:rPr>
                <w:rFonts w:ascii="Arial" w:hAnsi="Arial"/>
                <w:snapToGrid w:val="0"/>
                <w:color w:val="000000"/>
              </w:rPr>
              <w:t>SRS002, SRS017, SRS196, SRS018, SRS019, SRS020, SRS021, SRS197, SRS195, SRS198</w:t>
            </w:r>
          </w:p>
        </w:tc>
      </w:tr>
      <w:tr w:rsidR="008B72E7" w14:paraId="4B810659" w14:textId="77777777">
        <w:tblPrEx>
          <w:tblCellMar>
            <w:top w:w="0" w:type="dxa"/>
            <w:bottom w:w="0" w:type="dxa"/>
          </w:tblCellMar>
        </w:tblPrEx>
        <w:tc>
          <w:tcPr>
            <w:tcW w:w="2430" w:type="dxa"/>
          </w:tcPr>
          <w:p w14:paraId="65E4984A"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0DB33730"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2F58D9EC" w14:textId="77777777" w:rsidR="008B72E7" w:rsidRDefault="008B72E7">
            <w:pPr>
              <w:rPr>
                <w:rFonts w:ascii="Arial" w:hAnsi="Arial"/>
                <w:snapToGrid w:val="0"/>
                <w:color w:val="000000"/>
              </w:rPr>
            </w:pPr>
            <w:r>
              <w:rPr>
                <w:rFonts w:ascii="Arial" w:hAnsi="Arial"/>
                <w:snapToGrid w:val="0"/>
                <w:color w:val="000000"/>
              </w:rPr>
              <w:t>Higher iteration tasks shall (3.3.4.9) have higher priority over lower iteration tasks.</w:t>
            </w:r>
          </w:p>
        </w:tc>
        <w:tc>
          <w:tcPr>
            <w:tcW w:w="2430" w:type="dxa"/>
          </w:tcPr>
          <w:p w14:paraId="7EACF006" w14:textId="77777777" w:rsidR="008B72E7" w:rsidRDefault="008B72E7">
            <w:pPr>
              <w:rPr>
                <w:rFonts w:ascii="Arial" w:hAnsi="Arial"/>
                <w:snapToGrid w:val="0"/>
                <w:color w:val="000000"/>
              </w:rPr>
            </w:pPr>
            <w:r>
              <w:rPr>
                <w:rFonts w:ascii="Arial" w:hAnsi="Arial"/>
                <w:snapToGrid w:val="0"/>
                <w:color w:val="000000"/>
              </w:rPr>
              <w:t>SRS027</w:t>
            </w:r>
          </w:p>
        </w:tc>
      </w:tr>
      <w:tr w:rsidR="008B72E7" w14:paraId="2A0E8F20" w14:textId="77777777">
        <w:tblPrEx>
          <w:tblCellMar>
            <w:top w:w="0" w:type="dxa"/>
            <w:bottom w:w="0" w:type="dxa"/>
          </w:tblCellMar>
        </w:tblPrEx>
        <w:tc>
          <w:tcPr>
            <w:tcW w:w="2430" w:type="dxa"/>
          </w:tcPr>
          <w:p w14:paraId="2FDD5B06"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59F9D516"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60709A03" w14:textId="77777777" w:rsidR="008B72E7" w:rsidRDefault="008B72E7">
            <w:pPr>
              <w:rPr>
                <w:rFonts w:ascii="Arial" w:hAnsi="Arial"/>
                <w:snapToGrid w:val="0"/>
                <w:color w:val="000000"/>
              </w:rPr>
            </w:pPr>
            <w:r>
              <w:rPr>
                <w:rFonts w:ascii="Arial" w:hAnsi="Arial"/>
                <w:snapToGrid w:val="0"/>
                <w:color w:val="000000"/>
              </w:rPr>
              <w:t>The Scheduler shall (3.3.4.12) detect 50 Hz, 10 Hz, and 1 Hz frame overruns at the next frame following the end of their respective rate boundaries.</w:t>
            </w:r>
          </w:p>
        </w:tc>
        <w:tc>
          <w:tcPr>
            <w:tcW w:w="2430" w:type="dxa"/>
          </w:tcPr>
          <w:p w14:paraId="5AD149F1" w14:textId="77777777" w:rsidR="008B72E7" w:rsidRDefault="008B72E7">
            <w:pPr>
              <w:rPr>
                <w:rFonts w:ascii="Arial" w:hAnsi="Arial"/>
                <w:snapToGrid w:val="0"/>
                <w:color w:val="000000"/>
              </w:rPr>
            </w:pPr>
            <w:r>
              <w:rPr>
                <w:rFonts w:ascii="Arial" w:hAnsi="Arial"/>
                <w:snapToGrid w:val="0"/>
                <w:color w:val="000000"/>
              </w:rPr>
              <w:t>SRS028</w:t>
            </w:r>
          </w:p>
        </w:tc>
      </w:tr>
      <w:tr w:rsidR="008B72E7" w14:paraId="13F3F295" w14:textId="77777777">
        <w:tblPrEx>
          <w:tblCellMar>
            <w:top w:w="0" w:type="dxa"/>
            <w:bottom w:w="0" w:type="dxa"/>
          </w:tblCellMar>
        </w:tblPrEx>
        <w:tc>
          <w:tcPr>
            <w:tcW w:w="2430" w:type="dxa"/>
          </w:tcPr>
          <w:p w14:paraId="0B9579AC"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0069740F"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68961C3E" w14:textId="77777777" w:rsidR="008B72E7" w:rsidRDefault="008B72E7">
            <w:pPr>
              <w:rPr>
                <w:rFonts w:ascii="Arial" w:hAnsi="Arial"/>
                <w:snapToGrid w:val="0"/>
                <w:color w:val="000000"/>
              </w:rPr>
            </w:pPr>
            <w:r>
              <w:rPr>
                <w:rFonts w:ascii="Arial" w:hAnsi="Arial"/>
                <w:snapToGrid w:val="0"/>
                <w:color w:val="000000"/>
              </w:rPr>
              <w:t>The Scheduler shall (3.3.4.13) attempt recovery from a frame overrun according to the following policy:</w:t>
            </w:r>
          </w:p>
        </w:tc>
        <w:tc>
          <w:tcPr>
            <w:tcW w:w="2430" w:type="dxa"/>
          </w:tcPr>
          <w:p w14:paraId="61C66A96" w14:textId="77777777" w:rsidR="008B72E7" w:rsidRDefault="008B72E7">
            <w:pPr>
              <w:rPr>
                <w:rFonts w:ascii="Arial" w:hAnsi="Arial"/>
                <w:snapToGrid w:val="0"/>
                <w:color w:val="000000"/>
              </w:rPr>
            </w:pPr>
            <w:r>
              <w:rPr>
                <w:rFonts w:ascii="Arial" w:hAnsi="Arial"/>
                <w:snapToGrid w:val="0"/>
                <w:color w:val="000000"/>
              </w:rPr>
              <w:t>SRS030</w:t>
            </w:r>
          </w:p>
        </w:tc>
      </w:tr>
      <w:tr w:rsidR="008B72E7" w14:paraId="48E1354B" w14:textId="77777777">
        <w:tblPrEx>
          <w:tblCellMar>
            <w:top w:w="0" w:type="dxa"/>
            <w:bottom w:w="0" w:type="dxa"/>
          </w:tblCellMar>
        </w:tblPrEx>
        <w:tc>
          <w:tcPr>
            <w:tcW w:w="2430" w:type="dxa"/>
          </w:tcPr>
          <w:p w14:paraId="10ADFBCC"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7DA18764"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38D3EFB4" w14:textId="77777777" w:rsidR="008B72E7" w:rsidRDefault="008B72E7">
            <w:pPr>
              <w:rPr>
                <w:rFonts w:ascii="Arial" w:hAnsi="Arial"/>
                <w:snapToGrid w:val="0"/>
                <w:color w:val="000000"/>
              </w:rPr>
            </w:pPr>
            <w:r>
              <w:rPr>
                <w:rFonts w:ascii="Arial" w:hAnsi="Arial"/>
                <w:snapToGrid w:val="0"/>
                <w:color w:val="000000"/>
              </w:rPr>
              <w:t>if the scheduler determines that a task did not finish within its specified rate boundary, the scheduler shall (3.3.4.14) signal that a task overrun occurred.</w:t>
            </w:r>
          </w:p>
        </w:tc>
        <w:tc>
          <w:tcPr>
            <w:tcW w:w="2430" w:type="dxa"/>
          </w:tcPr>
          <w:p w14:paraId="359FA748" w14:textId="77777777" w:rsidR="008B72E7" w:rsidRDefault="008B72E7">
            <w:pPr>
              <w:rPr>
                <w:rFonts w:ascii="Arial" w:hAnsi="Arial"/>
                <w:snapToGrid w:val="0"/>
                <w:color w:val="000000"/>
              </w:rPr>
            </w:pPr>
            <w:r>
              <w:rPr>
                <w:rFonts w:ascii="Arial" w:hAnsi="Arial"/>
                <w:snapToGrid w:val="0"/>
                <w:color w:val="000000"/>
              </w:rPr>
              <w:t>SRS030</w:t>
            </w:r>
          </w:p>
        </w:tc>
      </w:tr>
      <w:tr w:rsidR="008B72E7" w14:paraId="3EB62E8B" w14:textId="77777777">
        <w:tblPrEx>
          <w:tblCellMar>
            <w:top w:w="0" w:type="dxa"/>
            <w:bottom w:w="0" w:type="dxa"/>
          </w:tblCellMar>
        </w:tblPrEx>
        <w:tc>
          <w:tcPr>
            <w:tcW w:w="2430" w:type="dxa"/>
          </w:tcPr>
          <w:p w14:paraId="02C66AAC"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10F6F598"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6D388908" w14:textId="77777777" w:rsidR="008B72E7" w:rsidRDefault="008B72E7">
            <w:pPr>
              <w:rPr>
                <w:rFonts w:ascii="Arial" w:hAnsi="Arial"/>
                <w:snapToGrid w:val="0"/>
                <w:color w:val="000000"/>
              </w:rPr>
            </w:pPr>
            <w:r>
              <w:rPr>
                <w:rFonts w:ascii="Arial" w:hAnsi="Arial"/>
                <w:snapToGrid w:val="0"/>
                <w:color w:val="000000"/>
              </w:rPr>
              <w:t>When the task restart begins, the FTSS shall (3.3.4.15) provide a mechanism to signal the task to execute its startup recovery actions, including updating the I-Load data and pre-stored last good data state.</w:t>
            </w:r>
          </w:p>
        </w:tc>
        <w:tc>
          <w:tcPr>
            <w:tcW w:w="2430" w:type="dxa"/>
          </w:tcPr>
          <w:p w14:paraId="2CEDED52" w14:textId="77777777" w:rsidR="008B72E7" w:rsidRDefault="008B72E7">
            <w:pPr>
              <w:rPr>
                <w:rFonts w:ascii="Arial" w:hAnsi="Arial"/>
                <w:snapToGrid w:val="0"/>
                <w:color w:val="000000"/>
              </w:rPr>
            </w:pPr>
            <w:r>
              <w:rPr>
                <w:rFonts w:ascii="Arial" w:hAnsi="Arial"/>
                <w:snapToGrid w:val="0"/>
                <w:color w:val="000000"/>
              </w:rPr>
              <w:t>SRS030</w:t>
            </w:r>
          </w:p>
        </w:tc>
      </w:tr>
      <w:tr w:rsidR="008B72E7" w14:paraId="1A33B088" w14:textId="77777777">
        <w:tblPrEx>
          <w:tblCellMar>
            <w:top w:w="0" w:type="dxa"/>
            <w:bottom w:w="0" w:type="dxa"/>
          </w:tblCellMar>
        </w:tblPrEx>
        <w:tc>
          <w:tcPr>
            <w:tcW w:w="2430" w:type="dxa"/>
          </w:tcPr>
          <w:p w14:paraId="6E245679"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031640D8"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07C24CB4" w14:textId="77777777" w:rsidR="008B72E7" w:rsidRDefault="008B72E7">
            <w:pPr>
              <w:rPr>
                <w:rFonts w:ascii="Arial" w:hAnsi="Arial"/>
                <w:snapToGrid w:val="0"/>
                <w:color w:val="000000"/>
              </w:rPr>
            </w:pPr>
            <w:r>
              <w:rPr>
                <w:rFonts w:ascii="Arial" w:hAnsi="Arial"/>
                <w:snapToGrid w:val="0"/>
                <w:color w:val="000000"/>
              </w:rPr>
              <w:t>Following a task overrun, the scheduler shall (3.3.4.17) provide an application programmer's interface call which specifies which task was running within the rate group which has overrun.</w:t>
            </w:r>
          </w:p>
        </w:tc>
        <w:tc>
          <w:tcPr>
            <w:tcW w:w="2430" w:type="dxa"/>
          </w:tcPr>
          <w:p w14:paraId="44054BA4" w14:textId="77777777" w:rsidR="008B72E7" w:rsidRDefault="008B72E7">
            <w:pPr>
              <w:rPr>
                <w:rFonts w:ascii="Arial" w:hAnsi="Arial"/>
                <w:snapToGrid w:val="0"/>
                <w:color w:val="000000"/>
              </w:rPr>
            </w:pPr>
            <w:r>
              <w:rPr>
                <w:rFonts w:ascii="Arial" w:hAnsi="Arial"/>
                <w:snapToGrid w:val="0"/>
                <w:color w:val="000000"/>
              </w:rPr>
              <w:t>SRS216</w:t>
            </w:r>
          </w:p>
        </w:tc>
      </w:tr>
      <w:tr w:rsidR="008B72E7" w14:paraId="2FFD4EAA" w14:textId="77777777">
        <w:tblPrEx>
          <w:tblCellMar>
            <w:top w:w="0" w:type="dxa"/>
            <w:bottom w:w="0" w:type="dxa"/>
          </w:tblCellMar>
        </w:tblPrEx>
        <w:tc>
          <w:tcPr>
            <w:tcW w:w="2430" w:type="dxa"/>
          </w:tcPr>
          <w:p w14:paraId="4C08136B"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6CDDCAAF"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13B57B1C" w14:textId="77777777" w:rsidR="008B72E7" w:rsidRDefault="008B72E7">
            <w:pPr>
              <w:rPr>
                <w:rFonts w:ascii="Arial" w:hAnsi="Arial"/>
                <w:snapToGrid w:val="0"/>
                <w:color w:val="000000"/>
              </w:rPr>
            </w:pPr>
            <w:r>
              <w:rPr>
                <w:rFonts w:ascii="Arial" w:hAnsi="Arial"/>
                <w:snapToGrid w:val="0"/>
                <w:color w:val="000000"/>
              </w:rPr>
              <w:t>The FTSS software shall (3.3.4.20) provide a task deadline capability which allows an application to specify which minor frame that an application should start in and finish in.</w:t>
            </w:r>
          </w:p>
        </w:tc>
        <w:tc>
          <w:tcPr>
            <w:tcW w:w="2430" w:type="dxa"/>
          </w:tcPr>
          <w:p w14:paraId="3440AB6D" w14:textId="77777777" w:rsidR="008B72E7" w:rsidRDefault="008B72E7">
            <w:pPr>
              <w:rPr>
                <w:rFonts w:ascii="Arial" w:hAnsi="Arial"/>
                <w:snapToGrid w:val="0"/>
                <w:color w:val="000000"/>
              </w:rPr>
            </w:pPr>
            <w:r>
              <w:rPr>
                <w:rFonts w:ascii="Arial" w:hAnsi="Arial"/>
                <w:snapToGrid w:val="0"/>
                <w:color w:val="000000"/>
              </w:rPr>
              <w:t>SRS270</w:t>
            </w:r>
          </w:p>
        </w:tc>
      </w:tr>
      <w:tr w:rsidR="008B72E7" w14:paraId="69CA9B69" w14:textId="77777777">
        <w:tblPrEx>
          <w:tblCellMar>
            <w:top w:w="0" w:type="dxa"/>
            <w:bottom w:w="0" w:type="dxa"/>
          </w:tblCellMar>
        </w:tblPrEx>
        <w:tc>
          <w:tcPr>
            <w:tcW w:w="2430" w:type="dxa"/>
          </w:tcPr>
          <w:p w14:paraId="23BF8FF9" w14:textId="77777777" w:rsidR="008B72E7" w:rsidRDefault="008B72E7">
            <w:pPr>
              <w:rPr>
                <w:rFonts w:ascii="Arial" w:hAnsi="Arial"/>
                <w:snapToGrid w:val="0"/>
                <w:color w:val="000000"/>
              </w:rPr>
            </w:pPr>
            <w:r>
              <w:rPr>
                <w:rFonts w:ascii="Arial" w:hAnsi="Arial"/>
                <w:snapToGrid w:val="0"/>
                <w:color w:val="000000"/>
              </w:rPr>
              <w:t>3.3.4</w:t>
            </w:r>
          </w:p>
        </w:tc>
        <w:tc>
          <w:tcPr>
            <w:tcW w:w="2520" w:type="dxa"/>
          </w:tcPr>
          <w:p w14:paraId="0703107D" w14:textId="77777777" w:rsidR="008B72E7" w:rsidRDefault="008B72E7">
            <w:pPr>
              <w:rPr>
                <w:rFonts w:ascii="Arial" w:hAnsi="Arial"/>
                <w:snapToGrid w:val="0"/>
                <w:color w:val="000000"/>
              </w:rPr>
            </w:pPr>
            <w:r>
              <w:rPr>
                <w:rFonts w:ascii="Arial" w:hAnsi="Arial"/>
                <w:snapToGrid w:val="0"/>
                <w:color w:val="000000"/>
              </w:rPr>
              <w:t>Scheduler</w:t>
            </w:r>
          </w:p>
        </w:tc>
        <w:tc>
          <w:tcPr>
            <w:tcW w:w="2430" w:type="dxa"/>
          </w:tcPr>
          <w:p w14:paraId="1B9C3466" w14:textId="77777777" w:rsidR="008B72E7" w:rsidRDefault="008B72E7">
            <w:pPr>
              <w:rPr>
                <w:rFonts w:ascii="Arial" w:hAnsi="Arial"/>
                <w:snapToGrid w:val="0"/>
                <w:color w:val="000000"/>
              </w:rPr>
            </w:pPr>
            <w:r>
              <w:rPr>
                <w:rFonts w:ascii="Arial" w:hAnsi="Arial"/>
                <w:snapToGrid w:val="0"/>
                <w:color w:val="000000"/>
              </w:rPr>
              <w:t>The Scheduler in the FTPP shall (3.3.4.16) keep all redundant copies of a process, which are executing in different computers, in synchronization.</w:t>
            </w:r>
          </w:p>
        </w:tc>
        <w:tc>
          <w:tcPr>
            <w:tcW w:w="2430" w:type="dxa"/>
          </w:tcPr>
          <w:p w14:paraId="5292EE3E" w14:textId="77777777" w:rsidR="008B72E7" w:rsidRDefault="008B72E7">
            <w:pPr>
              <w:rPr>
                <w:rFonts w:ascii="Arial" w:hAnsi="Arial"/>
                <w:snapToGrid w:val="0"/>
                <w:color w:val="000000"/>
              </w:rPr>
            </w:pPr>
            <w:r>
              <w:rPr>
                <w:rFonts w:ascii="Arial" w:hAnsi="Arial"/>
                <w:snapToGrid w:val="0"/>
                <w:color w:val="000000"/>
              </w:rPr>
              <w:t>SRS181</w:t>
            </w:r>
          </w:p>
        </w:tc>
      </w:tr>
      <w:tr w:rsidR="008B72E7" w14:paraId="151C919D" w14:textId="77777777">
        <w:tblPrEx>
          <w:tblCellMar>
            <w:top w:w="0" w:type="dxa"/>
            <w:bottom w:w="0" w:type="dxa"/>
          </w:tblCellMar>
        </w:tblPrEx>
        <w:tc>
          <w:tcPr>
            <w:tcW w:w="2430" w:type="dxa"/>
          </w:tcPr>
          <w:p w14:paraId="1CB8F1A6"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7E1B335C"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748E4A41" w14:textId="77777777" w:rsidR="008B72E7" w:rsidRDefault="008B72E7">
            <w:pPr>
              <w:rPr>
                <w:rFonts w:ascii="Arial" w:hAnsi="Arial"/>
                <w:snapToGrid w:val="0"/>
                <w:color w:val="000000"/>
              </w:rPr>
            </w:pPr>
            <w:r>
              <w:rPr>
                <w:rFonts w:ascii="Arial" w:hAnsi="Arial"/>
                <w:snapToGrid w:val="0"/>
                <w:color w:val="000000"/>
              </w:rPr>
              <w:t>The scope of FDIR shall (3.3.5.1) be limited to the hardware on the four FCP boards, the four MPCC/CTC boards, the five ICPs, and the five NEs.</w:t>
            </w:r>
          </w:p>
        </w:tc>
        <w:tc>
          <w:tcPr>
            <w:tcW w:w="2430" w:type="dxa"/>
          </w:tcPr>
          <w:p w14:paraId="11C386F1" w14:textId="77777777" w:rsidR="008B72E7" w:rsidRDefault="008B72E7">
            <w:pPr>
              <w:rPr>
                <w:rFonts w:ascii="Arial" w:hAnsi="Arial"/>
                <w:snapToGrid w:val="0"/>
                <w:color w:val="000000"/>
              </w:rPr>
            </w:pPr>
            <w:r>
              <w:rPr>
                <w:rFonts w:ascii="Arial" w:hAnsi="Arial"/>
                <w:snapToGrid w:val="0"/>
                <w:color w:val="000000"/>
              </w:rPr>
              <w:t>SRS095, SRS096,  SRS184, SRS235, SRS298, SRS299, SRS300, SRS304</w:t>
            </w:r>
          </w:p>
        </w:tc>
      </w:tr>
      <w:tr w:rsidR="008B72E7" w14:paraId="16D98349" w14:textId="77777777">
        <w:tblPrEx>
          <w:tblCellMar>
            <w:top w:w="0" w:type="dxa"/>
            <w:bottom w:w="0" w:type="dxa"/>
          </w:tblCellMar>
        </w:tblPrEx>
        <w:tc>
          <w:tcPr>
            <w:tcW w:w="2430" w:type="dxa"/>
          </w:tcPr>
          <w:p w14:paraId="040AE125"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306C0941"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BABE106" w14:textId="77777777" w:rsidR="008B72E7" w:rsidRDefault="008B72E7">
            <w:pPr>
              <w:rPr>
                <w:rFonts w:ascii="Arial" w:hAnsi="Arial"/>
                <w:snapToGrid w:val="0"/>
                <w:color w:val="000000"/>
              </w:rPr>
            </w:pPr>
            <w:r>
              <w:rPr>
                <w:rFonts w:ascii="Arial" w:hAnsi="Arial"/>
                <w:snapToGrid w:val="0"/>
                <w:color w:val="000000"/>
              </w:rPr>
              <w:t>FDIR shall (3.3.5.2) receive this information and, after two consecutive missed “heartbeats,” conclude that the ICP is failed.</w:t>
            </w:r>
          </w:p>
        </w:tc>
        <w:tc>
          <w:tcPr>
            <w:tcW w:w="2430" w:type="dxa"/>
          </w:tcPr>
          <w:p w14:paraId="4BE477EC" w14:textId="77777777" w:rsidR="008B72E7" w:rsidRDefault="008B72E7">
            <w:pPr>
              <w:rPr>
                <w:rFonts w:ascii="Arial" w:hAnsi="Arial"/>
                <w:snapToGrid w:val="0"/>
                <w:color w:val="000000"/>
              </w:rPr>
            </w:pPr>
            <w:r>
              <w:rPr>
                <w:rFonts w:ascii="Arial" w:hAnsi="Arial"/>
                <w:snapToGrid w:val="0"/>
                <w:color w:val="000000"/>
              </w:rPr>
              <w:t>SRS097</w:t>
            </w:r>
          </w:p>
        </w:tc>
      </w:tr>
      <w:tr w:rsidR="008B72E7" w14:paraId="78CD433A" w14:textId="77777777">
        <w:tblPrEx>
          <w:tblCellMar>
            <w:top w:w="0" w:type="dxa"/>
            <w:bottom w:w="0" w:type="dxa"/>
          </w:tblCellMar>
        </w:tblPrEx>
        <w:tc>
          <w:tcPr>
            <w:tcW w:w="2430" w:type="dxa"/>
          </w:tcPr>
          <w:p w14:paraId="318E463C"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3A2946E9"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5C922DB0" w14:textId="77777777" w:rsidR="008B72E7" w:rsidRDefault="008B72E7">
            <w:pPr>
              <w:rPr>
                <w:rFonts w:ascii="Arial" w:hAnsi="Arial"/>
                <w:snapToGrid w:val="0"/>
                <w:color w:val="000000"/>
              </w:rPr>
            </w:pPr>
            <w:r>
              <w:rPr>
                <w:rFonts w:ascii="Arial" w:hAnsi="Arial"/>
                <w:snapToGrid w:val="0"/>
                <w:color w:val="000000"/>
              </w:rPr>
              <w:t>FDIR shall (3.3.5.3) report the total FCC status to the Vehicle/Mission Manager when requested to do so by the Vehicle/Mission Manager.</w:t>
            </w:r>
          </w:p>
        </w:tc>
        <w:tc>
          <w:tcPr>
            <w:tcW w:w="2430" w:type="dxa"/>
          </w:tcPr>
          <w:p w14:paraId="6EEF98FE" w14:textId="77777777" w:rsidR="008B72E7" w:rsidRDefault="008B72E7">
            <w:pPr>
              <w:rPr>
                <w:rFonts w:ascii="Arial" w:hAnsi="Arial"/>
                <w:snapToGrid w:val="0"/>
                <w:color w:val="000000"/>
              </w:rPr>
            </w:pPr>
            <w:r>
              <w:rPr>
                <w:rFonts w:ascii="Arial" w:hAnsi="Arial"/>
                <w:snapToGrid w:val="0"/>
                <w:color w:val="000000"/>
              </w:rPr>
              <w:t>SRS098, SRS099</w:t>
            </w:r>
          </w:p>
        </w:tc>
      </w:tr>
      <w:tr w:rsidR="008B72E7" w14:paraId="5DCAEBF6" w14:textId="77777777">
        <w:tblPrEx>
          <w:tblCellMar>
            <w:top w:w="0" w:type="dxa"/>
            <w:bottom w:w="0" w:type="dxa"/>
          </w:tblCellMar>
        </w:tblPrEx>
        <w:tc>
          <w:tcPr>
            <w:tcW w:w="2430" w:type="dxa"/>
          </w:tcPr>
          <w:p w14:paraId="75990B1E"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0B4C7244"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0EC851A1" w14:textId="77777777" w:rsidR="008B72E7" w:rsidRDefault="008B72E7">
            <w:pPr>
              <w:rPr>
                <w:rFonts w:ascii="Arial" w:hAnsi="Arial"/>
                <w:snapToGrid w:val="0"/>
                <w:color w:val="000000"/>
              </w:rPr>
            </w:pPr>
            <w:r>
              <w:rPr>
                <w:rFonts w:ascii="Arial" w:hAnsi="Arial"/>
                <w:snapToGrid w:val="0"/>
                <w:color w:val="000000"/>
              </w:rPr>
              <w:t>The FDIR shall (3.3.5.4) execute CBIT during all operational phases.</w:t>
            </w:r>
          </w:p>
        </w:tc>
        <w:tc>
          <w:tcPr>
            <w:tcW w:w="2430" w:type="dxa"/>
          </w:tcPr>
          <w:p w14:paraId="35F0466F" w14:textId="77777777" w:rsidR="008B72E7" w:rsidRDefault="008B72E7">
            <w:pPr>
              <w:rPr>
                <w:rFonts w:ascii="Arial" w:hAnsi="Arial"/>
                <w:snapToGrid w:val="0"/>
                <w:color w:val="000000"/>
              </w:rPr>
            </w:pPr>
            <w:r>
              <w:rPr>
                <w:rFonts w:ascii="Arial" w:hAnsi="Arial"/>
                <w:snapToGrid w:val="0"/>
                <w:color w:val="000000"/>
              </w:rPr>
              <w:t>SRS095</w:t>
            </w:r>
          </w:p>
        </w:tc>
      </w:tr>
      <w:tr w:rsidR="008B72E7" w14:paraId="524FDBB7" w14:textId="77777777">
        <w:tblPrEx>
          <w:tblCellMar>
            <w:top w:w="0" w:type="dxa"/>
            <w:bottom w:w="0" w:type="dxa"/>
          </w:tblCellMar>
        </w:tblPrEx>
        <w:tc>
          <w:tcPr>
            <w:tcW w:w="2430" w:type="dxa"/>
          </w:tcPr>
          <w:p w14:paraId="4CCB1BD3"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26F7573A"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79DA2349" w14:textId="77777777" w:rsidR="008B72E7" w:rsidRDefault="008B72E7">
            <w:pPr>
              <w:rPr>
                <w:rFonts w:ascii="Arial" w:hAnsi="Arial"/>
                <w:snapToGrid w:val="0"/>
                <w:color w:val="000000"/>
              </w:rPr>
            </w:pPr>
            <w:r>
              <w:rPr>
                <w:rFonts w:ascii="Arial" w:hAnsi="Arial"/>
                <w:snapToGrid w:val="0"/>
                <w:color w:val="000000"/>
              </w:rPr>
              <w:t>The CBIT shall (3.3.5.5) be executed at a 50 Hz rate, after all 50 Hz flight critical operations are complete.</w:t>
            </w:r>
          </w:p>
        </w:tc>
        <w:tc>
          <w:tcPr>
            <w:tcW w:w="2430" w:type="dxa"/>
          </w:tcPr>
          <w:p w14:paraId="408891D8" w14:textId="77777777" w:rsidR="008B72E7" w:rsidRDefault="008B72E7">
            <w:pPr>
              <w:rPr>
                <w:rFonts w:ascii="Arial" w:hAnsi="Arial"/>
                <w:snapToGrid w:val="0"/>
                <w:color w:val="000000"/>
              </w:rPr>
            </w:pPr>
            <w:r>
              <w:rPr>
                <w:rFonts w:ascii="Arial" w:hAnsi="Arial"/>
                <w:snapToGrid w:val="0"/>
                <w:color w:val="000000"/>
              </w:rPr>
              <w:t>SRS093, SRS095, SRS034</w:t>
            </w:r>
          </w:p>
        </w:tc>
      </w:tr>
      <w:tr w:rsidR="008B72E7" w14:paraId="7549CF30" w14:textId="77777777">
        <w:tblPrEx>
          <w:tblCellMar>
            <w:top w:w="0" w:type="dxa"/>
            <w:bottom w:w="0" w:type="dxa"/>
          </w:tblCellMar>
        </w:tblPrEx>
        <w:tc>
          <w:tcPr>
            <w:tcW w:w="2430" w:type="dxa"/>
          </w:tcPr>
          <w:p w14:paraId="5CACE9EC"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7096F8E5"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6AD75430" w14:textId="77777777" w:rsidR="008B72E7" w:rsidRDefault="008B72E7">
            <w:pPr>
              <w:rPr>
                <w:rFonts w:ascii="Arial" w:hAnsi="Arial"/>
                <w:snapToGrid w:val="0"/>
                <w:color w:val="000000"/>
              </w:rPr>
            </w:pPr>
            <w:r>
              <w:rPr>
                <w:rFonts w:ascii="Arial" w:hAnsi="Arial"/>
                <w:snapToGrid w:val="0"/>
                <w:color w:val="000000"/>
              </w:rPr>
              <w:t>The CBIT, at a minimum, shall (3.3.5.6) include a "presence test" to ascertain that all FCP processors are synchronized and are at the same relative point in time in the current minor frame.</w:t>
            </w:r>
          </w:p>
        </w:tc>
        <w:tc>
          <w:tcPr>
            <w:tcW w:w="2430" w:type="dxa"/>
          </w:tcPr>
          <w:p w14:paraId="61C59DF6" w14:textId="77777777" w:rsidR="008B72E7" w:rsidRDefault="008B72E7">
            <w:pPr>
              <w:rPr>
                <w:rFonts w:ascii="Arial" w:hAnsi="Arial"/>
                <w:snapToGrid w:val="0"/>
                <w:color w:val="000000"/>
              </w:rPr>
            </w:pPr>
            <w:r>
              <w:rPr>
                <w:rFonts w:ascii="Arial" w:hAnsi="Arial"/>
                <w:snapToGrid w:val="0"/>
                <w:color w:val="000000"/>
              </w:rPr>
              <w:t>SRS093, SRS095, SRS184</w:t>
            </w:r>
          </w:p>
        </w:tc>
      </w:tr>
      <w:tr w:rsidR="008B72E7" w14:paraId="4B527781" w14:textId="77777777">
        <w:tblPrEx>
          <w:tblCellMar>
            <w:top w:w="0" w:type="dxa"/>
            <w:bottom w:w="0" w:type="dxa"/>
          </w:tblCellMar>
        </w:tblPrEx>
        <w:tc>
          <w:tcPr>
            <w:tcW w:w="2430" w:type="dxa"/>
          </w:tcPr>
          <w:p w14:paraId="2B9E6910"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773151C4"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A1ACCEE" w14:textId="77777777" w:rsidR="008B72E7" w:rsidRDefault="008B72E7">
            <w:pPr>
              <w:rPr>
                <w:rFonts w:ascii="Arial" w:hAnsi="Arial"/>
                <w:snapToGrid w:val="0"/>
                <w:color w:val="000000"/>
              </w:rPr>
            </w:pPr>
            <w:r>
              <w:rPr>
                <w:rFonts w:ascii="Arial" w:hAnsi="Arial"/>
                <w:snapToGrid w:val="0"/>
                <w:color w:val="000000"/>
              </w:rPr>
              <w:t>The presence test shall (3.3.5.7) also ascertain that all processors are executing the same 50 Hz, 10 Hz, and 1 Hz frames.</w:t>
            </w:r>
          </w:p>
        </w:tc>
        <w:tc>
          <w:tcPr>
            <w:tcW w:w="2430" w:type="dxa"/>
          </w:tcPr>
          <w:p w14:paraId="3134A2B3" w14:textId="77777777" w:rsidR="008B72E7" w:rsidRDefault="008B72E7">
            <w:pPr>
              <w:rPr>
                <w:rFonts w:ascii="Arial" w:hAnsi="Arial"/>
                <w:snapToGrid w:val="0"/>
                <w:color w:val="000000"/>
              </w:rPr>
            </w:pPr>
            <w:r>
              <w:rPr>
                <w:rFonts w:ascii="Arial" w:hAnsi="Arial"/>
                <w:snapToGrid w:val="0"/>
                <w:color w:val="000000"/>
              </w:rPr>
              <w:t>SRS184</w:t>
            </w:r>
          </w:p>
        </w:tc>
      </w:tr>
      <w:tr w:rsidR="008B72E7" w14:paraId="42CE44B5" w14:textId="77777777">
        <w:tblPrEx>
          <w:tblCellMar>
            <w:top w:w="0" w:type="dxa"/>
            <w:bottom w:w="0" w:type="dxa"/>
          </w:tblCellMar>
        </w:tblPrEx>
        <w:tc>
          <w:tcPr>
            <w:tcW w:w="2430" w:type="dxa"/>
          </w:tcPr>
          <w:p w14:paraId="35BF7ED5"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0E718B99"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505145F" w14:textId="77777777" w:rsidR="008B72E7" w:rsidRDefault="008B72E7">
            <w:pPr>
              <w:rPr>
                <w:rFonts w:ascii="Arial" w:hAnsi="Arial"/>
                <w:snapToGrid w:val="0"/>
                <w:color w:val="000000"/>
              </w:rPr>
            </w:pPr>
            <w:r>
              <w:rPr>
                <w:rFonts w:ascii="Arial" w:hAnsi="Arial"/>
                <w:snapToGrid w:val="0"/>
                <w:color w:val="000000"/>
              </w:rPr>
              <w:t>The CBIT shall (3.3.5.8) also arm and reset the hardware watchdog timer.</w:t>
            </w:r>
          </w:p>
        </w:tc>
        <w:tc>
          <w:tcPr>
            <w:tcW w:w="2430" w:type="dxa"/>
          </w:tcPr>
          <w:p w14:paraId="1EEB454C" w14:textId="77777777" w:rsidR="008B72E7" w:rsidRDefault="008B72E7">
            <w:pPr>
              <w:rPr>
                <w:rFonts w:ascii="Arial" w:hAnsi="Arial"/>
                <w:snapToGrid w:val="0"/>
                <w:color w:val="000000"/>
              </w:rPr>
            </w:pPr>
            <w:r>
              <w:rPr>
                <w:rFonts w:ascii="Arial" w:hAnsi="Arial"/>
                <w:snapToGrid w:val="0"/>
                <w:color w:val="000000"/>
              </w:rPr>
              <w:t>SRS014, SRS094</w:t>
            </w:r>
          </w:p>
        </w:tc>
      </w:tr>
      <w:tr w:rsidR="008B72E7" w14:paraId="67797985" w14:textId="77777777">
        <w:tblPrEx>
          <w:tblCellMar>
            <w:top w:w="0" w:type="dxa"/>
            <w:bottom w:w="0" w:type="dxa"/>
          </w:tblCellMar>
        </w:tblPrEx>
        <w:tc>
          <w:tcPr>
            <w:tcW w:w="2430" w:type="dxa"/>
          </w:tcPr>
          <w:p w14:paraId="7E2EB442"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60C64661"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186E190" w14:textId="77777777" w:rsidR="008B72E7" w:rsidRDefault="008B72E7">
            <w:pPr>
              <w:rPr>
                <w:rFonts w:ascii="Arial" w:hAnsi="Arial"/>
                <w:snapToGrid w:val="0"/>
                <w:color w:val="000000"/>
              </w:rPr>
            </w:pPr>
            <w:r>
              <w:rPr>
                <w:rFonts w:ascii="Arial" w:hAnsi="Arial"/>
                <w:snapToGrid w:val="0"/>
                <w:color w:val="000000"/>
              </w:rPr>
              <w:t>The CBIT shall (3.3.5.10) be executed without interfering with the normal execution of the application tasks.</w:t>
            </w:r>
          </w:p>
        </w:tc>
        <w:tc>
          <w:tcPr>
            <w:tcW w:w="2430" w:type="dxa"/>
          </w:tcPr>
          <w:p w14:paraId="1E88217D" w14:textId="77777777" w:rsidR="008B72E7" w:rsidRDefault="008B72E7">
            <w:pPr>
              <w:rPr>
                <w:rFonts w:ascii="Arial" w:hAnsi="Arial"/>
                <w:snapToGrid w:val="0"/>
                <w:color w:val="000000"/>
              </w:rPr>
            </w:pPr>
            <w:r>
              <w:rPr>
                <w:rFonts w:ascii="Arial" w:hAnsi="Arial"/>
                <w:snapToGrid w:val="0"/>
                <w:color w:val="000000"/>
              </w:rPr>
              <w:t>SRS034</w:t>
            </w:r>
          </w:p>
        </w:tc>
      </w:tr>
      <w:tr w:rsidR="008B72E7" w14:paraId="43FD1B21" w14:textId="77777777">
        <w:tblPrEx>
          <w:tblCellMar>
            <w:top w:w="0" w:type="dxa"/>
            <w:bottom w:w="0" w:type="dxa"/>
          </w:tblCellMar>
        </w:tblPrEx>
        <w:tc>
          <w:tcPr>
            <w:tcW w:w="2430" w:type="dxa"/>
          </w:tcPr>
          <w:p w14:paraId="3A37DD9A"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0C3D2135"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202FB3F1" w14:textId="77777777" w:rsidR="008B72E7" w:rsidRDefault="008B72E7">
            <w:pPr>
              <w:rPr>
                <w:rFonts w:ascii="Arial" w:hAnsi="Arial"/>
                <w:snapToGrid w:val="0"/>
                <w:color w:val="000000"/>
              </w:rPr>
            </w:pPr>
            <w:r>
              <w:rPr>
                <w:rFonts w:ascii="Arial" w:hAnsi="Arial"/>
                <w:snapToGrid w:val="0"/>
                <w:color w:val="000000"/>
              </w:rPr>
              <w:t>The FDIR shall (3.3.5.11) not take more than 2 msec per minor frame under nominal no-fault conditions.</w:t>
            </w:r>
          </w:p>
        </w:tc>
        <w:tc>
          <w:tcPr>
            <w:tcW w:w="2430" w:type="dxa"/>
          </w:tcPr>
          <w:p w14:paraId="6116D52D" w14:textId="77777777" w:rsidR="008B72E7" w:rsidRDefault="008B72E7">
            <w:pPr>
              <w:rPr>
                <w:rFonts w:ascii="Arial" w:hAnsi="Arial"/>
                <w:snapToGrid w:val="0"/>
                <w:color w:val="000000"/>
              </w:rPr>
            </w:pPr>
            <w:r>
              <w:rPr>
                <w:rFonts w:ascii="Arial" w:hAnsi="Arial"/>
                <w:snapToGrid w:val="0"/>
                <w:color w:val="000000"/>
              </w:rPr>
              <w:t>SRS091</w:t>
            </w:r>
          </w:p>
        </w:tc>
      </w:tr>
      <w:tr w:rsidR="008B72E7" w14:paraId="41252AEE" w14:textId="77777777">
        <w:tblPrEx>
          <w:tblCellMar>
            <w:top w:w="0" w:type="dxa"/>
            <w:bottom w:w="0" w:type="dxa"/>
          </w:tblCellMar>
        </w:tblPrEx>
        <w:tc>
          <w:tcPr>
            <w:tcW w:w="2430" w:type="dxa"/>
          </w:tcPr>
          <w:p w14:paraId="60069D86"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78D60407"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45658564" w14:textId="77777777" w:rsidR="008B72E7" w:rsidRDefault="008B72E7">
            <w:pPr>
              <w:rPr>
                <w:rFonts w:ascii="Arial" w:hAnsi="Arial"/>
                <w:snapToGrid w:val="0"/>
                <w:color w:val="000000"/>
              </w:rPr>
            </w:pPr>
            <w:r>
              <w:rPr>
                <w:rFonts w:ascii="Arial" w:hAnsi="Arial"/>
                <w:snapToGrid w:val="0"/>
                <w:color w:val="000000"/>
              </w:rPr>
              <w:t>The FDIR shall (3.3.5.12) not take more than 3 msec per minor frame while processing faults.</w:t>
            </w:r>
          </w:p>
        </w:tc>
        <w:tc>
          <w:tcPr>
            <w:tcW w:w="2430" w:type="dxa"/>
          </w:tcPr>
          <w:p w14:paraId="62BB291D" w14:textId="77777777" w:rsidR="008B72E7" w:rsidRDefault="008B72E7">
            <w:pPr>
              <w:rPr>
                <w:rFonts w:ascii="Arial" w:hAnsi="Arial"/>
                <w:snapToGrid w:val="0"/>
                <w:color w:val="000000"/>
              </w:rPr>
            </w:pPr>
            <w:r>
              <w:rPr>
                <w:rFonts w:ascii="Arial" w:hAnsi="Arial"/>
                <w:snapToGrid w:val="0"/>
                <w:color w:val="000000"/>
              </w:rPr>
              <w:t>SRS183</w:t>
            </w:r>
          </w:p>
        </w:tc>
      </w:tr>
      <w:tr w:rsidR="008B72E7" w14:paraId="7D5F4F75" w14:textId="77777777">
        <w:tblPrEx>
          <w:tblCellMar>
            <w:top w:w="0" w:type="dxa"/>
            <w:bottom w:w="0" w:type="dxa"/>
          </w:tblCellMar>
        </w:tblPrEx>
        <w:tc>
          <w:tcPr>
            <w:tcW w:w="2430" w:type="dxa"/>
          </w:tcPr>
          <w:p w14:paraId="49ECCDCB"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1C9FBCB7"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7177566" w14:textId="77777777" w:rsidR="008B72E7" w:rsidRDefault="008B72E7">
            <w:pPr>
              <w:rPr>
                <w:rFonts w:ascii="Arial" w:hAnsi="Arial"/>
                <w:snapToGrid w:val="0"/>
                <w:color w:val="000000"/>
              </w:rPr>
            </w:pPr>
            <w:r>
              <w:rPr>
                <w:rFonts w:ascii="Arial" w:hAnsi="Arial"/>
                <w:snapToGrid w:val="0"/>
                <w:color w:val="000000"/>
              </w:rPr>
              <w:t>The FDIR shall (3.3.5.13) be able to discriminate between permanent and non-permanent faults.</w:t>
            </w:r>
          </w:p>
        </w:tc>
        <w:tc>
          <w:tcPr>
            <w:tcW w:w="2430" w:type="dxa"/>
          </w:tcPr>
          <w:p w14:paraId="19FF9762" w14:textId="77777777" w:rsidR="008B72E7" w:rsidRDefault="008B72E7">
            <w:pPr>
              <w:rPr>
                <w:rFonts w:ascii="Arial" w:hAnsi="Arial"/>
                <w:snapToGrid w:val="0"/>
                <w:color w:val="000000"/>
              </w:rPr>
            </w:pPr>
            <w:r>
              <w:rPr>
                <w:rFonts w:ascii="Arial" w:hAnsi="Arial"/>
                <w:snapToGrid w:val="0"/>
                <w:color w:val="000000"/>
              </w:rPr>
              <w:t>SRS106, SRS110, SRS117, SRS204, SRS208, SRS209, SRS211, SRS282, SRS298</w:t>
            </w:r>
          </w:p>
        </w:tc>
      </w:tr>
      <w:tr w:rsidR="008B72E7" w14:paraId="48FC6038" w14:textId="77777777">
        <w:tblPrEx>
          <w:tblCellMar>
            <w:top w:w="0" w:type="dxa"/>
            <w:bottom w:w="0" w:type="dxa"/>
          </w:tblCellMar>
        </w:tblPrEx>
        <w:tc>
          <w:tcPr>
            <w:tcW w:w="2430" w:type="dxa"/>
          </w:tcPr>
          <w:p w14:paraId="4C7838EF"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3B2D055C"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493380C6" w14:textId="77777777" w:rsidR="008B72E7" w:rsidRDefault="008B72E7">
            <w:pPr>
              <w:rPr>
                <w:rFonts w:ascii="Arial" w:hAnsi="Arial"/>
                <w:snapToGrid w:val="0"/>
                <w:color w:val="000000"/>
              </w:rPr>
            </w:pPr>
            <w:r>
              <w:rPr>
                <w:rFonts w:ascii="Arial" w:hAnsi="Arial"/>
                <w:snapToGrid w:val="0"/>
                <w:color w:val="000000"/>
              </w:rPr>
              <w:t>The FDIR shall (3.3.5.14) reset and retry the failed entity, such as an FCP or an NE, to perform this discrimination.</w:t>
            </w:r>
          </w:p>
        </w:tc>
        <w:tc>
          <w:tcPr>
            <w:tcW w:w="2430" w:type="dxa"/>
          </w:tcPr>
          <w:p w14:paraId="57E00A6A" w14:textId="77777777" w:rsidR="008B72E7" w:rsidRDefault="008B72E7">
            <w:pPr>
              <w:rPr>
                <w:rFonts w:ascii="Arial" w:hAnsi="Arial"/>
                <w:snapToGrid w:val="0"/>
                <w:color w:val="000000"/>
              </w:rPr>
            </w:pPr>
            <w:r>
              <w:rPr>
                <w:rFonts w:ascii="Arial" w:hAnsi="Arial"/>
                <w:snapToGrid w:val="0"/>
                <w:color w:val="000000"/>
              </w:rPr>
              <w:t>SRS106, SRS110, SRS117, SRS129 SRS204, SRS208, SRS209, SRS211, SRS282</w:t>
            </w:r>
          </w:p>
        </w:tc>
      </w:tr>
      <w:tr w:rsidR="008B72E7" w14:paraId="0FC33210" w14:textId="77777777">
        <w:tblPrEx>
          <w:tblCellMar>
            <w:top w:w="0" w:type="dxa"/>
            <w:bottom w:w="0" w:type="dxa"/>
          </w:tblCellMar>
        </w:tblPrEx>
        <w:tc>
          <w:tcPr>
            <w:tcW w:w="2430" w:type="dxa"/>
          </w:tcPr>
          <w:p w14:paraId="15042AC6"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5BE9AD05"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2E9F7069" w14:textId="77777777" w:rsidR="008B72E7" w:rsidRDefault="008B72E7">
            <w:pPr>
              <w:rPr>
                <w:rFonts w:ascii="Arial" w:hAnsi="Arial"/>
                <w:snapToGrid w:val="0"/>
                <w:color w:val="000000"/>
              </w:rPr>
            </w:pPr>
            <w:r>
              <w:rPr>
                <w:rFonts w:ascii="Arial" w:hAnsi="Arial"/>
                <w:snapToGrid w:val="0"/>
                <w:color w:val="000000"/>
              </w:rPr>
              <w:t>To clear the failure, FDIR shall (3.3.5.15) request the Vehicle/Mission Manager to cycle power to that FCR.</w:t>
            </w:r>
          </w:p>
        </w:tc>
        <w:tc>
          <w:tcPr>
            <w:tcW w:w="2430" w:type="dxa"/>
          </w:tcPr>
          <w:p w14:paraId="35A82C95" w14:textId="77777777" w:rsidR="008B72E7" w:rsidRDefault="008B72E7">
            <w:pPr>
              <w:rPr>
                <w:rFonts w:ascii="Arial" w:hAnsi="Arial"/>
                <w:snapToGrid w:val="0"/>
                <w:color w:val="000000"/>
              </w:rPr>
            </w:pPr>
            <w:r>
              <w:rPr>
                <w:rFonts w:ascii="Arial" w:hAnsi="Arial"/>
                <w:snapToGrid w:val="0"/>
                <w:color w:val="000000"/>
              </w:rPr>
              <w:t>SRS208, SRS209</w:t>
            </w:r>
          </w:p>
        </w:tc>
      </w:tr>
      <w:tr w:rsidR="008B72E7" w14:paraId="5190297E" w14:textId="77777777">
        <w:tblPrEx>
          <w:tblCellMar>
            <w:top w:w="0" w:type="dxa"/>
            <w:bottom w:w="0" w:type="dxa"/>
          </w:tblCellMar>
        </w:tblPrEx>
        <w:tc>
          <w:tcPr>
            <w:tcW w:w="2430" w:type="dxa"/>
          </w:tcPr>
          <w:p w14:paraId="4E6452CC"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79C944C8"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960A358" w14:textId="77777777" w:rsidR="008B72E7" w:rsidRDefault="008B72E7">
            <w:pPr>
              <w:rPr>
                <w:rFonts w:ascii="Arial" w:hAnsi="Arial"/>
                <w:snapToGrid w:val="0"/>
                <w:color w:val="000000"/>
              </w:rPr>
            </w:pPr>
            <w:r>
              <w:rPr>
                <w:rFonts w:ascii="Arial" w:hAnsi="Arial"/>
                <w:snapToGrid w:val="0"/>
                <w:color w:val="000000"/>
              </w:rPr>
              <w:t>The FDIR shall (3.3.5.16) be able to identify a fault source, at least to an FCR.</w:t>
            </w:r>
          </w:p>
        </w:tc>
        <w:tc>
          <w:tcPr>
            <w:tcW w:w="2430" w:type="dxa"/>
          </w:tcPr>
          <w:p w14:paraId="4B673605" w14:textId="77777777" w:rsidR="008B72E7" w:rsidRDefault="008B72E7">
            <w:pPr>
              <w:rPr>
                <w:rFonts w:ascii="Arial" w:hAnsi="Arial"/>
                <w:snapToGrid w:val="0"/>
                <w:color w:val="000000"/>
              </w:rPr>
            </w:pPr>
            <w:r>
              <w:rPr>
                <w:rFonts w:ascii="Arial" w:hAnsi="Arial"/>
                <w:snapToGrid w:val="0"/>
                <w:color w:val="000000"/>
              </w:rPr>
              <w:t>SRS095, SRS184, SRS096, SRS097</w:t>
            </w:r>
          </w:p>
        </w:tc>
      </w:tr>
      <w:tr w:rsidR="008B72E7" w14:paraId="516F7638" w14:textId="77777777">
        <w:tblPrEx>
          <w:tblCellMar>
            <w:top w:w="0" w:type="dxa"/>
            <w:bottom w:w="0" w:type="dxa"/>
          </w:tblCellMar>
        </w:tblPrEx>
        <w:tc>
          <w:tcPr>
            <w:tcW w:w="2430" w:type="dxa"/>
          </w:tcPr>
          <w:p w14:paraId="2294B226"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3D831A72"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699A5B8E" w14:textId="77777777" w:rsidR="008B72E7" w:rsidRDefault="008B72E7">
            <w:pPr>
              <w:rPr>
                <w:rFonts w:ascii="Arial" w:hAnsi="Arial"/>
                <w:snapToGrid w:val="0"/>
                <w:color w:val="000000"/>
              </w:rPr>
            </w:pPr>
            <w:r>
              <w:rPr>
                <w:rFonts w:ascii="Arial" w:hAnsi="Arial"/>
                <w:snapToGrid w:val="0"/>
                <w:color w:val="000000"/>
              </w:rPr>
              <w:t>The FDIR shall (3.3.5.17) place all fault and recovery information in shared memory for inclusion in the frames that will be telemetred and recorded by the CTC.</w:t>
            </w:r>
          </w:p>
        </w:tc>
        <w:tc>
          <w:tcPr>
            <w:tcW w:w="2430" w:type="dxa"/>
          </w:tcPr>
          <w:p w14:paraId="61B7561D" w14:textId="77777777" w:rsidR="008B72E7" w:rsidRDefault="008B72E7">
            <w:pPr>
              <w:rPr>
                <w:rFonts w:ascii="Arial" w:hAnsi="Arial"/>
                <w:snapToGrid w:val="0"/>
                <w:color w:val="000000"/>
              </w:rPr>
            </w:pPr>
            <w:r>
              <w:rPr>
                <w:rFonts w:ascii="Arial" w:hAnsi="Arial"/>
                <w:snapToGrid w:val="0"/>
                <w:color w:val="000000"/>
              </w:rPr>
              <w:t>SRS098, SRS044</w:t>
            </w:r>
          </w:p>
        </w:tc>
      </w:tr>
      <w:tr w:rsidR="008B72E7" w14:paraId="6875E094" w14:textId="77777777">
        <w:tblPrEx>
          <w:tblCellMar>
            <w:top w:w="0" w:type="dxa"/>
            <w:bottom w:w="0" w:type="dxa"/>
          </w:tblCellMar>
        </w:tblPrEx>
        <w:tc>
          <w:tcPr>
            <w:tcW w:w="2430" w:type="dxa"/>
          </w:tcPr>
          <w:p w14:paraId="3C171A76"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5D5EEBB8"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1D85DD4B" w14:textId="77777777" w:rsidR="008B72E7" w:rsidRDefault="008B72E7">
            <w:pPr>
              <w:rPr>
                <w:rFonts w:ascii="Arial" w:hAnsi="Arial"/>
                <w:snapToGrid w:val="0"/>
                <w:color w:val="000000"/>
              </w:rPr>
            </w:pPr>
            <w:r>
              <w:rPr>
                <w:rFonts w:ascii="Arial" w:hAnsi="Arial"/>
                <w:snapToGrid w:val="0"/>
                <w:color w:val="000000"/>
              </w:rPr>
              <w:t>For the first permanent FCP failure, FDIR  shall (3.3.5.30) degrade the redundancy level of the FCP from 4 to 3.</w:t>
            </w:r>
          </w:p>
        </w:tc>
        <w:tc>
          <w:tcPr>
            <w:tcW w:w="2430" w:type="dxa"/>
          </w:tcPr>
          <w:p w14:paraId="33874BDB" w14:textId="77777777" w:rsidR="008B72E7" w:rsidRDefault="008B72E7">
            <w:pPr>
              <w:rPr>
                <w:rFonts w:ascii="Arial" w:hAnsi="Arial"/>
                <w:snapToGrid w:val="0"/>
                <w:color w:val="000000"/>
              </w:rPr>
            </w:pPr>
            <w:r>
              <w:rPr>
                <w:rFonts w:ascii="Arial" w:hAnsi="Arial"/>
                <w:snapToGrid w:val="0"/>
                <w:color w:val="000000"/>
              </w:rPr>
              <w:t>SRS106</w:t>
            </w:r>
          </w:p>
        </w:tc>
      </w:tr>
      <w:tr w:rsidR="008B72E7" w14:paraId="55A8A0B1" w14:textId="77777777">
        <w:tblPrEx>
          <w:tblCellMar>
            <w:top w:w="0" w:type="dxa"/>
            <w:bottom w:w="0" w:type="dxa"/>
          </w:tblCellMar>
        </w:tblPrEx>
        <w:tc>
          <w:tcPr>
            <w:tcW w:w="2430" w:type="dxa"/>
          </w:tcPr>
          <w:p w14:paraId="0D358DAC"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5A88B548"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499F7508" w14:textId="77777777" w:rsidR="008B72E7" w:rsidRDefault="008B72E7">
            <w:pPr>
              <w:rPr>
                <w:rFonts w:ascii="Arial" w:hAnsi="Arial"/>
                <w:snapToGrid w:val="0"/>
                <w:color w:val="000000"/>
              </w:rPr>
            </w:pPr>
            <w:r>
              <w:rPr>
                <w:rFonts w:ascii="Arial" w:hAnsi="Arial"/>
                <w:snapToGrid w:val="0"/>
                <w:color w:val="000000"/>
              </w:rPr>
              <w:t>If a second permanent FCP failure occurs, then FDIR shall (3.3.5.31) degrade the redundancy level of the FCP from 3 to 2 and operate in a degraded triplex mode.</w:t>
            </w:r>
          </w:p>
        </w:tc>
        <w:tc>
          <w:tcPr>
            <w:tcW w:w="2430" w:type="dxa"/>
          </w:tcPr>
          <w:p w14:paraId="055980A3" w14:textId="77777777" w:rsidR="008B72E7" w:rsidRDefault="008B72E7">
            <w:pPr>
              <w:rPr>
                <w:rFonts w:ascii="Arial" w:hAnsi="Arial"/>
                <w:snapToGrid w:val="0"/>
                <w:color w:val="000000"/>
              </w:rPr>
            </w:pPr>
            <w:r>
              <w:rPr>
                <w:rFonts w:ascii="Arial" w:hAnsi="Arial"/>
                <w:snapToGrid w:val="0"/>
                <w:color w:val="000000"/>
              </w:rPr>
              <w:t>SRS282</w:t>
            </w:r>
          </w:p>
        </w:tc>
      </w:tr>
      <w:tr w:rsidR="008B72E7" w14:paraId="29C8B4F2" w14:textId="77777777">
        <w:tblPrEx>
          <w:tblCellMar>
            <w:top w:w="0" w:type="dxa"/>
            <w:bottom w:w="0" w:type="dxa"/>
          </w:tblCellMar>
        </w:tblPrEx>
        <w:tc>
          <w:tcPr>
            <w:tcW w:w="2430" w:type="dxa"/>
          </w:tcPr>
          <w:p w14:paraId="412977F9"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6EEC64D8"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7DE5A70E" w14:textId="77777777" w:rsidR="008B72E7" w:rsidRDefault="008B72E7">
            <w:pPr>
              <w:rPr>
                <w:rFonts w:ascii="Arial" w:hAnsi="Arial"/>
                <w:snapToGrid w:val="0"/>
                <w:color w:val="000000"/>
              </w:rPr>
            </w:pPr>
            <w:r>
              <w:rPr>
                <w:rFonts w:ascii="Arial" w:hAnsi="Arial"/>
                <w:snapToGrid w:val="0"/>
                <w:color w:val="000000"/>
              </w:rPr>
              <w:t>Additionally, FDIR shall (3.3.5.20) reinitialize and integrate an FCP if permitted by the Vehicle/Mission Manager.</w:t>
            </w:r>
          </w:p>
        </w:tc>
        <w:tc>
          <w:tcPr>
            <w:tcW w:w="2430" w:type="dxa"/>
          </w:tcPr>
          <w:p w14:paraId="6E46B633" w14:textId="77777777" w:rsidR="008B72E7" w:rsidRDefault="008B72E7">
            <w:pPr>
              <w:rPr>
                <w:rFonts w:ascii="Arial" w:hAnsi="Arial"/>
                <w:snapToGrid w:val="0"/>
                <w:color w:val="000000"/>
              </w:rPr>
            </w:pPr>
            <w:r>
              <w:rPr>
                <w:rFonts w:ascii="Arial" w:hAnsi="Arial"/>
                <w:snapToGrid w:val="0"/>
                <w:color w:val="000000"/>
              </w:rPr>
              <w:t>SRS104, SRS110, SRS123, SRS124, SRS125, SRS126, SRS281, SRS302</w:t>
            </w:r>
          </w:p>
        </w:tc>
      </w:tr>
      <w:tr w:rsidR="008B72E7" w14:paraId="4E7450B6" w14:textId="77777777">
        <w:tblPrEx>
          <w:tblCellMar>
            <w:top w:w="0" w:type="dxa"/>
            <w:bottom w:w="0" w:type="dxa"/>
          </w:tblCellMar>
        </w:tblPrEx>
        <w:tc>
          <w:tcPr>
            <w:tcW w:w="2430" w:type="dxa"/>
          </w:tcPr>
          <w:p w14:paraId="13D2697B"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0A2544B1"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52C8E5D5" w14:textId="77777777" w:rsidR="008B72E7" w:rsidRDefault="008B72E7">
            <w:pPr>
              <w:rPr>
                <w:rFonts w:ascii="Arial" w:hAnsi="Arial"/>
                <w:snapToGrid w:val="0"/>
                <w:color w:val="000000"/>
              </w:rPr>
            </w:pPr>
            <w:r>
              <w:rPr>
                <w:rFonts w:ascii="Arial" w:hAnsi="Arial"/>
                <w:snapToGrid w:val="0"/>
                <w:color w:val="000000"/>
              </w:rPr>
              <w:t xml:space="preserve">FTSS shall (3.3.5.35) notify the applications that memory re-alignment and re-integration of an FCP is going to occur in 1 second.   </w:t>
            </w:r>
          </w:p>
        </w:tc>
        <w:tc>
          <w:tcPr>
            <w:tcW w:w="2430" w:type="dxa"/>
          </w:tcPr>
          <w:p w14:paraId="00260AAD" w14:textId="77777777" w:rsidR="008B72E7" w:rsidRDefault="008B72E7">
            <w:pPr>
              <w:rPr>
                <w:rFonts w:ascii="Arial" w:hAnsi="Arial"/>
                <w:snapToGrid w:val="0"/>
                <w:color w:val="000000"/>
              </w:rPr>
            </w:pPr>
            <w:r>
              <w:rPr>
                <w:rFonts w:ascii="Arial" w:hAnsi="Arial"/>
                <w:snapToGrid w:val="0"/>
                <w:color w:val="000000"/>
              </w:rPr>
              <w:t>SRS271</w:t>
            </w:r>
          </w:p>
        </w:tc>
      </w:tr>
      <w:tr w:rsidR="008B72E7" w14:paraId="4D0AA4D0" w14:textId="77777777">
        <w:tblPrEx>
          <w:tblCellMar>
            <w:top w:w="0" w:type="dxa"/>
            <w:bottom w:w="0" w:type="dxa"/>
          </w:tblCellMar>
        </w:tblPrEx>
        <w:tc>
          <w:tcPr>
            <w:tcW w:w="2430" w:type="dxa"/>
          </w:tcPr>
          <w:p w14:paraId="5F4922FE"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13D06070"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C106D53" w14:textId="77777777" w:rsidR="008B72E7" w:rsidRDefault="008B72E7">
            <w:pPr>
              <w:rPr>
                <w:rFonts w:ascii="Arial" w:hAnsi="Arial"/>
                <w:snapToGrid w:val="0"/>
                <w:color w:val="000000"/>
              </w:rPr>
            </w:pPr>
            <w:r>
              <w:rPr>
                <w:rFonts w:ascii="Arial" w:hAnsi="Arial"/>
                <w:snapToGrid w:val="0"/>
                <w:color w:val="000000"/>
              </w:rPr>
              <w:t>FTSS shall (3.3.5.36) wait for the ICP to signal that it has completed initialization before suspending the application for memory re-alignment.</w:t>
            </w:r>
          </w:p>
        </w:tc>
        <w:tc>
          <w:tcPr>
            <w:tcW w:w="2430" w:type="dxa"/>
          </w:tcPr>
          <w:p w14:paraId="5D3ECB50" w14:textId="77777777" w:rsidR="008B72E7" w:rsidRDefault="008B72E7">
            <w:pPr>
              <w:rPr>
                <w:rFonts w:ascii="Arial" w:hAnsi="Arial"/>
                <w:snapToGrid w:val="0"/>
                <w:color w:val="000000"/>
              </w:rPr>
            </w:pPr>
            <w:r>
              <w:rPr>
                <w:rFonts w:ascii="Arial" w:hAnsi="Arial"/>
                <w:snapToGrid w:val="0"/>
                <w:color w:val="000000"/>
              </w:rPr>
              <w:t>SRS272</w:t>
            </w:r>
          </w:p>
        </w:tc>
      </w:tr>
      <w:tr w:rsidR="008B72E7" w14:paraId="47BE623E" w14:textId="77777777">
        <w:tblPrEx>
          <w:tblCellMar>
            <w:top w:w="0" w:type="dxa"/>
            <w:bottom w:w="0" w:type="dxa"/>
          </w:tblCellMar>
        </w:tblPrEx>
        <w:tc>
          <w:tcPr>
            <w:tcW w:w="2430" w:type="dxa"/>
          </w:tcPr>
          <w:p w14:paraId="2C6196DB"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36E51A7D" w14:textId="77777777" w:rsidR="008B72E7" w:rsidRDefault="008B72E7">
            <w:pPr>
              <w:rPr>
                <w:rFonts w:ascii="Arial" w:hAnsi="Arial"/>
                <w:snapToGrid w:val="0"/>
                <w:color w:val="000000"/>
              </w:rPr>
            </w:pPr>
            <w:r>
              <w:rPr>
                <w:rFonts w:ascii="Arial" w:hAnsi="Arial"/>
                <w:snapToGrid w:val="0"/>
                <w:color w:val="000000"/>
              </w:rPr>
              <w:t>Fault Detection, Identification, and Recovery</w:t>
            </w:r>
          </w:p>
        </w:tc>
        <w:tc>
          <w:tcPr>
            <w:tcW w:w="2430" w:type="dxa"/>
          </w:tcPr>
          <w:p w14:paraId="0E35F977" w14:textId="77777777" w:rsidR="008B72E7" w:rsidRDefault="008B72E7">
            <w:pPr>
              <w:rPr>
                <w:rFonts w:ascii="Arial" w:hAnsi="Arial"/>
                <w:snapToGrid w:val="0"/>
                <w:color w:val="000000"/>
              </w:rPr>
            </w:pPr>
            <w:r>
              <w:rPr>
                <w:rFonts w:ascii="Arial" w:hAnsi="Arial"/>
                <w:snapToGrid w:val="0"/>
                <w:color w:val="000000"/>
              </w:rPr>
              <w:t>The FCP watchdog timer shall (3.3.5.38) remain active during memory re-alignment.</w:t>
            </w:r>
          </w:p>
        </w:tc>
        <w:tc>
          <w:tcPr>
            <w:tcW w:w="2430" w:type="dxa"/>
          </w:tcPr>
          <w:p w14:paraId="47B00BB8" w14:textId="77777777" w:rsidR="008B72E7" w:rsidRDefault="008B72E7">
            <w:pPr>
              <w:rPr>
                <w:rFonts w:ascii="Arial" w:hAnsi="Arial"/>
                <w:snapToGrid w:val="0"/>
                <w:color w:val="000000"/>
              </w:rPr>
            </w:pPr>
            <w:r>
              <w:rPr>
                <w:rFonts w:ascii="Arial" w:hAnsi="Arial"/>
                <w:snapToGrid w:val="0"/>
                <w:color w:val="000000"/>
              </w:rPr>
              <w:t>SRS293, SRS294</w:t>
            </w:r>
          </w:p>
        </w:tc>
      </w:tr>
      <w:tr w:rsidR="008B72E7" w14:paraId="0B9DA5B3" w14:textId="77777777">
        <w:tblPrEx>
          <w:tblCellMar>
            <w:top w:w="0" w:type="dxa"/>
            <w:bottom w:w="0" w:type="dxa"/>
          </w:tblCellMar>
        </w:tblPrEx>
        <w:tc>
          <w:tcPr>
            <w:tcW w:w="2430" w:type="dxa"/>
          </w:tcPr>
          <w:p w14:paraId="6DCBBA8A"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3BC02E0E"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56B3948B" w14:textId="77777777" w:rsidR="008B72E7" w:rsidRDefault="008B72E7">
            <w:pPr>
              <w:rPr>
                <w:rFonts w:ascii="Arial" w:hAnsi="Arial"/>
                <w:snapToGrid w:val="0"/>
                <w:color w:val="000000"/>
              </w:rPr>
            </w:pPr>
            <w:r>
              <w:rPr>
                <w:rFonts w:ascii="Arial" w:hAnsi="Arial"/>
                <w:snapToGrid w:val="0"/>
                <w:color w:val="000000"/>
              </w:rPr>
              <w:t>Reintegration of an FCP shall (3.3.5.21) be completed in at most 1.5 minutes.</w:t>
            </w:r>
          </w:p>
        </w:tc>
        <w:tc>
          <w:tcPr>
            <w:tcW w:w="2430" w:type="dxa"/>
          </w:tcPr>
          <w:p w14:paraId="425680F2" w14:textId="77777777" w:rsidR="008B72E7" w:rsidRDefault="008B72E7">
            <w:pPr>
              <w:rPr>
                <w:rFonts w:ascii="Arial" w:hAnsi="Arial"/>
                <w:snapToGrid w:val="0"/>
                <w:color w:val="000000"/>
              </w:rPr>
            </w:pPr>
            <w:r>
              <w:rPr>
                <w:rFonts w:ascii="Arial" w:hAnsi="Arial"/>
                <w:snapToGrid w:val="0"/>
                <w:color w:val="000000"/>
              </w:rPr>
              <w:t>SRS214</w:t>
            </w:r>
          </w:p>
        </w:tc>
      </w:tr>
      <w:tr w:rsidR="008B72E7" w14:paraId="12AC3082" w14:textId="77777777">
        <w:tblPrEx>
          <w:tblCellMar>
            <w:top w:w="0" w:type="dxa"/>
            <w:bottom w:w="0" w:type="dxa"/>
          </w:tblCellMar>
        </w:tblPrEx>
        <w:tc>
          <w:tcPr>
            <w:tcW w:w="2430" w:type="dxa"/>
          </w:tcPr>
          <w:p w14:paraId="39EA7914"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7333BED1"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232C4DDD" w14:textId="77777777" w:rsidR="008B72E7" w:rsidRDefault="008B72E7">
            <w:pPr>
              <w:rPr>
                <w:rFonts w:ascii="Arial" w:hAnsi="Arial"/>
                <w:snapToGrid w:val="0"/>
                <w:color w:val="000000"/>
              </w:rPr>
            </w:pPr>
            <w:r>
              <w:rPr>
                <w:rFonts w:ascii="Arial" w:hAnsi="Arial"/>
                <w:snapToGrid w:val="0"/>
                <w:color w:val="000000"/>
              </w:rPr>
              <w:t>It shall (3.3.5.22) be possible to perform voted VMEbus resets via the NEs.</w:t>
            </w:r>
          </w:p>
        </w:tc>
        <w:tc>
          <w:tcPr>
            <w:tcW w:w="2430" w:type="dxa"/>
          </w:tcPr>
          <w:p w14:paraId="75B3ED86" w14:textId="77777777" w:rsidR="008B72E7" w:rsidRDefault="008B72E7">
            <w:pPr>
              <w:rPr>
                <w:rFonts w:ascii="Arial" w:hAnsi="Arial"/>
                <w:snapToGrid w:val="0"/>
                <w:color w:val="000000"/>
              </w:rPr>
            </w:pPr>
            <w:r>
              <w:rPr>
                <w:rFonts w:ascii="Arial" w:hAnsi="Arial"/>
                <w:snapToGrid w:val="0"/>
                <w:color w:val="000000"/>
              </w:rPr>
              <w:t>SRS204</w:t>
            </w:r>
          </w:p>
        </w:tc>
      </w:tr>
      <w:tr w:rsidR="008B72E7" w14:paraId="79DA0F9F" w14:textId="77777777">
        <w:tblPrEx>
          <w:tblCellMar>
            <w:top w:w="0" w:type="dxa"/>
            <w:bottom w:w="0" w:type="dxa"/>
          </w:tblCellMar>
        </w:tblPrEx>
        <w:tc>
          <w:tcPr>
            <w:tcW w:w="2430" w:type="dxa"/>
          </w:tcPr>
          <w:p w14:paraId="72CDA465"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5628A73C"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70A47C0A" w14:textId="77777777" w:rsidR="008B72E7" w:rsidRDefault="008B72E7">
            <w:pPr>
              <w:rPr>
                <w:rFonts w:ascii="Arial" w:hAnsi="Arial"/>
                <w:snapToGrid w:val="0"/>
                <w:color w:val="000000"/>
              </w:rPr>
            </w:pPr>
            <w:r>
              <w:rPr>
                <w:rFonts w:ascii="Arial" w:hAnsi="Arial"/>
                <w:snapToGrid w:val="0"/>
                <w:color w:val="000000"/>
              </w:rPr>
              <w:t>For a permanent NE failure, FDIR shall (3.3.5.23) mask the failed NE.</w:t>
            </w:r>
          </w:p>
        </w:tc>
        <w:tc>
          <w:tcPr>
            <w:tcW w:w="2430" w:type="dxa"/>
          </w:tcPr>
          <w:p w14:paraId="71378444" w14:textId="77777777" w:rsidR="008B72E7" w:rsidRDefault="008B72E7">
            <w:pPr>
              <w:rPr>
                <w:rFonts w:ascii="Arial" w:hAnsi="Arial"/>
                <w:snapToGrid w:val="0"/>
                <w:color w:val="000000"/>
              </w:rPr>
            </w:pPr>
            <w:r>
              <w:rPr>
                <w:rFonts w:ascii="Arial" w:hAnsi="Arial"/>
                <w:snapToGrid w:val="0"/>
                <w:color w:val="000000"/>
              </w:rPr>
              <w:t>SRS104, SRS245</w:t>
            </w:r>
          </w:p>
        </w:tc>
      </w:tr>
      <w:tr w:rsidR="008B72E7" w14:paraId="15956DEE" w14:textId="77777777">
        <w:tblPrEx>
          <w:tblCellMar>
            <w:top w:w="0" w:type="dxa"/>
            <w:bottom w:w="0" w:type="dxa"/>
          </w:tblCellMar>
        </w:tblPrEx>
        <w:tc>
          <w:tcPr>
            <w:tcW w:w="2430" w:type="dxa"/>
          </w:tcPr>
          <w:p w14:paraId="3D964EC2"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4A583607"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51D844F" w14:textId="77777777" w:rsidR="008B72E7" w:rsidRDefault="008B72E7">
            <w:pPr>
              <w:rPr>
                <w:rFonts w:ascii="Arial" w:hAnsi="Arial"/>
                <w:snapToGrid w:val="0"/>
                <w:color w:val="000000"/>
              </w:rPr>
            </w:pPr>
            <w:r>
              <w:rPr>
                <w:rFonts w:ascii="Arial" w:hAnsi="Arial"/>
                <w:snapToGrid w:val="0"/>
                <w:color w:val="000000"/>
              </w:rPr>
              <w:t>For a transient NE failure, FDIR shall (3.3.5.24) mask the failed NE.</w:t>
            </w:r>
          </w:p>
        </w:tc>
        <w:tc>
          <w:tcPr>
            <w:tcW w:w="2430" w:type="dxa"/>
          </w:tcPr>
          <w:p w14:paraId="48699567" w14:textId="77777777" w:rsidR="008B72E7" w:rsidRDefault="008B72E7">
            <w:pPr>
              <w:rPr>
                <w:rFonts w:ascii="Arial" w:hAnsi="Arial"/>
                <w:snapToGrid w:val="0"/>
                <w:color w:val="000000"/>
              </w:rPr>
            </w:pPr>
            <w:r>
              <w:rPr>
                <w:rFonts w:ascii="Arial" w:hAnsi="Arial"/>
                <w:snapToGrid w:val="0"/>
                <w:color w:val="000000"/>
              </w:rPr>
              <w:t>SRS104, SRS106, SRS245, SRS282</w:t>
            </w:r>
          </w:p>
        </w:tc>
      </w:tr>
      <w:tr w:rsidR="008B72E7" w14:paraId="69269A85" w14:textId="77777777">
        <w:tblPrEx>
          <w:tblCellMar>
            <w:top w:w="0" w:type="dxa"/>
            <w:bottom w:w="0" w:type="dxa"/>
          </w:tblCellMar>
        </w:tblPrEx>
        <w:tc>
          <w:tcPr>
            <w:tcW w:w="2430" w:type="dxa"/>
          </w:tcPr>
          <w:p w14:paraId="20A71150"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444FF956"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4B1D38D3" w14:textId="77777777" w:rsidR="008B72E7" w:rsidRDefault="008B72E7">
            <w:pPr>
              <w:rPr>
                <w:rFonts w:ascii="Arial" w:hAnsi="Arial"/>
                <w:snapToGrid w:val="0"/>
                <w:color w:val="000000"/>
              </w:rPr>
            </w:pPr>
            <w:r>
              <w:rPr>
                <w:rFonts w:ascii="Arial" w:hAnsi="Arial"/>
                <w:snapToGrid w:val="0"/>
                <w:color w:val="000000"/>
              </w:rPr>
              <w:t>Additionally, FDIR shall (3.3.5.25) reinitialize and integrate the NE.</w:t>
            </w:r>
          </w:p>
        </w:tc>
        <w:tc>
          <w:tcPr>
            <w:tcW w:w="2430" w:type="dxa"/>
          </w:tcPr>
          <w:p w14:paraId="3B19D5A9" w14:textId="77777777" w:rsidR="008B72E7" w:rsidRDefault="008B72E7">
            <w:pPr>
              <w:rPr>
                <w:rFonts w:ascii="Arial" w:hAnsi="Arial"/>
                <w:snapToGrid w:val="0"/>
                <w:color w:val="000000"/>
              </w:rPr>
            </w:pPr>
            <w:r>
              <w:rPr>
                <w:rFonts w:ascii="Arial" w:hAnsi="Arial"/>
                <w:snapToGrid w:val="0"/>
                <w:color w:val="000000"/>
              </w:rPr>
              <w:t>SRS104</w:t>
            </w:r>
          </w:p>
        </w:tc>
      </w:tr>
      <w:tr w:rsidR="008B72E7" w14:paraId="50CC8F35" w14:textId="77777777">
        <w:tblPrEx>
          <w:tblCellMar>
            <w:top w:w="0" w:type="dxa"/>
            <w:bottom w:w="0" w:type="dxa"/>
          </w:tblCellMar>
        </w:tblPrEx>
        <w:trPr>
          <w:del w:id="295" w:author="Alex Edsall" w:date="2002-03-12T09:35:00Z"/>
        </w:trPr>
        <w:tc>
          <w:tcPr>
            <w:tcW w:w="2430" w:type="dxa"/>
          </w:tcPr>
          <w:p w14:paraId="0902D043" w14:textId="77777777" w:rsidR="008B72E7" w:rsidRDefault="008B72E7">
            <w:pPr>
              <w:rPr>
                <w:del w:id="296" w:author="Alex Edsall" w:date="2002-03-12T09:35:00Z"/>
                <w:rFonts w:ascii="Arial" w:hAnsi="Arial"/>
                <w:snapToGrid w:val="0"/>
              </w:rPr>
            </w:pPr>
            <w:del w:id="297" w:author="Alex Edsall" w:date="2002-03-12T09:35:00Z">
              <w:r>
                <w:rPr>
                  <w:rFonts w:ascii="Arial" w:hAnsi="Arial"/>
                  <w:snapToGrid w:val="0"/>
                </w:rPr>
                <w:delText>3.3.5</w:delText>
              </w:r>
            </w:del>
          </w:p>
        </w:tc>
        <w:tc>
          <w:tcPr>
            <w:tcW w:w="2520" w:type="dxa"/>
          </w:tcPr>
          <w:p w14:paraId="4BFC5C0D" w14:textId="77777777" w:rsidR="008B72E7" w:rsidRDefault="008B72E7">
            <w:pPr>
              <w:rPr>
                <w:del w:id="298" w:author="Alex Edsall" w:date="2002-03-12T09:35:00Z"/>
                <w:rFonts w:ascii="Arial" w:hAnsi="Arial"/>
                <w:snapToGrid w:val="0"/>
              </w:rPr>
            </w:pPr>
            <w:del w:id="299" w:author="Alex Edsall" w:date="2002-03-12T09:35:00Z">
              <w:r>
                <w:rPr>
                  <w:rFonts w:ascii="Arial" w:hAnsi="Arial"/>
                  <w:snapToGrid w:val="0"/>
                </w:rPr>
                <w:delText xml:space="preserve"> Fault Detection, Identification, and Recovery</w:delText>
              </w:r>
            </w:del>
          </w:p>
        </w:tc>
        <w:tc>
          <w:tcPr>
            <w:tcW w:w="2430" w:type="dxa"/>
          </w:tcPr>
          <w:p w14:paraId="2B644407" w14:textId="77777777" w:rsidR="008B72E7" w:rsidRDefault="008B72E7">
            <w:pPr>
              <w:rPr>
                <w:del w:id="300" w:author="Alex Edsall" w:date="2002-03-12T09:35:00Z"/>
                <w:rFonts w:ascii="Arial" w:hAnsi="Arial"/>
                <w:snapToGrid w:val="0"/>
              </w:rPr>
            </w:pPr>
            <w:del w:id="301" w:author="Alex Edsall" w:date="2002-03-12T09:35:00Z">
              <w:r>
                <w:rPr>
                  <w:rFonts w:ascii="Arial" w:hAnsi="Arial"/>
                  <w:snapToGrid w:val="0"/>
                </w:rPr>
                <w:delText>FTSS shall (3.3.5.34) provide an API call which allows the application to notify FTSS that an FCP, ICP, or NE is intentionally being powered down.</w:delText>
              </w:r>
            </w:del>
          </w:p>
        </w:tc>
        <w:tc>
          <w:tcPr>
            <w:tcW w:w="2430" w:type="dxa"/>
          </w:tcPr>
          <w:p w14:paraId="40928A33" w14:textId="77777777" w:rsidR="008B72E7" w:rsidRDefault="008B72E7">
            <w:pPr>
              <w:rPr>
                <w:del w:id="302" w:author="Alex Edsall" w:date="2002-03-12T09:35:00Z"/>
                <w:rFonts w:ascii="Arial" w:hAnsi="Arial"/>
                <w:snapToGrid w:val="0"/>
              </w:rPr>
            </w:pPr>
            <w:del w:id="303" w:author="Alex Edsall" w:date="2002-03-12T09:35:00Z">
              <w:r>
                <w:rPr>
                  <w:rFonts w:ascii="Arial" w:hAnsi="Arial"/>
                  <w:snapToGrid w:val="0"/>
                </w:rPr>
                <w:delText>SRS274</w:delText>
              </w:r>
            </w:del>
          </w:p>
        </w:tc>
      </w:tr>
      <w:tr w:rsidR="008B72E7" w14:paraId="0AFB9A75" w14:textId="77777777">
        <w:tblPrEx>
          <w:tblCellMar>
            <w:top w:w="0" w:type="dxa"/>
            <w:bottom w:w="0" w:type="dxa"/>
          </w:tblCellMar>
        </w:tblPrEx>
        <w:trPr>
          <w:ins w:id="304" w:author="Alex Edsall" w:date="2002-03-12T09:35:00Z"/>
        </w:trPr>
        <w:tc>
          <w:tcPr>
            <w:tcW w:w="2430" w:type="dxa"/>
          </w:tcPr>
          <w:p w14:paraId="529EC56F" w14:textId="77777777" w:rsidR="008B72E7" w:rsidRDefault="008B72E7">
            <w:pPr>
              <w:numPr>
                <w:ins w:id="305" w:author="Alex Edsall" w:date="2002-03-12T09:35:00Z"/>
              </w:numPr>
              <w:rPr>
                <w:ins w:id="306" w:author="Alex Edsall" w:date="2002-03-12T09:35:00Z"/>
                <w:rFonts w:ascii="Arial" w:hAnsi="Arial"/>
                <w:snapToGrid w:val="0"/>
                <w:color w:val="000000"/>
              </w:rPr>
            </w:pPr>
            <w:ins w:id="307" w:author="Alex Edsall" w:date="2002-03-12T09:35:00Z">
              <w:r>
                <w:rPr>
                  <w:rFonts w:ascii="Arial" w:hAnsi="Arial"/>
                  <w:snapToGrid w:val="0"/>
                  <w:color w:val="000000"/>
                </w:rPr>
                <w:t>3.3.5</w:t>
              </w:r>
            </w:ins>
          </w:p>
        </w:tc>
        <w:tc>
          <w:tcPr>
            <w:tcW w:w="2520" w:type="dxa"/>
          </w:tcPr>
          <w:p w14:paraId="300923B8" w14:textId="77777777" w:rsidR="008B72E7" w:rsidRDefault="008B72E7">
            <w:pPr>
              <w:numPr>
                <w:ins w:id="308" w:author="Alex Edsall" w:date="2002-03-12T09:35:00Z"/>
              </w:numPr>
              <w:rPr>
                <w:ins w:id="309" w:author="Alex Edsall" w:date="2002-03-12T09:35:00Z"/>
                <w:rFonts w:ascii="Arial" w:hAnsi="Arial"/>
                <w:snapToGrid w:val="0"/>
                <w:color w:val="000000"/>
              </w:rPr>
            </w:pPr>
            <w:ins w:id="310" w:author="Alex Edsall" w:date="2002-03-12T09:35:00Z">
              <w:r>
                <w:rPr>
                  <w:rFonts w:ascii="Arial" w:hAnsi="Arial"/>
                  <w:snapToGrid w:val="0"/>
                  <w:color w:val="000000"/>
                </w:rPr>
                <w:t xml:space="preserve"> Fault Detection, Identification, and Recovery</w:t>
              </w:r>
            </w:ins>
          </w:p>
        </w:tc>
        <w:tc>
          <w:tcPr>
            <w:tcW w:w="2430" w:type="dxa"/>
          </w:tcPr>
          <w:p w14:paraId="69AC0F00" w14:textId="77777777" w:rsidR="008B72E7" w:rsidRDefault="008B72E7">
            <w:pPr>
              <w:numPr>
                <w:ins w:id="311" w:author="Alex Edsall" w:date="2002-03-12T09:35:00Z"/>
              </w:numPr>
              <w:rPr>
                <w:ins w:id="312" w:author="Alex Edsall" w:date="2002-03-12T09:35:00Z"/>
                <w:rFonts w:ascii="Arial" w:hAnsi="Arial"/>
                <w:snapToGrid w:val="0"/>
                <w:color w:val="000000"/>
              </w:rPr>
            </w:pPr>
            <w:ins w:id="313" w:author="Alex Edsall" w:date="2002-03-12T09:35:00Z">
              <w:r>
                <w:rPr>
                  <w:rFonts w:ascii="Arial" w:hAnsi="Arial"/>
                  <w:snapToGrid w:val="0"/>
                  <w:color w:val="000000"/>
                </w:rPr>
                <w:t xml:space="preserve">Intentional powering down of an FCP, ICP, or NE shall (3.3.5.32) not be classified as a fault.  </w:t>
              </w:r>
            </w:ins>
          </w:p>
        </w:tc>
        <w:tc>
          <w:tcPr>
            <w:tcW w:w="2430" w:type="dxa"/>
          </w:tcPr>
          <w:p w14:paraId="08C865F2" w14:textId="77777777" w:rsidR="008B72E7" w:rsidRDefault="008B72E7">
            <w:pPr>
              <w:numPr>
                <w:ins w:id="314" w:author="Alex Edsall" w:date="2002-03-12T09:35:00Z"/>
              </w:numPr>
              <w:rPr>
                <w:ins w:id="315" w:author="Alex Edsall" w:date="2002-03-12T09:35:00Z"/>
                <w:rFonts w:ascii="Arial" w:hAnsi="Arial"/>
                <w:snapToGrid w:val="0"/>
                <w:color w:val="000000"/>
              </w:rPr>
            </w:pPr>
            <w:ins w:id="316" w:author="Alex Edsall" w:date="2002-03-12T09:35:00Z">
              <w:r>
                <w:rPr>
                  <w:rFonts w:ascii="Arial" w:hAnsi="Arial"/>
                  <w:snapToGrid w:val="0"/>
                  <w:color w:val="000000"/>
                </w:rPr>
                <w:t>SRS285, SRS274, SRS128</w:t>
              </w:r>
            </w:ins>
          </w:p>
        </w:tc>
      </w:tr>
      <w:tr w:rsidR="008B72E7" w14:paraId="03F216E1" w14:textId="77777777">
        <w:tblPrEx>
          <w:tblCellMar>
            <w:top w:w="0" w:type="dxa"/>
            <w:bottom w:w="0" w:type="dxa"/>
          </w:tblCellMar>
        </w:tblPrEx>
        <w:trPr>
          <w:ins w:id="317" w:author="Alex Edsall" w:date="2002-03-12T09:35:00Z"/>
        </w:trPr>
        <w:tc>
          <w:tcPr>
            <w:tcW w:w="2430" w:type="dxa"/>
          </w:tcPr>
          <w:p w14:paraId="71612E0D" w14:textId="77777777" w:rsidR="008B72E7" w:rsidRDefault="008B72E7">
            <w:pPr>
              <w:numPr>
                <w:ins w:id="318" w:author="Alex Edsall" w:date="2002-03-12T09:35:00Z"/>
              </w:numPr>
              <w:rPr>
                <w:ins w:id="319" w:author="Alex Edsall" w:date="2002-03-12T09:35:00Z"/>
                <w:rFonts w:ascii="Arial" w:hAnsi="Arial"/>
                <w:snapToGrid w:val="0"/>
                <w:color w:val="000000"/>
              </w:rPr>
            </w:pPr>
            <w:ins w:id="320" w:author="Alex Edsall" w:date="2002-03-12T09:35:00Z">
              <w:r>
                <w:rPr>
                  <w:rFonts w:ascii="Arial" w:hAnsi="Arial"/>
                  <w:snapToGrid w:val="0"/>
                  <w:color w:val="000000"/>
                </w:rPr>
                <w:t>3.3.5</w:t>
              </w:r>
            </w:ins>
          </w:p>
        </w:tc>
        <w:tc>
          <w:tcPr>
            <w:tcW w:w="2520" w:type="dxa"/>
          </w:tcPr>
          <w:p w14:paraId="3830A7BA" w14:textId="77777777" w:rsidR="008B72E7" w:rsidRDefault="008B72E7">
            <w:pPr>
              <w:numPr>
                <w:ins w:id="321" w:author="Alex Edsall" w:date="2002-03-12T09:35:00Z"/>
              </w:numPr>
              <w:rPr>
                <w:ins w:id="322" w:author="Alex Edsall" w:date="2002-03-12T09:35:00Z"/>
                <w:rFonts w:ascii="Arial" w:hAnsi="Arial"/>
                <w:snapToGrid w:val="0"/>
                <w:color w:val="000000"/>
              </w:rPr>
            </w:pPr>
            <w:ins w:id="323" w:author="Alex Edsall" w:date="2002-03-12T09:35:00Z">
              <w:r>
                <w:rPr>
                  <w:rFonts w:ascii="Arial" w:hAnsi="Arial"/>
                  <w:snapToGrid w:val="0"/>
                  <w:color w:val="000000"/>
                </w:rPr>
                <w:t xml:space="preserve"> Fault Detection, Identification, and Recovery</w:t>
              </w:r>
            </w:ins>
          </w:p>
        </w:tc>
        <w:tc>
          <w:tcPr>
            <w:tcW w:w="2430" w:type="dxa"/>
          </w:tcPr>
          <w:p w14:paraId="3D9F5FEA" w14:textId="77777777" w:rsidR="008B72E7" w:rsidRDefault="008B72E7">
            <w:pPr>
              <w:numPr>
                <w:ins w:id="324" w:author="Alex Edsall" w:date="2002-03-12T09:35:00Z"/>
              </w:numPr>
              <w:rPr>
                <w:ins w:id="325" w:author="Alex Edsall" w:date="2002-03-12T09:35:00Z"/>
                <w:rFonts w:ascii="Arial" w:hAnsi="Arial"/>
                <w:snapToGrid w:val="0"/>
                <w:color w:val="000000"/>
              </w:rPr>
            </w:pPr>
            <w:ins w:id="326" w:author="Alex Edsall" w:date="2002-03-12T09:35:00Z">
              <w:r>
                <w:rPr>
                  <w:rFonts w:ascii="Arial" w:hAnsi="Arial"/>
                  <w:snapToGrid w:val="0"/>
                  <w:color w:val="000000"/>
                </w:rPr>
                <w:t>FTSS shall (3.3.5.34) provide an API call which allows the application to notify FTSS that an FCP, ICP, or NE is intentionally being powered down.</w:t>
              </w:r>
            </w:ins>
          </w:p>
        </w:tc>
        <w:tc>
          <w:tcPr>
            <w:tcW w:w="2430" w:type="dxa"/>
          </w:tcPr>
          <w:p w14:paraId="262F6994" w14:textId="77777777" w:rsidR="008B72E7" w:rsidRDefault="008B72E7">
            <w:pPr>
              <w:numPr>
                <w:ins w:id="327" w:author="Alex Edsall" w:date="2002-03-12T09:35:00Z"/>
              </w:numPr>
              <w:rPr>
                <w:ins w:id="328" w:author="Alex Edsall" w:date="2002-03-12T09:35:00Z"/>
                <w:rFonts w:ascii="Arial" w:hAnsi="Arial"/>
                <w:snapToGrid w:val="0"/>
                <w:color w:val="000000"/>
              </w:rPr>
            </w:pPr>
            <w:ins w:id="329" w:author="Alex Edsall" w:date="2002-03-12T09:35:00Z">
              <w:r>
                <w:rPr>
                  <w:rFonts w:ascii="Arial" w:hAnsi="Arial"/>
                  <w:snapToGrid w:val="0"/>
                  <w:color w:val="000000"/>
                </w:rPr>
                <w:t>SRS274</w:t>
              </w:r>
            </w:ins>
          </w:p>
        </w:tc>
      </w:tr>
      <w:tr w:rsidR="008B72E7" w14:paraId="7419B385" w14:textId="77777777">
        <w:tblPrEx>
          <w:tblCellMar>
            <w:top w:w="0" w:type="dxa"/>
            <w:bottom w:w="0" w:type="dxa"/>
          </w:tblCellMar>
        </w:tblPrEx>
        <w:tc>
          <w:tcPr>
            <w:tcW w:w="2430" w:type="dxa"/>
          </w:tcPr>
          <w:p w14:paraId="79646D7B"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1CC90D49" w14:textId="77777777" w:rsidR="008B72E7" w:rsidRDefault="008B72E7">
            <w:pPr>
              <w:rPr>
                <w:rFonts w:ascii="Arial" w:hAnsi="Arial"/>
                <w:snapToGrid w:val="0"/>
                <w:color w:val="000000"/>
              </w:rPr>
            </w:pPr>
            <w:r>
              <w:rPr>
                <w:rFonts w:ascii="Arial" w:hAnsi="Arial"/>
                <w:snapToGrid w:val="0"/>
                <w:color w:val="000000"/>
              </w:rPr>
              <w:t>Fault Detection, Identification, and Recovery</w:t>
            </w:r>
          </w:p>
        </w:tc>
        <w:tc>
          <w:tcPr>
            <w:tcW w:w="2430" w:type="dxa"/>
          </w:tcPr>
          <w:p w14:paraId="680F57E6" w14:textId="77777777" w:rsidR="008B72E7" w:rsidRDefault="008B72E7">
            <w:pPr>
              <w:rPr>
                <w:rFonts w:ascii="Arial" w:hAnsi="Arial"/>
                <w:snapToGrid w:val="0"/>
                <w:color w:val="000000"/>
              </w:rPr>
            </w:pPr>
            <w:r>
              <w:rPr>
                <w:rFonts w:ascii="Arial" w:hAnsi="Arial"/>
                <w:snapToGrid w:val="0"/>
                <w:color w:val="000000"/>
              </w:rPr>
              <w:t>FTSS shall (3.3.5.37) provide an API call which allows the application to take an FCR out of the permanently failed state and place it back in the initial recovery state.</w:t>
            </w:r>
          </w:p>
        </w:tc>
        <w:tc>
          <w:tcPr>
            <w:tcW w:w="2430" w:type="dxa"/>
          </w:tcPr>
          <w:p w14:paraId="2FABFD1B" w14:textId="77777777" w:rsidR="008B72E7" w:rsidRDefault="008B72E7">
            <w:pPr>
              <w:rPr>
                <w:rFonts w:ascii="Arial" w:hAnsi="Arial"/>
                <w:snapToGrid w:val="0"/>
                <w:color w:val="000000"/>
              </w:rPr>
            </w:pPr>
            <w:r>
              <w:rPr>
                <w:rFonts w:ascii="Arial" w:hAnsi="Arial"/>
                <w:snapToGrid w:val="0"/>
                <w:color w:val="000000"/>
              </w:rPr>
              <w:t>SRS285</w:t>
            </w:r>
          </w:p>
        </w:tc>
      </w:tr>
      <w:tr w:rsidR="008B72E7" w14:paraId="073B908E" w14:textId="77777777">
        <w:tblPrEx>
          <w:tblCellMar>
            <w:top w:w="0" w:type="dxa"/>
            <w:bottom w:w="0" w:type="dxa"/>
          </w:tblCellMar>
        </w:tblPrEx>
        <w:tc>
          <w:tcPr>
            <w:tcW w:w="2430" w:type="dxa"/>
          </w:tcPr>
          <w:p w14:paraId="1908F6CC"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07F09ECB"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5088B71" w14:textId="77777777" w:rsidR="008B72E7" w:rsidRDefault="008B72E7">
            <w:pPr>
              <w:rPr>
                <w:rFonts w:ascii="Arial" w:hAnsi="Arial"/>
                <w:snapToGrid w:val="0"/>
                <w:color w:val="000000"/>
              </w:rPr>
            </w:pPr>
            <w:r>
              <w:rPr>
                <w:rFonts w:ascii="Arial" w:hAnsi="Arial"/>
                <w:snapToGrid w:val="0"/>
                <w:color w:val="000000"/>
              </w:rPr>
              <w:t>A failed FCP or NE shall (3.3.5.27) be masked within three minor frames of fault detection and isolation.</w:t>
            </w:r>
          </w:p>
        </w:tc>
        <w:tc>
          <w:tcPr>
            <w:tcW w:w="2430" w:type="dxa"/>
          </w:tcPr>
          <w:p w14:paraId="23DA42A6" w14:textId="77777777" w:rsidR="008B72E7" w:rsidRDefault="008B72E7">
            <w:pPr>
              <w:rPr>
                <w:rFonts w:ascii="Arial" w:hAnsi="Arial"/>
                <w:snapToGrid w:val="0"/>
                <w:color w:val="000000"/>
              </w:rPr>
            </w:pPr>
            <w:r>
              <w:rPr>
                <w:rFonts w:ascii="Arial" w:hAnsi="Arial"/>
                <w:snapToGrid w:val="0"/>
                <w:color w:val="000000"/>
              </w:rPr>
              <w:t>SRS109</w:t>
            </w:r>
          </w:p>
        </w:tc>
      </w:tr>
      <w:tr w:rsidR="008B72E7" w14:paraId="6854C2B2" w14:textId="77777777">
        <w:tblPrEx>
          <w:tblCellMar>
            <w:top w:w="0" w:type="dxa"/>
            <w:bottom w:w="0" w:type="dxa"/>
          </w:tblCellMar>
        </w:tblPrEx>
        <w:tc>
          <w:tcPr>
            <w:tcW w:w="2430" w:type="dxa"/>
          </w:tcPr>
          <w:p w14:paraId="13255E8C"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1BA8D4DD"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36FAD802" w14:textId="77777777" w:rsidR="008B72E7" w:rsidRDefault="008B72E7">
            <w:pPr>
              <w:rPr>
                <w:rFonts w:ascii="Arial" w:hAnsi="Arial"/>
                <w:snapToGrid w:val="0"/>
                <w:color w:val="000000"/>
              </w:rPr>
            </w:pPr>
            <w:r>
              <w:rPr>
                <w:rFonts w:ascii="Arial" w:hAnsi="Arial"/>
                <w:snapToGrid w:val="0"/>
                <w:color w:val="000000"/>
              </w:rPr>
              <w:t>The FTSS FDIR shall (3.3.5.28) exchange the status information of detected faults in the FCP, ICP, NE, and MPCC/CTC hardware with the NASA provided software.</w:t>
            </w:r>
          </w:p>
        </w:tc>
        <w:tc>
          <w:tcPr>
            <w:tcW w:w="2430" w:type="dxa"/>
          </w:tcPr>
          <w:p w14:paraId="503DA7A2" w14:textId="77777777" w:rsidR="008B72E7" w:rsidRDefault="008B72E7">
            <w:pPr>
              <w:rPr>
                <w:rFonts w:ascii="Arial" w:hAnsi="Arial"/>
                <w:snapToGrid w:val="0"/>
                <w:color w:val="000000"/>
              </w:rPr>
            </w:pPr>
            <w:r>
              <w:rPr>
                <w:rFonts w:ascii="Arial" w:hAnsi="Arial"/>
                <w:snapToGrid w:val="0"/>
                <w:color w:val="000000"/>
              </w:rPr>
              <w:t>SRS044, SRS098</w:t>
            </w:r>
          </w:p>
        </w:tc>
      </w:tr>
      <w:tr w:rsidR="008B72E7" w14:paraId="2CD12719" w14:textId="77777777">
        <w:tblPrEx>
          <w:tblCellMar>
            <w:top w:w="0" w:type="dxa"/>
            <w:bottom w:w="0" w:type="dxa"/>
          </w:tblCellMar>
        </w:tblPrEx>
        <w:tc>
          <w:tcPr>
            <w:tcW w:w="2430" w:type="dxa"/>
          </w:tcPr>
          <w:p w14:paraId="16BE267F" w14:textId="77777777" w:rsidR="008B72E7" w:rsidRDefault="008B72E7">
            <w:pPr>
              <w:rPr>
                <w:rFonts w:ascii="Arial" w:hAnsi="Arial"/>
                <w:snapToGrid w:val="0"/>
                <w:color w:val="000000"/>
              </w:rPr>
            </w:pPr>
            <w:r>
              <w:rPr>
                <w:rFonts w:ascii="Arial" w:hAnsi="Arial"/>
                <w:snapToGrid w:val="0"/>
                <w:color w:val="000000"/>
              </w:rPr>
              <w:t>3.3.5</w:t>
            </w:r>
          </w:p>
        </w:tc>
        <w:tc>
          <w:tcPr>
            <w:tcW w:w="2520" w:type="dxa"/>
          </w:tcPr>
          <w:p w14:paraId="17D784F8" w14:textId="77777777" w:rsidR="008B72E7" w:rsidRDefault="008B72E7">
            <w:pPr>
              <w:rPr>
                <w:rFonts w:ascii="Arial" w:hAnsi="Arial"/>
                <w:snapToGrid w:val="0"/>
                <w:color w:val="000000"/>
              </w:rPr>
            </w:pPr>
            <w:r>
              <w:rPr>
                <w:rFonts w:ascii="Arial" w:hAnsi="Arial"/>
                <w:snapToGrid w:val="0"/>
                <w:color w:val="000000"/>
              </w:rPr>
              <w:t xml:space="preserve"> Fault Detection, Identification, and Recovery</w:t>
            </w:r>
          </w:p>
        </w:tc>
        <w:tc>
          <w:tcPr>
            <w:tcW w:w="2430" w:type="dxa"/>
          </w:tcPr>
          <w:p w14:paraId="4214E5BA" w14:textId="77777777" w:rsidR="008B72E7" w:rsidRDefault="008B72E7">
            <w:pPr>
              <w:rPr>
                <w:rFonts w:ascii="Arial" w:hAnsi="Arial"/>
                <w:snapToGrid w:val="0"/>
                <w:color w:val="000000"/>
              </w:rPr>
            </w:pPr>
            <w:r>
              <w:rPr>
                <w:rFonts w:ascii="Arial" w:hAnsi="Arial"/>
                <w:snapToGrid w:val="0"/>
                <w:color w:val="000000"/>
              </w:rPr>
              <w:t>The FTPP system shall (3.3.5.29) perform the "FTPP Failure Response/Recovery Mechanisms"as listed in the following matrix and notes of interest.</w:t>
            </w:r>
          </w:p>
        </w:tc>
        <w:tc>
          <w:tcPr>
            <w:tcW w:w="2430" w:type="dxa"/>
          </w:tcPr>
          <w:p w14:paraId="36BDDCEC" w14:textId="77777777" w:rsidR="008B72E7" w:rsidRDefault="008B72E7">
            <w:pPr>
              <w:rPr>
                <w:rFonts w:ascii="Arial" w:hAnsi="Arial"/>
                <w:snapToGrid w:val="0"/>
                <w:color w:val="000000"/>
              </w:rPr>
            </w:pPr>
            <w:r>
              <w:rPr>
                <w:rFonts w:ascii="Arial" w:hAnsi="Arial"/>
                <w:snapToGrid w:val="0"/>
                <w:color w:val="000000"/>
              </w:rPr>
              <w:t>SRS100, SRS104, SRS242, SRS222, SRS208, SRS209, SRS211, SRS245, SRS283, SRS284, SRS298, SRS299, SRS300, SRS304</w:t>
            </w:r>
          </w:p>
        </w:tc>
      </w:tr>
      <w:tr w:rsidR="008B72E7" w14:paraId="3CCA20D9" w14:textId="77777777">
        <w:tblPrEx>
          <w:tblCellMar>
            <w:top w:w="0" w:type="dxa"/>
            <w:bottom w:w="0" w:type="dxa"/>
          </w:tblCellMar>
        </w:tblPrEx>
        <w:tc>
          <w:tcPr>
            <w:tcW w:w="2430" w:type="dxa"/>
          </w:tcPr>
          <w:p w14:paraId="6ED5A9FE" w14:textId="77777777" w:rsidR="008B72E7" w:rsidRDefault="008B72E7">
            <w:pPr>
              <w:rPr>
                <w:rFonts w:ascii="Arial" w:hAnsi="Arial"/>
                <w:snapToGrid w:val="0"/>
                <w:color w:val="000000"/>
              </w:rPr>
            </w:pPr>
            <w:r>
              <w:rPr>
                <w:rFonts w:ascii="Arial" w:hAnsi="Arial"/>
                <w:snapToGrid w:val="0"/>
                <w:color w:val="000000"/>
              </w:rPr>
              <w:t>3.3.6</w:t>
            </w:r>
          </w:p>
        </w:tc>
        <w:tc>
          <w:tcPr>
            <w:tcW w:w="2520" w:type="dxa"/>
          </w:tcPr>
          <w:p w14:paraId="15E77328" w14:textId="77777777" w:rsidR="008B72E7" w:rsidRDefault="008B72E7">
            <w:pPr>
              <w:rPr>
                <w:rFonts w:ascii="Arial" w:hAnsi="Arial"/>
                <w:snapToGrid w:val="0"/>
                <w:color w:val="000000"/>
              </w:rPr>
            </w:pPr>
            <w:r>
              <w:rPr>
                <w:rFonts w:ascii="Arial" w:hAnsi="Arial"/>
                <w:snapToGrid w:val="0"/>
                <w:color w:val="000000"/>
              </w:rPr>
              <w:t>Communications</w:t>
            </w:r>
          </w:p>
        </w:tc>
        <w:tc>
          <w:tcPr>
            <w:tcW w:w="2430" w:type="dxa"/>
          </w:tcPr>
          <w:p w14:paraId="6B397F00" w14:textId="77777777" w:rsidR="008B72E7" w:rsidRDefault="008B72E7">
            <w:pPr>
              <w:rPr>
                <w:rFonts w:ascii="Arial" w:hAnsi="Arial"/>
                <w:snapToGrid w:val="0"/>
                <w:color w:val="000000"/>
              </w:rPr>
            </w:pPr>
            <w:r>
              <w:rPr>
                <w:rFonts w:ascii="Arial" w:hAnsi="Arial"/>
                <w:snapToGrid w:val="0"/>
                <w:color w:val="000000"/>
              </w:rPr>
              <w:t>Synchronous communication shall (3.3.6.1) be in the form of messages enqueued for transmission at the start of the next rate group frame and dequeued for reading by the recipient task within the next rate group frame after it is received.</w:t>
            </w:r>
          </w:p>
        </w:tc>
        <w:tc>
          <w:tcPr>
            <w:tcW w:w="2430" w:type="dxa"/>
          </w:tcPr>
          <w:p w14:paraId="17CA090E" w14:textId="77777777" w:rsidR="008B72E7" w:rsidRDefault="008B72E7">
            <w:pPr>
              <w:rPr>
                <w:rFonts w:ascii="Arial" w:hAnsi="Arial"/>
                <w:snapToGrid w:val="0"/>
                <w:color w:val="000000"/>
              </w:rPr>
            </w:pPr>
            <w:r>
              <w:rPr>
                <w:rFonts w:ascii="Arial" w:hAnsi="Arial"/>
                <w:snapToGrid w:val="0"/>
                <w:color w:val="000000"/>
              </w:rPr>
              <w:t>SRS047, SRS052, SRS063, SRS064</w:t>
            </w:r>
          </w:p>
        </w:tc>
      </w:tr>
      <w:tr w:rsidR="008B72E7" w14:paraId="3AB1483B" w14:textId="77777777">
        <w:tblPrEx>
          <w:tblCellMar>
            <w:top w:w="0" w:type="dxa"/>
            <w:bottom w:w="0" w:type="dxa"/>
          </w:tblCellMar>
        </w:tblPrEx>
        <w:tc>
          <w:tcPr>
            <w:tcW w:w="2430" w:type="dxa"/>
          </w:tcPr>
          <w:p w14:paraId="315AF89A" w14:textId="77777777" w:rsidR="008B72E7" w:rsidRDefault="008B72E7">
            <w:pPr>
              <w:rPr>
                <w:rFonts w:ascii="Arial" w:hAnsi="Arial"/>
                <w:snapToGrid w:val="0"/>
                <w:color w:val="000000"/>
              </w:rPr>
            </w:pPr>
            <w:r>
              <w:rPr>
                <w:rFonts w:ascii="Arial" w:hAnsi="Arial"/>
                <w:snapToGrid w:val="0"/>
                <w:color w:val="000000"/>
              </w:rPr>
              <w:t>3.3.6</w:t>
            </w:r>
          </w:p>
        </w:tc>
        <w:tc>
          <w:tcPr>
            <w:tcW w:w="2520" w:type="dxa"/>
          </w:tcPr>
          <w:p w14:paraId="0A0008A3" w14:textId="77777777" w:rsidR="008B72E7" w:rsidRDefault="008B72E7">
            <w:pPr>
              <w:rPr>
                <w:rFonts w:ascii="Arial" w:hAnsi="Arial"/>
                <w:snapToGrid w:val="0"/>
                <w:color w:val="000000"/>
              </w:rPr>
            </w:pPr>
            <w:r>
              <w:rPr>
                <w:rFonts w:ascii="Arial" w:hAnsi="Arial"/>
                <w:snapToGrid w:val="0"/>
                <w:color w:val="000000"/>
              </w:rPr>
              <w:t>Communications</w:t>
            </w:r>
          </w:p>
        </w:tc>
        <w:tc>
          <w:tcPr>
            <w:tcW w:w="2430" w:type="dxa"/>
          </w:tcPr>
          <w:p w14:paraId="3E57FCC7" w14:textId="77777777" w:rsidR="008B72E7" w:rsidRDefault="008B72E7">
            <w:pPr>
              <w:rPr>
                <w:rFonts w:ascii="Arial" w:hAnsi="Arial"/>
                <w:snapToGrid w:val="0"/>
                <w:color w:val="000000"/>
              </w:rPr>
            </w:pPr>
            <w:r>
              <w:rPr>
                <w:rFonts w:ascii="Arial" w:hAnsi="Arial"/>
                <w:snapToGrid w:val="0"/>
                <w:color w:val="000000"/>
              </w:rPr>
              <w:t>A transmit packet queue and a receive packet queue shall (3.3.6.7) be maintained for each task or Communication ID (CID).</w:t>
            </w:r>
          </w:p>
        </w:tc>
        <w:tc>
          <w:tcPr>
            <w:tcW w:w="2430" w:type="dxa"/>
          </w:tcPr>
          <w:p w14:paraId="50893489" w14:textId="77777777" w:rsidR="008B72E7" w:rsidRDefault="008B72E7">
            <w:pPr>
              <w:rPr>
                <w:rFonts w:ascii="Arial" w:hAnsi="Arial"/>
                <w:snapToGrid w:val="0"/>
                <w:color w:val="000000"/>
              </w:rPr>
            </w:pPr>
            <w:r>
              <w:rPr>
                <w:rFonts w:ascii="Arial" w:hAnsi="Arial"/>
                <w:snapToGrid w:val="0"/>
                <w:color w:val="000000"/>
              </w:rPr>
              <w:t>SRS053, SRS054, SRS055, SRS059, SRS062, SRS066</w:t>
            </w:r>
          </w:p>
        </w:tc>
      </w:tr>
      <w:tr w:rsidR="008B72E7" w14:paraId="349B1C27" w14:textId="77777777">
        <w:tblPrEx>
          <w:tblCellMar>
            <w:top w:w="0" w:type="dxa"/>
            <w:bottom w:w="0" w:type="dxa"/>
          </w:tblCellMar>
        </w:tblPrEx>
        <w:tc>
          <w:tcPr>
            <w:tcW w:w="2430" w:type="dxa"/>
          </w:tcPr>
          <w:p w14:paraId="3E2CDED1" w14:textId="77777777" w:rsidR="008B72E7" w:rsidRDefault="008B72E7">
            <w:pPr>
              <w:rPr>
                <w:rFonts w:ascii="Arial" w:hAnsi="Arial"/>
                <w:snapToGrid w:val="0"/>
                <w:color w:val="000000"/>
              </w:rPr>
            </w:pPr>
            <w:r>
              <w:rPr>
                <w:rFonts w:ascii="Arial" w:hAnsi="Arial"/>
                <w:snapToGrid w:val="0"/>
                <w:color w:val="000000"/>
              </w:rPr>
              <w:t>3.3.6</w:t>
            </w:r>
          </w:p>
        </w:tc>
        <w:tc>
          <w:tcPr>
            <w:tcW w:w="2520" w:type="dxa"/>
          </w:tcPr>
          <w:p w14:paraId="5A6CDA88" w14:textId="77777777" w:rsidR="008B72E7" w:rsidRDefault="008B72E7">
            <w:pPr>
              <w:rPr>
                <w:rFonts w:ascii="Arial" w:hAnsi="Arial"/>
                <w:snapToGrid w:val="0"/>
                <w:color w:val="000000"/>
              </w:rPr>
            </w:pPr>
            <w:r>
              <w:rPr>
                <w:rFonts w:ascii="Arial" w:hAnsi="Arial"/>
                <w:snapToGrid w:val="0"/>
                <w:color w:val="000000"/>
              </w:rPr>
              <w:t>Communications</w:t>
            </w:r>
          </w:p>
        </w:tc>
        <w:tc>
          <w:tcPr>
            <w:tcW w:w="2430" w:type="dxa"/>
          </w:tcPr>
          <w:p w14:paraId="1D086EBF" w14:textId="77777777" w:rsidR="008B72E7" w:rsidRDefault="008B72E7">
            <w:pPr>
              <w:rPr>
                <w:rFonts w:ascii="Arial" w:hAnsi="Arial"/>
                <w:snapToGrid w:val="0"/>
                <w:color w:val="000000"/>
              </w:rPr>
            </w:pPr>
            <w:r>
              <w:rPr>
                <w:rFonts w:ascii="Arial" w:hAnsi="Arial"/>
                <w:snapToGrid w:val="0"/>
                <w:color w:val="000000"/>
              </w:rPr>
              <w:t>Access to the transmit queues shall (3.3.6.8) be controlled within the communication service primitives .</w:t>
            </w:r>
          </w:p>
        </w:tc>
        <w:tc>
          <w:tcPr>
            <w:tcW w:w="2430" w:type="dxa"/>
          </w:tcPr>
          <w:p w14:paraId="678D58F8" w14:textId="77777777" w:rsidR="008B72E7" w:rsidRDefault="008B72E7">
            <w:pPr>
              <w:rPr>
                <w:rFonts w:ascii="Arial" w:hAnsi="Arial"/>
                <w:snapToGrid w:val="0"/>
                <w:color w:val="000000"/>
              </w:rPr>
            </w:pPr>
            <w:r>
              <w:rPr>
                <w:rFonts w:ascii="Arial" w:hAnsi="Arial"/>
                <w:snapToGrid w:val="0"/>
                <w:color w:val="000000"/>
              </w:rPr>
              <w:t>SRS062, SRS066</w:t>
            </w:r>
          </w:p>
        </w:tc>
      </w:tr>
      <w:tr w:rsidR="008B72E7" w14:paraId="6916D6C6" w14:textId="77777777">
        <w:tblPrEx>
          <w:tblCellMar>
            <w:top w:w="0" w:type="dxa"/>
            <w:bottom w:w="0" w:type="dxa"/>
          </w:tblCellMar>
        </w:tblPrEx>
        <w:tc>
          <w:tcPr>
            <w:tcW w:w="2430" w:type="dxa"/>
          </w:tcPr>
          <w:p w14:paraId="3D93D9E3" w14:textId="77777777" w:rsidR="008B72E7" w:rsidRDefault="008B72E7">
            <w:pPr>
              <w:rPr>
                <w:rFonts w:ascii="Arial" w:hAnsi="Arial"/>
                <w:snapToGrid w:val="0"/>
                <w:color w:val="000000"/>
              </w:rPr>
            </w:pPr>
            <w:r>
              <w:rPr>
                <w:rFonts w:ascii="Arial" w:hAnsi="Arial"/>
                <w:snapToGrid w:val="0"/>
                <w:color w:val="000000"/>
              </w:rPr>
              <w:t>3.3.6</w:t>
            </w:r>
          </w:p>
        </w:tc>
        <w:tc>
          <w:tcPr>
            <w:tcW w:w="2520" w:type="dxa"/>
          </w:tcPr>
          <w:p w14:paraId="6C1AAB82" w14:textId="77777777" w:rsidR="008B72E7" w:rsidRDefault="008B72E7">
            <w:pPr>
              <w:rPr>
                <w:rFonts w:ascii="Arial" w:hAnsi="Arial"/>
                <w:snapToGrid w:val="0"/>
                <w:color w:val="000000"/>
              </w:rPr>
            </w:pPr>
            <w:r>
              <w:rPr>
                <w:rFonts w:ascii="Arial" w:hAnsi="Arial"/>
                <w:snapToGrid w:val="0"/>
                <w:color w:val="000000"/>
              </w:rPr>
              <w:t>Communications</w:t>
            </w:r>
          </w:p>
        </w:tc>
        <w:tc>
          <w:tcPr>
            <w:tcW w:w="2430" w:type="dxa"/>
          </w:tcPr>
          <w:p w14:paraId="56329675" w14:textId="77777777" w:rsidR="008B72E7" w:rsidRDefault="008B72E7">
            <w:pPr>
              <w:rPr>
                <w:rFonts w:ascii="Arial" w:hAnsi="Arial"/>
                <w:snapToGrid w:val="0"/>
                <w:color w:val="000000"/>
              </w:rPr>
            </w:pPr>
            <w:r>
              <w:rPr>
                <w:rFonts w:ascii="Arial" w:hAnsi="Arial"/>
                <w:snapToGrid w:val="0"/>
                <w:color w:val="000000"/>
              </w:rPr>
              <w:t>Message passing communications primitives shall (3.3.6.9) be provided for task-to-task communication as well as for broadcast to all processors.</w:t>
            </w:r>
          </w:p>
        </w:tc>
        <w:tc>
          <w:tcPr>
            <w:tcW w:w="2430" w:type="dxa"/>
          </w:tcPr>
          <w:p w14:paraId="6DC2E6A2" w14:textId="77777777" w:rsidR="008B72E7" w:rsidRDefault="008B72E7">
            <w:pPr>
              <w:rPr>
                <w:rFonts w:ascii="Arial" w:hAnsi="Arial"/>
                <w:snapToGrid w:val="0"/>
                <w:color w:val="000000"/>
              </w:rPr>
            </w:pPr>
            <w:r>
              <w:rPr>
                <w:rFonts w:ascii="Arial" w:hAnsi="Arial"/>
                <w:snapToGrid w:val="0"/>
                <w:color w:val="000000"/>
              </w:rPr>
              <w:t>SRS047, SRS048, SRS049, SRS051 SRS052, SRS062, SRS069</w:t>
            </w:r>
          </w:p>
        </w:tc>
      </w:tr>
      <w:tr w:rsidR="008B72E7" w14:paraId="57EB2C8D" w14:textId="77777777">
        <w:tblPrEx>
          <w:tblCellMar>
            <w:top w:w="0" w:type="dxa"/>
            <w:bottom w:w="0" w:type="dxa"/>
          </w:tblCellMar>
        </w:tblPrEx>
        <w:tc>
          <w:tcPr>
            <w:tcW w:w="2430" w:type="dxa"/>
          </w:tcPr>
          <w:p w14:paraId="2C3A68EF" w14:textId="77777777" w:rsidR="008B72E7" w:rsidRDefault="008B72E7">
            <w:pPr>
              <w:rPr>
                <w:rFonts w:ascii="Arial" w:hAnsi="Arial"/>
                <w:snapToGrid w:val="0"/>
                <w:color w:val="000000"/>
              </w:rPr>
            </w:pPr>
            <w:r>
              <w:rPr>
                <w:rFonts w:ascii="Arial" w:hAnsi="Arial"/>
                <w:snapToGrid w:val="0"/>
                <w:color w:val="000000"/>
              </w:rPr>
              <w:t>3.3.6</w:t>
            </w:r>
          </w:p>
        </w:tc>
        <w:tc>
          <w:tcPr>
            <w:tcW w:w="2520" w:type="dxa"/>
          </w:tcPr>
          <w:p w14:paraId="57D86E17" w14:textId="77777777" w:rsidR="008B72E7" w:rsidRDefault="008B72E7">
            <w:pPr>
              <w:rPr>
                <w:rFonts w:ascii="Arial" w:hAnsi="Arial"/>
                <w:snapToGrid w:val="0"/>
                <w:color w:val="000000"/>
              </w:rPr>
            </w:pPr>
            <w:r>
              <w:rPr>
                <w:rFonts w:ascii="Arial" w:hAnsi="Arial"/>
                <w:snapToGrid w:val="0"/>
                <w:color w:val="000000"/>
              </w:rPr>
              <w:t>Communications</w:t>
            </w:r>
          </w:p>
        </w:tc>
        <w:tc>
          <w:tcPr>
            <w:tcW w:w="2430" w:type="dxa"/>
          </w:tcPr>
          <w:p w14:paraId="25045D52" w14:textId="77777777" w:rsidR="008B72E7" w:rsidRDefault="008B72E7">
            <w:pPr>
              <w:rPr>
                <w:rFonts w:ascii="Arial" w:hAnsi="Arial"/>
                <w:snapToGrid w:val="0"/>
                <w:color w:val="000000"/>
              </w:rPr>
            </w:pPr>
            <w:r>
              <w:rPr>
                <w:rFonts w:ascii="Arial" w:hAnsi="Arial"/>
                <w:snapToGrid w:val="0"/>
                <w:color w:val="000000"/>
              </w:rPr>
              <w:t>Broadcast primitives shall (3.3.6.10) not be available on ICPs.</w:t>
            </w:r>
          </w:p>
        </w:tc>
        <w:tc>
          <w:tcPr>
            <w:tcW w:w="2430" w:type="dxa"/>
          </w:tcPr>
          <w:p w14:paraId="337CDB05" w14:textId="77777777" w:rsidR="008B72E7" w:rsidRDefault="008B72E7">
            <w:pPr>
              <w:rPr>
                <w:rFonts w:ascii="Arial" w:hAnsi="Arial"/>
                <w:snapToGrid w:val="0"/>
                <w:color w:val="000000"/>
              </w:rPr>
            </w:pPr>
            <w:r>
              <w:rPr>
                <w:rFonts w:ascii="Arial" w:hAnsi="Arial"/>
                <w:snapToGrid w:val="0"/>
                <w:color w:val="000000"/>
              </w:rPr>
              <w:t>SRS064, SRS070</w:t>
            </w:r>
          </w:p>
        </w:tc>
      </w:tr>
      <w:tr w:rsidR="008B72E7" w14:paraId="612AD96E" w14:textId="77777777">
        <w:tblPrEx>
          <w:tblCellMar>
            <w:top w:w="0" w:type="dxa"/>
            <w:bottom w:w="0" w:type="dxa"/>
          </w:tblCellMar>
        </w:tblPrEx>
        <w:tc>
          <w:tcPr>
            <w:tcW w:w="2430" w:type="dxa"/>
          </w:tcPr>
          <w:p w14:paraId="7418FFFA" w14:textId="77777777" w:rsidR="008B72E7" w:rsidRDefault="008B72E7">
            <w:pPr>
              <w:rPr>
                <w:rFonts w:ascii="Arial" w:hAnsi="Arial"/>
                <w:snapToGrid w:val="0"/>
                <w:color w:val="000000"/>
              </w:rPr>
            </w:pPr>
            <w:r>
              <w:rPr>
                <w:rFonts w:ascii="Arial" w:hAnsi="Arial"/>
                <w:snapToGrid w:val="0"/>
                <w:color w:val="000000"/>
              </w:rPr>
              <w:t>3.3.6</w:t>
            </w:r>
          </w:p>
        </w:tc>
        <w:tc>
          <w:tcPr>
            <w:tcW w:w="2520" w:type="dxa"/>
          </w:tcPr>
          <w:p w14:paraId="7E210317" w14:textId="77777777" w:rsidR="008B72E7" w:rsidRDefault="008B72E7">
            <w:pPr>
              <w:rPr>
                <w:rFonts w:ascii="Arial" w:hAnsi="Arial"/>
                <w:snapToGrid w:val="0"/>
                <w:color w:val="000000"/>
              </w:rPr>
            </w:pPr>
            <w:r>
              <w:rPr>
                <w:rFonts w:ascii="Arial" w:hAnsi="Arial"/>
                <w:snapToGrid w:val="0"/>
                <w:color w:val="000000"/>
              </w:rPr>
              <w:t>Communications</w:t>
            </w:r>
          </w:p>
        </w:tc>
        <w:tc>
          <w:tcPr>
            <w:tcW w:w="2430" w:type="dxa"/>
          </w:tcPr>
          <w:p w14:paraId="53809180" w14:textId="77777777" w:rsidR="008B72E7" w:rsidRDefault="008B72E7">
            <w:pPr>
              <w:rPr>
                <w:rFonts w:ascii="Arial" w:hAnsi="Arial"/>
                <w:snapToGrid w:val="0"/>
                <w:color w:val="000000"/>
              </w:rPr>
            </w:pPr>
            <w:r>
              <w:rPr>
                <w:rFonts w:ascii="Arial" w:hAnsi="Arial"/>
                <w:snapToGrid w:val="0"/>
                <w:color w:val="000000"/>
              </w:rPr>
              <w:t>For the highest rate group tasks (i.e., tasks that can not be preempted), Immediate Message Services shall (3.3.6.11) also be provided.</w:t>
            </w:r>
          </w:p>
        </w:tc>
        <w:tc>
          <w:tcPr>
            <w:tcW w:w="2430" w:type="dxa"/>
          </w:tcPr>
          <w:p w14:paraId="065AB6FE" w14:textId="77777777" w:rsidR="008B72E7" w:rsidRDefault="008B72E7">
            <w:pPr>
              <w:rPr>
                <w:rFonts w:ascii="Arial" w:hAnsi="Arial"/>
                <w:snapToGrid w:val="0"/>
                <w:color w:val="000000"/>
              </w:rPr>
            </w:pPr>
            <w:r>
              <w:rPr>
                <w:rFonts w:ascii="Arial" w:hAnsi="Arial"/>
                <w:snapToGrid w:val="0"/>
                <w:color w:val="000000"/>
              </w:rPr>
              <w:t>SRS048, SRS050, SRS067, SRS068, SRS069, SRS070, SRS073</w:t>
            </w:r>
          </w:p>
        </w:tc>
      </w:tr>
      <w:tr w:rsidR="008B72E7" w14:paraId="1C00F124" w14:textId="77777777">
        <w:tblPrEx>
          <w:tblCellMar>
            <w:top w:w="0" w:type="dxa"/>
            <w:bottom w:w="0" w:type="dxa"/>
          </w:tblCellMar>
        </w:tblPrEx>
        <w:tc>
          <w:tcPr>
            <w:tcW w:w="2430" w:type="dxa"/>
          </w:tcPr>
          <w:p w14:paraId="43E442C7" w14:textId="77777777" w:rsidR="008B72E7" w:rsidRDefault="008B72E7">
            <w:pPr>
              <w:rPr>
                <w:rFonts w:ascii="Arial" w:hAnsi="Arial"/>
                <w:snapToGrid w:val="0"/>
                <w:color w:val="000000"/>
              </w:rPr>
            </w:pPr>
            <w:r>
              <w:rPr>
                <w:rFonts w:ascii="Arial" w:hAnsi="Arial"/>
                <w:snapToGrid w:val="0"/>
                <w:color w:val="000000"/>
              </w:rPr>
              <w:t>3.3.6</w:t>
            </w:r>
          </w:p>
        </w:tc>
        <w:tc>
          <w:tcPr>
            <w:tcW w:w="2520" w:type="dxa"/>
          </w:tcPr>
          <w:p w14:paraId="26E2A2C3" w14:textId="77777777" w:rsidR="008B72E7" w:rsidRDefault="008B72E7">
            <w:pPr>
              <w:rPr>
                <w:rFonts w:ascii="Arial" w:hAnsi="Arial"/>
                <w:snapToGrid w:val="0"/>
                <w:color w:val="000000"/>
              </w:rPr>
            </w:pPr>
            <w:r>
              <w:rPr>
                <w:rFonts w:ascii="Arial" w:hAnsi="Arial"/>
                <w:snapToGrid w:val="0"/>
                <w:color w:val="000000"/>
              </w:rPr>
              <w:t>Communications</w:t>
            </w:r>
          </w:p>
        </w:tc>
        <w:tc>
          <w:tcPr>
            <w:tcW w:w="2430" w:type="dxa"/>
          </w:tcPr>
          <w:p w14:paraId="5F8ADDD7" w14:textId="77777777" w:rsidR="008B72E7" w:rsidRDefault="008B72E7">
            <w:pPr>
              <w:rPr>
                <w:rFonts w:ascii="Arial" w:hAnsi="Arial"/>
                <w:snapToGrid w:val="0"/>
                <w:color w:val="000000"/>
              </w:rPr>
            </w:pPr>
            <w:r>
              <w:rPr>
                <w:rFonts w:ascii="Arial" w:hAnsi="Arial"/>
                <w:snapToGrid w:val="0"/>
                <w:color w:val="000000"/>
              </w:rPr>
              <w:t>A version of the Immediate Message Services shall (3.3.6.12) be provided to the ICPs that allows Class 2 writes to NEs and Class 1 reads from NEs.</w:t>
            </w:r>
          </w:p>
        </w:tc>
        <w:tc>
          <w:tcPr>
            <w:tcW w:w="2430" w:type="dxa"/>
          </w:tcPr>
          <w:p w14:paraId="6D6D7A7D" w14:textId="77777777" w:rsidR="008B72E7" w:rsidRDefault="008B72E7">
            <w:pPr>
              <w:rPr>
                <w:rFonts w:ascii="Arial" w:hAnsi="Arial"/>
                <w:snapToGrid w:val="0"/>
                <w:color w:val="000000"/>
              </w:rPr>
            </w:pPr>
            <w:r>
              <w:rPr>
                <w:rFonts w:ascii="Arial" w:hAnsi="Arial"/>
                <w:snapToGrid w:val="0"/>
                <w:color w:val="000000"/>
              </w:rPr>
              <w:t>SRS226, SRS227, SRS228, SRS229, SRS230, SRS303</w:t>
            </w:r>
          </w:p>
        </w:tc>
      </w:tr>
      <w:tr w:rsidR="008B72E7" w14:paraId="196D360F" w14:textId="77777777">
        <w:tblPrEx>
          <w:tblCellMar>
            <w:top w:w="0" w:type="dxa"/>
            <w:bottom w:w="0" w:type="dxa"/>
          </w:tblCellMar>
        </w:tblPrEx>
        <w:tc>
          <w:tcPr>
            <w:tcW w:w="2430" w:type="dxa"/>
          </w:tcPr>
          <w:p w14:paraId="6B2FC2EC" w14:textId="77777777" w:rsidR="008B72E7" w:rsidRDefault="008B72E7">
            <w:pPr>
              <w:rPr>
                <w:rFonts w:ascii="Arial" w:hAnsi="Arial"/>
                <w:snapToGrid w:val="0"/>
                <w:color w:val="000000"/>
              </w:rPr>
            </w:pPr>
            <w:r>
              <w:rPr>
                <w:rFonts w:ascii="Arial" w:hAnsi="Arial"/>
                <w:snapToGrid w:val="0"/>
                <w:color w:val="000000"/>
              </w:rPr>
              <w:t>3.3.6</w:t>
            </w:r>
          </w:p>
        </w:tc>
        <w:tc>
          <w:tcPr>
            <w:tcW w:w="2520" w:type="dxa"/>
          </w:tcPr>
          <w:p w14:paraId="2255D790" w14:textId="77777777" w:rsidR="008B72E7" w:rsidRDefault="008B72E7">
            <w:pPr>
              <w:rPr>
                <w:rFonts w:ascii="Arial" w:hAnsi="Arial"/>
                <w:snapToGrid w:val="0"/>
                <w:color w:val="000000"/>
              </w:rPr>
            </w:pPr>
            <w:r>
              <w:rPr>
                <w:rFonts w:ascii="Arial" w:hAnsi="Arial"/>
                <w:snapToGrid w:val="0"/>
                <w:color w:val="000000"/>
              </w:rPr>
              <w:t>Communications</w:t>
            </w:r>
          </w:p>
        </w:tc>
        <w:tc>
          <w:tcPr>
            <w:tcW w:w="2430" w:type="dxa"/>
          </w:tcPr>
          <w:p w14:paraId="523B84A8" w14:textId="77777777" w:rsidR="008B72E7" w:rsidRDefault="008B72E7">
            <w:pPr>
              <w:rPr>
                <w:rFonts w:ascii="Arial" w:hAnsi="Arial"/>
                <w:snapToGrid w:val="0"/>
                <w:color w:val="000000"/>
              </w:rPr>
            </w:pPr>
            <w:r>
              <w:rPr>
                <w:rFonts w:ascii="Arial" w:hAnsi="Arial"/>
                <w:snapToGrid w:val="0"/>
                <w:color w:val="000000"/>
              </w:rPr>
              <w:t>Communications services shall (3.3.6.13) provide a version of Immediate Message Services between rate groups within the FCP that bypasses the NE and that can be used to control and monitor inter-rate group communications.</w:t>
            </w:r>
          </w:p>
        </w:tc>
        <w:tc>
          <w:tcPr>
            <w:tcW w:w="2430" w:type="dxa"/>
          </w:tcPr>
          <w:p w14:paraId="505CF699" w14:textId="77777777" w:rsidR="008B72E7" w:rsidRDefault="008B72E7">
            <w:pPr>
              <w:rPr>
                <w:rFonts w:ascii="Arial" w:hAnsi="Arial"/>
                <w:snapToGrid w:val="0"/>
                <w:color w:val="000000"/>
              </w:rPr>
            </w:pPr>
            <w:r>
              <w:rPr>
                <w:rFonts w:ascii="Arial" w:hAnsi="Arial"/>
                <w:snapToGrid w:val="0"/>
                <w:color w:val="000000"/>
              </w:rPr>
              <w:t>SRS051</w:t>
            </w:r>
          </w:p>
        </w:tc>
      </w:tr>
      <w:tr w:rsidR="008B72E7" w14:paraId="32F8EF38" w14:textId="77777777">
        <w:tblPrEx>
          <w:tblCellMar>
            <w:top w:w="0" w:type="dxa"/>
            <w:bottom w:w="0" w:type="dxa"/>
          </w:tblCellMar>
        </w:tblPrEx>
        <w:tc>
          <w:tcPr>
            <w:tcW w:w="2430" w:type="dxa"/>
          </w:tcPr>
          <w:p w14:paraId="0DBF9533" w14:textId="77777777" w:rsidR="008B72E7" w:rsidRDefault="008B72E7">
            <w:pPr>
              <w:rPr>
                <w:rFonts w:ascii="Arial" w:hAnsi="Arial"/>
                <w:snapToGrid w:val="0"/>
                <w:color w:val="000000"/>
              </w:rPr>
            </w:pPr>
            <w:r>
              <w:rPr>
                <w:rFonts w:ascii="Arial" w:hAnsi="Arial"/>
                <w:snapToGrid w:val="0"/>
                <w:color w:val="000000"/>
              </w:rPr>
              <w:t>3.3.6</w:t>
            </w:r>
          </w:p>
        </w:tc>
        <w:tc>
          <w:tcPr>
            <w:tcW w:w="2520" w:type="dxa"/>
          </w:tcPr>
          <w:p w14:paraId="09CB7E67" w14:textId="77777777" w:rsidR="008B72E7" w:rsidRDefault="008B72E7">
            <w:pPr>
              <w:rPr>
                <w:rFonts w:ascii="Arial" w:hAnsi="Arial"/>
                <w:snapToGrid w:val="0"/>
                <w:color w:val="000000"/>
              </w:rPr>
            </w:pPr>
            <w:r>
              <w:rPr>
                <w:rFonts w:ascii="Arial" w:hAnsi="Arial"/>
                <w:snapToGrid w:val="0"/>
                <w:color w:val="000000"/>
              </w:rPr>
              <w:t>Communications</w:t>
            </w:r>
          </w:p>
        </w:tc>
        <w:tc>
          <w:tcPr>
            <w:tcW w:w="2430" w:type="dxa"/>
          </w:tcPr>
          <w:p w14:paraId="5EBCE3B9" w14:textId="77777777" w:rsidR="008B72E7" w:rsidRDefault="008B72E7">
            <w:pPr>
              <w:rPr>
                <w:rFonts w:ascii="Arial" w:hAnsi="Arial"/>
                <w:snapToGrid w:val="0"/>
                <w:color w:val="000000"/>
              </w:rPr>
            </w:pPr>
            <w:r>
              <w:rPr>
                <w:rFonts w:ascii="Arial" w:hAnsi="Arial"/>
                <w:snapToGrid w:val="0"/>
                <w:color w:val="000000"/>
              </w:rPr>
              <w:t>Communication services shall (3.3.6.14) provide the capability for a “helper” task to be created to run in the 50 Hz rate group, but running in specific minor cycles (every 5th or every 50th) to provide data from the ICP to the lower rate tasks.</w:t>
            </w:r>
          </w:p>
        </w:tc>
        <w:tc>
          <w:tcPr>
            <w:tcW w:w="2430" w:type="dxa"/>
          </w:tcPr>
          <w:p w14:paraId="0F7913CA" w14:textId="77777777" w:rsidR="008B72E7" w:rsidRDefault="008B72E7">
            <w:pPr>
              <w:rPr>
                <w:rFonts w:ascii="Arial" w:hAnsi="Arial"/>
                <w:snapToGrid w:val="0"/>
                <w:color w:val="000000"/>
              </w:rPr>
            </w:pPr>
            <w:r>
              <w:rPr>
                <w:rFonts w:ascii="Arial" w:hAnsi="Arial"/>
                <w:snapToGrid w:val="0"/>
                <w:color w:val="000000"/>
              </w:rPr>
              <w:t>SRS042</w:t>
            </w:r>
          </w:p>
        </w:tc>
      </w:tr>
      <w:tr w:rsidR="008B72E7" w14:paraId="4F94577F" w14:textId="77777777">
        <w:tblPrEx>
          <w:tblCellMar>
            <w:top w:w="0" w:type="dxa"/>
            <w:bottom w:w="0" w:type="dxa"/>
          </w:tblCellMar>
        </w:tblPrEx>
        <w:tc>
          <w:tcPr>
            <w:tcW w:w="2430" w:type="dxa"/>
          </w:tcPr>
          <w:p w14:paraId="12FE1216" w14:textId="77777777" w:rsidR="008B72E7" w:rsidRDefault="008B72E7">
            <w:pPr>
              <w:rPr>
                <w:rFonts w:ascii="Arial" w:hAnsi="Arial"/>
                <w:snapToGrid w:val="0"/>
                <w:color w:val="000000"/>
              </w:rPr>
            </w:pPr>
            <w:r>
              <w:rPr>
                <w:rFonts w:ascii="Arial" w:hAnsi="Arial"/>
                <w:snapToGrid w:val="0"/>
                <w:color w:val="000000"/>
              </w:rPr>
              <w:t>3.3.7</w:t>
            </w:r>
          </w:p>
        </w:tc>
        <w:tc>
          <w:tcPr>
            <w:tcW w:w="2520" w:type="dxa"/>
          </w:tcPr>
          <w:p w14:paraId="38088832" w14:textId="77777777" w:rsidR="008B72E7" w:rsidRDefault="008B72E7">
            <w:pPr>
              <w:rPr>
                <w:rFonts w:ascii="Arial" w:hAnsi="Arial"/>
                <w:snapToGrid w:val="0"/>
                <w:color w:val="000000"/>
              </w:rPr>
            </w:pPr>
            <w:r>
              <w:rPr>
                <w:rFonts w:ascii="Arial" w:hAnsi="Arial"/>
                <w:snapToGrid w:val="0"/>
                <w:color w:val="000000"/>
              </w:rPr>
              <w:t>System Loader</w:t>
            </w:r>
          </w:p>
        </w:tc>
        <w:tc>
          <w:tcPr>
            <w:tcW w:w="2430" w:type="dxa"/>
          </w:tcPr>
          <w:p w14:paraId="3A5DB477" w14:textId="77777777" w:rsidR="008B72E7" w:rsidRDefault="008B72E7">
            <w:pPr>
              <w:rPr>
                <w:rFonts w:ascii="Arial" w:hAnsi="Arial"/>
                <w:snapToGrid w:val="0"/>
                <w:color w:val="000000"/>
              </w:rPr>
            </w:pPr>
            <w:r>
              <w:rPr>
                <w:rFonts w:ascii="Arial" w:hAnsi="Arial"/>
                <w:snapToGrid w:val="0"/>
                <w:color w:val="000000"/>
              </w:rPr>
              <w:t>The procedures used to build the executable FTSS software using a cross-compiler and linker, down-load the image to the target processors, and burn the load image into the Radstone PowerPC flash RAM shall (3.3.7.1) be documented in the release notes that accompany Engineering Releases of the FTSS software and in the Software Users Manual.</w:t>
            </w:r>
          </w:p>
        </w:tc>
        <w:tc>
          <w:tcPr>
            <w:tcW w:w="2430" w:type="dxa"/>
          </w:tcPr>
          <w:p w14:paraId="37E10BF4" w14:textId="77777777" w:rsidR="008B72E7" w:rsidRDefault="008B72E7">
            <w:pPr>
              <w:rPr>
                <w:rFonts w:ascii="Arial" w:hAnsi="Arial"/>
                <w:snapToGrid w:val="0"/>
                <w:color w:val="000000"/>
              </w:rPr>
            </w:pPr>
            <w:r>
              <w:rPr>
                <w:rFonts w:ascii="Arial" w:hAnsi="Arial"/>
                <w:snapToGrid w:val="0"/>
                <w:color w:val="000000"/>
              </w:rPr>
              <w:t>NA</w:t>
            </w:r>
          </w:p>
        </w:tc>
      </w:tr>
      <w:tr w:rsidR="008B72E7" w14:paraId="13F33668" w14:textId="77777777">
        <w:tblPrEx>
          <w:tblCellMar>
            <w:top w:w="0" w:type="dxa"/>
            <w:bottom w:w="0" w:type="dxa"/>
          </w:tblCellMar>
        </w:tblPrEx>
        <w:tc>
          <w:tcPr>
            <w:tcW w:w="2430" w:type="dxa"/>
          </w:tcPr>
          <w:p w14:paraId="08ED8466" w14:textId="77777777" w:rsidR="008B72E7" w:rsidRDefault="008B72E7">
            <w:pPr>
              <w:rPr>
                <w:rFonts w:ascii="Arial" w:hAnsi="Arial"/>
                <w:snapToGrid w:val="0"/>
                <w:color w:val="000000"/>
              </w:rPr>
            </w:pPr>
            <w:r>
              <w:rPr>
                <w:rFonts w:ascii="Arial" w:hAnsi="Arial"/>
                <w:snapToGrid w:val="0"/>
                <w:color w:val="000000"/>
              </w:rPr>
              <w:t>3.3.7</w:t>
            </w:r>
          </w:p>
        </w:tc>
        <w:tc>
          <w:tcPr>
            <w:tcW w:w="2520" w:type="dxa"/>
          </w:tcPr>
          <w:p w14:paraId="1AFCE7B1" w14:textId="77777777" w:rsidR="008B72E7" w:rsidRDefault="008B72E7">
            <w:pPr>
              <w:rPr>
                <w:rFonts w:ascii="Arial" w:hAnsi="Arial"/>
                <w:snapToGrid w:val="0"/>
                <w:color w:val="000000"/>
              </w:rPr>
            </w:pPr>
            <w:r>
              <w:rPr>
                <w:rFonts w:ascii="Arial" w:hAnsi="Arial"/>
                <w:snapToGrid w:val="0"/>
                <w:color w:val="000000"/>
              </w:rPr>
              <w:t>System Loader</w:t>
            </w:r>
          </w:p>
        </w:tc>
        <w:tc>
          <w:tcPr>
            <w:tcW w:w="2430" w:type="dxa"/>
          </w:tcPr>
          <w:p w14:paraId="73513256" w14:textId="77777777" w:rsidR="008B72E7" w:rsidRDefault="008B72E7">
            <w:pPr>
              <w:rPr>
                <w:rFonts w:ascii="Arial" w:hAnsi="Arial"/>
                <w:snapToGrid w:val="0"/>
                <w:color w:val="000000"/>
              </w:rPr>
            </w:pPr>
            <w:r>
              <w:rPr>
                <w:rFonts w:ascii="Arial" w:hAnsi="Arial"/>
                <w:snapToGrid w:val="0"/>
                <w:color w:val="000000"/>
              </w:rPr>
              <w:t>Any makefiles or other automated scripts that support the build, down-load, and flash programming processes shall (3.3.7.2) be delivered with the software to NASA.</w:t>
            </w:r>
          </w:p>
        </w:tc>
        <w:tc>
          <w:tcPr>
            <w:tcW w:w="2430" w:type="dxa"/>
          </w:tcPr>
          <w:p w14:paraId="0D05008F" w14:textId="77777777" w:rsidR="008B72E7" w:rsidRDefault="008B72E7">
            <w:pPr>
              <w:rPr>
                <w:rFonts w:ascii="Arial" w:hAnsi="Arial"/>
                <w:snapToGrid w:val="0"/>
                <w:color w:val="000000"/>
              </w:rPr>
            </w:pPr>
            <w:r>
              <w:rPr>
                <w:rFonts w:ascii="Arial" w:hAnsi="Arial"/>
                <w:snapToGrid w:val="0"/>
                <w:color w:val="000000"/>
              </w:rPr>
              <w:t>NA</w:t>
            </w:r>
          </w:p>
        </w:tc>
      </w:tr>
      <w:tr w:rsidR="008B72E7" w14:paraId="65338A9B" w14:textId="77777777">
        <w:tblPrEx>
          <w:tblCellMar>
            <w:top w:w="0" w:type="dxa"/>
            <w:bottom w:w="0" w:type="dxa"/>
          </w:tblCellMar>
        </w:tblPrEx>
        <w:tc>
          <w:tcPr>
            <w:tcW w:w="2430" w:type="dxa"/>
          </w:tcPr>
          <w:p w14:paraId="747B000E"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2DBE15D8"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7058C393" w14:textId="77777777" w:rsidR="008B72E7" w:rsidRDefault="008B72E7">
            <w:pPr>
              <w:rPr>
                <w:rFonts w:ascii="Arial" w:hAnsi="Arial"/>
                <w:snapToGrid w:val="0"/>
                <w:color w:val="000000"/>
              </w:rPr>
            </w:pPr>
            <w:r>
              <w:rPr>
                <w:rFonts w:ascii="Arial" w:hAnsi="Arial"/>
                <w:snapToGrid w:val="0"/>
                <w:color w:val="000000"/>
              </w:rPr>
              <w:t>For each mission mode, the congruent and non-congruent memory boundaries shall (3.3.8.1) be known and fixed.</w:t>
            </w:r>
          </w:p>
        </w:tc>
        <w:tc>
          <w:tcPr>
            <w:tcW w:w="2430" w:type="dxa"/>
          </w:tcPr>
          <w:p w14:paraId="1853E2E1" w14:textId="77777777" w:rsidR="008B72E7" w:rsidRDefault="008B72E7">
            <w:pPr>
              <w:rPr>
                <w:rFonts w:ascii="Arial" w:hAnsi="Arial"/>
                <w:snapToGrid w:val="0"/>
                <w:color w:val="000000"/>
              </w:rPr>
            </w:pPr>
            <w:r>
              <w:rPr>
                <w:rFonts w:ascii="Arial" w:hAnsi="Arial"/>
                <w:snapToGrid w:val="0"/>
                <w:color w:val="000000"/>
              </w:rPr>
              <w:t>SRS217</w:t>
            </w:r>
          </w:p>
        </w:tc>
      </w:tr>
      <w:tr w:rsidR="008B72E7" w14:paraId="43077E30" w14:textId="77777777">
        <w:tblPrEx>
          <w:tblCellMar>
            <w:top w:w="0" w:type="dxa"/>
            <w:bottom w:w="0" w:type="dxa"/>
          </w:tblCellMar>
        </w:tblPrEx>
        <w:tc>
          <w:tcPr>
            <w:tcW w:w="2430" w:type="dxa"/>
          </w:tcPr>
          <w:p w14:paraId="05595758"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4F78882F"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5E0D5C46" w14:textId="77777777" w:rsidR="008B72E7" w:rsidRDefault="008B72E7">
            <w:pPr>
              <w:rPr>
                <w:rFonts w:ascii="Arial" w:hAnsi="Arial"/>
                <w:snapToGrid w:val="0"/>
                <w:color w:val="000000"/>
              </w:rPr>
            </w:pPr>
            <w:r>
              <w:rPr>
                <w:rFonts w:ascii="Arial" w:hAnsi="Arial"/>
                <w:snapToGrid w:val="0"/>
                <w:color w:val="000000"/>
              </w:rPr>
              <w:t>The Memory Management software shall (3.3.8.2) periodically "scrub" volatile and read/write memory in the FCP.</w:t>
            </w:r>
          </w:p>
        </w:tc>
        <w:tc>
          <w:tcPr>
            <w:tcW w:w="2430" w:type="dxa"/>
          </w:tcPr>
          <w:p w14:paraId="4199C42B" w14:textId="77777777" w:rsidR="008B72E7" w:rsidRDefault="008B72E7">
            <w:pPr>
              <w:rPr>
                <w:rFonts w:ascii="Arial" w:hAnsi="Arial"/>
                <w:snapToGrid w:val="0"/>
                <w:color w:val="000000"/>
              </w:rPr>
            </w:pPr>
            <w:r>
              <w:rPr>
                <w:rFonts w:ascii="Arial" w:hAnsi="Arial"/>
                <w:snapToGrid w:val="0"/>
                <w:color w:val="000000"/>
              </w:rPr>
              <w:t>SRS043</w:t>
            </w:r>
          </w:p>
        </w:tc>
      </w:tr>
      <w:tr w:rsidR="008B72E7" w14:paraId="36512BD7" w14:textId="77777777">
        <w:tblPrEx>
          <w:tblCellMar>
            <w:top w:w="0" w:type="dxa"/>
            <w:bottom w:w="0" w:type="dxa"/>
          </w:tblCellMar>
        </w:tblPrEx>
        <w:tc>
          <w:tcPr>
            <w:tcW w:w="2430" w:type="dxa"/>
          </w:tcPr>
          <w:p w14:paraId="1180C5BE"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142EB662"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5F179575" w14:textId="77777777" w:rsidR="008B72E7" w:rsidRDefault="008B72E7">
            <w:pPr>
              <w:rPr>
                <w:rFonts w:ascii="Arial" w:hAnsi="Arial"/>
                <w:snapToGrid w:val="0"/>
                <w:color w:val="000000"/>
              </w:rPr>
            </w:pPr>
            <w:r>
              <w:rPr>
                <w:rFonts w:ascii="Arial" w:hAnsi="Arial"/>
                <w:snapToGrid w:val="0"/>
                <w:color w:val="000000"/>
              </w:rPr>
              <w:t>It shall (3.3.8.3) not be necessary to scrub memory that is not used by the flight software.</w:t>
            </w:r>
          </w:p>
        </w:tc>
        <w:tc>
          <w:tcPr>
            <w:tcW w:w="2430" w:type="dxa"/>
          </w:tcPr>
          <w:p w14:paraId="26CD8AC3" w14:textId="77777777" w:rsidR="008B72E7" w:rsidRDefault="008B72E7">
            <w:pPr>
              <w:rPr>
                <w:rFonts w:ascii="Arial" w:hAnsi="Arial"/>
                <w:snapToGrid w:val="0"/>
                <w:color w:val="000000"/>
              </w:rPr>
            </w:pPr>
            <w:r>
              <w:rPr>
                <w:rFonts w:ascii="Arial" w:hAnsi="Arial"/>
                <w:snapToGrid w:val="0"/>
                <w:color w:val="000000"/>
              </w:rPr>
              <w:t>SRS043</w:t>
            </w:r>
          </w:p>
        </w:tc>
      </w:tr>
      <w:tr w:rsidR="008B72E7" w14:paraId="665AAB21" w14:textId="77777777">
        <w:tblPrEx>
          <w:tblCellMar>
            <w:top w:w="0" w:type="dxa"/>
            <w:bottom w:w="0" w:type="dxa"/>
          </w:tblCellMar>
        </w:tblPrEx>
        <w:tc>
          <w:tcPr>
            <w:tcW w:w="2430" w:type="dxa"/>
          </w:tcPr>
          <w:p w14:paraId="630B9824"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4ED89064"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65283B12" w14:textId="77777777" w:rsidR="008B72E7" w:rsidRDefault="008B72E7">
            <w:pPr>
              <w:rPr>
                <w:rFonts w:ascii="Arial" w:hAnsi="Arial"/>
                <w:snapToGrid w:val="0"/>
                <w:color w:val="000000"/>
              </w:rPr>
            </w:pPr>
            <w:r>
              <w:rPr>
                <w:rFonts w:ascii="Arial" w:hAnsi="Arial"/>
                <w:snapToGrid w:val="0"/>
                <w:color w:val="000000"/>
              </w:rPr>
              <w:t>It shall (3.3.8.16) not be necessary to scrub that area used to store telemetry data.</w:t>
            </w:r>
          </w:p>
        </w:tc>
        <w:tc>
          <w:tcPr>
            <w:tcW w:w="2430" w:type="dxa"/>
          </w:tcPr>
          <w:p w14:paraId="536F0D36" w14:textId="77777777" w:rsidR="008B72E7" w:rsidRDefault="008B72E7">
            <w:pPr>
              <w:rPr>
                <w:rFonts w:ascii="Arial" w:hAnsi="Arial"/>
                <w:snapToGrid w:val="0"/>
                <w:color w:val="000000"/>
              </w:rPr>
            </w:pPr>
            <w:r>
              <w:rPr>
                <w:rFonts w:ascii="Arial" w:hAnsi="Arial"/>
                <w:snapToGrid w:val="0"/>
                <w:color w:val="000000"/>
              </w:rPr>
              <w:t>SRS275</w:t>
            </w:r>
          </w:p>
        </w:tc>
      </w:tr>
      <w:tr w:rsidR="008B72E7" w14:paraId="509AE959" w14:textId="77777777">
        <w:tblPrEx>
          <w:tblCellMar>
            <w:top w:w="0" w:type="dxa"/>
            <w:bottom w:w="0" w:type="dxa"/>
          </w:tblCellMar>
        </w:tblPrEx>
        <w:tc>
          <w:tcPr>
            <w:tcW w:w="2430" w:type="dxa"/>
          </w:tcPr>
          <w:p w14:paraId="3F63FB03"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79A17CC0"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433BC9B6" w14:textId="77777777" w:rsidR="008B72E7" w:rsidRDefault="008B72E7">
            <w:pPr>
              <w:rPr>
                <w:rFonts w:ascii="Arial" w:hAnsi="Arial"/>
                <w:snapToGrid w:val="0"/>
                <w:color w:val="000000"/>
              </w:rPr>
            </w:pPr>
            <w:r>
              <w:rPr>
                <w:rFonts w:ascii="Arial" w:hAnsi="Arial"/>
                <w:snapToGrid w:val="0"/>
                <w:color w:val="000000"/>
              </w:rPr>
              <w:t>Memory scrubbing shall (3.3.8.5) be executed without interfering with normal execution of applications tasks.</w:t>
            </w:r>
          </w:p>
        </w:tc>
        <w:tc>
          <w:tcPr>
            <w:tcW w:w="2430" w:type="dxa"/>
          </w:tcPr>
          <w:p w14:paraId="67B61D9C" w14:textId="77777777" w:rsidR="008B72E7" w:rsidRDefault="008B72E7">
            <w:pPr>
              <w:rPr>
                <w:rFonts w:ascii="Arial" w:hAnsi="Arial"/>
                <w:snapToGrid w:val="0"/>
                <w:color w:val="000000"/>
              </w:rPr>
            </w:pPr>
            <w:r>
              <w:rPr>
                <w:rFonts w:ascii="Arial" w:hAnsi="Arial"/>
                <w:snapToGrid w:val="0"/>
                <w:color w:val="000000"/>
              </w:rPr>
              <w:t>SRS187</w:t>
            </w:r>
          </w:p>
        </w:tc>
      </w:tr>
      <w:tr w:rsidR="008B72E7" w14:paraId="1BFB2509" w14:textId="77777777">
        <w:tblPrEx>
          <w:tblCellMar>
            <w:top w:w="0" w:type="dxa"/>
            <w:bottom w:w="0" w:type="dxa"/>
          </w:tblCellMar>
        </w:tblPrEx>
        <w:tc>
          <w:tcPr>
            <w:tcW w:w="2430" w:type="dxa"/>
          </w:tcPr>
          <w:p w14:paraId="61F6E8F3"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5853A883"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1C749B8F" w14:textId="77777777" w:rsidR="008B72E7" w:rsidRDefault="008B72E7">
            <w:pPr>
              <w:rPr>
                <w:rFonts w:ascii="Arial" w:hAnsi="Arial"/>
                <w:snapToGrid w:val="0"/>
                <w:color w:val="000000"/>
              </w:rPr>
            </w:pPr>
            <w:r>
              <w:rPr>
                <w:rFonts w:ascii="Arial" w:hAnsi="Arial"/>
                <w:snapToGrid w:val="0"/>
                <w:color w:val="000000"/>
              </w:rPr>
              <w:t>The memory scrubbing software shall (3.3.8.6) be capable of scrubbing 10 Megabytes in 8 minutes.</w:t>
            </w:r>
          </w:p>
        </w:tc>
        <w:tc>
          <w:tcPr>
            <w:tcW w:w="2430" w:type="dxa"/>
          </w:tcPr>
          <w:p w14:paraId="40807AFD" w14:textId="77777777" w:rsidR="008B72E7" w:rsidRDefault="008B72E7">
            <w:pPr>
              <w:rPr>
                <w:rFonts w:ascii="Arial" w:hAnsi="Arial"/>
                <w:snapToGrid w:val="0"/>
                <w:color w:val="000000"/>
              </w:rPr>
            </w:pPr>
            <w:r>
              <w:rPr>
                <w:rFonts w:ascii="Arial" w:hAnsi="Arial"/>
                <w:snapToGrid w:val="0"/>
                <w:color w:val="000000"/>
              </w:rPr>
              <w:t>SRS187</w:t>
            </w:r>
          </w:p>
        </w:tc>
      </w:tr>
      <w:tr w:rsidR="008B72E7" w14:paraId="62C568AB" w14:textId="77777777">
        <w:tblPrEx>
          <w:tblCellMar>
            <w:top w:w="0" w:type="dxa"/>
            <w:bottom w:w="0" w:type="dxa"/>
          </w:tblCellMar>
        </w:tblPrEx>
        <w:tc>
          <w:tcPr>
            <w:tcW w:w="2430" w:type="dxa"/>
          </w:tcPr>
          <w:p w14:paraId="0CC89E0B"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0763C253"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192291B8" w14:textId="77777777" w:rsidR="008B72E7" w:rsidRDefault="008B72E7">
            <w:pPr>
              <w:rPr>
                <w:rFonts w:ascii="Arial" w:hAnsi="Arial"/>
                <w:snapToGrid w:val="0"/>
                <w:color w:val="000000"/>
              </w:rPr>
            </w:pPr>
            <w:r>
              <w:rPr>
                <w:rFonts w:ascii="Arial" w:hAnsi="Arial"/>
                <w:snapToGrid w:val="0"/>
                <w:color w:val="000000"/>
              </w:rPr>
              <w:t>The RAM scrub software shall (3.3.8.15) at most use 1% of an FCP CPU duty cycle.</w:t>
            </w:r>
          </w:p>
        </w:tc>
        <w:tc>
          <w:tcPr>
            <w:tcW w:w="2430" w:type="dxa"/>
          </w:tcPr>
          <w:p w14:paraId="5E3CEFB9" w14:textId="77777777" w:rsidR="008B72E7" w:rsidRDefault="008B72E7">
            <w:pPr>
              <w:rPr>
                <w:rFonts w:ascii="Arial" w:hAnsi="Arial"/>
                <w:snapToGrid w:val="0"/>
                <w:color w:val="000000"/>
              </w:rPr>
            </w:pPr>
            <w:r>
              <w:rPr>
                <w:rFonts w:ascii="Arial" w:hAnsi="Arial"/>
                <w:snapToGrid w:val="0"/>
                <w:color w:val="000000"/>
              </w:rPr>
              <w:t>SRS187</w:t>
            </w:r>
          </w:p>
        </w:tc>
      </w:tr>
      <w:tr w:rsidR="008B72E7" w14:paraId="132F63D8" w14:textId="77777777">
        <w:tblPrEx>
          <w:tblCellMar>
            <w:top w:w="0" w:type="dxa"/>
            <w:bottom w:w="0" w:type="dxa"/>
          </w:tblCellMar>
        </w:tblPrEx>
        <w:tc>
          <w:tcPr>
            <w:tcW w:w="2430" w:type="dxa"/>
          </w:tcPr>
          <w:p w14:paraId="4A4D4781"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11BD0279"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1B1490EF" w14:textId="77777777" w:rsidR="008B72E7" w:rsidRDefault="008B72E7">
            <w:pPr>
              <w:rPr>
                <w:rFonts w:ascii="Arial" w:hAnsi="Arial"/>
                <w:snapToGrid w:val="0"/>
                <w:color w:val="000000"/>
              </w:rPr>
            </w:pPr>
            <w:r>
              <w:rPr>
                <w:rFonts w:ascii="Arial" w:hAnsi="Arial"/>
                <w:snapToGrid w:val="0"/>
                <w:color w:val="000000"/>
              </w:rPr>
              <w:t>Even though memory scrubbing is performed locally and the errors would not be congruent, the recording of errors shall (3.3.8.10) be congruent.</w:t>
            </w:r>
          </w:p>
        </w:tc>
        <w:tc>
          <w:tcPr>
            <w:tcW w:w="2430" w:type="dxa"/>
          </w:tcPr>
          <w:p w14:paraId="7F08E468" w14:textId="77777777" w:rsidR="008B72E7" w:rsidRDefault="008B72E7">
            <w:pPr>
              <w:rPr>
                <w:rFonts w:ascii="Arial" w:hAnsi="Arial"/>
                <w:snapToGrid w:val="0"/>
                <w:color w:val="000000"/>
              </w:rPr>
            </w:pPr>
            <w:r>
              <w:rPr>
                <w:rFonts w:ascii="Arial" w:hAnsi="Arial"/>
                <w:snapToGrid w:val="0"/>
                <w:color w:val="000000"/>
              </w:rPr>
              <w:t>SRS044</w:t>
            </w:r>
          </w:p>
        </w:tc>
      </w:tr>
      <w:tr w:rsidR="008B72E7" w14:paraId="4D3D8C58" w14:textId="77777777">
        <w:tblPrEx>
          <w:tblCellMar>
            <w:top w:w="0" w:type="dxa"/>
            <w:bottom w:w="0" w:type="dxa"/>
          </w:tblCellMar>
        </w:tblPrEx>
        <w:tc>
          <w:tcPr>
            <w:tcW w:w="2430" w:type="dxa"/>
          </w:tcPr>
          <w:p w14:paraId="1C1604E7"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13C6C493"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4B6FE6C9" w14:textId="77777777" w:rsidR="008B72E7" w:rsidRDefault="008B72E7">
            <w:pPr>
              <w:rPr>
                <w:rFonts w:ascii="Arial" w:hAnsi="Arial"/>
                <w:snapToGrid w:val="0"/>
                <w:color w:val="000000"/>
              </w:rPr>
            </w:pPr>
            <w:r>
              <w:rPr>
                <w:rFonts w:ascii="Arial" w:hAnsi="Arial"/>
                <w:snapToGrid w:val="0"/>
                <w:color w:val="000000"/>
              </w:rPr>
              <w:t>To support reintegrating a desynchronized channel, as specified in the FDIR requirements, the Memory Management software shall (3.3.8.11) "re-align" all of the volatile and read/write congruent memory, registers, timers and other locations that fit the description of "volatile and read/write congruent locations".</w:t>
            </w:r>
          </w:p>
        </w:tc>
        <w:tc>
          <w:tcPr>
            <w:tcW w:w="2430" w:type="dxa"/>
          </w:tcPr>
          <w:p w14:paraId="1EF58D61" w14:textId="77777777" w:rsidR="008B72E7" w:rsidRDefault="008B72E7">
            <w:pPr>
              <w:rPr>
                <w:rFonts w:ascii="Arial" w:hAnsi="Arial"/>
                <w:snapToGrid w:val="0"/>
                <w:color w:val="000000"/>
              </w:rPr>
            </w:pPr>
            <w:r>
              <w:rPr>
                <w:rFonts w:ascii="Arial" w:hAnsi="Arial"/>
                <w:snapToGrid w:val="0"/>
                <w:color w:val="000000"/>
              </w:rPr>
              <w:t>SRS045, SRS126, SRS186, SRS200</w:t>
            </w:r>
          </w:p>
        </w:tc>
      </w:tr>
      <w:tr w:rsidR="008B72E7" w14:paraId="63B9412A" w14:textId="77777777">
        <w:tblPrEx>
          <w:tblCellMar>
            <w:top w:w="0" w:type="dxa"/>
            <w:bottom w:w="0" w:type="dxa"/>
          </w:tblCellMar>
        </w:tblPrEx>
        <w:tc>
          <w:tcPr>
            <w:tcW w:w="2430" w:type="dxa"/>
          </w:tcPr>
          <w:p w14:paraId="4D3DD818"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5897FF89"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5A331D69" w14:textId="77777777" w:rsidR="008B72E7" w:rsidRDefault="008B72E7">
            <w:pPr>
              <w:rPr>
                <w:rFonts w:ascii="Arial" w:hAnsi="Arial"/>
                <w:snapToGrid w:val="0"/>
                <w:color w:val="000000"/>
              </w:rPr>
            </w:pPr>
            <w:r>
              <w:rPr>
                <w:rFonts w:ascii="Arial" w:hAnsi="Arial"/>
                <w:snapToGrid w:val="0"/>
                <w:color w:val="000000"/>
              </w:rPr>
              <w:t>The re-align function shall (3.3.8.12) write the voted value from the good channels into the target channel.</w:t>
            </w:r>
          </w:p>
        </w:tc>
        <w:tc>
          <w:tcPr>
            <w:tcW w:w="2430" w:type="dxa"/>
          </w:tcPr>
          <w:p w14:paraId="75FC1B89" w14:textId="77777777" w:rsidR="008B72E7" w:rsidRDefault="008B72E7">
            <w:pPr>
              <w:rPr>
                <w:rFonts w:ascii="Arial" w:hAnsi="Arial"/>
                <w:snapToGrid w:val="0"/>
                <w:color w:val="000000"/>
              </w:rPr>
            </w:pPr>
            <w:r>
              <w:rPr>
                <w:rFonts w:ascii="Arial" w:hAnsi="Arial"/>
                <w:snapToGrid w:val="0"/>
                <w:color w:val="000000"/>
              </w:rPr>
              <w:t>SRS186, SRS281</w:t>
            </w:r>
          </w:p>
        </w:tc>
      </w:tr>
      <w:tr w:rsidR="008B72E7" w14:paraId="55D047C0" w14:textId="77777777">
        <w:tblPrEx>
          <w:tblCellMar>
            <w:top w:w="0" w:type="dxa"/>
            <w:bottom w:w="0" w:type="dxa"/>
          </w:tblCellMar>
        </w:tblPrEx>
        <w:tc>
          <w:tcPr>
            <w:tcW w:w="2430" w:type="dxa"/>
          </w:tcPr>
          <w:p w14:paraId="5505E5C3"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5E4C4D31"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303A4B76" w14:textId="77777777" w:rsidR="008B72E7" w:rsidRDefault="008B72E7">
            <w:pPr>
              <w:rPr>
                <w:rFonts w:ascii="Arial" w:hAnsi="Arial"/>
                <w:snapToGrid w:val="0"/>
                <w:color w:val="000000"/>
              </w:rPr>
            </w:pPr>
            <w:r>
              <w:rPr>
                <w:rFonts w:ascii="Arial" w:hAnsi="Arial"/>
                <w:snapToGrid w:val="0"/>
                <w:color w:val="000000"/>
              </w:rPr>
              <w:t>The re-align function shall (3.3.8.13) be allowed only when permitted by the Vehicle/Mission Manager.</w:t>
            </w:r>
          </w:p>
        </w:tc>
        <w:tc>
          <w:tcPr>
            <w:tcW w:w="2430" w:type="dxa"/>
          </w:tcPr>
          <w:p w14:paraId="476DAE9B" w14:textId="77777777" w:rsidR="008B72E7" w:rsidRDefault="008B72E7">
            <w:pPr>
              <w:rPr>
                <w:rFonts w:ascii="Arial" w:hAnsi="Arial"/>
                <w:snapToGrid w:val="0"/>
                <w:color w:val="000000"/>
              </w:rPr>
            </w:pPr>
            <w:r>
              <w:rPr>
                <w:rFonts w:ascii="Arial" w:hAnsi="Arial"/>
                <w:snapToGrid w:val="0"/>
                <w:color w:val="000000"/>
              </w:rPr>
              <w:t>SRS110, SRS117, SRS125, SRS302</w:t>
            </w:r>
          </w:p>
        </w:tc>
      </w:tr>
      <w:tr w:rsidR="008B72E7" w14:paraId="44B0252E" w14:textId="77777777">
        <w:tblPrEx>
          <w:tblCellMar>
            <w:top w:w="0" w:type="dxa"/>
            <w:bottom w:w="0" w:type="dxa"/>
          </w:tblCellMar>
        </w:tblPrEx>
        <w:tc>
          <w:tcPr>
            <w:tcW w:w="2430" w:type="dxa"/>
          </w:tcPr>
          <w:p w14:paraId="325D699E" w14:textId="77777777" w:rsidR="008B72E7" w:rsidRDefault="008B72E7">
            <w:pPr>
              <w:rPr>
                <w:rFonts w:ascii="Arial" w:hAnsi="Arial"/>
                <w:snapToGrid w:val="0"/>
                <w:color w:val="000000"/>
              </w:rPr>
            </w:pPr>
            <w:r>
              <w:rPr>
                <w:rFonts w:ascii="Arial" w:hAnsi="Arial"/>
                <w:snapToGrid w:val="0"/>
                <w:color w:val="000000"/>
              </w:rPr>
              <w:t>3.3.8</w:t>
            </w:r>
          </w:p>
        </w:tc>
        <w:tc>
          <w:tcPr>
            <w:tcW w:w="2520" w:type="dxa"/>
          </w:tcPr>
          <w:p w14:paraId="44A99635" w14:textId="77777777" w:rsidR="008B72E7" w:rsidRDefault="008B72E7">
            <w:pPr>
              <w:rPr>
                <w:rFonts w:ascii="Arial" w:hAnsi="Arial"/>
                <w:snapToGrid w:val="0"/>
                <w:color w:val="000000"/>
              </w:rPr>
            </w:pPr>
            <w:r>
              <w:rPr>
                <w:rFonts w:ascii="Arial" w:hAnsi="Arial"/>
                <w:snapToGrid w:val="0"/>
                <w:color w:val="000000"/>
              </w:rPr>
              <w:t>Memory Management</w:t>
            </w:r>
          </w:p>
        </w:tc>
        <w:tc>
          <w:tcPr>
            <w:tcW w:w="2430" w:type="dxa"/>
          </w:tcPr>
          <w:p w14:paraId="38F457DB" w14:textId="77777777" w:rsidR="008B72E7" w:rsidRDefault="008B72E7">
            <w:pPr>
              <w:rPr>
                <w:rFonts w:ascii="Arial" w:hAnsi="Arial"/>
                <w:snapToGrid w:val="0"/>
                <w:color w:val="000000"/>
              </w:rPr>
            </w:pPr>
            <w:r>
              <w:rPr>
                <w:rFonts w:ascii="Arial" w:hAnsi="Arial"/>
                <w:snapToGrid w:val="0"/>
                <w:color w:val="000000"/>
              </w:rPr>
              <w:t>Memory Management software shall (3.3.8.14) include (but not be limited to) memory scrubbing and memory realignment.</w:t>
            </w:r>
          </w:p>
        </w:tc>
        <w:tc>
          <w:tcPr>
            <w:tcW w:w="2430" w:type="dxa"/>
          </w:tcPr>
          <w:p w14:paraId="10DB35EB" w14:textId="77777777" w:rsidR="008B72E7" w:rsidRDefault="008B72E7">
            <w:pPr>
              <w:rPr>
                <w:rFonts w:ascii="Arial" w:hAnsi="Arial"/>
                <w:snapToGrid w:val="0"/>
                <w:color w:val="000000"/>
              </w:rPr>
            </w:pPr>
            <w:r>
              <w:rPr>
                <w:rFonts w:ascii="Arial" w:hAnsi="Arial"/>
                <w:snapToGrid w:val="0"/>
                <w:color w:val="000000"/>
              </w:rPr>
              <w:t>SRS043, SRS044, SRS046, SRS217, SRS045, SRS186, SRS200, SRS203, SRS187</w:t>
            </w:r>
          </w:p>
        </w:tc>
      </w:tr>
      <w:tr w:rsidR="008B72E7" w14:paraId="0F9B862D" w14:textId="77777777">
        <w:tblPrEx>
          <w:tblCellMar>
            <w:top w:w="0" w:type="dxa"/>
            <w:bottom w:w="0" w:type="dxa"/>
          </w:tblCellMar>
        </w:tblPrEx>
        <w:tc>
          <w:tcPr>
            <w:tcW w:w="2430" w:type="dxa"/>
          </w:tcPr>
          <w:p w14:paraId="348F2104" w14:textId="77777777" w:rsidR="008B72E7" w:rsidRDefault="008B72E7">
            <w:pPr>
              <w:rPr>
                <w:rFonts w:ascii="Arial" w:hAnsi="Arial"/>
                <w:snapToGrid w:val="0"/>
                <w:color w:val="000000"/>
              </w:rPr>
            </w:pPr>
            <w:r>
              <w:rPr>
                <w:rFonts w:ascii="Arial" w:hAnsi="Arial"/>
                <w:snapToGrid w:val="0"/>
                <w:color w:val="000000"/>
              </w:rPr>
              <w:t>3.3.9</w:t>
            </w:r>
          </w:p>
        </w:tc>
        <w:tc>
          <w:tcPr>
            <w:tcW w:w="2520" w:type="dxa"/>
          </w:tcPr>
          <w:p w14:paraId="71F25EFB" w14:textId="77777777" w:rsidR="008B72E7" w:rsidRDefault="008B72E7">
            <w:pPr>
              <w:rPr>
                <w:rFonts w:ascii="Arial" w:hAnsi="Arial"/>
                <w:snapToGrid w:val="0"/>
                <w:color w:val="000000"/>
              </w:rPr>
            </w:pPr>
            <w:r>
              <w:rPr>
                <w:rFonts w:ascii="Arial" w:hAnsi="Arial"/>
                <w:snapToGrid w:val="0"/>
                <w:color w:val="000000"/>
              </w:rPr>
              <w:t>Memory Protection</w:t>
            </w:r>
          </w:p>
        </w:tc>
        <w:tc>
          <w:tcPr>
            <w:tcW w:w="2430" w:type="dxa"/>
          </w:tcPr>
          <w:p w14:paraId="7A32BCCA" w14:textId="77777777" w:rsidR="008B72E7" w:rsidRDefault="008B72E7">
            <w:pPr>
              <w:rPr>
                <w:rFonts w:ascii="Arial" w:hAnsi="Arial"/>
                <w:snapToGrid w:val="0"/>
                <w:color w:val="000000"/>
              </w:rPr>
            </w:pPr>
            <w:r>
              <w:rPr>
                <w:rFonts w:ascii="Arial" w:hAnsi="Arial"/>
                <w:snapToGrid w:val="0"/>
                <w:color w:val="000000"/>
              </w:rPr>
              <w:t>Memory shall (3.3.9.1) be categorized into congruent (identical data) and non-congruent (data that is not identical) memory.</w:t>
            </w:r>
          </w:p>
        </w:tc>
        <w:tc>
          <w:tcPr>
            <w:tcW w:w="2430" w:type="dxa"/>
          </w:tcPr>
          <w:p w14:paraId="07818A19" w14:textId="77777777" w:rsidR="008B72E7" w:rsidRDefault="008B72E7">
            <w:pPr>
              <w:rPr>
                <w:rFonts w:ascii="Arial" w:hAnsi="Arial"/>
                <w:snapToGrid w:val="0"/>
                <w:color w:val="000000"/>
              </w:rPr>
            </w:pPr>
            <w:r>
              <w:rPr>
                <w:rFonts w:ascii="Arial" w:hAnsi="Arial"/>
                <w:snapToGrid w:val="0"/>
                <w:color w:val="000000"/>
              </w:rPr>
              <w:t>SRS046</w:t>
            </w:r>
          </w:p>
        </w:tc>
      </w:tr>
      <w:tr w:rsidR="008B72E7" w14:paraId="0CFD535C" w14:textId="77777777">
        <w:tblPrEx>
          <w:tblCellMar>
            <w:top w:w="0" w:type="dxa"/>
            <w:bottom w:w="0" w:type="dxa"/>
          </w:tblCellMar>
        </w:tblPrEx>
        <w:tc>
          <w:tcPr>
            <w:tcW w:w="2430" w:type="dxa"/>
          </w:tcPr>
          <w:p w14:paraId="5C771C73"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608B5924"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5CE7B376" w14:textId="77777777" w:rsidR="008B72E7" w:rsidRDefault="008B72E7">
            <w:pPr>
              <w:rPr>
                <w:rFonts w:ascii="Arial" w:hAnsi="Arial"/>
                <w:snapToGrid w:val="0"/>
                <w:color w:val="000000"/>
              </w:rPr>
            </w:pPr>
            <w:r>
              <w:rPr>
                <w:rFonts w:ascii="Arial" w:hAnsi="Arial"/>
                <w:snapToGrid w:val="0"/>
                <w:color w:val="000000"/>
              </w:rPr>
              <w:t>Time Management shall (3.3.10.4) provide MET.</w:t>
            </w:r>
          </w:p>
        </w:tc>
        <w:tc>
          <w:tcPr>
            <w:tcW w:w="2430" w:type="dxa"/>
          </w:tcPr>
          <w:p w14:paraId="3FDC9999" w14:textId="77777777" w:rsidR="008B72E7" w:rsidRDefault="008B72E7">
            <w:pPr>
              <w:rPr>
                <w:rFonts w:ascii="Arial" w:hAnsi="Arial"/>
                <w:snapToGrid w:val="0"/>
                <w:color w:val="000000"/>
              </w:rPr>
            </w:pPr>
            <w:r>
              <w:rPr>
                <w:rFonts w:ascii="Arial" w:hAnsi="Arial"/>
                <w:snapToGrid w:val="0"/>
                <w:color w:val="000000"/>
              </w:rPr>
              <w:t>SRS142</w:t>
            </w:r>
          </w:p>
        </w:tc>
      </w:tr>
      <w:tr w:rsidR="008B72E7" w14:paraId="78DC354E" w14:textId="77777777">
        <w:tblPrEx>
          <w:tblCellMar>
            <w:top w:w="0" w:type="dxa"/>
            <w:bottom w:w="0" w:type="dxa"/>
          </w:tblCellMar>
        </w:tblPrEx>
        <w:tc>
          <w:tcPr>
            <w:tcW w:w="2430" w:type="dxa"/>
          </w:tcPr>
          <w:p w14:paraId="6D739C8D"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0749CCE7"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3546812D" w14:textId="77777777" w:rsidR="008B72E7" w:rsidRDefault="008B72E7">
            <w:pPr>
              <w:rPr>
                <w:rFonts w:ascii="Arial" w:hAnsi="Arial"/>
                <w:snapToGrid w:val="0"/>
                <w:color w:val="000000"/>
              </w:rPr>
            </w:pPr>
            <w:r>
              <w:rPr>
                <w:rFonts w:ascii="Arial" w:hAnsi="Arial"/>
                <w:snapToGrid w:val="0"/>
                <w:color w:val="000000"/>
              </w:rPr>
              <w:t>The MET shall (3.3.10.5) be initialized to zero at the first 50 Hz frame.</w:t>
            </w:r>
          </w:p>
        </w:tc>
        <w:tc>
          <w:tcPr>
            <w:tcW w:w="2430" w:type="dxa"/>
          </w:tcPr>
          <w:p w14:paraId="6CD66B38" w14:textId="77777777" w:rsidR="008B72E7" w:rsidRDefault="008B72E7">
            <w:pPr>
              <w:rPr>
                <w:rFonts w:ascii="Arial" w:hAnsi="Arial"/>
                <w:snapToGrid w:val="0"/>
                <w:color w:val="000000"/>
              </w:rPr>
            </w:pPr>
            <w:r>
              <w:rPr>
                <w:rFonts w:ascii="Arial" w:hAnsi="Arial"/>
                <w:snapToGrid w:val="0"/>
                <w:color w:val="000000"/>
              </w:rPr>
              <w:t>SRS165</w:t>
            </w:r>
          </w:p>
        </w:tc>
      </w:tr>
      <w:tr w:rsidR="008B72E7" w14:paraId="4610CD09" w14:textId="77777777">
        <w:tblPrEx>
          <w:tblCellMar>
            <w:top w:w="0" w:type="dxa"/>
            <w:bottom w:w="0" w:type="dxa"/>
          </w:tblCellMar>
        </w:tblPrEx>
        <w:tc>
          <w:tcPr>
            <w:tcW w:w="2430" w:type="dxa"/>
          </w:tcPr>
          <w:p w14:paraId="32F5FC2E"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21D83A84"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7F49B091" w14:textId="77777777" w:rsidR="008B72E7" w:rsidRDefault="008B72E7">
            <w:pPr>
              <w:rPr>
                <w:rFonts w:ascii="Arial" w:hAnsi="Arial"/>
                <w:snapToGrid w:val="0"/>
                <w:color w:val="000000"/>
              </w:rPr>
            </w:pPr>
            <w:r>
              <w:rPr>
                <w:rFonts w:ascii="Arial" w:hAnsi="Arial"/>
                <w:snapToGrid w:val="0"/>
                <w:color w:val="000000"/>
              </w:rPr>
              <w:t>The MET shall (3.3.10.6) measure real-time from this event with an accuracy of at most 50 Parts Per Million (PPM).</w:t>
            </w:r>
          </w:p>
        </w:tc>
        <w:tc>
          <w:tcPr>
            <w:tcW w:w="2430" w:type="dxa"/>
          </w:tcPr>
          <w:p w14:paraId="4907A9FB" w14:textId="77777777" w:rsidR="008B72E7" w:rsidRDefault="008B72E7">
            <w:pPr>
              <w:rPr>
                <w:rFonts w:ascii="Arial" w:hAnsi="Arial"/>
                <w:snapToGrid w:val="0"/>
                <w:color w:val="000000"/>
              </w:rPr>
            </w:pPr>
            <w:r>
              <w:rPr>
                <w:rFonts w:ascii="Arial" w:hAnsi="Arial"/>
                <w:snapToGrid w:val="0"/>
                <w:color w:val="000000"/>
              </w:rPr>
              <w:t>SRS218</w:t>
            </w:r>
          </w:p>
        </w:tc>
      </w:tr>
      <w:tr w:rsidR="008B72E7" w14:paraId="1EBBC959" w14:textId="77777777">
        <w:tblPrEx>
          <w:tblCellMar>
            <w:top w:w="0" w:type="dxa"/>
            <w:bottom w:w="0" w:type="dxa"/>
          </w:tblCellMar>
        </w:tblPrEx>
        <w:tc>
          <w:tcPr>
            <w:tcW w:w="2430" w:type="dxa"/>
          </w:tcPr>
          <w:p w14:paraId="0D96BDB8"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6AF90173"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6DB98F29" w14:textId="77777777" w:rsidR="008B72E7" w:rsidRDefault="008B72E7">
            <w:pPr>
              <w:rPr>
                <w:rFonts w:ascii="Arial" w:hAnsi="Arial"/>
                <w:snapToGrid w:val="0"/>
                <w:color w:val="000000"/>
              </w:rPr>
            </w:pPr>
            <w:r>
              <w:rPr>
                <w:rFonts w:ascii="Arial" w:hAnsi="Arial"/>
                <w:snapToGrid w:val="0"/>
                <w:color w:val="000000"/>
              </w:rPr>
              <w:t>The MET shall (3.3.10.7) have a resolution of 20 msec. for 50 Hz tasks, 100 msec for 10 Hz tasks, and 1 second for 1 Hz tasks.</w:t>
            </w:r>
          </w:p>
        </w:tc>
        <w:tc>
          <w:tcPr>
            <w:tcW w:w="2430" w:type="dxa"/>
          </w:tcPr>
          <w:p w14:paraId="02B617CD" w14:textId="77777777" w:rsidR="008B72E7" w:rsidRDefault="008B72E7">
            <w:pPr>
              <w:rPr>
                <w:rFonts w:ascii="Arial" w:hAnsi="Arial"/>
                <w:snapToGrid w:val="0"/>
                <w:color w:val="000000"/>
              </w:rPr>
            </w:pPr>
            <w:r>
              <w:rPr>
                <w:rFonts w:ascii="Arial" w:hAnsi="Arial"/>
                <w:snapToGrid w:val="0"/>
                <w:color w:val="000000"/>
              </w:rPr>
              <w:t>SRS142</w:t>
            </w:r>
          </w:p>
        </w:tc>
      </w:tr>
      <w:tr w:rsidR="008B72E7" w14:paraId="24C42360" w14:textId="77777777">
        <w:tblPrEx>
          <w:tblCellMar>
            <w:top w:w="0" w:type="dxa"/>
            <w:bottom w:w="0" w:type="dxa"/>
          </w:tblCellMar>
        </w:tblPrEx>
        <w:tc>
          <w:tcPr>
            <w:tcW w:w="2430" w:type="dxa"/>
          </w:tcPr>
          <w:p w14:paraId="252825D1"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103F7C2D"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6E8B7521" w14:textId="77777777" w:rsidR="008B72E7" w:rsidRDefault="008B72E7">
            <w:pPr>
              <w:rPr>
                <w:rFonts w:ascii="Arial" w:hAnsi="Arial"/>
                <w:snapToGrid w:val="0"/>
                <w:color w:val="000000"/>
              </w:rPr>
            </w:pPr>
            <w:r>
              <w:rPr>
                <w:rFonts w:ascii="Arial" w:hAnsi="Arial"/>
                <w:snapToGrid w:val="0"/>
                <w:color w:val="000000"/>
              </w:rPr>
              <w:t>The MET shall (3.3.10.8) be able to increment to at least 30 days without rolling over.</w:t>
            </w:r>
          </w:p>
        </w:tc>
        <w:tc>
          <w:tcPr>
            <w:tcW w:w="2430" w:type="dxa"/>
          </w:tcPr>
          <w:p w14:paraId="77196853" w14:textId="77777777" w:rsidR="008B72E7" w:rsidRDefault="008B72E7">
            <w:pPr>
              <w:rPr>
                <w:rFonts w:ascii="Arial" w:hAnsi="Arial"/>
                <w:snapToGrid w:val="0"/>
                <w:color w:val="000000"/>
              </w:rPr>
            </w:pPr>
            <w:r>
              <w:rPr>
                <w:rFonts w:ascii="Arial" w:hAnsi="Arial"/>
                <w:snapToGrid w:val="0"/>
                <w:color w:val="000000"/>
              </w:rPr>
              <w:t>SRS144</w:t>
            </w:r>
          </w:p>
        </w:tc>
      </w:tr>
      <w:tr w:rsidR="008B72E7" w14:paraId="40089ED1" w14:textId="77777777">
        <w:tblPrEx>
          <w:tblCellMar>
            <w:top w:w="0" w:type="dxa"/>
            <w:bottom w:w="0" w:type="dxa"/>
          </w:tblCellMar>
        </w:tblPrEx>
        <w:tc>
          <w:tcPr>
            <w:tcW w:w="2430" w:type="dxa"/>
          </w:tcPr>
          <w:p w14:paraId="138DF105"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476409CF"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63D91E7E" w14:textId="77777777" w:rsidR="008B72E7" w:rsidRDefault="008B72E7">
            <w:pPr>
              <w:rPr>
                <w:rFonts w:ascii="Arial" w:hAnsi="Arial"/>
                <w:snapToGrid w:val="0"/>
                <w:color w:val="000000"/>
              </w:rPr>
            </w:pPr>
            <w:r>
              <w:rPr>
                <w:rFonts w:ascii="Arial" w:hAnsi="Arial"/>
                <w:snapToGrid w:val="0"/>
                <w:color w:val="000000"/>
              </w:rPr>
              <w:t>The MET shall (3.3.10.9) be congruent across all FCP members.</w:t>
            </w:r>
          </w:p>
        </w:tc>
        <w:tc>
          <w:tcPr>
            <w:tcW w:w="2430" w:type="dxa"/>
          </w:tcPr>
          <w:p w14:paraId="1B73AEE1" w14:textId="77777777" w:rsidR="008B72E7" w:rsidRDefault="008B72E7">
            <w:pPr>
              <w:rPr>
                <w:rFonts w:ascii="Arial" w:hAnsi="Arial"/>
                <w:snapToGrid w:val="0"/>
                <w:color w:val="000000"/>
              </w:rPr>
            </w:pPr>
            <w:r>
              <w:rPr>
                <w:rFonts w:ascii="Arial" w:hAnsi="Arial"/>
                <w:snapToGrid w:val="0"/>
                <w:color w:val="000000"/>
              </w:rPr>
              <w:t>SRS142</w:t>
            </w:r>
          </w:p>
        </w:tc>
      </w:tr>
      <w:tr w:rsidR="008B72E7" w14:paraId="79573BEA" w14:textId="77777777">
        <w:tblPrEx>
          <w:tblCellMar>
            <w:top w:w="0" w:type="dxa"/>
            <w:bottom w:w="0" w:type="dxa"/>
          </w:tblCellMar>
        </w:tblPrEx>
        <w:tc>
          <w:tcPr>
            <w:tcW w:w="2430" w:type="dxa"/>
          </w:tcPr>
          <w:p w14:paraId="25C190CB"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0DDC7F8F"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5F16532F" w14:textId="77777777" w:rsidR="008B72E7" w:rsidRDefault="008B72E7">
            <w:pPr>
              <w:rPr>
                <w:rFonts w:ascii="Arial" w:hAnsi="Arial"/>
                <w:snapToGrid w:val="0"/>
                <w:color w:val="000000"/>
              </w:rPr>
            </w:pPr>
            <w:r>
              <w:rPr>
                <w:rFonts w:ascii="Arial" w:hAnsi="Arial"/>
                <w:snapToGrid w:val="0"/>
                <w:color w:val="000000"/>
              </w:rPr>
              <w:t>Following a processor recovery, during which time is frozen, the FTSS software shall (3.3.10.10) account for the frozen time and update MET to its proper value.</w:t>
            </w:r>
          </w:p>
        </w:tc>
        <w:tc>
          <w:tcPr>
            <w:tcW w:w="2430" w:type="dxa"/>
          </w:tcPr>
          <w:p w14:paraId="768221CA" w14:textId="77777777" w:rsidR="008B72E7" w:rsidRDefault="008B72E7">
            <w:pPr>
              <w:rPr>
                <w:rFonts w:ascii="Arial" w:hAnsi="Arial"/>
                <w:snapToGrid w:val="0"/>
                <w:color w:val="000000"/>
              </w:rPr>
            </w:pPr>
            <w:r>
              <w:rPr>
                <w:rFonts w:ascii="Arial" w:hAnsi="Arial"/>
                <w:snapToGrid w:val="0"/>
                <w:color w:val="000000"/>
              </w:rPr>
              <w:t>SRS218</w:t>
            </w:r>
          </w:p>
        </w:tc>
      </w:tr>
      <w:tr w:rsidR="008B72E7" w14:paraId="04FF7E25" w14:textId="77777777">
        <w:tblPrEx>
          <w:tblCellMar>
            <w:top w:w="0" w:type="dxa"/>
            <w:bottom w:w="0" w:type="dxa"/>
          </w:tblCellMar>
        </w:tblPrEx>
        <w:tc>
          <w:tcPr>
            <w:tcW w:w="2430" w:type="dxa"/>
          </w:tcPr>
          <w:p w14:paraId="22A271D3"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4CF58232"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01908A24" w14:textId="77777777" w:rsidR="008B72E7" w:rsidRDefault="008B72E7">
            <w:pPr>
              <w:rPr>
                <w:rFonts w:ascii="Arial" w:hAnsi="Arial"/>
                <w:snapToGrid w:val="0"/>
                <w:color w:val="000000"/>
              </w:rPr>
            </w:pPr>
            <w:r>
              <w:rPr>
                <w:rFonts w:ascii="Arial" w:hAnsi="Arial"/>
                <w:snapToGrid w:val="0"/>
                <w:color w:val="000000"/>
              </w:rPr>
              <w:t>Time Management shall (3.3.10.11) provide SEP.</w:t>
            </w:r>
          </w:p>
        </w:tc>
        <w:tc>
          <w:tcPr>
            <w:tcW w:w="2430" w:type="dxa"/>
          </w:tcPr>
          <w:p w14:paraId="21102F9E" w14:textId="77777777" w:rsidR="008B72E7" w:rsidRDefault="008B72E7">
            <w:pPr>
              <w:rPr>
                <w:rFonts w:ascii="Arial" w:hAnsi="Arial"/>
                <w:snapToGrid w:val="0"/>
                <w:color w:val="000000"/>
              </w:rPr>
            </w:pPr>
            <w:r>
              <w:rPr>
                <w:rFonts w:ascii="Arial" w:hAnsi="Arial"/>
                <w:snapToGrid w:val="0"/>
                <w:color w:val="000000"/>
              </w:rPr>
              <w:t>SRS142</w:t>
            </w:r>
          </w:p>
        </w:tc>
      </w:tr>
      <w:tr w:rsidR="008B72E7" w14:paraId="3A3A77C2" w14:textId="77777777">
        <w:tblPrEx>
          <w:tblCellMar>
            <w:top w:w="0" w:type="dxa"/>
            <w:bottom w:w="0" w:type="dxa"/>
          </w:tblCellMar>
        </w:tblPrEx>
        <w:tc>
          <w:tcPr>
            <w:tcW w:w="2430" w:type="dxa"/>
          </w:tcPr>
          <w:p w14:paraId="589703D4"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347ACEEB"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6660E8EE" w14:textId="77777777" w:rsidR="008B72E7" w:rsidRDefault="008B72E7">
            <w:pPr>
              <w:rPr>
                <w:rFonts w:ascii="Arial" w:hAnsi="Arial"/>
                <w:snapToGrid w:val="0"/>
                <w:color w:val="000000"/>
              </w:rPr>
            </w:pPr>
            <w:r>
              <w:rPr>
                <w:rFonts w:ascii="Arial" w:hAnsi="Arial"/>
                <w:snapToGrid w:val="0"/>
                <w:color w:val="000000"/>
              </w:rPr>
              <w:t>Time Management shall (3.3.10.12) initialize SEP to zero within one minor cycle of the time when the vehicle/mission manager software has notified the FTSS software that the X-38 vehicle is released from the Space Shuttle Remote Manipulator System.</w:t>
            </w:r>
          </w:p>
        </w:tc>
        <w:tc>
          <w:tcPr>
            <w:tcW w:w="2430" w:type="dxa"/>
          </w:tcPr>
          <w:p w14:paraId="2ED4F151" w14:textId="77777777" w:rsidR="008B72E7" w:rsidRDefault="008B72E7">
            <w:pPr>
              <w:rPr>
                <w:rFonts w:ascii="Arial" w:hAnsi="Arial"/>
                <w:snapToGrid w:val="0"/>
                <w:color w:val="000000"/>
              </w:rPr>
            </w:pPr>
            <w:r>
              <w:rPr>
                <w:rFonts w:ascii="Arial" w:hAnsi="Arial"/>
                <w:snapToGrid w:val="0"/>
                <w:color w:val="000000"/>
              </w:rPr>
              <w:t>SRS161</w:t>
            </w:r>
          </w:p>
        </w:tc>
      </w:tr>
      <w:tr w:rsidR="008B72E7" w14:paraId="03322BDA" w14:textId="77777777">
        <w:tblPrEx>
          <w:tblCellMar>
            <w:top w:w="0" w:type="dxa"/>
            <w:bottom w:w="0" w:type="dxa"/>
          </w:tblCellMar>
        </w:tblPrEx>
        <w:tc>
          <w:tcPr>
            <w:tcW w:w="2430" w:type="dxa"/>
          </w:tcPr>
          <w:p w14:paraId="70112451"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5CAB2545"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2CC1ACFF" w14:textId="77777777" w:rsidR="008B72E7" w:rsidRDefault="008B72E7">
            <w:pPr>
              <w:rPr>
                <w:rFonts w:ascii="Arial" w:hAnsi="Arial"/>
                <w:snapToGrid w:val="0"/>
                <w:color w:val="000000"/>
              </w:rPr>
            </w:pPr>
            <w:r>
              <w:rPr>
                <w:rFonts w:ascii="Arial" w:hAnsi="Arial"/>
                <w:snapToGrid w:val="0"/>
                <w:color w:val="000000"/>
              </w:rPr>
              <w:t>The SEP shall (3.3.10.13) measure real-time from this event with an accuracy of at most 50 Parts Per Million (PPM).</w:t>
            </w:r>
          </w:p>
        </w:tc>
        <w:tc>
          <w:tcPr>
            <w:tcW w:w="2430" w:type="dxa"/>
          </w:tcPr>
          <w:p w14:paraId="1D167FD1" w14:textId="77777777" w:rsidR="008B72E7" w:rsidRDefault="008B72E7">
            <w:pPr>
              <w:rPr>
                <w:rFonts w:ascii="Arial" w:hAnsi="Arial"/>
                <w:snapToGrid w:val="0"/>
                <w:color w:val="000000"/>
              </w:rPr>
            </w:pPr>
            <w:r>
              <w:rPr>
                <w:rFonts w:ascii="Arial" w:hAnsi="Arial"/>
                <w:snapToGrid w:val="0"/>
                <w:color w:val="000000"/>
              </w:rPr>
              <w:t>SRS219</w:t>
            </w:r>
          </w:p>
        </w:tc>
      </w:tr>
      <w:tr w:rsidR="008B72E7" w14:paraId="064A027E" w14:textId="77777777">
        <w:tblPrEx>
          <w:tblCellMar>
            <w:top w:w="0" w:type="dxa"/>
            <w:bottom w:w="0" w:type="dxa"/>
          </w:tblCellMar>
        </w:tblPrEx>
        <w:tc>
          <w:tcPr>
            <w:tcW w:w="2430" w:type="dxa"/>
          </w:tcPr>
          <w:p w14:paraId="36C90324"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588A57B7"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4E53FDF1" w14:textId="77777777" w:rsidR="008B72E7" w:rsidRDefault="008B72E7">
            <w:pPr>
              <w:rPr>
                <w:rFonts w:ascii="Arial" w:hAnsi="Arial"/>
                <w:snapToGrid w:val="0"/>
                <w:color w:val="000000"/>
              </w:rPr>
            </w:pPr>
            <w:r>
              <w:rPr>
                <w:rFonts w:ascii="Arial" w:hAnsi="Arial"/>
                <w:snapToGrid w:val="0"/>
                <w:color w:val="000000"/>
              </w:rPr>
              <w:t>The SEP shall (3.3.10.14) have a resolution of 20 msec. for 50 Hz tasks, 100 msec for 10 Hz tasks, and 1 second for 1 Hz tasks.</w:t>
            </w:r>
          </w:p>
        </w:tc>
        <w:tc>
          <w:tcPr>
            <w:tcW w:w="2430" w:type="dxa"/>
          </w:tcPr>
          <w:p w14:paraId="0741E710" w14:textId="77777777" w:rsidR="008B72E7" w:rsidRDefault="008B72E7">
            <w:pPr>
              <w:rPr>
                <w:rFonts w:ascii="Arial" w:hAnsi="Arial"/>
                <w:snapToGrid w:val="0"/>
                <w:color w:val="000000"/>
              </w:rPr>
            </w:pPr>
            <w:r>
              <w:rPr>
                <w:rFonts w:ascii="Arial" w:hAnsi="Arial"/>
                <w:snapToGrid w:val="0"/>
                <w:color w:val="000000"/>
              </w:rPr>
              <w:t>SRS142</w:t>
            </w:r>
          </w:p>
        </w:tc>
      </w:tr>
      <w:tr w:rsidR="008B72E7" w14:paraId="75BDFFD4" w14:textId="77777777">
        <w:tblPrEx>
          <w:tblCellMar>
            <w:top w:w="0" w:type="dxa"/>
            <w:bottom w:w="0" w:type="dxa"/>
          </w:tblCellMar>
        </w:tblPrEx>
        <w:tc>
          <w:tcPr>
            <w:tcW w:w="2430" w:type="dxa"/>
          </w:tcPr>
          <w:p w14:paraId="604E5FA8"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39B89F9A"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7ACF9C2D" w14:textId="77777777" w:rsidR="008B72E7" w:rsidRDefault="008B72E7">
            <w:pPr>
              <w:rPr>
                <w:rFonts w:ascii="Arial" w:hAnsi="Arial"/>
                <w:snapToGrid w:val="0"/>
                <w:color w:val="000000"/>
              </w:rPr>
            </w:pPr>
            <w:r>
              <w:rPr>
                <w:rFonts w:ascii="Arial" w:hAnsi="Arial"/>
                <w:snapToGrid w:val="0"/>
                <w:color w:val="000000"/>
              </w:rPr>
              <w:t>The SEP shall (3.3.10.15) be able to increment to at least 1 day without rolling over.</w:t>
            </w:r>
          </w:p>
        </w:tc>
        <w:tc>
          <w:tcPr>
            <w:tcW w:w="2430" w:type="dxa"/>
          </w:tcPr>
          <w:p w14:paraId="09A76442" w14:textId="77777777" w:rsidR="008B72E7" w:rsidRDefault="008B72E7">
            <w:pPr>
              <w:rPr>
                <w:rFonts w:ascii="Arial" w:hAnsi="Arial"/>
                <w:snapToGrid w:val="0"/>
                <w:color w:val="000000"/>
              </w:rPr>
            </w:pPr>
            <w:r>
              <w:rPr>
                <w:rFonts w:ascii="Arial" w:hAnsi="Arial"/>
                <w:snapToGrid w:val="0"/>
                <w:color w:val="000000"/>
              </w:rPr>
              <w:t>SRS145</w:t>
            </w:r>
          </w:p>
        </w:tc>
      </w:tr>
      <w:tr w:rsidR="008B72E7" w14:paraId="472FD65A" w14:textId="77777777">
        <w:tblPrEx>
          <w:tblCellMar>
            <w:top w:w="0" w:type="dxa"/>
            <w:bottom w:w="0" w:type="dxa"/>
          </w:tblCellMar>
        </w:tblPrEx>
        <w:tc>
          <w:tcPr>
            <w:tcW w:w="2430" w:type="dxa"/>
          </w:tcPr>
          <w:p w14:paraId="150C6FA4"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1923915D"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048C6BC3" w14:textId="77777777" w:rsidR="008B72E7" w:rsidRDefault="008B72E7">
            <w:pPr>
              <w:rPr>
                <w:rFonts w:ascii="Arial" w:hAnsi="Arial"/>
                <w:snapToGrid w:val="0"/>
                <w:color w:val="000000"/>
              </w:rPr>
            </w:pPr>
            <w:r>
              <w:rPr>
                <w:rFonts w:ascii="Arial" w:hAnsi="Arial"/>
                <w:snapToGrid w:val="0"/>
                <w:color w:val="000000"/>
              </w:rPr>
              <w:t>The SEP shall (3.3.10.16) be congruent across all FCP members.</w:t>
            </w:r>
          </w:p>
        </w:tc>
        <w:tc>
          <w:tcPr>
            <w:tcW w:w="2430" w:type="dxa"/>
          </w:tcPr>
          <w:p w14:paraId="1A0EDC8D" w14:textId="77777777" w:rsidR="008B72E7" w:rsidRDefault="008B72E7">
            <w:pPr>
              <w:rPr>
                <w:rFonts w:ascii="Arial" w:hAnsi="Arial"/>
                <w:snapToGrid w:val="0"/>
                <w:color w:val="000000"/>
              </w:rPr>
            </w:pPr>
            <w:r>
              <w:rPr>
                <w:rFonts w:ascii="Arial" w:hAnsi="Arial"/>
                <w:snapToGrid w:val="0"/>
                <w:color w:val="000000"/>
              </w:rPr>
              <w:t>SRS142</w:t>
            </w:r>
          </w:p>
        </w:tc>
      </w:tr>
      <w:tr w:rsidR="008B72E7" w14:paraId="7E3056AD" w14:textId="77777777">
        <w:tblPrEx>
          <w:tblCellMar>
            <w:top w:w="0" w:type="dxa"/>
            <w:bottom w:w="0" w:type="dxa"/>
          </w:tblCellMar>
        </w:tblPrEx>
        <w:tc>
          <w:tcPr>
            <w:tcW w:w="2430" w:type="dxa"/>
          </w:tcPr>
          <w:p w14:paraId="113F1F54"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3DA18AD2"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795761B1" w14:textId="77777777" w:rsidR="008B72E7" w:rsidRDefault="008B72E7">
            <w:pPr>
              <w:rPr>
                <w:rFonts w:ascii="Arial" w:hAnsi="Arial"/>
                <w:snapToGrid w:val="0"/>
                <w:color w:val="000000"/>
              </w:rPr>
            </w:pPr>
            <w:r>
              <w:rPr>
                <w:rFonts w:ascii="Arial" w:hAnsi="Arial"/>
                <w:snapToGrid w:val="0"/>
                <w:color w:val="000000"/>
              </w:rPr>
              <w:t>Following a processor recovery, during which time is frozen, the FTSS software shall (3.3.10.17) account for the frozen time and update SEP to its proper value.</w:t>
            </w:r>
          </w:p>
        </w:tc>
        <w:tc>
          <w:tcPr>
            <w:tcW w:w="2430" w:type="dxa"/>
          </w:tcPr>
          <w:p w14:paraId="284BC77A" w14:textId="77777777" w:rsidR="008B72E7" w:rsidRDefault="008B72E7">
            <w:pPr>
              <w:rPr>
                <w:rFonts w:ascii="Arial" w:hAnsi="Arial"/>
                <w:snapToGrid w:val="0"/>
                <w:color w:val="000000"/>
              </w:rPr>
            </w:pPr>
            <w:r>
              <w:rPr>
                <w:rFonts w:ascii="Arial" w:hAnsi="Arial"/>
                <w:snapToGrid w:val="0"/>
                <w:color w:val="000000"/>
              </w:rPr>
              <w:t>SRS219</w:t>
            </w:r>
          </w:p>
        </w:tc>
      </w:tr>
      <w:tr w:rsidR="008B72E7" w14:paraId="09FB5870" w14:textId="77777777">
        <w:tblPrEx>
          <w:tblCellMar>
            <w:top w:w="0" w:type="dxa"/>
            <w:bottom w:w="0" w:type="dxa"/>
          </w:tblCellMar>
        </w:tblPrEx>
        <w:tc>
          <w:tcPr>
            <w:tcW w:w="2430" w:type="dxa"/>
          </w:tcPr>
          <w:p w14:paraId="1F7A365E"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2E847004"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29CA2850" w14:textId="77777777" w:rsidR="008B72E7" w:rsidRDefault="008B72E7">
            <w:pPr>
              <w:rPr>
                <w:rFonts w:ascii="Arial" w:hAnsi="Arial"/>
                <w:snapToGrid w:val="0"/>
                <w:color w:val="000000"/>
              </w:rPr>
            </w:pPr>
            <w:r>
              <w:rPr>
                <w:rFonts w:ascii="Arial" w:hAnsi="Arial"/>
                <w:snapToGrid w:val="0"/>
                <w:color w:val="000000"/>
              </w:rPr>
              <w:t>If the SEP API call is made prior to actual separation, the call shall (3.3.10.27) return zero (0).</w:t>
            </w:r>
          </w:p>
        </w:tc>
        <w:tc>
          <w:tcPr>
            <w:tcW w:w="2430" w:type="dxa"/>
          </w:tcPr>
          <w:p w14:paraId="4B795D41" w14:textId="77777777" w:rsidR="008B72E7" w:rsidRDefault="008B72E7">
            <w:pPr>
              <w:rPr>
                <w:rFonts w:ascii="Arial" w:hAnsi="Arial"/>
                <w:snapToGrid w:val="0"/>
                <w:color w:val="000000"/>
              </w:rPr>
            </w:pPr>
            <w:r>
              <w:rPr>
                <w:rFonts w:ascii="Arial" w:hAnsi="Arial"/>
                <w:snapToGrid w:val="0"/>
                <w:color w:val="000000"/>
              </w:rPr>
              <w:t>SRS161</w:t>
            </w:r>
          </w:p>
        </w:tc>
      </w:tr>
      <w:tr w:rsidR="008B72E7" w14:paraId="76037967" w14:textId="77777777">
        <w:tblPrEx>
          <w:tblCellMar>
            <w:top w:w="0" w:type="dxa"/>
            <w:bottom w:w="0" w:type="dxa"/>
          </w:tblCellMar>
        </w:tblPrEx>
        <w:tc>
          <w:tcPr>
            <w:tcW w:w="2430" w:type="dxa"/>
          </w:tcPr>
          <w:p w14:paraId="0A7C81A7"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6586A9A6"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7A27382B" w14:textId="77777777" w:rsidR="008B72E7" w:rsidRDefault="008B72E7">
            <w:pPr>
              <w:rPr>
                <w:rFonts w:ascii="Arial" w:hAnsi="Arial"/>
                <w:snapToGrid w:val="0"/>
                <w:color w:val="000000"/>
              </w:rPr>
            </w:pPr>
            <w:r>
              <w:rPr>
                <w:rFonts w:ascii="Arial" w:hAnsi="Arial"/>
                <w:snapToGrid w:val="0"/>
                <w:color w:val="000000"/>
              </w:rPr>
              <w:t>The Time Services, if dealing with the year designation, shall (3.3.10.21) be Year 2000-compliant.</w:t>
            </w:r>
          </w:p>
        </w:tc>
        <w:tc>
          <w:tcPr>
            <w:tcW w:w="2430" w:type="dxa"/>
          </w:tcPr>
          <w:p w14:paraId="4DA2B4EB" w14:textId="77777777" w:rsidR="008B72E7" w:rsidRDefault="008B72E7">
            <w:pPr>
              <w:rPr>
                <w:rFonts w:ascii="Arial" w:hAnsi="Arial"/>
                <w:snapToGrid w:val="0"/>
                <w:color w:val="000000"/>
              </w:rPr>
            </w:pPr>
            <w:r>
              <w:rPr>
                <w:rFonts w:ascii="Arial" w:hAnsi="Arial"/>
                <w:snapToGrid w:val="0"/>
                <w:color w:val="000000"/>
              </w:rPr>
              <w:t>No year designation used in any requirement</w:t>
            </w:r>
          </w:p>
        </w:tc>
      </w:tr>
      <w:tr w:rsidR="008B72E7" w14:paraId="5494CD0E" w14:textId="77777777">
        <w:tblPrEx>
          <w:tblCellMar>
            <w:top w:w="0" w:type="dxa"/>
            <w:bottom w:w="0" w:type="dxa"/>
          </w:tblCellMar>
        </w:tblPrEx>
        <w:tc>
          <w:tcPr>
            <w:tcW w:w="2430" w:type="dxa"/>
          </w:tcPr>
          <w:p w14:paraId="7E55630B"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2CC59C4D"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340A00D4" w14:textId="77777777" w:rsidR="008B72E7" w:rsidRDefault="008B72E7">
            <w:pPr>
              <w:rPr>
                <w:rFonts w:ascii="Arial" w:hAnsi="Arial"/>
                <w:snapToGrid w:val="0"/>
                <w:color w:val="000000"/>
              </w:rPr>
            </w:pPr>
            <w:r>
              <w:rPr>
                <w:rFonts w:ascii="Arial" w:hAnsi="Arial"/>
                <w:snapToGrid w:val="0"/>
                <w:color w:val="000000"/>
              </w:rPr>
              <w:t>Time Management shall (3.3.10.23) provide a utility timer.</w:t>
            </w:r>
          </w:p>
        </w:tc>
        <w:tc>
          <w:tcPr>
            <w:tcW w:w="2430" w:type="dxa"/>
          </w:tcPr>
          <w:p w14:paraId="7ECE8A19" w14:textId="77777777" w:rsidR="008B72E7" w:rsidRDefault="008B72E7">
            <w:pPr>
              <w:rPr>
                <w:rFonts w:ascii="Arial" w:hAnsi="Arial"/>
                <w:snapToGrid w:val="0"/>
                <w:color w:val="000000"/>
              </w:rPr>
            </w:pPr>
            <w:r>
              <w:rPr>
                <w:rFonts w:ascii="Arial" w:hAnsi="Arial"/>
                <w:snapToGrid w:val="0"/>
                <w:color w:val="000000"/>
              </w:rPr>
              <w:t>SRS246, SRS248</w:t>
            </w:r>
          </w:p>
        </w:tc>
      </w:tr>
      <w:tr w:rsidR="008B72E7" w14:paraId="54066837" w14:textId="77777777">
        <w:tblPrEx>
          <w:tblCellMar>
            <w:top w:w="0" w:type="dxa"/>
            <w:bottom w:w="0" w:type="dxa"/>
          </w:tblCellMar>
        </w:tblPrEx>
        <w:tc>
          <w:tcPr>
            <w:tcW w:w="2430" w:type="dxa"/>
          </w:tcPr>
          <w:p w14:paraId="6B8B622F"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5D428595"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5C0B7D2B" w14:textId="77777777" w:rsidR="008B72E7" w:rsidRDefault="008B72E7">
            <w:pPr>
              <w:rPr>
                <w:rFonts w:ascii="Arial" w:hAnsi="Arial"/>
                <w:snapToGrid w:val="0"/>
                <w:color w:val="000000"/>
              </w:rPr>
            </w:pPr>
            <w:r>
              <w:rPr>
                <w:rFonts w:ascii="Arial" w:hAnsi="Arial"/>
                <w:snapToGrid w:val="0"/>
                <w:color w:val="000000"/>
              </w:rPr>
              <w:t>The utility timer shall (3.3.10.24) be available via an FTSS API call(s).</w:t>
            </w:r>
          </w:p>
        </w:tc>
        <w:tc>
          <w:tcPr>
            <w:tcW w:w="2430" w:type="dxa"/>
          </w:tcPr>
          <w:p w14:paraId="3FCDC4DF" w14:textId="77777777" w:rsidR="008B72E7" w:rsidRDefault="008B72E7">
            <w:pPr>
              <w:rPr>
                <w:rFonts w:ascii="Arial" w:hAnsi="Arial"/>
                <w:snapToGrid w:val="0"/>
                <w:color w:val="000000"/>
              </w:rPr>
            </w:pPr>
            <w:r>
              <w:rPr>
                <w:rFonts w:ascii="Arial" w:hAnsi="Arial"/>
                <w:snapToGrid w:val="0"/>
                <w:color w:val="000000"/>
              </w:rPr>
              <w:t>SRS246</w:t>
            </w:r>
          </w:p>
        </w:tc>
      </w:tr>
      <w:tr w:rsidR="008B72E7" w14:paraId="1D97E999" w14:textId="77777777">
        <w:tblPrEx>
          <w:tblCellMar>
            <w:top w:w="0" w:type="dxa"/>
            <w:bottom w:w="0" w:type="dxa"/>
          </w:tblCellMar>
        </w:tblPrEx>
        <w:tc>
          <w:tcPr>
            <w:tcW w:w="2430" w:type="dxa"/>
          </w:tcPr>
          <w:p w14:paraId="14D8F195"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61B88E4F"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00385AD9" w14:textId="77777777" w:rsidR="008B72E7" w:rsidRDefault="008B72E7">
            <w:pPr>
              <w:rPr>
                <w:rFonts w:ascii="Arial" w:hAnsi="Arial"/>
                <w:snapToGrid w:val="0"/>
                <w:color w:val="000000"/>
              </w:rPr>
            </w:pPr>
            <w:r>
              <w:rPr>
                <w:rFonts w:ascii="Arial" w:hAnsi="Arial"/>
                <w:snapToGrid w:val="0"/>
                <w:color w:val="000000"/>
              </w:rPr>
              <w:t>The utility timer shall (3.3.10.25) have a resolution of 60.6 nanoseconds.</w:t>
            </w:r>
          </w:p>
        </w:tc>
        <w:tc>
          <w:tcPr>
            <w:tcW w:w="2430" w:type="dxa"/>
          </w:tcPr>
          <w:p w14:paraId="0D01EAC3" w14:textId="77777777" w:rsidR="008B72E7" w:rsidRDefault="008B72E7">
            <w:pPr>
              <w:rPr>
                <w:rFonts w:ascii="Arial" w:hAnsi="Arial"/>
                <w:snapToGrid w:val="0"/>
                <w:color w:val="000000"/>
              </w:rPr>
            </w:pPr>
            <w:r>
              <w:rPr>
                <w:rFonts w:ascii="Arial" w:hAnsi="Arial"/>
                <w:snapToGrid w:val="0"/>
                <w:color w:val="000000"/>
              </w:rPr>
              <w:t>SRS256</w:t>
            </w:r>
          </w:p>
        </w:tc>
      </w:tr>
      <w:tr w:rsidR="008B72E7" w14:paraId="3044C5C9" w14:textId="77777777">
        <w:tblPrEx>
          <w:tblCellMar>
            <w:top w:w="0" w:type="dxa"/>
            <w:bottom w:w="0" w:type="dxa"/>
          </w:tblCellMar>
        </w:tblPrEx>
        <w:tc>
          <w:tcPr>
            <w:tcW w:w="2430" w:type="dxa"/>
          </w:tcPr>
          <w:p w14:paraId="67E9619F" w14:textId="77777777" w:rsidR="008B72E7" w:rsidRDefault="008B72E7">
            <w:pPr>
              <w:rPr>
                <w:rFonts w:ascii="Arial" w:hAnsi="Arial"/>
                <w:snapToGrid w:val="0"/>
                <w:color w:val="000000"/>
              </w:rPr>
            </w:pPr>
            <w:r>
              <w:rPr>
                <w:rFonts w:ascii="Arial" w:hAnsi="Arial"/>
                <w:snapToGrid w:val="0"/>
                <w:color w:val="000000"/>
              </w:rPr>
              <w:t>3.3.10</w:t>
            </w:r>
          </w:p>
        </w:tc>
        <w:tc>
          <w:tcPr>
            <w:tcW w:w="2520" w:type="dxa"/>
          </w:tcPr>
          <w:p w14:paraId="7F52F38D" w14:textId="77777777" w:rsidR="008B72E7" w:rsidRDefault="008B72E7">
            <w:pPr>
              <w:rPr>
                <w:rFonts w:ascii="Arial" w:hAnsi="Arial"/>
                <w:snapToGrid w:val="0"/>
                <w:color w:val="000000"/>
              </w:rPr>
            </w:pPr>
            <w:r>
              <w:rPr>
                <w:rFonts w:ascii="Arial" w:hAnsi="Arial"/>
                <w:snapToGrid w:val="0"/>
                <w:color w:val="000000"/>
              </w:rPr>
              <w:t>Time Management</w:t>
            </w:r>
          </w:p>
        </w:tc>
        <w:tc>
          <w:tcPr>
            <w:tcW w:w="2430" w:type="dxa"/>
          </w:tcPr>
          <w:p w14:paraId="2C566834" w14:textId="77777777" w:rsidR="008B72E7" w:rsidRDefault="008B72E7">
            <w:pPr>
              <w:rPr>
                <w:rFonts w:ascii="Arial" w:hAnsi="Arial"/>
                <w:snapToGrid w:val="0"/>
                <w:color w:val="000000"/>
              </w:rPr>
            </w:pPr>
            <w:r>
              <w:rPr>
                <w:rFonts w:ascii="Arial" w:hAnsi="Arial"/>
                <w:snapToGrid w:val="0"/>
                <w:color w:val="000000"/>
              </w:rPr>
              <w:t>The utility timer shall (3.3.10.26) have an accuracy of at most 50 PPM.</w:t>
            </w:r>
          </w:p>
        </w:tc>
        <w:tc>
          <w:tcPr>
            <w:tcW w:w="2430" w:type="dxa"/>
          </w:tcPr>
          <w:p w14:paraId="09E84FA9" w14:textId="77777777" w:rsidR="008B72E7" w:rsidRDefault="008B72E7">
            <w:pPr>
              <w:rPr>
                <w:rFonts w:ascii="Arial" w:hAnsi="Arial"/>
                <w:snapToGrid w:val="0"/>
                <w:color w:val="000000"/>
              </w:rPr>
            </w:pPr>
            <w:r>
              <w:rPr>
                <w:rFonts w:ascii="Arial" w:hAnsi="Arial"/>
                <w:snapToGrid w:val="0"/>
                <w:color w:val="000000"/>
              </w:rPr>
              <w:t>SRS247</w:t>
            </w:r>
          </w:p>
        </w:tc>
      </w:tr>
      <w:tr w:rsidR="008B72E7" w14:paraId="71943A72" w14:textId="77777777">
        <w:tblPrEx>
          <w:tblCellMar>
            <w:top w:w="0" w:type="dxa"/>
            <w:bottom w:w="0" w:type="dxa"/>
          </w:tblCellMar>
        </w:tblPrEx>
        <w:tc>
          <w:tcPr>
            <w:tcW w:w="2430" w:type="dxa"/>
          </w:tcPr>
          <w:p w14:paraId="59647D1F" w14:textId="77777777" w:rsidR="008B72E7" w:rsidRDefault="008B72E7">
            <w:pPr>
              <w:rPr>
                <w:rFonts w:ascii="Arial" w:hAnsi="Arial"/>
                <w:snapToGrid w:val="0"/>
                <w:color w:val="000000"/>
              </w:rPr>
            </w:pPr>
            <w:r>
              <w:rPr>
                <w:rFonts w:ascii="Arial" w:hAnsi="Arial"/>
                <w:snapToGrid w:val="0"/>
                <w:color w:val="000000"/>
              </w:rPr>
              <w:t>3.3.11</w:t>
            </w:r>
          </w:p>
        </w:tc>
        <w:tc>
          <w:tcPr>
            <w:tcW w:w="2520" w:type="dxa"/>
          </w:tcPr>
          <w:p w14:paraId="7F20E493" w14:textId="77777777" w:rsidR="008B72E7" w:rsidRDefault="008B72E7">
            <w:pPr>
              <w:rPr>
                <w:rFonts w:ascii="Arial" w:hAnsi="Arial"/>
                <w:snapToGrid w:val="0"/>
                <w:color w:val="000000"/>
              </w:rPr>
            </w:pPr>
            <w:r>
              <w:rPr>
                <w:rFonts w:ascii="Arial" w:hAnsi="Arial"/>
                <w:snapToGrid w:val="0"/>
                <w:color w:val="000000"/>
              </w:rPr>
              <w:t>Input/Output Services</w:t>
            </w:r>
          </w:p>
        </w:tc>
        <w:tc>
          <w:tcPr>
            <w:tcW w:w="2430" w:type="dxa"/>
          </w:tcPr>
          <w:p w14:paraId="2BEDE532" w14:textId="77777777" w:rsidR="008B72E7" w:rsidRDefault="008B72E7">
            <w:pPr>
              <w:rPr>
                <w:rFonts w:ascii="Arial" w:hAnsi="Arial"/>
                <w:snapToGrid w:val="0"/>
                <w:color w:val="000000"/>
              </w:rPr>
            </w:pPr>
            <w:r>
              <w:rPr>
                <w:rFonts w:ascii="Arial" w:hAnsi="Arial"/>
                <w:snapToGrid w:val="0"/>
                <w:color w:val="000000"/>
              </w:rPr>
              <w:t>Load modules of the four FCPs shall (3.3.11.1) be identical.</w:t>
            </w:r>
          </w:p>
        </w:tc>
        <w:tc>
          <w:tcPr>
            <w:tcW w:w="2430" w:type="dxa"/>
          </w:tcPr>
          <w:p w14:paraId="607E8A80" w14:textId="77777777" w:rsidR="008B72E7" w:rsidRDefault="008B72E7">
            <w:pPr>
              <w:rPr>
                <w:rFonts w:ascii="Arial" w:hAnsi="Arial"/>
                <w:snapToGrid w:val="0"/>
                <w:color w:val="000000"/>
              </w:rPr>
            </w:pPr>
            <w:r>
              <w:rPr>
                <w:rFonts w:ascii="Arial" w:hAnsi="Arial"/>
                <w:snapToGrid w:val="0"/>
                <w:color w:val="000000"/>
              </w:rPr>
              <w:t>SRS166</w:t>
            </w:r>
          </w:p>
        </w:tc>
      </w:tr>
      <w:tr w:rsidR="008B72E7" w14:paraId="01EF8CA4" w14:textId="77777777">
        <w:tblPrEx>
          <w:tblCellMar>
            <w:top w:w="0" w:type="dxa"/>
            <w:bottom w:w="0" w:type="dxa"/>
          </w:tblCellMar>
        </w:tblPrEx>
        <w:tc>
          <w:tcPr>
            <w:tcW w:w="2430" w:type="dxa"/>
          </w:tcPr>
          <w:p w14:paraId="5E932179" w14:textId="77777777" w:rsidR="008B72E7" w:rsidRDefault="008B72E7">
            <w:pPr>
              <w:rPr>
                <w:rFonts w:ascii="Arial" w:hAnsi="Arial"/>
                <w:snapToGrid w:val="0"/>
                <w:color w:val="000000"/>
              </w:rPr>
            </w:pPr>
            <w:r>
              <w:rPr>
                <w:rFonts w:ascii="Arial" w:hAnsi="Arial"/>
                <w:snapToGrid w:val="0"/>
                <w:color w:val="000000"/>
              </w:rPr>
              <w:t>3.3.11</w:t>
            </w:r>
          </w:p>
        </w:tc>
        <w:tc>
          <w:tcPr>
            <w:tcW w:w="2520" w:type="dxa"/>
          </w:tcPr>
          <w:p w14:paraId="4D77F4C0" w14:textId="77777777" w:rsidR="008B72E7" w:rsidRDefault="008B72E7">
            <w:pPr>
              <w:rPr>
                <w:rFonts w:ascii="Arial" w:hAnsi="Arial"/>
                <w:snapToGrid w:val="0"/>
                <w:color w:val="000000"/>
              </w:rPr>
            </w:pPr>
            <w:r>
              <w:rPr>
                <w:rFonts w:ascii="Arial" w:hAnsi="Arial"/>
                <w:snapToGrid w:val="0"/>
                <w:color w:val="000000"/>
              </w:rPr>
              <w:t>Input/Output Services</w:t>
            </w:r>
          </w:p>
        </w:tc>
        <w:tc>
          <w:tcPr>
            <w:tcW w:w="2430" w:type="dxa"/>
          </w:tcPr>
          <w:p w14:paraId="0DF542C5" w14:textId="77777777" w:rsidR="008B72E7" w:rsidRDefault="008B72E7">
            <w:pPr>
              <w:rPr>
                <w:rFonts w:ascii="Arial" w:hAnsi="Arial"/>
                <w:snapToGrid w:val="0"/>
                <w:color w:val="000000"/>
              </w:rPr>
            </w:pPr>
            <w:r>
              <w:rPr>
                <w:rFonts w:ascii="Arial" w:hAnsi="Arial"/>
                <w:snapToGrid w:val="0"/>
                <w:color w:val="000000"/>
              </w:rPr>
              <w:t>Control flow of the four FCPs shall (3.3.11.2) be similar, if not identical.</w:t>
            </w:r>
          </w:p>
        </w:tc>
        <w:tc>
          <w:tcPr>
            <w:tcW w:w="2430" w:type="dxa"/>
          </w:tcPr>
          <w:p w14:paraId="150F2AF4" w14:textId="77777777" w:rsidR="008B72E7" w:rsidRDefault="008B72E7">
            <w:pPr>
              <w:rPr>
                <w:rFonts w:ascii="Arial" w:hAnsi="Arial"/>
                <w:snapToGrid w:val="0"/>
                <w:color w:val="000000"/>
              </w:rPr>
            </w:pPr>
            <w:r>
              <w:rPr>
                <w:rFonts w:ascii="Arial" w:hAnsi="Arial"/>
                <w:snapToGrid w:val="0"/>
                <w:color w:val="000000"/>
              </w:rPr>
              <w:t>SRS008, SRS011, SRS181, SRS191, SRS053, SRS054, SRS095, SRS184, SRS123, SRS125, SRS126, SRS045, SRS186, SRS200, SRS166, SRS168</w:t>
            </w:r>
          </w:p>
        </w:tc>
      </w:tr>
      <w:tr w:rsidR="008B72E7" w14:paraId="2E2EE013" w14:textId="77777777">
        <w:tblPrEx>
          <w:tblCellMar>
            <w:top w:w="0" w:type="dxa"/>
            <w:bottom w:w="0" w:type="dxa"/>
          </w:tblCellMar>
        </w:tblPrEx>
        <w:tc>
          <w:tcPr>
            <w:tcW w:w="2430" w:type="dxa"/>
          </w:tcPr>
          <w:p w14:paraId="5DF31351" w14:textId="77777777" w:rsidR="008B72E7" w:rsidRDefault="008B72E7">
            <w:pPr>
              <w:rPr>
                <w:rFonts w:ascii="Arial" w:hAnsi="Arial"/>
                <w:snapToGrid w:val="0"/>
                <w:color w:val="000000"/>
              </w:rPr>
            </w:pPr>
            <w:r>
              <w:rPr>
                <w:rFonts w:ascii="Arial" w:hAnsi="Arial"/>
                <w:snapToGrid w:val="0"/>
                <w:color w:val="000000"/>
              </w:rPr>
              <w:t>3.3.11</w:t>
            </w:r>
          </w:p>
        </w:tc>
        <w:tc>
          <w:tcPr>
            <w:tcW w:w="2520" w:type="dxa"/>
          </w:tcPr>
          <w:p w14:paraId="5138FCEB" w14:textId="77777777" w:rsidR="008B72E7" w:rsidRDefault="008B72E7">
            <w:pPr>
              <w:rPr>
                <w:rFonts w:ascii="Arial" w:hAnsi="Arial"/>
                <w:snapToGrid w:val="0"/>
                <w:color w:val="000000"/>
              </w:rPr>
            </w:pPr>
            <w:r>
              <w:rPr>
                <w:rFonts w:ascii="Arial" w:hAnsi="Arial"/>
                <w:snapToGrid w:val="0"/>
                <w:color w:val="000000"/>
              </w:rPr>
              <w:t>Input/Output Services</w:t>
            </w:r>
          </w:p>
        </w:tc>
        <w:tc>
          <w:tcPr>
            <w:tcW w:w="2430" w:type="dxa"/>
          </w:tcPr>
          <w:p w14:paraId="124BA2D5" w14:textId="77777777" w:rsidR="008B72E7" w:rsidRDefault="008B72E7">
            <w:pPr>
              <w:rPr>
                <w:rFonts w:ascii="Arial" w:hAnsi="Arial"/>
                <w:snapToGrid w:val="0"/>
                <w:color w:val="000000"/>
              </w:rPr>
            </w:pPr>
            <w:r>
              <w:rPr>
                <w:rFonts w:ascii="Arial" w:hAnsi="Arial"/>
                <w:snapToGrid w:val="0"/>
                <w:color w:val="000000"/>
              </w:rPr>
              <w:t>Asymmetric I/O calls shall (3.3.11.3) not be allowed to induce a large enough skew to force the FCPs to desynchronize.</w:t>
            </w:r>
          </w:p>
        </w:tc>
        <w:tc>
          <w:tcPr>
            <w:tcW w:w="2430" w:type="dxa"/>
          </w:tcPr>
          <w:p w14:paraId="7AB28896" w14:textId="77777777" w:rsidR="008B72E7" w:rsidRDefault="008B72E7">
            <w:pPr>
              <w:rPr>
                <w:rFonts w:ascii="Arial" w:hAnsi="Arial"/>
                <w:snapToGrid w:val="0"/>
                <w:color w:val="000000"/>
              </w:rPr>
            </w:pPr>
            <w:r>
              <w:rPr>
                <w:rFonts w:ascii="Arial" w:hAnsi="Arial"/>
                <w:snapToGrid w:val="0"/>
                <w:color w:val="000000"/>
              </w:rPr>
              <w:t>SRS168</w:t>
            </w:r>
          </w:p>
        </w:tc>
      </w:tr>
      <w:tr w:rsidR="008B72E7" w14:paraId="6E3F6611" w14:textId="77777777">
        <w:tblPrEx>
          <w:tblCellMar>
            <w:top w:w="0" w:type="dxa"/>
            <w:bottom w:w="0" w:type="dxa"/>
          </w:tblCellMar>
        </w:tblPrEx>
        <w:tc>
          <w:tcPr>
            <w:tcW w:w="2430" w:type="dxa"/>
          </w:tcPr>
          <w:p w14:paraId="5756FCDC" w14:textId="77777777" w:rsidR="008B72E7" w:rsidRDefault="008B72E7">
            <w:pPr>
              <w:rPr>
                <w:rFonts w:ascii="Arial" w:hAnsi="Arial"/>
                <w:snapToGrid w:val="0"/>
                <w:color w:val="000000"/>
              </w:rPr>
            </w:pPr>
            <w:r>
              <w:rPr>
                <w:rFonts w:ascii="Arial" w:hAnsi="Arial"/>
                <w:snapToGrid w:val="0"/>
                <w:color w:val="000000"/>
              </w:rPr>
              <w:t>3.3.11</w:t>
            </w:r>
          </w:p>
        </w:tc>
        <w:tc>
          <w:tcPr>
            <w:tcW w:w="2520" w:type="dxa"/>
          </w:tcPr>
          <w:p w14:paraId="3F2F7A75" w14:textId="77777777" w:rsidR="008B72E7" w:rsidRDefault="008B72E7">
            <w:pPr>
              <w:rPr>
                <w:rFonts w:ascii="Arial" w:hAnsi="Arial"/>
                <w:snapToGrid w:val="0"/>
                <w:color w:val="000000"/>
              </w:rPr>
            </w:pPr>
            <w:r>
              <w:rPr>
                <w:rFonts w:ascii="Arial" w:hAnsi="Arial"/>
                <w:snapToGrid w:val="0"/>
                <w:color w:val="000000"/>
              </w:rPr>
              <w:t>Input/Output Services</w:t>
            </w:r>
          </w:p>
        </w:tc>
        <w:tc>
          <w:tcPr>
            <w:tcW w:w="2430" w:type="dxa"/>
          </w:tcPr>
          <w:p w14:paraId="1B79C1FC" w14:textId="77777777" w:rsidR="008B72E7" w:rsidRDefault="008B72E7">
            <w:pPr>
              <w:rPr>
                <w:rFonts w:ascii="Arial" w:hAnsi="Arial"/>
                <w:snapToGrid w:val="0"/>
                <w:color w:val="000000"/>
              </w:rPr>
            </w:pPr>
            <w:r>
              <w:rPr>
                <w:rFonts w:ascii="Arial" w:hAnsi="Arial"/>
                <w:snapToGrid w:val="0"/>
                <w:color w:val="000000"/>
              </w:rPr>
              <w:t>A subset of FTSS shall (3.3.11.7) reside on the ICP.</w:t>
            </w:r>
          </w:p>
        </w:tc>
        <w:tc>
          <w:tcPr>
            <w:tcW w:w="2430" w:type="dxa"/>
          </w:tcPr>
          <w:p w14:paraId="29138E1B" w14:textId="77777777" w:rsidR="008B72E7" w:rsidRDefault="008B72E7">
            <w:pPr>
              <w:rPr>
                <w:rFonts w:ascii="Arial" w:hAnsi="Arial"/>
                <w:snapToGrid w:val="0"/>
                <w:color w:val="000000"/>
              </w:rPr>
            </w:pPr>
            <w:r>
              <w:rPr>
                <w:rFonts w:ascii="Arial" w:hAnsi="Arial"/>
                <w:snapToGrid w:val="0"/>
                <w:color w:val="000000"/>
              </w:rPr>
              <w:t>SRS225, SRS226, SRS227, SRS228, SRS229, SRS230</w:t>
            </w:r>
          </w:p>
        </w:tc>
      </w:tr>
      <w:tr w:rsidR="008B72E7" w14:paraId="5150B109" w14:textId="77777777">
        <w:tblPrEx>
          <w:tblCellMar>
            <w:top w:w="0" w:type="dxa"/>
            <w:bottom w:w="0" w:type="dxa"/>
          </w:tblCellMar>
        </w:tblPrEx>
        <w:tc>
          <w:tcPr>
            <w:tcW w:w="2430" w:type="dxa"/>
          </w:tcPr>
          <w:p w14:paraId="113B863A" w14:textId="77777777" w:rsidR="008B72E7" w:rsidRDefault="008B72E7">
            <w:pPr>
              <w:rPr>
                <w:rFonts w:ascii="Arial" w:hAnsi="Arial"/>
                <w:snapToGrid w:val="0"/>
                <w:color w:val="000000"/>
              </w:rPr>
            </w:pPr>
            <w:r>
              <w:rPr>
                <w:rFonts w:ascii="Arial" w:hAnsi="Arial"/>
                <w:snapToGrid w:val="0"/>
                <w:color w:val="000000"/>
              </w:rPr>
              <w:t>3.3.11</w:t>
            </w:r>
          </w:p>
        </w:tc>
        <w:tc>
          <w:tcPr>
            <w:tcW w:w="2520" w:type="dxa"/>
          </w:tcPr>
          <w:p w14:paraId="33990FDA" w14:textId="77777777" w:rsidR="008B72E7" w:rsidRDefault="008B72E7">
            <w:pPr>
              <w:rPr>
                <w:rFonts w:ascii="Arial" w:hAnsi="Arial"/>
                <w:snapToGrid w:val="0"/>
                <w:color w:val="000000"/>
              </w:rPr>
            </w:pPr>
            <w:r>
              <w:rPr>
                <w:rFonts w:ascii="Arial" w:hAnsi="Arial"/>
                <w:snapToGrid w:val="0"/>
                <w:color w:val="000000"/>
              </w:rPr>
              <w:t>Input/Output Services</w:t>
            </w:r>
          </w:p>
        </w:tc>
        <w:tc>
          <w:tcPr>
            <w:tcW w:w="2430" w:type="dxa"/>
          </w:tcPr>
          <w:p w14:paraId="1201DB31" w14:textId="77777777" w:rsidR="008B72E7" w:rsidRDefault="008B72E7">
            <w:pPr>
              <w:rPr>
                <w:rFonts w:ascii="Arial" w:hAnsi="Arial"/>
                <w:snapToGrid w:val="0"/>
                <w:color w:val="000000"/>
              </w:rPr>
            </w:pPr>
            <w:r>
              <w:rPr>
                <w:rFonts w:ascii="Arial" w:hAnsi="Arial"/>
                <w:snapToGrid w:val="0"/>
                <w:color w:val="000000"/>
              </w:rPr>
              <w:t>FTSS shall (3.3.11.8) provide an API call which allows the application to specify which MPCC channels in a C&amp;T FCR should be used for telemetry and/or command reception.</w:t>
            </w:r>
          </w:p>
        </w:tc>
        <w:tc>
          <w:tcPr>
            <w:tcW w:w="2430" w:type="dxa"/>
          </w:tcPr>
          <w:p w14:paraId="6C4294BB" w14:textId="77777777" w:rsidR="008B72E7" w:rsidRDefault="008B72E7">
            <w:pPr>
              <w:rPr>
                <w:rFonts w:ascii="Arial" w:hAnsi="Arial"/>
                <w:snapToGrid w:val="0"/>
                <w:color w:val="000000"/>
              </w:rPr>
            </w:pPr>
            <w:r>
              <w:rPr>
                <w:rFonts w:ascii="Arial" w:hAnsi="Arial"/>
                <w:snapToGrid w:val="0"/>
                <w:color w:val="000000"/>
              </w:rPr>
              <w:t>SRS286</w:t>
            </w:r>
          </w:p>
        </w:tc>
      </w:tr>
      <w:tr w:rsidR="008B72E7" w14:paraId="02913DC1" w14:textId="77777777">
        <w:tblPrEx>
          <w:tblCellMar>
            <w:top w:w="0" w:type="dxa"/>
            <w:bottom w:w="0" w:type="dxa"/>
          </w:tblCellMar>
        </w:tblPrEx>
        <w:tc>
          <w:tcPr>
            <w:tcW w:w="2430" w:type="dxa"/>
          </w:tcPr>
          <w:p w14:paraId="1FA47DB7" w14:textId="77777777" w:rsidR="008B72E7" w:rsidRDefault="008B72E7">
            <w:pPr>
              <w:rPr>
                <w:rFonts w:ascii="Arial" w:hAnsi="Arial"/>
                <w:snapToGrid w:val="0"/>
                <w:color w:val="000000"/>
              </w:rPr>
            </w:pPr>
            <w:r>
              <w:rPr>
                <w:rFonts w:ascii="Arial" w:hAnsi="Arial"/>
                <w:snapToGrid w:val="0"/>
                <w:color w:val="000000"/>
              </w:rPr>
              <w:t>3.3.12</w:t>
            </w:r>
          </w:p>
        </w:tc>
        <w:tc>
          <w:tcPr>
            <w:tcW w:w="2520" w:type="dxa"/>
          </w:tcPr>
          <w:p w14:paraId="047787FC" w14:textId="77777777" w:rsidR="008B72E7" w:rsidRDefault="008B72E7">
            <w:pPr>
              <w:rPr>
                <w:rFonts w:ascii="Arial" w:hAnsi="Arial"/>
                <w:snapToGrid w:val="0"/>
                <w:color w:val="000000"/>
              </w:rPr>
            </w:pPr>
            <w:r>
              <w:rPr>
                <w:rFonts w:ascii="Arial" w:hAnsi="Arial"/>
                <w:snapToGrid w:val="0"/>
                <w:color w:val="000000"/>
              </w:rPr>
              <w:t>Exception Handling</w:t>
            </w:r>
          </w:p>
        </w:tc>
        <w:tc>
          <w:tcPr>
            <w:tcW w:w="2430" w:type="dxa"/>
          </w:tcPr>
          <w:p w14:paraId="78A8925B" w14:textId="77777777" w:rsidR="008B72E7" w:rsidRDefault="008B72E7">
            <w:pPr>
              <w:rPr>
                <w:rFonts w:ascii="Arial" w:hAnsi="Arial"/>
                <w:snapToGrid w:val="0"/>
                <w:color w:val="000000"/>
              </w:rPr>
            </w:pPr>
            <w:r>
              <w:rPr>
                <w:rFonts w:ascii="Arial" w:hAnsi="Arial"/>
                <w:snapToGrid w:val="0"/>
                <w:color w:val="000000"/>
              </w:rPr>
              <w:t>Upon occurrence of an exception, the FTPP system shall (3.3.12.1) log the error and include all context data relevant to the exception e.g. the contents of the Machine State Register (MSR) and the machine status Save/Restore Registers (SRR0 &amp; SRR1).</w:t>
            </w:r>
          </w:p>
        </w:tc>
        <w:tc>
          <w:tcPr>
            <w:tcW w:w="2430" w:type="dxa"/>
          </w:tcPr>
          <w:p w14:paraId="760395A8" w14:textId="77777777" w:rsidR="008B72E7" w:rsidRDefault="008B72E7">
            <w:pPr>
              <w:rPr>
                <w:rFonts w:ascii="Arial" w:hAnsi="Arial"/>
                <w:snapToGrid w:val="0"/>
                <w:color w:val="000000"/>
              </w:rPr>
            </w:pPr>
            <w:r>
              <w:rPr>
                <w:rFonts w:ascii="Arial" w:hAnsi="Arial"/>
                <w:snapToGrid w:val="0"/>
                <w:color w:val="000000"/>
              </w:rPr>
              <w:t>SRS172</w:t>
            </w:r>
          </w:p>
        </w:tc>
      </w:tr>
      <w:tr w:rsidR="008B72E7" w14:paraId="694DC6EF" w14:textId="77777777">
        <w:tblPrEx>
          <w:tblCellMar>
            <w:top w:w="0" w:type="dxa"/>
            <w:bottom w:w="0" w:type="dxa"/>
          </w:tblCellMar>
        </w:tblPrEx>
        <w:tc>
          <w:tcPr>
            <w:tcW w:w="2430" w:type="dxa"/>
          </w:tcPr>
          <w:p w14:paraId="18FAC1FF" w14:textId="77777777" w:rsidR="008B72E7" w:rsidRDefault="008B72E7">
            <w:pPr>
              <w:rPr>
                <w:rFonts w:ascii="Arial" w:hAnsi="Arial"/>
                <w:snapToGrid w:val="0"/>
                <w:color w:val="000000"/>
              </w:rPr>
            </w:pPr>
            <w:r>
              <w:rPr>
                <w:rFonts w:ascii="Arial" w:hAnsi="Arial"/>
                <w:snapToGrid w:val="0"/>
                <w:color w:val="000000"/>
              </w:rPr>
              <w:t>3.3.12</w:t>
            </w:r>
          </w:p>
        </w:tc>
        <w:tc>
          <w:tcPr>
            <w:tcW w:w="2520" w:type="dxa"/>
          </w:tcPr>
          <w:p w14:paraId="66F125E9" w14:textId="77777777" w:rsidR="008B72E7" w:rsidRDefault="008B72E7">
            <w:pPr>
              <w:rPr>
                <w:rFonts w:ascii="Arial" w:hAnsi="Arial"/>
                <w:snapToGrid w:val="0"/>
                <w:color w:val="000000"/>
              </w:rPr>
            </w:pPr>
            <w:r>
              <w:rPr>
                <w:rFonts w:ascii="Arial" w:hAnsi="Arial"/>
                <w:snapToGrid w:val="0"/>
                <w:color w:val="000000"/>
              </w:rPr>
              <w:t>Exception Handling</w:t>
            </w:r>
          </w:p>
        </w:tc>
        <w:tc>
          <w:tcPr>
            <w:tcW w:w="2430" w:type="dxa"/>
          </w:tcPr>
          <w:p w14:paraId="4C48370E" w14:textId="77777777" w:rsidR="008B72E7" w:rsidRDefault="008B72E7">
            <w:pPr>
              <w:rPr>
                <w:rFonts w:ascii="Arial" w:hAnsi="Arial"/>
                <w:snapToGrid w:val="0"/>
                <w:color w:val="000000"/>
              </w:rPr>
            </w:pPr>
            <w:r>
              <w:rPr>
                <w:rFonts w:ascii="Arial" w:hAnsi="Arial"/>
                <w:snapToGrid w:val="0"/>
                <w:color w:val="000000"/>
              </w:rPr>
              <w:t>The error type and its context data shall (3.3.12.4) be made available to the application via an API call.</w:t>
            </w:r>
          </w:p>
        </w:tc>
        <w:tc>
          <w:tcPr>
            <w:tcW w:w="2430" w:type="dxa"/>
          </w:tcPr>
          <w:p w14:paraId="09750502" w14:textId="77777777" w:rsidR="008B72E7" w:rsidRDefault="008B72E7">
            <w:pPr>
              <w:rPr>
                <w:rFonts w:ascii="Arial" w:hAnsi="Arial"/>
                <w:snapToGrid w:val="0"/>
                <w:color w:val="000000"/>
              </w:rPr>
            </w:pPr>
            <w:r>
              <w:rPr>
                <w:rFonts w:ascii="Arial" w:hAnsi="Arial"/>
                <w:snapToGrid w:val="0"/>
                <w:color w:val="000000"/>
              </w:rPr>
              <w:t>SRS172</w:t>
            </w:r>
          </w:p>
        </w:tc>
      </w:tr>
      <w:tr w:rsidR="008B72E7" w14:paraId="26A703F7" w14:textId="77777777">
        <w:tblPrEx>
          <w:tblCellMar>
            <w:top w:w="0" w:type="dxa"/>
            <w:bottom w:w="0" w:type="dxa"/>
          </w:tblCellMar>
        </w:tblPrEx>
        <w:tc>
          <w:tcPr>
            <w:tcW w:w="2430" w:type="dxa"/>
          </w:tcPr>
          <w:p w14:paraId="67D5BB47" w14:textId="77777777" w:rsidR="008B72E7" w:rsidRDefault="008B72E7">
            <w:pPr>
              <w:rPr>
                <w:rFonts w:ascii="Arial" w:hAnsi="Arial"/>
                <w:snapToGrid w:val="0"/>
                <w:color w:val="000000"/>
              </w:rPr>
            </w:pPr>
            <w:r>
              <w:rPr>
                <w:rFonts w:ascii="Arial" w:hAnsi="Arial"/>
                <w:snapToGrid w:val="0"/>
                <w:color w:val="000000"/>
              </w:rPr>
              <w:t>3.3.12</w:t>
            </w:r>
          </w:p>
        </w:tc>
        <w:tc>
          <w:tcPr>
            <w:tcW w:w="2520" w:type="dxa"/>
          </w:tcPr>
          <w:p w14:paraId="0D7E87AF" w14:textId="77777777" w:rsidR="008B72E7" w:rsidRDefault="008B72E7">
            <w:pPr>
              <w:rPr>
                <w:rFonts w:ascii="Arial" w:hAnsi="Arial"/>
                <w:snapToGrid w:val="0"/>
                <w:color w:val="000000"/>
              </w:rPr>
            </w:pPr>
            <w:r>
              <w:rPr>
                <w:rFonts w:ascii="Arial" w:hAnsi="Arial"/>
                <w:snapToGrid w:val="0"/>
                <w:color w:val="000000"/>
              </w:rPr>
              <w:t>Exception Handling</w:t>
            </w:r>
          </w:p>
        </w:tc>
        <w:tc>
          <w:tcPr>
            <w:tcW w:w="2430" w:type="dxa"/>
          </w:tcPr>
          <w:p w14:paraId="4A2805D6" w14:textId="77777777" w:rsidR="008B72E7" w:rsidRDefault="008B72E7">
            <w:pPr>
              <w:rPr>
                <w:rFonts w:ascii="Arial" w:hAnsi="Arial"/>
                <w:snapToGrid w:val="0"/>
                <w:color w:val="000000"/>
              </w:rPr>
            </w:pPr>
            <w:r>
              <w:rPr>
                <w:rFonts w:ascii="Arial" w:hAnsi="Arial"/>
                <w:snapToGrid w:val="0"/>
                <w:color w:val="000000"/>
              </w:rPr>
              <w:t>For software exceptions, the FTPP system shall (3.3.12.2) then transfer control to a user specified exception handling routine, if one is provided.</w:t>
            </w:r>
          </w:p>
        </w:tc>
        <w:tc>
          <w:tcPr>
            <w:tcW w:w="2430" w:type="dxa"/>
          </w:tcPr>
          <w:p w14:paraId="7C74C498" w14:textId="77777777" w:rsidR="008B72E7" w:rsidRDefault="008B72E7">
            <w:pPr>
              <w:rPr>
                <w:rFonts w:ascii="Arial" w:hAnsi="Arial"/>
                <w:snapToGrid w:val="0"/>
                <w:color w:val="000000"/>
              </w:rPr>
            </w:pPr>
            <w:r>
              <w:rPr>
                <w:rFonts w:ascii="Arial" w:hAnsi="Arial"/>
                <w:snapToGrid w:val="0"/>
                <w:color w:val="000000"/>
              </w:rPr>
              <w:t>SRS031</w:t>
            </w:r>
          </w:p>
        </w:tc>
      </w:tr>
      <w:tr w:rsidR="008B72E7" w14:paraId="5A28AAB1" w14:textId="77777777">
        <w:tblPrEx>
          <w:tblCellMar>
            <w:top w:w="0" w:type="dxa"/>
            <w:bottom w:w="0" w:type="dxa"/>
          </w:tblCellMar>
        </w:tblPrEx>
        <w:tc>
          <w:tcPr>
            <w:tcW w:w="2430" w:type="dxa"/>
          </w:tcPr>
          <w:p w14:paraId="704FE13C" w14:textId="77777777" w:rsidR="008B72E7" w:rsidRDefault="008B72E7">
            <w:pPr>
              <w:rPr>
                <w:rFonts w:ascii="Arial" w:hAnsi="Arial"/>
                <w:snapToGrid w:val="0"/>
                <w:color w:val="000000"/>
              </w:rPr>
            </w:pPr>
            <w:r>
              <w:rPr>
                <w:rFonts w:ascii="Arial" w:hAnsi="Arial"/>
                <w:snapToGrid w:val="0"/>
                <w:color w:val="000000"/>
              </w:rPr>
              <w:t>3.3.12</w:t>
            </w:r>
          </w:p>
        </w:tc>
        <w:tc>
          <w:tcPr>
            <w:tcW w:w="2520" w:type="dxa"/>
          </w:tcPr>
          <w:p w14:paraId="4380B814" w14:textId="77777777" w:rsidR="008B72E7" w:rsidRDefault="008B72E7">
            <w:pPr>
              <w:rPr>
                <w:rFonts w:ascii="Arial" w:hAnsi="Arial"/>
                <w:snapToGrid w:val="0"/>
                <w:color w:val="000000"/>
              </w:rPr>
            </w:pPr>
            <w:r>
              <w:rPr>
                <w:rFonts w:ascii="Arial" w:hAnsi="Arial"/>
                <w:snapToGrid w:val="0"/>
                <w:color w:val="000000"/>
              </w:rPr>
              <w:t>Exception Handling</w:t>
            </w:r>
          </w:p>
        </w:tc>
        <w:tc>
          <w:tcPr>
            <w:tcW w:w="2430" w:type="dxa"/>
          </w:tcPr>
          <w:p w14:paraId="3C22A5B7" w14:textId="77777777" w:rsidR="008B72E7" w:rsidRDefault="008B72E7">
            <w:pPr>
              <w:rPr>
                <w:rFonts w:ascii="Arial" w:hAnsi="Arial"/>
                <w:snapToGrid w:val="0"/>
                <w:color w:val="000000"/>
              </w:rPr>
            </w:pPr>
            <w:r>
              <w:rPr>
                <w:rFonts w:ascii="Arial" w:hAnsi="Arial"/>
                <w:snapToGrid w:val="0"/>
                <w:color w:val="000000"/>
              </w:rPr>
              <w:t xml:space="preserve">For hardware exceptions, the FTPP system shall (3.3.12.5) “handle” the exception by making the error and its context data available to the application and then returning from the exception handler. </w:t>
            </w:r>
          </w:p>
        </w:tc>
        <w:tc>
          <w:tcPr>
            <w:tcW w:w="2430" w:type="dxa"/>
          </w:tcPr>
          <w:p w14:paraId="183C3E24" w14:textId="77777777" w:rsidR="008B72E7" w:rsidRDefault="008B72E7">
            <w:pPr>
              <w:rPr>
                <w:rFonts w:ascii="Arial" w:hAnsi="Arial"/>
                <w:snapToGrid w:val="0"/>
                <w:color w:val="000000"/>
              </w:rPr>
            </w:pPr>
            <w:r>
              <w:rPr>
                <w:rFonts w:ascii="Arial" w:hAnsi="Arial"/>
                <w:snapToGrid w:val="0"/>
                <w:color w:val="000000"/>
              </w:rPr>
              <w:t>SRS276</w:t>
            </w:r>
          </w:p>
        </w:tc>
      </w:tr>
      <w:tr w:rsidR="008B72E7" w14:paraId="4CA71D0D" w14:textId="77777777">
        <w:tblPrEx>
          <w:tblCellMar>
            <w:top w:w="0" w:type="dxa"/>
            <w:bottom w:w="0" w:type="dxa"/>
          </w:tblCellMar>
        </w:tblPrEx>
        <w:tc>
          <w:tcPr>
            <w:tcW w:w="2430" w:type="dxa"/>
          </w:tcPr>
          <w:p w14:paraId="65292A4E" w14:textId="77777777" w:rsidR="008B72E7" w:rsidRDefault="008B72E7">
            <w:pPr>
              <w:rPr>
                <w:rFonts w:ascii="Arial" w:hAnsi="Arial"/>
                <w:snapToGrid w:val="0"/>
                <w:color w:val="000000"/>
              </w:rPr>
            </w:pPr>
            <w:r>
              <w:rPr>
                <w:rFonts w:ascii="Arial" w:hAnsi="Arial"/>
                <w:snapToGrid w:val="0"/>
                <w:color w:val="000000"/>
              </w:rPr>
              <w:t>3.3.12</w:t>
            </w:r>
          </w:p>
        </w:tc>
        <w:tc>
          <w:tcPr>
            <w:tcW w:w="2520" w:type="dxa"/>
          </w:tcPr>
          <w:p w14:paraId="7748E2A7" w14:textId="77777777" w:rsidR="008B72E7" w:rsidRDefault="008B72E7">
            <w:pPr>
              <w:rPr>
                <w:rFonts w:ascii="Arial" w:hAnsi="Arial"/>
                <w:snapToGrid w:val="0"/>
                <w:color w:val="000000"/>
              </w:rPr>
            </w:pPr>
            <w:r>
              <w:rPr>
                <w:rFonts w:ascii="Arial" w:hAnsi="Arial"/>
                <w:snapToGrid w:val="0"/>
                <w:color w:val="000000"/>
              </w:rPr>
              <w:t>Exception Handling</w:t>
            </w:r>
          </w:p>
        </w:tc>
        <w:tc>
          <w:tcPr>
            <w:tcW w:w="2430" w:type="dxa"/>
          </w:tcPr>
          <w:p w14:paraId="422C0539" w14:textId="77777777" w:rsidR="008B72E7" w:rsidRDefault="008B72E7">
            <w:pPr>
              <w:rPr>
                <w:rFonts w:ascii="Arial" w:hAnsi="Arial"/>
                <w:snapToGrid w:val="0"/>
                <w:color w:val="000000"/>
              </w:rPr>
            </w:pPr>
            <w:r>
              <w:rPr>
                <w:rFonts w:ascii="Arial" w:hAnsi="Arial"/>
                <w:snapToGrid w:val="0"/>
                <w:color w:val="000000"/>
              </w:rPr>
              <w:t>For reserved exceptions, the FTPP system shall (3.3.12.6) “handle” the exception by making the error and its context data available to the application and then returning from the exception handler.</w:t>
            </w:r>
          </w:p>
        </w:tc>
        <w:tc>
          <w:tcPr>
            <w:tcW w:w="2430" w:type="dxa"/>
          </w:tcPr>
          <w:p w14:paraId="2DD12C8E" w14:textId="77777777" w:rsidR="008B72E7" w:rsidRDefault="008B72E7">
            <w:pPr>
              <w:rPr>
                <w:rFonts w:ascii="Arial" w:hAnsi="Arial"/>
                <w:snapToGrid w:val="0"/>
                <w:color w:val="000000"/>
              </w:rPr>
            </w:pPr>
            <w:r>
              <w:rPr>
                <w:rFonts w:ascii="Arial" w:hAnsi="Arial"/>
                <w:snapToGrid w:val="0"/>
                <w:color w:val="000000"/>
              </w:rPr>
              <w:t>SRS276</w:t>
            </w:r>
          </w:p>
        </w:tc>
      </w:tr>
      <w:tr w:rsidR="008B72E7" w14:paraId="50C4F062" w14:textId="77777777">
        <w:tblPrEx>
          <w:tblCellMar>
            <w:top w:w="0" w:type="dxa"/>
            <w:bottom w:w="0" w:type="dxa"/>
          </w:tblCellMar>
        </w:tblPrEx>
        <w:tc>
          <w:tcPr>
            <w:tcW w:w="2430" w:type="dxa"/>
          </w:tcPr>
          <w:p w14:paraId="421250EB" w14:textId="77777777" w:rsidR="008B72E7" w:rsidRDefault="008B72E7">
            <w:pPr>
              <w:rPr>
                <w:rFonts w:ascii="Arial" w:hAnsi="Arial"/>
                <w:snapToGrid w:val="0"/>
                <w:color w:val="000000"/>
              </w:rPr>
            </w:pPr>
            <w:r>
              <w:rPr>
                <w:rFonts w:ascii="Arial" w:hAnsi="Arial"/>
                <w:snapToGrid w:val="0"/>
                <w:color w:val="000000"/>
              </w:rPr>
              <w:t>3.3.12</w:t>
            </w:r>
          </w:p>
        </w:tc>
        <w:tc>
          <w:tcPr>
            <w:tcW w:w="2520" w:type="dxa"/>
          </w:tcPr>
          <w:p w14:paraId="53B70F00" w14:textId="77777777" w:rsidR="008B72E7" w:rsidRDefault="008B72E7">
            <w:pPr>
              <w:rPr>
                <w:rFonts w:ascii="Arial" w:hAnsi="Arial"/>
                <w:snapToGrid w:val="0"/>
                <w:color w:val="000000"/>
              </w:rPr>
            </w:pPr>
            <w:r>
              <w:rPr>
                <w:rFonts w:ascii="Arial" w:hAnsi="Arial"/>
                <w:snapToGrid w:val="0"/>
                <w:color w:val="000000"/>
              </w:rPr>
              <w:t>Exception Handling</w:t>
            </w:r>
          </w:p>
        </w:tc>
        <w:tc>
          <w:tcPr>
            <w:tcW w:w="2430" w:type="dxa"/>
          </w:tcPr>
          <w:p w14:paraId="30C765B7" w14:textId="77777777" w:rsidR="008B72E7" w:rsidRDefault="008B72E7">
            <w:pPr>
              <w:rPr>
                <w:rFonts w:ascii="Arial" w:hAnsi="Arial"/>
                <w:snapToGrid w:val="0"/>
                <w:color w:val="000000"/>
              </w:rPr>
            </w:pPr>
            <w:r>
              <w:rPr>
                <w:rFonts w:ascii="Arial" w:hAnsi="Arial"/>
                <w:snapToGrid w:val="0"/>
                <w:color w:val="000000"/>
              </w:rPr>
              <w:t>Finally, for software exceptions only, the FTPP system shall (3.3.12.3) then “jump back” to the initialization point for the offending task.</w:t>
            </w:r>
          </w:p>
        </w:tc>
        <w:tc>
          <w:tcPr>
            <w:tcW w:w="2430" w:type="dxa"/>
          </w:tcPr>
          <w:p w14:paraId="6C95FAD7" w14:textId="77777777" w:rsidR="008B72E7" w:rsidRDefault="008B72E7">
            <w:pPr>
              <w:rPr>
                <w:rFonts w:ascii="Arial" w:hAnsi="Arial"/>
                <w:snapToGrid w:val="0"/>
                <w:color w:val="000000"/>
              </w:rPr>
            </w:pPr>
            <w:r>
              <w:rPr>
                <w:rFonts w:ascii="Arial" w:hAnsi="Arial"/>
                <w:snapToGrid w:val="0"/>
                <w:color w:val="000000"/>
              </w:rPr>
              <w:t>SRS173</w:t>
            </w:r>
          </w:p>
        </w:tc>
      </w:tr>
      <w:tr w:rsidR="008B72E7" w14:paraId="1474EDE3" w14:textId="77777777">
        <w:tblPrEx>
          <w:tblCellMar>
            <w:top w:w="0" w:type="dxa"/>
            <w:bottom w:w="0" w:type="dxa"/>
          </w:tblCellMar>
        </w:tblPrEx>
        <w:tc>
          <w:tcPr>
            <w:tcW w:w="2430" w:type="dxa"/>
          </w:tcPr>
          <w:p w14:paraId="2E46B732" w14:textId="77777777" w:rsidR="008B72E7" w:rsidRDefault="008B72E7">
            <w:pPr>
              <w:rPr>
                <w:rFonts w:ascii="Arial" w:hAnsi="Arial"/>
                <w:snapToGrid w:val="0"/>
                <w:color w:val="000000"/>
              </w:rPr>
            </w:pPr>
            <w:r>
              <w:rPr>
                <w:rFonts w:ascii="Arial" w:hAnsi="Arial"/>
                <w:snapToGrid w:val="0"/>
                <w:color w:val="000000"/>
              </w:rPr>
              <w:t>3.3.12</w:t>
            </w:r>
          </w:p>
        </w:tc>
        <w:tc>
          <w:tcPr>
            <w:tcW w:w="2520" w:type="dxa"/>
          </w:tcPr>
          <w:p w14:paraId="69EEB99A" w14:textId="77777777" w:rsidR="008B72E7" w:rsidRDefault="008B72E7">
            <w:pPr>
              <w:rPr>
                <w:rFonts w:ascii="Arial" w:hAnsi="Arial"/>
                <w:snapToGrid w:val="0"/>
                <w:color w:val="000000"/>
              </w:rPr>
            </w:pPr>
            <w:r>
              <w:rPr>
                <w:rFonts w:ascii="Arial" w:hAnsi="Arial"/>
                <w:snapToGrid w:val="0"/>
                <w:color w:val="000000"/>
              </w:rPr>
              <w:t>Exception Handling</w:t>
            </w:r>
          </w:p>
        </w:tc>
        <w:tc>
          <w:tcPr>
            <w:tcW w:w="2430" w:type="dxa"/>
          </w:tcPr>
          <w:p w14:paraId="06532AE1" w14:textId="77777777" w:rsidR="008B72E7" w:rsidRDefault="008B72E7">
            <w:pPr>
              <w:rPr>
                <w:rFonts w:ascii="Arial" w:hAnsi="Arial"/>
                <w:snapToGrid w:val="0"/>
                <w:color w:val="000000"/>
              </w:rPr>
            </w:pPr>
            <w:r>
              <w:rPr>
                <w:rFonts w:ascii="Arial" w:hAnsi="Arial"/>
                <w:snapToGrid w:val="0"/>
                <w:color w:val="000000"/>
              </w:rPr>
              <w:t>If the exception occurs within the FTSS software, the FTPP system shall (3.3.12.7) “jump” back to the beginning of the task, skip all initialization code, and begin processing the task’s code again.</w:t>
            </w:r>
          </w:p>
        </w:tc>
        <w:tc>
          <w:tcPr>
            <w:tcW w:w="2430" w:type="dxa"/>
          </w:tcPr>
          <w:p w14:paraId="3FA0BCB9" w14:textId="77777777" w:rsidR="008B72E7" w:rsidRDefault="008B72E7">
            <w:pPr>
              <w:rPr>
                <w:rFonts w:ascii="Arial" w:hAnsi="Arial"/>
                <w:snapToGrid w:val="0"/>
                <w:color w:val="000000"/>
              </w:rPr>
            </w:pPr>
            <w:r>
              <w:rPr>
                <w:rFonts w:ascii="Arial" w:hAnsi="Arial"/>
                <w:snapToGrid w:val="0"/>
                <w:color w:val="000000"/>
              </w:rPr>
              <w:t>SRS277, SRS301</w:t>
            </w:r>
          </w:p>
        </w:tc>
      </w:tr>
      <w:tr w:rsidR="008B72E7" w14:paraId="469B02AA" w14:textId="77777777">
        <w:tblPrEx>
          <w:tblCellMar>
            <w:top w:w="0" w:type="dxa"/>
            <w:bottom w:w="0" w:type="dxa"/>
          </w:tblCellMar>
        </w:tblPrEx>
        <w:tc>
          <w:tcPr>
            <w:tcW w:w="2430" w:type="dxa"/>
          </w:tcPr>
          <w:p w14:paraId="64D6C76C" w14:textId="77777777" w:rsidR="008B72E7" w:rsidRDefault="008B72E7">
            <w:pPr>
              <w:rPr>
                <w:rFonts w:ascii="Arial" w:hAnsi="Arial"/>
                <w:snapToGrid w:val="0"/>
                <w:color w:val="000000"/>
              </w:rPr>
            </w:pPr>
            <w:r>
              <w:rPr>
                <w:rFonts w:ascii="Arial" w:hAnsi="Arial"/>
                <w:snapToGrid w:val="0"/>
                <w:color w:val="000000"/>
              </w:rPr>
              <w:t>3.3.13</w:t>
            </w:r>
          </w:p>
        </w:tc>
        <w:tc>
          <w:tcPr>
            <w:tcW w:w="2520" w:type="dxa"/>
          </w:tcPr>
          <w:p w14:paraId="1EAD6FA6" w14:textId="77777777" w:rsidR="008B72E7" w:rsidRDefault="008B72E7">
            <w:pPr>
              <w:rPr>
                <w:rFonts w:ascii="Arial" w:hAnsi="Arial"/>
                <w:snapToGrid w:val="0"/>
                <w:color w:val="000000"/>
              </w:rPr>
            </w:pPr>
            <w:r>
              <w:rPr>
                <w:rFonts w:ascii="Arial" w:hAnsi="Arial"/>
                <w:snapToGrid w:val="0"/>
                <w:color w:val="000000"/>
              </w:rPr>
              <w:t>Application Interface</w:t>
            </w:r>
          </w:p>
        </w:tc>
        <w:tc>
          <w:tcPr>
            <w:tcW w:w="2430" w:type="dxa"/>
          </w:tcPr>
          <w:p w14:paraId="7EA0FEFB" w14:textId="77777777" w:rsidR="008B72E7" w:rsidRDefault="008B72E7">
            <w:pPr>
              <w:rPr>
                <w:rFonts w:ascii="Arial" w:hAnsi="Arial"/>
                <w:snapToGrid w:val="0"/>
                <w:color w:val="000000"/>
              </w:rPr>
            </w:pPr>
            <w:r>
              <w:rPr>
                <w:rFonts w:ascii="Arial" w:hAnsi="Arial"/>
                <w:snapToGrid w:val="0"/>
                <w:color w:val="000000"/>
              </w:rPr>
              <w:t>An application programming interface shall (3.3.13.3) be documented in a FTSS API document.</w:t>
            </w:r>
          </w:p>
        </w:tc>
        <w:tc>
          <w:tcPr>
            <w:tcW w:w="2430" w:type="dxa"/>
          </w:tcPr>
          <w:p w14:paraId="0162CE8F" w14:textId="77777777" w:rsidR="008B72E7" w:rsidRDefault="008B72E7">
            <w:pPr>
              <w:rPr>
                <w:rFonts w:ascii="Arial" w:hAnsi="Arial"/>
                <w:snapToGrid w:val="0"/>
                <w:color w:val="000000"/>
              </w:rPr>
            </w:pPr>
            <w:r>
              <w:rPr>
                <w:rFonts w:ascii="Arial" w:hAnsi="Arial"/>
                <w:snapToGrid w:val="0"/>
                <w:color w:val="000000"/>
              </w:rPr>
              <w:t>SRS164</w:t>
            </w:r>
          </w:p>
        </w:tc>
      </w:tr>
      <w:tr w:rsidR="008B72E7" w14:paraId="462433E7" w14:textId="77777777">
        <w:tblPrEx>
          <w:tblCellMar>
            <w:top w:w="0" w:type="dxa"/>
            <w:bottom w:w="0" w:type="dxa"/>
          </w:tblCellMar>
        </w:tblPrEx>
        <w:tc>
          <w:tcPr>
            <w:tcW w:w="2430" w:type="dxa"/>
          </w:tcPr>
          <w:p w14:paraId="43C20EDF" w14:textId="77777777" w:rsidR="008B72E7" w:rsidRDefault="008B72E7">
            <w:pPr>
              <w:rPr>
                <w:rFonts w:ascii="Arial" w:hAnsi="Arial"/>
                <w:snapToGrid w:val="0"/>
                <w:color w:val="000000"/>
              </w:rPr>
            </w:pPr>
            <w:r>
              <w:rPr>
                <w:rFonts w:ascii="Arial" w:hAnsi="Arial"/>
                <w:snapToGrid w:val="0"/>
                <w:color w:val="000000"/>
              </w:rPr>
              <w:t>3.3.14</w:t>
            </w:r>
          </w:p>
        </w:tc>
        <w:tc>
          <w:tcPr>
            <w:tcW w:w="2520" w:type="dxa"/>
          </w:tcPr>
          <w:p w14:paraId="06C16186" w14:textId="77777777" w:rsidR="008B72E7" w:rsidRDefault="008B72E7">
            <w:pPr>
              <w:rPr>
                <w:rFonts w:ascii="Arial" w:hAnsi="Arial"/>
                <w:snapToGrid w:val="0"/>
                <w:color w:val="000000"/>
              </w:rPr>
            </w:pPr>
            <w:r>
              <w:rPr>
                <w:rFonts w:ascii="Arial" w:hAnsi="Arial"/>
                <w:snapToGrid w:val="0"/>
                <w:color w:val="000000"/>
              </w:rPr>
              <w:t>NEFU</w:t>
            </w:r>
          </w:p>
        </w:tc>
        <w:tc>
          <w:tcPr>
            <w:tcW w:w="2430" w:type="dxa"/>
          </w:tcPr>
          <w:p w14:paraId="43C7035B" w14:textId="77777777" w:rsidR="008B72E7" w:rsidRDefault="008B72E7">
            <w:pPr>
              <w:rPr>
                <w:rFonts w:ascii="Arial" w:hAnsi="Arial"/>
                <w:snapToGrid w:val="0"/>
                <w:color w:val="000000"/>
              </w:rPr>
            </w:pPr>
            <w:r>
              <w:rPr>
                <w:rFonts w:ascii="Arial" w:hAnsi="Arial"/>
                <w:snapToGrid w:val="0"/>
                <w:color w:val="000000"/>
              </w:rPr>
              <w:t>The presence, or absence of, an NEFU ICP shall (3.3.14.1) not impact the FTSS software (i.e., the FTSS ICP load will not be different).</w:t>
            </w:r>
          </w:p>
        </w:tc>
        <w:tc>
          <w:tcPr>
            <w:tcW w:w="2430" w:type="dxa"/>
          </w:tcPr>
          <w:p w14:paraId="44D8A44F" w14:textId="77777777" w:rsidR="008B72E7" w:rsidRDefault="008B72E7">
            <w:pPr>
              <w:rPr>
                <w:rFonts w:ascii="Arial" w:hAnsi="Arial"/>
                <w:snapToGrid w:val="0"/>
                <w:color w:val="000000"/>
              </w:rPr>
            </w:pPr>
            <w:r>
              <w:rPr>
                <w:rFonts w:ascii="Arial" w:hAnsi="Arial"/>
                <w:snapToGrid w:val="0"/>
                <w:color w:val="000000"/>
              </w:rPr>
              <w:t>SRS220</w:t>
            </w:r>
          </w:p>
        </w:tc>
      </w:tr>
      <w:tr w:rsidR="008B72E7" w14:paraId="34A9256D" w14:textId="77777777">
        <w:tblPrEx>
          <w:tblCellMar>
            <w:top w:w="0" w:type="dxa"/>
            <w:bottom w:w="0" w:type="dxa"/>
          </w:tblCellMar>
        </w:tblPrEx>
        <w:tc>
          <w:tcPr>
            <w:tcW w:w="2430" w:type="dxa"/>
          </w:tcPr>
          <w:p w14:paraId="75E81083" w14:textId="77777777" w:rsidR="008B72E7" w:rsidRDefault="008B72E7">
            <w:pPr>
              <w:rPr>
                <w:rFonts w:ascii="Arial" w:hAnsi="Arial"/>
                <w:snapToGrid w:val="0"/>
                <w:color w:val="000000"/>
              </w:rPr>
            </w:pPr>
            <w:r>
              <w:rPr>
                <w:rFonts w:ascii="Arial" w:hAnsi="Arial"/>
                <w:snapToGrid w:val="0"/>
                <w:color w:val="000000"/>
              </w:rPr>
              <w:t>3.3.15</w:t>
            </w:r>
          </w:p>
        </w:tc>
        <w:tc>
          <w:tcPr>
            <w:tcW w:w="2520" w:type="dxa"/>
          </w:tcPr>
          <w:p w14:paraId="62CE6B7F" w14:textId="77777777" w:rsidR="008B72E7" w:rsidRDefault="008B72E7">
            <w:pPr>
              <w:rPr>
                <w:rFonts w:ascii="Arial" w:hAnsi="Arial"/>
                <w:snapToGrid w:val="0"/>
                <w:color w:val="000000"/>
              </w:rPr>
            </w:pPr>
            <w:r>
              <w:rPr>
                <w:rFonts w:ascii="Arial" w:hAnsi="Arial"/>
                <w:snapToGrid w:val="0"/>
                <w:color w:val="000000"/>
              </w:rPr>
              <w:t>Power Down</w:t>
            </w:r>
          </w:p>
        </w:tc>
        <w:tc>
          <w:tcPr>
            <w:tcW w:w="2430" w:type="dxa"/>
          </w:tcPr>
          <w:p w14:paraId="23FED55C" w14:textId="77777777" w:rsidR="008B72E7" w:rsidRDefault="008B72E7">
            <w:pPr>
              <w:rPr>
                <w:rFonts w:ascii="Arial" w:hAnsi="Arial"/>
                <w:snapToGrid w:val="0"/>
                <w:color w:val="000000"/>
              </w:rPr>
            </w:pPr>
            <w:r>
              <w:rPr>
                <w:rFonts w:ascii="Arial" w:hAnsi="Arial"/>
                <w:snapToGrid w:val="0"/>
                <w:color w:val="000000"/>
              </w:rPr>
              <w:t>FTSS services shall (3.3.15) provide an API call which provides the capability to close and delete all communication mechanisms delete all rate groups, and suspend and delete all tasks.</w:t>
            </w:r>
          </w:p>
        </w:tc>
        <w:tc>
          <w:tcPr>
            <w:tcW w:w="2430" w:type="dxa"/>
          </w:tcPr>
          <w:p w14:paraId="024BE552" w14:textId="77777777" w:rsidR="008B72E7" w:rsidRDefault="008B72E7">
            <w:pPr>
              <w:rPr>
                <w:rFonts w:ascii="Arial" w:hAnsi="Arial"/>
                <w:snapToGrid w:val="0"/>
                <w:color w:val="000000"/>
              </w:rPr>
            </w:pPr>
            <w:r>
              <w:rPr>
                <w:rFonts w:ascii="Arial" w:hAnsi="Arial"/>
                <w:snapToGrid w:val="0"/>
                <w:color w:val="000000"/>
              </w:rPr>
              <w:t>SRS249</w:t>
            </w:r>
          </w:p>
        </w:tc>
      </w:tr>
      <w:tr w:rsidR="008B72E7" w14:paraId="278F1140" w14:textId="77777777">
        <w:tblPrEx>
          <w:tblCellMar>
            <w:top w:w="0" w:type="dxa"/>
            <w:bottom w:w="0" w:type="dxa"/>
          </w:tblCellMar>
        </w:tblPrEx>
        <w:trPr>
          <w:del w:id="330" w:author="Alex Edsall" w:date="2002-03-12T09:35:00Z"/>
        </w:trPr>
        <w:tc>
          <w:tcPr>
            <w:tcW w:w="2430" w:type="dxa"/>
          </w:tcPr>
          <w:p w14:paraId="580D87A3" w14:textId="77777777" w:rsidR="008B72E7" w:rsidRDefault="008B72E7">
            <w:pPr>
              <w:rPr>
                <w:del w:id="331" w:author="Alex Edsall" w:date="2002-03-12T09:35:00Z"/>
                <w:rFonts w:ascii="Arial" w:hAnsi="Arial"/>
                <w:snapToGrid w:val="0"/>
              </w:rPr>
            </w:pPr>
            <w:del w:id="332" w:author="Alex Edsall" w:date="2002-03-12T09:35:00Z">
              <w:r>
                <w:rPr>
                  <w:rFonts w:ascii="Arial" w:hAnsi="Arial"/>
                  <w:snapToGrid w:val="0"/>
                </w:rPr>
                <w:delText>3.4.1.1</w:delText>
              </w:r>
            </w:del>
          </w:p>
        </w:tc>
        <w:tc>
          <w:tcPr>
            <w:tcW w:w="2520" w:type="dxa"/>
          </w:tcPr>
          <w:p w14:paraId="1A195C2C" w14:textId="77777777" w:rsidR="008B72E7" w:rsidRDefault="008B72E7">
            <w:pPr>
              <w:rPr>
                <w:del w:id="333" w:author="Alex Edsall" w:date="2002-03-12T09:35:00Z"/>
                <w:rFonts w:ascii="Arial" w:hAnsi="Arial"/>
                <w:snapToGrid w:val="0"/>
              </w:rPr>
            </w:pPr>
            <w:del w:id="334" w:author="Alex Edsall" w:date="2002-03-12T09:35:00Z">
              <w:r>
                <w:rPr>
                  <w:rFonts w:ascii="Arial" w:hAnsi="Arial"/>
                  <w:snapToGrid w:val="0"/>
                </w:rPr>
                <w:delText>FCP-ICP Communication Architecture</w:delText>
              </w:r>
            </w:del>
          </w:p>
        </w:tc>
        <w:tc>
          <w:tcPr>
            <w:tcW w:w="2430" w:type="dxa"/>
          </w:tcPr>
          <w:p w14:paraId="59F1C34C" w14:textId="77777777" w:rsidR="008B72E7" w:rsidRDefault="008B72E7">
            <w:pPr>
              <w:rPr>
                <w:del w:id="335" w:author="Alex Edsall" w:date="2002-03-12T09:35:00Z"/>
                <w:rFonts w:ascii="Arial" w:hAnsi="Arial"/>
                <w:snapToGrid w:val="0"/>
              </w:rPr>
            </w:pPr>
            <w:del w:id="336" w:author="Alex Edsall" w:date="2002-03-12T09:35:00Z">
              <w:r>
                <w:rPr>
                  <w:rFonts w:ascii="Arial" w:hAnsi="Arial"/>
                  <w:snapToGrid w:val="0"/>
                </w:rPr>
                <w:delText>The FCP-ICP communications shall (3.4.1.1.1) provide the following capabilities (these are written from the viewpoint of the FCP):                                           1. Signal the start of the 50 Hz rate group in the ICP.                                                                    2. Synchronize frames across the four ICPs.                                                                              3. Receive congruent sensor data from ICPs.                                                                                 4. Send voted actuator and other output device commands to ICPs.                                               5.  Receive health and status of the ICPs and all the FCC hardware for which the ICPs are responsible.                                                     6.  Provide the ICPs with current minor frame number, X-38 flight phase/segment number, vehicle mode number, MET, and SEP.                                                                                 7.  Provide th</w:delText>
              </w:r>
            </w:del>
          </w:p>
        </w:tc>
        <w:tc>
          <w:tcPr>
            <w:tcW w:w="2430" w:type="dxa"/>
          </w:tcPr>
          <w:p w14:paraId="2ADE271B" w14:textId="77777777" w:rsidR="008B72E7" w:rsidRDefault="008B72E7">
            <w:pPr>
              <w:rPr>
                <w:del w:id="337" w:author="Alex Edsall" w:date="2002-03-12T09:35:00Z"/>
                <w:rFonts w:ascii="Arial" w:hAnsi="Arial"/>
                <w:snapToGrid w:val="0"/>
              </w:rPr>
            </w:pPr>
            <w:del w:id="338" w:author="Alex Edsall" w:date="2002-03-12T09:35:00Z">
              <w:r>
                <w:rPr>
                  <w:rFonts w:ascii="Arial" w:hAnsi="Arial"/>
                  <w:snapToGrid w:val="0"/>
                </w:rPr>
                <w:delText>SRS025, SRS032, SRS033, SRS048, SRS097, SRS231, SRS232, SRS233, SRS295</w:delText>
              </w:r>
            </w:del>
          </w:p>
        </w:tc>
      </w:tr>
      <w:tr w:rsidR="008B72E7" w14:paraId="470E5E03" w14:textId="77777777">
        <w:tblPrEx>
          <w:tblCellMar>
            <w:top w:w="0" w:type="dxa"/>
            <w:bottom w:w="0" w:type="dxa"/>
          </w:tblCellMar>
        </w:tblPrEx>
        <w:trPr>
          <w:ins w:id="339" w:author="Alex Edsall" w:date="2002-03-12T09:35:00Z"/>
        </w:trPr>
        <w:tc>
          <w:tcPr>
            <w:tcW w:w="2430" w:type="dxa"/>
          </w:tcPr>
          <w:p w14:paraId="369580F1" w14:textId="77777777" w:rsidR="008B72E7" w:rsidRDefault="008B72E7">
            <w:pPr>
              <w:numPr>
                <w:ins w:id="340" w:author="Alex Edsall" w:date="2002-03-12T09:35:00Z"/>
              </w:numPr>
              <w:rPr>
                <w:ins w:id="341" w:author="Alex Edsall" w:date="2002-03-12T09:35:00Z"/>
                <w:rFonts w:ascii="Arial" w:hAnsi="Arial"/>
                <w:snapToGrid w:val="0"/>
                <w:color w:val="000000"/>
              </w:rPr>
            </w:pPr>
            <w:ins w:id="342" w:author="Alex Edsall" w:date="2002-03-12T09:35:00Z">
              <w:r>
                <w:rPr>
                  <w:rFonts w:ascii="Arial" w:hAnsi="Arial"/>
                  <w:snapToGrid w:val="0"/>
                  <w:color w:val="000000"/>
                </w:rPr>
                <w:t>3.4.1.1</w:t>
              </w:r>
            </w:ins>
          </w:p>
        </w:tc>
        <w:tc>
          <w:tcPr>
            <w:tcW w:w="2520" w:type="dxa"/>
          </w:tcPr>
          <w:p w14:paraId="20807C56" w14:textId="77777777" w:rsidR="008B72E7" w:rsidRDefault="008B72E7">
            <w:pPr>
              <w:numPr>
                <w:ins w:id="343" w:author="Alex Edsall" w:date="2002-03-12T09:35:00Z"/>
              </w:numPr>
              <w:rPr>
                <w:ins w:id="344" w:author="Alex Edsall" w:date="2002-03-12T09:35:00Z"/>
                <w:rFonts w:ascii="Arial" w:hAnsi="Arial"/>
                <w:snapToGrid w:val="0"/>
                <w:color w:val="000000"/>
              </w:rPr>
            </w:pPr>
            <w:ins w:id="345" w:author="Alex Edsall" w:date="2002-03-12T09:35:00Z">
              <w:r>
                <w:rPr>
                  <w:rFonts w:ascii="Arial" w:hAnsi="Arial"/>
                  <w:snapToGrid w:val="0"/>
                  <w:color w:val="000000"/>
                </w:rPr>
                <w:t>FCP-ICP Communication Architecture</w:t>
              </w:r>
            </w:ins>
          </w:p>
        </w:tc>
        <w:tc>
          <w:tcPr>
            <w:tcW w:w="2430" w:type="dxa"/>
          </w:tcPr>
          <w:p w14:paraId="7C2EC076" w14:textId="77777777" w:rsidR="008B72E7" w:rsidRDefault="008B72E7">
            <w:pPr>
              <w:numPr>
                <w:ins w:id="346" w:author="Alex Edsall" w:date="2002-03-12T09:35:00Z"/>
              </w:numPr>
              <w:rPr>
                <w:ins w:id="347" w:author="Alex Edsall" w:date="2002-03-12T09:35:00Z"/>
                <w:rFonts w:ascii="Arial" w:hAnsi="Arial"/>
                <w:snapToGrid w:val="0"/>
                <w:color w:val="000000"/>
              </w:rPr>
            </w:pPr>
            <w:ins w:id="348" w:author="Alex Edsall" w:date="2002-03-12T09:35:00Z">
              <w:r>
                <w:rPr>
                  <w:rFonts w:ascii="Arial" w:hAnsi="Arial"/>
                  <w:snapToGrid w:val="0"/>
                  <w:color w:val="000000"/>
                </w:rPr>
                <w:t>The FCP-ICP communications shall (3.4.1.1.1) provide the following capabilities (these are written from the viewpoint of the FCP): 1. Signal the start of the 50 Hz rate group in the ICP.  2. Synchronize frames across the four ICPs.  3. Receive congruent sensor data from ICPs.  4. Send voted actuator and other output device commands to ICPs.  5.  Receive health and status of the ICPs and all the FCC hardware for which the ICPs are responsible.  6.  Provide the ICPs with current minor frame number, X-38 flight phase/segment number, vehicle mode number, MET, and SEP.  7.  Provide the ICPs with notification of FCP memory alignment two minor frames prior to the start of the alignment.</w:t>
              </w:r>
            </w:ins>
          </w:p>
        </w:tc>
        <w:tc>
          <w:tcPr>
            <w:tcW w:w="2430" w:type="dxa"/>
          </w:tcPr>
          <w:p w14:paraId="289A6B2D" w14:textId="77777777" w:rsidR="008B72E7" w:rsidRDefault="008B72E7">
            <w:pPr>
              <w:numPr>
                <w:ins w:id="349" w:author="Alex Edsall" w:date="2002-03-12T09:35:00Z"/>
              </w:numPr>
              <w:rPr>
                <w:ins w:id="350" w:author="Alex Edsall" w:date="2002-03-12T09:35:00Z"/>
                <w:rFonts w:ascii="Arial" w:hAnsi="Arial"/>
                <w:snapToGrid w:val="0"/>
                <w:color w:val="000000"/>
              </w:rPr>
            </w:pPr>
            <w:ins w:id="351" w:author="Alex Edsall" w:date="2002-03-12T09:35:00Z">
              <w:r>
                <w:rPr>
                  <w:rFonts w:ascii="Arial" w:hAnsi="Arial"/>
                  <w:snapToGrid w:val="0"/>
                  <w:color w:val="000000"/>
                </w:rPr>
                <w:t>SRS025, SRS032, SRS033, SRS048, SRS097, SRS231, SRS232, SRS233, SRS295</w:t>
              </w:r>
            </w:ins>
          </w:p>
        </w:tc>
      </w:tr>
      <w:tr w:rsidR="008B72E7" w14:paraId="71AFBBE0" w14:textId="77777777">
        <w:tblPrEx>
          <w:tblCellMar>
            <w:top w:w="0" w:type="dxa"/>
            <w:bottom w:w="0" w:type="dxa"/>
          </w:tblCellMar>
        </w:tblPrEx>
        <w:tc>
          <w:tcPr>
            <w:tcW w:w="2430" w:type="dxa"/>
          </w:tcPr>
          <w:p w14:paraId="0D396991" w14:textId="77777777" w:rsidR="008B72E7" w:rsidRDefault="008B72E7">
            <w:pPr>
              <w:rPr>
                <w:rFonts w:ascii="Arial" w:hAnsi="Arial"/>
                <w:snapToGrid w:val="0"/>
                <w:color w:val="000000"/>
              </w:rPr>
            </w:pPr>
            <w:r>
              <w:rPr>
                <w:rFonts w:ascii="Arial" w:hAnsi="Arial"/>
                <w:snapToGrid w:val="0"/>
                <w:color w:val="000000"/>
              </w:rPr>
              <w:t>3.4.1.2</w:t>
            </w:r>
          </w:p>
        </w:tc>
        <w:tc>
          <w:tcPr>
            <w:tcW w:w="2520" w:type="dxa"/>
          </w:tcPr>
          <w:p w14:paraId="6E93964C" w14:textId="77777777" w:rsidR="008B72E7" w:rsidRDefault="008B72E7">
            <w:pPr>
              <w:rPr>
                <w:rFonts w:ascii="Arial" w:hAnsi="Arial"/>
                <w:snapToGrid w:val="0"/>
                <w:color w:val="000000"/>
              </w:rPr>
            </w:pPr>
            <w:r>
              <w:rPr>
                <w:rFonts w:ascii="Arial" w:hAnsi="Arial"/>
                <w:snapToGrid w:val="0"/>
                <w:color w:val="000000"/>
              </w:rPr>
              <w:t>FCP-ICP Communication Requirements</w:t>
            </w:r>
          </w:p>
        </w:tc>
        <w:tc>
          <w:tcPr>
            <w:tcW w:w="2430" w:type="dxa"/>
          </w:tcPr>
          <w:p w14:paraId="2EF9CB69" w14:textId="77777777" w:rsidR="008B72E7" w:rsidRDefault="008B72E7">
            <w:pPr>
              <w:rPr>
                <w:rFonts w:ascii="Arial" w:hAnsi="Arial"/>
                <w:snapToGrid w:val="0"/>
                <w:color w:val="000000"/>
              </w:rPr>
            </w:pPr>
            <w:r>
              <w:rPr>
                <w:rFonts w:ascii="Arial" w:hAnsi="Arial"/>
                <w:snapToGrid w:val="0"/>
                <w:color w:val="000000"/>
              </w:rPr>
              <w:t>As part of start-up or after recovering from a transient fault: after completing IBIT, the FCP shall (3.4.1.2.1) wait 15 seconds for the ICP to initialize all of its non-Radstone VME slave boards and its NE interface</w:t>
            </w:r>
          </w:p>
        </w:tc>
        <w:tc>
          <w:tcPr>
            <w:tcW w:w="2430" w:type="dxa"/>
          </w:tcPr>
          <w:p w14:paraId="3FFD40E7" w14:textId="77777777" w:rsidR="008B72E7" w:rsidRDefault="008B72E7">
            <w:pPr>
              <w:rPr>
                <w:rFonts w:ascii="Arial" w:hAnsi="Arial"/>
                <w:snapToGrid w:val="0"/>
                <w:color w:val="000000"/>
              </w:rPr>
            </w:pPr>
            <w:r>
              <w:rPr>
                <w:rFonts w:ascii="Arial" w:hAnsi="Arial"/>
                <w:snapToGrid w:val="0"/>
                <w:color w:val="000000"/>
              </w:rPr>
              <w:t>SRS297</w:t>
            </w:r>
          </w:p>
        </w:tc>
      </w:tr>
      <w:tr w:rsidR="008B72E7" w14:paraId="4F62A58E" w14:textId="77777777">
        <w:tblPrEx>
          <w:tblCellMar>
            <w:top w:w="0" w:type="dxa"/>
            <w:bottom w:w="0" w:type="dxa"/>
          </w:tblCellMar>
        </w:tblPrEx>
        <w:tc>
          <w:tcPr>
            <w:tcW w:w="2430" w:type="dxa"/>
          </w:tcPr>
          <w:p w14:paraId="7DC77808" w14:textId="77777777" w:rsidR="008B72E7" w:rsidRDefault="008B72E7">
            <w:pPr>
              <w:rPr>
                <w:rFonts w:ascii="Arial" w:hAnsi="Arial"/>
                <w:snapToGrid w:val="0"/>
                <w:color w:val="000000"/>
              </w:rPr>
            </w:pPr>
            <w:r>
              <w:rPr>
                <w:rFonts w:ascii="Arial" w:hAnsi="Arial"/>
                <w:snapToGrid w:val="0"/>
                <w:color w:val="000000"/>
              </w:rPr>
              <w:t>3.4.1.2</w:t>
            </w:r>
          </w:p>
        </w:tc>
        <w:tc>
          <w:tcPr>
            <w:tcW w:w="2520" w:type="dxa"/>
          </w:tcPr>
          <w:p w14:paraId="6854CE41" w14:textId="77777777" w:rsidR="008B72E7" w:rsidRDefault="008B72E7">
            <w:pPr>
              <w:rPr>
                <w:rFonts w:ascii="Arial" w:hAnsi="Arial"/>
                <w:snapToGrid w:val="0"/>
                <w:color w:val="000000"/>
              </w:rPr>
            </w:pPr>
            <w:r>
              <w:rPr>
                <w:rFonts w:ascii="Arial" w:hAnsi="Arial"/>
                <w:snapToGrid w:val="0"/>
                <w:color w:val="000000"/>
              </w:rPr>
              <w:t>FCP-ICP Communication Requirements</w:t>
            </w:r>
          </w:p>
        </w:tc>
        <w:tc>
          <w:tcPr>
            <w:tcW w:w="2430" w:type="dxa"/>
          </w:tcPr>
          <w:p w14:paraId="18797D7D" w14:textId="77777777" w:rsidR="008B72E7" w:rsidRDefault="008B72E7">
            <w:pPr>
              <w:rPr>
                <w:rFonts w:ascii="Arial" w:hAnsi="Arial"/>
                <w:snapToGrid w:val="0"/>
                <w:color w:val="000000"/>
              </w:rPr>
            </w:pPr>
            <w:r>
              <w:rPr>
                <w:rFonts w:ascii="Arial" w:hAnsi="Arial"/>
                <w:snapToGrid w:val="0"/>
                <w:color w:val="000000"/>
              </w:rPr>
              <w:t>then the FCP VG shall (3.4.1.2.2) send the FCP VG Ready Signal to the ICPs to indicate that the FCP VG is ready to begin  FCP-ICP communications.</w:t>
            </w:r>
          </w:p>
        </w:tc>
        <w:tc>
          <w:tcPr>
            <w:tcW w:w="2430" w:type="dxa"/>
          </w:tcPr>
          <w:p w14:paraId="07CFF124" w14:textId="77777777" w:rsidR="008B72E7" w:rsidRDefault="008B72E7">
            <w:pPr>
              <w:rPr>
                <w:rFonts w:ascii="Arial" w:hAnsi="Arial"/>
                <w:snapToGrid w:val="0"/>
                <w:color w:val="000000"/>
              </w:rPr>
            </w:pPr>
            <w:r>
              <w:rPr>
                <w:rFonts w:ascii="Arial" w:hAnsi="Arial"/>
                <w:snapToGrid w:val="0"/>
                <w:color w:val="000000"/>
              </w:rPr>
              <w:t>SRS221</w:t>
            </w:r>
          </w:p>
        </w:tc>
      </w:tr>
      <w:tr w:rsidR="008B72E7" w14:paraId="61C78177" w14:textId="77777777">
        <w:tblPrEx>
          <w:tblCellMar>
            <w:top w:w="0" w:type="dxa"/>
            <w:bottom w:w="0" w:type="dxa"/>
          </w:tblCellMar>
        </w:tblPrEx>
        <w:tc>
          <w:tcPr>
            <w:tcW w:w="2430" w:type="dxa"/>
          </w:tcPr>
          <w:p w14:paraId="16760A43" w14:textId="77777777" w:rsidR="008B72E7" w:rsidRDefault="008B72E7">
            <w:pPr>
              <w:rPr>
                <w:rFonts w:ascii="Arial" w:hAnsi="Arial"/>
                <w:snapToGrid w:val="0"/>
                <w:color w:val="000000"/>
              </w:rPr>
            </w:pPr>
            <w:r>
              <w:rPr>
                <w:rFonts w:ascii="Arial" w:hAnsi="Arial"/>
                <w:snapToGrid w:val="0"/>
                <w:color w:val="000000"/>
              </w:rPr>
              <w:t>3.4.1.2</w:t>
            </w:r>
          </w:p>
        </w:tc>
        <w:tc>
          <w:tcPr>
            <w:tcW w:w="2520" w:type="dxa"/>
          </w:tcPr>
          <w:p w14:paraId="49745F5E" w14:textId="77777777" w:rsidR="008B72E7" w:rsidRDefault="008B72E7">
            <w:pPr>
              <w:rPr>
                <w:rFonts w:ascii="Arial" w:hAnsi="Arial"/>
                <w:snapToGrid w:val="0"/>
                <w:color w:val="000000"/>
              </w:rPr>
            </w:pPr>
            <w:r>
              <w:rPr>
                <w:rFonts w:ascii="Arial" w:hAnsi="Arial"/>
                <w:snapToGrid w:val="0"/>
                <w:color w:val="000000"/>
              </w:rPr>
              <w:t>FCP-ICP Communication Requirements</w:t>
            </w:r>
          </w:p>
        </w:tc>
        <w:tc>
          <w:tcPr>
            <w:tcW w:w="2430" w:type="dxa"/>
          </w:tcPr>
          <w:p w14:paraId="107B6760" w14:textId="77777777" w:rsidR="008B72E7" w:rsidRDefault="008B72E7">
            <w:pPr>
              <w:rPr>
                <w:rFonts w:ascii="Arial" w:hAnsi="Arial"/>
                <w:snapToGrid w:val="0"/>
                <w:color w:val="000000"/>
              </w:rPr>
            </w:pPr>
            <w:r>
              <w:rPr>
                <w:rFonts w:ascii="Arial" w:hAnsi="Arial"/>
                <w:snapToGrid w:val="0"/>
                <w:color w:val="000000"/>
              </w:rPr>
              <w:t>To permit these task and pipe initializations in the ICPs, the FCP VG shall (3.4.1.2.8) wait at least 2.5 seconds for the ICP Ready Signals after the FCP VG has been notified that the ICPs received the FCP VG Ready Signals.</w:t>
            </w:r>
          </w:p>
        </w:tc>
        <w:tc>
          <w:tcPr>
            <w:tcW w:w="2430" w:type="dxa"/>
          </w:tcPr>
          <w:p w14:paraId="693999A0" w14:textId="77777777" w:rsidR="008B72E7" w:rsidRDefault="008B72E7">
            <w:pPr>
              <w:rPr>
                <w:rFonts w:ascii="Arial" w:hAnsi="Arial"/>
                <w:snapToGrid w:val="0"/>
                <w:color w:val="000000"/>
              </w:rPr>
            </w:pPr>
            <w:r>
              <w:rPr>
                <w:rFonts w:ascii="Arial" w:hAnsi="Arial"/>
                <w:snapToGrid w:val="0"/>
                <w:color w:val="000000"/>
              </w:rPr>
              <w:t>SRS189</w:t>
            </w:r>
          </w:p>
        </w:tc>
      </w:tr>
      <w:tr w:rsidR="008B72E7" w14:paraId="5D8EFC14" w14:textId="77777777">
        <w:tblPrEx>
          <w:tblCellMar>
            <w:top w:w="0" w:type="dxa"/>
            <w:bottom w:w="0" w:type="dxa"/>
          </w:tblCellMar>
        </w:tblPrEx>
        <w:tc>
          <w:tcPr>
            <w:tcW w:w="2430" w:type="dxa"/>
          </w:tcPr>
          <w:p w14:paraId="3DBE931D" w14:textId="77777777" w:rsidR="008B72E7" w:rsidRDefault="008B72E7">
            <w:pPr>
              <w:rPr>
                <w:rFonts w:ascii="Arial" w:hAnsi="Arial"/>
                <w:snapToGrid w:val="0"/>
                <w:color w:val="000000"/>
              </w:rPr>
            </w:pPr>
            <w:r>
              <w:rPr>
                <w:rFonts w:ascii="Arial" w:hAnsi="Arial"/>
                <w:snapToGrid w:val="0"/>
                <w:color w:val="000000"/>
              </w:rPr>
              <w:t>3.4.1.2</w:t>
            </w:r>
          </w:p>
        </w:tc>
        <w:tc>
          <w:tcPr>
            <w:tcW w:w="2520" w:type="dxa"/>
          </w:tcPr>
          <w:p w14:paraId="531E940E" w14:textId="77777777" w:rsidR="008B72E7" w:rsidRDefault="008B72E7">
            <w:pPr>
              <w:rPr>
                <w:rFonts w:ascii="Arial" w:hAnsi="Arial"/>
                <w:snapToGrid w:val="0"/>
                <w:color w:val="000000"/>
              </w:rPr>
            </w:pPr>
            <w:r>
              <w:rPr>
                <w:rFonts w:ascii="Arial" w:hAnsi="Arial"/>
                <w:snapToGrid w:val="0"/>
                <w:color w:val="000000"/>
              </w:rPr>
              <w:t>FCP-ICP Communication Requirements</w:t>
            </w:r>
          </w:p>
        </w:tc>
        <w:tc>
          <w:tcPr>
            <w:tcW w:w="2430" w:type="dxa"/>
          </w:tcPr>
          <w:p w14:paraId="5722B2BA" w14:textId="77777777" w:rsidR="008B72E7" w:rsidRDefault="008B72E7">
            <w:pPr>
              <w:rPr>
                <w:rFonts w:ascii="Arial" w:hAnsi="Arial"/>
                <w:snapToGrid w:val="0"/>
                <w:color w:val="000000"/>
              </w:rPr>
            </w:pPr>
            <w:r>
              <w:rPr>
                <w:rFonts w:ascii="Arial" w:hAnsi="Arial"/>
                <w:snapToGrid w:val="0"/>
                <w:color w:val="000000"/>
              </w:rPr>
              <w:t>The FCP shall (3.4.1.2.5) signal the start of each minor frame in all ICPs by means of a VMEbus IRQ5 interrupt.</w:t>
            </w:r>
          </w:p>
        </w:tc>
        <w:tc>
          <w:tcPr>
            <w:tcW w:w="2430" w:type="dxa"/>
          </w:tcPr>
          <w:p w14:paraId="692F7B02" w14:textId="77777777" w:rsidR="008B72E7" w:rsidRDefault="008B72E7">
            <w:pPr>
              <w:rPr>
                <w:rFonts w:ascii="Arial" w:hAnsi="Arial"/>
                <w:snapToGrid w:val="0"/>
                <w:color w:val="000000"/>
              </w:rPr>
            </w:pPr>
            <w:r>
              <w:rPr>
                <w:rFonts w:ascii="Arial" w:hAnsi="Arial"/>
                <w:snapToGrid w:val="0"/>
                <w:color w:val="000000"/>
              </w:rPr>
              <w:t>SRS032</w:t>
            </w:r>
          </w:p>
        </w:tc>
      </w:tr>
      <w:tr w:rsidR="008B72E7" w14:paraId="364E7E28" w14:textId="77777777">
        <w:tblPrEx>
          <w:tblCellMar>
            <w:top w:w="0" w:type="dxa"/>
            <w:bottom w:w="0" w:type="dxa"/>
          </w:tblCellMar>
        </w:tblPrEx>
        <w:tc>
          <w:tcPr>
            <w:tcW w:w="2430" w:type="dxa"/>
          </w:tcPr>
          <w:p w14:paraId="51696AE0" w14:textId="77777777" w:rsidR="008B72E7" w:rsidRDefault="008B72E7">
            <w:pPr>
              <w:rPr>
                <w:rFonts w:ascii="Arial" w:hAnsi="Arial"/>
                <w:snapToGrid w:val="0"/>
                <w:color w:val="000000"/>
              </w:rPr>
            </w:pPr>
            <w:r>
              <w:rPr>
                <w:rFonts w:ascii="Arial" w:hAnsi="Arial"/>
                <w:snapToGrid w:val="0"/>
                <w:color w:val="000000"/>
              </w:rPr>
              <w:t>3.4.1.2</w:t>
            </w:r>
          </w:p>
        </w:tc>
        <w:tc>
          <w:tcPr>
            <w:tcW w:w="2520" w:type="dxa"/>
          </w:tcPr>
          <w:p w14:paraId="5435E485" w14:textId="77777777" w:rsidR="008B72E7" w:rsidRDefault="008B72E7">
            <w:pPr>
              <w:rPr>
                <w:rFonts w:ascii="Arial" w:hAnsi="Arial"/>
                <w:snapToGrid w:val="0"/>
                <w:color w:val="000000"/>
              </w:rPr>
            </w:pPr>
            <w:r>
              <w:rPr>
                <w:rFonts w:ascii="Arial" w:hAnsi="Arial"/>
                <w:snapToGrid w:val="0"/>
                <w:color w:val="000000"/>
              </w:rPr>
              <w:t>FCP-ICP Communication Requirements</w:t>
            </w:r>
          </w:p>
        </w:tc>
        <w:tc>
          <w:tcPr>
            <w:tcW w:w="2430" w:type="dxa"/>
          </w:tcPr>
          <w:p w14:paraId="328CB7A8" w14:textId="77777777" w:rsidR="008B72E7" w:rsidRDefault="008B72E7">
            <w:pPr>
              <w:rPr>
                <w:rFonts w:ascii="Arial" w:hAnsi="Arial"/>
                <w:snapToGrid w:val="0"/>
                <w:color w:val="000000"/>
              </w:rPr>
            </w:pPr>
            <w:r>
              <w:rPr>
                <w:rFonts w:ascii="Arial" w:hAnsi="Arial"/>
                <w:snapToGrid w:val="0"/>
                <w:color w:val="000000"/>
              </w:rPr>
              <w:t>The interrupts across all channels shall (3.4.1.2.6) have a skew no greater than 330 microseconds.</w:t>
            </w:r>
          </w:p>
        </w:tc>
        <w:tc>
          <w:tcPr>
            <w:tcW w:w="2430" w:type="dxa"/>
          </w:tcPr>
          <w:p w14:paraId="5B6E6CBD" w14:textId="77777777" w:rsidR="008B72E7" w:rsidRDefault="008B72E7">
            <w:pPr>
              <w:rPr>
                <w:rFonts w:ascii="Arial" w:hAnsi="Arial"/>
                <w:snapToGrid w:val="0"/>
                <w:color w:val="000000"/>
              </w:rPr>
            </w:pPr>
            <w:r>
              <w:rPr>
                <w:rFonts w:ascii="Arial" w:hAnsi="Arial"/>
                <w:snapToGrid w:val="0"/>
                <w:color w:val="000000"/>
              </w:rPr>
              <w:t>SRS191</w:t>
            </w:r>
          </w:p>
        </w:tc>
      </w:tr>
      <w:tr w:rsidR="008B72E7" w14:paraId="57AF0F40" w14:textId="77777777">
        <w:tblPrEx>
          <w:tblCellMar>
            <w:top w:w="0" w:type="dxa"/>
            <w:bottom w:w="0" w:type="dxa"/>
          </w:tblCellMar>
        </w:tblPrEx>
        <w:tc>
          <w:tcPr>
            <w:tcW w:w="2430" w:type="dxa"/>
          </w:tcPr>
          <w:p w14:paraId="7C4A82CB" w14:textId="77777777" w:rsidR="008B72E7" w:rsidRDefault="008B72E7">
            <w:pPr>
              <w:rPr>
                <w:rFonts w:ascii="Arial" w:hAnsi="Arial"/>
                <w:snapToGrid w:val="0"/>
                <w:color w:val="000000"/>
              </w:rPr>
            </w:pPr>
            <w:r>
              <w:rPr>
                <w:rFonts w:ascii="Arial" w:hAnsi="Arial"/>
                <w:snapToGrid w:val="0"/>
                <w:color w:val="000000"/>
              </w:rPr>
              <w:t>3.4.1.2</w:t>
            </w:r>
          </w:p>
        </w:tc>
        <w:tc>
          <w:tcPr>
            <w:tcW w:w="2520" w:type="dxa"/>
          </w:tcPr>
          <w:p w14:paraId="5188A3C6" w14:textId="77777777" w:rsidR="008B72E7" w:rsidRDefault="008B72E7">
            <w:pPr>
              <w:rPr>
                <w:rFonts w:ascii="Arial" w:hAnsi="Arial"/>
                <w:snapToGrid w:val="0"/>
                <w:color w:val="000000"/>
              </w:rPr>
            </w:pPr>
            <w:r>
              <w:rPr>
                <w:rFonts w:ascii="Arial" w:hAnsi="Arial"/>
                <w:snapToGrid w:val="0"/>
                <w:color w:val="000000"/>
              </w:rPr>
              <w:t>FCP-ICP Communication Requirements</w:t>
            </w:r>
          </w:p>
        </w:tc>
        <w:tc>
          <w:tcPr>
            <w:tcW w:w="2430" w:type="dxa"/>
          </w:tcPr>
          <w:p w14:paraId="01FFD0DB" w14:textId="77777777" w:rsidR="008B72E7" w:rsidRDefault="008B72E7">
            <w:pPr>
              <w:rPr>
                <w:rFonts w:ascii="Arial" w:hAnsi="Arial"/>
                <w:snapToGrid w:val="0"/>
                <w:color w:val="000000"/>
              </w:rPr>
            </w:pPr>
            <w:r>
              <w:rPr>
                <w:rFonts w:ascii="Arial" w:hAnsi="Arial"/>
                <w:snapToGrid w:val="0"/>
                <w:color w:val="000000"/>
              </w:rPr>
              <w:t>Each interrupt shall (3.4.1.2.7) be preceded by the FCP writing the information listed in 3.4.1.1.1-6 to a shared memory block over the VME backplane bus to its counterpart ICP.</w:t>
            </w:r>
          </w:p>
        </w:tc>
        <w:tc>
          <w:tcPr>
            <w:tcW w:w="2430" w:type="dxa"/>
          </w:tcPr>
          <w:p w14:paraId="4DFC0094" w14:textId="77777777" w:rsidR="008B72E7" w:rsidRDefault="008B72E7">
            <w:pPr>
              <w:rPr>
                <w:rFonts w:ascii="Arial" w:hAnsi="Arial"/>
                <w:snapToGrid w:val="0"/>
                <w:color w:val="000000"/>
              </w:rPr>
            </w:pPr>
            <w:r>
              <w:rPr>
                <w:rFonts w:ascii="Arial" w:hAnsi="Arial"/>
                <w:snapToGrid w:val="0"/>
                <w:color w:val="000000"/>
              </w:rPr>
              <w:t>SRS033</w:t>
            </w:r>
          </w:p>
        </w:tc>
      </w:tr>
      <w:tr w:rsidR="008B72E7" w14:paraId="42839605" w14:textId="77777777">
        <w:tblPrEx>
          <w:tblCellMar>
            <w:top w:w="0" w:type="dxa"/>
            <w:bottom w:w="0" w:type="dxa"/>
          </w:tblCellMar>
        </w:tblPrEx>
        <w:trPr>
          <w:del w:id="352" w:author="Alex Edsall" w:date="2002-03-12T09:35:00Z"/>
        </w:trPr>
        <w:tc>
          <w:tcPr>
            <w:tcW w:w="2430" w:type="dxa"/>
          </w:tcPr>
          <w:p w14:paraId="71E8E0CA" w14:textId="77777777" w:rsidR="008B72E7" w:rsidRDefault="008B72E7">
            <w:pPr>
              <w:rPr>
                <w:del w:id="353" w:author="Alex Edsall" w:date="2002-03-12T09:35:00Z"/>
                <w:rFonts w:ascii="Arial" w:hAnsi="Arial"/>
                <w:snapToGrid w:val="0"/>
              </w:rPr>
            </w:pPr>
            <w:del w:id="354" w:author="Alex Edsall" w:date="2002-03-12T09:35:00Z">
              <w:r>
                <w:rPr>
                  <w:rFonts w:ascii="Arial" w:hAnsi="Arial"/>
                  <w:snapToGrid w:val="0"/>
                </w:rPr>
                <w:delText>3.4.2</w:delText>
              </w:r>
            </w:del>
          </w:p>
        </w:tc>
        <w:tc>
          <w:tcPr>
            <w:tcW w:w="2520" w:type="dxa"/>
          </w:tcPr>
          <w:p w14:paraId="0E049DB9" w14:textId="77777777" w:rsidR="008B72E7" w:rsidRDefault="008B72E7">
            <w:pPr>
              <w:rPr>
                <w:del w:id="355" w:author="Alex Edsall" w:date="2002-03-12T09:35:00Z"/>
                <w:rFonts w:ascii="Arial" w:hAnsi="Arial"/>
                <w:snapToGrid w:val="0"/>
              </w:rPr>
            </w:pPr>
            <w:del w:id="356" w:author="Alex Edsall" w:date="2002-03-12T09:35:00Z">
              <w:r>
                <w:rPr>
                  <w:rFonts w:ascii="Arial" w:hAnsi="Arial"/>
                  <w:snapToGrid w:val="0"/>
                </w:rPr>
                <w:delText>FCP-CTC Communications</w:delText>
              </w:r>
            </w:del>
          </w:p>
        </w:tc>
        <w:tc>
          <w:tcPr>
            <w:tcW w:w="2430" w:type="dxa"/>
          </w:tcPr>
          <w:p w14:paraId="62236AE4" w14:textId="77777777" w:rsidR="008B72E7" w:rsidRDefault="008B72E7">
            <w:pPr>
              <w:rPr>
                <w:del w:id="357" w:author="Alex Edsall" w:date="2002-03-12T09:35:00Z"/>
                <w:rFonts w:ascii="Arial" w:hAnsi="Arial"/>
                <w:snapToGrid w:val="0"/>
              </w:rPr>
            </w:pPr>
            <w:del w:id="358" w:author="Alex Edsall" w:date="2002-03-12T09:35:00Z">
              <w:r>
                <w:rPr>
                  <w:rFonts w:ascii="Arial" w:hAnsi="Arial"/>
                  <w:snapToGrid w:val="0"/>
                </w:rPr>
                <w:delText>The FTSS software shall (3.4.2.2) provide to the telemetry program the FTPP telemetry data which consists of the following elements:</w:delText>
              </w:r>
            </w:del>
          </w:p>
        </w:tc>
        <w:tc>
          <w:tcPr>
            <w:tcW w:w="2430" w:type="dxa"/>
          </w:tcPr>
          <w:p w14:paraId="03C89EDF" w14:textId="77777777" w:rsidR="008B72E7" w:rsidRDefault="008B72E7">
            <w:pPr>
              <w:rPr>
                <w:del w:id="359" w:author="Alex Edsall" w:date="2002-03-12T09:35:00Z"/>
                <w:rFonts w:ascii="Arial" w:hAnsi="Arial"/>
                <w:snapToGrid w:val="0"/>
              </w:rPr>
            </w:pPr>
            <w:del w:id="360" w:author="Alex Edsall" w:date="2002-03-12T09:35:00Z">
              <w:r>
                <w:rPr>
                  <w:rFonts w:ascii="Arial" w:hAnsi="Arial"/>
                  <w:snapToGrid w:val="0"/>
                </w:rPr>
                <w:delText>SRS029, SRS044, SRS098</w:delText>
              </w:r>
            </w:del>
          </w:p>
        </w:tc>
      </w:tr>
      <w:tr w:rsidR="008B72E7" w14:paraId="7DD890E8" w14:textId="77777777">
        <w:tblPrEx>
          <w:tblCellMar>
            <w:top w:w="0" w:type="dxa"/>
            <w:bottom w:w="0" w:type="dxa"/>
          </w:tblCellMar>
        </w:tblPrEx>
        <w:trPr>
          <w:ins w:id="361" w:author="Alex Edsall" w:date="2002-03-12T09:35:00Z"/>
        </w:trPr>
        <w:tc>
          <w:tcPr>
            <w:tcW w:w="2430" w:type="dxa"/>
          </w:tcPr>
          <w:p w14:paraId="4D1F22D2" w14:textId="77777777" w:rsidR="008B72E7" w:rsidRDefault="008B72E7">
            <w:pPr>
              <w:numPr>
                <w:ins w:id="362" w:author="Alex Edsall" w:date="2002-03-12T09:35:00Z"/>
              </w:numPr>
              <w:rPr>
                <w:ins w:id="363" w:author="Alex Edsall" w:date="2002-03-12T09:35:00Z"/>
                <w:rFonts w:ascii="Arial" w:hAnsi="Arial"/>
                <w:snapToGrid w:val="0"/>
                <w:color w:val="000000"/>
              </w:rPr>
            </w:pPr>
            <w:ins w:id="364" w:author="Alex Edsall" w:date="2002-03-12T09:35:00Z">
              <w:r>
                <w:rPr>
                  <w:rFonts w:ascii="Arial" w:hAnsi="Arial"/>
                  <w:snapToGrid w:val="0"/>
                  <w:color w:val="000000"/>
                </w:rPr>
                <w:t>3.4.2</w:t>
              </w:r>
            </w:ins>
          </w:p>
        </w:tc>
        <w:tc>
          <w:tcPr>
            <w:tcW w:w="2520" w:type="dxa"/>
          </w:tcPr>
          <w:p w14:paraId="3E87A66F" w14:textId="77777777" w:rsidR="008B72E7" w:rsidRDefault="008B72E7">
            <w:pPr>
              <w:numPr>
                <w:ins w:id="365" w:author="Alex Edsall" w:date="2002-03-12T09:35:00Z"/>
              </w:numPr>
              <w:rPr>
                <w:ins w:id="366" w:author="Alex Edsall" w:date="2002-03-12T09:35:00Z"/>
                <w:rFonts w:ascii="Arial" w:hAnsi="Arial"/>
                <w:snapToGrid w:val="0"/>
                <w:color w:val="000000"/>
              </w:rPr>
            </w:pPr>
            <w:ins w:id="367" w:author="Alex Edsall" w:date="2002-03-12T09:35:00Z">
              <w:r>
                <w:rPr>
                  <w:rFonts w:ascii="Arial" w:hAnsi="Arial"/>
                  <w:snapToGrid w:val="0"/>
                  <w:color w:val="000000"/>
                </w:rPr>
                <w:t>FCP-CTC Communications</w:t>
              </w:r>
            </w:ins>
          </w:p>
        </w:tc>
        <w:tc>
          <w:tcPr>
            <w:tcW w:w="2430" w:type="dxa"/>
          </w:tcPr>
          <w:p w14:paraId="7508C97C" w14:textId="77777777" w:rsidR="008B72E7" w:rsidRDefault="008B72E7">
            <w:pPr>
              <w:numPr>
                <w:ins w:id="368" w:author="Alex Edsall" w:date="2002-03-12T09:35:00Z"/>
              </w:numPr>
              <w:rPr>
                <w:ins w:id="369" w:author="Alex Edsall" w:date="2002-03-12T09:35:00Z"/>
                <w:rFonts w:ascii="Arial" w:hAnsi="Arial"/>
                <w:snapToGrid w:val="0"/>
                <w:color w:val="000000"/>
              </w:rPr>
            </w:pPr>
            <w:ins w:id="370" w:author="Alex Edsall" w:date="2002-03-12T09:35:00Z">
              <w:r>
                <w:rPr>
                  <w:rFonts w:ascii="Arial" w:hAnsi="Arial"/>
                  <w:snapToGrid w:val="0"/>
                  <w:color w:val="000000"/>
                </w:rPr>
                <w:t>The FTSS software shall (3.4.2.2) provide to the telemetry program the FTPP telemetry data which consists of the following elements:  a. FCP status, b. NE status, c. # Transient Errors, d. Transient recovery attempts, e. Frame overruns, f. ICP status.</w:t>
              </w:r>
            </w:ins>
          </w:p>
        </w:tc>
        <w:tc>
          <w:tcPr>
            <w:tcW w:w="2430" w:type="dxa"/>
          </w:tcPr>
          <w:p w14:paraId="6D26A017" w14:textId="77777777" w:rsidR="008B72E7" w:rsidRDefault="008B72E7">
            <w:pPr>
              <w:numPr>
                <w:ins w:id="371" w:author="Alex Edsall" w:date="2002-03-12T09:35:00Z"/>
              </w:numPr>
              <w:rPr>
                <w:ins w:id="372" w:author="Alex Edsall" w:date="2002-03-12T09:35:00Z"/>
                <w:rFonts w:ascii="Arial" w:hAnsi="Arial"/>
                <w:snapToGrid w:val="0"/>
                <w:color w:val="000000"/>
              </w:rPr>
            </w:pPr>
            <w:ins w:id="373" w:author="Alex Edsall" w:date="2002-03-12T09:35:00Z">
              <w:r>
                <w:rPr>
                  <w:rFonts w:ascii="Arial" w:hAnsi="Arial"/>
                  <w:snapToGrid w:val="0"/>
                  <w:color w:val="000000"/>
                </w:rPr>
                <w:t>SRS029, SRS044, SRS098</w:t>
              </w:r>
            </w:ins>
          </w:p>
        </w:tc>
      </w:tr>
      <w:tr w:rsidR="008B72E7" w14:paraId="161878EA" w14:textId="77777777">
        <w:tblPrEx>
          <w:tblCellMar>
            <w:top w:w="0" w:type="dxa"/>
            <w:bottom w:w="0" w:type="dxa"/>
          </w:tblCellMar>
        </w:tblPrEx>
        <w:tc>
          <w:tcPr>
            <w:tcW w:w="2430" w:type="dxa"/>
          </w:tcPr>
          <w:p w14:paraId="783C0C8A" w14:textId="77777777" w:rsidR="008B72E7" w:rsidRDefault="008B72E7">
            <w:pPr>
              <w:rPr>
                <w:rFonts w:ascii="Arial" w:hAnsi="Arial"/>
                <w:snapToGrid w:val="0"/>
                <w:color w:val="000000"/>
              </w:rPr>
            </w:pPr>
            <w:r>
              <w:rPr>
                <w:rFonts w:ascii="Arial" w:hAnsi="Arial"/>
                <w:snapToGrid w:val="0"/>
                <w:color w:val="000000"/>
              </w:rPr>
              <w:t>3.4.2</w:t>
            </w:r>
          </w:p>
        </w:tc>
        <w:tc>
          <w:tcPr>
            <w:tcW w:w="2520" w:type="dxa"/>
          </w:tcPr>
          <w:p w14:paraId="32B9F881" w14:textId="77777777" w:rsidR="008B72E7" w:rsidRDefault="008B72E7">
            <w:pPr>
              <w:rPr>
                <w:rFonts w:ascii="Arial" w:hAnsi="Arial"/>
                <w:snapToGrid w:val="0"/>
                <w:color w:val="000000"/>
              </w:rPr>
            </w:pPr>
            <w:r>
              <w:rPr>
                <w:rFonts w:ascii="Arial" w:hAnsi="Arial"/>
                <w:snapToGrid w:val="0"/>
                <w:color w:val="000000"/>
              </w:rPr>
              <w:t>FCP-CTC Communications</w:t>
            </w:r>
          </w:p>
        </w:tc>
        <w:tc>
          <w:tcPr>
            <w:tcW w:w="2430" w:type="dxa"/>
          </w:tcPr>
          <w:p w14:paraId="237F35C5" w14:textId="77777777" w:rsidR="008B72E7" w:rsidRDefault="008B72E7">
            <w:pPr>
              <w:rPr>
                <w:rFonts w:ascii="Arial" w:hAnsi="Arial"/>
                <w:snapToGrid w:val="0"/>
                <w:color w:val="000000"/>
              </w:rPr>
            </w:pPr>
            <w:r>
              <w:rPr>
                <w:rFonts w:ascii="Arial" w:hAnsi="Arial"/>
                <w:snapToGrid w:val="0"/>
                <w:color w:val="000000"/>
              </w:rPr>
              <w:t>The data mentioned in requirement 3.4.2.2 and any other Draper-provided telemetry data shall (3.4.2.9) fit within Draper’s allocated telemetry budget of 5000 bits/sec.</w:t>
            </w:r>
          </w:p>
        </w:tc>
        <w:tc>
          <w:tcPr>
            <w:tcW w:w="2430" w:type="dxa"/>
          </w:tcPr>
          <w:p w14:paraId="623E964A" w14:textId="77777777" w:rsidR="008B72E7" w:rsidRDefault="008B72E7">
            <w:pPr>
              <w:rPr>
                <w:rFonts w:ascii="Arial" w:hAnsi="Arial"/>
                <w:snapToGrid w:val="0"/>
                <w:color w:val="000000"/>
              </w:rPr>
            </w:pPr>
            <w:r>
              <w:rPr>
                <w:rFonts w:ascii="Arial" w:hAnsi="Arial"/>
                <w:snapToGrid w:val="0"/>
                <w:color w:val="000000"/>
              </w:rPr>
              <w:t>SRS250</w:t>
            </w:r>
          </w:p>
        </w:tc>
      </w:tr>
      <w:tr w:rsidR="008B72E7" w14:paraId="745BDD8C" w14:textId="77777777">
        <w:tblPrEx>
          <w:tblCellMar>
            <w:top w:w="0" w:type="dxa"/>
            <w:bottom w:w="0" w:type="dxa"/>
          </w:tblCellMar>
        </w:tblPrEx>
        <w:tc>
          <w:tcPr>
            <w:tcW w:w="2430" w:type="dxa"/>
          </w:tcPr>
          <w:p w14:paraId="43E36F4A" w14:textId="77777777" w:rsidR="008B72E7" w:rsidRDefault="008B72E7">
            <w:pPr>
              <w:rPr>
                <w:rFonts w:ascii="Arial" w:hAnsi="Arial"/>
                <w:snapToGrid w:val="0"/>
                <w:color w:val="000000"/>
              </w:rPr>
            </w:pPr>
            <w:r>
              <w:rPr>
                <w:rFonts w:ascii="Arial" w:hAnsi="Arial"/>
                <w:snapToGrid w:val="0"/>
                <w:color w:val="000000"/>
              </w:rPr>
              <w:t>3.4.2</w:t>
            </w:r>
          </w:p>
        </w:tc>
        <w:tc>
          <w:tcPr>
            <w:tcW w:w="2520" w:type="dxa"/>
          </w:tcPr>
          <w:p w14:paraId="07315243" w14:textId="77777777" w:rsidR="008B72E7" w:rsidRDefault="008B72E7">
            <w:pPr>
              <w:rPr>
                <w:rFonts w:ascii="Arial" w:hAnsi="Arial"/>
                <w:snapToGrid w:val="0"/>
                <w:color w:val="000000"/>
              </w:rPr>
            </w:pPr>
            <w:r>
              <w:rPr>
                <w:rFonts w:ascii="Arial" w:hAnsi="Arial"/>
                <w:snapToGrid w:val="0"/>
                <w:color w:val="000000"/>
              </w:rPr>
              <w:t>FCP-CTC Communications</w:t>
            </w:r>
          </w:p>
        </w:tc>
        <w:tc>
          <w:tcPr>
            <w:tcW w:w="2430" w:type="dxa"/>
          </w:tcPr>
          <w:p w14:paraId="0A2D88CB" w14:textId="77777777" w:rsidR="008B72E7" w:rsidRDefault="008B72E7">
            <w:pPr>
              <w:rPr>
                <w:rFonts w:ascii="Arial" w:hAnsi="Arial"/>
                <w:snapToGrid w:val="0"/>
                <w:color w:val="000000"/>
              </w:rPr>
            </w:pPr>
            <w:r>
              <w:rPr>
                <w:rFonts w:ascii="Arial" w:hAnsi="Arial"/>
                <w:snapToGrid w:val="0"/>
                <w:color w:val="000000"/>
              </w:rPr>
              <w:t>In addition, the FTSS software shall (3.4.2.11) provide up to 600 bits of start-up data that indicates the state of the FTPP system during start-up.</w:t>
            </w:r>
          </w:p>
        </w:tc>
        <w:tc>
          <w:tcPr>
            <w:tcW w:w="2430" w:type="dxa"/>
          </w:tcPr>
          <w:p w14:paraId="0FE58CEB" w14:textId="77777777" w:rsidR="008B72E7" w:rsidRDefault="008B72E7">
            <w:pPr>
              <w:rPr>
                <w:rFonts w:ascii="Arial" w:hAnsi="Arial"/>
                <w:snapToGrid w:val="0"/>
                <w:color w:val="000000"/>
              </w:rPr>
            </w:pPr>
            <w:r>
              <w:rPr>
                <w:rFonts w:ascii="Arial" w:hAnsi="Arial"/>
                <w:snapToGrid w:val="0"/>
                <w:color w:val="000000"/>
              </w:rPr>
              <w:t>SRS280</w:t>
            </w:r>
          </w:p>
        </w:tc>
      </w:tr>
      <w:tr w:rsidR="008B72E7" w14:paraId="74A0610C" w14:textId="77777777">
        <w:tblPrEx>
          <w:tblCellMar>
            <w:top w:w="0" w:type="dxa"/>
            <w:bottom w:w="0" w:type="dxa"/>
          </w:tblCellMar>
        </w:tblPrEx>
        <w:tc>
          <w:tcPr>
            <w:tcW w:w="2430" w:type="dxa"/>
          </w:tcPr>
          <w:p w14:paraId="034F3D52" w14:textId="77777777" w:rsidR="008B72E7" w:rsidRDefault="008B72E7">
            <w:pPr>
              <w:rPr>
                <w:rFonts w:ascii="Arial" w:hAnsi="Arial"/>
                <w:snapToGrid w:val="0"/>
                <w:color w:val="000000"/>
              </w:rPr>
            </w:pPr>
            <w:r>
              <w:rPr>
                <w:rFonts w:ascii="Arial" w:hAnsi="Arial"/>
                <w:snapToGrid w:val="0"/>
                <w:color w:val="000000"/>
              </w:rPr>
              <w:t>3.4.2</w:t>
            </w:r>
          </w:p>
        </w:tc>
        <w:tc>
          <w:tcPr>
            <w:tcW w:w="2520" w:type="dxa"/>
          </w:tcPr>
          <w:p w14:paraId="11F03734" w14:textId="77777777" w:rsidR="008B72E7" w:rsidRDefault="008B72E7">
            <w:pPr>
              <w:rPr>
                <w:rFonts w:ascii="Arial" w:hAnsi="Arial"/>
                <w:snapToGrid w:val="0"/>
                <w:color w:val="000000"/>
              </w:rPr>
            </w:pPr>
            <w:r>
              <w:rPr>
                <w:rFonts w:ascii="Arial" w:hAnsi="Arial"/>
                <w:snapToGrid w:val="0"/>
                <w:color w:val="000000"/>
              </w:rPr>
              <w:t>FCP-CTC Communications</w:t>
            </w:r>
          </w:p>
        </w:tc>
        <w:tc>
          <w:tcPr>
            <w:tcW w:w="2430" w:type="dxa"/>
          </w:tcPr>
          <w:p w14:paraId="47827326" w14:textId="77777777" w:rsidR="008B72E7" w:rsidRDefault="008B72E7">
            <w:pPr>
              <w:rPr>
                <w:rFonts w:ascii="Arial" w:hAnsi="Arial"/>
                <w:snapToGrid w:val="0"/>
                <w:color w:val="000000"/>
              </w:rPr>
            </w:pPr>
            <w:r>
              <w:rPr>
                <w:rFonts w:ascii="Arial" w:hAnsi="Arial"/>
                <w:snapToGrid w:val="0"/>
                <w:color w:val="000000"/>
              </w:rPr>
              <w:t>Once every medium frame, the FTSS software shall (3.4.2.3) accept a pointer from the telemetry program to the buffer space containing the telemetry data.</w:t>
            </w:r>
          </w:p>
        </w:tc>
        <w:tc>
          <w:tcPr>
            <w:tcW w:w="2430" w:type="dxa"/>
          </w:tcPr>
          <w:p w14:paraId="72885E8E" w14:textId="77777777" w:rsidR="008B72E7" w:rsidRDefault="008B72E7">
            <w:pPr>
              <w:rPr>
                <w:rFonts w:ascii="Arial" w:hAnsi="Arial"/>
                <w:snapToGrid w:val="0"/>
                <w:color w:val="000000"/>
              </w:rPr>
            </w:pPr>
            <w:r>
              <w:rPr>
                <w:rFonts w:ascii="Arial" w:hAnsi="Arial"/>
                <w:snapToGrid w:val="0"/>
                <w:color w:val="000000"/>
              </w:rPr>
              <w:t>SRS148, SRS151</w:t>
            </w:r>
          </w:p>
        </w:tc>
      </w:tr>
      <w:tr w:rsidR="008B72E7" w14:paraId="05D2AA7E" w14:textId="77777777">
        <w:tblPrEx>
          <w:tblCellMar>
            <w:top w:w="0" w:type="dxa"/>
            <w:bottom w:w="0" w:type="dxa"/>
          </w:tblCellMar>
        </w:tblPrEx>
        <w:tc>
          <w:tcPr>
            <w:tcW w:w="2430" w:type="dxa"/>
          </w:tcPr>
          <w:p w14:paraId="47B8061D" w14:textId="77777777" w:rsidR="008B72E7" w:rsidRDefault="008B72E7">
            <w:pPr>
              <w:rPr>
                <w:rFonts w:ascii="Arial" w:hAnsi="Arial"/>
                <w:snapToGrid w:val="0"/>
                <w:color w:val="000000"/>
              </w:rPr>
            </w:pPr>
            <w:r>
              <w:rPr>
                <w:rFonts w:ascii="Arial" w:hAnsi="Arial"/>
                <w:snapToGrid w:val="0"/>
                <w:color w:val="000000"/>
              </w:rPr>
              <w:t>3.4.2</w:t>
            </w:r>
          </w:p>
        </w:tc>
        <w:tc>
          <w:tcPr>
            <w:tcW w:w="2520" w:type="dxa"/>
          </w:tcPr>
          <w:p w14:paraId="79CF7101" w14:textId="77777777" w:rsidR="008B72E7" w:rsidRDefault="008B72E7">
            <w:pPr>
              <w:rPr>
                <w:rFonts w:ascii="Arial" w:hAnsi="Arial"/>
                <w:snapToGrid w:val="0"/>
                <w:color w:val="000000"/>
              </w:rPr>
            </w:pPr>
            <w:r>
              <w:rPr>
                <w:rFonts w:ascii="Arial" w:hAnsi="Arial"/>
                <w:snapToGrid w:val="0"/>
                <w:color w:val="000000"/>
              </w:rPr>
              <w:t>FCP-CTC Communications</w:t>
            </w:r>
          </w:p>
        </w:tc>
        <w:tc>
          <w:tcPr>
            <w:tcW w:w="2430" w:type="dxa"/>
          </w:tcPr>
          <w:p w14:paraId="262F37D7" w14:textId="77777777" w:rsidR="008B72E7" w:rsidRDefault="008B72E7">
            <w:pPr>
              <w:rPr>
                <w:rFonts w:ascii="Arial" w:hAnsi="Arial"/>
                <w:snapToGrid w:val="0"/>
                <w:color w:val="000000"/>
              </w:rPr>
            </w:pPr>
            <w:r>
              <w:rPr>
                <w:rFonts w:ascii="Arial" w:hAnsi="Arial"/>
                <w:snapToGrid w:val="0"/>
                <w:color w:val="000000"/>
              </w:rPr>
              <w:t>The FTSS software shall (3.4.2.4) move this buffer to the MPCC/CTC over the VMEbus.</w:t>
            </w:r>
          </w:p>
        </w:tc>
        <w:tc>
          <w:tcPr>
            <w:tcW w:w="2430" w:type="dxa"/>
          </w:tcPr>
          <w:p w14:paraId="7C7DEBF9" w14:textId="77777777" w:rsidR="008B72E7" w:rsidRDefault="008B72E7">
            <w:pPr>
              <w:rPr>
                <w:rFonts w:ascii="Arial" w:hAnsi="Arial"/>
                <w:snapToGrid w:val="0"/>
                <w:color w:val="000000"/>
              </w:rPr>
            </w:pPr>
            <w:r>
              <w:rPr>
                <w:rFonts w:ascii="Arial" w:hAnsi="Arial"/>
                <w:snapToGrid w:val="0"/>
                <w:color w:val="000000"/>
              </w:rPr>
              <w:t>SRS149, SRS150</w:t>
            </w:r>
          </w:p>
        </w:tc>
      </w:tr>
      <w:tr w:rsidR="008B72E7" w14:paraId="2E852A70" w14:textId="77777777">
        <w:tblPrEx>
          <w:tblCellMar>
            <w:top w:w="0" w:type="dxa"/>
            <w:bottom w:w="0" w:type="dxa"/>
          </w:tblCellMar>
        </w:tblPrEx>
        <w:tc>
          <w:tcPr>
            <w:tcW w:w="2430" w:type="dxa"/>
          </w:tcPr>
          <w:p w14:paraId="7DE36123" w14:textId="77777777" w:rsidR="008B72E7" w:rsidRDefault="008B72E7">
            <w:pPr>
              <w:rPr>
                <w:rFonts w:ascii="Arial" w:hAnsi="Arial"/>
                <w:snapToGrid w:val="0"/>
                <w:color w:val="000000"/>
              </w:rPr>
            </w:pPr>
            <w:r>
              <w:rPr>
                <w:rFonts w:ascii="Arial" w:hAnsi="Arial"/>
                <w:snapToGrid w:val="0"/>
                <w:color w:val="000000"/>
              </w:rPr>
              <w:t>3.4.2</w:t>
            </w:r>
          </w:p>
        </w:tc>
        <w:tc>
          <w:tcPr>
            <w:tcW w:w="2520" w:type="dxa"/>
          </w:tcPr>
          <w:p w14:paraId="171272DB" w14:textId="77777777" w:rsidR="008B72E7" w:rsidRDefault="008B72E7">
            <w:pPr>
              <w:rPr>
                <w:rFonts w:ascii="Arial" w:hAnsi="Arial"/>
                <w:snapToGrid w:val="0"/>
                <w:color w:val="000000"/>
              </w:rPr>
            </w:pPr>
            <w:r>
              <w:rPr>
                <w:rFonts w:ascii="Arial" w:hAnsi="Arial"/>
                <w:snapToGrid w:val="0"/>
                <w:color w:val="000000"/>
              </w:rPr>
              <w:t>FCP-CTC Communications</w:t>
            </w:r>
          </w:p>
        </w:tc>
        <w:tc>
          <w:tcPr>
            <w:tcW w:w="2430" w:type="dxa"/>
          </w:tcPr>
          <w:p w14:paraId="39CCE7D8" w14:textId="77777777" w:rsidR="008B72E7" w:rsidRDefault="008B72E7">
            <w:pPr>
              <w:rPr>
                <w:rFonts w:ascii="Arial" w:hAnsi="Arial"/>
                <w:snapToGrid w:val="0"/>
                <w:color w:val="000000"/>
              </w:rPr>
            </w:pPr>
            <w:r>
              <w:rPr>
                <w:rFonts w:ascii="Arial" w:hAnsi="Arial"/>
                <w:snapToGrid w:val="0"/>
                <w:color w:val="000000"/>
              </w:rPr>
              <w:t>The FTSS software shall (3.4.2.10) use no more than 5.2 milliseconds of FCP processing time to move the telemetry data to the MPCC/CTC board and complete communication and error handling for the MPCC/CTC board.</w:t>
            </w:r>
          </w:p>
        </w:tc>
        <w:tc>
          <w:tcPr>
            <w:tcW w:w="2430" w:type="dxa"/>
          </w:tcPr>
          <w:p w14:paraId="04E70A5C" w14:textId="77777777" w:rsidR="008B72E7" w:rsidRDefault="008B72E7">
            <w:pPr>
              <w:rPr>
                <w:rFonts w:ascii="Arial" w:hAnsi="Arial"/>
                <w:snapToGrid w:val="0"/>
                <w:color w:val="000000"/>
              </w:rPr>
            </w:pPr>
            <w:r>
              <w:rPr>
                <w:rFonts w:ascii="Arial" w:hAnsi="Arial"/>
                <w:snapToGrid w:val="0"/>
                <w:color w:val="000000"/>
              </w:rPr>
              <w:t>SRS257</w:t>
            </w:r>
          </w:p>
        </w:tc>
      </w:tr>
      <w:tr w:rsidR="008B72E7" w14:paraId="2522B79A" w14:textId="77777777">
        <w:tblPrEx>
          <w:tblCellMar>
            <w:top w:w="0" w:type="dxa"/>
            <w:bottom w:w="0" w:type="dxa"/>
          </w:tblCellMar>
        </w:tblPrEx>
        <w:tc>
          <w:tcPr>
            <w:tcW w:w="2430" w:type="dxa"/>
          </w:tcPr>
          <w:p w14:paraId="45B9DB4F" w14:textId="77777777" w:rsidR="008B72E7" w:rsidRDefault="008B72E7">
            <w:pPr>
              <w:rPr>
                <w:rFonts w:ascii="Arial" w:hAnsi="Arial"/>
                <w:snapToGrid w:val="0"/>
                <w:color w:val="000000"/>
              </w:rPr>
            </w:pPr>
            <w:r>
              <w:rPr>
                <w:rFonts w:ascii="Arial" w:hAnsi="Arial"/>
                <w:snapToGrid w:val="0"/>
                <w:color w:val="000000"/>
              </w:rPr>
              <w:t>3.4.2</w:t>
            </w:r>
          </w:p>
        </w:tc>
        <w:tc>
          <w:tcPr>
            <w:tcW w:w="2520" w:type="dxa"/>
          </w:tcPr>
          <w:p w14:paraId="061F50A0" w14:textId="77777777" w:rsidR="008B72E7" w:rsidRDefault="008B72E7">
            <w:pPr>
              <w:rPr>
                <w:rFonts w:ascii="Arial" w:hAnsi="Arial"/>
                <w:snapToGrid w:val="0"/>
                <w:color w:val="000000"/>
              </w:rPr>
            </w:pPr>
            <w:r>
              <w:rPr>
                <w:rFonts w:ascii="Arial" w:hAnsi="Arial"/>
                <w:snapToGrid w:val="0"/>
                <w:color w:val="000000"/>
              </w:rPr>
              <w:t>FCP-CTC Communications</w:t>
            </w:r>
          </w:p>
        </w:tc>
        <w:tc>
          <w:tcPr>
            <w:tcW w:w="2430" w:type="dxa"/>
          </w:tcPr>
          <w:p w14:paraId="7A64C551" w14:textId="77777777" w:rsidR="008B72E7" w:rsidRDefault="008B72E7">
            <w:pPr>
              <w:rPr>
                <w:rFonts w:ascii="Arial" w:hAnsi="Arial"/>
                <w:snapToGrid w:val="0"/>
                <w:color w:val="000000"/>
              </w:rPr>
            </w:pPr>
            <w:r>
              <w:rPr>
                <w:rFonts w:ascii="Arial" w:hAnsi="Arial"/>
                <w:snapToGrid w:val="0"/>
                <w:color w:val="000000"/>
              </w:rPr>
              <w:t>The FTSS software shall (3.4.2.5) receive telemetry commands from both CTCs via the MPCC/CTC once every medium frame.</w:t>
            </w:r>
          </w:p>
        </w:tc>
        <w:tc>
          <w:tcPr>
            <w:tcW w:w="2430" w:type="dxa"/>
          </w:tcPr>
          <w:p w14:paraId="06F2A14D" w14:textId="77777777" w:rsidR="008B72E7" w:rsidRDefault="008B72E7">
            <w:pPr>
              <w:rPr>
                <w:rFonts w:ascii="Arial" w:hAnsi="Arial"/>
                <w:snapToGrid w:val="0"/>
                <w:color w:val="000000"/>
              </w:rPr>
            </w:pPr>
            <w:r>
              <w:rPr>
                <w:rFonts w:ascii="Arial" w:hAnsi="Arial"/>
                <w:snapToGrid w:val="0"/>
                <w:color w:val="000000"/>
              </w:rPr>
              <w:t>SRS152</w:t>
            </w:r>
          </w:p>
        </w:tc>
      </w:tr>
      <w:tr w:rsidR="008B72E7" w14:paraId="6D6B1706" w14:textId="77777777">
        <w:tblPrEx>
          <w:tblCellMar>
            <w:top w:w="0" w:type="dxa"/>
            <w:bottom w:w="0" w:type="dxa"/>
          </w:tblCellMar>
        </w:tblPrEx>
        <w:tc>
          <w:tcPr>
            <w:tcW w:w="2430" w:type="dxa"/>
          </w:tcPr>
          <w:p w14:paraId="3FEA645D" w14:textId="77777777" w:rsidR="008B72E7" w:rsidRDefault="008B72E7">
            <w:pPr>
              <w:rPr>
                <w:rFonts w:ascii="Arial" w:hAnsi="Arial"/>
                <w:snapToGrid w:val="0"/>
                <w:color w:val="000000"/>
              </w:rPr>
            </w:pPr>
            <w:r>
              <w:rPr>
                <w:rFonts w:ascii="Arial" w:hAnsi="Arial"/>
                <w:snapToGrid w:val="0"/>
                <w:color w:val="000000"/>
              </w:rPr>
              <w:t>3.4.2</w:t>
            </w:r>
          </w:p>
        </w:tc>
        <w:tc>
          <w:tcPr>
            <w:tcW w:w="2520" w:type="dxa"/>
          </w:tcPr>
          <w:p w14:paraId="1E192053" w14:textId="77777777" w:rsidR="008B72E7" w:rsidRDefault="008B72E7">
            <w:pPr>
              <w:rPr>
                <w:rFonts w:ascii="Arial" w:hAnsi="Arial"/>
                <w:snapToGrid w:val="0"/>
                <w:color w:val="000000"/>
              </w:rPr>
            </w:pPr>
            <w:r>
              <w:rPr>
                <w:rFonts w:ascii="Arial" w:hAnsi="Arial"/>
                <w:snapToGrid w:val="0"/>
                <w:color w:val="000000"/>
              </w:rPr>
              <w:t>FCP-CTC Communications</w:t>
            </w:r>
          </w:p>
        </w:tc>
        <w:tc>
          <w:tcPr>
            <w:tcW w:w="2430" w:type="dxa"/>
          </w:tcPr>
          <w:p w14:paraId="44F9D024" w14:textId="77777777" w:rsidR="008B72E7" w:rsidRDefault="008B72E7">
            <w:pPr>
              <w:rPr>
                <w:rFonts w:ascii="Arial" w:hAnsi="Arial"/>
                <w:snapToGrid w:val="0"/>
                <w:color w:val="000000"/>
              </w:rPr>
            </w:pPr>
            <w:r>
              <w:rPr>
                <w:rFonts w:ascii="Arial" w:hAnsi="Arial"/>
                <w:snapToGrid w:val="0"/>
                <w:color w:val="000000"/>
              </w:rPr>
              <w:t>The FTSS software shall (3.4.2.6) congruently decide which FCP channel should be the source of CTC data.</w:t>
            </w:r>
          </w:p>
        </w:tc>
        <w:tc>
          <w:tcPr>
            <w:tcW w:w="2430" w:type="dxa"/>
          </w:tcPr>
          <w:p w14:paraId="3EB2D390" w14:textId="77777777" w:rsidR="008B72E7" w:rsidRDefault="008B72E7">
            <w:pPr>
              <w:rPr>
                <w:rFonts w:ascii="Arial" w:hAnsi="Arial"/>
                <w:snapToGrid w:val="0"/>
                <w:color w:val="000000"/>
              </w:rPr>
            </w:pPr>
            <w:r>
              <w:rPr>
                <w:rFonts w:ascii="Arial" w:hAnsi="Arial"/>
                <w:snapToGrid w:val="0"/>
                <w:color w:val="000000"/>
              </w:rPr>
              <w:t>SRS222</w:t>
            </w:r>
          </w:p>
        </w:tc>
      </w:tr>
      <w:tr w:rsidR="008B72E7" w14:paraId="29D206FA" w14:textId="77777777">
        <w:tblPrEx>
          <w:tblCellMar>
            <w:top w:w="0" w:type="dxa"/>
            <w:bottom w:w="0" w:type="dxa"/>
          </w:tblCellMar>
        </w:tblPrEx>
        <w:tc>
          <w:tcPr>
            <w:tcW w:w="2430" w:type="dxa"/>
          </w:tcPr>
          <w:p w14:paraId="405F279B" w14:textId="77777777" w:rsidR="008B72E7" w:rsidRDefault="008B72E7">
            <w:pPr>
              <w:rPr>
                <w:rFonts w:ascii="Arial" w:hAnsi="Arial"/>
                <w:snapToGrid w:val="0"/>
                <w:color w:val="000000"/>
              </w:rPr>
            </w:pPr>
            <w:r>
              <w:rPr>
                <w:rFonts w:ascii="Arial" w:hAnsi="Arial"/>
                <w:snapToGrid w:val="0"/>
                <w:color w:val="000000"/>
              </w:rPr>
              <w:t>3.4.2</w:t>
            </w:r>
          </w:p>
        </w:tc>
        <w:tc>
          <w:tcPr>
            <w:tcW w:w="2520" w:type="dxa"/>
          </w:tcPr>
          <w:p w14:paraId="1D7F4AD7" w14:textId="77777777" w:rsidR="008B72E7" w:rsidRDefault="008B72E7">
            <w:pPr>
              <w:rPr>
                <w:rFonts w:ascii="Arial" w:hAnsi="Arial"/>
                <w:snapToGrid w:val="0"/>
                <w:color w:val="000000"/>
              </w:rPr>
            </w:pPr>
            <w:r>
              <w:rPr>
                <w:rFonts w:ascii="Arial" w:hAnsi="Arial"/>
                <w:snapToGrid w:val="0"/>
                <w:color w:val="000000"/>
              </w:rPr>
              <w:t>FCP-CTC Communications</w:t>
            </w:r>
          </w:p>
        </w:tc>
        <w:tc>
          <w:tcPr>
            <w:tcW w:w="2430" w:type="dxa"/>
          </w:tcPr>
          <w:p w14:paraId="3766D24D" w14:textId="77777777" w:rsidR="008B72E7" w:rsidRDefault="008B72E7">
            <w:pPr>
              <w:rPr>
                <w:rFonts w:ascii="Arial" w:hAnsi="Arial"/>
                <w:snapToGrid w:val="0"/>
                <w:color w:val="000000"/>
              </w:rPr>
            </w:pPr>
            <w:r>
              <w:rPr>
                <w:rFonts w:ascii="Arial" w:hAnsi="Arial"/>
                <w:snapToGrid w:val="0"/>
                <w:color w:val="000000"/>
              </w:rPr>
              <w:t>This decision shall (3.4.2.7) be made based on the health and status of all the physical links from the FCP to the CTC.</w:t>
            </w:r>
          </w:p>
        </w:tc>
        <w:tc>
          <w:tcPr>
            <w:tcW w:w="2430" w:type="dxa"/>
          </w:tcPr>
          <w:p w14:paraId="7E9EB6A6" w14:textId="77777777" w:rsidR="008B72E7" w:rsidRDefault="008B72E7">
            <w:pPr>
              <w:rPr>
                <w:rFonts w:ascii="Arial" w:hAnsi="Arial"/>
                <w:snapToGrid w:val="0"/>
                <w:color w:val="000000"/>
              </w:rPr>
            </w:pPr>
            <w:r>
              <w:rPr>
                <w:rFonts w:ascii="Arial" w:hAnsi="Arial"/>
                <w:snapToGrid w:val="0"/>
                <w:color w:val="000000"/>
              </w:rPr>
              <w:t>SRS222</w:t>
            </w:r>
          </w:p>
        </w:tc>
      </w:tr>
      <w:tr w:rsidR="008B72E7" w14:paraId="1BB86791" w14:textId="77777777">
        <w:tblPrEx>
          <w:tblCellMar>
            <w:top w:w="0" w:type="dxa"/>
            <w:bottom w:w="0" w:type="dxa"/>
          </w:tblCellMar>
        </w:tblPrEx>
        <w:tc>
          <w:tcPr>
            <w:tcW w:w="2430" w:type="dxa"/>
          </w:tcPr>
          <w:p w14:paraId="79626448" w14:textId="77777777" w:rsidR="008B72E7" w:rsidRDefault="008B72E7">
            <w:pPr>
              <w:rPr>
                <w:rFonts w:ascii="Arial" w:hAnsi="Arial"/>
                <w:snapToGrid w:val="0"/>
                <w:color w:val="000000"/>
              </w:rPr>
            </w:pPr>
            <w:r>
              <w:rPr>
                <w:rFonts w:ascii="Arial" w:hAnsi="Arial"/>
                <w:snapToGrid w:val="0"/>
                <w:color w:val="000000"/>
              </w:rPr>
              <w:t>3.4.2</w:t>
            </w:r>
          </w:p>
        </w:tc>
        <w:tc>
          <w:tcPr>
            <w:tcW w:w="2520" w:type="dxa"/>
          </w:tcPr>
          <w:p w14:paraId="4EAE1897" w14:textId="77777777" w:rsidR="008B72E7" w:rsidRDefault="008B72E7">
            <w:pPr>
              <w:rPr>
                <w:rFonts w:ascii="Arial" w:hAnsi="Arial"/>
                <w:snapToGrid w:val="0"/>
                <w:color w:val="000000"/>
              </w:rPr>
            </w:pPr>
            <w:r>
              <w:rPr>
                <w:rFonts w:ascii="Arial" w:hAnsi="Arial"/>
                <w:snapToGrid w:val="0"/>
                <w:color w:val="000000"/>
              </w:rPr>
              <w:t>FCP-CTC Communications</w:t>
            </w:r>
          </w:p>
        </w:tc>
        <w:tc>
          <w:tcPr>
            <w:tcW w:w="2430" w:type="dxa"/>
          </w:tcPr>
          <w:p w14:paraId="07F22B35" w14:textId="77777777" w:rsidR="008B72E7" w:rsidRDefault="008B72E7">
            <w:pPr>
              <w:rPr>
                <w:rFonts w:ascii="Arial" w:hAnsi="Arial"/>
                <w:snapToGrid w:val="0"/>
                <w:color w:val="000000"/>
              </w:rPr>
            </w:pPr>
            <w:r>
              <w:rPr>
                <w:rFonts w:ascii="Arial" w:hAnsi="Arial"/>
                <w:snapToGrid w:val="0"/>
                <w:color w:val="000000"/>
              </w:rPr>
              <w:t>The FTSS software shall (3.4.2.8) deliver to the requisite NASA application program commands received from both CTCs.</w:t>
            </w:r>
          </w:p>
        </w:tc>
        <w:tc>
          <w:tcPr>
            <w:tcW w:w="2430" w:type="dxa"/>
          </w:tcPr>
          <w:p w14:paraId="70703544" w14:textId="77777777" w:rsidR="008B72E7" w:rsidRDefault="008B72E7">
            <w:pPr>
              <w:rPr>
                <w:rFonts w:ascii="Arial" w:hAnsi="Arial"/>
                <w:snapToGrid w:val="0"/>
                <w:color w:val="000000"/>
              </w:rPr>
            </w:pPr>
            <w:r>
              <w:rPr>
                <w:rFonts w:ascii="Arial" w:hAnsi="Arial"/>
                <w:snapToGrid w:val="0"/>
                <w:color w:val="000000"/>
              </w:rPr>
              <w:t>SRS153, SRS156</w:t>
            </w:r>
          </w:p>
        </w:tc>
      </w:tr>
      <w:tr w:rsidR="008B72E7" w14:paraId="4DF48F11" w14:textId="77777777">
        <w:tblPrEx>
          <w:tblCellMar>
            <w:top w:w="0" w:type="dxa"/>
            <w:bottom w:w="0" w:type="dxa"/>
          </w:tblCellMar>
        </w:tblPrEx>
        <w:tc>
          <w:tcPr>
            <w:tcW w:w="2430" w:type="dxa"/>
          </w:tcPr>
          <w:p w14:paraId="0C69F4E1" w14:textId="77777777" w:rsidR="008B72E7" w:rsidRDefault="008B72E7">
            <w:pPr>
              <w:rPr>
                <w:rFonts w:ascii="Arial" w:hAnsi="Arial"/>
                <w:snapToGrid w:val="0"/>
                <w:color w:val="000000"/>
              </w:rPr>
            </w:pPr>
            <w:r>
              <w:rPr>
                <w:rFonts w:ascii="Arial" w:hAnsi="Arial"/>
                <w:snapToGrid w:val="0"/>
                <w:color w:val="000000"/>
              </w:rPr>
              <w:t>3.5</w:t>
            </w:r>
          </w:p>
        </w:tc>
        <w:tc>
          <w:tcPr>
            <w:tcW w:w="2520" w:type="dxa"/>
          </w:tcPr>
          <w:p w14:paraId="57E40EFD" w14:textId="77777777" w:rsidR="008B72E7" w:rsidRDefault="008B72E7">
            <w:pPr>
              <w:rPr>
                <w:rFonts w:ascii="Arial" w:hAnsi="Arial"/>
                <w:snapToGrid w:val="0"/>
                <w:color w:val="000000"/>
              </w:rPr>
            </w:pPr>
            <w:r>
              <w:rPr>
                <w:rFonts w:ascii="Arial" w:hAnsi="Arial"/>
                <w:snapToGrid w:val="0"/>
                <w:color w:val="000000"/>
              </w:rPr>
              <w:t>Miscellaneous Other Requirements</w:t>
            </w:r>
          </w:p>
        </w:tc>
        <w:tc>
          <w:tcPr>
            <w:tcW w:w="2430" w:type="dxa"/>
          </w:tcPr>
          <w:p w14:paraId="631FE30A" w14:textId="77777777" w:rsidR="008B72E7" w:rsidRDefault="008B72E7">
            <w:pPr>
              <w:rPr>
                <w:rFonts w:ascii="Arial" w:hAnsi="Arial"/>
                <w:snapToGrid w:val="0"/>
                <w:color w:val="000000"/>
              </w:rPr>
            </w:pPr>
            <w:r>
              <w:rPr>
                <w:rFonts w:ascii="Arial" w:hAnsi="Arial"/>
                <w:snapToGrid w:val="0"/>
                <w:color w:val="000000"/>
              </w:rPr>
              <w:t>Draper shall (3.5.5) not violate the 100 microseconds requirement.</w:t>
            </w:r>
          </w:p>
        </w:tc>
        <w:tc>
          <w:tcPr>
            <w:tcW w:w="2430" w:type="dxa"/>
          </w:tcPr>
          <w:p w14:paraId="5955DC62" w14:textId="77777777" w:rsidR="008B72E7" w:rsidRDefault="008B72E7">
            <w:pPr>
              <w:rPr>
                <w:rFonts w:ascii="Arial" w:hAnsi="Arial"/>
                <w:snapToGrid w:val="0"/>
                <w:color w:val="000000"/>
              </w:rPr>
            </w:pPr>
            <w:r>
              <w:rPr>
                <w:rFonts w:ascii="Arial" w:hAnsi="Arial"/>
                <w:snapToGrid w:val="0"/>
                <w:color w:val="000000"/>
              </w:rPr>
              <w:t>SRS223</w:t>
            </w:r>
          </w:p>
        </w:tc>
      </w:tr>
      <w:tr w:rsidR="008B72E7" w14:paraId="4B570C9F" w14:textId="77777777">
        <w:tblPrEx>
          <w:tblCellMar>
            <w:top w:w="0" w:type="dxa"/>
            <w:bottom w:w="0" w:type="dxa"/>
          </w:tblCellMar>
        </w:tblPrEx>
        <w:tc>
          <w:tcPr>
            <w:tcW w:w="2430" w:type="dxa"/>
          </w:tcPr>
          <w:p w14:paraId="3A21557E" w14:textId="77777777" w:rsidR="008B72E7" w:rsidRDefault="008B72E7">
            <w:pPr>
              <w:rPr>
                <w:rFonts w:ascii="Arial" w:hAnsi="Arial"/>
                <w:snapToGrid w:val="0"/>
                <w:color w:val="000000"/>
              </w:rPr>
            </w:pPr>
            <w:r>
              <w:rPr>
                <w:rFonts w:ascii="Arial" w:hAnsi="Arial"/>
                <w:snapToGrid w:val="0"/>
                <w:color w:val="000000"/>
              </w:rPr>
              <w:t>3.5</w:t>
            </w:r>
          </w:p>
        </w:tc>
        <w:tc>
          <w:tcPr>
            <w:tcW w:w="2520" w:type="dxa"/>
          </w:tcPr>
          <w:p w14:paraId="2BD9A634" w14:textId="77777777" w:rsidR="008B72E7" w:rsidRDefault="008B72E7">
            <w:pPr>
              <w:rPr>
                <w:rFonts w:ascii="Arial" w:hAnsi="Arial"/>
                <w:snapToGrid w:val="0"/>
                <w:color w:val="000000"/>
              </w:rPr>
            </w:pPr>
            <w:r>
              <w:rPr>
                <w:rFonts w:ascii="Arial" w:hAnsi="Arial"/>
                <w:snapToGrid w:val="0"/>
                <w:color w:val="000000"/>
              </w:rPr>
              <w:t>Miscellaneous Other Requirements</w:t>
            </w:r>
          </w:p>
        </w:tc>
        <w:tc>
          <w:tcPr>
            <w:tcW w:w="2430" w:type="dxa"/>
          </w:tcPr>
          <w:p w14:paraId="57C9F427" w14:textId="77777777" w:rsidR="008B72E7" w:rsidRDefault="008B72E7">
            <w:pPr>
              <w:rPr>
                <w:rFonts w:ascii="Arial" w:hAnsi="Arial"/>
                <w:snapToGrid w:val="0"/>
                <w:color w:val="000000"/>
              </w:rPr>
            </w:pPr>
            <w:r>
              <w:rPr>
                <w:rFonts w:ascii="Arial" w:hAnsi="Arial"/>
                <w:snapToGrid w:val="0"/>
                <w:color w:val="000000"/>
              </w:rPr>
              <w:t>Draper shall (3.5.6) deliver FTSS engineering release version 5/6, and any subsequent versions of the FTSS software, only after the release has been proven to work under Tornado 2 for the NT environment.</w:t>
            </w:r>
          </w:p>
        </w:tc>
        <w:tc>
          <w:tcPr>
            <w:tcW w:w="2430" w:type="dxa"/>
          </w:tcPr>
          <w:p w14:paraId="79A85F25" w14:textId="77777777" w:rsidR="008B72E7" w:rsidRDefault="008B72E7">
            <w:pPr>
              <w:rPr>
                <w:rFonts w:ascii="Arial" w:hAnsi="Arial"/>
                <w:snapToGrid w:val="0"/>
                <w:color w:val="000000"/>
              </w:rPr>
            </w:pPr>
            <w:r>
              <w:rPr>
                <w:rFonts w:ascii="Arial" w:hAnsi="Arial"/>
                <w:snapToGrid w:val="0"/>
                <w:color w:val="000000"/>
              </w:rPr>
              <w:t>SRS253</w:t>
            </w:r>
          </w:p>
        </w:tc>
      </w:tr>
      <w:tr w:rsidR="008B72E7" w14:paraId="4212A149" w14:textId="77777777">
        <w:tblPrEx>
          <w:tblCellMar>
            <w:top w:w="0" w:type="dxa"/>
            <w:bottom w:w="0" w:type="dxa"/>
          </w:tblCellMar>
        </w:tblPrEx>
        <w:tc>
          <w:tcPr>
            <w:tcW w:w="2430" w:type="dxa"/>
          </w:tcPr>
          <w:p w14:paraId="658C051A" w14:textId="77777777" w:rsidR="008B72E7" w:rsidRDefault="008B72E7">
            <w:pPr>
              <w:rPr>
                <w:rFonts w:ascii="Arial" w:hAnsi="Arial"/>
                <w:snapToGrid w:val="0"/>
                <w:color w:val="000000"/>
              </w:rPr>
            </w:pPr>
            <w:r>
              <w:rPr>
                <w:rFonts w:ascii="Arial" w:hAnsi="Arial"/>
                <w:snapToGrid w:val="0"/>
                <w:color w:val="000000"/>
              </w:rPr>
              <w:t>3.5</w:t>
            </w:r>
          </w:p>
        </w:tc>
        <w:tc>
          <w:tcPr>
            <w:tcW w:w="2520" w:type="dxa"/>
          </w:tcPr>
          <w:p w14:paraId="47ACB260" w14:textId="77777777" w:rsidR="008B72E7" w:rsidRDefault="008B72E7">
            <w:pPr>
              <w:rPr>
                <w:rFonts w:ascii="Arial" w:hAnsi="Arial"/>
                <w:snapToGrid w:val="0"/>
                <w:color w:val="000000"/>
              </w:rPr>
            </w:pPr>
            <w:r>
              <w:rPr>
                <w:rFonts w:ascii="Arial" w:hAnsi="Arial"/>
                <w:snapToGrid w:val="0"/>
                <w:color w:val="000000"/>
              </w:rPr>
              <w:t>Miscellaneous Other Requirements</w:t>
            </w:r>
          </w:p>
        </w:tc>
        <w:tc>
          <w:tcPr>
            <w:tcW w:w="2430" w:type="dxa"/>
          </w:tcPr>
          <w:p w14:paraId="4743F759" w14:textId="77777777" w:rsidR="008B72E7" w:rsidRDefault="008B72E7">
            <w:pPr>
              <w:rPr>
                <w:rFonts w:ascii="Arial" w:hAnsi="Arial"/>
                <w:snapToGrid w:val="0"/>
                <w:color w:val="000000"/>
              </w:rPr>
            </w:pPr>
            <w:r>
              <w:rPr>
                <w:rFonts w:ascii="Arial" w:hAnsi="Arial"/>
                <w:snapToGrid w:val="0"/>
                <w:color w:val="000000"/>
              </w:rPr>
              <w:t>Draper shall (3.5.7) deliver FTSS engineering release version 5/6, and any subsequent versions of the FTSS software, via CD-ROM.</w:t>
            </w:r>
          </w:p>
        </w:tc>
        <w:tc>
          <w:tcPr>
            <w:tcW w:w="2430" w:type="dxa"/>
          </w:tcPr>
          <w:p w14:paraId="1574EF72" w14:textId="77777777" w:rsidR="008B72E7" w:rsidRDefault="008B72E7">
            <w:pPr>
              <w:rPr>
                <w:rFonts w:ascii="Arial" w:hAnsi="Arial"/>
                <w:snapToGrid w:val="0"/>
                <w:color w:val="000000"/>
              </w:rPr>
            </w:pPr>
            <w:r>
              <w:rPr>
                <w:rFonts w:ascii="Arial" w:hAnsi="Arial"/>
                <w:snapToGrid w:val="0"/>
                <w:color w:val="000000"/>
              </w:rPr>
              <w:t>SRS252</w:t>
            </w:r>
          </w:p>
        </w:tc>
      </w:tr>
    </w:tbl>
    <w:p w14:paraId="5FC24230" w14:textId="77777777" w:rsidR="008B72E7" w:rsidRDefault="008B72E7"/>
    <w:p w14:paraId="3A720F05" w14:textId="77777777" w:rsidR="008B72E7" w:rsidRDefault="008B72E7"/>
    <w:p w14:paraId="44B6F5A7" w14:textId="77777777" w:rsidR="008B72E7" w:rsidRDefault="008B72E7">
      <w:pPr>
        <w:sectPr w:rsidR="008B72E7">
          <w:pgSz w:w="12242" w:h="15842" w:code="1"/>
          <w:pgMar w:top="1440" w:right="1440" w:bottom="1440" w:left="1440" w:header="720" w:footer="720" w:gutter="0"/>
          <w:cols w:space="720"/>
        </w:sectPr>
      </w:pPr>
    </w:p>
    <w:p w14:paraId="39FAE268" w14:textId="77777777" w:rsidR="008B72E7" w:rsidRDefault="008B72E7">
      <w:pPr>
        <w:pStyle w:val="Heading1"/>
      </w:pPr>
      <w:bookmarkStart w:id="374" w:name="_Toc518715630"/>
      <w:r>
        <w:t>Notes</w:t>
      </w:r>
      <w:bookmarkEnd w:id="374"/>
    </w:p>
    <w:p w14:paraId="68CC8858" w14:textId="77777777" w:rsidR="008B72E7" w:rsidRDefault="008B72E7">
      <w:pPr>
        <w:pStyle w:val="Heading2"/>
      </w:pPr>
      <w:bookmarkStart w:id="375" w:name="_Toc518715631"/>
      <w:r>
        <w:t>List of Acronyms</w:t>
      </w:r>
      <w:bookmarkEnd w:id="375"/>
    </w:p>
    <w:tbl>
      <w:tblPr>
        <w:tblW w:w="0" w:type="auto"/>
        <w:tblLayout w:type="fixed"/>
        <w:tblLook w:val="0000" w:firstRow="0" w:lastRow="0" w:firstColumn="0" w:lastColumn="0" w:noHBand="0" w:noVBand="0"/>
      </w:tblPr>
      <w:tblGrid>
        <w:gridCol w:w="3348"/>
        <w:gridCol w:w="5266"/>
      </w:tblGrid>
      <w:tr w:rsidR="008B72E7" w14:paraId="57ABD042" w14:textId="77777777">
        <w:tblPrEx>
          <w:tblCellMar>
            <w:top w:w="0" w:type="dxa"/>
            <w:bottom w:w="0" w:type="dxa"/>
          </w:tblCellMar>
        </w:tblPrEx>
        <w:tc>
          <w:tcPr>
            <w:tcW w:w="3348" w:type="dxa"/>
          </w:tcPr>
          <w:p w14:paraId="09978CA3" w14:textId="77777777" w:rsidR="008B72E7" w:rsidRDefault="008B72E7">
            <w:pPr>
              <w:rPr>
                <w:b/>
              </w:rPr>
            </w:pPr>
            <w:r>
              <w:rPr>
                <w:b/>
              </w:rPr>
              <w:t>Acronym</w:t>
            </w:r>
          </w:p>
        </w:tc>
        <w:tc>
          <w:tcPr>
            <w:tcW w:w="5266" w:type="dxa"/>
          </w:tcPr>
          <w:p w14:paraId="15FAF593" w14:textId="77777777" w:rsidR="008B72E7" w:rsidRDefault="008B72E7">
            <w:pPr>
              <w:rPr>
                <w:b/>
              </w:rPr>
            </w:pPr>
            <w:r>
              <w:rPr>
                <w:b/>
              </w:rPr>
              <w:t>Definition</w:t>
            </w:r>
          </w:p>
        </w:tc>
      </w:tr>
      <w:tr w:rsidR="008B72E7" w14:paraId="1ED7E639" w14:textId="77777777">
        <w:tblPrEx>
          <w:tblCellMar>
            <w:top w:w="0" w:type="dxa"/>
            <w:bottom w:w="0" w:type="dxa"/>
          </w:tblCellMar>
        </w:tblPrEx>
        <w:tc>
          <w:tcPr>
            <w:tcW w:w="3348" w:type="dxa"/>
          </w:tcPr>
          <w:p w14:paraId="7561553B" w14:textId="77777777" w:rsidR="008B72E7" w:rsidRDefault="008B72E7">
            <w:pPr>
              <w:rPr>
                <w:i/>
              </w:rPr>
            </w:pPr>
            <w:r>
              <w:rPr>
                <w:i/>
              </w:rPr>
              <w:t>API</w:t>
            </w:r>
          </w:p>
        </w:tc>
        <w:tc>
          <w:tcPr>
            <w:tcW w:w="5266" w:type="dxa"/>
          </w:tcPr>
          <w:p w14:paraId="320FAFCC" w14:textId="77777777" w:rsidR="008B72E7" w:rsidRDefault="008B72E7">
            <w:r>
              <w:t>Application Programmer's Interface</w:t>
            </w:r>
          </w:p>
        </w:tc>
      </w:tr>
      <w:tr w:rsidR="008B72E7" w14:paraId="757CAB6E" w14:textId="77777777">
        <w:tblPrEx>
          <w:tblCellMar>
            <w:top w:w="0" w:type="dxa"/>
            <w:bottom w:w="0" w:type="dxa"/>
          </w:tblCellMar>
        </w:tblPrEx>
        <w:tc>
          <w:tcPr>
            <w:tcW w:w="3348" w:type="dxa"/>
          </w:tcPr>
          <w:p w14:paraId="5BA7ECA0" w14:textId="77777777" w:rsidR="008B72E7" w:rsidRDefault="008B72E7">
            <w:pPr>
              <w:rPr>
                <w:i/>
              </w:rPr>
            </w:pPr>
          </w:p>
        </w:tc>
        <w:tc>
          <w:tcPr>
            <w:tcW w:w="5266" w:type="dxa"/>
          </w:tcPr>
          <w:p w14:paraId="542DA0BF" w14:textId="77777777" w:rsidR="008B72E7" w:rsidRDefault="008B72E7"/>
        </w:tc>
      </w:tr>
      <w:tr w:rsidR="008B72E7" w14:paraId="1D928AE1" w14:textId="77777777">
        <w:tblPrEx>
          <w:tblCellMar>
            <w:top w:w="0" w:type="dxa"/>
            <w:bottom w:w="0" w:type="dxa"/>
          </w:tblCellMar>
        </w:tblPrEx>
        <w:tc>
          <w:tcPr>
            <w:tcW w:w="3348" w:type="dxa"/>
          </w:tcPr>
          <w:p w14:paraId="4AC99851" w14:textId="77777777" w:rsidR="008B72E7" w:rsidRDefault="008B72E7">
            <w:pPr>
              <w:rPr>
                <w:i/>
              </w:rPr>
            </w:pPr>
            <w:r>
              <w:rPr>
                <w:i/>
              </w:rPr>
              <w:t>BIT</w:t>
            </w:r>
          </w:p>
        </w:tc>
        <w:tc>
          <w:tcPr>
            <w:tcW w:w="5266" w:type="dxa"/>
          </w:tcPr>
          <w:p w14:paraId="32E530EC" w14:textId="77777777" w:rsidR="008B72E7" w:rsidRDefault="008B72E7">
            <w:r>
              <w:t>Built-in-Test</w:t>
            </w:r>
          </w:p>
        </w:tc>
      </w:tr>
      <w:tr w:rsidR="008B72E7" w14:paraId="0FF25BD1" w14:textId="77777777">
        <w:tblPrEx>
          <w:tblCellMar>
            <w:top w:w="0" w:type="dxa"/>
            <w:bottom w:w="0" w:type="dxa"/>
          </w:tblCellMar>
        </w:tblPrEx>
        <w:tc>
          <w:tcPr>
            <w:tcW w:w="3348" w:type="dxa"/>
          </w:tcPr>
          <w:p w14:paraId="19E6959C" w14:textId="77777777" w:rsidR="008B72E7" w:rsidRDefault="008B72E7">
            <w:pPr>
              <w:rPr>
                <w:i/>
              </w:rPr>
            </w:pPr>
            <w:r>
              <w:rPr>
                <w:i/>
              </w:rPr>
              <w:t>BRVC</w:t>
            </w:r>
          </w:p>
        </w:tc>
        <w:tc>
          <w:tcPr>
            <w:tcW w:w="5266" w:type="dxa"/>
          </w:tcPr>
          <w:p w14:paraId="3E063A2B" w14:textId="77777777" w:rsidR="008B72E7" w:rsidRDefault="008B72E7">
            <w:r>
              <w:t>Byzantine Resilient Virtual Circuit</w:t>
            </w:r>
          </w:p>
        </w:tc>
      </w:tr>
      <w:tr w:rsidR="008B72E7" w14:paraId="46A05A72" w14:textId="77777777">
        <w:tblPrEx>
          <w:tblCellMar>
            <w:top w:w="0" w:type="dxa"/>
            <w:bottom w:w="0" w:type="dxa"/>
          </w:tblCellMar>
        </w:tblPrEx>
        <w:tc>
          <w:tcPr>
            <w:tcW w:w="3348" w:type="dxa"/>
          </w:tcPr>
          <w:p w14:paraId="5FB90C62" w14:textId="77777777" w:rsidR="008B72E7" w:rsidRDefault="008B72E7">
            <w:pPr>
              <w:rPr>
                <w:i/>
              </w:rPr>
            </w:pPr>
            <w:r>
              <w:rPr>
                <w:i/>
              </w:rPr>
              <w:t>BSP</w:t>
            </w:r>
          </w:p>
        </w:tc>
        <w:tc>
          <w:tcPr>
            <w:tcW w:w="5266" w:type="dxa"/>
          </w:tcPr>
          <w:p w14:paraId="591CF2ED" w14:textId="77777777" w:rsidR="008B72E7" w:rsidRDefault="008B72E7">
            <w:r>
              <w:t>Board Support Package</w:t>
            </w:r>
          </w:p>
        </w:tc>
      </w:tr>
      <w:tr w:rsidR="008B72E7" w14:paraId="28F3855F" w14:textId="77777777">
        <w:tblPrEx>
          <w:tblCellMar>
            <w:top w:w="0" w:type="dxa"/>
            <w:bottom w:w="0" w:type="dxa"/>
          </w:tblCellMar>
        </w:tblPrEx>
        <w:tc>
          <w:tcPr>
            <w:tcW w:w="3348" w:type="dxa"/>
          </w:tcPr>
          <w:p w14:paraId="10BA93EB" w14:textId="77777777" w:rsidR="008B72E7" w:rsidRDefault="008B72E7">
            <w:pPr>
              <w:rPr>
                <w:i/>
              </w:rPr>
            </w:pPr>
          </w:p>
        </w:tc>
        <w:tc>
          <w:tcPr>
            <w:tcW w:w="5266" w:type="dxa"/>
          </w:tcPr>
          <w:p w14:paraId="60C9634E" w14:textId="77777777" w:rsidR="008B72E7" w:rsidRDefault="008B72E7"/>
        </w:tc>
      </w:tr>
      <w:tr w:rsidR="008B72E7" w14:paraId="2CA274D6" w14:textId="77777777">
        <w:tblPrEx>
          <w:tblCellMar>
            <w:top w:w="0" w:type="dxa"/>
            <w:bottom w:w="0" w:type="dxa"/>
          </w:tblCellMar>
        </w:tblPrEx>
        <w:tc>
          <w:tcPr>
            <w:tcW w:w="3348" w:type="dxa"/>
          </w:tcPr>
          <w:p w14:paraId="215065C8" w14:textId="77777777" w:rsidR="008B72E7" w:rsidRDefault="008B72E7">
            <w:pPr>
              <w:rPr>
                <w:i/>
              </w:rPr>
            </w:pPr>
            <w:r>
              <w:rPr>
                <w:i/>
              </w:rPr>
              <w:t>CBIT</w:t>
            </w:r>
          </w:p>
        </w:tc>
        <w:tc>
          <w:tcPr>
            <w:tcW w:w="5266" w:type="dxa"/>
          </w:tcPr>
          <w:p w14:paraId="245D5C16" w14:textId="77777777" w:rsidR="008B72E7" w:rsidRDefault="008B72E7">
            <w:r>
              <w:t>Continuous Built In Test</w:t>
            </w:r>
          </w:p>
        </w:tc>
      </w:tr>
      <w:tr w:rsidR="008B72E7" w14:paraId="697A3E70" w14:textId="77777777">
        <w:tblPrEx>
          <w:tblCellMar>
            <w:top w:w="0" w:type="dxa"/>
            <w:bottom w:w="0" w:type="dxa"/>
          </w:tblCellMar>
        </w:tblPrEx>
        <w:tc>
          <w:tcPr>
            <w:tcW w:w="3348" w:type="dxa"/>
          </w:tcPr>
          <w:p w14:paraId="6F68FC19" w14:textId="77777777" w:rsidR="008B72E7" w:rsidRDefault="008B72E7">
            <w:pPr>
              <w:rPr>
                <w:i/>
              </w:rPr>
            </w:pPr>
            <w:r>
              <w:rPr>
                <w:i/>
              </w:rPr>
              <w:t>COTS</w:t>
            </w:r>
          </w:p>
        </w:tc>
        <w:tc>
          <w:tcPr>
            <w:tcW w:w="5266" w:type="dxa"/>
          </w:tcPr>
          <w:p w14:paraId="299C3A6D" w14:textId="77777777" w:rsidR="008B72E7" w:rsidRDefault="008B72E7">
            <w:r>
              <w:t>Commercial Off-The-Shelf</w:t>
            </w:r>
          </w:p>
        </w:tc>
      </w:tr>
      <w:tr w:rsidR="008B72E7" w14:paraId="14137AAE" w14:textId="77777777">
        <w:tblPrEx>
          <w:tblCellMar>
            <w:top w:w="0" w:type="dxa"/>
            <w:bottom w:w="0" w:type="dxa"/>
          </w:tblCellMar>
        </w:tblPrEx>
        <w:tc>
          <w:tcPr>
            <w:tcW w:w="3348" w:type="dxa"/>
          </w:tcPr>
          <w:p w14:paraId="11BA3C89" w14:textId="77777777" w:rsidR="008B72E7" w:rsidRDefault="008B72E7">
            <w:pPr>
              <w:rPr>
                <w:i/>
              </w:rPr>
            </w:pPr>
            <w:r>
              <w:rPr>
                <w:i/>
              </w:rPr>
              <w:t>CSCI</w:t>
            </w:r>
          </w:p>
        </w:tc>
        <w:tc>
          <w:tcPr>
            <w:tcW w:w="5266" w:type="dxa"/>
          </w:tcPr>
          <w:p w14:paraId="30B11230" w14:textId="77777777" w:rsidR="008B72E7" w:rsidRDefault="008B72E7">
            <w:r>
              <w:t>Computer Software Configuration Item</w:t>
            </w:r>
          </w:p>
        </w:tc>
      </w:tr>
      <w:tr w:rsidR="008B72E7" w14:paraId="51E06601" w14:textId="77777777">
        <w:tblPrEx>
          <w:tblCellMar>
            <w:top w:w="0" w:type="dxa"/>
            <w:bottom w:w="0" w:type="dxa"/>
          </w:tblCellMar>
        </w:tblPrEx>
        <w:tc>
          <w:tcPr>
            <w:tcW w:w="3348" w:type="dxa"/>
          </w:tcPr>
          <w:p w14:paraId="4A562460" w14:textId="77777777" w:rsidR="008B72E7" w:rsidRDefault="008B72E7">
            <w:pPr>
              <w:rPr>
                <w:i/>
              </w:rPr>
            </w:pPr>
            <w:r>
              <w:rPr>
                <w:i/>
              </w:rPr>
              <w:t>CT</w:t>
            </w:r>
          </w:p>
        </w:tc>
        <w:tc>
          <w:tcPr>
            <w:tcW w:w="5266" w:type="dxa"/>
          </w:tcPr>
          <w:p w14:paraId="65BE556F" w14:textId="77777777" w:rsidR="008B72E7" w:rsidRDefault="008B72E7">
            <w:r>
              <w:t>Configuration Table</w:t>
            </w:r>
          </w:p>
        </w:tc>
      </w:tr>
      <w:tr w:rsidR="008B72E7" w14:paraId="7F22D558" w14:textId="77777777">
        <w:tblPrEx>
          <w:tblCellMar>
            <w:top w:w="0" w:type="dxa"/>
            <w:bottom w:w="0" w:type="dxa"/>
          </w:tblCellMar>
        </w:tblPrEx>
        <w:tc>
          <w:tcPr>
            <w:tcW w:w="3348" w:type="dxa"/>
          </w:tcPr>
          <w:p w14:paraId="28B616AC" w14:textId="77777777" w:rsidR="008B72E7" w:rsidRDefault="008B72E7">
            <w:pPr>
              <w:rPr>
                <w:i/>
              </w:rPr>
            </w:pPr>
            <w:r>
              <w:rPr>
                <w:i/>
              </w:rPr>
              <w:t>CTC</w:t>
            </w:r>
          </w:p>
        </w:tc>
        <w:tc>
          <w:tcPr>
            <w:tcW w:w="5266" w:type="dxa"/>
          </w:tcPr>
          <w:p w14:paraId="6C9083F2" w14:textId="77777777" w:rsidR="008B72E7" w:rsidRDefault="008B72E7">
            <w:r>
              <w:t>Command and Telemetry Computer</w:t>
            </w:r>
          </w:p>
        </w:tc>
      </w:tr>
      <w:tr w:rsidR="008B72E7" w14:paraId="6D60874C" w14:textId="77777777">
        <w:tblPrEx>
          <w:tblCellMar>
            <w:top w:w="0" w:type="dxa"/>
            <w:bottom w:w="0" w:type="dxa"/>
          </w:tblCellMar>
        </w:tblPrEx>
        <w:tc>
          <w:tcPr>
            <w:tcW w:w="3348" w:type="dxa"/>
          </w:tcPr>
          <w:p w14:paraId="765F89AD" w14:textId="77777777" w:rsidR="008B72E7" w:rsidRDefault="008B72E7">
            <w:pPr>
              <w:rPr>
                <w:i/>
              </w:rPr>
            </w:pPr>
          </w:p>
        </w:tc>
        <w:tc>
          <w:tcPr>
            <w:tcW w:w="5266" w:type="dxa"/>
          </w:tcPr>
          <w:p w14:paraId="4A31A3AA" w14:textId="77777777" w:rsidR="008B72E7" w:rsidRDefault="008B72E7"/>
        </w:tc>
      </w:tr>
      <w:tr w:rsidR="008B72E7" w14:paraId="3C5A6F69" w14:textId="77777777">
        <w:tblPrEx>
          <w:tblCellMar>
            <w:top w:w="0" w:type="dxa"/>
            <w:bottom w:w="0" w:type="dxa"/>
          </w:tblCellMar>
        </w:tblPrEx>
        <w:tc>
          <w:tcPr>
            <w:tcW w:w="3348" w:type="dxa"/>
          </w:tcPr>
          <w:p w14:paraId="2B3366F2" w14:textId="77777777" w:rsidR="008B72E7" w:rsidRDefault="008B72E7">
            <w:pPr>
              <w:rPr>
                <w:i/>
              </w:rPr>
            </w:pPr>
            <w:r>
              <w:rPr>
                <w:i/>
              </w:rPr>
              <w:t>DID</w:t>
            </w:r>
          </w:p>
        </w:tc>
        <w:tc>
          <w:tcPr>
            <w:tcW w:w="5266" w:type="dxa"/>
          </w:tcPr>
          <w:p w14:paraId="6E0120F6" w14:textId="77777777" w:rsidR="008B72E7" w:rsidRDefault="008B72E7">
            <w:r>
              <w:t>Data Item Description</w:t>
            </w:r>
          </w:p>
        </w:tc>
      </w:tr>
      <w:tr w:rsidR="008B72E7" w14:paraId="7A975D0F" w14:textId="77777777">
        <w:tblPrEx>
          <w:tblCellMar>
            <w:top w:w="0" w:type="dxa"/>
            <w:bottom w:w="0" w:type="dxa"/>
          </w:tblCellMar>
        </w:tblPrEx>
        <w:tc>
          <w:tcPr>
            <w:tcW w:w="3348" w:type="dxa"/>
          </w:tcPr>
          <w:p w14:paraId="7470D44D" w14:textId="77777777" w:rsidR="008B72E7" w:rsidRDefault="008B72E7">
            <w:pPr>
              <w:rPr>
                <w:i/>
              </w:rPr>
            </w:pPr>
            <w:r>
              <w:rPr>
                <w:i/>
              </w:rPr>
              <w:t>DIO</w:t>
            </w:r>
          </w:p>
        </w:tc>
        <w:tc>
          <w:tcPr>
            <w:tcW w:w="5266" w:type="dxa"/>
          </w:tcPr>
          <w:p w14:paraId="278D80EA" w14:textId="77777777" w:rsidR="008B72E7" w:rsidRDefault="008B72E7">
            <w:r>
              <w:t>Digital Input/Output</w:t>
            </w:r>
          </w:p>
        </w:tc>
      </w:tr>
      <w:tr w:rsidR="008B72E7" w14:paraId="64A2F445" w14:textId="77777777">
        <w:tblPrEx>
          <w:tblCellMar>
            <w:top w:w="0" w:type="dxa"/>
            <w:bottom w:w="0" w:type="dxa"/>
          </w:tblCellMar>
        </w:tblPrEx>
        <w:tc>
          <w:tcPr>
            <w:tcW w:w="3348" w:type="dxa"/>
          </w:tcPr>
          <w:p w14:paraId="1BD9F04D" w14:textId="77777777" w:rsidR="008B72E7" w:rsidRDefault="008B72E7">
            <w:pPr>
              <w:rPr>
                <w:i/>
              </w:rPr>
            </w:pPr>
          </w:p>
        </w:tc>
        <w:tc>
          <w:tcPr>
            <w:tcW w:w="5266" w:type="dxa"/>
          </w:tcPr>
          <w:p w14:paraId="12E48A86" w14:textId="77777777" w:rsidR="008B72E7" w:rsidRDefault="008B72E7"/>
        </w:tc>
      </w:tr>
      <w:tr w:rsidR="008B72E7" w14:paraId="308159C2" w14:textId="77777777">
        <w:tblPrEx>
          <w:tblCellMar>
            <w:top w:w="0" w:type="dxa"/>
            <w:bottom w:w="0" w:type="dxa"/>
          </w:tblCellMar>
        </w:tblPrEx>
        <w:tc>
          <w:tcPr>
            <w:tcW w:w="3348" w:type="dxa"/>
          </w:tcPr>
          <w:p w14:paraId="5A81E0BE" w14:textId="77777777" w:rsidR="008B72E7" w:rsidRDefault="008B72E7">
            <w:pPr>
              <w:rPr>
                <w:i/>
              </w:rPr>
            </w:pPr>
            <w:r>
              <w:rPr>
                <w:i/>
              </w:rPr>
              <w:t>ECR</w:t>
            </w:r>
          </w:p>
        </w:tc>
        <w:tc>
          <w:tcPr>
            <w:tcW w:w="5266" w:type="dxa"/>
          </w:tcPr>
          <w:p w14:paraId="4397C585" w14:textId="77777777" w:rsidR="008B72E7" w:rsidRDefault="008B72E7">
            <w:r>
              <w:t>Engineering Change Request</w:t>
            </w:r>
          </w:p>
        </w:tc>
      </w:tr>
      <w:tr w:rsidR="008B72E7" w14:paraId="4CB5BB14" w14:textId="77777777">
        <w:tblPrEx>
          <w:tblCellMar>
            <w:top w:w="0" w:type="dxa"/>
            <w:bottom w:w="0" w:type="dxa"/>
          </w:tblCellMar>
        </w:tblPrEx>
        <w:tc>
          <w:tcPr>
            <w:tcW w:w="3348" w:type="dxa"/>
          </w:tcPr>
          <w:p w14:paraId="6D5D242B" w14:textId="77777777" w:rsidR="008B72E7" w:rsidRDefault="008B72E7">
            <w:pPr>
              <w:rPr>
                <w:i/>
              </w:rPr>
            </w:pPr>
          </w:p>
        </w:tc>
        <w:tc>
          <w:tcPr>
            <w:tcW w:w="5266" w:type="dxa"/>
          </w:tcPr>
          <w:p w14:paraId="29416468" w14:textId="77777777" w:rsidR="008B72E7" w:rsidRDefault="008B72E7"/>
        </w:tc>
      </w:tr>
      <w:tr w:rsidR="008B72E7" w14:paraId="0E9F8EAB" w14:textId="77777777">
        <w:tblPrEx>
          <w:tblCellMar>
            <w:top w:w="0" w:type="dxa"/>
            <w:bottom w:w="0" w:type="dxa"/>
          </w:tblCellMar>
        </w:tblPrEx>
        <w:tc>
          <w:tcPr>
            <w:tcW w:w="3348" w:type="dxa"/>
          </w:tcPr>
          <w:p w14:paraId="72D6CB2D" w14:textId="77777777" w:rsidR="008B72E7" w:rsidRDefault="008B72E7">
            <w:pPr>
              <w:rPr>
                <w:i/>
              </w:rPr>
            </w:pPr>
            <w:r>
              <w:rPr>
                <w:i/>
              </w:rPr>
              <w:t>FCC</w:t>
            </w:r>
          </w:p>
        </w:tc>
        <w:tc>
          <w:tcPr>
            <w:tcW w:w="5266" w:type="dxa"/>
          </w:tcPr>
          <w:p w14:paraId="353D602E" w14:textId="77777777" w:rsidR="008B72E7" w:rsidRDefault="008B72E7">
            <w:r>
              <w:t>Flight Critical Computer</w:t>
            </w:r>
          </w:p>
        </w:tc>
      </w:tr>
      <w:tr w:rsidR="008B72E7" w14:paraId="622E115E" w14:textId="77777777">
        <w:tblPrEx>
          <w:tblCellMar>
            <w:top w:w="0" w:type="dxa"/>
            <w:bottom w:w="0" w:type="dxa"/>
          </w:tblCellMar>
        </w:tblPrEx>
        <w:tc>
          <w:tcPr>
            <w:tcW w:w="3348" w:type="dxa"/>
          </w:tcPr>
          <w:p w14:paraId="1A30F450" w14:textId="77777777" w:rsidR="008B72E7" w:rsidRDefault="008B72E7">
            <w:pPr>
              <w:rPr>
                <w:i/>
              </w:rPr>
            </w:pPr>
            <w:r>
              <w:rPr>
                <w:i/>
              </w:rPr>
              <w:t>FCP</w:t>
            </w:r>
          </w:p>
        </w:tc>
        <w:tc>
          <w:tcPr>
            <w:tcW w:w="5266" w:type="dxa"/>
          </w:tcPr>
          <w:p w14:paraId="631971C2" w14:textId="77777777" w:rsidR="008B72E7" w:rsidRDefault="008B72E7">
            <w:r>
              <w:t>Flight Critical Processor</w:t>
            </w:r>
          </w:p>
        </w:tc>
      </w:tr>
      <w:tr w:rsidR="008B72E7" w14:paraId="184DF346" w14:textId="77777777">
        <w:tblPrEx>
          <w:tblCellMar>
            <w:top w:w="0" w:type="dxa"/>
            <w:bottom w:w="0" w:type="dxa"/>
          </w:tblCellMar>
        </w:tblPrEx>
        <w:tc>
          <w:tcPr>
            <w:tcW w:w="3348" w:type="dxa"/>
          </w:tcPr>
          <w:p w14:paraId="1C5D2096" w14:textId="77777777" w:rsidR="008B72E7" w:rsidRDefault="008B72E7">
            <w:pPr>
              <w:rPr>
                <w:i/>
              </w:rPr>
            </w:pPr>
            <w:r>
              <w:rPr>
                <w:i/>
              </w:rPr>
              <w:t>FCR</w:t>
            </w:r>
          </w:p>
        </w:tc>
        <w:tc>
          <w:tcPr>
            <w:tcW w:w="5266" w:type="dxa"/>
          </w:tcPr>
          <w:p w14:paraId="3BB7E160" w14:textId="77777777" w:rsidR="008B72E7" w:rsidRDefault="008B72E7">
            <w:r>
              <w:t>Fault Containment Region</w:t>
            </w:r>
          </w:p>
        </w:tc>
      </w:tr>
      <w:tr w:rsidR="008B72E7" w14:paraId="04FC22BE" w14:textId="77777777">
        <w:tblPrEx>
          <w:tblCellMar>
            <w:top w:w="0" w:type="dxa"/>
            <w:bottom w:w="0" w:type="dxa"/>
          </w:tblCellMar>
        </w:tblPrEx>
        <w:tc>
          <w:tcPr>
            <w:tcW w:w="3348" w:type="dxa"/>
          </w:tcPr>
          <w:p w14:paraId="017A7E47" w14:textId="77777777" w:rsidR="008B72E7" w:rsidRDefault="008B72E7">
            <w:pPr>
              <w:rPr>
                <w:i/>
              </w:rPr>
            </w:pPr>
            <w:r>
              <w:rPr>
                <w:i/>
              </w:rPr>
              <w:t>FDI</w:t>
            </w:r>
          </w:p>
        </w:tc>
        <w:tc>
          <w:tcPr>
            <w:tcW w:w="5266" w:type="dxa"/>
          </w:tcPr>
          <w:p w14:paraId="534B25F6" w14:textId="77777777" w:rsidR="008B72E7" w:rsidRDefault="008B72E7">
            <w:r>
              <w:t>Fault Detection and Isolation</w:t>
            </w:r>
          </w:p>
        </w:tc>
      </w:tr>
      <w:tr w:rsidR="008B72E7" w14:paraId="0584D71C" w14:textId="77777777">
        <w:tblPrEx>
          <w:tblCellMar>
            <w:top w:w="0" w:type="dxa"/>
            <w:bottom w:w="0" w:type="dxa"/>
          </w:tblCellMar>
        </w:tblPrEx>
        <w:tc>
          <w:tcPr>
            <w:tcW w:w="3348" w:type="dxa"/>
          </w:tcPr>
          <w:p w14:paraId="57CD7FD4" w14:textId="77777777" w:rsidR="008B72E7" w:rsidRDefault="008B72E7">
            <w:pPr>
              <w:rPr>
                <w:i/>
              </w:rPr>
            </w:pPr>
            <w:r>
              <w:rPr>
                <w:i/>
              </w:rPr>
              <w:t>FMG</w:t>
            </w:r>
          </w:p>
        </w:tc>
        <w:tc>
          <w:tcPr>
            <w:tcW w:w="5266" w:type="dxa"/>
          </w:tcPr>
          <w:p w14:paraId="01ADD9B0" w14:textId="77777777" w:rsidR="008B72E7" w:rsidRDefault="008B72E7">
            <w:r>
              <w:t>Fault Masking Group</w:t>
            </w:r>
          </w:p>
        </w:tc>
      </w:tr>
      <w:tr w:rsidR="008B72E7" w14:paraId="584C531E" w14:textId="77777777">
        <w:tblPrEx>
          <w:tblCellMar>
            <w:top w:w="0" w:type="dxa"/>
            <w:bottom w:w="0" w:type="dxa"/>
          </w:tblCellMar>
        </w:tblPrEx>
        <w:tc>
          <w:tcPr>
            <w:tcW w:w="3348" w:type="dxa"/>
          </w:tcPr>
          <w:p w14:paraId="543CFA0E" w14:textId="77777777" w:rsidR="008B72E7" w:rsidRDefault="008B72E7">
            <w:pPr>
              <w:rPr>
                <w:i/>
              </w:rPr>
            </w:pPr>
            <w:r>
              <w:rPr>
                <w:i/>
              </w:rPr>
              <w:t>FTC</w:t>
            </w:r>
          </w:p>
        </w:tc>
        <w:tc>
          <w:tcPr>
            <w:tcW w:w="5266" w:type="dxa"/>
          </w:tcPr>
          <w:p w14:paraId="4251D45A" w14:textId="77777777" w:rsidR="008B72E7" w:rsidRDefault="008B72E7">
            <w:r>
              <w:t>Fault Tolerant Clock</w:t>
            </w:r>
          </w:p>
        </w:tc>
      </w:tr>
      <w:tr w:rsidR="008B72E7" w14:paraId="7ACE0433" w14:textId="77777777">
        <w:tblPrEx>
          <w:tblCellMar>
            <w:top w:w="0" w:type="dxa"/>
            <w:bottom w:w="0" w:type="dxa"/>
          </w:tblCellMar>
        </w:tblPrEx>
        <w:tc>
          <w:tcPr>
            <w:tcW w:w="3348" w:type="dxa"/>
          </w:tcPr>
          <w:p w14:paraId="031D7840" w14:textId="77777777" w:rsidR="008B72E7" w:rsidRDefault="008B72E7">
            <w:pPr>
              <w:rPr>
                <w:i/>
              </w:rPr>
            </w:pPr>
            <w:r>
              <w:rPr>
                <w:i/>
              </w:rPr>
              <w:t>FTPP</w:t>
            </w:r>
          </w:p>
        </w:tc>
        <w:tc>
          <w:tcPr>
            <w:tcW w:w="5266" w:type="dxa"/>
          </w:tcPr>
          <w:p w14:paraId="1C9AD444" w14:textId="77777777" w:rsidR="008B72E7" w:rsidRDefault="008B72E7">
            <w:r>
              <w:t>Fault Tolerant Parallel Processor</w:t>
            </w:r>
          </w:p>
        </w:tc>
      </w:tr>
      <w:tr w:rsidR="008B72E7" w14:paraId="2F71BCA4" w14:textId="77777777">
        <w:tblPrEx>
          <w:tblCellMar>
            <w:top w:w="0" w:type="dxa"/>
            <w:bottom w:w="0" w:type="dxa"/>
          </w:tblCellMar>
        </w:tblPrEx>
        <w:tc>
          <w:tcPr>
            <w:tcW w:w="3348" w:type="dxa"/>
          </w:tcPr>
          <w:p w14:paraId="4C842504" w14:textId="77777777" w:rsidR="008B72E7" w:rsidRDefault="008B72E7">
            <w:pPr>
              <w:rPr>
                <w:i/>
              </w:rPr>
            </w:pPr>
            <w:r>
              <w:rPr>
                <w:i/>
              </w:rPr>
              <w:t>FTSS</w:t>
            </w:r>
          </w:p>
        </w:tc>
        <w:tc>
          <w:tcPr>
            <w:tcW w:w="5266" w:type="dxa"/>
          </w:tcPr>
          <w:p w14:paraId="048CFA7A" w14:textId="77777777" w:rsidR="008B72E7" w:rsidRDefault="008B72E7">
            <w:r>
              <w:t>Fault Tolerant System Services</w:t>
            </w:r>
          </w:p>
        </w:tc>
      </w:tr>
      <w:tr w:rsidR="008B72E7" w14:paraId="680DE226" w14:textId="77777777">
        <w:tblPrEx>
          <w:tblCellMar>
            <w:top w:w="0" w:type="dxa"/>
            <w:bottom w:w="0" w:type="dxa"/>
          </w:tblCellMar>
        </w:tblPrEx>
        <w:tc>
          <w:tcPr>
            <w:tcW w:w="3348" w:type="dxa"/>
          </w:tcPr>
          <w:p w14:paraId="395E9A66" w14:textId="77777777" w:rsidR="008B72E7" w:rsidRDefault="008B72E7">
            <w:pPr>
              <w:rPr>
                <w:i/>
              </w:rPr>
            </w:pPr>
          </w:p>
        </w:tc>
        <w:tc>
          <w:tcPr>
            <w:tcW w:w="5266" w:type="dxa"/>
          </w:tcPr>
          <w:p w14:paraId="7D560515" w14:textId="77777777" w:rsidR="008B72E7" w:rsidRDefault="008B72E7"/>
        </w:tc>
      </w:tr>
      <w:tr w:rsidR="008B72E7" w14:paraId="14D867D7" w14:textId="77777777">
        <w:tblPrEx>
          <w:tblCellMar>
            <w:top w:w="0" w:type="dxa"/>
            <w:bottom w:w="0" w:type="dxa"/>
          </w:tblCellMar>
        </w:tblPrEx>
        <w:tc>
          <w:tcPr>
            <w:tcW w:w="3348" w:type="dxa"/>
          </w:tcPr>
          <w:p w14:paraId="77A9BED1" w14:textId="77777777" w:rsidR="008B72E7" w:rsidRDefault="008B72E7">
            <w:pPr>
              <w:rPr>
                <w:i/>
              </w:rPr>
            </w:pPr>
            <w:r>
              <w:rPr>
                <w:i/>
              </w:rPr>
              <w:t>IBIT</w:t>
            </w:r>
          </w:p>
        </w:tc>
        <w:tc>
          <w:tcPr>
            <w:tcW w:w="5266" w:type="dxa"/>
          </w:tcPr>
          <w:p w14:paraId="460A5129" w14:textId="77777777" w:rsidR="008B72E7" w:rsidRDefault="008B72E7">
            <w:r>
              <w:t>Initial Built In Test</w:t>
            </w:r>
          </w:p>
        </w:tc>
      </w:tr>
      <w:tr w:rsidR="008B72E7" w14:paraId="4305EBBA" w14:textId="77777777">
        <w:tblPrEx>
          <w:tblCellMar>
            <w:top w:w="0" w:type="dxa"/>
            <w:bottom w:w="0" w:type="dxa"/>
          </w:tblCellMar>
        </w:tblPrEx>
        <w:tc>
          <w:tcPr>
            <w:tcW w:w="3348" w:type="dxa"/>
          </w:tcPr>
          <w:p w14:paraId="4D1463B1" w14:textId="77777777" w:rsidR="008B72E7" w:rsidRDefault="008B72E7">
            <w:pPr>
              <w:rPr>
                <w:i/>
              </w:rPr>
            </w:pPr>
            <w:r>
              <w:rPr>
                <w:i/>
              </w:rPr>
              <w:t>ICP</w:t>
            </w:r>
          </w:p>
        </w:tc>
        <w:tc>
          <w:tcPr>
            <w:tcW w:w="5266" w:type="dxa"/>
          </w:tcPr>
          <w:p w14:paraId="22416D2C" w14:textId="77777777" w:rsidR="008B72E7" w:rsidRDefault="008B72E7">
            <w:r>
              <w:t>Instrument Control Processor</w:t>
            </w:r>
          </w:p>
        </w:tc>
      </w:tr>
      <w:tr w:rsidR="008B72E7" w14:paraId="54F34592" w14:textId="77777777">
        <w:tblPrEx>
          <w:tblCellMar>
            <w:top w:w="0" w:type="dxa"/>
            <w:bottom w:w="0" w:type="dxa"/>
          </w:tblCellMar>
        </w:tblPrEx>
        <w:tc>
          <w:tcPr>
            <w:tcW w:w="3348" w:type="dxa"/>
          </w:tcPr>
          <w:p w14:paraId="553127FE" w14:textId="77777777" w:rsidR="008B72E7" w:rsidRDefault="008B72E7">
            <w:pPr>
              <w:rPr>
                <w:i/>
              </w:rPr>
            </w:pPr>
            <w:r>
              <w:rPr>
                <w:i/>
              </w:rPr>
              <w:t>ID</w:t>
            </w:r>
          </w:p>
        </w:tc>
        <w:tc>
          <w:tcPr>
            <w:tcW w:w="5266" w:type="dxa"/>
          </w:tcPr>
          <w:p w14:paraId="59D82AEA" w14:textId="77777777" w:rsidR="008B72E7" w:rsidRDefault="008B72E7">
            <w:r>
              <w:t>IDentifier</w:t>
            </w:r>
          </w:p>
        </w:tc>
      </w:tr>
      <w:tr w:rsidR="008B72E7" w14:paraId="5D3106C0" w14:textId="77777777">
        <w:tblPrEx>
          <w:tblCellMar>
            <w:top w:w="0" w:type="dxa"/>
            <w:bottom w:w="0" w:type="dxa"/>
          </w:tblCellMar>
        </w:tblPrEx>
        <w:tc>
          <w:tcPr>
            <w:tcW w:w="3348" w:type="dxa"/>
          </w:tcPr>
          <w:p w14:paraId="13C0E7D4" w14:textId="77777777" w:rsidR="008B72E7" w:rsidRDefault="008B72E7">
            <w:pPr>
              <w:rPr>
                <w:i/>
              </w:rPr>
            </w:pPr>
            <w:r>
              <w:rPr>
                <w:i/>
              </w:rPr>
              <w:t>IRS</w:t>
            </w:r>
          </w:p>
        </w:tc>
        <w:tc>
          <w:tcPr>
            <w:tcW w:w="5266" w:type="dxa"/>
          </w:tcPr>
          <w:p w14:paraId="6A8A782B" w14:textId="77777777" w:rsidR="008B72E7" w:rsidRDefault="008B72E7">
            <w:r>
              <w:t>Interface Requirements Specification</w:t>
            </w:r>
          </w:p>
        </w:tc>
      </w:tr>
      <w:tr w:rsidR="008B72E7" w14:paraId="6D7F6C68" w14:textId="77777777">
        <w:tblPrEx>
          <w:tblCellMar>
            <w:top w:w="0" w:type="dxa"/>
            <w:bottom w:w="0" w:type="dxa"/>
          </w:tblCellMar>
        </w:tblPrEx>
        <w:tc>
          <w:tcPr>
            <w:tcW w:w="3348" w:type="dxa"/>
          </w:tcPr>
          <w:p w14:paraId="3CDCDAA1" w14:textId="77777777" w:rsidR="008B72E7" w:rsidRDefault="008B72E7">
            <w:pPr>
              <w:rPr>
                <w:i/>
              </w:rPr>
            </w:pPr>
            <w:r>
              <w:rPr>
                <w:i/>
              </w:rPr>
              <w:t>ISR</w:t>
            </w:r>
          </w:p>
        </w:tc>
        <w:tc>
          <w:tcPr>
            <w:tcW w:w="5266" w:type="dxa"/>
          </w:tcPr>
          <w:p w14:paraId="7FBC1505" w14:textId="77777777" w:rsidR="008B72E7" w:rsidRDefault="008B72E7">
            <w:r>
              <w:t>Interrupt Service Routine</w:t>
            </w:r>
          </w:p>
        </w:tc>
      </w:tr>
      <w:tr w:rsidR="008B72E7" w14:paraId="142DF148" w14:textId="77777777">
        <w:tblPrEx>
          <w:tblCellMar>
            <w:top w:w="0" w:type="dxa"/>
            <w:bottom w:w="0" w:type="dxa"/>
          </w:tblCellMar>
        </w:tblPrEx>
        <w:tc>
          <w:tcPr>
            <w:tcW w:w="3348" w:type="dxa"/>
          </w:tcPr>
          <w:p w14:paraId="4C6EBAE8" w14:textId="77777777" w:rsidR="008B72E7" w:rsidRDefault="008B72E7">
            <w:pPr>
              <w:rPr>
                <w:i/>
              </w:rPr>
            </w:pPr>
            <w:r>
              <w:rPr>
                <w:i/>
              </w:rPr>
              <w:t>ISYNC</w:t>
            </w:r>
          </w:p>
        </w:tc>
        <w:tc>
          <w:tcPr>
            <w:tcW w:w="5266" w:type="dxa"/>
          </w:tcPr>
          <w:p w14:paraId="4F052A20" w14:textId="77777777" w:rsidR="008B72E7" w:rsidRDefault="008B72E7">
            <w:r>
              <w:t>Initial Synchronization</w:t>
            </w:r>
          </w:p>
        </w:tc>
      </w:tr>
      <w:tr w:rsidR="008B72E7" w14:paraId="2309C37D" w14:textId="77777777">
        <w:tblPrEx>
          <w:tblCellMar>
            <w:top w:w="0" w:type="dxa"/>
            <w:bottom w:w="0" w:type="dxa"/>
          </w:tblCellMar>
        </w:tblPrEx>
        <w:tc>
          <w:tcPr>
            <w:tcW w:w="3348" w:type="dxa"/>
          </w:tcPr>
          <w:p w14:paraId="418E20F6" w14:textId="77777777" w:rsidR="008B72E7" w:rsidRDefault="008B72E7">
            <w:pPr>
              <w:rPr>
                <w:i/>
              </w:rPr>
            </w:pPr>
          </w:p>
        </w:tc>
        <w:tc>
          <w:tcPr>
            <w:tcW w:w="5266" w:type="dxa"/>
          </w:tcPr>
          <w:p w14:paraId="049353FD" w14:textId="77777777" w:rsidR="008B72E7" w:rsidRDefault="008B72E7"/>
        </w:tc>
      </w:tr>
      <w:tr w:rsidR="008B72E7" w14:paraId="00D0A71B" w14:textId="77777777">
        <w:tblPrEx>
          <w:tblCellMar>
            <w:top w:w="0" w:type="dxa"/>
            <w:bottom w:w="0" w:type="dxa"/>
          </w:tblCellMar>
        </w:tblPrEx>
        <w:tc>
          <w:tcPr>
            <w:tcW w:w="3348" w:type="dxa"/>
          </w:tcPr>
          <w:p w14:paraId="489D5D30" w14:textId="77777777" w:rsidR="008B72E7" w:rsidRDefault="008B72E7">
            <w:pPr>
              <w:rPr>
                <w:i/>
              </w:rPr>
            </w:pPr>
            <w:r>
              <w:rPr>
                <w:i/>
              </w:rPr>
              <w:t>MET</w:t>
            </w:r>
          </w:p>
        </w:tc>
        <w:tc>
          <w:tcPr>
            <w:tcW w:w="5266" w:type="dxa"/>
          </w:tcPr>
          <w:p w14:paraId="580CDEEA" w14:textId="77777777" w:rsidR="008B72E7" w:rsidRDefault="008B72E7">
            <w:r>
              <w:t>Mission Elapsed Time</w:t>
            </w:r>
          </w:p>
        </w:tc>
      </w:tr>
      <w:tr w:rsidR="008B72E7" w14:paraId="2DCDAF87" w14:textId="77777777">
        <w:tblPrEx>
          <w:tblCellMar>
            <w:top w:w="0" w:type="dxa"/>
            <w:bottom w:w="0" w:type="dxa"/>
          </w:tblCellMar>
        </w:tblPrEx>
        <w:tc>
          <w:tcPr>
            <w:tcW w:w="3348" w:type="dxa"/>
          </w:tcPr>
          <w:p w14:paraId="5FA76018" w14:textId="77777777" w:rsidR="008B72E7" w:rsidRDefault="008B72E7">
            <w:pPr>
              <w:rPr>
                <w:i/>
              </w:rPr>
            </w:pPr>
            <w:r>
              <w:rPr>
                <w:i/>
              </w:rPr>
              <w:t>MPCC</w:t>
            </w:r>
          </w:p>
        </w:tc>
        <w:tc>
          <w:tcPr>
            <w:tcW w:w="5266" w:type="dxa"/>
          </w:tcPr>
          <w:p w14:paraId="331E55C8" w14:textId="77777777" w:rsidR="008B72E7" w:rsidRDefault="008B72E7">
            <w:r>
              <w:t>Multi-Protocol Communications Controller</w:t>
            </w:r>
          </w:p>
        </w:tc>
      </w:tr>
      <w:tr w:rsidR="008B72E7" w14:paraId="264D5A56" w14:textId="77777777">
        <w:tblPrEx>
          <w:tblCellMar>
            <w:top w:w="0" w:type="dxa"/>
            <w:bottom w:w="0" w:type="dxa"/>
          </w:tblCellMar>
        </w:tblPrEx>
        <w:tc>
          <w:tcPr>
            <w:tcW w:w="3348" w:type="dxa"/>
          </w:tcPr>
          <w:p w14:paraId="46D387AA" w14:textId="77777777" w:rsidR="008B72E7" w:rsidRDefault="008B72E7">
            <w:pPr>
              <w:rPr>
                <w:i/>
              </w:rPr>
            </w:pPr>
            <w:r>
              <w:rPr>
                <w:i/>
              </w:rPr>
              <w:t>MPE</w:t>
            </w:r>
          </w:p>
        </w:tc>
        <w:tc>
          <w:tcPr>
            <w:tcW w:w="5266" w:type="dxa"/>
          </w:tcPr>
          <w:p w14:paraId="3C085262" w14:textId="77777777" w:rsidR="008B72E7" w:rsidRDefault="008B72E7">
            <w:r>
              <w:t>Minimum Processing Environment</w:t>
            </w:r>
          </w:p>
        </w:tc>
      </w:tr>
      <w:tr w:rsidR="008B72E7" w14:paraId="406FF777" w14:textId="77777777">
        <w:tblPrEx>
          <w:tblCellMar>
            <w:top w:w="0" w:type="dxa"/>
            <w:bottom w:w="0" w:type="dxa"/>
          </w:tblCellMar>
        </w:tblPrEx>
        <w:tc>
          <w:tcPr>
            <w:tcW w:w="3348" w:type="dxa"/>
          </w:tcPr>
          <w:p w14:paraId="008F5BD4" w14:textId="77777777" w:rsidR="008B72E7" w:rsidRDefault="008B72E7">
            <w:pPr>
              <w:rPr>
                <w:i/>
              </w:rPr>
            </w:pPr>
          </w:p>
        </w:tc>
        <w:tc>
          <w:tcPr>
            <w:tcW w:w="5266" w:type="dxa"/>
          </w:tcPr>
          <w:p w14:paraId="16C28B8A" w14:textId="77777777" w:rsidR="008B72E7" w:rsidRDefault="008B72E7"/>
        </w:tc>
      </w:tr>
      <w:tr w:rsidR="008B72E7" w14:paraId="7D8FFAA4" w14:textId="77777777">
        <w:tblPrEx>
          <w:tblCellMar>
            <w:top w:w="0" w:type="dxa"/>
            <w:bottom w:w="0" w:type="dxa"/>
          </w:tblCellMar>
        </w:tblPrEx>
        <w:tc>
          <w:tcPr>
            <w:tcW w:w="3348" w:type="dxa"/>
          </w:tcPr>
          <w:p w14:paraId="22755667" w14:textId="77777777" w:rsidR="008B72E7" w:rsidRDefault="008B72E7">
            <w:pPr>
              <w:rPr>
                <w:i/>
              </w:rPr>
            </w:pPr>
            <w:r>
              <w:rPr>
                <w:i/>
              </w:rPr>
              <w:t>NASA</w:t>
            </w:r>
          </w:p>
        </w:tc>
        <w:tc>
          <w:tcPr>
            <w:tcW w:w="5266" w:type="dxa"/>
          </w:tcPr>
          <w:p w14:paraId="0A807833" w14:textId="77777777" w:rsidR="008B72E7" w:rsidRDefault="008B72E7">
            <w:r>
              <w:t>National Aeronautics and Space Administration</w:t>
            </w:r>
          </w:p>
        </w:tc>
      </w:tr>
      <w:tr w:rsidR="008B72E7" w14:paraId="6EA53069" w14:textId="77777777">
        <w:tblPrEx>
          <w:tblCellMar>
            <w:top w:w="0" w:type="dxa"/>
            <w:bottom w:w="0" w:type="dxa"/>
          </w:tblCellMar>
        </w:tblPrEx>
        <w:tc>
          <w:tcPr>
            <w:tcW w:w="3348" w:type="dxa"/>
          </w:tcPr>
          <w:p w14:paraId="178F55AC" w14:textId="77777777" w:rsidR="008B72E7" w:rsidRDefault="008B72E7">
            <w:pPr>
              <w:rPr>
                <w:i/>
              </w:rPr>
            </w:pPr>
            <w:r>
              <w:rPr>
                <w:i/>
              </w:rPr>
              <w:t>NE</w:t>
            </w:r>
          </w:p>
        </w:tc>
        <w:tc>
          <w:tcPr>
            <w:tcW w:w="5266" w:type="dxa"/>
          </w:tcPr>
          <w:p w14:paraId="70D67721" w14:textId="77777777" w:rsidR="008B72E7" w:rsidRDefault="008B72E7">
            <w:r>
              <w:t>Network Element</w:t>
            </w:r>
          </w:p>
        </w:tc>
      </w:tr>
      <w:tr w:rsidR="008B72E7" w14:paraId="007991EF" w14:textId="77777777">
        <w:tblPrEx>
          <w:tblCellMar>
            <w:top w:w="0" w:type="dxa"/>
            <w:bottom w:w="0" w:type="dxa"/>
          </w:tblCellMar>
        </w:tblPrEx>
        <w:tc>
          <w:tcPr>
            <w:tcW w:w="3348" w:type="dxa"/>
          </w:tcPr>
          <w:p w14:paraId="523F1D10" w14:textId="77777777" w:rsidR="008B72E7" w:rsidRDefault="008B72E7">
            <w:pPr>
              <w:rPr>
                <w:i/>
              </w:rPr>
            </w:pPr>
          </w:p>
        </w:tc>
        <w:tc>
          <w:tcPr>
            <w:tcW w:w="5266" w:type="dxa"/>
          </w:tcPr>
          <w:p w14:paraId="5A4ABE76" w14:textId="77777777" w:rsidR="008B72E7" w:rsidRDefault="008B72E7"/>
        </w:tc>
      </w:tr>
      <w:tr w:rsidR="008B72E7" w14:paraId="790AF151" w14:textId="77777777">
        <w:tblPrEx>
          <w:tblCellMar>
            <w:top w:w="0" w:type="dxa"/>
            <w:bottom w:w="0" w:type="dxa"/>
          </w:tblCellMar>
        </w:tblPrEx>
        <w:trPr>
          <w:trHeight w:val="207"/>
        </w:trPr>
        <w:tc>
          <w:tcPr>
            <w:tcW w:w="3348" w:type="dxa"/>
          </w:tcPr>
          <w:p w14:paraId="52E021DD" w14:textId="77777777" w:rsidR="008B72E7" w:rsidRDefault="008B72E7">
            <w:pPr>
              <w:rPr>
                <w:i/>
              </w:rPr>
            </w:pPr>
            <w:r>
              <w:rPr>
                <w:i/>
              </w:rPr>
              <w:t>PPC</w:t>
            </w:r>
          </w:p>
        </w:tc>
        <w:tc>
          <w:tcPr>
            <w:tcW w:w="5266" w:type="dxa"/>
          </w:tcPr>
          <w:p w14:paraId="7B800349" w14:textId="77777777" w:rsidR="008B72E7" w:rsidRDefault="008B72E7">
            <w:r>
              <w:t>Power PC</w:t>
            </w:r>
          </w:p>
        </w:tc>
      </w:tr>
      <w:tr w:rsidR="008B72E7" w14:paraId="00C91D76" w14:textId="77777777">
        <w:tblPrEx>
          <w:tblCellMar>
            <w:top w:w="0" w:type="dxa"/>
            <w:bottom w:w="0" w:type="dxa"/>
          </w:tblCellMar>
        </w:tblPrEx>
        <w:tc>
          <w:tcPr>
            <w:tcW w:w="3348" w:type="dxa"/>
          </w:tcPr>
          <w:p w14:paraId="33D89C8C" w14:textId="77777777" w:rsidR="008B72E7" w:rsidRDefault="008B72E7">
            <w:pPr>
              <w:rPr>
                <w:i/>
              </w:rPr>
            </w:pPr>
            <w:r>
              <w:rPr>
                <w:i/>
              </w:rPr>
              <w:t>PPM</w:t>
            </w:r>
          </w:p>
        </w:tc>
        <w:tc>
          <w:tcPr>
            <w:tcW w:w="5266" w:type="dxa"/>
          </w:tcPr>
          <w:p w14:paraId="17FA84E6" w14:textId="77777777" w:rsidR="008B72E7" w:rsidRDefault="008B72E7">
            <w:r>
              <w:t>Parts Per Million</w:t>
            </w:r>
          </w:p>
        </w:tc>
      </w:tr>
      <w:tr w:rsidR="008B72E7" w14:paraId="28AE8DF7" w14:textId="77777777">
        <w:tblPrEx>
          <w:tblCellMar>
            <w:top w:w="0" w:type="dxa"/>
            <w:bottom w:w="0" w:type="dxa"/>
          </w:tblCellMar>
        </w:tblPrEx>
        <w:tc>
          <w:tcPr>
            <w:tcW w:w="3348" w:type="dxa"/>
          </w:tcPr>
          <w:p w14:paraId="3E7BEA4B" w14:textId="77777777" w:rsidR="008B72E7" w:rsidRDefault="008B72E7">
            <w:pPr>
              <w:rPr>
                <w:i/>
              </w:rPr>
            </w:pPr>
          </w:p>
        </w:tc>
        <w:tc>
          <w:tcPr>
            <w:tcW w:w="5266" w:type="dxa"/>
          </w:tcPr>
          <w:p w14:paraId="32D82274" w14:textId="77777777" w:rsidR="008B72E7" w:rsidRDefault="008B72E7"/>
        </w:tc>
      </w:tr>
      <w:tr w:rsidR="008B72E7" w14:paraId="07BDBBCF" w14:textId="77777777">
        <w:tblPrEx>
          <w:tblCellMar>
            <w:top w:w="0" w:type="dxa"/>
            <w:bottom w:w="0" w:type="dxa"/>
          </w:tblCellMar>
        </w:tblPrEx>
        <w:tc>
          <w:tcPr>
            <w:tcW w:w="3348" w:type="dxa"/>
          </w:tcPr>
          <w:p w14:paraId="4B88FDB1" w14:textId="77777777" w:rsidR="008B72E7" w:rsidRDefault="008B72E7">
            <w:pPr>
              <w:rPr>
                <w:i/>
              </w:rPr>
            </w:pPr>
            <w:r>
              <w:rPr>
                <w:i/>
              </w:rPr>
              <w:t>RAM</w:t>
            </w:r>
          </w:p>
        </w:tc>
        <w:tc>
          <w:tcPr>
            <w:tcW w:w="5266" w:type="dxa"/>
          </w:tcPr>
          <w:p w14:paraId="61795BA5" w14:textId="77777777" w:rsidR="008B72E7" w:rsidRDefault="008B72E7">
            <w:r>
              <w:t>Random Access Memory</w:t>
            </w:r>
          </w:p>
        </w:tc>
      </w:tr>
      <w:tr w:rsidR="008B72E7" w14:paraId="7C764D3A" w14:textId="77777777">
        <w:tblPrEx>
          <w:tblCellMar>
            <w:top w:w="0" w:type="dxa"/>
            <w:bottom w:w="0" w:type="dxa"/>
          </w:tblCellMar>
        </w:tblPrEx>
        <w:tc>
          <w:tcPr>
            <w:tcW w:w="3348" w:type="dxa"/>
          </w:tcPr>
          <w:p w14:paraId="14DAB923" w14:textId="77777777" w:rsidR="008B72E7" w:rsidRDefault="008B72E7">
            <w:pPr>
              <w:rPr>
                <w:i/>
              </w:rPr>
            </w:pPr>
            <w:r>
              <w:rPr>
                <w:i/>
              </w:rPr>
              <w:t>ROM</w:t>
            </w:r>
          </w:p>
        </w:tc>
        <w:tc>
          <w:tcPr>
            <w:tcW w:w="5266" w:type="dxa"/>
          </w:tcPr>
          <w:p w14:paraId="25FD2B63" w14:textId="77777777" w:rsidR="008B72E7" w:rsidRDefault="008B72E7">
            <w:r>
              <w:t>Read Only Memory</w:t>
            </w:r>
          </w:p>
        </w:tc>
      </w:tr>
      <w:tr w:rsidR="008B72E7" w14:paraId="0898013D" w14:textId="77777777">
        <w:tblPrEx>
          <w:tblCellMar>
            <w:top w:w="0" w:type="dxa"/>
            <w:bottom w:w="0" w:type="dxa"/>
          </w:tblCellMar>
        </w:tblPrEx>
        <w:tc>
          <w:tcPr>
            <w:tcW w:w="3348" w:type="dxa"/>
          </w:tcPr>
          <w:p w14:paraId="617DA939" w14:textId="77777777" w:rsidR="008B72E7" w:rsidRDefault="008B72E7">
            <w:pPr>
              <w:rPr>
                <w:i/>
              </w:rPr>
            </w:pPr>
            <w:r>
              <w:rPr>
                <w:i/>
              </w:rPr>
              <w:t>RM</w:t>
            </w:r>
          </w:p>
        </w:tc>
        <w:tc>
          <w:tcPr>
            <w:tcW w:w="5266" w:type="dxa"/>
          </w:tcPr>
          <w:p w14:paraId="2CD1D2FD" w14:textId="77777777" w:rsidR="008B72E7" w:rsidRDefault="008B72E7">
            <w:r>
              <w:t>Redundancy Management</w:t>
            </w:r>
          </w:p>
        </w:tc>
      </w:tr>
      <w:tr w:rsidR="008B72E7" w14:paraId="7A5B2E7C" w14:textId="77777777">
        <w:tblPrEx>
          <w:tblCellMar>
            <w:top w:w="0" w:type="dxa"/>
            <w:bottom w:w="0" w:type="dxa"/>
          </w:tblCellMar>
        </w:tblPrEx>
        <w:tc>
          <w:tcPr>
            <w:tcW w:w="3348" w:type="dxa"/>
          </w:tcPr>
          <w:p w14:paraId="4A744605" w14:textId="77777777" w:rsidR="008B72E7" w:rsidRDefault="008B72E7">
            <w:pPr>
              <w:rPr>
                <w:i/>
              </w:rPr>
            </w:pPr>
            <w:r>
              <w:rPr>
                <w:i/>
              </w:rPr>
              <w:t>RTC</w:t>
            </w:r>
          </w:p>
        </w:tc>
        <w:tc>
          <w:tcPr>
            <w:tcW w:w="5266" w:type="dxa"/>
          </w:tcPr>
          <w:p w14:paraId="69AF04E2" w14:textId="77777777" w:rsidR="008B72E7" w:rsidRDefault="008B72E7">
            <w:r>
              <w:t>Real Time Clock</w:t>
            </w:r>
          </w:p>
        </w:tc>
      </w:tr>
      <w:tr w:rsidR="008B72E7" w14:paraId="680F0633" w14:textId="77777777">
        <w:tblPrEx>
          <w:tblCellMar>
            <w:top w:w="0" w:type="dxa"/>
            <w:bottom w:w="0" w:type="dxa"/>
          </w:tblCellMar>
        </w:tblPrEx>
        <w:tc>
          <w:tcPr>
            <w:tcW w:w="3348" w:type="dxa"/>
          </w:tcPr>
          <w:p w14:paraId="171349D4" w14:textId="77777777" w:rsidR="008B72E7" w:rsidRDefault="008B72E7">
            <w:pPr>
              <w:rPr>
                <w:i/>
              </w:rPr>
            </w:pPr>
          </w:p>
        </w:tc>
        <w:tc>
          <w:tcPr>
            <w:tcW w:w="5266" w:type="dxa"/>
          </w:tcPr>
          <w:p w14:paraId="5A040A61" w14:textId="77777777" w:rsidR="008B72E7" w:rsidRDefault="008B72E7"/>
        </w:tc>
      </w:tr>
      <w:tr w:rsidR="008B72E7" w14:paraId="6B64A808" w14:textId="77777777">
        <w:tblPrEx>
          <w:tblCellMar>
            <w:top w:w="0" w:type="dxa"/>
            <w:bottom w:w="0" w:type="dxa"/>
          </w:tblCellMar>
        </w:tblPrEx>
        <w:tc>
          <w:tcPr>
            <w:tcW w:w="3348" w:type="dxa"/>
          </w:tcPr>
          <w:p w14:paraId="236DC000" w14:textId="77777777" w:rsidR="008B72E7" w:rsidRDefault="008B72E7">
            <w:pPr>
              <w:rPr>
                <w:i/>
              </w:rPr>
            </w:pPr>
            <w:r>
              <w:rPr>
                <w:i/>
              </w:rPr>
              <w:t>SEP</w:t>
            </w:r>
          </w:p>
        </w:tc>
        <w:tc>
          <w:tcPr>
            <w:tcW w:w="5266" w:type="dxa"/>
          </w:tcPr>
          <w:p w14:paraId="446B81F0" w14:textId="77777777" w:rsidR="008B72E7" w:rsidRDefault="008B72E7">
            <w:r>
              <w:t>SEParation elapsed time</w:t>
            </w:r>
          </w:p>
        </w:tc>
      </w:tr>
      <w:tr w:rsidR="008B72E7" w14:paraId="530BC942" w14:textId="77777777">
        <w:tblPrEx>
          <w:tblCellMar>
            <w:top w:w="0" w:type="dxa"/>
            <w:bottom w:w="0" w:type="dxa"/>
          </w:tblCellMar>
        </w:tblPrEx>
        <w:tc>
          <w:tcPr>
            <w:tcW w:w="3348" w:type="dxa"/>
          </w:tcPr>
          <w:p w14:paraId="0F8F1E90" w14:textId="77777777" w:rsidR="008B72E7" w:rsidRDefault="008B72E7">
            <w:pPr>
              <w:rPr>
                <w:i/>
              </w:rPr>
            </w:pPr>
            <w:r>
              <w:rPr>
                <w:i/>
              </w:rPr>
              <w:t>SRS</w:t>
            </w:r>
          </w:p>
        </w:tc>
        <w:tc>
          <w:tcPr>
            <w:tcW w:w="5266" w:type="dxa"/>
          </w:tcPr>
          <w:p w14:paraId="00944445" w14:textId="77777777" w:rsidR="008B72E7" w:rsidRDefault="008B72E7">
            <w:r>
              <w:t>Software Requirements Specification</w:t>
            </w:r>
          </w:p>
        </w:tc>
      </w:tr>
      <w:tr w:rsidR="008B72E7" w14:paraId="0C2E2587" w14:textId="77777777">
        <w:tblPrEx>
          <w:tblCellMar>
            <w:top w:w="0" w:type="dxa"/>
            <w:bottom w:w="0" w:type="dxa"/>
          </w:tblCellMar>
        </w:tblPrEx>
        <w:tc>
          <w:tcPr>
            <w:tcW w:w="3348" w:type="dxa"/>
          </w:tcPr>
          <w:p w14:paraId="0634B9AE" w14:textId="77777777" w:rsidR="008B72E7" w:rsidRDefault="008B72E7">
            <w:pPr>
              <w:rPr>
                <w:i/>
              </w:rPr>
            </w:pPr>
          </w:p>
        </w:tc>
        <w:tc>
          <w:tcPr>
            <w:tcW w:w="5266" w:type="dxa"/>
          </w:tcPr>
          <w:p w14:paraId="2FC3F8D7" w14:textId="77777777" w:rsidR="008B72E7" w:rsidRDefault="008B72E7"/>
        </w:tc>
      </w:tr>
      <w:tr w:rsidR="008B72E7" w14:paraId="4BB8A15D" w14:textId="77777777">
        <w:tblPrEx>
          <w:tblCellMar>
            <w:top w:w="0" w:type="dxa"/>
            <w:bottom w:w="0" w:type="dxa"/>
          </w:tblCellMar>
        </w:tblPrEx>
        <w:tc>
          <w:tcPr>
            <w:tcW w:w="3348" w:type="dxa"/>
          </w:tcPr>
          <w:p w14:paraId="61626237" w14:textId="77777777" w:rsidR="008B72E7" w:rsidRDefault="008B72E7">
            <w:pPr>
              <w:rPr>
                <w:i/>
              </w:rPr>
            </w:pPr>
            <w:r>
              <w:rPr>
                <w:i/>
              </w:rPr>
              <w:t>TAEM</w:t>
            </w:r>
          </w:p>
        </w:tc>
        <w:tc>
          <w:tcPr>
            <w:tcW w:w="5266" w:type="dxa"/>
          </w:tcPr>
          <w:p w14:paraId="165EBE56" w14:textId="77777777" w:rsidR="008B72E7" w:rsidRDefault="008B72E7">
            <w:r>
              <w:t>Terminal Area Energy Management</w:t>
            </w:r>
          </w:p>
        </w:tc>
      </w:tr>
      <w:tr w:rsidR="008B72E7" w14:paraId="235B77C4" w14:textId="77777777">
        <w:tblPrEx>
          <w:tblCellMar>
            <w:top w:w="0" w:type="dxa"/>
            <w:bottom w:w="0" w:type="dxa"/>
          </w:tblCellMar>
        </w:tblPrEx>
        <w:tc>
          <w:tcPr>
            <w:tcW w:w="3348" w:type="dxa"/>
          </w:tcPr>
          <w:p w14:paraId="05134880" w14:textId="77777777" w:rsidR="008B72E7" w:rsidRDefault="008B72E7">
            <w:pPr>
              <w:rPr>
                <w:i/>
              </w:rPr>
            </w:pPr>
            <w:r>
              <w:rPr>
                <w:i/>
              </w:rPr>
              <w:t>TNR</w:t>
            </w:r>
          </w:p>
        </w:tc>
        <w:tc>
          <w:tcPr>
            <w:tcW w:w="5266" w:type="dxa"/>
          </w:tcPr>
          <w:p w14:paraId="4FD11690" w14:textId="77777777" w:rsidR="008B72E7" w:rsidRDefault="008B72E7">
            <w:r>
              <w:t>Transient Network Element Recovery</w:t>
            </w:r>
          </w:p>
        </w:tc>
      </w:tr>
      <w:tr w:rsidR="008B72E7" w14:paraId="6ACE5FCA" w14:textId="77777777">
        <w:tblPrEx>
          <w:tblCellMar>
            <w:top w:w="0" w:type="dxa"/>
            <w:bottom w:w="0" w:type="dxa"/>
          </w:tblCellMar>
        </w:tblPrEx>
        <w:tc>
          <w:tcPr>
            <w:tcW w:w="3348" w:type="dxa"/>
          </w:tcPr>
          <w:p w14:paraId="070E71CC" w14:textId="77777777" w:rsidR="008B72E7" w:rsidRDefault="008B72E7">
            <w:pPr>
              <w:rPr>
                <w:i/>
              </w:rPr>
            </w:pPr>
          </w:p>
        </w:tc>
        <w:tc>
          <w:tcPr>
            <w:tcW w:w="5266" w:type="dxa"/>
          </w:tcPr>
          <w:p w14:paraId="50305F8C" w14:textId="77777777" w:rsidR="008B72E7" w:rsidRDefault="008B72E7"/>
        </w:tc>
      </w:tr>
      <w:tr w:rsidR="008B72E7" w14:paraId="31795FBD" w14:textId="77777777">
        <w:tblPrEx>
          <w:tblCellMar>
            <w:top w:w="0" w:type="dxa"/>
            <w:bottom w:w="0" w:type="dxa"/>
          </w:tblCellMar>
        </w:tblPrEx>
        <w:tc>
          <w:tcPr>
            <w:tcW w:w="3348" w:type="dxa"/>
          </w:tcPr>
          <w:p w14:paraId="0A3DB1BC" w14:textId="77777777" w:rsidR="008B72E7" w:rsidRDefault="008B72E7">
            <w:pPr>
              <w:rPr>
                <w:i/>
              </w:rPr>
            </w:pPr>
            <w:r>
              <w:rPr>
                <w:i/>
              </w:rPr>
              <w:t>VG</w:t>
            </w:r>
          </w:p>
        </w:tc>
        <w:tc>
          <w:tcPr>
            <w:tcW w:w="5266" w:type="dxa"/>
          </w:tcPr>
          <w:p w14:paraId="7BD83BC1" w14:textId="77777777" w:rsidR="008B72E7" w:rsidRDefault="008B72E7">
            <w:r>
              <w:t>Virtual Group</w:t>
            </w:r>
          </w:p>
        </w:tc>
      </w:tr>
      <w:tr w:rsidR="008B72E7" w14:paraId="4BC99BED" w14:textId="77777777">
        <w:tblPrEx>
          <w:tblCellMar>
            <w:top w:w="0" w:type="dxa"/>
            <w:bottom w:w="0" w:type="dxa"/>
          </w:tblCellMar>
        </w:tblPrEx>
        <w:tc>
          <w:tcPr>
            <w:tcW w:w="3348" w:type="dxa"/>
          </w:tcPr>
          <w:p w14:paraId="185A9C9F" w14:textId="77777777" w:rsidR="008B72E7" w:rsidRDefault="008B72E7">
            <w:pPr>
              <w:rPr>
                <w:i/>
              </w:rPr>
            </w:pPr>
            <w:r>
              <w:rPr>
                <w:i/>
              </w:rPr>
              <w:t>VME</w:t>
            </w:r>
          </w:p>
        </w:tc>
        <w:tc>
          <w:tcPr>
            <w:tcW w:w="5266" w:type="dxa"/>
          </w:tcPr>
          <w:p w14:paraId="673733C3" w14:textId="77777777" w:rsidR="008B72E7" w:rsidRDefault="008B72E7">
            <w:r>
              <w:t>Versa Module Eurocard</w:t>
            </w:r>
          </w:p>
        </w:tc>
      </w:tr>
    </w:tbl>
    <w:p w14:paraId="106FB602" w14:textId="77777777" w:rsidR="008B72E7" w:rsidRDefault="008B72E7"/>
    <w:p w14:paraId="28A61536" w14:textId="77777777" w:rsidR="008B72E7" w:rsidRDefault="008B72E7">
      <w:pPr>
        <w:pStyle w:val="Heading2"/>
      </w:pPr>
      <w:bookmarkStart w:id="376" w:name="_Toc518715632"/>
      <w:r>
        <w:t>Glossary</w:t>
      </w:r>
      <w:bookmarkEnd w:id="376"/>
    </w:p>
    <w:p w14:paraId="06889216" w14:textId="77777777" w:rsidR="008B72E7" w:rsidRDefault="008B72E7">
      <w:r>
        <w:t>Babbler – A processor or NE that continually unexpectedly sends messages over the fiber network, thus overloading the fiber network with unnecessary traffic.</w:t>
      </w:r>
    </w:p>
    <w:p w14:paraId="405904D3" w14:textId="77777777" w:rsidR="008B72E7" w:rsidRDefault="008B72E7"/>
    <w:p w14:paraId="321ADA49" w14:textId="77777777" w:rsidR="008B72E7" w:rsidRDefault="008B72E7">
      <w:r>
        <w:t>Byzantine Faults – Faults consisting of arbitrary behavior on the part of failed components, and may include stopping and then restarting execution at a future time, sending conflicting information to different destinations, and in short, anything within a failed component’s power to attempt to corrupt the system. [1]</w:t>
      </w:r>
    </w:p>
    <w:p w14:paraId="4B34EEDF" w14:textId="77777777" w:rsidR="008B72E7" w:rsidRDefault="008B72E7"/>
    <w:p w14:paraId="48BCBE5F" w14:textId="77777777" w:rsidR="008B72E7" w:rsidRDefault="008B72E7">
      <w:r>
        <w:t>Byzantine Resilient Virtual Circuit (BRVC) – An abstracted view of the Network Elements and the fiber optic interconnection network. The NE hardware and fiber optic inter-connection network appear to the software a virtual message passing interface with certain guarantees about the order and consistency of message delivery in the face of arbitrarily malicious faults.</w:t>
      </w:r>
    </w:p>
    <w:p w14:paraId="0BE028CB" w14:textId="77777777" w:rsidR="008B72E7" w:rsidRDefault="008B72E7"/>
    <w:p w14:paraId="3189A4E6" w14:textId="77777777" w:rsidR="008B72E7" w:rsidRDefault="008B72E7">
      <w:r>
        <w:t>Debug mode – A mode of operating the network elements that allows software to control the operation of the network elements as well as to test their operation.  This mode is used by the NE stand alone test software and is one of two modes that the NE can be configured to power up into.  For X38, the flight NEs will not be configured to power up into this mode.</w:t>
      </w:r>
    </w:p>
    <w:p w14:paraId="0887EB64" w14:textId="77777777" w:rsidR="008B72E7" w:rsidRDefault="008B72E7"/>
    <w:p w14:paraId="615E1B04" w14:textId="77777777" w:rsidR="008B72E7" w:rsidRDefault="008B72E7">
      <w:r>
        <w:t>Degraded triplex – A fault containment region that has 2 processors, but at least 3 NEs.  The FCR is configured to have a third processor that is masked out.  The third processor could be “on” the NEFU (even thought there is no FCP software loaded on the processor card on that channel), in order to maintain the VG.</w:t>
      </w:r>
    </w:p>
    <w:p w14:paraId="723F516D" w14:textId="77777777" w:rsidR="008B72E7" w:rsidRDefault="008B72E7"/>
    <w:p w14:paraId="0223AECC" w14:textId="77777777" w:rsidR="008B72E7" w:rsidRDefault="008B72E7">
      <w:r>
        <w:t>Exceptions.- External signals, errors, or unusual conditions arising in the execution of instructions.  When exceptions occur, information about the state of the processor is saved to certain registers and the processor begins execution at an address (exception vector) predetermined for each exception.</w:t>
      </w:r>
    </w:p>
    <w:p w14:paraId="2DF586AD" w14:textId="77777777" w:rsidR="008B72E7" w:rsidRDefault="008B72E7"/>
    <w:p w14:paraId="3F3C6807" w14:textId="77777777" w:rsidR="008B72E7" w:rsidRDefault="008B72E7">
      <w:r>
        <w:t>Fault Containment Region (FCR) – A set of hardware that meets the following criteria: Electrical Isolation, Independent Power, Independent Clocking and, if necessary, physical separation.  Errors internal to an FCR are contained within the FCR and errors outside the FCR do not adversely affect the operation of an FCR, i.e., external errors are prevented from inducing errors in the FCR.  Among other characteristics, Byzantine resilience depends upon the concept of Fault Containment Regions.  Throughout this document, the terms FCR and channel are used interchangeably.</w:t>
      </w:r>
    </w:p>
    <w:p w14:paraId="0B6FA279" w14:textId="77777777" w:rsidR="008B72E7" w:rsidRDefault="008B72E7"/>
    <w:p w14:paraId="54B8ABD6" w14:textId="77777777" w:rsidR="008B72E7" w:rsidRDefault="008B72E7">
      <w:r>
        <w:t>Hardware Exceptions.- Any exception not mapped to a VxWorks signal.</w:t>
      </w:r>
    </w:p>
    <w:p w14:paraId="4BA50D34" w14:textId="77777777" w:rsidR="008B72E7" w:rsidRDefault="008B72E7"/>
    <w:p w14:paraId="15F86347" w14:textId="77777777" w:rsidR="008B72E7" w:rsidRDefault="008B72E7">
      <w:r>
        <w:t>Initial Synchronization (ISYNC) – The process (mode) by which the network elements initially achieve synchronization at power up.</w:t>
      </w:r>
    </w:p>
    <w:p w14:paraId="75055708" w14:textId="77777777" w:rsidR="008B72E7" w:rsidRDefault="008B72E7"/>
    <w:p w14:paraId="68E8CF9B" w14:textId="77777777" w:rsidR="008B72E7" w:rsidRDefault="008B72E7">
      <w:r>
        <w:t>Link – A one way, point to point connection between the transmitter in one Network Element (NE) and a receiver in another NE.</w:t>
      </w:r>
    </w:p>
    <w:p w14:paraId="46715755" w14:textId="77777777" w:rsidR="008B72E7" w:rsidRDefault="008B72E7"/>
    <w:p w14:paraId="0530328C" w14:textId="77777777" w:rsidR="008B72E7" w:rsidRDefault="008B72E7">
      <w:r>
        <w:t>Lost soul sync – The process by which a lost (i.e., not in sync with the other members of its virtual group) processor is brought into synchronization with the other members of a redundant virtual group.</w:t>
      </w:r>
    </w:p>
    <w:p w14:paraId="250FD018" w14:textId="77777777" w:rsidR="008B72E7" w:rsidRDefault="008B72E7"/>
    <w:p w14:paraId="6AAEFB23" w14:textId="77777777" w:rsidR="008B72E7" w:rsidRDefault="008B72E7">
      <w:r>
        <w:t xml:space="preserve">Masking –Preventing erroneous data from propagating beyond the voters (the act of voting masks any single error from propagating beyond the voters, i.e., the voters deliver a majority result in the presence of one fault.)  Also, the setting of the voters to ignore input from a channel known (or suspected) of being faulty.  Setting the voters to ignore (mask) the input from a channel know to be faulty is also referred to as reconfiguring the voters. </w:t>
      </w:r>
    </w:p>
    <w:p w14:paraId="55E5666C" w14:textId="77777777" w:rsidR="008B72E7" w:rsidRDefault="008B72E7"/>
    <w:p w14:paraId="5C972EF9" w14:textId="77777777" w:rsidR="008B72E7" w:rsidRDefault="008B72E7">
      <w:r>
        <w:t>NE watchdog timer reset – A reset of the network element that arises as a result of the NE's on-board watchdog timer not being pulsed in a timely, periodic manner.</w:t>
      </w:r>
    </w:p>
    <w:p w14:paraId="2EF1FC52" w14:textId="77777777" w:rsidR="008B72E7" w:rsidRDefault="008B72E7"/>
    <w:p w14:paraId="1469A4EB" w14:textId="77777777" w:rsidR="008B72E7" w:rsidRDefault="008B72E7">
      <w:r>
        <w:t>Permanent Failure – A failure is declared permanent when all attempts to reconfigure the channel and remove the failure by means of either a FTSS Response/Recovery Mechanism or a Application Failure Response/Recovery Mechanism have failed.</w:t>
      </w:r>
    </w:p>
    <w:p w14:paraId="33E877A8" w14:textId="77777777" w:rsidR="008B72E7" w:rsidRDefault="008B72E7"/>
    <w:p w14:paraId="784328EB" w14:textId="77777777" w:rsidR="008B72E7" w:rsidRDefault="008B72E7">
      <w:r>
        <w:t>Power on reset – A reset of an entire channel that is the result of initially powering on the channel or cycling power to the channel.</w:t>
      </w:r>
    </w:p>
    <w:p w14:paraId="4385A4C0" w14:textId="77777777" w:rsidR="008B72E7" w:rsidRDefault="008B72E7"/>
    <w:p w14:paraId="790E2A72" w14:textId="77777777" w:rsidR="008B72E7" w:rsidRDefault="008B72E7">
      <w:r>
        <w:t>Power-up skew – Power-on skew is defined here to be the time between switching on power to the first processor and power being applied to the fifth processor.</w:t>
      </w:r>
    </w:p>
    <w:p w14:paraId="2F7F494E" w14:textId="77777777" w:rsidR="008B72E7" w:rsidRDefault="008B72E7"/>
    <w:p w14:paraId="412C12C6" w14:textId="77777777" w:rsidR="008B72E7" w:rsidRDefault="008B72E7">
      <w:r>
        <w:t>Re-integration – The process of bringing a "Lost Soul" processor back into synchronization with the other members of a redundant virtual group and then re-aligning its internal state including congruent memory, processor registers, and timers.</w:t>
      </w:r>
    </w:p>
    <w:p w14:paraId="52D8FCD0" w14:textId="77777777" w:rsidR="008B72E7" w:rsidRDefault="008B72E7"/>
    <w:p w14:paraId="69678AF5" w14:textId="77777777" w:rsidR="008B72E7" w:rsidRDefault="008B72E7">
      <w:r>
        <w:t>Scoreboard – That part of the network element that acts as the message scheduler.  Among other things, the scoreboards in the redundant NEs, acting as a group, collectively decide when messages are ready to be sent.</w:t>
      </w:r>
    </w:p>
    <w:p w14:paraId="444AB936" w14:textId="77777777" w:rsidR="008B72E7" w:rsidRDefault="008B72E7"/>
    <w:p w14:paraId="01B02F27" w14:textId="77777777" w:rsidR="008B72E7" w:rsidRDefault="008B72E7">
      <w:r>
        <w:t>Simplex – A non-redundant virtual group.  When a single processor forms a virtual group, this is called a simplex virtual group.  In the X-38 architecture, each ICP is a simplex virtual group.  The FCPs form a single redundant virtual group (often called a quad).</w:t>
      </w:r>
    </w:p>
    <w:p w14:paraId="5F0D992C" w14:textId="77777777" w:rsidR="008B72E7" w:rsidRDefault="008B72E7"/>
    <w:p w14:paraId="27BA1B0F" w14:textId="77777777" w:rsidR="008B72E7" w:rsidRDefault="008B72E7">
      <w:r>
        <w:t xml:space="preserve">Simultaneous Failure – A second fault is considered simultaneous if the fault occurs between the time the first fault is observed and when the system is reconfigured in response to the fault. </w:t>
      </w:r>
      <w:r>
        <w:rPr>
          <w:snapToGrid w:val="0"/>
        </w:rPr>
        <w:t>The nature of this reconfiguration will vary depending upon the system’s configuration at the time of the fault and the effect(s) of the fault.  Refer to FTSS SRS/IRS section 3.2.6.2 for reconfiguration details.</w:t>
      </w:r>
    </w:p>
    <w:p w14:paraId="29ACD269" w14:textId="77777777" w:rsidR="008B72E7" w:rsidRDefault="008B72E7"/>
    <w:p w14:paraId="6610D651" w14:textId="77777777" w:rsidR="008B72E7" w:rsidRDefault="008B72E7">
      <w:r>
        <w:t>Software Exceptions.- Any exception mapped to a VxWorks signal.</w:t>
      </w:r>
    </w:p>
    <w:p w14:paraId="2EFAC8E7" w14:textId="77777777" w:rsidR="008B72E7" w:rsidRDefault="008B72E7"/>
    <w:p w14:paraId="65FA19D6" w14:textId="77777777" w:rsidR="008B72E7" w:rsidRDefault="008B72E7">
      <w:r>
        <w:t>Start-up – The period of time from when power is initially applied to the system or a reset is asserted to an individual channel until the 50 Hz interrupt is enabled.  Activities occurring during this time include but are not limited to IBIT, ISYNC, TNR, processors synchronization, task create and initialization, definition and initialization of Communications Services sockets, etc.</w:t>
      </w:r>
    </w:p>
    <w:p w14:paraId="46BE115D" w14:textId="77777777" w:rsidR="008B72E7" w:rsidRDefault="008B72E7"/>
    <w:p w14:paraId="04AD08D6" w14:textId="77777777" w:rsidR="008B72E7" w:rsidRDefault="008B72E7">
      <w:r>
        <w:t>Synchronization – The process of coordinating in time, multiple hardware and/or software entities.  For redundant entities, this means bringing them to the same point within some allowable skew.  For FCP-ICP communications and operation, this refers to the process of coordinating their activities in time both at start up and during steady-state operation using a variety of methodologies.</w:t>
      </w:r>
    </w:p>
    <w:p w14:paraId="7D38AA5E" w14:textId="77777777" w:rsidR="008B72E7" w:rsidRDefault="008B72E7"/>
    <w:p w14:paraId="01ECD3EF" w14:textId="77777777" w:rsidR="008B72E7" w:rsidRDefault="008B72E7">
      <w:r>
        <w:t>TNR mode – The mode that a network element enters when it finds itself alone and unable to synchronize with other NEs.</w:t>
      </w:r>
    </w:p>
    <w:p w14:paraId="758B2DFF" w14:textId="77777777" w:rsidR="008B72E7" w:rsidRDefault="008B72E7"/>
    <w:p w14:paraId="777075FD" w14:textId="77777777" w:rsidR="008B72E7" w:rsidRDefault="008B72E7">
      <w:r>
        <w:t>Transient Failure –Faults, such as those caused by SEUs, that can be recovered either by the FTSS Response/Recovery Mechanism or by the Application Failure Response/Recovery Mechanism.</w:t>
      </w:r>
    </w:p>
    <w:p w14:paraId="306B6079" w14:textId="77777777" w:rsidR="008B72E7" w:rsidRDefault="008B72E7"/>
    <w:p w14:paraId="2260DBA6" w14:textId="77777777" w:rsidR="008B72E7" w:rsidRDefault="008B72E7">
      <w:r>
        <w:t>Transient Network Element Recovery (TNR) – The process of recovering and bringing a lost network element into synchronization with the operating (working group) NEs and aligning or initializing its internal state so that it can resume synchronous operation with the other NEs.</w:t>
      </w:r>
    </w:p>
    <w:p w14:paraId="78D73309" w14:textId="77777777" w:rsidR="008B72E7" w:rsidRDefault="008B72E7"/>
    <w:p w14:paraId="72CDE843" w14:textId="77777777" w:rsidR="008B72E7" w:rsidRDefault="008B72E7">
      <w:r>
        <w:t>Virtual group –Virtual processor capable of accepting work in a parallel processing environment.  They are comprised of processor entities, each of which must be resident in a different fault containment region. [1]  In the X-38 architecture, each ICP is a simplex virtual group.  The FCPs form a single redundant virtual group (often called a quad).</w:t>
      </w:r>
    </w:p>
    <w:p w14:paraId="60544641" w14:textId="77777777" w:rsidR="008B72E7" w:rsidRDefault="008B72E7"/>
    <w:p w14:paraId="1C180574" w14:textId="77777777" w:rsidR="008B72E7" w:rsidRDefault="008B72E7">
      <w:pPr>
        <w:outlineLvl w:val="0"/>
      </w:pPr>
      <w:r>
        <w:t>VMEbus reset – A reset applied to the VMEbus.</w:t>
      </w:r>
    </w:p>
    <w:p w14:paraId="609604D0" w14:textId="77777777" w:rsidR="008B72E7" w:rsidRDefault="008B72E7"/>
    <w:p w14:paraId="764378F3" w14:textId="77777777" w:rsidR="008B72E7" w:rsidRDefault="008B72E7">
      <w:r>
        <w:t>Voted reset – A reset that is applied to an NE as the direct result of the FCP processors in the other channels agreeing to use and then actually using the voted reset function of the NEs to reset a faulty channel.  An NE will assert a VMEbus reset and enter TNR directly (by-passing ISYNC) as a result of receiving a voted reset from the other NEs.</w:t>
      </w:r>
    </w:p>
    <w:p w14:paraId="1583F6DE" w14:textId="77777777" w:rsidR="008B72E7" w:rsidRDefault="008B72E7"/>
    <w:p w14:paraId="02A26E68" w14:textId="77777777" w:rsidR="008B72E7" w:rsidRDefault="008B72E7">
      <w:r>
        <w:t>Working group TNR routine – The software commanded function that causes the NEs still in synch with one another to first look for and then synchronize with a lost NE.</w:t>
      </w:r>
    </w:p>
    <w:p w14:paraId="2C723166" w14:textId="77777777" w:rsidR="008B72E7" w:rsidRDefault="008B72E7">
      <w:pPr>
        <w:pStyle w:val="Body"/>
      </w:pPr>
    </w:p>
    <w:sectPr w:rsidR="008B72E7">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C44C9" w14:textId="77777777" w:rsidR="009D5925" w:rsidRDefault="009D5925">
      <w:r>
        <w:separator/>
      </w:r>
    </w:p>
  </w:endnote>
  <w:endnote w:type="continuationSeparator" w:id="0">
    <w:p w14:paraId="35355C5B" w14:textId="77777777" w:rsidR="009D5925" w:rsidRDefault="009D5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10A82" w14:textId="77777777" w:rsidR="008B72E7" w:rsidRDefault="008B72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ACC6BC" w14:textId="77777777" w:rsidR="008B72E7" w:rsidRDefault="008B7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04ABE" w14:textId="77777777" w:rsidR="008B72E7" w:rsidRDefault="008B72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7923">
      <w:rPr>
        <w:rStyle w:val="PageNumber"/>
        <w:noProof/>
      </w:rPr>
      <w:t>ii</w:t>
    </w:r>
    <w:r>
      <w:rPr>
        <w:rStyle w:val="PageNumber"/>
      </w:rPr>
      <w:fldChar w:fldCharType="end"/>
    </w:r>
  </w:p>
  <w:p w14:paraId="25504426" w14:textId="77777777" w:rsidR="008B72E7" w:rsidRDefault="008B72E7">
    <w:pPr>
      <w:pStyle w:val="Footer"/>
      <w:jc w:val="cen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5E157" w14:textId="77777777" w:rsidR="008B72E7" w:rsidRDefault="008B72E7">
    <w:pPr>
      <w:pStyle w:val="Footer"/>
      <w:jc w:val="center"/>
    </w:pPr>
    <w:r>
      <w:rPr>
        <w:rStyle w:val="PageNumber"/>
      </w:rPr>
      <w:t xml:space="preserve">Total pages: </w:t>
    </w:r>
    <w:r>
      <w:rPr>
        <w:rStyle w:val="PageNumber"/>
      </w:rPr>
      <w:fldChar w:fldCharType="begin"/>
    </w:r>
    <w:r>
      <w:rPr>
        <w:rStyle w:val="PageNumber"/>
      </w:rPr>
      <w:instrText xml:space="preserve"> NUMPAGES </w:instrText>
    </w:r>
    <w:r>
      <w:rPr>
        <w:rStyle w:val="PageNumber"/>
      </w:rPr>
      <w:fldChar w:fldCharType="separate"/>
    </w:r>
    <w:r>
      <w:rPr>
        <w:rStyle w:val="PageNumber"/>
        <w:noProof/>
      </w:rPr>
      <w:t>98</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29A2C" w14:textId="77777777" w:rsidR="008B72E7" w:rsidRDefault="008B72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7923">
      <w:rPr>
        <w:rStyle w:val="PageNumber"/>
        <w:noProof/>
      </w:rPr>
      <w:t>3</w:t>
    </w:r>
    <w:r>
      <w:rPr>
        <w:rStyle w:val="PageNumber"/>
      </w:rPr>
      <w:fldChar w:fldCharType="end"/>
    </w:r>
  </w:p>
  <w:p w14:paraId="39114D92" w14:textId="77777777" w:rsidR="008B72E7" w:rsidRDefault="008B72E7">
    <w:pPr>
      <w:pStyle w:val="Footer"/>
      <w:jc w:val="cen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99F23" w14:textId="77777777" w:rsidR="009D5925" w:rsidRDefault="009D5925">
      <w:r>
        <w:separator/>
      </w:r>
    </w:p>
  </w:footnote>
  <w:footnote w:type="continuationSeparator" w:id="0">
    <w:p w14:paraId="0B201E6F" w14:textId="77777777" w:rsidR="009D5925" w:rsidRDefault="009D5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E244" w14:textId="77777777" w:rsidR="008B72E7" w:rsidRDefault="008B72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B59AC" w14:textId="77777777" w:rsidR="008B72E7" w:rsidRDefault="008B72E7">
    <w:pPr>
      <w:pStyle w:val="Header"/>
      <w:jc w:val="center"/>
      <w:rPr>
        <w:highlight w:val="lightGray"/>
      </w:rPr>
    </w:pPr>
    <w:r>
      <w:t>297749 Rev F</w:t>
    </w:r>
  </w:p>
  <w:p w14:paraId="143BC4B3" w14:textId="77777777" w:rsidR="008B72E7" w:rsidRDefault="008B72E7">
    <w:pPr>
      <w:jc w:val="center"/>
    </w:pPr>
    <w:del w:id="13" w:author="Alex Edsall" w:date="2002-03-12T09:35:00Z">
      <w:r>
        <w:delText>10 August 2001</w:delText>
      </w:r>
    </w:del>
    <w:ins w:id="14" w:author="Alex Edsall" w:date="2002-03-12T09:35:00Z">
      <w:r>
        <w:t>12 March 2002</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49916" w14:textId="77777777" w:rsidR="008B72E7" w:rsidRDefault="008B72E7">
    <w:pPr>
      <w:pStyle w:val="Header"/>
      <w:jc w:val="center"/>
      <w:rPr>
        <w:highlight w:val="lightGray"/>
      </w:rPr>
    </w:pPr>
    <w:r>
      <w:t>297749 Rev F</w:t>
    </w:r>
  </w:p>
  <w:p w14:paraId="4901D548" w14:textId="77777777" w:rsidR="008B72E7" w:rsidRDefault="008B72E7">
    <w:pPr>
      <w:jc w:val="center"/>
    </w:pPr>
    <w:del w:id="15" w:author="Alex Edsall" w:date="2002-03-12T09:35:00Z">
      <w:r>
        <w:delText>10 August 2001</w:delText>
      </w:r>
    </w:del>
    <w:ins w:id="16" w:author="Alex Edsall" w:date="2002-03-12T09:35:00Z">
      <w:r>
        <w:t>12 March 2002</w:t>
      </w:r>
    </w:ins>
  </w:p>
  <w:p w14:paraId="66600166" w14:textId="77777777" w:rsidR="008B72E7" w:rsidRDefault="008B72E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C52F68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833D72"/>
    <w:multiLevelType w:val="singleLevel"/>
    <w:tmpl w:val="E416C126"/>
    <w:lvl w:ilvl="0">
      <w:start w:val="1"/>
      <w:numFmt w:val="decimal"/>
      <w:lvlText w:val="%1."/>
      <w:legacy w:legacy="1" w:legacySpace="0" w:legacyIndent="360"/>
      <w:lvlJc w:val="left"/>
      <w:pPr>
        <w:ind w:left="360" w:hanging="360"/>
      </w:pPr>
    </w:lvl>
  </w:abstractNum>
  <w:abstractNum w:abstractNumId="2" w15:restartNumberingAfterBreak="0">
    <w:nsid w:val="07ED300A"/>
    <w:multiLevelType w:val="singleLevel"/>
    <w:tmpl w:val="8D1273C0"/>
    <w:lvl w:ilvl="0">
      <w:start w:val="1"/>
      <w:numFmt w:val="decimal"/>
      <w:lvlText w:val="%1."/>
      <w:legacy w:legacy="1" w:legacySpace="0" w:legacyIndent="360"/>
      <w:lvlJc w:val="left"/>
      <w:pPr>
        <w:ind w:left="360" w:hanging="360"/>
      </w:pPr>
    </w:lvl>
  </w:abstractNum>
  <w:abstractNum w:abstractNumId="3" w15:restartNumberingAfterBreak="0">
    <w:nsid w:val="0EF327DA"/>
    <w:multiLevelType w:val="singleLevel"/>
    <w:tmpl w:val="8D1273C0"/>
    <w:lvl w:ilvl="0">
      <w:start w:val="1"/>
      <w:numFmt w:val="decimal"/>
      <w:lvlText w:val="%1."/>
      <w:legacy w:legacy="1" w:legacySpace="0" w:legacyIndent="360"/>
      <w:lvlJc w:val="left"/>
      <w:pPr>
        <w:ind w:left="360" w:hanging="360"/>
      </w:pPr>
    </w:lvl>
  </w:abstractNum>
  <w:abstractNum w:abstractNumId="4" w15:restartNumberingAfterBreak="0">
    <w:nsid w:val="18F82968"/>
    <w:multiLevelType w:val="singleLevel"/>
    <w:tmpl w:val="8D1273C0"/>
    <w:lvl w:ilvl="0">
      <w:start w:val="1"/>
      <w:numFmt w:val="decimal"/>
      <w:lvlText w:val="%1."/>
      <w:legacy w:legacy="1" w:legacySpace="0" w:legacyIndent="360"/>
      <w:lvlJc w:val="left"/>
      <w:pPr>
        <w:ind w:left="360" w:hanging="360"/>
      </w:pPr>
    </w:lvl>
  </w:abstractNum>
  <w:abstractNum w:abstractNumId="5" w15:restartNumberingAfterBreak="0">
    <w:nsid w:val="1DC84B53"/>
    <w:multiLevelType w:val="singleLevel"/>
    <w:tmpl w:val="8D1273C0"/>
    <w:lvl w:ilvl="0">
      <w:start w:val="1"/>
      <w:numFmt w:val="decimal"/>
      <w:lvlText w:val="%1."/>
      <w:legacy w:legacy="1" w:legacySpace="0" w:legacyIndent="360"/>
      <w:lvlJc w:val="left"/>
      <w:pPr>
        <w:ind w:left="360" w:hanging="360"/>
      </w:pPr>
    </w:lvl>
  </w:abstractNum>
  <w:abstractNum w:abstractNumId="6" w15:restartNumberingAfterBreak="0">
    <w:nsid w:val="211969E2"/>
    <w:multiLevelType w:val="multilevel"/>
    <w:tmpl w:val="8D1273C0"/>
    <w:lvl w:ilvl="0">
      <w:start w:val="1"/>
      <w:numFmt w:val="decimal"/>
      <w:lvlText w:val="%1."/>
      <w:legacy w:legacy="1" w:legacySpace="0" w:legacyIndent="360"/>
      <w:lvlJc w:val="left"/>
      <w:pPr>
        <w:ind w:left="360" w:hanging="360"/>
      </w:pPr>
    </w:lvl>
    <w:lvl w:ilvl="1">
      <w:start w:val="1"/>
      <w:numFmt w:val="lowerLetter"/>
      <w:lvlText w:val="%2)"/>
      <w:legacy w:legacy="1" w:legacySpace="0" w:legacyIndent="720"/>
      <w:lvlJc w:val="left"/>
      <w:pPr>
        <w:ind w:left="1080" w:hanging="720"/>
      </w:pPr>
    </w:lvl>
    <w:lvl w:ilvl="2">
      <w:start w:val="1"/>
      <w:numFmt w:val="lowerRoman"/>
      <w:lvlText w:val="%3)"/>
      <w:legacy w:legacy="1" w:legacySpace="0" w:legacyIndent="720"/>
      <w:lvlJc w:val="left"/>
      <w:pPr>
        <w:ind w:left="1800" w:hanging="720"/>
      </w:pPr>
    </w:lvl>
    <w:lvl w:ilvl="3">
      <w:start w:val="1"/>
      <w:numFmt w:val="lowerLetter"/>
      <w:lvlText w:val="%4)"/>
      <w:legacy w:legacy="1" w:legacySpace="0" w:legacyIndent="720"/>
      <w:lvlJc w:val="left"/>
      <w:pPr>
        <w:ind w:left="2520" w:hanging="720"/>
      </w:pPr>
    </w:lvl>
    <w:lvl w:ilvl="4">
      <w:start w:val="1"/>
      <w:numFmt w:val="decimal"/>
      <w:lvlText w:val="(%5)"/>
      <w:legacy w:legacy="1" w:legacySpace="0" w:legacyIndent="720"/>
      <w:lvlJc w:val="left"/>
      <w:pPr>
        <w:ind w:left="3240" w:hanging="720"/>
      </w:pPr>
    </w:lvl>
    <w:lvl w:ilvl="5">
      <w:start w:val="1"/>
      <w:numFmt w:val="lowerLetter"/>
      <w:lvlText w:val="(%6)"/>
      <w:legacy w:legacy="1" w:legacySpace="0" w:legacyIndent="720"/>
      <w:lvlJc w:val="left"/>
      <w:pPr>
        <w:ind w:left="3960" w:hanging="720"/>
      </w:pPr>
    </w:lvl>
    <w:lvl w:ilvl="6">
      <w:start w:val="1"/>
      <w:numFmt w:val="lowerRoman"/>
      <w:lvlText w:val="(%7)"/>
      <w:legacy w:legacy="1" w:legacySpace="0" w:legacyIndent="720"/>
      <w:lvlJc w:val="left"/>
      <w:pPr>
        <w:ind w:left="4680" w:hanging="720"/>
      </w:pPr>
    </w:lvl>
    <w:lvl w:ilvl="7">
      <w:start w:val="1"/>
      <w:numFmt w:val="lowerLetter"/>
      <w:lvlText w:val="(%8)"/>
      <w:legacy w:legacy="1" w:legacySpace="0" w:legacyIndent="720"/>
      <w:lvlJc w:val="left"/>
      <w:pPr>
        <w:ind w:left="5400" w:hanging="720"/>
      </w:pPr>
    </w:lvl>
    <w:lvl w:ilvl="8">
      <w:start w:val="1"/>
      <w:numFmt w:val="lowerRoman"/>
      <w:lvlText w:val="(%9)"/>
      <w:legacy w:legacy="1" w:legacySpace="0" w:legacyIndent="720"/>
      <w:lvlJc w:val="left"/>
      <w:pPr>
        <w:ind w:left="6120" w:hanging="720"/>
      </w:pPr>
    </w:lvl>
  </w:abstractNum>
  <w:abstractNum w:abstractNumId="7" w15:restartNumberingAfterBreak="0">
    <w:nsid w:val="266F32F7"/>
    <w:multiLevelType w:val="singleLevel"/>
    <w:tmpl w:val="EA8ECE30"/>
    <w:lvl w:ilvl="0">
      <w:start w:val="1"/>
      <w:numFmt w:val="decimal"/>
      <w:lvlText w:val="%1."/>
      <w:legacy w:legacy="1" w:legacySpace="0" w:legacyIndent="360"/>
      <w:lvlJc w:val="left"/>
      <w:pPr>
        <w:ind w:left="360" w:hanging="360"/>
      </w:pPr>
    </w:lvl>
  </w:abstractNum>
  <w:abstractNum w:abstractNumId="8" w15:restartNumberingAfterBreak="0">
    <w:nsid w:val="27B05263"/>
    <w:multiLevelType w:val="singleLevel"/>
    <w:tmpl w:val="8D1273C0"/>
    <w:lvl w:ilvl="0">
      <w:start w:val="1"/>
      <w:numFmt w:val="decimal"/>
      <w:lvlText w:val="%1."/>
      <w:legacy w:legacy="1" w:legacySpace="0" w:legacyIndent="360"/>
      <w:lvlJc w:val="left"/>
      <w:pPr>
        <w:ind w:left="360" w:hanging="360"/>
      </w:pPr>
    </w:lvl>
  </w:abstractNum>
  <w:abstractNum w:abstractNumId="9" w15:restartNumberingAfterBreak="0">
    <w:nsid w:val="300D1909"/>
    <w:multiLevelType w:val="singleLevel"/>
    <w:tmpl w:val="8D1273C0"/>
    <w:lvl w:ilvl="0">
      <w:start w:val="1"/>
      <w:numFmt w:val="decimal"/>
      <w:lvlText w:val="%1."/>
      <w:legacy w:legacy="1" w:legacySpace="0" w:legacyIndent="360"/>
      <w:lvlJc w:val="left"/>
      <w:pPr>
        <w:ind w:left="360" w:hanging="360"/>
      </w:pPr>
    </w:lvl>
  </w:abstractNum>
  <w:abstractNum w:abstractNumId="10" w15:restartNumberingAfterBreak="0">
    <w:nsid w:val="35B35DB1"/>
    <w:multiLevelType w:val="singleLevel"/>
    <w:tmpl w:val="8D1273C0"/>
    <w:lvl w:ilvl="0">
      <w:start w:val="1"/>
      <w:numFmt w:val="decimal"/>
      <w:lvlText w:val="%1."/>
      <w:legacy w:legacy="1" w:legacySpace="0" w:legacyIndent="360"/>
      <w:lvlJc w:val="left"/>
      <w:pPr>
        <w:ind w:left="360" w:hanging="360"/>
      </w:pPr>
    </w:lvl>
  </w:abstractNum>
  <w:abstractNum w:abstractNumId="11" w15:restartNumberingAfterBreak="0">
    <w:nsid w:val="36632600"/>
    <w:multiLevelType w:val="singleLevel"/>
    <w:tmpl w:val="8D1273C0"/>
    <w:lvl w:ilvl="0">
      <w:start w:val="1"/>
      <w:numFmt w:val="decimal"/>
      <w:lvlText w:val="%1."/>
      <w:legacy w:legacy="1" w:legacySpace="0" w:legacyIndent="360"/>
      <w:lvlJc w:val="left"/>
      <w:pPr>
        <w:ind w:left="360" w:hanging="360"/>
      </w:pPr>
    </w:lvl>
  </w:abstractNum>
  <w:abstractNum w:abstractNumId="12" w15:restartNumberingAfterBreak="0">
    <w:nsid w:val="437F349C"/>
    <w:multiLevelType w:val="multilevel"/>
    <w:tmpl w:val="8D1273C0"/>
    <w:lvl w:ilvl="0">
      <w:start w:val="1"/>
      <w:numFmt w:val="decimal"/>
      <w:lvlText w:val="%1."/>
      <w:legacy w:legacy="1" w:legacySpace="0" w:legacyIndent="360"/>
      <w:lvlJc w:val="left"/>
      <w:pPr>
        <w:ind w:left="360" w:hanging="360"/>
      </w:pPr>
    </w:lvl>
    <w:lvl w:ilvl="1">
      <w:start w:val="1"/>
      <w:numFmt w:val="lowerLetter"/>
      <w:lvlText w:val="%2)"/>
      <w:legacy w:legacy="1" w:legacySpace="0" w:legacyIndent="720"/>
      <w:lvlJc w:val="left"/>
      <w:pPr>
        <w:ind w:left="1080" w:hanging="720"/>
      </w:pPr>
    </w:lvl>
    <w:lvl w:ilvl="2">
      <w:start w:val="1"/>
      <w:numFmt w:val="lowerRoman"/>
      <w:lvlText w:val="%3)"/>
      <w:legacy w:legacy="1" w:legacySpace="0" w:legacyIndent="720"/>
      <w:lvlJc w:val="left"/>
      <w:pPr>
        <w:ind w:left="1800" w:hanging="720"/>
      </w:pPr>
    </w:lvl>
    <w:lvl w:ilvl="3">
      <w:start w:val="1"/>
      <w:numFmt w:val="lowerLetter"/>
      <w:lvlText w:val="%4)"/>
      <w:legacy w:legacy="1" w:legacySpace="0" w:legacyIndent="720"/>
      <w:lvlJc w:val="left"/>
      <w:pPr>
        <w:ind w:left="2520" w:hanging="720"/>
      </w:pPr>
    </w:lvl>
    <w:lvl w:ilvl="4">
      <w:start w:val="1"/>
      <w:numFmt w:val="decimal"/>
      <w:lvlText w:val="(%5)"/>
      <w:legacy w:legacy="1" w:legacySpace="0" w:legacyIndent="720"/>
      <w:lvlJc w:val="left"/>
      <w:pPr>
        <w:ind w:left="3240" w:hanging="720"/>
      </w:pPr>
    </w:lvl>
    <w:lvl w:ilvl="5">
      <w:start w:val="1"/>
      <w:numFmt w:val="lowerLetter"/>
      <w:lvlText w:val="(%6)"/>
      <w:legacy w:legacy="1" w:legacySpace="0" w:legacyIndent="720"/>
      <w:lvlJc w:val="left"/>
      <w:pPr>
        <w:ind w:left="3960" w:hanging="720"/>
      </w:pPr>
    </w:lvl>
    <w:lvl w:ilvl="6">
      <w:start w:val="1"/>
      <w:numFmt w:val="lowerRoman"/>
      <w:lvlText w:val="(%7)"/>
      <w:legacy w:legacy="1" w:legacySpace="0" w:legacyIndent="720"/>
      <w:lvlJc w:val="left"/>
      <w:pPr>
        <w:ind w:left="4680" w:hanging="720"/>
      </w:pPr>
    </w:lvl>
    <w:lvl w:ilvl="7">
      <w:start w:val="1"/>
      <w:numFmt w:val="lowerLetter"/>
      <w:lvlText w:val="(%8)"/>
      <w:legacy w:legacy="1" w:legacySpace="0" w:legacyIndent="720"/>
      <w:lvlJc w:val="left"/>
      <w:pPr>
        <w:ind w:left="5400" w:hanging="720"/>
      </w:pPr>
    </w:lvl>
    <w:lvl w:ilvl="8">
      <w:start w:val="1"/>
      <w:numFmt w:val="lowerRoman"/>
      <w:lvlText w:val="(%9)"/>
      <w:legacy w:legacy="1" w:legacySpace="0" w:legacyIndent="720"/>
      <w:lvlJc w:val="left"/>
      <w:pPr>
        <w:ind w:left="6120" w:hanging="720"/>
      </w:pPr>
    </w:lvl>
  </w:abstractNum>
  <w:abstractNum w:abstractNumId="13" w15:restartNumberingAfterBreak="0">
    <w:nsid w:val="4ABF4194"/>
    <w:multiLevelType w:val="multilevel"/>
    <w:tmpl w:val="8D1273C0"/>
    <w:lvl w:ilvl="0">
      <w:start w:val="1"/>
      <w:numFmt w:val="decimal"/>
      <w:lvlText w:val="%1."/>
      <w:legacy w:legacy="1" w:legacySpace="0" w:legacyIndent="360"/>
      <w:lvlJc w:val="left"/>
      <w:pPr>
        <w:ind w:left="360" w:hanging="360"/>
      </w:pPr>
    </w:lvl>
    <w:lvl w:ilvl="1">
      <w:start w:val="1"/>
      <w:numFmt w:val="lowerLetter"/>
      <w:lvlText w:val="%2)"/>
      <w:legacy w:legacy="1" w:legacySpace="0" w:legacyIndent="720"/>
      <w:lvlJc w:val="left"/>
      <w:pPr>
        <w:ind w:left="1080" w:hanging="720"/>
      </w:pPr>
    </w:lvl>
    <w:lvl w:ilvl="2">
      <w:start w:val="1"/>
      <w:numFmt w:val="lowerRoman"/>
      <w:lvlText w:val="%3)"/>
      <w:legacy w:legacy="1" w:legacySpace="0" w:legacyIndent="720"/>
      <w:lvlJc w:val="left"/>
      <w:pPr>
        <w:ind w:left="1800" w:hanging="720"/>
      </w:pPr>
    </w:lvl>
    <w:lvl w:ilvl="3">
      <w:start w:val="1"/>
      <w:numFmt w:val="lowerLetter"/>
      <w:lvlText w:val="%4)"/>
      <w:legacy w:legacy="1" w:legacySpace="0" w:legacyIndent="720"/>
      <w:lvlJc w:val="left"/>
      <w:pPr>
        <w:ind w:left="2520" w:hanging="720"/>
      </w:pPr>
    </w:lvl>
    <w:lvl w:ilvl="4">
      <w:start w:val="1"/>
      <w:numFmt w:val="decimal"/>
      <w:lvlText w:val="(%5)"/>
      <w:legacy w:legacy="1" w:legacySpace="0" w:legacyIndent="720"/>
      <w:lvlJc w:val="left"/>
      <w:pPr>
        <w:ind w:left="3240" w:hanging="720"/>
      </w:pPr>
    </w:lvl>
    <w:lvl w:ilvl="5">
      <w:start w:val="1"/>
      <w:numFmt w:val="lowerLetter"/>
      <w:lvlText w:val="(%6)"/>
      <w:legacy w:legacy="1" w:legacySpace="0" w:legacyIndent="720"/>
      <w:lvlJc w:val="left"/>
      <w:pPr>
        <w:ind w:left="3960" w:hanging="720"/>
      </w:pPr>
    </w:lvl>
    <w:lvl w:ilvl="6">
      <w:start w:val="1"/>
      <w:numFmt w:val="lowerRoman"/>
      <w:lvlText w:val="(%7)"/>
      <w:legacy w:legacy="1" w:legacySpace="0" w:legacyIndent="720"/>
      <w:lvlJc w:val="left"/>
      <w:pPr>
        <w:ind w:left="4680" w:hanging="720"/>
      </w:pPr>
    </w:lvl>
    <w:lvl w:ilvl="7">
      <w:start w:val="1"/>
      <w:numFmt w:val="lowerLetter"/>
      <w:lvlText w:val="(%8)"/>
      <w:legacy w:legacy="1" w:legacySpace="0" w:legacyIndent="720"/>
      <w:lvlJc w:val="left"/>
      <w:pPr>
        <w:ind w:left="5400" w:hanging="720"/>
      </w:pPr>
    </w:lvl>
    <w:lvl w:ilvl="8">
      <w:start w:val="1"/>
      <w:numFmt w:val="lowerRoman"/>
      <w:lvlText w:val="(%9)"/>
      <w:legacy w:legacy="1" w:legacySpace="0" w:legacyIndent="720"/>
      <w:lvlJc w:val="left"/>
      <w:pPr>
        <w:ind w:left="6120" w:hanging="720"/>
      </w:pPr>
    </w:lvl>
  </w:abstractNum>
  <w:abstractNum w:abstractNumId="14" w15:restartNumberingAfterBreak="0">
    <w:nsid w:val="4BCF0BA3"/>
    <w:multiLevelType w:val="hybridMultilevel"/>
    <w:tmpl w:val="4648C4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33479D"/>
    <w:multiLevelType w:val="hybridMultilevel"/>
    <w:tmpl w:val="2C260946"/>
    <w:lvl w:ilvl="0">
      <w:start w:val="1"/>
      <w:numFmt w:val="decimal"/>
      <w:pStyle w:val="list1"/>
      <w:lvlText w:val="%1."/>
      <w:lvlJc w:val="left"/>
      <w:pPr>
        <w:tabs>
          <w:tab w:val="num" w:pos="567"/>
        </w:tabs>
        <w:ind w:left="567" w:hanging="56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5358302F"/>
    <w:multiLevelType w:val="multilevel"/>
    <w:tmpl w:val="8D1273C0"/>
    <w:lvl w:ilvl="0">
      <w:start w:val="1"/>
      <w:numFmt w:val="decimal"/>
      <w:lvlText w:val="%1."/>
      <w:legacy w:legacy="1" w:legacySpace="0" w:legacyIndent="360"/>
      <w:lvlJc w:val="left"/>
      <w:pPr>
        <w:ind w:left="360" w:hanging="360"/>
      </w:pPr>
    </w:lvl>
    <w:lvl w:ilvl="1">
      <w:start w:val="1"/>
      <w:numFmt w:val="lowerLetter"/>
      <w:lvlText w:val="%2)"/>
      <w:legacy w:legacy="1" w:legacySpace="0" w:legacyIndent="720"/>
      <w:lvlJc w:val="left"/>
      <w:pPr>
        <w:ind w:left="1080" w:hanging="720"/>
      </w:pPr>
    </w:lvl>
    <w:lvl w:ilvl="2">
      <w:start w:val="1"/>
      <w:numFmt w:val="lowerRoman"/>
      <w:lvlText w:val="%3)"/>
      <w:legacy w:legacy="1" w:legacySpace="0" w:legacyIndent="720"/>
      <w:lvlJc w:val="left"/>
      <w:pPr>
        <w:ind w:left="1800" w:hanging="720"/>
      </w:pPr>
    </w:lvl>
    <w:lvl w:ilvl="3">
      <w:start w:val="1"/>
      <w:numFmt w:val="lowerLetter"/>
      <w:lvlText w:val="%4)"/>
      <w:legacy w:legacy="1" w:legacySpace="0" w:legacyIndent="720"/>
      <w:lvlJc w:val="left"/>
      <w:pPr>
        <w:ind w:left="2520" w:hanging="720"/>
      </w:pPr>
    </w:lvl>
    <w:lvl w:ilvl="4">
      <w:start w:val="1"/>
      <w:numFmt w:val="decimal"/>
      <w:lvlText w:val="(%5)"/>
      <w:legacy w:legacy="1" w:legacySpace="0" w:legacyIndent="720"/>
      <w:lvlJc w:val="left"/>
      <w:pPr>
        <w:ind w:left="3240" w:hanging="720"/>
      </w:pPr>
    </w:lvl>
    <w:lvl w:ilvl="5">
      <w:start w:val="1"/>
      <w:numFmt w:val="lowerLetter"/>
      <w:lvlText w:val="(%6)"/>
      <w:legacy w:legacy="1" w:legacySpace="0" w:legacyIndent="720"/>
      <w:lvlJc w:val="left"/>
      <w:pPr>
        <w:ind w:left="3960" w:hanging="720"/>
      </w:pPr>
    </w:lvl>
    <w:lvl w:ilvl="6">
      <w:start w:val="1"/>
      <w:numFmt w:val="lowerRoman"/>
      <w:lvlText w:val="(%7)"/>
      <w:legacy w:legacy="1" w:legacySpace="0" w:legacyIndent="720"/>
      <w:lvlJc w:val="left"/>
      <w:pPr>
        <w:ind w:left="4680" w:hanging="720"/>
      </w:pPr>
    </w:lvl>
    <w:lvl w:ilvl="7">
      <w:start w:val="1"/>
      <w:numFmt w:val="lowerLetter"/>
      <w:lvlText w:val="(%8)"/>
      <w:legacy w:legacy="1" w:legacySpace="0" w:legacyIndent="720"/>
      <w:lvlJc w:val="left"/>
      <w:pPr>
        <w:ind w:left="5400" w:hanging="720"/>
      </w:pPr>
    </w:lvl>
    <w:lvl w:ilvl="8">
      <w:start w:val="1"/>
      <w:numFmt w:val="lowerRoman"/>
      <w:lvlText w:val="(%9)"/>
      <w:legacy w:legacy="1" w:legacySpace="0" w:legacyIndent="720"/>
      <w:lvlJc w:val="left"/>
      <w:pPr>
        <w:ind w:left="6120" w:hanging="720"/>
      </w:pPr>
    </w:lvl>
  </w:abstractNum>
  <w:abstractNum w:abstractNumId="17" w15:restartNumberingAfterBreak="0">
    <w:nsid w:val="59236EE7"/>
    <w:multiLevelType w:val="singleLevel"/>
    <w:tmpl w:val="90AC840E"/>
    <w:lvl w:ilvl="0">
      <w:start w:val="4"/>
      <w:numFmt w:val="decimal"/>
      <w:lvlText w:val="%1."/>
      <w:lvlJc w:val="left"/>
      <w:pPr>
        <w:tabs>
          <w:tab w:val="num" w:pos="360"/>
        </w:tabs>
        <w:ind w:left="360" w:hanging="360"/>
      </w:pPr>
    </w:lvl>
  </w:abstractNum>
  <w:abstractNum w:abstractNumId="18" w15:restartNumberingAfterBreak="0">
    <w:nsid w:val="599E4EEC"/>
    <w:multiLevelType w:val="multilevel"/>
    <w:tmpl w:val="8D1273C0"/>
    <w:lvl w:ilvl="0">
      <w:start w:val="1"/>
      <w:numFmt w:val="decimal"/>
      <w:lvlText w:val="%1."/>
      <w:legacy w:legacy="1" w:legacySpace="0" w:legacyIndent="360"/>
      <w:lvlJc w:val="left"/>
      <w:pPr>
        <w:ind w:left="360" w:hanging="360"/>
      </w:pPr>
    </w:lvl>
    <w:lvl w:ilvl="1">
      <w:start w:val="1"/>
      <w:numFmt w:val="lowerLetter"/>
      <w:lvlText w:val="%2)"/>
      <w:legacy w:legacy="1" w:legacySpace="0" w:legacyIndent="720"/>
      <w:lvlJc w:val="left"/>
      <w:pPr>
        <w:ind w:left="1080" w:hanging="720"/>
      </w:pPr>
    </w:lvl>
    <w:lvl w:ilvl="2">
      <w:start w:val="1"/>
      <w:numFmt w:val="lowerRoman"/>
      <w:lvlText w:val="%3)"/>
      <w:legacy w:legacy="1" w:legacySpace="0" w:legacyIndent="720"/>
      <w:lvlJc w:val="left"/>
      <w:pPr>
        <w:ind w:left="1800" w:hanging="720"/>
      </w:pPr>
    </w:lvl>
    <w:lvl w:ilvl="3">
      <w:start w:val="1"/>
      <w:numFmt w:val="lowerLetter"/>
      <w:lvlText w:val="%4)"/>
      <w:legacy w:legacy="1" w:legacySpace="0" w:legacyIndent="720"/>
      <w:lvlJc w:val="left"/>
      <w:pPr>
        <w:ind w:left="2520" w:hanging="720"/>
      </w:pPr>
    </w:lvl>
    <w:lvl w:ilvl="4">
      <w:start w:val="1"/>
      <w:numFmt w:val="decimal"/>
      <w:lvlText w:val="(%5)"/>
      <w:legacy w:legacy="1" w:legacySpace="0" w:legacyIndent="720"/>
      <w:lvlJc w:val="left"/>
      <w:pPr>
        <w:ind w:left="3240" w:hanging="720"/>
      </w:pPr>
    </w:lvl>
    <w:lvl w:ilvl="5">
      <w:start w:val="1"/>
      <w:numFmt w:val="lowerLetter"/>
      <w:lvlText w:val="(%6)"/>
      <w:legacy w:legacy="1" w:legacySpace="0" w:legacyIndent="720"/>
      <w:lvlJc w:val="left"/>
      <w:pPr>
        <w:ind w:left="3960" w:hanging="720"/>
      </w:pPr>
    </w:lvl>
    <w:lvl w:ilvl="6">
      <w:start w:val="1"/>
      <w:numFmt w:val="lowerRoman"/>
      <w:lvlText w:val="(%7)"/>
      <w:legacy w:legacy="1" w:legacySpace="0" w:legacyIndent="720"/>
      <w:lvlJc w:val="left"/>
      <w:pPr>
        <w:ind w:left="4680" w:hanging="720"/>
      </w:pPr>
    </w:lvl>
    <w:lvl w:ilvl="7">
      <w:start w:val="1"/>
      <w:numFmt w:val="lowerLetter"/>
      <w:lvlText w:val="(%8)"/>
      <w:legacy w:legacy="1" w:legacySpace="0" w:legacyIndent="720"/>
      <w:lvlJc w:val="left"/>
      <w:pPr>
        <w:ind w:left="5400" w:hanging="720"/>
      </w:pPr>
    </w:lvl>
    <w:lvl w:ilvl="8">
      <w:start w:val="1"/>
      <w:numFmt w:val="lowerRoman"/>
      <w:lvlText w:val="(%9)"/>
      <w:legacy w:legacy="1" w:legacySpace="0" w:legacyIndent="720"/>
      <w:lvlJc w:val="left"/>
      <w:pPr>
        <w:ind w:left="6120" w:hanging="720"/>
      </w:pPr>
    </w:lvl>
  </w:abstractNum>
  <w:abstractNum w:abstractNumId="19" w15:restartNumberingAfterBreak="0">
    <w:nsid w:val="5AB35A3A"/>
    <w:multiLevelType w:val="singleLevel"/>
    <w:tmpl w:val="59B01E52"/>
    <w:lvl w:ilvl="0">
      <w:start w:val="1"/>
      <w:numFmt w:val="decimal"/>
      <w:lvlText w:val="%1."/>
      <w:lvlJc w:val="left"/>
      <w:pPr>
        <w:tabs>
          <w:tab w:val="num" w:pos="0"/>
        </w:tabs>
        <w:ind w:left="360" w:hanging="360"/>
      </w:pPr>
    </w:lvl>
  </w:abstractNum>
  <w:abstractNum w:abstractNumId="20" w15:restartNumberingAfterBreak="0">
    <w:nsid w:val="60753514"/>
    <w:multiLevelType w:val="multilevel"/>
    <w:tmpl w:val="8D1273C0"/>
    <w:lvl w:ilvl="0">
      <w:start w:val="1"/>
      <w:numFmt w:val="decimal"/>
      <w:lvlText w:val="%1."/>
      <w:legacy w:legacy="1" w:legacySpace="0" w:legacyIndent="360"/>
      <w:lvlJc w:val="left"/>
      <w:pPr>
        <w:ind w:left="360" w:hanging="360"/>
      </w:pPr>
    </w:lvl>
    <w:lvl w:ilvl="1">
      <w:start w:val="1"/>
      <w:numFmt w:val="lowerLetter"/>
      <w:lvlText w:val="%2)"/>
      <w:legacy w:legacy="1" w:legacySpace="0" w:legacyIndent="720"/>
      <w:lvlJc w:val="left"/>
      <w:pPr>
        <w:ind w:left="1080" w:hanging="720"/>
      </w:pPr>
    </w:lvl>
    <w:lvl w:ilvl="2">
      <w:start w:val="1"/>
      <w:numFmt w:val="lowerRoman"/>
      <w:lvlText w:val="%3)"/>
      <w:legacy w:legacy="1" w:legacySpace="0" w:legacyIndent="720"/>
      <w:lvlJc w:val="left"/>
      <w:pPr>
        <w:ind w:left="1800" w:hanging="720"/>
      </w:pPr>
    </w:lvl>
    <w:lvl w:ilvl="3">
      <w:start w:val="1"/>
      <w:numFmt w:val="lowerLetter"/>
      <w:lvlText w:val="%4)"/>
      <w:legacy w:legacy="1" w:legacySpace="0" w:legacyIndent="720"/>
      <w:lvlJc w:val="left"/>
      <w:pPr>
        <w:ind w:left="2520" w:hanging="720"/>
      </w:pPr>
    </w:lvl>
    <w:lvl w:ilvl="4">
      <w:start w:val="1"/>
      <w:numFmt w:val="decimal"/>
      <w:lvlText w:val="(%5)"/>
      <w:legacy w:legacy="1" w:legacySpace="0" w:legacyIndent="720"/>
      <w:lvlJc w:val="left"/>
      <w:pPr>
        <w:ind w:left="3240" w:hanging="720"/>
      </w:pPr>
    </w:lvl>
    <w:lvl w:ilvl="5">
      <w:start w:val="1"/>
      <w:numFmt w:val="lowerLetter"/>
      <w:lvlText w:val="(%6)"/>
      <w:legacy w:legacy="1" w:legacySpace="0" w:legacyIndent="720"/>
      <w:lvlJc w:val="left"/>
      <w:pPr>
        <w:ind w:left="3960" w:hanging="720"/>
      </w:pPr>
    </w:lvl>
    <w:lvl w:ilvl="6">
      <w:start w:val="1"/>
      <w:numFmt w:val="lowerRoman"/>
      <w:lvlText w:val="(%7)"/>
      <w:legacy w:legacy="1" w:legacySpace="0" w:legacyIndent="720"/>
      <w:lvlJc w:val="left"/>
      <w:pPr>
        <w:ind w:left="4680" w:hanging="720"/>
      </w:pPr>
    </w:lvl>
    <w:lvl w:ilvl="7">
      <w:start w:val="1"/>
      <w:numFmt w:val="lowerLetter"/>
      <w:lvlText w:val="(%8)"/>
      <w:legacy w:legacy="1" w:legacySpace="0" w:legacyIndent="720"/>
      <w:lvlJc w:val="left"/>
      <w:pPr>
        <w:ind w:left="5400" w:hanging="720"/>
      </w:pPr>
    </w:lvl>
    <w:lvl w:ilvl="8">
      <w:start w:val="1"/>
      <w:numFmt w:val="lowerRoman"/>
      <w:lvlText w:val="(%9)"/>
      <w:legacy w:legacy="1" w:legacySpace="0" w:legacyIndent="720"/>
      <w:lvlJc w:val="left"/>
      <w:pPr>
        <w:ind w:left="6120" w:hanging="720"/>
      </w:pPr>
    </w:lvl>
  </w:abstractNum>
  <w:abstractNum w:abstractNumId="21" w15:restartNumberingAfterBreak="0">
    <w:nsid w:val="6E645098"/>
    <w:multiLevelType w:val="singleLevel"/>
    <w:tmpl w:val="8D1273C0"/>
    <w:lvl w:ilvl="0">
      <w:start w:val="1"/>
      <w:numFmt w:val="decimal"/>
      <w:lvlText w:val="%1."/>
      <w:legacy w:legacy="1" w:legacySpace="0" w:legacyIndent="360"/>
      <w:lvlJc w:val="left"/>
      <w:pPr>
        <w:ind w:left="360" w:hanging="360"/>
      </w:pPr>
    </w:lvl>
  </w:abstractNum>
  <w:abstractNum w:abstractNumId="22" w15:restartNumberingAfterBreak="0">
    <w:nsid w:val="6FCF1F64"/>
    <w:multiLevelType w:val="singleLevel"/>
    <w:tmpl w:val="8D1273C0"/>
    <w:lvl w:ilvl="0">
      <w:start w:val="1"/>
      <w:numFmt w:val="decimal"/>
      <w:lvlText w:val="%1."/>
      <w:legacy w:legacy="1" w:legacySpace="0" w:legacyIndent="360"/>
      <w:lvlJc w:val="left"/>
      <w:pPr>
        <w:ind w:left="360" w:hanging="360"/>
      </w:pPr>
    </w:lvl>
  </w:abstractNum>
  <w:abstractNum w:abstractNumId="23" w15:restartNumberingAfterBreak="0">
    <w:nsid w:val="73AC548F"/>
    <w:multiLevelType w:val="singleLevel"/>
    <w:tmpl w:val="51989240"/>
    <w:lvl w:ilvl="0">
      <w:start w:val="1"/>
      <w:numFmt w:val="decimal"/>
      <w:lvlText w:val="%1."/>
      <w:legacy w:legacy="1" w:legacySpace="0" w:legacyIndent="360"/>
      <w:lvlJc w:val="left"/>
      <w:pPr>
        <w:ind w:left="360" w:hanging="360"/>
      </w:pPr>
    </w:lvl>
  </w:abstractNum>
  <w:abstractNum w:abstractNumId="24" w15:restartNumberingAfterBreak="0">
    <w:nsid w:val="788428EA"/>
    <w:multiLevelType w:val="singleLevel"/>
    <w:tmpl w:val="F6E65CC6"/>
    <w:lvl w:ilvl="0">
      <w:start w:val="1"/>
      <w:numFmt w:val="decimal"/>
      <w:lvlText w:val="%1."/>
      <w:legacy w:legacy="1" w:legacySpace="0" w:legacyIndent="360"/>
      <w:lvlJc w:val="left"/>
      <w:pPr>
        <w:ind w:left="360" w:hanging="360"/>
      </w:pPr>
    </w:lvl>
  </w:abstractNum>
  <w:abstractNum w:abstractNumId="25" w15:restartNumberingAfterBreak="0">
    <w:nsid w:val="791C7A08"/>
    <w:multiLevelType w:val="singleLevel"/>
    <w:tmpl w:val="8D1273C0"/>
    <w:lvl w:ilvl="0">
      <w:start w:val="1"/>
      <w:numFmt w:val="decimal"/>
      <w:lvlText w:val="%1."/>
      <w:legacy w:legacy="1" w:legacySpace="0" w:legacyIndent="360"/>
      <w:lvlJc w:val="left"/>
      <w:pPr>
        <w:ind w:left="360" w:hanging="360"/>
      </w:pPr>
    </w:lvl>
  </w:abstractNum>
  <w:abstractNum w:abstractNumId="26" w15:restartNumberingAfterBreak="0">
    <w:nsid w:val="7CCD26C8"/>
    <w:multiLevelType w:val="singleLevel"/>
    <w:tmpl w:val="8D1273C0"/>
    <w:lvl w:ilvl="0">
      <w:start w:val="1"/>
      <w:numFmt w:val="decimal"/>
      <w:lvlText w:val="%1."/>
      <w:legacy w:legacy="1" w:legacySpace="0" w:legacyIndent="360"/>
      <w:lvlJc w:val="left"/>
      <w:pPr>
        <w:ind w:left="360" w:hanging="360"/>
      </w:pPr>
    </w:lvl>
  </w:abstractNum>
  <w:num w:numId="1">
    <w:abstractNumId w:val="0"/>
  </w:num>
  <w:num w:numId="2">
    <w:abstractNumId w:val="16"/>
  </w:num>
  <w:num w:numId="3">
    <w:abstractNumId w:val="21"/>
  </w:num>
  <w:num w:numId="4">
    <w:abstractNumId w:val="9"/>
  </w:num>
  <w:num w:numId="5">
    <w:abstractNumId w:val="2"/>
  </w:num>
  <w:num w:numId="6">
    <w:abstractNumId w:val="22"/>
  </w:num>
  <w:num w:numId="7">
    <w:abstractNumId w:val="13"/>
  </w:num>
  <w:num w:numId="8">
    <w:abstractNumId w:val="5"/>
  </w:num>
  <w:num w:numId="9">
    <w:abstractNumId w:val="23"/>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3"/>
    <w:lvlOverride w:ilvl="0">
      <w:lvl w:ilvl="0">
        <w:start w:val="1"/>
        <w:numFmt w:val="decimal"/>
        <w:lvlText w:val="%1."/>
        <w:legacy w:legacy="1" w:legacySpace="0" w:legacyIndent="360"/>
        <w:lvlJc w:val="left"/>
        <w:pPr>
          <w:ind w:left="360" w:hanging="360"/>
        </w:pPr>
      </w:lvl>
    </w:lvlOverride>
  </w:num>
  <w:num w:numId="13">
    <w:abstractNumId w:val="23"/>
    <w:lvlOverride w:ilvl="0">
      <w:lvl w:ilvl="0">
        <w:start w:val="1"/>
        <w:numFmt w:val="decimal"/>
        <w:lvlText w:val="%1."/>
        <w:legacy w:legacy="1" w:legacySpace="0" w:legacyIndent="360"/>
        <w:lvlJc w:val="left"/>
        <w:pPr>
          <w:ind w:left="360" w:hanging="360"/>
        </w:pPr>
      </w:lvl>
    </w:lvlOverride>
  </w:num>
  <w:num w:numId="14">
    <w:abstractNumId w:val="23"/>
    <w:lvlOverride w:ilvl="0">
      <w:lvl w:ilvl="0">
        <w:start w:val="1"/>
        <w:numFmt w:val="decimal"/>
        <w:lvlText w:val="%1."/>
        <w:legacy w:legacy="1" w:legacySpace="0" w:legacyIndent="360"/>
        <w:lvlJc w:val="left"/>
        <w:pPr>
          <w:ind w:left="360" w:hanging="360"/>
        </w:pPr>
      </w:lvl>
    </w:lvlOverride>
  </w:num>
  <w:num w:numId="15">
    <w:abstractNumId w:val="23"/>
    <w:lvlOverride w:ilvl="0">
      <w:lvl w:ilvl="0">
        <w:start w:val="1"/>
        <w:numFmt w:val="decimal"/>
        <w:lvlText w:val="%1."/>
        <w:legacy w:legacy="1" w:legacySpace="0" w:legacyIndent="360"/>
        <w:lvlJc w:val="left"/>
        <w:pPr>
          <w:ind w:left="360" w:hanging="360"/>
        </w:pPr>
      </w:lvl>
    </w:lvlOverride>
  </w:num>
  <w:num w:numId="16">
    <w:abstractNumId w:val="23"/>
    <w:lvlOverride w:ilvl="0">
      <w:lvl w:ilvl="0">
        <w:start w:val="1"/>
        <w:numFmt w:val="decimal"/>
        <w:lvlText w:val="%1."/>
        <w:legacy w:legacy="1" w:legacySpace="0" w:legacyIndent="360"/>
        <w:lvlJc w:val="left"/>
        <w:pPr>
          <w:ind w:left="360" w:hanging="360"/>
        </w:pPr>
      </w:lvl>
    </w:lvlOverride>
  </w:num>
  <w:num w:numId="17">
    <w:abstractNumId w:val="7"/>
  </w:num>
  <w:num w:numId="18">
    <w:abstractNumId w:val="7"/>
    <w:lvlOverride w:ilvl="0">
      <w:lvl w:ilvl="0">
        <w:start w:val="1"/>
        <w:numFmt w:val="decimal"/>
        <w:lvlText w:val="%1."/>
        <w:legacy w:legacy="1" w:legacySpace="0" w:legacyIndent="360"/>
        <w:lvlJc w:val="left"/>
        <w:pPr>
          <w:ind w:left="360" w:hanging="360"/>
        </w:pPr>
      </w:lvl>
    </w:lvlOverride>
  </w:num>
  <w:num w:numId="19">
    <w:abstractNumId w:val="18"/>
  </w:num>
  <w:num w:numId="20">
    <w:abstractNumId w:val="6"/>
  </w:num>
  <w:num w:numId="21">
    <w:abstractNumId w:val="3"/>
  </w:num>
  <w:num w:numId="22">
    <w:abstractNumId w:val="8"/>
  </w:num>
  <w:num w:numId="23">
    <w:abstractNumId w:val="25"/>
  </w:num>
  <w:num w:numId="24">
    <w:abstractNumId w:val="26"/>
  </w:num>
  <w:num w:numId="25">
    <w:abstractNumId w:val="20"/>
  </w:num>
  <w:num w:numId="26">
    <w:abstractNumId w:val="11"/>
  </w:num>
  <w:num w:numId="27">
    <w:abstractNumId w:val="12"/>
  </w:num>
  <w:num w:numId="28">
    <w:abstractNumId w:val="4"/>
  </w:num>
  <w:num w:numId="29">
    <w:abstractNumId w:val="10"/>
  </w:num>
  <w:num w:numId="30">
    <w:abstractNumId w:val="24"/>
  </w:num>
  <w:num w:numId="31">
    <w:abstractNumId w:val="17"/>
  </w:num>
  <w:num w:numId="32">
    <w:abstractNumId w:val="19"/>
  </w:num>
  <w:num w:numId="33">
    <w:abstractNumId w:val="1"/>
  </w:num>
  <w:num w:numId="34">
    <w:abstractNumId w:val="15"/>
  </w:num>
  <w:num w:numId="35">
    <w:abstractNumId w:val="15"/>
  </w:num>
  <w:num w:numId="36">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showBreaksInFrames/>
    <w:suppressTopSpacing/>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923"/>
    <w:rsid w:val="0024762E"/>
    <w:rsid w:val="004953E9"/>
    <w:rsid w:val="007C7491"/>
    <w:rsid w:val="008B72E7"/>
    <w:rsid w:val="009D5925"/>
    <w:rsid w:val="00B6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hapeDefaults>
    <o:shapedefaults v:ext="edit" spidmax="2008"/>
    <o:shapelayout v:ext="edit">
      <o:idmap v:ext="edit" data="1"/>
    </o:shapelayout>
  </w:shapeDefaults>
  <w:decimalSymbol w:val="."/>
  <w:listSeparator w:val=","/>
  <w14:docId w14:val="2CCF4D60"/>
  <w15:chartTrackingRefBased/>
  <w15:docId w15:val="{4EEED859-C6ED-4708-940E-4C57AAB7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entury Schoolbook" w:hAnsi="Century Schoolbook"/>
      <w:sz w:val="22"/>
    </w:rPr>
  </w:style>
  <w:style w:type="paragraph" w:styleId="Heading1">
    <w:name w:val="heading 1"/>
    <w:basedOn w:val="Normal"/>
    <w:next w:val="Body"/>
    <w:qFormat/>
    <w:pPr>
      <w:keepNext/>
      <w:pageBreakBefore/>
      <w:numPr>
        <w:numId w:val="1"/>
      </w:numPr>
      <w:spacing w:after="240"/>
      <w:ind w:left="907" w:hanging="907"/>
      <w:outlineLvl w:val="0"/>
    </w:pPr>
    <w:rPr>
      <w:b/>
      <w:caps/>
    </w:rPr>
  </w:style>
  <w:style w:type="paragraph" w:styleId="Heading2">
    <w:name w:val="heading 2"/>
    <w:basedOn w:val="Heading1"/>
    <w:next w:val="Body"/>
    <w:qFormat/>
    <w:pPr>
      <w:pageBreakBefore w:val="0"/>
      <w:numPr>
        <w:ilvl w:val="1"/>
      </w:numPr>
      <w:outlineLvl w:val="1"/>
    </w:pPr>
    <w:rPr>
      <w:caps w:val="0"/>
    </w:rPr>
  </w:style>
  <w:style w:type="paragraph" w:styleId="Heading3">
    <w:name w:val="heading 3"/>
    <w:basedOn w:val="Heading2"/>
    <w:next w:val="Body"/>
    <w:qFormat/>
    <w:pPr>
      <w:numPr>
        <w:ilvl w:val="2"/>
      </w:numPr>
      <w:outlineLvl w:val="2"/>
    </w:pPr>
  </w:style>
  <w:style w:type="paragraph" w:styleId="Heading4">
    <w:name w:val="heading 4"/>
    <w:basedOn w:val="Heading2"/>
    <w:next w:val="Body"/>
    <w:qFormat/>
    <w:pPr>
      <w:numPr>
        <w:ilvl w:val="3"/>
      </w:numPr>
      <w:outlineLvl w:val="3"/>
    </w:pPr>
  </w:style>
  <w:style w:type="paragraph" w:styleId="Heading5">
    <w:name w:val="heading 5"/>
    <w:basedOn w:val="Heading2"/>
    <w:next w:val="Body"/>
    <w:qFormat/>
    <w:pPr>
      <w:numPr>
        <w:ilvl w:val="4"/>
      </w:numPr>
      <w:ind w:left="1080" w:hanging="1080"/>
      <w:outlineLvl w:val="4"/>
    </w:pPr>
  </w:style>
  <w:style w:type="paragraph" w:styleId="Heading6">
    <w:name w:val="heading 6"/>
    <w:basedOn w:val="Heading2"/>
    <w:next w:val="Body"/>
    <w:qFormat/>
    <w:pPr>
      <w:numPr>
        <w:ilvl w:val="5"/>
      </w:numPr>
      <w:ind w:left="1267" w:hanging="1267"/>
      <w:outlineLvl w:val="5"/>
    </w:pPr>
  </w:style>
  <w:style w:type="paragraph" w:styleId="Heading7">
    <w:name w:val="heading 7"/>
    <w:basedOn w:val="Heading2"/>
    <w:next w:val="Body"/>
    <w:qFormat/>
    <w:pPr>
      <w:numPr>
        <w:ilvl w:val="6"/>
      </w:numPr>
      <w:outlineLvl w:val="6"/>
    </w:pPr>
  </w:style>
  <w:style w:type="paragraph" w:styleId="Heading8">
    <w:name w:val="heading 8"/>
    <w:basedOn w:val="Heading2"/>
    <w:next w:val="Body"/>
    <w:qFormat/>
    <w:pPr>
      <w:numPr>
        <w:ilvl w:val="7"/>
      </w:numPr>
      <w:outlineLvl w:val="7"/>
    </w:pPr>
  </w:style>
  <w:style w:type="paragraph" w:styleId="Heading9">
    <w:name w:val="heading 9"/>
    <w:basedOn w:val="Heading2"/>
    <w:next w:val="Body"/>
    <w:qFormat/>
    <w:pPr>
      <w:numPr>
        <w:ilvl w:val="8"/>
      </w:numPr>
      <w:tabs>
        <w:tab w:val="num" w:pos="360"/>
      </w:tabs>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
    <w:name w:val="Body"/>
    <w:basedOn w:val="Normal"/>
    <w:pPr>
      <w:spacing w:after="240"/>
      <w:jc w:val="both"/>
    </w:pPr>
  </w:style>
  <w:style w:type="paragraph" w:styleId="TOC8">
    <w:name w:val="toc 8"/>
    <w:basedOn w:val="TOC3"/>
    <w:next w:val="Normal"/>
    <w:semiHidden/>
    <w:pPr>
      <w:ind w:left="1440" w:hanging="1440"/>
    </w:pPr>
  </w:style>
  <w:style w:type="paragraph" w:styleId="TOC3">
    <w:name w:val="toc 3"/>
    <w:basedOn w:val="TOC2"/>
    <w:next w:val="Normal"/>
    <w:semiHidden/>
    <w:pPr>
      <w:spacing w:after="60"/>
      <w:ind w:left="2160"/>
    </w:pPr>
  </w:style>
  <w:style w:type="paragraph" w:styleId="TOC2">
    <w:name w:val="toc 2"/>
    <w:basedOn w:val="Normal"/>
    <w:next w:val="Normal"/>
    <w:semiHidden/>
    <w:pPr>
      <w:tabs>
        <w:tab w:val="right" w:leader="dot" w:pos="9360"/>
      </w:tabs>
      <w:spacing w:after="120"/>
      <w:ind w:left="1440" w:hanging="720"/>
    </w:pPr>
    <w:rPr>
      <w:noProof/>
    </w:rPr>
  </w:style>
  <w:style w:type="paragraph" w:styleId="TOC1">
    <w:name w:val="toc 1"/>
    <w:basedOn w:val="Normal"/>
    <w:next w:val="Normal"/>
    <w:semiHidden/>
    <w:pPr>
      <w:tabs>
        <w:tab w:val="right" w:leader="dot" w:pos="9360"/>
      </w:tabs>
      <w:spacing w:before="240" w:after="240"/>
      <w:ind w:left="720" w:hanging="720"/>
    </w:pPr>
    <w:rPr>
      <w:caps/>
      <w:noProof/>
    </w:rPr>
  </w:style>
  <w:style w:type="paragraph" w:styleId="TOC7">
    <w:name w:val="toc 7"/>
    <w:basedOn w:val="TOC3"/>
    <w:next w:val="Normal"/>
    <w:semiHidden/>
    <w:pPr>
      <w:ind w:left="3600" w:hanging="1080"/>
    </w:pPr>
  </w:style>
  <w:style w:type="paragraph" w:styleId="TOC4">
    <w:name w:val="toc 4"/>
    <w:basedOn w:val="TOC3"/>
    <w:next w:val="Normal"/>
    <w:semiHidden/>
    <w:pPr>
      <w:ind w:left="3600" w:hanging="1080"/>
    </w:pPr>
  </w:style>
  <w:style w:type="paragraph" w:styleId="TOC6">
    <w:name w:val="toc 6"/>
    <w:basedOn w:val="TOC3"/>
    <w:next w:val="Normal"/>
    <w:semiHidden/>
    <w:pPr>
      <w:ind w:left="3600" w:hanging="1080"/>
    </w:pPr>
  </w:style>
  <w:style w:type="paragraph" w:styleId="TOC5">
    <w:name w:val="toc 5"/>
    <w:basedOn w:val="TOC3"/>
    <w:next w:val="Normal"/>
    <w:semiHidden/>
    <w:pPr>
      <w:ind w:left="3600" w:hanging="108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pPr>
      <w:tabs>
        <w:tab w:val="right" w:leader="dot" w:pos="8640"/>
      </w:tabs>
      <w:ind w:left="1440" w:hanging="1440"/>
    </w:pPr>
  </w:style>
  <w:style w:type="character" w:styleId="LineNumber">
    <w:name w:val="line number"/>
    <w:basedOn w:val="DefaultParagraphFont"/>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Normal"/>
    <w:next w:val="Normal"/>
    <w:semiHidden/>
    <w:pPr>
      <w:tabs>
        <w:tab w:val="right" w:leader="dot" w:pos="9360"/>
      </w:tabs>
      <w:ind w:left="1440" w:hanging="1440"/>
    </w:pPr>
    <w:rPr>
      <w:noProof/>
    </w:rPr>
  </w:style>
  <w:style w:type="character" w:styleId="PageNumber">
    <w:name w:val="page number"/>
    <w:basedOn w:val="DefaultParagraphFont"/>
  </w:style>
  <w:style w:type="paragraph" w:customStyle="1" w:styleId="Bullet">
    <w:name w:val="Bullet"/>
    <w:basedOn w:val="Body"/>
    <w:pPr>
      <w:spacing w:after="200"/>
      <w:ind w:left="1080" w:hanging="360"/>
      <w:jc w:val="left"/>
    </w:pPr>
  </w:style>
  <w:style w:type="paragraph" w:customStyle="1" w:styleId="FigureBody">
    <w:name w:val="Figure Body"/>
    <w:basedOn w:val="Body"/>
    <w:pPr>
      <w:keepNext/>
      <w:spacing w:before="240"/>
      <w:jc w:val="center"/>
    </w:pPr>
  </w:style>
  <w:style w:type="paragraph" w:customStyle="1" w:styleId="AppHead1">
    <w:name w:val="App Head 1"/>
    <w:basedOn w:val="Heading1"/>
    <w:pPr>
      <w:pageBreakBefore w:val="0"/>
      <w:spacing w:line="280" w:lineRule="atLeast"/>
      <w:ind w:left="0" w:firstLine="0"/>
      <w:outlineLvl w:val="9"/>
    </w:pPr>
  </w:style>
  <w:style w:type="paragraph" w:customStyle="1" w:styleId="FigureTitle">
    <w:name w:val="Figure Title"/>
    <w:basedOn w:val="Body"/>
    <w:next w:val="Body"/>
    <w:pPr>
      <w:ind w:left="1440" w:hanging="1440"/>
      <w:jc w:val="center"/>
    </w:pPr>
    <w:rPr>
      <w:b/>
    </w:rPr>
  </w:style>
  <w:style w:type="paragraph" w:customStyle="1" w:styleId="Definition">
    <w:name w:val="Definition"/>
    <w:basedOn w:val="Normal"/>
    <w:pPr>
      <w:ind w:left="1440" w:hanging="1440"/>
    </w:pPr>
  </w:style>
  <w:style w:type="paragraph" w:customStyle="1" w:styleId="AppHead2">
    <w:name w:val="AppHead 2"/>
    <w:basedOn w:val="Heading2"/>
    <w:pPr>
      <w:outlineLvl w:val="9"/>
    </w:pPr>
  </w:style>
  <w:style w:type="paragraph" w:customStyle="1" w:styleId="BlankPage">
    <w:name w:val="Blank Page"/>
    <w:basedOn w:val="Body"/>
    <w:pPr>
      <w:framePr w:hSpace="180" w:vSpace="180" w:wrap="auto" w:hAnchor="text" w:xAlign="center" w:yAlign="center"/>
      <w:jc w:val="center"/>
    </w:pPr>
  </w:style>
  <w:style w:type="character" w:styleId="CommentReference">
    <w:name w:val="annotation reference"/>
    <w:semiHidden/>
    <w:rPr>
      <w:sz w:val="16"/>
    </w:rPr>
  </w:style>
  <w:style w:type="paragraph" w:styleId="Caption">
    <w:name w:val="caption"/>
    <w:basedOn w:val="Body"/>
    <w:next w:val="Normal"/>
    <w:qFormat/>
    <w:pPr>
      <w:jc w:val="center"/>
    </w:pPr>
    <w:rPr>
      <w:b/>
    </w:rPr>
  </w:style>
  <w:style w:type="paragraph" w:styleId="CommentText">
    <w:name w:val="annotation text"/>
    <w:basedOn w:val="Normal"/>
    <w:semiHidden/>
  </w:style>
  <w:style w:type="paragraph" w:customStyle="1" w:styleId="paragraph">
    <w:name w:val="paragraph"/>
    <w:basedOn w:val="Normal"/>
    <w:pPr>
      <w:spacing w:after="240"/>
      <w:ind w:right="-720" w:firstLine="900"/>
    </w:pPr>
  </w:style>
  <w:style w:type="paragraph" w:customStyle="1" w:styleId="TableTitle">
    <w:name w:val="Table Title"/>
    <w:basedOn w:val="Normal"/>
    <w:next w:val="Body"/>
    <w:pPr>
      <w:keepNext/>
      <w:spacing w:after="240"/>
      <w:jc w:val="center"/>
    </w:pPr>
    <w:rPr>
      <w:b/>
    </w:rPr>
  </w:style>
  <w:style w:type="character" w:customStyle="1" w:styleId="ReviewerNote">
    <w:name w:val="Reviewer Note"/>
    <w:rPr>
      <w:b/>
      <w:i/>
      <w:color w:val="800080"/>
    </w:rPr>
  </w:style>
  <w:style w:type="character" w:customStyle="1" w:styleId="Sans-Serif">
    <w:name w:val="Sans-Serif"/>
    <w:rPr>
      <w:rFonts w:ascii="Arial" w:hAnsi="Arial"/>
      <w:sz w:val="24"/>
    </w:rPr>
  </w:style>
  <w:style w:type="character" w:customStyle="1" w:styleId="Mono-Spaced">
    <w:name w:val="Mono-Spaced"/>
    <w:rPr>
      <w:rFonts w:ascii="Courier" w:hAnsi="Courier"/>
      <w:sz w:val="20"/>
    </w:rPr>
  </w:style>
  <w:style w:type="character" w:customStyle="1" w:styleId="Serif">
    <w:name w:val="Serif"/>
    <w:rPr>
      <w:rFonts w:ascii="Times New Roman" w:hAnsi="Times New Roman"/>
      <w:sz w:val="24"/>
    </w:rPr>
  </w:style>
  <w:style w:type="paragraph" w:customStyle="1" w:styleId="AppTitle">
    <w:name w:val="App_Title"/>
    <w:basedOn w:val="Normal"/>
    <w:next w:val="Body"/>
    <w:pPr>
      <w:spacing w:before="480" w:after="480"/>
      <w:jc w:val="center"/>
    </w:pPr>
    <w:rPr>
      <w:b/>
    </w:rPr>
  </w:style>
  <w:style w:type="paragraph" w:customStyle="1" w:styleId="TableHeadings">
    <w:name w:val="Table Headings"/>
    <w:basedOn w:val="TableBody"/>
    <w:pPr>
      <w:spacing w:before="40"/>
      <w:jc w:val="center"/>
    </w:pPr>
    <w:rPr>
      <w:b/>
    </w:rPr>
  </w:style>
  <w:style w:type="paragraph" w:customStyle="1" w:styleId="TableBody">
    <w:name w:val="Table Body"/>
    <w:basedOn w:val="Normal"/>
    <w:rPr>
      <w:sz w:val="18"/>
    </w:rPr>
  </w:style>
  <w:style w:type="paragraph" w:customStyle="1" w:styleId="TableTitlecont">
    <w:name w:val="Table Title (cont)"/>
    <w:basedOn w:val="TableTitle"/>
  </w:style>
  <w:style w:type="paragraph" w:customStyle="1" w:styleId="endnotetext">
    <w:name w:val="endnote text"/>
    <w:basedOn w:val="Normal"/>
    <w:rPr>
      <w:rFonts w:ascii="Times" w:hAnsi="Times"/>
      <w:sz w:val="20"/>
    </w:rPr>
  </w:style>
  <w:style w:type="paragraph" w:customStyle="1" w:styleId="Math">
    <w:name w:val="Math"/>
    <w:basedOn w:val="Normal"/>
    <w:pPr>
      <w:ind w:left="1440"/>
    </w:pPr>
    <w:rPr>
      <w:rFonts w:ascii="Geneva" w:hAnsi="Geneva"/>
      <w:position w:val="-44"/>
    </w:rPr>
  </w:style>
  <w:style w:type="paragraph" w:customStyle="1" w:styleId="ReqTable">
    <w:name w:val="Req Table"/>
    <w:basedOn w:val="Normal"/>
    <w:pPr>
      <w:spacing w:after="20"/>
    </w:pPr>
    <w:rPr>
      <w:sz w:val="18"/>
    </w:rPr>
  </w:style>
  <w:style w:type="paragraph" w:customStyle="1" w:styleId="list1">
    <w:name w:val="list 1"/>
    <w:basedOn w:val="Normal"/>
    <w:pPr>
      <w:numPr>
        <w:numId w:val="35"/>
      </w:numPr>
      <w:spacing w:after="240"/>
      <w:jc w:val="both"/>
    </w:pPr>
  </w:style>
  <w:style w:type="paragraph" w:customStyle="1" w:styleId="AppHead20">
    <w:name w:val="AppHead2"/>
    <w:basedOn w:val="Heading2"/>
    <w:pPr>
      <w:outlineLvl w:val="9"/>
    </w:pPr>
  </w:style>
  <w:style w:type="paragraph" w:customStyle="1" w:styleId="Indented">
    <w:name w:val="Indented"/>
    <w:basedOn w:val="Bullet"/>
    <w:pPr>
      <w:spacing w:after="120"/>
      <w:ind w:left="720" w:firstLine="0"/>
    </w:pPr>
  </w:style>
  <w:style w:type="paragraph" w:customStyle="1" w:styleId="Indented-2">
    <w:name w:val="Indented-2"/>
    <w:basedOn w:val="Bullet"/>
    <w:pPr>
      <w:ind w:firstLine="0"/>
    </w:pPr>
  </w:style>
  <w:style w:type="paragraph" w:customStyle="1" w:styleId="Indent-headfor">
    <w:name w:val="Indent-head for"/>
    <w:basedOn w:val="Indented"/>
    <w:pPr>
      <w:ind w:left="0"/>
    </w:pPr>
  </w:style>
  <w:style w:type="paragraph" w:customStyle="1" w:styleId="list2">
    <w:name w:val="list 2"/>
    <w:basedOn w:val="list1"/>
    <w:pPr>
      <w:ind w:left="720"/>
    </w:pPr>
  </w:style>
  <w:style w:type="paragraph" w:customStyle="1" w:styleId="list3">
    <w:name w:val="list 3"/>
    <w:basedOn w:val="list2"/>
    <w:pPr>
      <w:ind w:left="1080"/>
    </w:pPr>
  </w:style>
  <w:style w:type="paragraph" w:customStyle="1" w:styleId="list4">
    <w:name w:val="list 4"/>
    <w:basedOn w:val="list3"/>
    <w:pPr>
      <w:ind w:left="1440"/>
    </w:pPr>
  </w:style>
  <w:style w:type="paragraph" w:customStyle="1" w:styleId="figure">
    <w:name w:val="figure"/>
    <w:basedOn w:val="Normal"/>
    <w:pPr>
      <w:keepNext/>
      <w:spacing w:after="240"/>
      <w:ind w:right="-720"/>
      <w:jc w:val="center"/>
    </w:pPr>
  </w:style>
  <w:style w:type="paragraph" w:customStyle="1" w:styleId="paragraphs">
    <w:name w:val="paragraphs"/>
    <w:basedOn w:val="Normal"/>
    <w:pPr>
      <w:spacing w:after="240"/>
      <w:ind w:firstLine="900"/>
    </w:pPr>
    <w:rPr>
      <w:sz w:val="24"/>
    </w:rPr>
  </w:style>
  <w:style w:type="paragraph" w:styleId="EndnoteText0">
    <w:name w:val="endnote text"/>
    <w:basedOn w:val="Normal"/>
    <w:semiHidden/>
    <w:rPr>
      <w:sz w:val="20"/>
    </w:rPr>
  </w:style>
  <w:style w:type="paragraph" w:customStyle="1" w:styleId="List-Number">
    <w:name w:val="List-Number"/>
    <w:basedOn w:val="Normal"/>
    <w:pPr>
      <w:spacing w:after="160" w:line="280" w:lineRule="atLeast"/>
      <w:ind w:left="360" w:hanging="360"/>
    </w:pPr>
    <w:rPr>
      <w:rFonts w:ascii="Times New Roman" w:hAnsi="Times New Roman"/>
      <w:sz w:val="24"/>
    </w:rPr>
  </w:style>
  <w:style w:type="paragraph" w:customStyle="1" w:styleId="productionnote">
    <w:name w:val="production note"/>
    <w:basedOn w:val="Normal"/>
    <w:pPr>
      <w:spacing w:after="240"/>
    </w:pPr>
    <w:rPr>
      <w:rFonts w:ascii="Times New Roman" w:hAnsi="Times New Roman"/>
      <w:b/>
      <w:color w:val="008000"/>
      <w:sz w:val="24"/>
    </w:rPr>
  </w:style>
  <w:style w:type="paragraph" w:customStyle="1" w:styleId="indent1">
    <w:name w:val="indent1"/>
    <w:basedOn w:val="Normal"/>
    <w:pPr>
      <w:spacing w:line="320" w:lineRule="atLeast"/>
      <w:ind w:left="1080" w:hanging="540"/>
      <w:jc w:val="both"/>
    </w:pPr>
    <w:rPr>
      <w:rFonts w:ascii="Times" w:hAnsi="Times"/>
      <w:sz w:val="24"/>
    </w:rPr>
  </w:style>
  <w:style w:type="paragraph" w:customStyle="1" w:styleId="TableBody-Indent">
    <w:name w:val="Table Body-Indent"/>
    <w:basedOn w:val="TableBody"/>
    <w:pPr>
      <w:ind w:left="360" w:hanging="180"/>
    </w:pPr>
  </w:style>
  <w:style w:type="paragraph" w:customStyle="1" w:styleId="Normsp">
    <w:name w:val="Norm+sp"/>
    <w:basedOn w:val="Normal"/>
    <w:pPr>
      <w:spacing w:before="120"/>
    </w:pPr>
    <w:rPr>
      <w:rFonts w:ascii="Palatino" w:hAnsi="Palatino"/>
      <w:sz w:val="24"/>
    </w:rPr>
  </w:style>
  <w:style w:type="paragraph" w:customStyle="1" w:styleId="docdwglist">
    <w:name w:val="doc/dwg list"/>
    <w:basedOn w:val="Normal"/>
    <w:next w:val="Normal"/>
    <w:pPr>
      <w:tabs>
        <w:tab w:val="left" w:pos="3600"/>
      </w:tabs>
      <w:spacing w:after="220"/>
      <w:ind w:left="1080"/>
    </w:pPr>
  </w:style>
  <w:style w:type="paragraph" w:customStyle="1" w:styleId="Figure0">
    <w:name w:val="Figure"/>
    <w:basedOn w:val="FigureCaption"/>
    <w:next w:val="FigureCaption"/>
    <w:pPr>
      <w:keepNext/>
    </w:pPr>
    <w:rPr>
      <w:b w:val="0"/>
      <w:sz w:val="24"/>
    </w:rPr>
  </w:style>
  <w:style w:type="paragraph" w:customStyle="1" w:styleId="FigureCaption">
    <w:name w:val="Figure Caption"/>
    <w:basedOn w:val="Normal"/>
    <w:next w:val="Normal"/>
    <w:pPr>
      <w:spacing w:before="120"/>
      <w:jc w:val="center"/>
    </w:pPr>
    <w:rPr>
      <w:rFonts w:ascii="Times" w:hAnsi="Times"/>
      <w:b/>
      <w:sz w:val="28"/>
    </w:rPr>
  </w:style>
  <w:style w:type="paragraph" w:customStyle="1" w:styleId="figurecaption0">
    <w:name w:val="figure caption"/>
    <w:basedOn w:val="Normal"/>
    <w:next w:val="Normal"/>
    <w:pPr>
      <w:spacing w:before="240" w:after="240" w:line="360" w:lineRule="atLeast"/>
      <w:jc w:val="center"/>
    </w:pPr>
    <w:rPr>
      <w:b/>
      <w:sz w:val="24"/>
    </w:rPr>
  </w:style>
  <w:style w:type="paragraph" w:customStyle="1" w:styleId="tablecaption">
    <w:name w:val="table caption"/>
    <w:basedOn w:val="Caption"/>
    <w:pPr>
      <w:keepNext/>
    </w:pPr>
  </w:style>
  <w:style w:type="paragraph" w:customStyle="1" w:styleId="bullets">
    <w:name w:val="bullets"/>
    <w:basedOn w:val="Normal"/>
    <w:pPr>
      <w:tabs>
        <w:tab w:val="left" w:pos="900"/>
      </w:tabs>
      <w:spacing w:before="120"/>
      <w:ind w:left="900" w:hanging="180"/>
    </w:pPr>
    <w:rPr>
      <w:rFonts w:ascii="Times" w:hAnsi="Times"/>
      <w:sz w:val="24"/>
    </w:rPr>
  </w:style>
  <w:style w:type="paragraph" w:customStyle="1" w:styleId="list">
    <w:name w:val="list"/>
    <w:basedOn w:val="Normal"/>
    <w:pPr>
      <w:tabs>
        <w:tab w:val="left" w:pos="900"/>
      </w:tabs>
      <w:ind w:left="900" w:hanging="540"/>
    </w:pPr>
    <w:rPr>
      <w:rFonts w:ascii="Times" w:hAnsi="Times"/>
      <w:sz w:val="24"/>
    </w:rPr>
  </w:style>
  <w:style w:type="paragraph" w:customStyle="1" w:styleId="HTMLBody">
    <w:name w:val="HTML Body"/>
    <w:rPr>
      <w:rFonts w:ascii="Courier New" w:hAnsi="Courier New"/>
      <w:snapToGrid w:val="0"/>
    </w:rPr>
  </w:style>
  <w:style w:type="paragraph" w:styleId="TableofFigures">
    <w:name w:val="table of figures"/>
    <w:basedOn w:val="Normal"/>
    <w:next w:val="Normal"/>
    <w:semiHidden/>
    <w:pPr>
      <w:tabs>
        <w:tab w:val="right" w:leader="dot" w:pos="9360"/>
      </w:tabs>
      <w:spacing w:after="240"/>
      <w:ind w:left="446" w:hanging="446"/>
    </w:pPr>
    <w:rPr>
      <w:noProof/>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pPr>
      <w:spacing w:before="240"/>
    </w:pPr>
    <w:rPr>
      <w:rFonts w:ascii="Courier New" w:hAnsi="Courier New"/>
      <w:sz w:val="20"/>
    </w:rPr>
  </w:style>
  <w:style w:type="paragraph" w:customStyle="1" w:styleId="Table">
    <w:name w:val="Table"/>
    <w:basedOn w:val="Normal"/>
    <w:pPr>
      <w:overflowPunct w:val="0"/>
      <w:autoSpaceDE w:val="0"/>
      <w:autoSpaceDN w:val="0"/>
      <w:adjustRightInd w:val="0"/>
      <w:jc w:val="center"/>
      <w:textAlignment w:val="baseline"/>
    </w:pPr>
    <w:rPr>
      <w:rFonts w:ascii="Times New Roman" w:hAnsi="Times New Roman"/>
      <w:b/>
      <w:sz w:val="20"/>
    </w:rPr>
  </w:style>
  <w:style w:type="character" w:styleId="Hyperlink">
    <w:name w:val="Hyperlink"/>
    <w:rPr>
      <w:color w:val="0000FF"/>
      <w:u w:val="single"/>
    </w:rPr>
  </w:style>
  <w:style w:type="paragraph" w:styleId="BalloonText">
    <w:name w:val="Balloon Text"/>
    <w:basedOn w:val="Normal"/>
    <w:semiHidden/>
    <w:rsid w:val="00B679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footer" Target="footer1.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20854</Words>
  <Characters>118873</Characters>
  <Application>Microsoft Office Word</Application>
  <DocSecurity>0</DocSecurity>
  <Lines>990</Lines>
  <Paragraphs>278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X-38 FTSS SRS/IRS </vt:lpstr>
      <vt:lpstr>X-38 FTSS SRS/IRS </vt:lpstr>
    </vt:vector>
  </TitlesOfParts>
  <Company>C.S.D.L.</Company>
  <LinksUpToDate>false</LinksUpToDate>
  <CharactersWithSpaces>139449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X-38 FTSS SRS/IRS </dc:title>
  <dc:subject/>
  <dc:creator>Bob Gauthier</dc:creator>
  <cp:keywords/>
  <dc:description/>
  <cp:lastModifiedBy>Michael Tzimourakas</cp:lastModifiedBy>
  <cp:revision>2</cp:revision>
  <cp:lastPrinted>2002-03-12T17:02:00Z</cp:lastPrinted>
  <dcterms:created xsi:type="dcterms:W3CDTF">2021-02-17T01:17:00Z</dcterms:created>
  <dcterms:modified xsi:type="dcterms:W3CDTF">2021-02-17T01:17:00Z</dcterms:modified>
</cp:coreProperties>
</file>